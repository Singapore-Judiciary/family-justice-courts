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8C7" w:rsidRPr="003104E7" w:rsidRDefault="006828C7" w:rsidP="006828C7">
      <w:pPr>
        <w:pStyle w:val="PDHeading"/>
        <w:jc w:val="center"/>
        <w:divId w:val="2116439976"/>
        <w:rPr>
          <w:rFonts w:cs="Times New Roman"/>
        </w:rPr>
      </w:pPr>
      <w:bookmarkStart w:id="0" w:name="RH_PD_TOC_BK"/>
      <w:r>
        <w:rPr>
          <w:rFonts w:cs="Times New Roman"/>
        </w:rPr>
        <w:t>APPE</w:t>
      </w:r>
      <w:r w:rsidR="00DD0919">
        <w:rPr>
          <w:rFonts w:cs="Times New Roman"/>
        </w:rPr>
        <w:t>N</w:t>
      </w:r>
      <w:r>
        <w:rPr>
          <w:rFonts w:cs="Times New Roman"/>
        </w:rPr>
        <w:t>DIX A</w:t>
      </w:r>
    </w:p>
    <w:bookmarkEnd w:id="0"/>
    <w:p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 GUID=709c3300-ff57-48f8-b303-42484f0d3cf8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separate"/>
      </w:r>
      <w:r w:rsidRPr="006F2CA2">
        <w:rPr>
          <w:rFonts w:ascii="Times New Roman" w:hAnsi="Times New Roman" w:cs="Times New Roman"/>
          <w:caps/>
          <w:sz w:val="22"/>
          <w:szCs w:val="20"/>
          <w:lang w:val="en-GB" w:eastAsia="en-US"/>
        </w:rPr>
        <w:t>1</w:t>
      </w:r>
      <w:r w:rsidRPr="006F2CA2">
        <w:rPr>
          <w:rFonts w:ascii="Times New Roman" w:hAnsi="Times New Roman" w:cs="Times New Roman"/>
          <w:caps/>
          <w:sz w:val="22"/>
          <w:szCs w:val="20"/>
          <w:lang w:val="en-GB" w:eastAsia="en-US"/>
        </w:rPr>
        <w:fldChar w:fldCharType="end"/>
      </w:r>
    </w:p>
    <w:tbl>
      <w:tblPr>
        <w:tblW w:w="7140" w:type="dxa"/>
        <w:jc w:val="center"/>
        <w:tblLook w:val="04A0" w:firstRow="1" w:lastRow="0" w:firstColumn="1" w:lastColumn="0" w:noHBand="0" w:noVBand="1"/>
      </w:tblPr>
      <w:tblGrid>
        <w:gridCol w:w="7140"/>
      </w:tblGrid>
      <w:tr w:rsidR="006F2CA2" w:rsidRPr="006F2CA2" w:rsidTr="006F2CA2">
        <w:trPr>
          <w:divId w:val="2116439976"/>
          <w:cantSplit/>
          <w:jc w:val="center"/>
        </w:trPr>
        <w:tc>
          <w:tcPr>
            <w:tcW w:w="71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18"/>
                <w:szCs w:val="18"/>
                <w:lang w:val="en-GB" w:eastAsia="en-US"/>
              </w:rPr>
              <w:t>R. 39</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GUID=a0c4ef7a-ef13-4a24-919b-6bde3b225c57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(SECTION 94 ORIGINATING SUMMONS FORM)</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GUID=e63f3267-2f1c-44cf-8612-d177d76cb5cb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GUID=27627030-0492-4c49-9c47-0c9fb645ff69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Originating Summons</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GUID=cc36f499-ce64-49d4-b355-f49f2c76722f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GUID=6e9069ac-a83f-4414-9dbc-8449e54b2f35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GUID=376a9944-3f9b-47e6-b427-4ad0034f9b83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GUID=e0237dd4-7e55-42dc-a5fa-fa86f9c79e4d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GUID=691af929-53f9-4584-8fb9-fd842b830119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GUID=fc428236-0606-4076-82ca-6be897582de4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GUID=54160216-589b-4fdb-9b07-5f3dd155b75a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ORIGINATING SUMMONS FOR THE DISSOLUTION OF MARRIAGE </w:t>
            </w:r>
            <w:r w:rsidRPr="006F2CA2">
              <w:rPr>
                <w:rFonts w:ascii="Times New Roman" w:hAnsi="Times New Roman" w:cs="Times New Roman"/>
                <w:sz w:val="22"/>
                <w:szCs w:val="20"/>
                <w:lang w:val="en-GB" w:eastAsia="en-US"/>
              </w:rPr>
              <w:br/>
              <w:t>PURSUANT TO SECTION 94 OF THE WOMEN’S CHARTER (CAP. 353)</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GUID=be27e130-12a9-4808-8c56-aa1e3e561da2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GUID=86d9b6e8-e0fd-418a-8b29-0525d1e7cf23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w:t>
            </w:r>
            <w:r w:rsidRPr="006F2CA2">
              <w:rPr>
                <w:rFonts w:ascii="Times New Roman" w:hAnsi="Times New Roman" w:cs="Times New Roman"/>
                <w:sz w:val="22"/>
                <w:szCs w:val="20"/>
                <w:lang w:val="en-GB" w:eastAsia="en-US"/>
              </w:rPr>
              <w:t>]</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GUID=ae59a4e5-12bc-43df-b9ec-cb3a9fbb5696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address</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ind w:left="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GUID=c85c3172-eeb0-4d04-9330-95eb9b5c8d67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 applies for the following orders</w:t>
            </w:r>
          </w:p>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GUID=2e256578-d1a7-4436-ba03-1d2160fa2d14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That the Plaintiff be at liberty to file a writ of summons for dissolution of the marriage notwithstanding that 3 years have not passed since the marriage was registered on [</w:t>
            </w:r>
            <w:r w:rsidRPr="006F2CA2">
              <w:rPr>
                <w:rFonts w:ascii="Times New Roman" w:hAnsi="Times New Roman" w:cs="Times New Roman"/>
                <w:i/>
                <w:sz w:val="22"/>
                <w:szCs w:val="20"/>
                <w:lang w:val="en-GB" w:eastAsia="en-US"/>
              </w:rPr>
              <w:t>date of registration of marriage</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GUID=5e5ec5f6-932c-4361-a3db-47a8b859eb96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Please specify if any other order(s) is/are sought</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GUID=547f9c10-af56-4602-9aed-31086b5d67c5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w:t>
            </w:r>
            <w:r w:rsidRPr="006F2CA2">
              <w:rPr>
                <w:rFonts w:ascii="Times New Roman" w:hAnsi="Times New Roman" w:cs="Times New Roman"/>
                <w:i/>
                <w:sz w:val="22"/>
                <w:szCs w:val="20"/>
                <w:lang w:val="en-GB" w:eastAsia="en-US"/>
              </w:rPr>
              <w:t>to state name</w:t>
            </w:r>
            <w:r w:rsidRPr="006F2CA2">
              <w:rPr>
                <w:rFonts w:ascii="Times New Roman" w:hAnsi="Times New Roman" w:cs="Times New Roman"/>
                <w:sz w:val="22"/>
                <w:szCs w:val="20"/>
                <w:lang w:val="en-GB" w:eastAsia="en-US"/>
              </w:rPr>
              <w:t>], solicitor for the abovenamed Plaintiff whose particulars are as follows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GUID=c3c2a31e-bc49-4167-99f4-b03a9f0501fe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If the Plaintiff is unrepresented</w:t>
            </w:r>
            <w:r w:rsidRPr="006F2CA2">
              <w:rPr>
                <w:rFonts w:ascii="Times New Roman" w:hAnsi="Times New Roman" w:cs="Times New Roman"/>
                <w:sz w:val="22"/>
                <w:szCs w:val="20"/>
                <w:lang w:val="en-GB" w:eastAsia="en-US"/>
              </w:rPr>
              <w:t>) This Summons is taken out by the abovenamed Plaintiff who resides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and if the Plaintiff does not reside within the jurisdiction</w:t>
            </w:r>
            <w:r w:rsidRPr="006F2CA2">
              <w:rPr>
                <w:rFonts w:ascii="Times New Roman" w:hAnsi="Times New Roman" w:cs="Times New Roman"/>
                <w:sz w:val="22"/>
                <w:szCs w:val="20"/>
                <w:lang w:val="en-GB" w:eastAsia="en-US"/>
              </w:rPr>
              <w:t>) whose address for service is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GUID=0d584542-585a-4868-9e55-902b5baab861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*Delete where inapplicable.</w:t>
            </w:r>
          </w:p>
          <w:p w:rsidR="006F2CA2" w:rsidRPr="006F2CA2" w:rsidRDefault="006F2CA2" w:rsidP="006F2CA2">
            <w:pPr>
              <w:spacing w:before="60" w:after="60" w:line="240" w:lineRule="auto"/>
              <w:jc w:val="right"/>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GUID=271a32c7-80ce-4612-af6a-56e396c15727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i/>
                <w:sz w:val="22"/>
                <w:szCs w:val="22"/>
                <w:lang w:val="en-GB" w:eastAsia="en-US"/>
              </w:rPr>
              <w:t>Registrar.</w:t>
            </w:r>
          </w:p>
          <w:p w:rsidR="006F2CA2" w:rsidRPr="006F2CA2" w:rsidRDefault="006F2CA2" w:rsidP="006F2CA2">
            <w:pPr>
              <w:spacing w:before="120" w:after="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GUID=66c5ba7c-bd4d-4ba7-b059-fca339ae6ad3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i/>
                <w:sz w:val="22"/>
                <w:szCs w:val="22"/>
                <w:lang w:val="en-GB" w:eastAsia="en-US"/>
              </w:rPr>
              <w:t>Note</w:t>
            </w:r>
            <w:r w:rsidRPr="006F2CA2">
              <w:rPr>
                <w:rFonts w:ascii="Times New Roman" w:hAnsi="Times New Roman" w:cs="Times New Roman"/>
                <w:sz w:val="22"/>
                <w:szCs w:val="22"/>
                <w:lang w:val="en-GB" w:eastAsia="en-US"/>
              </w:rPr>
              <w:t>:  </w:t>
            </w:r>
          </w:p>
          <w:p w:rsidR="006F2CA2" w:rsidRPr="006F2CA2" w:rsidRDefault="006F2CA2" w:rsidP="006F2CA2">
            <w:pPr>
              <w:spacing w:before="120" w:after="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t>1.</w:t>
            </w:r>
            <w:r w:rsidRPr="006F2CA2">
              <w:rPr>
                <w:rFonts w:ascii="Times New Roman" w:hAnsi="Times New Roman" w:cs="Times New Roman"/>
                <w:sz w:val="22"/>
                <w:szCs w:val="22"/>
                <w:lang w:val="en-GB" w:eastAsia="en-US"/>
              </w:rPr>
              <w:tab/>
              <w:t>This originating summons may not be served more than 6 months after the above date unless renewed by order of the Court.</w:t>
            </w:r>
          </w:p>
          <w:p w:rsidR="006F2CA2" w:rsidRPr="006F2CA2" w:rsidRDefault="006F2CA2" w:rsidP="006F2CA2">
            <w:pPr>
              <w:spacing w:before="120" w:after="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t>2.</w:t>
            </w:r>
            <w:r w:rsidRPr="006F2CA2">
              <w:rPr>
                <w:rFonts w:ascii="Times New Roman" w:hAnsi="Times New Roman" w:cs="Times New Roman"/>
                <w:sz w:val="22"/>
                <w:szCs w:val="22"/>
                <w:lang w:val="en-GB" w:eastAsia="en-US"/>
              </w:rPr>
              <w:tab/>
            </w: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GUID=ccc1a475-b5c2-463c-9412-240ba01d64f1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If a defendant does not attend personally or by his counsel or solicitor at the time and place abovementioned, the Court may make such order(s) as it deems just and expedient.</w:t>
            </w:r>
          </w:p>
          <w:p w:rsidR="006F2CA2" w:rsidRPr="006F2CA2" w:rsidRDefault="006F2CA2" w:rsidP="006F2CA2">
            <w:pPr>
              <w:spacing w:before="60" w:after="6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t>3.</w:t>
            </w:r>
            <w:r w:rsidRPr="006F2CA2">
              <w:rPr>
                <w:rFonts w:ascii="Times New Roman" w:hAnsi="Times New Roman" w:cs="Times New Roman"/>
                <w:sz w:val="22"/>
                <w:szCs w:val="22"/>
                <w:lang w:val="en-GB" w:eastAsia="en-US"/>
              </w:rPr>
              <w:tab/>
            </w: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GUID=fcfc2d31-54cb-40b5-8d33-3288f3049054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Unless otherwise provided in any written law, where the plaintiff intends to adduce evidence in support of an originating summons, he must do so by affidavit, and must file the affidavit or affidavits and serve a copy thereof on every defendant not later than 7 days after the service of the originating summons.</w:t>
            </w:r>
          </w:p>
        </w:tc>
      </w:tr>
    </w:tbl>
    <w:p w:rsidR="006F2CA2" w:rsidRPr="006F2CA2" w:rsidRDefault="006F2CA2" w:rsidP="006F2CA2">
      <w:pPr>
        <w:framePr w:hSpace="180" w:wrap="around" w:vAnchor="text" w:hAnchor="text" w:y="1"/>
        <w:spacing w:before="120" w:after="0" w:line="240" w:lineRule="auto"/>
        <w:suppressOverlap/>
        <w:jc w:val="both"/>
        <w:divId w:val="2116439976"/>
        <w:rPr>
          <w:rFonts w:ascii="Times New Roman" w:hAnsi="Times New Roman" w:cs="Times New Roman"/>
          <w:sz w:val="22"/>
          <w:szCs w:val="22"/>
          <w:lang w:val="en-GB" w:eastAsia="en-US"/>
        </w:rPr>
      </w:pPr>
    </w:p>
    <w:p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GUID=a73cdc5f-bf96-438f-ac50-4f6b1de064c7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2</w:t>
      </w:r>
    </w:p>
    <w:tbl>
      <w:tblPr>
        <w:tblW w:w="7140" w:type="dxa"/>
        <w:jc w:val="center"/>
        <w:tblLook w:val="04A0" w:firstRow="1" w:lastRow="0" w:firstColumn="1" w:lastColumn="0" w:noHBand="0" w:noVBand="1"/>
      </w:tblPr>
      <w:tblGrid>
        <w:gridCol w:w="7140"/>
      </w:tblGrid>
      <w:tr w:rsidR="006F2CA2" w:rsidRPr="006F2CA2" w:rsidTr="006F2CA2">
        <w:trPr>
          <w:divId w:val="2116439976"/>
          <w:cantSplit/>
          <w:jc w:val="center"/>
        </w:trPr>
        <w:tc>
          <w:tcPr>
            <w:tcW w:w="714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GUID=653712f1-8ed5-4683-934c-2b851bb30a99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39</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GUID=36fddbb1-4de1-43dc-81aa-c78fda8f3acd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(NOTICE OF SECTION 94 ORIGINATING SUMMONS FORM) </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GUID=d85114bf-ce29-43cc-81e1-639ca3629b1f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GUID=42c378f1-c582-4393-8228-bcc3815e0f2e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Originating Summons</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GUID=cf9fda82-0c4c-47c4-9383-8816eebc5569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GUID=0c3523bc-9e4d-4e04-a2f5-3d8857e62018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GUID=415eb729-3366-4372-a4de-62dcf948e20f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GUID=d2ebcfbe-f60e-44f0-be41-9337e23296d9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GUID=ddb36a86-854c-430c-aee7-555ec98de9f0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GUID=32bdc14e-305f-461d-8231-49cfae07c894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GUID=5fe606fa-882c-4b0d-8861-296d281a961c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NOTICE TO DEFENDANT OF ORIGINATING SUMMONS </w:t>
            </w:r>
            <w:r w:rsidRPr="006F2CA2">
              <w:rPr>
                <w:rFonts w:ascii="Times New Roman" w:hAnsi="Times New Roman" w:cs="Times New Roman"/>
                <w:sz w:val="22"/>
                <w:szCs w:val="20"/>
                <w:lang w:val="en-GB" w:eastAsia="en-US"/>
              </w:rPr>
              <w:br/>
              <w:t>FOR THE DISSOLUTION OF MARRIAGE</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GUID=5f15e0d6-f0f3-4732-9e08-f4193909c379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has taken out an Originating Summons in court seeking an order that he/she* be at liberty to file a writ of summons for dissolution of the marriage notwithstanding that 3 years have not passed since the date of the marriage.</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GUID=9d0cc4e1-2242-4c1f-a925-33a76713480f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required to complete the acknowledgment below and send it to the Plaintiff’s solicitor/Plaintiff*.</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GUID=aef48ddf-2dab-4c84-b8a9-ce9cbe7d0dad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you wish to be heard on the application, you must attend at the time and place specified on the front cover of the Originating Summons. If you do not attend, the court may proceed to hear the application in your absence and make such order as it thinks just and expedient.</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GUID=80162595-76ea-4ada-bbe4-a541cd7cc48d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GUID=41868686-2ae3-41fe-8adf-e1ef31ada0b6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Acknowledgment</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GUID=2d2d55d5-bc86-4eb1-b949-388e272f2fcd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the Defendant, acknowledge that I have received a copy of the Originating Summons and the affidavit filed in support of the Originating Summons.</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GUID=94c242f4-30a3-4b53-adca-496dd4bc271f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(Defendant):</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GUID=90f2421a-6ed0-4c1d-b439-9681773c6663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GUID=b5daa357-0df5-4d98-a5ec-d04a693955dc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No.:</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GUID=3bf2b587-28ac-46ce-85df-cb84ada531e5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GUID=5c1291c2-90a2-4ae1-9d30-ba6b863a0e70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GUID=74be7ee2-a980-467f-ad3a-f1641a4442ae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3 </w:t>
      </w:r>
    </w:p>
    <w:tbl>
      <w:tblPr>
        <w:tblW w:w="7160" w:type="dxa"/>
        <w:jc w:val="center"/>
        <w:tblLook w:val="04A0" w:firstRow="1" w:lastRow="0" w:firstColumn="1" w:lastColumn="0" w:noHBand="0" w:noVBand="1"/>
      </w:tblPr>
      <w:tblGrid>
        <w:gridCol w:w="3580"/>
        <w:gridCol w:w="3580"/>
      </w:tblGrid>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GUID=b725061f-58a4-4d57-87c1-c6494e1bfd8e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41</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GUID=7942e2ba-4a0a-4a8a-b120-1cdca612158b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(WRIT FORM)</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GUID=530ef3c1-7499-4b20-a742-5fc26047c7c3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GUID=14f7c360-e246-4d6a-a38e-a91e334dd9bd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GUID=9bbd1a48-58fd-464e-8cdd-5aa02c8edf31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GUID=41a013a2-75c5-4908-b9b6-e250df438261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GUID=6ba88daa-36f9-4596-864d-a883ad8815e3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GUID=18e7e46f-0c33-4c51-9aa8-06a3a1820ec3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GUID=8779a555-8476-4961-92f9-536439d3715c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GUID=f3fff57f-5d61-45b0-a2eb-c7db252d4d21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WRIT FOR </w:t>
            </w:r>
            <w:r w:rsidRPr="006F2CA2">
              <w:rPr>
                <w:rFonts w:ascii="Times New Roman" w:hAnsi="Times New Roman" w:cs="Times New Roman"/>
                <w:sz w:val="22"/>
                <w:szCs w:val="20"/>
                <w:lang w:val="en-GB" w:eastAsia="en-US"/>
              </w:rPr>
              <w:br/>
              <w:t xml:space="preserve">DIVORCE/PRESUMPTION OF DEATH AND DIVORCE/JUDICIAL </w:t>
            </w:r>
            <w:r w:rsidRPr="006F2CA2">
              <w:rPr>
                <w:rFonts w:ascii="Times New Roman" w:hAnsi="Times New Roman" w:cs="Times New Roman"/>
                <w:sz w:val="22"/>
                <w:szCs w:val="20"/>
                <w:lang w:val="en-GB" w:eastAsia="en-US"/>
              </w:rPr>
              <w:br/>
              <w:t xml:space="preserve">SEPARATION/NULLITY OF MARRIAGE/RESCISSION OF JUDGMENT </w:t>
            </w:r>
            <w:r w:rsidRPr="006F2CA2">
              <w:rPr>
                <w:rFonts w:ascii="Times New Roman" w:hAnsi="Times New Roman" w:cs="Times New Roman"/>
                <w:sz w:val="22"/>
                <w:szCs w:val="20"/>
                <w:lang w:val="en-GB" w:eastAsia="en-US"/>
              </w:rPr>
              <w:br/>
              <w:t>OF JUDICIAL SEPARATION*</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GUID=c2421f28-65ad-4bbf-b0dc-b4293fae3a6b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GUID=6af74d46-735f-4b38-ab20-0930870e5861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GUID=6414b363-7ba0-45af-a132-af5d4e45a057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address</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GUID=8ac4927f-247d-4157-8430-81ddfdbe05e7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is a person under disability</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GUID=13648563-eec9-44cd-a526-1d53f37729d7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To state particulars of disability</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GUID=fc97260b-edff-409d-bdfd-1a72a500b492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GUID=d7fc8797-5f8a-46ce-a9ee-b46c37ca97c9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WRIT OF SUMMONS has been issued against you by the Plaintiff in respect of the claim endorsed herein. Copies of the following documents are delivered with this Writ:</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GUID=026df818-049f-4a0c-bd18-0c0e33a76c98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Claim</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GUID=eaef2b7b-38a9-45b0-8fd3-1b87ebf17971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Particulars</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GUID=4ded104e-a2ce-4abd-bdd1-e278423fa1ce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Acknowledgment of Service</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GUID=b7e13274-f5df-4500-8958-595d8f9a5ee7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Memorandum of Appearance</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GUID=79706c1a-303a-4817-bfb3-afe4bf42bece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Parenting Plan*</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GUID=2d45da1b-1f20-4628-a58f-af374d988fa6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Matrimonial Property Plan (For Housing Development Board flats only)*</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GUID=f10611f4-bd35-4d7e-83d4-0aa24412207f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Instructions to the Defendant on obtaining the relevant CPF statement and additional CPF information (if applicable)*</w:t>
            </w:r>
          </w:p>
        </w:tc>
      </w:tr>
      <w:tr w:rsidR="006F2CA2" w:rsidRPr="006F2CA2" w:rsidTr="006F2CA2">
        <w:trPr>
          <w:divId w:val="2116439976"/>
          <w:cantSplit/>
          <w:jc w:val="center"/>
        </w:trPr>
        <w:tc>
          <w:tcPr>
            <w:tcW w:w="358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GUID=166a7fc7-d673-4fea-be76-e42c0b65baf2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Solicitor’s name]</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GUID=84907cae-338e-4717-a896-d7b630bddc4b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Law Firm’s name]</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GUID=4e45f23a-d5ce-4834-af08-3f4afac302e6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Solicitor for the Plaintiff</w:t>
            </w:r>
          </w:p>
        </w:tc>
        <w:tc>
          <w:tcPr>
            <w:tcW w:w="358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GUID=1a687513-24cf-4beb-b750-69ceceb218ff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Registrar </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GUID=1fdd88e4-1f93-4162-b4a4-99b1fdaff927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Family Justice Courts </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GUID=350b8e55-0a22-4509-9907-b78ee8263444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Singapore</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GUID=6faa95a0-316f-44cc-b7fc-10e4c1ae04c7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Writ may not be served more than 12 calendar months after the date of its issue unless renewed by order of court.</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GUID=8bf052bf-5f9d-487b-95b1-d04121132feb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to Defendant</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GUID=bb32aa5e-e79b-4205-b1fb-dc10770e32c9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You must complete the following documents which are annexed to this Writ:</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GUID=afbebee4-30e0-40f9-b3af-f467d8f487bb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w:t>
            </w:r>
            <w:r w:rsidRPr="006F2CA2">
              <w:rPr>
                <w:rFonts w:ascii="Times New Roman" w:hAnsi="Times New Roman" w:cs="Times New Roman"/>
                <w:i/>
                <w:sz w:val="22"/>
                <w:szCs w:val="20"/>
                <w:lang w:val="en-GB" w:eastAsia="en-US"/>
              </w:rPr>
              <w:t xml:space="preserve"> Acknowledgment of Service (Defendant) Form</w:t>
            </w:r>
            <w:r w:rsidRPr="006F2CA2">
              <w:rPr>
                <w:rFonts w:ascii="Times New Roman" w:hAnsi="Times New Roman" w:cs="Times New Roman"/>
                <w:sz w:val="22"/>
                <w:szCs w:val="20"/>
                <w:lang w:val="en-GB" w:eastAsia="en-US"/>
              </w:rPr>
              <w:t xml:space="preserve"> and return it immediately to the Plaintiff’s solicitor or the Plaintiff (if unrepresented).</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GUID=15148c03-e3bc-48b7-8354-9032918a4b23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w:t>
            </w:r>
            <w:r w:rsidRPr="006F2CA2">
              <w:rPr>
                <w:rFonts w:ascii="Times New Roman" w:hAnsi="Times New Roman" w:cs="Times New Roman"/>
                <w:i/>
                <w:sz w:val="22"/>
                <w:szCs w:val="20"/>
                <w:lang w:val="en-GB" w:eastAsia="en-US"/>
              </w:rPr>
              <w:t xml:space="preserve"> Memorandum of Appearance (Defendant) Form</w:t>
            </w:r>
            <w:r w:rsidRPr="006F2CA2">
              <w:rPr>
                <w:rFonts w:ascii="Times New Roman" w:hAnsi="Times New Roman" w:cs="Times New Roman"/>
                <w:sz w:val="22"/>
                <w:szCs w:val="20"/>
                <w:lang w:val="en-GB" w:eastAsia="en-US"/>
              </w:rPr>
              <w:t xml:space="preserve"> (MOA), and file** it in court within 8/21* days from the day on which you have received this Writ. If you do not file the MOA within the time</w:t>
            </w:r>
            <w:r w:rsidRPr="006F2CA2">
              <w:rPr>
                <w:rFonts w:ascii="Times New Roman" w:hAnsi="Times New Roman" w:cs="Times New Roman"/>
                <w:sz w:val="22"/>
                <w:szCs w:val="20"/>
                <w:lang w:val="en-GB" w:eastAsia="en-US"/>
              </w:rPr>
              <w:noBreakHyphen/>
              <w:t>frame above, you are NOT entitled to be heard in these proceedings. This means that the court may, without notice to you, proceed to hear the action and pronounce judgment in your absence, and make all further orders in the proceedings without further reference to you.</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GUID=61acf876-b077-4676-ad2d-d43bc981b8c6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If you intend to defend the Writ, you must file a Defence or a Defence and Counterclaim in court within 22/35* days from the day on which you have received this Writ. You must serve a copy of the said document on the Plaintiff’s solicitor or the Plaintiff (if unrepresented) within 2 working days after filing the Defence or Defence and Counterclaim.</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GUID=923a048f-12d8-4c7b-b41e-f718eca460f7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 xml:space="preserve">*You have been served with a </w:t>
            </w:r>
            <w:r w:rsidRPr="006F2CA2">
              <w:rPr>
                <w:rFonts w:ascii="Times New Roman" w:hAnsi="Times New Roman" w:cs="Times New Roman"/>
                <w:i/>
                <w:sz w:val="22"/>
                <w:szCs w:val="20"/>
                <w:lang w:val="en-GB" w:eastAsia="en-US"/>
              </w:rPr>
              <w:t>Plaintiff’s Proposed Parenting Plan</w:t>
            </w:r>
            <w:r w:rsidRPr="006F2CA2">
              <w:rPr>
                <w:rFonts w:ascii="Times New Roman" w:hAnsi="Times New Roman" w:cs="Times New Roman"/>
                <w:sz w:val="22"/>
                <w:szCs w:val="20"/>
                <w:lang w:val="en-GB" w:eastAsia="en-US"/>
              </w:rPr>
              <w:t>. You must complete one of the following:</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GUID=3e35a2cc-4dd4-4aa3-9440-cd53029f9a92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If you agree to the arrangements set out in </w:t>
            </w:r>
            <w:r w:rsidRPr="006F2CA2">
              <w:rPr>
                <w:rFonts w:ascii="Times New Roman" w:hAnsi="Times New Roman" w:cs="Times New Roman"/>
                <w:i/>
                <w:sz w:val="22"/>
                <w:szCs w:val="20"/>
                <w:lang w:val="en-GB" w:eastAsia="en-US"/>
              </w:rPr>
              <w:t>the</w:t>
            </w:r>
            <w:r w:rsidRPr="006F2CA2">
              <w:rPr>
                <w:rFonts w:ascii="Times New Roman" w:hAnsi="Times New Roman" w:cs="Times New Roman"/>
                <w:sz w:val="22"/>
                <w:szCs w:val="20"/>
                <w:lang w:val="en-GB" w:eastAsia="en-US"/>
              </w:rPr>
              <w:t xml:space="preserve"> </w:t>
            </w:r>
            <w:r w:rsidRPr="006F2CA2">
              <w:rPr>
                <w:rFonts w:ascii="Times New Roman" w:hAnsi="Times New Roman" w:cs="Times New Roman"/>
                <w:i/>
                <w:sz w:val="22"/>
                <w:szCs w:val="20"/>
                <w:lang w:val="en-GB" w:eastAsia="en-US"/>
              </w:rPr>
              <w:t>Plaintiff’s Proposed Parenting Plan</w:t>
            </w:r>
            <w:r w:rsidRPr="006F2CA2">
              <w:rPr>
                <w:rFonts w:ascii="Times New Roman" w:hAnsi="Times New Roman" w:cs="Times New Roman"/>
                <w:sz w:val="22"/>
                <w:szCs w:val="20"/>
                <w:lang w:val="en-GB" w:eastAsia="en-US"/>
              </w:rPr>
              <w:t>, you should sign the appropriate section in the form set out in Annex A [</w:t>
            </w:r>
            <w:r w:rsidRPr="006F2CA2">
              <w:rPr>
                <w:rFonts w:ascii="Times New Roman" w:hAnsi="Times New Roman" w:cs="Times New Roman"/>
                <w:i/>
                <w:sz w:val="22"/>
                <w:szCs w:val="20"/>
                <w:lang w:val="en-GB" w:eastAsia="en-US"/>
              </w:rPr>
              <w:t>Defendant’s Agreement (Parenting Plan) Form</w:t>
            </w:r>
            <w:r w:rsidRPr="006F2CA2">
              <w:rPr>
                <w:rFonts w:ascii="Times New Roman" w:hAnsi="Times New Roman" w:cs="Times New Roman"/>
                <w:sz w:val="22"/>
                <w:szCs w:val="20"/>
                <w:lang w:val="en-GB" w:eastAsia="en-US"/>
              </w:rPr>
              <w:t>]. You must return the signed relevant page to the Plaintiff’s solicitor or the Plaintiff (if unrepresented) within 22/35* days from the day on which you have received it.</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GUID=2829d8c5-212f-46e0-b920-01b4bd33b2e7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If you do not agree to the arrangements set out in the</w:t>
            </w:r>
            <w:r w:rsidRPr="006F2CA2">
              <w:rPr>
                <w:rFonts w:ascii="Times New Roman" w:hAnsi="Times New Roman" w:cs="Times New Roman"/>
                <w:i/>
                <w:sz w:val="22"/>
                <w:szCs w:val="20"/>
                <w:lang w:val="en-GB" w:eastAsia="en-US"/>
              </w:rPr>
              <w:t xml:space="preserve"> Plaintiff’s Proposed Parenting Plan</w:t>
            </w:r>
            <w:r w:rsidRPr="006F2CA2">
              <w:rPr>
                <w:rFonts w:ascii="Times New Roman" w:hAnsi="Times New Roman" w:cs="Times New Roman"/>
                <w:sz w:val="22"/>
                <w:szCs w:val="20"/>
                <w:lang w:val="en-GB" w:eastAsia="en-US"/>
              </w:rPr>
              <w:t xml:space="preserve">, you must file a </w:t>
            </w:r>
            <w:r w:rsidRPr="006F2CA2">
              <w:rPr>
                <w:rFonts w:ascii="Times New Roman" w:hAnsi="Times New Roman" w:cs="Times New Roman"/>
                <w:i/>
                <w:sz w:val="22"/>
                <w:szCs w:val="20"/>
                <w:lang w:val="en-GB" w:eastAsia="en-US"/>
              </w:rPr>
              <w:t>Defendant’s Proposed Parenting Plan</w:t>
            </w:r>
            <w:r w:rsidRPr="006F2CA2">
              <w:rPr>
                <w:rFonts w:ascii="Times New Roman" w:hAnsi="Times New Roman" w:cs="Times New Roman"/>
                <w:sz w:val="22"/>
                <w:szCs w:val="20"/>
                <w:lang w:val="en-GB" w:eastAsia="en-US"/>
              </w:rPr>
              <w:t xml:space="preserve"> (in the form set out in Annex B) to state your proposed arrangements for the children of the family. Your plan must be filed in court within 22/35* days from the day on which you have received this Notice. If you do so, you must serve a copy of the said document on the Plaintiff’s solicitor or the Plaintiff (if unrepresented) within 2 working days after filing it in court.</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GUID=083bd79c-29c0-4b86-8c80-90d75e74ffc9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 xml:space="preserve">*You have been served with a </w:t>
            </w:r>
            <w:r w:rsidRPr="006F2CA2">
              <w:rPr>
                <w:rFonts w:ascii="Times New Roman" w:hAnsi="Times New Roman" w:cs="Times New Roman"/>
                <w:i/>
                <w:sz w:val="22"/>
                <w:szCs w:val="20"/>
                <w:lang w:val="en-GB" w:eastAsia="en-US"/>
              </w:rPr>
              <w:t>Plaintiff’s Proposed Matrimonial Property Plan (for Housing Development Board flats only)</w:t>
            </w:r>
            <w:r w:rsidRPr="006F2CA2">
              <w:rPr>
                <w:rFonts w:ascii="Times New Roman" w:hAnsi="Times New Roman" w:cs="Times New Roman"/>
                <w:sz w:val="22"/>
                <w:szCs w:val="20"/>
                <w:lang w:val="en-GB" w:eastAsia="en-US"/>
              </w:rPr>
              <w:t>. You must comply with the following:</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GUID=5fe586c5-8853-46ef-9428-daf78a0f2812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You must obtain the relevant CPF statements and additional CPF information (if applicable) within 22/35* days from the day on which you have received it. Please read the instructions delivered with this Writ on how to do this.</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GUID=a2f1afb1-170e-475e-8dd0-1515bf0ed01e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If you agree to the arrangements set out in the </w:t>
            </w:r>
            <w:r w:rsidRPr="006F2CA2">
              <w:rPr>
                <w:rFonts w:ascii="Times New Roman" w:hAnsi="Times New Roman" w:cs="Times New Roman"/>
                <w:i/>
                <w:sz w:val="22"/>
                <w:szCs w:val="20"/>
                <w:lang w:val="en-GB" w:eastAsia="en-US"/>
              </w:rPr>
              <w:t>Plaintiff’s Proposed Matrimonial Property Plan (for Housing Development Board flats only)</w:t>
            </w:r>
            <w:r w:rsidRPr="006F2CA2">
              <w:rPr>
                <w:rFonts w:ascii="Times New Roman" w:hAnsi="Times New Roman" w:cs="Times New Roman"/>
                <w:sz w:val="22"/>
                <w:szCs w:val="20"/>
                <w:lang w:val="en-GB" w:eastAsia="en-US"/>
              </w:rPr>
              <w:t>, you should sign the appropriate section in the form set out in Annex A [</w:t>
            </w:r>
            <w:r w:rsidRPr="006F2CA2">
              <w:rPr>
                <w:rFonts w:ascii="Times New Roman" w:hAnsi="Times New Roman" w:cs="Times New Roman"/>
                <w:i/>
                <w:sz w:val="22"/>
                <w:szCs w:val="20"/>
                <w:lang w:val="en-GB" w:eastAsia="en-US"/>
              </w:rPr>
              <w:t>Defendant’s Agreement (Matrimonial Property Plan) Form</w:t>
            </w:r>
            <w:r w:rsidRPr="006F2CA2">
              <w:rPr>
                <w:rFonts w:ascii="Times New Roman" w:hAnsi="Times New Roman" w:cs="Times New Roman"/>
                <w:sz w:val="22"/>
                <w:szCs w:val="20"/>
                <w:lang w:val="en-GB" w:eastAsia="en-US"/>
              </w:rPr>
              <w:t>]. You must return the said document to the Plaintiff’s solicitor or the Plaintiff (if unrepresented) within 14 days from the day on which you have obtained the relevant CPF statements and additional CPF information (if applicable).</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GUID=0e18f5af-54df-408f-905c-64ffabff2234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If you do not agree to the arrangements set out in the said </w:t>
            </w:r>
            <w:r w:rsidRPr="006F2CA2">
              <w:rPr>
                <w:rFonts w:ascii="Times New Roman" w:hAnsi="Times New Roman" w:cs="Times New Roman"/>
                <w:i/>
                <w:sz w:val="22"/>
                <w:szCs w:val="20"/>
                <w:lang w:val="en-GB" w:eastAsia="en-US"/>
              </w:rPr>
              <w:t>Plaintiff’s Proposed Matrimonial Property Plan</w:t>
            </w:r>
            <w:r w:rsidRPr="006F2CA2">
              <w:rPr>
                <w:rFonts w:ascii="Times New Roman" w:hAnsi="Times New Roman" w:cs="Times New Roman"/>
                <w:sz w:val="22"/>
                <w:szCs w:val="20"/>
                <w:lang w:val="en-GB" w:eastAsia="en-US"/>
              </w:rPr>
              <w:t xml:space="preserve"> (</w:t>
            </w:r>
            <w:r w:rsidRPr="006F2CA2">
              <w:rPr>
                <w:rFonts w:ascii="Times New Roman" w:hAnsi="Times New Roman" w:cs="Times New Roman"/>
                <w:i/>
                <w:sz w:val="22"/>
                <w:szCs w:val="20"/>
                <w:lang w:val="en-GB" w:eastAsia="en-US"/>
              </w:rPr>
              <w:t>for Housing Development Board flats only</w:t>
            </w:r>
            <w:r w:rsidRPr="006F2CA2">
              <w:rPr>
                <w:rFonts w:ascii="Times New Roman" w:hAnsi="Times New Roman" w:cs="Times New Roman"/>
                <w:sz w:val="22"/>
                <w:szCs w:val="20"/>
                <w:lang w:val="en-GB" w:eastAsia="en-US"/>
              </w:rPr>
              <w:t xml:space="preserve">), you must file a </w:t>
            </w:r>
            <w:r w:rsidRPr="006F2CA2">
              <w:rPr>
                <w:rFonts w:ascii="Times New Roman" w:hAnsi="Times New Roman" w:cs="Times New Roman"/>
                <w:i/>
                <w:sz w:val="22"/>
                <w:szCs w:val="20"/>
                <w:lang w:val="en-GB" w:eastAsia="en-US"/>
              </w:rPr>
              <w:t>Defendant’s Proposed Matrimonial Property Plan</w:t>
            </w:r>
            <w:r w:rsidRPr="006F2CA2">
              <w:rPr>
                <w:rFonts w:ascii="Times New Roman" w:hAnsi="Times New Roman" w:cs="Times New Roman"/>
                <w:sz w:val="22"/>
                <w:szCs w:val="20"/>
                <w:lang w:val="en-GB" w:eastAsia="en-US"/>
              </w:rPr>
              <w:t xml:space="preserve"> to state your proposed arrangements in respect of the matrimonial property. Your plan must be filed in court, within 14 days from the day on which you have obtained the relevant CPF statements and additional CPF information (if applicable). If you do so, you must serve a copy of the said document on the Plaintiff’s solicitor or the Plaintiff (if unrepresented) within 2 working days after filing it in court.</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GUID=6851608e-9ad3-4128-adb4-3fee569682eb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If you intend to instruct a solicitor to act for you, you should at once give him all the documents which have been served on you, so that he may complete the relevant forms on your behalf within the time specified in paragraphs 1/2/3/4* above.</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GUID=40cbecf8-8f4b-4e3c-874b-6c3c965759f7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Address for Service</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GUID=4c086587-e1f2-481d-ae16-b775c29da624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The Plaintiff’s address for service, if the Plaintiff sues by a solicitor, shall be the solicitor’s name or firm and address, or, if the Plaintiff sues in person, shall be his place of residence as given under paragraph 2(a) of the Statement of Claim or, if no place of residence in Singapore is given, the address of a place in Singapore at or to which documents for him may be delivered or sent.</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GUID=17ca4128-134c-426e-b0d3-b026eec09fff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r w:rsidR="006F2CA2" w:rsidRPr="006F2CA2" w:rsidTr="006F2CA2">
        <w:trPr>
          <w:divId w:val="2116439976"/>
          <w:cantSplit/>
          <w:jc w:val="center"/>
        </w:trPr>
        <w:tc>
          <w:tcPr>
            <w:tcW w:w="7160" w:type="dxa"/>
            <w:gridSpan w:val="2"/>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GUID=025064c9-7a91-4887-9081-a822e407b08f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**All references to the filing of documents in court shall refer to filing by using the electronic filing service.</w:t>
            </w:r>
          </w:p>
        </w:tc>
      </w:tr>
    </w:tbl>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Default="006F2CA2" w:rsidP="006F2CA2">
      <w:pPr>
        <w:spacing w:before="0" w:after="200" w:line="276" w:lineRule="auto"/>
        <w:divId w:val="2116439976"/>
        <w:rPr>
          <w:rFonts w:ascii="Calibri" w:eastAsia="Calibri" w:hAnsi="Calibri" w:cs="Times New Roman"/>
          <w:sz w:val="22"/>
          <w:szCs w:val="22"/>
          <w:lang w:eastAsia="en-US"/>
        </w:rPr>
      </w:pPr>
    </w:p>
    <w:p w:rsidR="00A04357" w:rsidRPr="006F2CA2" w:rsidRDefault="00A04357"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GUID=d9f9c4bd-47df-46a8-bad6-cd64232490f0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4 </w:t>
      </w:r>
    </w:p>
    <w:tbl>
      <w:tblPr>
        <w:tblW w:w="7120" w:type="dxa"/>
        <w:jc w:val="center"/>
        <w:tblLook w:val="04A0" w:firstRow="1" w:lastRow="0" w:firstColumn="1" w:lastColumn="0" w:noHBand="0" w:noVBand="1"/>
      </w:tblPr>
      <w:tblGrid>
        <w:gridCol w:w="7120"/>
      </w:tblGrid>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GUID=c30d5f76-9748-4bde-a1d6-b47c50e86771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41, 42</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GUID=ac286a9e-d03c-4828-92e5-f3f863b236b6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(SUMMONS FORM)</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GUID=b7ac66b7-a318-4053-8143-7c75d2cd74f7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rsidTr="006F2CA2">
        <w:trPr>
          <w:divId w:val="2116439976"/>
          <w:cantSplit/>
          <w:jc w:val="center"/>
        </w:trPr>
        <w:tc>
          <w:tcPr>
            <w:tcW w:w="7120" w:type="dxa"/>
          </w:tcPr>
          <w:p w:rsidR="006F2CA2" w:rsidRPr="006F2CA2" w:rsidRDefault="006F2CA2" w:rsidP="00895CBC">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GUID=1ba9911c-0c74-48d5-9012-e0fad7c70d5d </w:instrText>
            </w:r>
            <w:r w:rsidRPr="006F2CA2">
              <w:rPr>
                <w:rFonts w:ascii="Times New Roman" w:hAnsi="Times New Roman" w:cs="Times New Roman"/>
                <w:sz w:val="22"/>
                <w:szCs w:val="20"/>
                <w:lang w:val="en-GB" w:eastAsia="en-US"/>
              </w:rPr>
              <w:fldChar w:fldCharType="end"/>
            </w:r>
            <w:r w:rsidR="00895CBC">
              <w:rPr>
                <w:rFonts w:ascii="Times New Roman" w:hAnsi="Times New Roman" w:cs="Times New Roman"/>
                <w:sz w:val="22"/>
                <w:szCs w:val="20"/>
                <w:lang w:val="en-GB" w:eastAsia="en-US"/>
              </w:rPr>
              <w:t>Case</w:t>
            </w:r>
            <w:r w:rsidRPr="006F2CA2">
              <w:rPr>
                <w:rFonts w:ascii="Times New Roman" w:hAnsi="Times New Roman" w:cs="Times New Roman"/>
                <w:sz w:val="22"/>
                <w:szCs w:val="20"/>
                <w:lang w:val="en-GB" w:eastAsia="en-US"/>
              </w:rPr>
              <w:t xml:space="preserve"> No.</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GUID=0c9e160f-a804-432f-98dc-113c39f27dff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GUID=4c938f20-bd96-447b-8b98-ccb6e0a0b2ba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GUID=02314eda-eeaa-48cd-8cc1-2e538de57773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GUID=7997e846-6396-4293-8681-5dd094de165f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GUID=77778f03-36e3-498e-9e9a-98c583d001bf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GUID=82268fdf-80b4-4a08-92c6-aec17a63e969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SUMMONS (EX-PARTE*)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GUID=3db10056-3dd0-44a4-b7f6-21d5adc95532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Orders Applied For</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GUID=e72650ac-8409-4356-97a1-3a88bca615dd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Grounds of application</w:t>
            </w:r>
          </w:p>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GUID=38dc258a-7637-4396-b849-f1be7c83ceef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Choose one of the following.</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GUID=7b42e874-07f1-42ce-87c7-045b8c0ad61d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grounds of the application are set out in the affidavit(s)* filed in support of this application.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GUID=6d3c6fd6-b7f3-4ae9-96c5-9790103015d6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grounds of the application are set out herein.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GUID=56442267-a7f9-4a3a-b1fd-d550def49cf5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Party Filing this Summons (e.g. Plaintiff, Defendant, Co-Defendant, etc.)</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GUID=f8238682-bba8-440f-83f1-a2202fd78945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Party/Parties* to be Served with this Summons (e.g. Plaintiff, Defendant, Co-Defendant, etc.)</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GUID=7e6f9b7c-c4e0-4924-9e14-ec222fc09af6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Consent*</w:t>
            </w:r>
          </w:p>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GUID=c8da4008-1b3f-48e1-9cbb-504603cbac8a </w:instrText>
            </w:r>
            <w:r w:rsidRPr="006F2CA2">
              <w:rPr>
                <w:rFonts w:ascii="Times New Roman" w:hAnsi="Times New Roman" w:cs="Times New Roman"/>
                <w:sz w:val="22"/>
                <w:szCs w:val="20"/>
                <w:lang w:val="en-GB" w:eastAsia="en-US"/>
              </w:rPr>
              <w:fldChar w:fldCharType="end"/>
            </w:r>
            <w:r w:rsidR="00895CBC">
              <w:rPr>
                <w:rFonts w:ascii="Times New Roman" w:hAnsi="Times New Roman" w:cs="Times New Roman"/>
                <w:sz w:val="22"/>
                <w:szCs w:val="20"/>
                <w:lang w:val="en-GB" w:eastAsia="en-US"/>
              </w:rPr>
              <w:tab/>
              <w:t xml:space="preserve">I </w:t>
            </w:r>
            <w:r w:rsidRPr="006F2CA2">
              <w:rPr>
                <w:rFonts w:ascii="Times New Roman" w:hAnsi="Times New Roman" w:cs="Times New Roman"/>
                <w:sz w:val="22"/>
                <w:szCs w:val="20"/>
                <w:lang w:val="en-GB" w:eastAsia="en-US"/>
              </w:rPr>
              <w:t>hereby consent to this Summons.</w:t>
            </w:r>
            <w:r w:rsidR="00895CBC">
              <w:rPr>
                <w:rFonts w:ascii="Times New Roman" w:hAnsi="Times New Roman" w:cs="Times New Roman"/>
                <w:sz w:val="22"/>
                <w:szCs w:val="20"/>
                <w:lang w:val="en-GB" w:eastAsia="en-US"/>
              </w:rPr>
              <w:t xml:space="preserve"> I acknowledge that I have considered the terms of the agreement and have been informed of my right to seek independent legal advice./We hereby consent to this Summons.*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GUID=88f9f981-d302-435a-83aa-cff84664da27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Signature:</w:t>
            </w:r>
          </w:p>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GUID=7fa4edcd-d565-4358-b754-bce5b44b48f8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Name and ID No. of Party consenting to this Summons/Name of the Solicitor of Party consenting to this Summons*:</w:t>
            </w:r>
          </w:p>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GUID=5dca6b96-0e65-41fe-95c0-bf3c3271d4bf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Date: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GUID=74a74045-e2c6-4111-b1c5-da7600aedd26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w:t>
            </w:r>
            <w:r w:rsidRPr="006F2CA2">
              <w:rPr>
                <w:rFonts w:ascii="Times New Roman" w:hAnsi="Times New Roman" w:cs="Times New Roman"/>
                <w:i/>
                <w:sz w:val="22"/>
                <w:szCs w:val="20"/>
                <w:lang w:val="en-GB" w:eastAsia="en-US"/>
              </w:rPr>
              <w:t>to state name of party taking out this summons</w:t>
            </w:r>
            <w:r w:rsidRPr="006F2CA2">
              <w:rPr>
                <w:rFonts w:ascii="Times New Roman" w:hAnsi="Times New Roman" w:cs="Times New Roman"/>
                <w:sz w:val="22"/>
                <w:szCs w:val="20"/>
                <w:lang w:val="en-GB" w:eastAsia="en-US"/>
              </w:rPr>
              <w:t>]</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GUID=8af735e0-cc13-4b2b-8244-d8b24c7a73b3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to state Plaintiff’s solicitor’s name and name and address of law firm (if Plaintiff represented by solicitor) or Plaintiff’s address for service in Singapore</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GUID=e95f4a68-8bb1-454a-ac3b-fa08265daaff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Default="006F2CA2" w:rsidP="006F2CA2">
      <w:pPr>
        <w:spacing w:before="0" w:after="200" w:line="276" w:lineRule="auto"/>
        <w:divId w:val="2116439976"/>
        <w:rPr>
          <w:rFonts w:ascii="Calibri" w:eastAsia="Calibri" w:hAnsi="Calibri" w:cs="Times New Roman"/>
          <w:sz w:val="22"/>
          <w:szCs w:val="22"/>
          <w:lang w:eastAsia="en-US"/>
        </w:rPr>
      </w:pPr>
    </w:p>
    <w:p w:rsidR="00A04357" w:rsidRPr="006F2CA2" w:rsidRDefault="00A04357"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GUID=03aaa205-9875-4632-bc77-fd432380fc40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5 </w:t>
      </w:r>
    </w:p>
    <w:tbl>
      <w:tblPr>
        <w:tblW w:w="7140" w:type="dxa"/>
        <w:jc w:val="center"/>
        <w:tblLook w:val="04A0" w:firstRow="1" w:lastRow="0" w:firstColumn="1" w:lastColumn="0" w:noHBand="0" w:noVBand="1"/>
      </w:tblPr>
      <w:tblGrid>
        <w:gridCol w:w="7140"/>
      </w:tblGrid>
      <w:tr w:rsidR="006F2CA2" w:rsidRPr="006F2CA2" w:rsidTr="006F2CA2">
        <w:trPr>
          <w:divId w:val="2116439976"/>
          <w:cantSplit/>
          <w:jc w:val="center"/>
        </w:trPr>
        <w:tc>
          <w:tcPr>
            <w:tcW w:w="714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 43</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GUID=d0248a40-467f-4dd4-98c8-0f76f1e492fc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RENEWAL FORM)</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GUID=5675d292-10be-4822-8db4-f892b7a56268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NOTICE OF RENEWAL OF WRIT OF SUMMONS/ORIGINATING </w:t>
            </w:r>
            <w:r w:rsidRPr="006F2CA2">
              <w:rPr>
                <w:rFonts w:ascii="Times New Roman" w:hAnsi="Times New Roman" w:cs="Times New Roman"/>
                <w:sz w:val="22"/>
                <w:szCs w:val="20"/>
                <w:lang w:val="en-GB" w:eastAsia="en-US"/>
              </w:rPr>
              <w:br/>
              <w:t>SUMMONS*</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GUID=852632ad-ede9-4573-a414-505657b6f628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Renewed for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 months from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by an order of court dated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GUID=9a9637e2-b53f-401b-b6ac-9725b074be81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 Plaintiff/Name of Plaintiff (if unrepresented)*</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GUID=d07eb81b-83c7-4877-be85-02cb15676036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Name and address of Law Firm/Address of Plaintiff*</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GUID=a5c1ecff-69f4-4ec3-a124-bcd938f9106c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GUID=88bfcdd2-cd21-40fd-9e0a-aebe7e233301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6</w:t>
      </w:r>
    </w:p>
    <w:tbl>
      <w:tblPr>
        <w:tblW w:w="7270" w:type="dxa"/>
        <w:jc w:val="center"/>
        <w:tblLook w:val="04A0" w:firstRow="1" w:lastRow="0" w:firstColumn="1" w:lastColumn="0" w:noHBand="0" w:noVBand="1"/>
      </w:tblPr>
      <w:tblGrid>
        <w:gridCol w:w="7270"/>
      </w:tblGrid>
      <w:tr w:rsidR="00E43EFB" w:rsidRPr="00E43EFB" w:rsidTr="00E43EFB">
        <w:trPr>
          <w:divId w:val="2116439976"/>
          <w:cantSplit/>
          <w:jc w:val="center"/>
        </w:trPr>
        <w:tc>
          <w:tcPr>
            <w:tcW w:w="7270" w:type="dxa"/>
          </w:tcPr>
          <w:p w:rsidR="00E43EFB" w:rsidRPr="00E43EFB" w:rsidRDefault="00E43EFB" w:rsidP="00E43EFB">
            <w:pPr>
              <w:spacing w:before="60" w:after="60" w:line="240" w:lineRule="auto"/>
              <w:rPr>
                <w:rFonts w:ascii="Times New Roman" w:hAnsi="Times New Roman" w:cs="Times New Roman"/>
                <w:sz w:val="18"/>
                <w:szCs w:val="18"/>
                <w:lang w:val="en-GB" w:eastAsia="en-US"/>
              </w:rPr>
            </w:pPr>
            <w:r w:rsidRPr="00E43EFB">
              <w:rPr>
                <w:rFonts w:ascii="Times New Roman" w:hAnsi="Times New Roman" w:cs="Times New Roman"/>
                <w:sz w:val="18"/>
                <w:szCs w:val="18"/>
                <w:lang w:val="en-GB" w:eastAsia="en-US"/>
              </w:rPr>
              <w:fldChar w:fldCharType="begin"/>
            </w:r>
            <w:r w:rsidRPr="00E43EFB">
              <w:rPr>
                <w:rFonts w:ascii="Times New Roman" w:hAnsi="Times New Roman" w:cs="Times New Roman"/>
                <w:sz w:val="18"/>
                <w:szCs w:val="18"/>
                <w:lang w:val="en-GB" w:eastAsia="en-US"/>
              </w:rPr>
              <w:instrText xml:space="preserve"> GUID=00bffd53-f00c-42ff-8409-6a1aca87ed2d </w:instrText>
            </w:r>
            <w:r w:rsidRPr="00E43EFB">
              <w:rPr>
                <w:rFonts w:ascii="Times New Roman" w:hAnsi="Times New Roman" w:cs="Times New Roman"/>
                <w:sz w:val="18"/>
                <w:szCs w:val="18"/>
                <w:lang w:val="en-GB" w:eastAsia="en-US"/>
              </w:rPr>
              <w:fldChar w:fldCharType="end"/>
            </w:r>
            <w:r w:rsidRPr="00E43EFB">
              <w:rPr>
                <w:rFonts w:ascii="Times New Roman" w:hAnsi="Times New Roman" w:cs="Times New Roman"/>
                <w:sz w:val="18"/>
                <w:szCs w:val="18"/>
                <w:lang w:val="en-GB" w:eastAsia="en-US"/>
              </w:rPr>
              <w:t>R. 44, 48, 83</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GUID=cf7c0bcc-b654-4258-b329-2cc909ff8087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(STATEMENT OF CLAIM (DIVORCE/JUDICIAL SEPARATION) FORM)</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GUID=59372bca-8049-40c5-97f4-19e96fa5d81d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IN THE FAMILY JUSTICE COURTS OF THE REPUBLIC OF SINGAPORE</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GUID=430f8956-1cf2-4304-8c2d-0c31c7205529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Divorce Writ No.</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GUID=b32a14ae-9ab2-4ba4-a4ce-4d9becfbcccc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Between</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GUID=f37e4c85-d6f9-4c8b-bceb-3a9d90d273cd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w:t>
            </w:r>
            <w:r w:rsidRPr="00E43EFB">
              <w:rPr>
                <w:rFonts w:ascii="Times New Roman" w:hAnsi="Times New Roman" w:cs="Times New Roman"/>
                <w:i/>
                <w:sz w:val="22"/>
                <w:szCs w:val="20"/>
                <w:lang w:val="en-GB" w:eastAsia="en-US"/>
              </w:rPr>
              <w:t>Plaintiff’s Name</w:t>
            </w:r>
            <w:r w:rsidRPr="00E43EFB">
              <w:rPr>
                <w:rFonts w:ascii="Times New Roman" w:hAnsi="Times New Roman" w:cs="Times New Roman"/>
                <w:sz w:val="22"/>
                <w:szCs w:val="20"/>
                <w:lang w:val="en-GB" w:eastAsia="en-US"/>
              </w:rPr>
              <w:t>] (ID No.      )      </w:t>
            </w:r>
            <w:r w:rsidRPr="00E43EFB">
              <w:rPr>
                <w:rFonts w:ascii="Times New Roman" w:hAnsi="Times New Roman" w:cs="Times New Roman"/>
                <w:i/>
                <w:sz w:val="22"/>
                <w:szCs w:val="20"/>
                <w:lang w:val="en-GB" w:eastAsia="en-US"/>
              </w:rPr>
              <w:t>Plaintiff</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GUID=36a27054-869c-4b95-9405-645178b26c9d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And</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GUID=b9bd8851-1eaf-49ea-9dbf-a0d4a0fca66e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w:t>
            </w:r>
            <w:r w:rsidRPr="00E43EFB">
              <w:rPr>
                <w:rFonts w:ascii="Times New Roman" w:hAnsi="Times New Roman" w:cs="Times New Roman"/>
                <w:i/>
                <w:sz w:val="22"/>
                <w:szCs w:val="20"/>
                <w:lang w:val="en-GB" w:eastAsia="en-US"/>
              </w:rPr>
              <w:t>Defendant’s Name</w:t>
            </w:r>
            <w:r w:rsidRPr="00E43EFB">
              <w:rPr>
                <w:rFonts w:ascii="Times New Roman" w:hAnsi="Times New Roman" w:cs="Times New Roman"/>
                <w:sz w:val="22"/>
                <w:szCs w:val="20"/>
                <w:lang w:val="en-GB" w:eastAsia="en-US"/>
              </w:rPr>
              <w:t>] (ID No.      )      </w:t>
            </w:r>
            <w:r w:rsidRPr="00E43EFB">
              <w:rPr>
                <w:rFonts w:ascii="Times New Roman" w:hAnsi="Times New Roman" w:cs="Times New Roman"/>
                <w:i/>
                <w:sz w:val="22"/>
                <w:szCs w:val="20"/>
                <w:lang w:val="en-GB" w:eastAsia="en-US"/>
              </w:rPr>
              <w:t>Defendant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GUID=1a3d489e-4827-4470-ac3d-69410415bec5 </w:instrText>
            </w:r>
            <w:r w:rsidRPr="00E43EFB">
              <w:rPr>
                <w:rFonts w:ascii="Times New Roman" w:hAnsi="Times New Roman" w:cs="Times New Roman"/>
                <w:sz w:val="22"/>
                <w:szCs w:val="20"/>
                <w:lang w:val="en-GB" w:eastAsia="en-US"/>
              </w:rPr>
              <w:fldChar w:fldCharType="end"/>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jc w:val="center"/>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GUID=8af1f178-e241-47e7-892c-9bc9dea3ed85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STATEMENT OF CLAIM FOR NULLITY*/DIVORCE*/JUDICIAL</w:t>
            </w:r>
            <w:r w:rsidRPr="00E43EFB">
              <w:rPr>
                <w:rFonts w:ascii="Times New Roman" w:hAnsi="Times New Roman" w:cs="Times New Roman"/>
                <w:sz w:val="22"/>
                <w:szCs w:val="22"/>
                <w:lang w:val="en-GB" w:eastAsia="en-US"/>
              </w:rPr>
              <w:br/>
              <w:t>SEPARATION*/PRESUMPTION OF DEATH AND DIVORCE*</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GUID=bae8d071-50d8-4680-823a-e9e55aec6373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1.</w:t>
            </w:r>
            <w:r w:rsidRPr="00E43EFB">
              <w:rPr>
                <w:rFonts w:ascii="Times New Roman" w:hAnsi="Times New Roman" w:cs="Times New Roman"/>
                <w:sz w:val="22"/>
                <w:szCs w:val="22"/>
                <w:lang w:val="en-GB" w:eastAsia="en-US"/>
              </w:rPr>
              <w:tab/>
              <w:t>The Marriage between Plaintiff and Defendant (the marriage)</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GUID=2aba1f88-ea50-4b3e-90c4-cab79a2597dd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a</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Date and place of solemnization of the marriage:</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GUID=6282a3d1-97ba-4b7a-9e23-5e699fd51a8c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b</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Date and place of registration of the marriage:</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GUID=dccb7f90-13b8-4c55-ae2e-660eb7b9a4db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c</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*Marriage Certificate Number (for marriage registered in Singapore):</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GUID=f1cf61e0-b24c-465e-95da-552ba385bd5d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d</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*The date of the marriage is less than 3 years before the date of filing of this Writ. The court has granted leave to the Plaintiff to file this Writ before the said 3 years have passed on [</w:t>
            </w:r>
            <w:r w:rsidRPr="00E43EFB">
              <w:rPr>
                <w:rFonts w:ascii="Times New Roman" w:hAnsi="Times New Roman" w:cs="Times New Roman"/>
                <w:i/>
                <w:sz w:val="22"/>
                <w:szCs w:val="22"/>
                <w:lang w:val="en-GB" w:eastAsia="en-US"/>
              </w:rPr>
              <w:t>to state date</w:t>
            </w:r>
            <w:r w:rsidRPr="00E43EFB">
              <w:rPr>
                <w:rFonts w:ascii="Times New Roman" w:hAnsi="Times New Roman" w:cs="Times New Roman"/>
                <w:sz w:val="22"/>
                <w:szCs w:val="22"/>
                <w:lang w:val="en-GB" w:eastAsia="en-US"/>
              </w:rPr>
              <w:t>] in Originating Summons Number [</w:t>
            </w:r>
            <w:r w:rsidRPr="00E43EFB">
              <w:rPr>
                <w:rFonts w:ascii="Times New Roman" w:hAnsi="Times New Roman" w:cs="Times New Roman"/>
                <w:i/>
                <w:sz w:val="22"/>
                <w:szCs w:val="22"/>
                <w:lang w:val="en-GB" w:eastAsia="en-US"/>
              </w:rPr>
              <w:t>to state number</w:t>
            </w:r>
            <w:r w:rsidRPr="00E43EFB">
              <w:rPr>
                <w:rFonts w:ascii="Times New Roman" w:hAnsi="Times New Roman" w:cs="Times New Roman"/>
                <w:sz w:val="22"/>
                <w:szCs w:val="22"/>
                <w:lang w:val="en-GB" w:eastAsia="en-US"/>
              </w:rPr>
              <w: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GUID=c34d84e1-ab2f-4102-8aa2-7bb752733ede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w:t>
            </w:r>
            <w:r w:rsidRPr="00E43EFB">
              <w:rPr>
                <w:rFonts w:ascii="Times New Roman" w:hAnsi="Times New Roman" w:cs="Times New Roman"/>
                <w:i/>
                <w:sz w:val="22"/>
                <w:szCs w:val="22"/>
                <w:lang w:val="en-GB" w:eastAsia="en-US"/>
              </w:rPr>
              <w:t>The Statement of Particulars shall annex a copy of the marriage certificate.</w:t>
            </w:r>
            <w:r w:rsidRPr="00E43EFB">
              <w:rPr>
                <w:rFonts w:ascii="Times New Roman" w:hAnsi="Times New Roman" w:cs="Times New Roman"/>
                <w:sz w:val="22"/>
                <w:szCs w:val="22"/>
                <w:lang w:val="en-GB" w:eastAsia="en-US"/>
              </w:rPr>
              <w: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GUID=dab39b68-096a-4bc0-9443-0d53cbe134f2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2.</w:t>
            </w:r>
            <w:r w:rsidRPr="00E43EFB">
              <w:rPr>
                <w:rFonts w:ascii="Times New Roman" w:hAnsi="Times New Roman" w:cs="Times New Roman"/>
                <w:sz w:val="22"/>
                <w:szCs w:val="22"/>
                <w:lang w:val="en-GB" w:eastAsia="en-US"/>
              </w:rPr>
              <w:tab/>
              <w:t>Particulars of Parties</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GUID=de8bee37-381b-42c8-865d-2922cc88fdfd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a</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Plaintiff</w:t>
            </w:r>
          </w:p>
        </w:tc>
      </w:tr>
      <w:tr w:rsidR="00E43EFB" w:rsidRPr="00E43EFB" w:rsidTr="00E43EFB">
        <w:trPr>
          <w:divId w:val="2116439976"/>
          <w:cantSplit/>
          <w:jc w:val="center"/>
        </w:trPr>
        <w:tc>
          <w:tcPr>
            <w:tcW w:w="7270" w:type="dxa"/>
          </w:tcPr>
          <w:tbl>
            <w:tblPr>
              <w:tblW w:w="0" w:type="auto"/>
              <w:tblInd w:w="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1725"/>
              <w:gridCol w:w="1250"/>
              <w:gridCol w:w="1764"/>
            </w:tblGrid>
            <w:tr w:rsidR="00E43EFB" w:rsidRPr="00FC27C8" w:rsidTr="00FC27C8">
              <w:tc>
                <w:tcPr>
                  <w:tcW w:w="1292" w:type="dxa"/>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Age:</w:t>
                  </w:r>
                </w:p>
              </w:tc>
              <w:tc>
                <w:tcPr>
                  <w:tcW w:w="1725" w:type="dxa"/>
                  <w:shd w:val="clear" w:color="auto" w:fill="auto"/>
                </w:tcPr>
                <w:p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1233" w:type="dxa"/>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Citizenship:</w:t>
                  </w:r>
                </w:p>
              </w:tc>
              <w:tc>
                <w:tcPr>
                  <w:tcW w:w="1764" w:type="dxa"/>
                  <w:shd w:val="clear" w:color="auto" w:fill="auto"/>
                </w:tcPr>
                <w:p w:rsidR="00E43EFB" w:rsidRPr="00FC27C8" w:rsidRDefault="00E43EFB" w:rsidP="00FC27C8">
                  <w:pPr>
                    <w:spacing w:before="60" w:after="60" w:line="240" w:lineRule="auto"/>
                    <w:jc w:val="both"/>
                    <w:rPr>
                      <w:rFonts w:ascii="Times New Roman" w:hAnsi="Times New Roman" w:cs="Times New Roman"/>
                      <w:sz w:val="20"/>
                      <w:szCs w:val="20"/>
                      <w:lang w:eastAsia="zh-CN"/>
                    </w:rPr>
                  </w:pPr>
                </w:p>
              </w:tc>
            </w:tr>
            <w:tr w:rsidR="00E43EFB" w:rsidRPr="00FC27C8" w:rsidTr="00FC27C8">
              <w:tc>
                <w:tcPr>
                  <w:tcW w:w="1292" w:type="dxa"/>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Religion:</w:t>
                  </w:r>
                </w:p>
              </w:tc>
              <w:tc>
                <w:tcPr>
                  <w:tcW w:w="1725" w:type="dxa"/>
                  <w:shd w:val="clear" w:color="auto" w:fill="auto"/>
                </w:tcPr>
                <w:p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1233" w:type="dxa"/>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Education Level:</w:t>
                  </w:r>
                </w:p>
              </w:tc>
              <w:tc>
                <w:tcPr>
                  <w:tcW w:w="1764" w:type="dxa"/>
                  <w:shd w:val="clear" w:color="auto" w:fill="auto"/>
                </w:tcPr>
                <w:p w:rsidR="00E43EFB" w:rsidRPr="00FC27C8" w:rsidRDefault="00E43EFB" w:rsidP="00FC27C8">
                  <w:pPr>
                    <w:spacing w:before="60" w:after="60" w:line="240" w:lineRule="auto"/>
                    <w:jc w:val="both"/>
                    <w:rPr>
                      <w:rFonts w:ascii="Times New Roman" w:hAnsi="Times New Roman" w:cs="Times New Roman"/>
                      <w:sz w:val="20"/>
                      <w:szCs w:val="20"/>
                      <w:lang w:eastAsia="zh-CN"/>
                    </w:rPr>
                  </w:pPr>
                </w:p>
              </w:tc>
            </w:tr>
            <w:tr w:rsidR="00E43EFB" w:rsidRPr="00FC27C8" w:rsidTr="00FC27C8">
              <w:tc>
                <w:tcPr>
                  <w:tcW w:w="1292" w:type="dxa"/>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Occupation:</w:t>
                  </w:r>
                </w:p>
              </w:tc>
              <w:tc>
                <w:tcPr>
                  <w:tcW w:w="1725" w:type="dxa"/>
                  <w:shd w:val="clear" w:color="auto" w:fill="auto"/>
                </w:tcPr>
                <w:p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1233" w:type="dxa"/>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Current address:</w:t>
                  </w:r>
                </w:p>
              </w:tc>
              <w:tc>
                <w:tcPr>
                  <w:tcW w:w="1764" w:type="dxa"/>
                  <w:shd w:val="clear" w:color="auto" w:fill="auto"/>
                </w:tcPr>
                <w:p w:rsidR="00E43EFB" w:rsidRPr="00FC27C8" w:rsidRDefault="00E43EFB" w:rsidP="00FC27C8">
                  <w:pPr>
                    <w:spacing w:before="60" w:after="60" w:line="240" w:lineRule="auto"/>
                    <w:jc w:val="both"/>
                    <w:rPr>
                      <w:rFonts w:ascii="Times New Roman" w:hAnsi="Times New Roman" w:cs="Times New Roman"/>
                      <w:sz w:val="20"/>
                      <w:szCs w:val="20"/>
                      <w:lang w:eastAsia="zh-CN"/>
                    </w:rPr>
                  </w:pPr>
                </w:p>
              </w:tc>
            </w:tr>
          </w:tbl>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64"/>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GUID=9839ff2d-a792-415c-9d15-6f09abe6b423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b</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 xml:space="preserve">Defendant </w:t>
            </w:r>
          </w:p>
          <w:tbl>
            <w:tblPr>
              <w:tblW w:w="0" w:type="auto"/>
              <w:tblInd w:w="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1725"/>
              <w:gridCol w:w="1250"/>
              <w:gridCol w:w="1764"/>
            </w:tblGrid>
            <w:tr w:rsidR="00E43EFB" w:rsidRPr="00FC27C8" w:rsidTr="00FC27C8">
              <w:tc>
                <w:tcPr>
                  <w:tcW w:w="1292" w:type="dxa"/>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Age:</w:t>
                  </w:r>
                </w:p>
              </w:tc>
              <w:tc>
                <w:tcPr>
                  <w:tcW w:w="1725" w:type="dxa"/>
                  <w:shd w:val="clear" w:color="auto" w:fill="auto"/>
                </w:tcPr>
                <w:p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1233" w:type="dxa"/>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Citizenship:</w:t>
                  </w:r>
                </w:p>
              </w:tc>
              <w:tc>
                <w:tcPr>
                  <w:tcW w:w="1764" w:type="dxa"/>
                  <w:shd w:val="clear" w:color="auto" w:fill="auto"/>
                </w:tcPr>
                <w:p w:rsidR="00E43EFB" w:rsidRPr="00FC27C8" w:rsidRDefault="00E43EFB" w:rsidP="00FC27C8">
                  <w:pPr>
                    <w:spacing w:before="60" w:after="60" w:line="240" w:lineRule="auto"/>
                    <w:jc w:val="both"/>
                    <w:rPr>
                      <w:rFonts w:ascii="Times New Roman" w:hAnsi="Times New Roman" w:cs="Times New Roman"/>
                      <w:sz w:val="20"/>
                      <w:szCs w:val="20"/>
                      <w:lang w:eastAsia="zh-CN"/>
                    </w:rPr>
                  </w:pPr>
                </w:p>
              </w:tc>
            </w:tr>
            <w:tr w:rsidR="00E43EFB" w:rsidRPr="00FC27C8" w:rsidTr="00FC27C8">
              <w:tc>
                <w:tcPr>
                  <w:tcW w:w="1292" w:type="dxa"/>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Religion:</w:t>
                  </w:r>
                </w:p>
              </w:tc>
              <w:tc>
                <w:tcPr>
                  <w:tcW w:w="1725" w:type="dxa"/>
                  <w:shd w:val="clear" w:color="auto" w:fill="auto"/>
                </w:tcPr>
                <w:p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1233" w:type="dxa"/>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Education Level:</w:t>
                  </w:r>
                </w:p>
              </w:tc>
              <w:tc>
                <w:tcPr>
                  <w:tcW w:w="1764" w:type="dxa"/>
                  <w:shd w:val="clear" w:color="auto" w:fill="auto"/>
                </w:tcPr>
                <w:p w:rsidR="00E43EFB" w:rsidRPr="00FC27C8" w:rsidRDefault="00E43EFB" w:rsidP="00FC27C8">
                  <w:pPr>
                    <w:spacing w:before="60" w:after="60" w:line="240" w:lineRule="auto"/>
                    <w:jc w:val="both"/>
                    <w:rPr>
                      <w:rFonts w:ascii="Times New Roman" w:hAnsi="Times New Roman" w:cs="Times New Roman"/>
                      <w:sz w:val="20"/>
                      <w:szCs w:val="20"/>
                      <w:lang w:eastAsia="zh-CN"/>
                    </w:rPr>
                  </w:pPr>
                </w:p>
              </w:tc>
            </w:tr>
            <w:tr w:rsidR="00E43EFB" w:rsidRPr="00FC27C8" w:rsidTr="00FC27C8">
              <w:tc>
                <w:tcPr>
                  <w:tcW w:w="1292" w:type="dxa"/>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Occupation:</w:t>
                  </w:r>
                </w:p>
              </w:tc>
              <w:tc>
                <w:tcPr>
                  <w:tcW w:w="1725" w:type="dxa"/>
                  <w:shd w:val="clear" w:color="auto" w:fill="auto"/>
                </w:tcPr>
                <w:p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1233" w:type="dxa"/>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Current address:</w:t>
                  </w:r>
                </w:p>
              </w:tc>
              <w:tc>
                <w:tcPr>
                  <w:tcW w:w="1764" w:type="dxa"/>
                  <w:shd w:val="clear" w:color="auto" w:fill="auto"/>
                </w:tcPr>
                <w:p w:rsidR="00E43EFB" w:rsidRPr="00FC27C8" w:rsidRDefault="00E43EFB" w:rsidP="00FC27C8">
                  <w:pPr>
                    <w:spacing w:before="60" w:after="60" w:line="240" w:lineRule="auto"/>
                    <w:jc w:val="both"/>
                    <w:rPr>
                      <w:rFonts w:ascii="Times New Roman" w:hAnsi="Times New Roman" w:cs="Times New Roman"/>
                      <w:sz w:val="20"/>
                      <w:szCs w:val="20"/>
                      <w:lang w:eastAsia="zh-CN"/>
                    </w:rPr>
                  </w:pPr>
                </w:p>
              </w:tc>
            </w:tr>
          </w:tbl>
          <w:p w:rsidR="00E43EFB" w:rsidRPr="00E43EFB" w:rsidRDefault="00E43EFB" w:rsidP="00E43EFB">
            <w:pPr>
              <w:spacing w:before="60" w:after="60" w:line="240" w:lineRule="auto"/>
              <w:ind w:left="940" w:hanging="564"/>
              <w:jc w:val="both"/>
              <w:rPr>
                <w:rFonts w:ascii="Times New Roman" w:hAnsi="Times New Roman" w:cs="Times New Roman"/>
                <w:sz w:val="22"/>
                <w:szCs w:val="22"/>
                <w:lang w:val="en-GB" w:eastAsia="en-US"/>
              </w:rPr>
            </w:pP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GUID=b1bd1ef0-2d7a-40f4-880a-6adddb2ee720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c</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The last address at which the parties to the marriage have lived together as husband and wife:</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GUID=8e593957-0a4d-4fd7-ba4b-e3fcbc1702b5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w:t>
            </w:r>
            <w:r w:rsidRPr="00E43EFB">
              <w:rPr>
                <w:rFonts w:ascii="Times New Roman" w:hAnsi="Times New Roman" w:cs="Times New Roman"/>
                <w:i/>
                <w:sz w:val="22"/>
                <w:szCs w:val="22"/>
                <w:lang w:val="en-GB" w:eastAsia="en-US"/>
              </w:rPr>
              <w:t>to state address</w:t>
            </w:r>
            <w:r w:rsidRPr="00E43EFB">
              <w:rPr>
                <w:rFonts w:ascii="Times New Roman" w:hAnsi="Times New Roman" w:cs="Times New Roman"/>
                <w:sz w:val="22"/>
                <w:szCs w:val="22"/>
                <w:lang w:val="en-GB" w:eastAsia="en-US"/>
              </w:rPr>
              <w: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GUID=81564268-9b03-40db-bd77-1f4e5a7f7e95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3.</w:t>
            </w:r>
            <w:r w:rsidRPr="00E43EFB">
              <w:rPr>
                <w:rFonts w:ascii="Times New Roman" w:hAnsi="Times New Roman" w:cs="Times New Roman"/>
                <w:sz w:val="22"/>
                <w:szCs w:val="22"/>
                <w:lang w:val="en-GB" w:eastAsia="en-US"/>
              </w:rPr>
              <w:tab/>
              <w:t>Jurisdiction</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GUID=b9eb15be-58b2-4bca-9414-9a421d17f679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a</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*The court has jurisdiction based on domicile. [</w:t>
            </w:r>
            <w:r w:rsidRPr="00E43EFB">
              <w:rPr>
                <w:rFonts w:ascii="Times New Roman" w:hAnsi="Times New Roman" w:cs="Times New Roman"/>
                <w:i/>
                <w:sz w:val="22"/>
                <w:szCs w:val="22"/>
                <w:lang w:val="en-GB" w:eastAsia="en-US"/>
              </w:rPr>
              <w:t>Choose one of the following</w:t>
            </w:r>
            <w:r w:rsidRPr="00E43EFB">
              <w:rPr>
                <w:rFonts w:ascii="Times New Roman" w:hAnsi="Times New Roman" w:cs="Times New Roman"/>
                <w:sz w:val="22"/>
                <w:szCs w:val="22"/>
                <w:lang w:val="en-GB" w:eastAsia="en-US"/>
              </w:rPr>
              <w: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lastRenderedPageBreak/>
              <w:fldChar w:fldCharType="begin"/>
            </w:r>
            <w:r w:rsidRPr="00E43EFB">
              <w:rPr>
                <w:rFonts w:ascii="Times New Roman" w:hAnsi="Times New Roman" w:cs="Times New Roman"/>
                <w:sz w:val="22"/>
                <w:szCs w:val="22"/>
                <w:lang w:val="en-GB" w:eastAsia="en-US"/>
              </w:rPr>
              <w:instrText xml:space="preserve"> GUID=9318ba2e-1f87-4248-a51a-55e8e732fb08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w:t>
            </w:r>
            <w:r w:rsidRPr="00E43EFB">
              <w:rPr>
                <w:rFonts w:ascii="Times New Roman" w:hAnsi="Times New Roman" w:cs="Times New Roman"/>
                <w:sz w:val="22"/>
                <w:szCs w:val="22"/>
                <w:lang w:val="en-GB" w:eastAsia="en-US"/>
              </w:rPr>
              <w:tab/>
              <w:t>The Plaintiff/The Defendant/Both the Plaintiff and the Defendant* is a/are* Singapore citizen(s).</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GUID=28320699-4ec5-4e07-b2fe-8cc825795ad7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(ii)</w:t>
            </w:r>
            <w:r w:rsidRPr="00E43EFB">
              <w:rPr>
                <w:rFonts w:ascii="Times New Roman" w:hAnsi="Times New Roman" w:cs="Times New Roman"/>
                <w:sz w:val="22"/>
                <w:szCs w:val="22"/>
                <w:lang w:val="en-GB" w:eastAsia="en-US"/>
              </w:rPr>
              <w:tab/>
              <w:t>Neither the Plaintiff nor the Defendant is a Singapore citizen. [</w:t>
            </w:r>
            <w:r w:rsidRPr="00E43EFB">
              <w:rPr>
                <w:rFonts w:ascii="Times New Roman" w:hAnsi="Times New Roman" w:cs="Times New Roman"/>
                <w:i/>
                <w:sz w:val="22"/>
                <w:szCs w:val="22"/>
                <w:lang w:val="en-GB" w:eastAsia="en-US"/>
              </w:rPr>
              <w:t>The Statement of Particulars shall set out the reasons for which the court has jurisdiction based on domicile.</w:t>
            </w:r>
            <w:r w:rsidRPr="00E43EFB">
              <w:rPr>
                <w:rFonts w:ascii="Times New Roman" w:hAnsi="Times New Roman" w:cs="Times New Roman"/>
                <w:sz w:val="22"/>
                <w:szCs w:val="22"/>
                <w:lang w:val="en-GB" w:eastAsia="en-US"/>
              </w:rPr>
              <w: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GUID=e2aaf53e-a33c-4923-b0bb-467091a6a48b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b</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*The court has jurisdiction based on habitual residence. [</w:t>
            </w:r>
            <w:r w:rsidRPr="00E43EFB">
              <w:rPr>
                <w:rFonts w:ascii="Times New Roman" w:hAnsi="Times New Roman" w:cs="Times New Roman"/>
                <w:i/>
                <w:sz w:val="22"/>
                <w:szCs w:val="22"/>
                <w:lang w:val="en-GB" w:eastAsia="en-US"/>
              </w:rPr>
              <w:t>Choose one of the following</w:t>
            </w:r>
            <w:r w:rsidRPr="00E43EFB">
              <w:rPr>
                <w:rFonts w:ascii="Times New Roman" w:hAnsi="Times New Roman" w:cs="Times New Roman"/>
                <w:sz w:val="22"/>
                <w:szCs w:val="22"/>
                <w:lang w:val="en-GB" w:eastAsia="en-US"/>
              </w:rPr>
              <w: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GUID=8a8fa651-be95-4603-b0d2-997f6492f8b7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w:t>
            </w:r>
            <w:r w:rsidRPr="00E43EFB">
              <w:rPr>
                <w:rFonts w:ascii="Times New Roman" w:hAnsi="Times New Roman" w:cs="Times New Roman"/>
                <w:sz w:val="22"/>
                <w:szCs w:val="22"/>
                <w:lang w:val="en-GB" w:eastAsia="en-US"/>
              </w:rPr>
              <w:tab/>
              <w:t>The Plaintiff has been habitually resident in Singapore for a period of 3 years immediately preceding the date of the filing of the writ.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GUID=b722be2e-f929-4960-ad56-6c185afa5369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(ii)</w:t>
            </w:r>
            <w:r w:rsidRPr="00E43EFB">
              <w:rPr>
                <w:rFonts w:ascii="Times New Roman" w:hAnsi="Times New Roman" w:cs="Times New Roman"/>
                <w:sz w:val="22"/>
                <w:szCs w:val="22"/>
                <w:lang w:val="en-GB" w:eastAsia="en-US"/>
              </w:rPr>
              <w:tab/>
              <w:t>The Defendant has been habitually resident in Singapore for a period of 3 years immediately preceding the date of the filing of the writ.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GUID=fee72315-cbb3-493a-9de3-6864f0f72067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w:t>
            </w:r>
            <w:r w:rsidRPr="00E43EFB">
              <w:rPr>
                <w:rFonts w:ascii="Times New Roman" w:hAnsi="Times New Roman" w:cs="Times New Roman"/>
                <w:i/>
                <w:sz w:val="22"/>
                <w:szCs w:val="22"/>
                <w:lang w:val="en-GB" w:eastAsia="en-US"/>
              </w:rPr>
              <w:t>The Statement of Particulars is to state the relevant details in either case, including:</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GUID=800c2db3-19dc-43b4-8c2b-a2a48ca0fd56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(A)</w:t>
            </w:r>
            <w:r w:rsidRPr="00E43EFB">
              <w:rPr>
                <w:rFonts w:ascii="Times New Roman" w:hAnsi="Times New Roman" w:cs="Times New Roman"/>
                <w:sz w:val="22"/>
                <w:szCs w:val="22"/>
                <w:lang w:val="en-GB" w:eastAsia="en-US"/>
              </w:rPr>
              <w:tab/>
            </w:r>
            <w:r w:rsidRPr="00E43EFB">
              <w:rPr>
                <w:rFonts w:ascii="Times New Roman" w:hAnsi="Times New Roman" w:cs="Times New Roman"/>
                <w:i/>
                <w:sz w:val="22"/>
                <w:szCs w:val="22"/>
                <w:lang w:val="en-GB" w:eastAsia="en-US"/>
              </w:rPr>
              <w:t>Address(es) of the place(s) of residence; and</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GUID=158ae78c-b183-4723-a60b-bec587907d6d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(B)</w:t>
            </w:r>
            <w:r w:rsidRPr="00E43EFB">
              <w:rPr>
                <w:rFonts w:ascii="Times New Roman" w:hAnsi="Times New Roman" w:cs="Times New Roman"/>
                <w:sz w:val="22"/>
                <w:szCs w:val="22"/>
                <w:lang w:val="en-GB" w:eastAsia="en-US"/>
              </w:rPr>
              <w:tab/>
            </w:r>
            <w:r w:rsidRPr="00E43EFB">
              <w:rPr>
                <w:rFonts w:ascii="Times New Roman" w:hAnsi="Times New Roman" w:cs="Times New Roman"/>
                <w:i/>
                <w:sz w:val="22"/>
                <w:szCs w:val="22"/>
                <w:lang w:val="en-GB" w:eastAsia="en-US"/>
              </w:rPr>
              <w:t>The length of residence at each place.</w:t>
            </w:r>
            <w:r w:rsidRPr="00E43EFB">
              <w:rPr>
                <w:rFonts w:ascii="Times New Roman" w:hAnsi="Times New Roman" w:cs="Times New Roman"/>
                <w:sz w:val="22"/>
                <w:szCs w:val="22"/>
                <w:lang w:val="en-GB" w:eastAsia="en-US"/>
              </w:rPr>
              <w: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476" w:hanging="476"/>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GUID=b86c19d9-18f7-42a1-9ecb-8df18b6e826b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4.</w:t>
            </w:r>
            <w:r w:rsidRPr="00E43EFB">
              <w:rPr>
                <w:rFonts w:ascii="Times New Roman" w:hAnsi="Times New Roman" w:cs="Times New Roman"/>
                <w:sz w:val="22"/>
                <w:szCs w:val="22"/>
                <w:lang w:val="en-GB" w:eastAsia="en-US"/>
              </w:rPr>
              <w:tab/>
              <w:t>Children</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846"/>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GUID=262a3575-7089-4690-99eb-1788a1107565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To state, in respect of each living child of the marriage</w:t>
            </w:r>
            <w:r w:rsidRPr="00E43EFB">
              <w:rPr>
                <w:rFonts w:ascii="Times New Roman" w:hAnsi="Times New Roman" w:cs="Times New Roman"/>
                <w:sz w:val="22"/>
                <w:szCs w:val="22"/>
                <w:lang w:val="en-GB" w:eastAsia="en-US"/>
              </w:rPr>
              <w:t>]</w:t>
            </w:r>
          </w:p>
          <w:tbl>
            <w:tblPr>
              <w:tblW w:w="6237"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949"/>
              <w:gridCol w:w="1006"/>
              <w:gridCol w:w="1374"/>
              <w:gridCol w:w="1350"/>
            </w:tblGrid>
            <w:tr w:rsidR="00E43EFB" w:rsidRPr="00FC27C8" w:rsidTr="00FC27C8">
              <w:tc>
                <w:tcPr>
                  <w:tcW w:w="560" w:type="dxa"/>
                  <w:shd w:val="clear" w:color="auto" w:fill="auto"/>
                </w:tcPr>
                <w:p w:rsidR="00E43EFB" w:rsidRPr="00FC27C8" w:rsidRDefault="00E43EFB" w:rsidP="00FC27C8">
                  <w:pPr>
                    <w:spacing w:before="60" w:after="60" w:line="240" w:lineRule="auto"/>
                    <w:contextualSpacing/>
                    <w:jc w:val="both"/>
                    <w:rPr>
                      <w:rFonts w:ascii="Times New Roman" w:hAnsi="Times New Roman" w:cs="Times New Roman"/>
                      <w:sz w:val="20"/>
                      <w:szCs w:val="20"/>
                      <w:lang w:eastAsia="zh-CN"/>
                    </w:rPr>
                  </w:pPr>
                  <w:r w:rsidRPr="00FC27C8">
                    <w:rPr>
                      <w:rFonts w:ascii="Times New Roman" w:hAnsi="Times New Roman" w:cs="Times New Roman"/>
                      <w:sz w:val="20"/>
                      <w:szCs w:val="20"/>
                      <w:lang w:eastAsia="zh-CN"/>
                    </w:rPr>
                    <w:t>S/N</w:t>
                  </w:r>
                </w:p>
              </w:tc>
              <w:tc>
                <w:tcPr>
                  <w:tcW w:w="1952" w:type="dxa"/>
                  <w:shd w:val="clear" w:color="auto" w:fill="auto"/>
                </w:tcPr>
                <w:p w:rsidR="00E43EFB" w:rsidRPr="00FC27C8" w:rsidRDefault="00E43EFB" w:rsidP="00FC27C8">
                  <w:pPr>
                    <w:spacing w:before="60" w:after="60" w:line="240" w:lineRule="auto"/>
                    <w:contextualSpacing/>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Name of child:</w:t>
                  </w:r>
                </w:p>
              </w:tc>
              <w:tc>
                <w:tcPr>
                  <w:tcW w:w="1039" w:type="dxa"/>
                  <w:shd w:val="clear" w:color="auto" w:fill="auto"/>
                </w:tcPr>
                <w:p w:rsidR="00E43EFB" w:rsidRPr="00FC27C8" w:rsidRDefault="00E43EFB" w:rsidP="00FC27C8">
                  <w:pPr>
                    <w:spacing w:before="60" w:after="60" w:line="240" w:lineRule="auto"/>
                    <w:contextualSpacing/>
                    <w:jc w:val="both"/>
                    <w:rPr>
                      <w:rFonts w:ascii="Times New Roman" w:hAnsi="Times New Roman" w:cs="Times New Roman"/>
                      <w:b/>
                      <w:sz w:val="20"/>
                      <w:szCs w:val="20"/>
                      <w:lang w:eastAsia="zh-CN"/>
                    </w:rPr>
                  </w:pPr>
                </w:p>
              </w:tc>
              <w:tc>
                <w:tcPr>
                  <w:tcW w:w="1391" w:type="dxa"/>
                  <w:shd w:val="clear" w:color="auto" w:fill="auto"/>
                </w:tcPr>
                <w:p w:rsidR="00E43EFB" w:rsidRPr="00FC27C8" w:rsidRDefault="00E43EFB" w:rsidP="00FC27C8">
                  <w:pPr>
                    <w:spacing w:before="60" w:after="60" w:line="240" w:lineRule="auto"/>
                    <w:contextualSpacing/>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BC/ID number:</w:t>
                  </w:r>
                </w:p>
              </w:tc>
              <w:tc>
                <w:tcPr>
                  <w:tcW w:w="1295" w:type="dxa"/>
                  <w:shd w:val="clear" w:color="auto" w:fill="auto"/>
                </w:tcPr>
                <w:p w:rsidR="00E43EFB" w:rsidRPr="00FC27C8" w:rsidRDefault="00E43EFB" w:rsidP="00FC27C8">
                  <w:pPr>
                    <w:spacing w:before="60" w:after="60" w:line="240" w:lineRule="auto"/>
                    <w:contextualSpacing/>
                    <w:jc w:val="both"/>
                    <w:rPr>
                      <w:rFonts w:ascii="Times New Roman" w:hAnsi="Times New Roman" w:cs="Times New Roman"/>
                      <w:sz w:val="20"/>
                      <w:szCs w:val="20"/>
                      <w:lang w:eastAsia="zh-CN"/>
                    </w:rPr>
                  </w:pPr>
                </w:p>
              </w:tc>
            </w:tr>
            <w:tr w:rsidR="00E43EFB" w:rsidRPr="00FC27C8" w:rsidTr="00FC27C8">
              <w:tc>
                <w:tcPr>
                  <w:tcW w:w="560" w:type="dxa"/>
                  <w:shd w:val="clear" w:color="auto" w:fill="auto"/>
                </w:tcPr>
                <w:p w:rsidR="00E43EFB" w:rsidRPr="00FC27C8" w:rsidRDefault="00E43EFB" w:rsidP="00FC27C8">
                  <w:pPr>
                    <w:spacing w:before="60" w:after="60" w:line="240" w:lineRule="auto"/>
                    <w:contextualSpacing/>
                    <w:jc w:val="both"/>
                    <w:rPr>
                      <w:rFonts w:ascii="Times New Roman" w:hAnsi="Times New Roman" w:cs="Times New Roman"/>
                      <w:sz w:val="20"/>
                      <w:szCs w:val="20"/>
                      <w:lang w:eastAsia="zh-CN"/>
                    </w:rPr>
                  </w:pPr>
                </w:p>
              </w:tc>
              <w:tc>
                <w:tcPr>
                  <w:tcW w:w="1952" w:type="dxa"/>
                  <w:shd w:val="clear" w:color="auto" w:fill="auto"/>
                </w:tcPr>
                <w:p w:rsidR="00E43EFB" w:rsidRPr="00FC27C8" w:rsidRDefault="00E43EFB" w:rsidP="00FC27C8">
                  <w:pPr>
                    <w:spacing w:before="60" w:after="60" w:line="240" w:lineRule="auto"/>
                    <w:contextualSpacing/>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Date of Birth:</w:t>
                  </w:r>
                </w:p>
              </w:tc>
              <w:tc>
                <w:tcPr>
                  <w:tcW w:w="1039" w:type="dxa"/>
                  <w:shd w:val="clear" w:color="auto" w:fill="auto"/>
                </w:tcPr>
                <w:p w:rsidR="00E43EFB" w:rsidRPr="00FC27C8" w:rsidRDefault="00E43EFB" w:rsidP="00FC27C8">
                  <w:pPr>
                    <w:spacing w:before="60" w:after="60" w:line="240" w:lineRule="auto"/>
                    <w:contextualSpacing/>
                    <w:jc w:val="both"/>
                    <w:rPr>
                      <w:rFonts w:ascii="Times New Roman" w:hAnsi="Times New Roman" w:cs="Times New Roman"/>
                      <w:sz w:val="20"/>
                      <w:szCs w:val="20"/>
                      <w:lang w:eastAsia="zh-CN"/>
                    </w:rPr>
                  </w:pPr>
                </w:p>
              </w:tc>
              <w:tc>
                <w:tcPr>
                  <w:tcW w:w="1391" w:type="dxa"/>
                  <w:shd w:val="clear" w:color="auto" w:fill="auto"/>
                </w:tcPr>
                <w:p w:rsidR="00E43EFB" w:rsidRPr="00FC27C8" w:rsidRDefault="00E43EFB" w:rsidP="00FC27C8">
                  <w:pPr>
                    <w:spacing w:before="60" w:after="60" w:line="240" w:lineRule="auto"/>
                    <w:contextualSpacing/>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Gender:</w:t>
                  </w:r>
                </w:p>
              </w:tc>
              <w:tc>
                <w:tcPr>
                  <w:tcW w:w="1295" w:type="dxa"/>
                  <w:shd w:val="clear" w:color="auto" w:fill="auto"/>
                </w:tcPr>
                <w:p w:rsidR="00E43EFB" w:rsidRPr="00FC27C8" w:rsidRDefault="00E43EFB" w:rsidP="00FC27C8">
                  <w:pPr>
                    <w:spacing w:before="60" w:after="60" w:line="240" w:lineRule="auto"/>
                    <w:contextualSpacing/>
                    <w:jc w:val="both"/>
                    <w:rPr>
                      <w:rFonts w:ascii="Times New Roman" w:hAnsi="Times New Roman" w:cs="Times New Roman"/>
                      <w:sz w:val="20"/>
                      <w:szCs w:val="20"/>
                      <w:lang w:eastAsia="zh-CN"/>
                    </w:rPr>
                  </w:pPr>
                </w:p>
              </w:tc>
            </w:tr>
            <w:tr w:rsidR="00E43EFB" w:rsidRPr="00FC27C8" w:rsidTr="00FC27C8">
              <w:tc>
                <w:tcPr>
                  <w:tcW w:w="464" w:type="dxa"/>
                  <w:shd w:val="clear" w:color="auto" w:fill="auto"/>
                </w:tcPr>
                <w:p w:rsidR="00E43EFB" w:rsidRPr="00FC27C8" w:rsidRDefault="00E43EFB" w:rsidP="00FC27C8">
                  <w:pPr>
                    <w:spacing w:before="60" w:after="60" w:line="240" w:lineRule="auto"/>
                    <w:contextualSpacing/>
                    <w:jc w:val="both"/>
                    <w:rPr>
                      <w:rFonts w:ascii="Times New Roman" w:hAnsi="Times New Roman" w:cs="Times New Roman"/>
                      <w:sz w:val="20"/>
                      <w:szCs w:val="20"/>
                      <w:lang w:eastAsia="zh-CN"/>
                    </w:rPr>
                  </w:pPr>
                </w:p>
              </w:tc>
              <w:tc>
                <w:tcPr>
                  <w:tcW w:w="1875" w:type="dxa"/>
                  <w:shd w:val="clear" w:color="auto" w:fill="auto"/>
                </w:tcPr>
                <w:p w:rsidR="00E43EFB" w:rsidRPr="00FC27C8" w:rsidRDefault="00E43EFB" w:rsidP="00FC27C8">
                  <w:pPr>
                    <w:spacing w:before="60" w:after="60" w:line="240" w:lineRule="auto"/>
                    <w:contextualSpacing/>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Any disability or illness?</w:t>
                  </w:r>
                </w:p>
              </w:tc>
              <w:tc>
                <w:tcPr>
                  <w:tcW w:w="3828" w:type="dxa"/>
                  <w:gridSpan w:val="3"/>
                  <w:shd w:val="clear" w:color="auto" w:fill="auto"/>
                </w:tcPr>
                <w:p w:rsidR="00E43EFB" w:rsidRPr="00FC27C8" w:rsidRDefault="00E43EFB" w:rsidP="00FC27C8">
                  <w:pPr>
                    <w:spacing w:before="60" w:after="60" w:line="240" w:lineRule="auto"/>
                    <w:contextualSpacing/>
                    <w:jc w:val="both"/>
                    <w:rPr>
                      <w:rFonts w:ascii="Times New Roman" w:hAnsi="Times New Roman" w:cs="Times New Roman"/>
                      <w:sz w:val="20"/>
                      <w:szCs w:val="20"/>
                      <w:lang w:eastAsia="zh-CN"/>
                    </w:rPr>
                  </w:pPr>
                  <w:r w:rsidRPr="00FC27C8">
                    <w:rPr>
                      <w:rFonts w:ascii="Times New Roman" w:hAnsi="Times New Roman" w:cs="Times New Roman"/>
                      <w:sz w:val="20"/>
                      <w:szCs w:val="20"/>
                      <w:lang w:eastAsia="zh-CN"/>
                    </w:rPr>
                    <w:t>[</w:t>
                  </w:r>
                  <w:r w:rsidRPr="00FC27C8">
                    <w:rPr>
                      <w:rFonts w:ascii="Times New Roman" w:hAnsi="Times New Roman" w:cs="Times New Roman"/>
                      <w:i/>
                      <w:sz w:val="20"/>
                      <w:szCs w:val="20"/>
                      <w:lang w:eastAsia="zh-CN"/>
                    </w:rPr>
                    <w:t>If the child is suffering from serious disability or chronic illness or from the effects of that illness, state the nature of the disability or illness and in the Statement of Particulars, attach a copy of any up-to-date medical report which is available.</w:t>
                  </w:r>
                  <w:r w:rsidRPr="00FC27C8">
                    <w:rPr>
                      <w:rFonts w:ascii="Times New Roman" w:hAnsi="Times New Roman" w:cs="Times New Roman"/>
                      <w:sz w:val="20"/>
                      <w:szCs w:val="20"/>
                      <w:lang w:eastAsia="zh-CN"/>
                    </w:rPr>
                    <w:t>]</w:t>
                  </w:r>
                </w:p>
              </w:tc>
            </w:tr>
            <w:tr w:rsidR="00E43EFB" w:rsidRPr="00FC27C8" w:rsidTr="00FC27C8">
              <w:tc>
                <w:tcPr>
                  <w:tcW w:w="559" w:type="dxa"/>
                  <w:shd w:val="clear" w:color="auto" w:fill="auto"/>
                </w:tcPr>
                <w:p w:rsidR="00E43EFB" w:rsidRPr="00FC27C8" w:rsidRDefault="00E43EFB" w:rsidP="00FC27C8">
                  <w:pPr>
                    <w:spacing w:before="60" w:after="60" w:line="240" w:lineRule="auto"/>
                    <w:contextualSpacing/>
                    <w:jc w:val="both"/>
                    <w:rPr>
                      <w:rFonts w:ascii="Times New Roman" w:hAnsi="Times New Roman" w:cs="Times New Roman"/>
                      <w:sz w:val="20"/>
                      <w:szCs w:val="20"/>
                      <w:lang w:eastAsia="zh-CN"/>
                    </w:rPr>
                  </w:pPr>
                </w:p>
              </w:tc>
              <w:tc>
                <w:tcPr>
                  <w:tcW w:w="1850" w:type="dxa"/>
                  <w:shd w:val="clear" w:color="auto" w:fill="auto"/>
                </w:tcPr>
                <w:p w:rsidR="00E43EFB" w:rsidRPr="00FC27C8" w:rsidRDefault="00E43EFB" w:rsidP="00FC27C8">
                  <w:pPr>
                    <w:spacing w:before="60" w:after="60" w:line="240" w:lineRule="auto"/>
                    <w:contextualSpacing/>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Child over 21 (whether in educational institution, national service, or mentally/physically disabled</w:t>
                  </w:r>
                </w:p>
              </w:tc>
              <w:tc>
                <w:tcPr>
                  <w:tcW w:w="3725" w:type="dxa"/>
                  <w:gridSpan w:val="3"/>
                  <w:shd w:val="clear" w:color="auto" w:fill="auto"/>
                </w:tcPr>
                <w:p w:rsidR="00E43EFB" w:rsidRPr="00FC27C8" w:rsidRDefault="00E43EFB" w:rsidP="00FC27C8">
                  <w:pPr>
                    <w:spacing w:before="60" w:after="60" w:line="240" w:lineRule="auto"/>
                    <w:contextualSpacing/>
                    <w:jc w:val="both"/>
                    <w:rPr>
                      <w:rFonts w:ascii="Times New Roman" w:hAnsi="Times New Roman" w:cs="Times New Roman"/>
                      <w:sz w:val="20"/>
                      <w:szCs w:val="20"/>
                      <w:lang w:eastAsia="zh-CN"/>
                    </w:rPr>
                  </w:pPr>
                  <w:r w:rsidRPr="00FC27C8">
                    <w:rPr>
                      <w:rFonts w:ascii="Times New Roman" w:hAnsi="Times New Roman" w:cs="Times New Roman"/>
                      <w:sz w:val="20"/>
                      <w:szCs w:val="20"/>
                      <w:lang w:eastAsia="zh-CN"/>
                    </w:rPr>
                    <w:t>[</w:t>
                  </w:r>
                  <w:r w:rsidRPr="00FC27C8">
                    <w:rPr>
                      <w:rFonts w:ascii="Times New Roman" w:hAnsi="Times New Roman" w:cs="Times New Roman"/>
                      <w:i/>
                      <w:sz w:val="20"/>
                      <w:szCs w:val="20"/>
                      <w:lang w:eastAsia="zh-CN"/>
                    </w:rPr>
                    <w:t>In the case of a child above the age of 21 years, to state whether he is receiving instruction at an educational establishment or undergoing training for a trade, profession or vocation and whether he is suffering from a mental or physical disability and whether he is or will be serving full</w:t>
                  </w:r>
                  <w:r w:rsidRPr="00FC27C8">
                    <w:rPr>
                      <w:rFonts w:ascii="Times New Roman" w:hAnsi="Times New Roman" w:cs="Times New Roman"/>
                      <w:i/>
                      <w:sz w:val="20"/>
                      <w:szCs w:val="20"/>
                      <w:lang w:eastAsia="zh-CN"/>
                    </w:rPr>
                    <w:noBreakHyphen/>
                    <w:t>time national service.*</w:t>
                  </w:r>
                  <w:r w:rsidRPr="00FC27C8">
                    <w:rPr>
                      <w:rFonts w:ascii="Times New Roman" w:hAnsi="Times New Roman" w:cs="Times New Roman"/>
                      <w:sz w:val="20"/>
                      <w:szCs w:val="20"/>
                      <w:lang w:eastAsia="zh-CN"/>
                    </w:rPr>
                    <w:t>]</w:t>
                  </w:r>
                </w:p>
              </w:tc>
            </w:tr>
            <w:tr w:rsidR="00E43EFB" w:rsidRPr="00FC27C8" w:rsidTr="00FC27C8">
              <w:tc>
                <w:tcPr>
                  <w:tcW w:w="560" w:type="dxa"/>
                  <w:shd w:val="clear" w:color="auto" w:fill="auto"/>
                </w:tcPr>
                <w:p w:rsidR="00E43EFB" w:rsidRPr="00FC27C8" w:rsidRDefault="00E43EFB" w:rsidP="00FC27C8">
                  <w:pPr>
                    <w:spacing w:before="60" w:after="60" w:line="240" w:lineRule="auto"/>
                    <w:contextualSpacing/>
                    <w:jc w:val="both"/>
                    <w:rPr>
                      <w:rFonts w:ascii="Times New Roman" w:hAnsi="Times New Roman" w:cs="Times New Roman"/>
                      <w:sz w:val="20"/>
                      <w:szCs w:val="20"/>
                      <w:lang w:eastAsia="zh-CN"/>
                    </w:rPr>
                  </w:pPr>
                </w:p>
              </w:tc>
              <w:tc>
                <w:tcPr>
                  <w:tcW w:w="1952" w:type="dxa"/>
                  <w:shd w:val="clear" w:color="auto" w:fill="auto"/>
                </w:tcPr>
                <w:p w:rsidR="00E43EFB" w:rsidRPr="00FC27C8" w:rsidRDefault="00E43EFB" w:rsidP="00FC27C8">
                  <w:pPr>
                    <w:spacing w:before="60" w:after="60" w:line="240" w:lineRule="auto"/>
                    <w:contextualSpacing/>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Is child under care?</w:t>
                  </w:r>
                </w:p>
              </w:tc>
              <w:tc>
                <w:tcPr>
                  <w:tcW w:w="3725" w:type="dxa"/>
                  <w:gridSpan w:val="3"/>
                  <w:shd w:val="clear" w:color="auto" w:fill="auto"/>
                </w:tcPr>
                <w:p w:rsidR="00E43EFB" w:rsidRPr="00FC27C8" w:rsidRDefault="00E43EFB" w:rsidP="00FC27C8">
                  <w:pPr>
                    <w:spacing w:before="60" w:after="60" w:line="240" w:lineRule="auto"/>
                    <w:contextualSpacing/>
                    <w:jc w:val="both"/>
                    <w:rPr>
                      <w:rFonts w:ascii="Times New Roman" w:hAnsi="Times New Roman" w:cs="Times New Roman"/>
                      <w:sz w:val="20"/>
                      <w:szCs w:val="20"/>
                      <w:lang w:eastAsia="zh-CN"/>
                    </w:rPr>
                  </w:pPr>
                  <w:r w:rsidRPr="00FC27C8">
                    <w:rPr>
                      <w:rFonts w:ascii="Times New Roman" w:hAnsi="Times New Roman" w:cs="Times New Roman"/>
                      <w:sz w:val="20"/>
                      <w:szCs w:val="20"/>
                      <w:lang w:eastAsia="zh-CN"/>
                    </w:rPr>
                    <w:t>[</w:t>
                  </w:r>
                  <w:r w:rsidRPr="00FC27C8">
                    <w:rPr>
                      <w:rFonts w:ascii="Times New Roman" w:hAnsi="Times New Roman" w:cs="Times New Roman"/>
                      <w:i/>
                      <w:sz w:val="20"/>
                      <w:szCs w:val="20"/>
                      <w:lang w:eastAsia="zh-CN"/>
                    </w:rPr>
                    <w:t>If the child is under the care or custody of an approved school or approved home established under the Children and Young Persons Act (Cap. 38), give details, and state the date of any order for care or custody and the circumstances which gave rise to its being made.</w:t>
                  </w:r>
                  <w:r w:rsidRPr="00FC27C8">
                    <w:rPr>
                      <w:rFonts w:ascii="Times New Roman" w:hAnsi="Times New Roman" w:cs="Times New Roman"/>
                      <w:sz w:val="20"/>
                      <w:szCs w:val="20"/>
                      <w:lang w:eastAsia="zh-CN"/>
                    </w:rPr>
                    <w:t>]</w:t>
                  </w:r>
                </w:p>
              </w:tc>
            </w:tr>
          </w:tbl>
          <w:p w:rsidR="00E43EFB" w:rsidRPr="00E43EFB" w:rsidRDefault="00E43EFB" w:rsidP="00E43EFB">
            <w:pPr>
              <w:spacing w:before="60" w:after="60" w:line="240" w:lineRule="auto"/>
              <w:ind w:left="1440"/>
              <w:contextualSpacing/>
              <w:jc w:val="both"/>
              <w:rPr>
                <w:rFonts w:ascii="Times New Roman" w:hAnsi="Times New Roman" w:cs="Times New Roman"/>
                <w:sz w:val="22"/>
                <w:szCs w:val="22"/>
                <w:lang w:val="en-GB" w:eastAsia="en-US"/>
              </w:rPr>
            </w:pP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jc w:val="both"/>
              <w:rPr>
                <w:rFonts w:ascii="Times New Roman" w:hAnsi="Times New Roman" w:cs="Times New Roman"/>
                <w:sz w:val="22"/>
                <w:szCs w:val="22"/>
                <w:lang w:val="en-GB" w:eastAsia="en-US"/>
              </w:rPr>
            </w:pPr>
          </w:p>
          <w:p w:rsidR="00E43EFB" w:rsidRPr="00E43EFB" w:rsidRDefault="00E43EFB" w:rsidP="00E43EFB">
            <w:pPr>
              <w:spacing w:before="60" w:after="60" w:line="240" w:lineRule="auto"/>
              <w:ind w:left="846"/>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t>The following child(ren) are born to the wife during the marriage:</w:t>
            </w:r>
          </w:p>
          <w:tbl>
            <w:tblPr>
              <w:tblW w:w="0" w:type="auto"/>
              <w:tblInd w:w="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
              <w:gridCol w:w="1512"/>
              <w:gridCol w:w="1843"/>
              <w:gridCol w:w="1134"/>
              <w:gridCol w:w="1100"/>
            </w:tblGrid>
            <w:tr w:rsidR="00E43EFB" w:rsidRPr="00FC27C8" w:rsidTr="00FC27C8">
              <w:tc>
                <w:tcPr>
                  <w:tcW w:w="614" w:type="dxa"/>
                  <w:shd w:val="clear" w:color="auto" w:fill="auto"/>
                </w:tcPr>
                <w:p w:rsidR="00E43EFB" w:rsidRPr="00FC27C8" w:rsidRDefault="00E43EFB" w:rsidP="00FC27C8">
                  <w:pPr>
                    <w:spacing w:before="60" w:after="60" w:line="240" w:lineRule="auto"/>
                    <w:jc w:val="both"/>
                    <w:rPr>
                      <w:rFonts w:ascii="Times New Roman" w:hAnsi="Times New Roman" w:cs="Times New Roman"/>
                      <w:sz w:val="20"/>
                      <w:szCs w:val="20"/>
                      <w:lang w:eastAsia="zh-CN"/>
                    </w:rPr>
                  </w:pPr>
                  <w:r w:rsidRPr="00FC27C8">
                    <w:rPr>
                      <w:rFonts w:ascii="Times New Roman" w:hAnsi="Times New Roman" w:cs="Times New Roman"/>
                      <w:sz w:val="20"/>
                      <w:szCs w:val="20"/>
                      <w:lang w:eastAsia="zh-CN"/>
                    </w:rPr>
                    <w:t>S/N.</w:t>
                  </w:r>
                </w:p>
              </w:tc>
              <w:tc>
                <w:tcPr>
                  <w:tcW w:w="1512" w:type="dxa"/>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Name of child:</w:t>
                  </w:r>
                </w:p>
              </w:tc>
              <w:tc>
                <w:tcPr>
                  <w:tcW w:w="1843" w:type="dxa"/>
                  <w:shd w:val="clear" w:color="auto" w:fill="auto"/>
                </w:tcPr>
                <w:p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1134" w:type="dxa"/>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BC/ID number:</w:t>
                  </w:r>
                </w:p>
              </w:tc>
              <w:tc>
                <w:tcPr>
                  <w:tcW w:w="1100" w:type="dxa"/>
                  <w:shd w:val="clear" w:color="auto" w:fill="auto"/>
                </w:tcPr>
                <w:p w:rsidR="00E43EFB" w:rsidRPr="00FC27C8" w:rsidRDefault="00E43EFB" w:rsidP="00FC27C8">
                  <w:pPr>
                    <w:spacing w:before="60" w:after="60" w:line="240" w:lineRule="auto"/>
                    <w:jc w:val="both"/>
                    <w:rPr>
                      <w:rFonts w:ascii="Times New Roman" w:hAnsi="Times New Roman" w:cs="Times New Roman"/>
                      <w:sz w:val="20"/>
                      <w:szCs w:val="20"/>
                      <w:lang w:eastAsia="zh-CN"/>
                    </w:rPr>
                  </w:pPr>
                </w:p>
              </w:tc>
            </w:tr>
            <w:tr w:rsidR="00E43EFB" w:rsidRPr="00FC27C8" w:rsidTr="00FC27C8">
              <w:tc>
                <w:tcPr>
                  <w:tcW w:w="614" w:type="dxa"/>
                  <w:shd w:val="clear" w:color="auto" w:fill="auto"/>
                </w:tcPr>
                <w:p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1512" w:type="dxa"/>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Date of Birth:</w:t>
                  </w:r>
                </w:p>
              </w:tc>
              <w:tc>
                <w:tcPr>
                  <w:tcW w:w="1843" w:type="dxa"/>
                  <w:shd w:val="clear" w:color="auto" w:fill="auto"/>
                </w:tcPr>
                <w:p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1134" w:type="dxa"/>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Gender:</w:t>
                  </w:r>
                </w:p>
              </w:tc>
              <w:tc>
                <w:tcPr>
                  <w:tcW w:w="1100" w:type="dxa"/>
                  <w:shd w:val="clear" w:color="auto" w:fill="auto"/>
                </w:tcPr>
                <w:p w:rsidR="00E43EFB" w:rsidRPr="00FC27C8" w:rsidRDefault="00E43EFB" w:rsidP="00FC27C8">
                  <w:pPr>
                    <w:spacing w:before="60" w:after="60" w:line="240" w:lineRule="auto"/>
                    <w:jc w:val="both"/>
                    <w:rPr>
                      <w:rFonts w:ascii="Times New Roman" w:hAnsi="Times New Roman" w:cs="Times New Roman"/>
                      <w:sz w:val="20"/>
                      <w:szCs w:val="20"/>
                      <w:lang w:eastAsia="zh-CN"/>
                    </w:rPr>
                  </w:pPr>
                </w:p>
              </w:tc>
            </w:tr>
            <w:tr w:rsidR="00E43EFB" w:rsidRPr="00FC27C8" w:rsidTr="00FC27C8">
              <w:tc>
                <w:tcPr>
                  <w:tcW w:w="614" w:type="dxa"/>
                  <w:shd w:val="clear" w:color="auto" w:fill="auto"/>
                </w:tcPr>
                <w:p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1512" w:type="dxa"/>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Is there a dispute whether the living child is a child of the marriage?</w:t>
                  </w:r>
                </w:p>
              </w:tc>
              <w:tc>
                <w:tcPr>
                  <w:tcW w:w="4077" w:type="dxa"/>
                  <w:gridSpan w:val="3"/>
                  <w:shd w:val="clear" w:color="auto" w:fill="auto"/>
                </w:tcPr>
                <w:p w:rsidR="00E43EFB" w:rsidRPr="00FC27C8" w:rsidRDefault="00E43EFB" w:rsidP="00FC27C8">
                  <w:pPr>
                    <w:spacing w:before="60" w:after="60" w:line="240" w:lineRule="auto"/>
                    <w:jc w:val="both"/>
                    <w:rPr>
                      <w:rFonts w:ascii="Times New Roman" w:hAnsi="Times New Roman" w:cs="Times New Roman"/>
                      <w:sz w:val="20"/>
                      <w:szCs w:val="20"/>
                      <w:lang w:eastAsia="zh-CN"/>
                    </w:rPr>
                  </w:pPr>
                </w:p>
              </w:tc>
            </w:tr>
          </w:tbl>
          <w:p w:rsidR="00E43EFB" w:rsidRPr="00E43EFB" w:rsidRDefault="00E43EFB" w:rsidP="00E43EFB">
            <w:pPr>
              <w:spacing w:before="60" w:after="60" w:line="240" w:lineRule="auto"/>
              <w:jc w:val="both"/>
              <w:rPr>
                <w:rFonts w:ascii="Times New Roman" w:hAnsi="Times New Roman" w:cs="Times New Roman"/>
                <w:sz w:val="22"/>
                <w:szCs w:val="22"/>
                <w:lang w:val="en-GB" w:eastAsia="en-US"/>
              </w:rPr>
            </w:pPr>
          </w:p>
          <w:p w:rsidR="00E43EFB" w:rsidRPr="00E43EFB" w:rsidRDefault="00E43EFB" w:rsidP="00E43EFB">
            <w:pPr>
              <w:spacing w:before="60" w:after="60" w:line="240" w:lineRule="auto"/>
              <w:jc w:val="both"/>
              <w:rPr>
                <w:rFonts w:ascii="Times New Roman" w:hAnsi="Times New Roman" w:cs="Times New Roman"/>
                <w:sz w:val="22"/>
                <w:szCs w:val="22"/>
                <w:lang w:val="en-GB" w:eastAsia="en-US"/>
              </w:rPr>
            </w:pPr>
          </w:p>
          <w:p w:rsidR="00E43EFB" w:rsidRPr="00E43EFB" w:rsidRDefault="00E43EFB" w:rsidP="00E43EFB">
            <w:pPr>
              <w:spacing w:before="60" w:after="60" w:line="240" w:lineRule="auto"/>
              <w:ind w:left="476" w:hanging="476"/>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GUID=1156ee49-c715-4327-94ca-1089c1a563a6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5.</w:t>
            </w:r>
            <w:r w:rsidRPr="00E43EFB">
              <w:rPr>
                <w:rFonts w:ascii="Times New Roman" w:hAnsi="Times New Roman" w:cs="Times New Roman"/>
                <w:sz w:val="22"/>
                <w:szCs w:val="22"/>
                <w:lang w:val="en-GB" w:eastAsia="en-US"/>
              </w:rPr>
              <w:tab/>
              <w:t>Related Proceedings</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476"/>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GUID=7cac322c-20bd-4a6f-8e63-15fd036565dd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To state if there are or have been other proceedings in [</w:t>
            </w:r>
            <w:r w:rsidRPr="00E43EFB">
              <w:rPr>
                <w:rFonts w:ascii="Times New Roman" w:hAnsi="Times New Roman" w:cs="Times New Roman"/>
                <w:i/>
                <w:sz w:val="22"/>
                <w:szCs w:val="22"/>
                <w:lang w:val="en-GB" w:eastAsia="en-US"/>
              </w:rPr>
              <w:t>Singapore/elsewhere (to specify)</w:t>
            </w:r>
            <w:r w:rsidRPr="00E43EFB">
              <w:rPr>
                <w:rFonts w:ascii="Times New Roman" w:hAnsi="Times New Roman" w:cs="Times New Roman"/>
                <w:sz w:val="22"/>
                <w:szCs w:val="22"/>
                <w:lang w:val="en-GB" w:eastAsia="en-US"/>
              </w:rPr>
              <w:t>] with reference to the marriage, or to any children of the marriage, or between the Plaintiff and the Defendant with reference to maintenance or to any property of either or both of them.</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GUID=5651e683-23b8-48ee-bdb5-47c70959ce4e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If there are or have been such proceedings, to complete the following section:</w:t>
            </w:r>
          </w:p>
          <w:tbl>
            <w:tblPr>
              <w:tblW w:w="0" w:type="auto"/>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7"/>
              <w:gridCol w:w="2408"/>
              <w:gridCol w:w="666"/>
              <w:gridCol w:w="2282"/>
              <w:gridCol w:w="656"/>
            </w:tblGrid>
            <w:tr w:rsidR="00E43EFB" w:rsidRPr="00FC27C8" w:rsidTr="00FC27C8">
              <w:tc>
                <w:tcPr>
                  <w:tcW w:w="557" w:type="dxa"/>
                  <w:shd w:val="clear" w:color="auto" w:fill="auto"/>
                </w:tcPr>
                <w:p w:rsidR="00E43EFB" w:rsidRPr="00FC27C8" w:rsidRDefault="00E43EFB" w:rsidP="00FC27C8">
                  <w:pPr>
                    <w:spacing w:before="60" w:after="60" w:line="240" w:lineRule="auto"/>
                    <w:jc w:val="both"/>
                    <w:rPr>
                      <w:rFonts w:ascii="Times New Roman" w:hAnsi="Times New Roman" w:cs="Times New Roman"/>
                      <w:sz w:val="20"/>
                      <w:szCs w:val="20"/>
                      <w:lang w:eastAsia="zh-CN"/>
                    </w:rPr>
                  </w:pPr>
                  <w:r w:rsidRPr="00FC27C8">
                    <w:rPr>
                      <w:rFonts w:ascii="Times New Roman" w:hAnsi="Times New Roman" w:cs="Times New Roman"/>
                      <w:sz w:val="20"/>
                      <w:szCs w:val="20"/>
                      <w:lang w:eastAsia="zh-CN"/>
                    </w:rPr>
                    <w:t>S/N</w:t>
                  </w:r>
                </w:p>
              </w:tc>
              <w:tc>
                <w:tcPr>
                  <w:tcW w:w="2408" w:type="dxa"/>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Nature of proceedings:</w:t>
                  </w:r>
                </w:p>
              </w:tc>
              <w:tc>
                <w:tcPr>
                  <w:tcW w:w="3604" w:type="dxa"/>
                  <w:gridSpan w:val="3"/>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p>
              </w:tc>
            </w:tr>
            <w:tr w:rsidR="00E43EFB" w:rsidRPr="00FC27C8" w:rsidTr="00FC27C8">
              <w:tc>
                <w:tcPr>
                  <w:tcW w:w="557" w:type="dxa"/>
                  <w:shd w:val="clear" w:color="auto" w:fill="auto"/>
                </w:tcPr>
                <w:p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2408" w:type="dxa"/>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Suit number:</w:t>
                  </w:r>
                </w:p>
              </w:tc>
              <w:tc>
                <w:tcPr>
                  <w:tcW w:w="666" w:type="dxa"/>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p>
              </w:tc>
              <w:tc>
                <w:tcPr>
                  <w:tcW w:w="2282" w:type="dxa"/>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Date of Decree/order/judgment:</w:t>
                  </w:r>
                </w:p>
              </w:tc>
              <w:tc>
                <w:tcPr>
                  <w:tcW w:w="656" w:type="dxa"/>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p>
              </w:tc>
            </w:tr>
            <w:tr w:rsidR="00E43EFB" w:rsidRPr="00FC27C8" w:rsidTr="00FC27C8">
              <w:tc>
                <w:tcPr>
                  <w:tcW w:w="557" w:type="dxa"/>
                  <w:shd w:val="clear" w:color="auto" w:fill="auto"/>
                </w:tcPr>
                <w:p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2408" w:type="dxa"/>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Date of application</w:t>
                  </w:r>
                </w:p>
              </w:tc>
              <w:tc>
                <w:tcPr>
                  <w:tcW w:w="666" w:type="dxa"/>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p>
              </w:tc>
              <w:tc>
                <w:tcPr>
                  <w:tcW w:w="2282" w:type="dxa"/>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Country where proceedings filed:</w:t>
                  </w:r>
                </w:p>
              </w:tc>
              <w:tc>
                <w:tcPr>
                  <w:tcW w:w="656" w:type="dxa"/>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p>
              </w:tc>
            </w:tr>
            <w:tr w:rsidR="00E43EFB" w:rsidRPr="00FC27C8" w:rsidTr="00FC27C8">
              <w:tc>
                <w:tcPr>
                  <w:tcW w:w="557" w:type="dxa"/>
                  <w:shd w:val="clear" w:color="auto" w:fill="auto"/>
                </w:tcPr>
                <w:p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2408" w:type="dxa"/>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Details of Order applied/made:</w:t>
                  </w:r>
                </w:p>
              </w:tc>
              <w:tc>
                <w:tcPr>
                  <w:tcW w:w="3604" w:type="dxa"/>
                  <w:gridSpan w:val="3"/>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p>
              </w:tc>
            </w:tr>
            <w:tr w:rsidR="00E43EFB" w:rsidRPr="00FC27C8" w:rsidTr="00FC27C8">
              <w:tc>
                <w:tcPr>
                  <w:tcW w:w="557" w:type="dxa"/>
                  <w:shd w:val="clear" w:color="auto" w:fill="auto"/>
                </w:tcPr>
                <w:p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2408" w:type="dxa"/>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Status of Proceedings if no Decree/order/judgment made:</w:t>
                  </w:r>
                </w:p>
              </w:tc>
              <w:tc>
                <w:tcPr>
                  <w:tcW w:w="3604" w:type="dxa"/>
                  <w:gridSpan w:val="3"/>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p>
              </w:tc>
            </w:tr>
            <w:tr w:rsidR="00E43EFB" w:rsidRPr="00FC27C8" w:rsidTr="00FC27C8">
              <w:tc>
                <w:tcPr>
                  <w:tcW w:w="557" w:type="dxa"/>
                  <w:shd w:val="clear" w:color="auto" w:fill="auto"/>
                </w:tcPr>
                <w:p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2408" w:type="dxa"/>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Plaintiff Bankruptcy Details:</w:t>
                  </w:r>
                </w:p>
              </w:tc>
              <w:tc>
                <w:tcPr>
                  <w:tcW w:w="3604" w:type="dxa"/>
                  <w:gridSpan w:val="3"/>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p>
              </w:tc>
            </w:tr>
            <w:tr w:rsidR="00E43EFB" w:rsidRPr="00FC27C8" w:rsidTr="00FC27C8">
              <w:tc>
                <w:tcPr>
                  <w:tcW w:w="557" w:type="dxa"/>
                  <w:shd w:val="clear" w:color="auto" w:fill="auto"/>
                </w:tcPr>
                <w:p w:rsidR="00E43EFB" w:rsidRPr="00FC27C8" w:rsidRDefault="00E43EFB" w:rsidP="00FC27C8">
                  <w:pPr>
                    <w:spacing w:before="60" w:after="60" w:line="240" w:lineRule="auto"/>
                    <w:jc w:val="both"/>
                    <w:rPr>
                      <w:rFonts w:ascii="Times New Roman" w:hAnsi="Times New Roman" w:cs="Times New Roman"/>
                      <w:sz w:val="20"/>
                      <w:szCs w:val="20"/>
                      <w:lang w:eastAsia="zh-CN"/>
                    </w:rPr>
                  </w:pPr>
                </w:p>
              </w:tc>
              <w:tc>
                <w:tcPr>
                  <w:tcW w:w="2408" w:type="dxa"/>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b/>
                      <w:sz w:val="20"/>
                      <w:szCs w:val="20"/>
                      <w:lang w:eastAsia="zh-CN"/>
                    </w:rPr>
                    <w:t>Pending Bankruptcy Details:</w:t>
                  </w:r>
                </w:p>
              </w:tc>
              <w:tc>
                <w:tcPr>
                  <w:tcW w:w="3604" w:type="dxa"/>
                  <w:gridSpan w:val="3"/>
                  <w:shd w:val="clear" w:color="auto" w:fill="auto"/>
                </w:tcPr>
                <w:p w:rsidR="00E43EFB" w:rsidRPr="00FC27C8" w:rsidRDefault="00E43EFB" w:rsidP="00FC27C8">
                  <w:pPr>
                    <w:spacing w:before="60" w:after="60" w:line="240" w:lineRule="auto"/>
                    <w:jc w:val="both"/>
                    <w:rPr>
                      <w:rFonts w:ascii="Times New Roman" w:hAnsi="Times New Roman" w:cs="Times New Roman"/>
                      <w:b/>
                      <w:sz w:val="20"/>
                      <w:szCs w:val="20"/>
                      <w:lang w:eastAsia="zh-CN"/>
                    </w:rPr>
                  </w:pPr>
                  <w:r w:rsidRPr="00FC27C8">
                    <w:rPr>
                      <w:rFonts w:ascii="Times New Roman" w:hAnsi="Times New Roman" w:cs="Times New Roman"/>
                      <w:sz w:val="20"/>
                      <w:szCs w:val="20"/>
                      <w:lang w:eastAsia="zh-CN"/>
                    </w:rPr>
                    <w:t>[</w:t>
                  </w:r>
                  <w:r w:rsidRPr="00FC27C8">
                    <w:rPr>
                      <w:rFonts w:ascii="Times New Roman" w:hAnsi="Times New Roman" w:cs="Times New Roman"/>
                      <w:i/>
                      <w:sz w:val="20"/>
                      <w:szCs w:val="20"/>
                      <w:lang w:eastAsia="zh-CN"/>
                    </w:rPr>
                    <w:t>The Statement of Particulars is to state details of the pending bankruptcy proceedings.</w:t>
                  </w:r>
                  <w:r w:rsidRPr="00FC27C8">
                    <w:rPr>
                      <w:rFonts w:ascii="Times New Roman" w:hAnsi="Times New Roman" w:cs="Times New Roman"/>
                      <w:sz w:val="20"/>
                      <w:szCs w:val="20"/>
                      <w:lang w:eastAsia="zh-CN"/>
                    </w:rPr>
                    <w:t>]</w:t>
                  </w:r>
                </w:p>
              </w:tc>
            </w:tr>
          </w:tbl>
          <w:p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p>
          <w:p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GUID=340b44ba-e0bd-4f97-a7d7-0362d96eef84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6.</w:t>
            </w:r>
            <w:r w:rsidRPr="00E43EFB">
              <w:rPr>
                <w:rFonts w:ascii="Times New Roman" w:hAnsi="Times New Roman" w:cs="Times New Roman"/>
                <w:sz w:val="22"/>
                <w:szCs w:val="22"/>
                <w:lang w:val="en-GB" w:eastAsia="en-US"/>
              </w:rPr>
              <w:tab/>
              <w:t>Ground on which Relief is Sought [</w:t>
            </w:r>
            <w:r w:rsidRPr="00E43EFB">
              <w:rPr>
                <w:rFonts w:ascii="Times New Roman" w:hAnsi="Times New Roman" w:cs="Times New Roman"/>
                <w:i/>
                <w:sz w:val="22"/>
                <w:szCs w:val="22"/>
                <w:lang w:val="en-GB" w:eastAsia="en-US"/>
              </w:rPr>
              <w:t>Choose one of the following</w:t>
            </w:r>
            <w:r w:rsidRPr="00E43EFB">
              <w:rPr>
                <w:rFonts w:ascii="Times New Roman" w:hAnsi="Times New Roman" w:cs="Times New Roman"/>
                <w:sz w:val="22"/>
                <w:szCs w:val="22"/>
                <w:lang w:val="en-GB" w:eastAsia="en-US"/>
              </w:rPr>
              <w:t>]</w:t>
            </w:r>
          </w:p>
          <w:p w:rsidR="00E43EFB" w:rsidRPr="00E43EFB" w:rsidRDefault="00E43EFB" w:rsidP="00E43EFB">
            <w:pPr>
              <w:spacing w:before="60" w:after="60" w:line="240" w:lineRule="auto"/>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GUID=4916cb0d-12aa-4e75-88f0-19939877008f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The marriage is void</w:t>
            </w:r>
          </w:p>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GUID=86990973-218c-4c4b-aeba-34a78c4d6fe5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a</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*(For marriages that took place after 1st June 1981) The marriage is not valid under section 105 of the Women’s Charter: [</w:t>
            </w:r>
            <w:r w:rsidRPr="00E43EFB">
              <w:rPr>
                <w:rFonts w:ascii="Times New Roman" w:hAnsi="Times New Roman" w:cs="Times New Roman"/>
                <w:i/>
                <w:sz w:val="22"/>
                <w:szCs w:val="22"/>
                <w:lang w:val="en-GB" w:eastAsia="en-US"/>
              </w:rPr>
              <w:t>Choose one or more of the following</w:t>
            </w:r>
            <w:r w:rsidRPr="00E43EFB">
              <w:rPr>
                <w:rFonts w:ascii="Times New Roman" w:hAnsi="Times New Roman" w:cs="Times New Roman"/>
                <w:sz w:val="22"/>
                <w:szCs w:val="22"/>
                <w:lang w:val="en-GB" w:eastAsia="en-US"/>
              </w:rPr>
              <w: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GUID=01bd7a4e-20dc-4af2-8dd0-4e27cdc4ff08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w:t>
            </w:r>
            <w:r w:rsidRPr="00E43EFB">
              <w:rPr>
                <w:rFonts w:ascii="Times New Roman" w:hAnsi="Times New Roman" w:cs="Times New Roman"/>
                <w:sz w:val="22"/>
                <w:szCs w:val="22"/>
                <w:lang w:val="en-GB" w:eastAsia="en-US"/>
              </w:rPr>
              <w:tab/>
              <w:t>by virtue of section 3(4)/5/9/10/11/12/22* of the Women’s Charter</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GUID=e4421b0f-2446-476d-b72a-e6bbc03fbcc7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(ii)</w:t>
            </w:r>
            <w:r w:rsidRPr="00E43EFB">
              <w:rPr>
                <w:rFonts w:ascii="Times New Roman" w:hAnsi="Times New Roman" w:cs="Times New Roman"/>
                <w:sz w:val="22"/>
                <w:szCs w:val="22"/>
                <w:lang w:val="en-GB" w:eastAsia="en-US"/>
              </w:rPr>
              <w:tab/>
              <w:t>(</w:t>
            </w:r>
            <w:r w:rsidRPr="00E43EFB">
              <w:rPr>
                <w:rFonts w:ascii="Times New Roman" w:hAnsi="Times New Roman" w:cs="Times New Roman"/>
                <w:i/>
                <w:sz w:val="22"/>
                <w:szCs w:val="22"/>
                <w:lang w:val="en-GB" w:eastAsia="en-US"/>
              </w:rPr>
              <w:t>for marriages celebrated outside Singapore</w:t>
            </w:r>
            <w:r w:rsidRPr="00E43EFB">
              <w:rPr>
                <w:rFonts w:ascii="Times New Roman" w:hAnsi="Times New Roman" w:cs="Times New Roman"/>
                <w:sz w:val="22"/>
                <w:szCs w:val="22"/>
                <w:lang w:val="en-GB" w:eastAsia="en-US"/>
              </w:rPr>
              <w:t>) for the lack of capacity</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GUID=9aa45afb-fdd4-4563-8ea1-8e4c99dd1571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(iii)</w:t>
            </w:r>
            <w:r w:rsidRPr="00E43EFB">
              <w:rPr>
                <w:rFonts w:ascii="Times New Roman" w:hAnsi="Times New Roman" w:cs="Times New Roman"/>
                <w:sz w:val="22"/>
                <w:szCs w:val="22"/>
                <w:lang w:val="en-GB" w:eastAsia="en-US"/>
              </w:rPr>
              <w:tab/>
              <w:t>(</w:t>
            </w:r>
            <w:r w:rsidRPr="00E43EFB">
              <w:rPr>
                <w:rFonts w:ascii="Times New Roman" w:hAnsi="Times New Roman" w:cs="Times New Roman"/>
                <w:i/>
                <w:sz w:val="22"/>
                <w:szCs w:val="22"/>
                <w:lang w:val="en-GB" w:eastAsia="en-US"/>
              </w:rPr>
              <w:t>for marriages celebrated outside Singapore</w:t>
            </w:r>
            <w:r w:rsidRPr="00E43EFB">
              <w:rPr>
                <w:rFonts w:ascii="Times New Roman" w:hAnsi="Times New Roman" w:cs="Times New Roman"/>
                <w:sz w:val="22"/>
                <w:szCs w:val="22"/>
                <w:lang w:val="en-GB" w:eastAsia="en-US"/>
              </w:rPr>
              <w:t>) under the law of the place in which the marriage was celebrated.</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lastRenderedPageBreak/>
              <w:fldChar w:fldCharType="begin"/>
            </w:r>
            <w:r w:rsidRPr="00E43EFB">
              <w:rPr>
                <w:rFonts w:ascii="Times New Roman" w:hAnsi="Times New Roman" w:cs="Times New Roman"/>
                <w:sz w:val="22"/>
                <w:szCs w:val="22"/>
                <w:lang w:val="en-GB" w:eastAsia="en-US"/>
              </w:rPr>
              <w:instrText xml:space="preserve"> GUID=5cde8645-6065-4d83-8c78-8909b28fbada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b</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*(For marriages that took place on or before 1st June 1981) The marriage is not valid for the reasons stated in the Statement of Particulars.</w:t>
            </w:r>
          </w:p>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t>(c)   *(For marriages that took place on or after 1 July 2016) The marriage is not valid by virtue of s11A of the Women’s Charter.</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GUID=09895bc8-411f-48c7-9d77-b196568b5485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OR</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GUID=8fff4afc-2cda-4aa2-8145-17cb5eb8aeb6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The marriage is voidable</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GUID=44a8c7b8-70d5-49f4-b316-cdfd2eebb39d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a</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*(For marriages that took place after 1st June 1981) The marriage is voidable under section 106 of the Women’s Charter on the following ground(s): [</w:t>
            </w:r>
            <w:r w:rsidRPr="00E43EFB">
              <w:rPr>
                <w:rFonts w:ascii="Times New Roman" w:hAnsi="Times New Roman" w:cs="Times New Roman"/>
                <w:i/>
                <w:sz w:val="22"/>
                <w:szCs w:val="22"/>
                <w:lang w:val="en-GB" w:eastAsia="en-US"/>
              </w:rPr>
              <w:t>Choose one or more of the following</w:t>
            </w:r>
            <w:r w:rsidRPr="00E43EFB">
              <w:rPr>
                <w:rFonts w:ascii="Times New Roman" w:hAnsi="Times New Roman" w:cs="Times New Roman"/>
                <w:sz w:val="22"/>
                <w:szCs w:val="22"/>
                <w:lang w:val="en-GB" w:eastAsia="en-US"/>
              </w:rPr>
              <w: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GUID=5f0623bf-9b8e-4411-ba1b-9a4647793d57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w:t>
            </w:r>
            <w:r w:rsidRPr="00E43EFB">
              <w:rPr>
                <w:rFonts w:ascii="Times New Roman" w:hAnsi="Times New Roman" w:cs="Times New Roman"/>
                <w:sz w:val="22"/>
                <w:szCs w:val="22"/>
                <w:lang w:val="en-GB" w:eastAsia="en-US"/>
              </w:rPr>
              <w:tab/>
              <w:t>That the marriage has not been consummated owing to the incapacity of either party [</w:t>
            </w:r>
            <w:r w:rsidRPr="00E43EFB">
              <w:rPr>
                <w:rFonts w:ascii="Times New Roman" w:hAnsi="Times New Roman" w:cs="Times New Roman"/>
                <w:i/>
                <w:sz w:val="22"/>
                <w:szCs w:val="22"/>
                <w:lang w:val="en-GB" w:eastAsia="en-US"/>
              </w:rPr>
              <w:t>please specify</w:t>
            </w:r>
            <w:r w:rsidRPr="00E43EFB">
              <w:rPr>
                <w:rFonts w:ascii="Times New Roman" w:hAnsi="Times New Roman" w:cs="Times New Roman"/>
                <w:sz w:val="22"/>
                <w:szCs w:val="22"/>
                <w:lang w:val="en-GB" w:eastAsia="en-US"/>
              </w:rPr>
              <w:t>] to consummate it.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GUID=af2081ae-022e-4899-bb3d-2426f6e80bf2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(ii)</w:t>
            </w:r>
            <w:r w:rsidRPr="00E43EFB">
              <w:rPr>
                <w:rFonts w:ascii="Times New Roman" w:hAnsi="Times New Roman" w:cs="Times New Roman"/>
                <w:sz w:val="22"/>
                <w:szCs w:val="22"/>
                <w:lang w:val="en-GB" w:eastAsia="en-US"/>
              </w:rPr>
              <w:tab/>
              <w:t>That the marriage has not been consummated owing to the wilful refusal of the Defendant to consummate it.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GUID=a461eb02-6ace-441f-a74e-77c802d5d4c1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(iii)</w:t>
            </w:r>
            <w:r w:rsidRPr="00E43EFB">
              <w:rPr>
                <w:rFonts w:ascii="Times New Roman" w:hAnsi="Times New Roman" w:cs="Times New Roman"/>
                <w:sz w:val="22"/>
                <w:szCs w:val="22"/>
                <w:lang w:val="en-GB" w:eastAsia="en-US"/>
              </w:rPr>
              <w:tab/>
              <w:t>That the Plaintiff/Defendant* did not validly consent to the marriage, in consequence of duress and/or mistake* and/or unsoundness of mind/lack of capacity* and/or the facts stated in the Statement of Particulars [</w:t>
            </w:r>
            <w:r w:rsidRPr="00E43EFB">
              <w:rPr>
                <w:rFonts w:ascii="Times New Roman" w:hAnsi="Times New Roman" w:cs="Times New Roman"/>
                <w:i/>
                <w:sz w:val="22"/>
                <w:szCs w:val="22"/>
                <w:lang w:val="en-GB" w:eastAsia="en-US"/>
              </w:rPr>
              <w:t>please specify in the Statement of Particulars</w:t>
            </w:r>
            <w:r w:rsidRPr="00E43EFB">
              <w:rPr>
                <w:rFonts w:ascii="Times New Roman" w:hAnsi="Times New Roman" w:cs="Times New Roman"/>
                <w:sz w:val="22"/>
                <w:szCs w:val="22"/>
                <w:lang w:val="en-GB" w:eastAsia="en-US"/>
              </w:rPr>
              <w: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GUID=c0886dce-9ebf-4468-9e3b-ae52f739794c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(iv)</w:t>
            </w:r>
            <w:r w:rsidRPr="00E43EFB">
              <w:rPr>
                <w:rFonts w:ascii="Times New Roman" w:hAnsi="Times New Roman" w:cs="Times New Roman"/>
                <w:sz w:val="22"/>
                <w:szCs w:val="22"/>
                <w:lang w:val="en-GB" w:eastAsia="en-US"/>
              </w:rPr>
              <w:tab/>
              <w:t>That at the time of the marriage the Plaintiff/Defendant* though capable of giving a valid consent, was suffering (whether continuously or intermittently) from mental disorder within the meaning of the Mental Health (Care and Treatment) Act (Cap. 178A) of such a kind or to such an extent as to be unfit for marriage.</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GUID=9e4654c0-63c7-471d-959c-46f22221635b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(v)</w:t>
            </w:r>
            <w:r w:rsidRPr="00E43EFB">
              <w:rPr>
                <w:rFonts w:ascii="Times New Roman" w:hAnsi="Times New Roman" w:cs="Times New Roman"/>
                <w:sz w:val="22"/>
                <w:szCs w:val="22"/>
                <w:lang w:val="en-GB" w:eastAsia="en-US"/>
              </w:rPr>
              <w:tab/>
              <w:t>That at the time of the marriage the Defendant was suffering from venereal disease in a communicable form, and the Plaintiff was at the time of the marriage ignorant of the facts alleged.</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GUID=52df5f0c-c745-4bfd-b679-1923c14a0dc2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(vi)</w:t>
            </w:r>
            <w:r w:rsidRPr="00E43EFB">
              <w:rPr>
                <w:rFonts w:ascii="Times New Roman" w:hAnsi="Times New Roman" w:cs="Times New Roman"/>
                <w:sz w:val="22"/>
                <w:szCs w:val="22"/>
                <w:lang w:val="en-GB" w:eastAsia="en-US"/>
              </w:rPr>
              <w:tab/>
              <w:t>That at the time of the marriage the Defendant was pregnant by some person other than the Plaintiff and the Plaintiff was at the time of the marriage ignorant of the facts alleged.</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GUID=596661de-4ae6-45f5-bdc7-91a10beafaf5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b</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*(For marriages that took place on or before 1st June 1981) The marriage is voidable for the reasons stated in the Statement of Particulars.</w:t>
            </w:r>
          </w:p>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GUID=151a62dd-2648-4782-900f-43330f220801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w:t>
            </w:r>
            <w:r w:rsidRPr="00E43EFB">
              <w:rPr>
                <w:rFonts w:ascii="Times New Roman" w:hAnsi="Times New Roman" w:cs="Times New Roman"/>
                <w:i/>
                <w:sz w:val="22"/>
                <w:szCs w:val="22"/>
                <w:lang w:val="en-GB" w:eastAsia="en-US"/>
              </w:rPr>
              <w:t>Full particulars of the individual facts relied on but not the evidence by which they are to be proved, and any other relevant information, to be stated in the Statement of Particulars.</w:t>
            </w:r>
            <w:r w:rsidRPr="00E43EFB">
              <w:rPr>
                <w:rFonts w:ascii="Times New Roman" w:hAnsi="Times New Roman" w:cs="Times New Roman"/>
                <w:sz w:val="22"/>
                <w:szCs w:val="22"/>
                <w:lang w:val="en-GB" w:eastAsia="en-US"/>
              </w:rPr>
              <w: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GUID=dea18d9f-3bc0-4bb5-a7cd-85d4d875a861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OR</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GUID=b4654612-2416-46ac-b8db-5af224b4b9a2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The marriage has broken down irretrievably*</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GUID=8fd24d7f-4284-4557-adce-dbbb7e0cf567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Fact(s) relied upon for the irretrievable breakdown of the marriage (for the purposes of section 95(3) of the Women’s Charter): [</w:t>
            </w:r>
            <w:r w:rsidRPr="00E43EFB">
              <w:rPr>
                <w:rFonts w:ascii="Times New Roman" w:hAnsi="Times New Roman" w:cs="Times New Roman"/>
                <w:i/>
                <w:sz w:val="22"/>
                <w:szCs w:val="22"/>
                <w:lang w:val="en-GB" w:eastAsia="en-US"/>
              </w:rPr>
              <w:t>Choose one or more of the following</w:t>
            </w:r>
            <w:r w:rsidRPr="00E43EFB">
              <w:rPr>
                <w:rFonts w:ascii="Times New Roman" w:hAnsi="Times New Roman" w:cs="Times New Roman"/>
                <w:sz w:val="22"/>
                <w:szCs w:val="22"/>
                <w:lang w:val="en-GB" w:eastAsia="en-US"/>
              </w:rPr>
              <w: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GUID=3101440e-ab21-4337-882b-794950f4687e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a</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That the Defendant has committed adultery and the Plaintiff finds it intolerable to live with the Defendant.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GUID=cdef7a32-602d-43dc-89d2-51d9060fdb42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b</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That the Defendant has behaved in such a way that the Plaintiff cannot reasonably be expected to live with the Defendant.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lastRenderedPageBreak/>
              <w:fldChar w:fldCharType="begin"/>
            </w:r>
            <w:r w:rsidRPr="00E43EFB">
              <w:rPr>
                <w:rFonts w:ascii="Times New Roman" w:hAnsi="Times New Roman" w:cs="Times New Roman"/>
                <w:sz w:val="22"/>
                <w:szCs w:val="22"/>
                <w:lang w:val="en-GB" w:eastAsia="en-US"/>
              </w:rPr>
              <w:instrText xml:space="preserve"> GUID=3faeb197-01b4-4fdd-863f-60fbdba56670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c</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That the Defendant has deserted the Plaintiff for a continuous period of at least 2 years immediately preceding the filing of the writ.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GUID=9b04cdbf-8906-4c6a-8a65-61b5a63a1b74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d</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That the parties to the marriage have lived apart for a continuous period of at least 3 years immediately preceding the filing of the writ and the Defendant consents to a judgment being granted. [</w:t>
            </w:r>
            <w:r w:rsidRPr="00E43EFB">
              <w:rPr>
                <w:rFonts w:ascii="Times New Roman" w:hAnsi="Times New Roman" w:cs="Times New Roman"/>
                <w:i/>
                <w:sz w:val="22"/>
                <w:szCs w:val="22"/>
                <w:lang w:val="en-GB" w:eastAsia="en-US"/>
              </w:rPr>
              <w:t>The Statement of Particulars is to annex a copy of the Defendant’s consent if available.</w:t>
            </w:r>
            <w:r w:rsidRPr="00E43EFB">
              <w:rPr>
                <w:rFonts w:ascii="Times New Roman" w:hAnsi="Times New Roman" w:cs="Times New Roman"/>
                <w:sz w:val="22"/>
                <w:szCs w:val="22"/>
                <w:lang w:val="en-GB" w:eastAsia="en-US"/>
              </w:rPr>
              <w: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08"/>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GUID=2a76d668-83f8-4754-aa75-02ded8db285a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e</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That the parties to the marriage have lived apart for a continuous period of at least 4 years immediately preceding the filing of the writ.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GUID=01867d7b-f2b6-4c84-8136-db78ec2377e5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Full particulars of the individual facts relied on but not the evidence by which they are to be proved, and any other relevant information, to be stated in the Statement of Particulars.</w:t>
            </w:r>
            <w:r w:rsidRPr="00E43EFB">
              <w:rPr>
                <w:rFonts w:ascii="Times New Roman" w:hAnsi="Times New Roman" w:cs="Times New Roman"/>
                <w:sz w:val="22"/>
                <w:szCs w:val="22"/>
                <w:lang w:val="en-GB" w:eastAsia="en-US"/>
              </w:rPr>
              <w: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GUID=d3a64a31-dfd3-42b7-babc-52273bb936d4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OR</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GUID=b0d444fc-cd61-4b5d-af74-38a742848852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That the Defendant be presumed dead and the divorce be granted*</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GUID=4d34924d-3f1b-449d-8f32-38271fb41660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a</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Circumstances in which Parties Ceased to Cohabit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GUID=4976c813-42cf-41f6-a3d4-4b1080cfc8e1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w:t>
            </w:r>
            <w:r w:rsidRPr="00E43EFB">
              <w:rPr>
                <w:rFonts w:ascii="Times New Roman" w:hAnsi="Times New Roman" w:cs="Times New Roman"/>
                <w:i/>
                <w:sz w:val="22"/>
                <w:szCs w:val="22"/>
                <w:lang w:val="en-GB" w:eastAsia="en-US"/>
              </w:rPr>
              <w:t>To state the circumstances in which the parties ceased to cohabit, and the last place at which they cohabited.</w:t>
            </w:r>
            <w:r w:rsidRPr="00E43EFB">
              <w:rPr>
                <w:rFonts w:ascii="Times New Roman" w:hAnsi="Times New Roman" w:cs="Times New Roman"/>
                <w:sz w:val="22"/>
                <w:szCs w:val="22"/>
                <w:lang w:val="en-GB" w:eastAsia="en-US"/>
              </w:rPr>
              <w: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GUID=b1ec481a-8cbf-4627-9f70-3dbf76e8e988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b</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Last Contact with Defendant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GUID=ac17e25b-1751-453f-8412-b40b4d960de7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w:t>
            </w:r>
            <w:r w:rsidRPr="00E43EFB">
              <w:rPr>
                <w:rFonts w:ascii="Times New Roman" w:hAnsi="Times New Roman" w:cs="Times New Roman"/>
                <w:sz w:val="22"/>
                <w:szCs w:val="22"/>
                <w:lang w:val="en-GB" w:eastAsia="en-US"/>
              </w:rPr>
              <w:tab/>
              <w:t>Date when the Defendant was last heard of:</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188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GUID=9910e8da-7a36-4741-8520-088888d1cfa1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(ii)</w:t>
            </w:r>
            <w:r w:rsidRPr="00E43EFB">
              <w:rPr>
                <w:rFonts w:ascii="Times New Roman" w:hAnsi="Times New Roman" w:cs="Times New Roman"/>
                <w:sz w:val="22"/>
                <w:szCs w:val="22"/>
                <w:lang w:val="en-GB" w:eastAsia="en-US"/>
              </w:rPr>
              <w:tab/>
              <w:t>Place where the Defendant was last seen:</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GUID=3d99fc4f-f753-4245-aab9-d11246afbeae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c</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Steps Taken to Trace the Defendant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GUID=80a9f673-183c-4f28-bbbb-9131b85eba0c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w:t>
            </w:r>
            <w:r w:rsidRPr="00E43EFB">
              <w:rPr>
                <w:rFonts w:ascii="Times New Roman" w:hAnsi="Times New Roman" w:cs="Times New Roman"/>
                <w:i/>
                <w:sz w:val="22"/>
                <w:szCs w:val="22"/>
                <w:lang w:val="en-GB" w:eastAsia="en-US"/>
              </w:rPr>
              <w:t>To state particulars of steps taken to trace the Defendant and any other relevant information in the Statement of Particulars</w:t>
            </w:r>
            <w:r w:rsidRPr="00E43EFB">
              <w:rPr>
                <w:rFonts w:ascii="Times New Roman" w:hAnsi="Times New Roman" w:cs="Times New Roman"/>
                <w:sz w:val="22"/>
                <w:szCs w:val="22"/>
                <w:lang w:val="en-GB" w:eastAsia="en-US"/>
              </w:rPr>
              <w: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GUID=60a9163f-91f4-4f88-9c19-872e0ee7fc91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In the circumstances, from [</w:t>
            </w:r>
            <w:r w:rsidRPr="00E43EFB">
              <w:rPr>
                <w:rFonts w:ascii="Times New Roman" w:hAnsi="Times New Roman" w:cs="Times New Roman"/>
                <w:i/>
                <w:sz w:val="22"/>
                <w:szCs w:val="22"/>
                <w:lang w:val="en-GB" w:eastAsia="en-US"/>
              </w:rPr>
              <w:t>to state date</w:t>
            </w:r>
            <w:r w:rsidRPr="00E43EFB">
              <w:rPr>
                <w:rFonts w:ascii="Times New Roman" w:hAnsi="Times New Roman" w:cs="Times New Roman"/>
                <w:sz w:val="22"/>
                <w:szCs w:val="22"/>
                <w:lang w:val="en-GB" w:eastAsia="en-US"/>
              </w:rPr>
              <w:t>] until now, the Defendant has been continually absent from the marriage life with the Plaintiff and the Plaintiff has no reason to believe that the Defendant has been living within this time.</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GUID=84dc1b80-a927-4e4e-9d33-fa837943ee83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7.</w:t>
            </w:r>
            <w:r w:rsidRPr="00E43EFB">
              <w:rPr>
                <w:rFonts w:ascii="Times New Roman" w:hAnsi="Times New Roman" w:cs="Times New Roman"/>
                <w:sz w:val="22"/>
                <w:szCs w:val="22"/>
                <w:lang w:val="en-GB" w:eastAsia="en-US"/>
              </w:rPr>
              <w:tab/>
              <w:t>Relief Claimed</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GUID=47beb13e-20ef-4cc3-b675-e7de3db3c55a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To state the particulars of relief claimed by the Plaintiff, including any claim for ancillary relief. [</w:t>
            </w:r>
            <w:r w:rsidRPr="00E43EFB">
              <w:rPr>
                <w:rFonts w:ascii="Times New Roman" w:hAnsi="Times New Roman" w:cs="Times New Roman"/>
                <w:i/>
                <w:sz w:val="22"/>
                <w:szCs w:val="22"/>
                <w:lang w:val="en-GB" w:eastAsia="en-US"/>
              </w:rPr>
              <w:t>Choose one or more of the following</w:t>
            </w:r>
            <w:r w:rsidRPr="00E43EFB">
              <w:rPr>
                <w:rFonts w:ascii="Times New Roman" w:hAnsi="Times New Roman" w:cs="Times New Roman"/>
                <w:sz w:val="22"/>
                <w:szCs w:val="22"/>
                <w:lang w:val="en-GB" w:eastAsia="en-US"/>
              </w:rPr>
              <w: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GUID=ceeae9bd-cd67-4aed-827b-7b37f9f19cb9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a</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That the marriage be declared null and void*.</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GUID=4072f038-46d4-43c8-a7c3-7f9086538c7d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OR</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GUID=ed76a47d-72e8-4093-b7c6-dc0a1906c3f1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the marriage be dissolved*.</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GUID=224954dd-49e9-406d-ac9c-b7cf09292449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OR</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GUID=605ed29a-cd7c-4ac6-81d7-a92ebe7569f0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a judgment of judicial separation be granted*.</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GUID=f274c019-20f7-4d96-b641-0f1db93c359a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OR</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GUID=b14799ab-0605-4bbc-8a62-cd7fc4ff9fa0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a judgment of presumption of death and divorce be granted*.</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08"/>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GUID=2f55c46f-35df-4f83-8e80-1128e2b361ca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b</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Custody* of and/or care and control* of the child/children* of the marriage</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GUID=9d04d0b4-eabc-4030-906f-8677c611d19e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That the Plaintiff/Defendant* be granted sole/joint* custody of the child/children* of the marriage with care and control to the Defendant/Plaintiff*.</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GUID=291284e9-9161-45ae-8273-60a8bc4a6a7f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c</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Access to the child/the children* of the family</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lastRenderedPageBreak/>
              <w:fldChar w:fldCharType="begin"/>
            </w:r>
            <w:r w:rsidRPr="00E43EFB">
              <w:rPr>
                <w:rFonts w:ascii="Times New Roman" w:hAnsi="Times New Roman" w:cs="Times New Roman"/>
                <w:sz w:val="22"/>
                <w:szCs w:val="22"/>
                <w:lang w:val="en-GB" w:eastAsia="en-US"/>
              </w:rPr>
              <w:instrText xml:space="preserve"> GUID=f5c4d1d0-a674-4150-b3ea-591b9d537e6f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the Plaintiff/Defendant* be granted reasonable/liberal* access to the child/children* of the marriage or access as follows: [</w:t>
            </w:r>
            <w:r w:rsidRPr="00E43EFB">
              <w:rPr>
                <w:rFonts w:ascii="Times New Roman" w:hAnsi="Times New Roman" w:cs="Times New Roman"/>
                <w:i/>
                <w:sz w:val="22"/>
                <w:szCs w:val="22"/>
                <w:lang w:val="en-GB" w:eastAsia="en-US"/>
              </w:rPr>
              <w:t>to state terms of access</w:t>
            </w:r>
            <w:r w:rsidRPr="00E43EFB">
              <w:rPr>
                <w:rFonts w:ascii="Times New Roman" w:hAnsi="Times New Roman" w:cs="Times New Roman"/>
                <w:sz w:val="22"/>
                <w:szCs w:val="22"/>
                <w:lang w:val="en-GB" w:eastAsia="en-US"/>
              </w:rPr>
              <w: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GUID=69e11d4f-8c6f-4a84-9bb7-636631cb56d8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d</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Division of the matrimonial home</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GUID=66de9cb2-4d5f-4cc6-b878-a0f84c505314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the matrimonial home at [</w:t>
            </w:r>
            <w:r w:rsidRPr="00E43EFB">
              <w:rPr>
                <w:rFonts w:ascii="Times New Roman" w:hAnsi="Times New Roman" w:cs="Times New Roman"/>
                <w:i/>
                <w:sz w:val="22"/>
                <w:szCs w:val="22"/>
                <w:lang w:val="en-GB" w:eastAsia="en-US"/>
              </w:rPr>
              <w:t>to state the address of the matrimonial home</w:t>
            </w:r>
            <w:r w:rsidRPr="00E43EFB">
              <w:rPr>
                <w:rFonts w:ascii="Times New Roman" w:hAnsi="Times New Roman" w:cs="Times New Roman"/>
                <w:sz w:val="22"/>
                <w:szCs w:val="22"/>
                <w:lang w:val="en-GB" w:eastAsia="en-US"/>
              </w:rPr>
              <w:t>] be sold in the open market and the sale proceeds/loss*, after deducting the outstanding loan and costs and expenses of sale are to be divided [</w:t>
            </w:r>
            <w:r w:rsidRPr="00E43EFB">
              <w:rPr>
                <w:rFonts w:ascii="Times New Roman" w:hAnsi="Times New Roman" w:cs="Times New Roman"/>
                <w:i/>
                <w:sz w:val="22"/>
                <w:szCs w:val="22"/>
                <w:lang w:val="en-GB" w:eastAsia="en-US"/>
              </w:rPr>
              <w:t>to state the manner of division</w:t>
            </w:r>
            <w:r w:rsidRPr="00E43EFB">
              <w:rPr>
                <w:rFonts w:ascii="Times New Roman" w:hAnsi="Times New Roman" w:cs="Times New Roman"/>
                <w:sz w:val="22"/>
                <w:szCs w:val="22"/>
                <w:lang w:val="en-GB" w:eastAsia="en-US"/>
              </w:rPr>
              <w:t>]. Parties are to refund moneys into their respective CPF accounts from their own share of the sale proceeds.</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GUID=b6b1cf9c-ebab-4f05-91b5-bc4482f2aa19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OR</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GUID=049bab7a-bd3d-4e30-905b-416bd1e4e94b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Plaintiff’s/Defendant’s* right, title and interest in the matrimonial flat at [</w:t>
            </w:r>
            <w:r w:rsidRPr="00E43EFB">
              <w:rPr>
                <w:rFonts w:ascii="Times New Roman" w:hAnsi="Times New Roman" w:cs="Times New Roman"/>
                <w:i/>
                <w:sz w:val="22"/>
                <w:szCs w:val="22"/>
                <w:lang w:val="en-GB" w:eastAsia="en-US"/>
              </w:rPr>
              <w:t>to state the address of the matrimonial home</w:t>
            </w:r>
            <w:r w:rsidRPr="00E43EFB">
              <w:rPr>
                <w:rFonts w:ascii="Times New Roman" w:hAnsi="Times New Roman" w:cs="Times New Roman"/>
                <w:sz w:val="22"/>
                <w:szCs w:val="22"/>
                <w:lang w:val="en-GB" w:eastAsia="en-US"/>
              </w:rPr>
              <w:t>] shall be transferred (other than by way of a sale) to the Defendant/Plaintiff* upon the Plaintiff/Defendant* [</w:t>
            </w:r>
            <w:r w:rsidRPr="00E43EFB">
              <w:rPr>
                <w:rFonts w:ascii="Times New Roman" w:hAnsi="Times New Roman" w:cs="Times New Roman"/>
                <w:i/>
                <w:sz w:val="22"/>
                <w:szCs w:val="22"/>
                <w:lang w:val="en-GB" w:eastAsia="en-US"/>
              </w:rPr>
              <w:t>to state the consideration for the transfer</w:t>
            </w:r>
            <w:r w:rsidRPr="00E43EFB">
              <w:rPr>
                <w:rFonts w:ascii="Times New Roman" w:hAnsi="Times New Roman" w:cs="Times New Roman"/>
                <w:sz w:val="22"/>
                <w:szCs w:val="22"/>
                <w:lang w:val="en-GB" w:eastAsia="en-US"/>
              </w:rPr>
              <w:t>]. The Plaintiff/Defendant* is to bear the cost and expenses of the transfer.</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GUID=b279d268-afe4-46ba-8f58-1e3130d247e5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OR</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GUID=225190a5-e68c-427d-894b-c68e2e80df98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Plaintiff’s/Defendant’s* right, title and interest in the matrimonial flat at [</w:t>
            </w:r>
            <w:r w:rsidRPr="00E43EFB">
              <w:rPr>
                <w:rFonts w:ascii="Times New Roman" w:hAnsi="Times New Roman" w:cs="Times New Roman"/>
                <w:i/>
                <w:sz w:val="22"/>
                <w:szCs w:val="22"/>
                <w:lang w:val="en-GB" w:eastAsia="en-US"/>
              </w:rPr>
              <w:t>to state the address of the matrimonial home</w:t>
            </w:r>
            <w:r w:rsidRPr="00E43EFB">
              <w:rPr>
                <w:rFonts w:ascii="Times New Roman" w:hAnsi="Times New Roman" w:cs="Times New Roman"/>
                <w:sz w:val="22"/>
                <w:szCs w:val="22"/>
                <w:lang w:val="en-GB" w:eastAsia="en-US"/>
              </w:rPr>
              <w:t>] shall be sold to the Defendant/Plaintiff* upon the Plaintiff/Defendant* [</w:t>
            </w:r>
            <w:r w:rsidRPr="00E43EFB">
              <w:rPr>
                <w:rFonts w:ascii="Times New Roman" w:hAnsi="Times New Roman" w:cs="Times New Roman"/>
                <w:i/>
                <w:sz w:val="22"/>
                <w:szCs w:val="22"/>
                <w:lang w:val="en-GB" w:eastAsia="en-US"/>
              </w:rPr>
              <w:t>to state the consideration for the sale</w:t>
            </w:r>
            <w:r w:rsidRPr="00E43EFB">
              <w:rPr>
                <w:rFonts w:ascii="Times New Roman" w:hAnsi="Times New Roman" w:cs="Times New Roman"/>
                <w:sz w:val="22"/>
                <w:szCs w:val="22"/>
                <w:lang w:val="en-GB" w:eastAsia="en-US"/>
              </w:rPr>
              <w:t>]. The Plaintiff/Defendant* is to bear the cost and expenses of the sale.</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GUID=85975df3-60bb-4925-9064-d9c4ab1641f1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OR</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GUID=b618d82c-8991-46d7-b45a-80f8e584c702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the matrimonial home at [</w:t>
            </w:r>
            <w:r w:rsidRPr="00E43EFB">
              <w:rPr>
                <w:rFonts w:ascii="Times New Roman" w:hAnsi="Times New Roman" w:cs="Times New Roman"/>
                <w:i/>
                <w:sz w:val="22"/>
                <w:szCs w:val="22"/>
                <w:lang w:val="en-GB" w:eastAsia="en-US"/>
              </w:rPr>
              <w:t>to state the address of the matrimonial home</w:t>
            </w:r>
            <w:r w:rsidRPr="00E43EFB">
              <w:rPr>
                <w:rFonts w:ascii="Times New Roman" w:hAnsi="Times New Roman" w:cs="Times New Roman"/>
                <w:sz w:val="22"/>
                <w:szCs w:val="22"/>
                <w:lang w:val="en-GB" w:eastAsia="en-US"/>
              </w:rPr>
              <w:t>] be surrendered to the Housing Development Board and any proceeds/loss* to be divided [</w:t>
            </w:r>
            <w:r w:rsidRPr="00E43EFB">
              <w:rPr>
                <w:rFonts w:ascii="Times New Roman" w:hAnsi="Times New Roman" w:cs="Times New Roman"/>
                <w:i/>
                <w:sz w:val="22"/>
                <w:szCs w:val="22"/>
                <w:lang w:val="en-GB" w:eastAsia="en-US"/>
              </w:rPr>
              <w:t>to state the manner of division</w:t>
            </w:r>
            <w:r w:rsidRPr="00E43EFB">
              <w:rPr>
                <w:rFonts w:ascii="Times New Roman" w:hAnsi="Times New Roman" w:cs="Times New Roman"/>
                <w:sz w:val="22"/>
                <w:szCs w:val="22"/>
                <w:lang w:val="en-GB" w:eastAsia="en-US"/>
              </w:rPr>
              <w:t>] between the parties.</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GUID=83df7097-40c1-4938-889e-394106f442f4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OR</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GUID=b0d15447-7635-44fe-a148-4ae50e66c006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Others [</w:t>
            </w:r>
            <w:r w:rsidRPr="00E43EFB">
              <w:rPr>
                <w:rFonts w:ascii="Times New Roman" w:hAnsi="Times New Roman" w:cs="Times New Roman"/>
                <w:i/>
                <w:sz w:val="22"/>
                <w:szCs w:val="22"/>
                <w:lang w:val="en-GB" w:eastAsia="en-US"/>
              </w:rPr>
              <w:t>please specify</w:t>
            </w:r>
            <w:r w:rsidRPr="00E43EFB">
              <w:rPr>
                <w:rFonts w:ascii="Times New Roman" w:hAnsi="Times New Roman" w:cs="Times New Roman"/>
                <w:sz w:val="22"/>
                <w:szCs w:val="22"/>
                <w:lang w:val="en-GB" w:eastAsia="en-US"/>
              </w:rPr>
              <w: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08"/>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GUID=fe2aa1e4-945c-4b89-8560-6f9d1f913980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e</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Division of the matrimonial assets (other than the matrimonial home)</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GUID=bc11c7a4-0de0-41dd-8f7c-a68f112eefc0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 xml:space="preserve"> [</w:t>
            </w:r>
            <w:r w:rsidRPr="00E43EFB">
              <w:rPr>
                <w:rFonts w:ascii="Times New Roman" w:hAnsi="Times New Roman" w:cs="Times New Roman"/>
                <w:i/>
                <w:sz w:val="22"/>
                <w:szCs w:val="22"/>
                <w:lang w:val="en-GB" w:eastAsia="en-US"/>
              </w:rPr>
              <w:t>To specify the asset and the nature of division</w:t>
            </w:r>
            <w:r w:rsidRPr="00E43EFB">
              <w:rPr>
                <w:rFonts w:ascii="Times New Roman" w:hAnsi="Times New Roman" w:cs="Times New Roman"/>
                <w:sz w:val="22"/>
                <w:szCs w:val="22"/>
                <w:lang w:val="en-GB" w:eastAsia="en-US"/>
              </w:rPr>
              <w: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GUID=3d18e24b-1525-4ba8-a46b-c119de4965e0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f</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Maintenance for the wife / incapacitated husband*</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GUID=56bc9b03-ebc8-4aca-9cc7-51f7b210f820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the Plaintiff/Defendant* shall pay $[</w:t>
            </w:r>
            <w:r w:rsidRPr="00E43EFB">
              <w:rPr>
                <w:rFonts w:ascii="Times New Roman" w:hAnsi="Times New Roman" w:cs="Times New Roman"/>
                <w:i/>
                <w:sz w:val="22"/>
                <w:szCs w:val="22"/>
                <w:lang w:val="en-GB" w:eastAsia="en-US"/>
              </w:rPr>
              <w:t>to state the amount</w:t>
            </w:r>
            <w:r w:rsidRPr="00E43EFB">
              <w:rPr>
                <w:rFonts w:ascii="Times New Roman" w:hAnsi="Times New Roman" w:cs="Times New Roman"/>
                <w:sz w:val="22"/>
                <w:szCs w:val="22"/>
                <w:lang w:val="en-GB" w:eastAsia="en-US"/>
              </w:rPr>
              <w:t>] each month as maintenance for the Plaintiff/Defendant* with effect from [</w:t>
            </w:r>
            <w:r w:rsidRPr="00E43EFB">
              <w:rPr>
                <w:rFonts w:ascii="Times New Roman" w:hAnsi="Times New Roman" w:cs="Times New Roman"/>
                <w:i/>
                <w:sz w:val="22"/>
                <w:szCs w:val="22"/>
                <w:lang w:val="en-GB" w:eastAsia="en-US"/>
              </w:rPr>
              <w:t>date</w:t>
            </w:r>
            <w:r w:rsidRPr="00E43EFB">
              <w:rPr>
                <w:rFonts w:ascii="Times New Roman" w:hAnsi="Times New Roman" w:cs="Times New Roman"/>
                <w:sz w:val="22"/>
                <w:szCs w:val="22"/>
                <w:lang w:val="en-GB" w:eastAsia="en-US"/>
              </w:rPr>
              <w:t>] and thereafter on the [</w:t>
            </w:r>
            <w:r w:rsidRPr="00E43EFB">
              <w:rPr>
                <w:rFonts w:ascii="Times New Roman" w:hAnsi="Times New Roman" w:cs="Times New Roman"/>
                <w:i/>
                <w:sz w:val="22"/>
                <w:szCs w:val="22"/>
                <w:lang w:val="en-GB" w:eastAsia="en-US"/>
              </w:rPr>
              <w:t>day of the month</w:t>
            </w:r>
            <w:r w:rsidRPr="00E43EFB">
              <w:rPr>
                <w:rFonts w:ascii="Times New Roman" w:hAnsi="Times New Roman" w:cs="Times New Roman"/>
                <w:sz w:val="22"/>
                <w:szCs w:val="22"/>
                <w:lang w:val="en-GB" w:eastAsia="en-US"/>
              </w:rPr>
              <w:t>] of each month. Payment into the Plaintiff’s/Defendant’s [</w:t>
            </w:r>
            <w:r w:rsidRPr="00E43EFB">
              <w:rPr>
                <w:rFonts w:ascii="Times New Roman" w:hAnsi="Times New Roman" w:cs="Times New Roman"/>
                <w:i/>
                <w:sz w:val="22"/>
                <w:szCs w:val="22"/>
                <w:lang w:val="en-GB" w:eastAsia="en-US"/>
              </w:rPr>
              <w:t>to state name of bank</w:t>
            </w:r>
            <w:r w:rsidRPr="00E43EFB">
              <w:rPr>
                <w:rFonts w:ascii="Times New Roman" w:hAnsi="Times New Roman" w:cs="Times New Roman"/>
                <w:sz w:val="22"/>
                <w:szCs w:val="22"/>
                <w:lang w:val="en-GB" w:eastAsia="en-US"/>
              </w:rPr>
              <w:t>] bank account number [</w:t>
            </w:r>
            <w:r w:rsidRPr="00E43EFB">
              <w:rPr>
                <w:rFonts w:ascii="Times New Roman" w:hAnsi="Times New Roman" w:cs="Times New Roman"/>
                <w:i/>
                <w:sz w:val="22"/>
                <w:szCs w:val="22"/>
                <w:lang w:val="en-GB" w:eastAsia="en-US"/>
              </w:rPr>
              <w:t>to state the bank account number</w:t>
            </w:r>
            <w:r w:rsidRPr="00E43EFB">
              <w:rPr>
                <w:rFonts w:ascii="Times New Roman" w:hAnsi="Times New Roman" w:cs="Times New Roman"/>
                <w:sz w:val="22"/>
                <w:szCs w:val="22"/>
                <w:lang w:val="en-GB" w:eastAsia="en-US"/>
              </w:rPr>
              <w: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GUID=4d51cbef-b7b9-4891-9e6a-3323ab47c09e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OR</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GUID=5b0b4126-bc4b-4814-89ae-24e938d15ea5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there be no maintenance for Plaintiff/Defendant*.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GUID=1c0ba1af-2a65-4846-ae79-80dbfac87cef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OR</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GUID=703993b7-82c7-4a16-8e17-0fd31868b657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Others [</w:t>
            </w:r>
            <w:r w:rsidRPr="00E43EFB">
              <w:rPr>
                <w:rFonts w:ascii="Times New Roman" w:hAnsi="Times New Roman" w:cs="Times New Roman"/>
                <w:i/>
                <w:sz w:val="22"/>
                <w:szCs w:val="22"/>
                <w:lang w:val="en-GB" w:eastAsia="en-US"/>
              </w:rPr>
              <w:t>please specify</w:t>
            </w:r>
            <w:r w:rsidRPr="00E43EFB">
              <w:rPr>
                <w:rFonts w:ascii="Times New Roman" w:hAnsi="Times New Roman" w:cs="Times New Roman"/>
                <w:sz w:val="22"/>
                <w:szCs w:val="22"/>
                <w:lang w:val="en-GB" w:eastAsia="en-US"/>
              </w:rPr>
              <w: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GUID=114b3f88-c552-4a63-8feb-67e55656a304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g</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Maintenance for the child/children* of the marriage</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lastRenderedPageBreak/>
              <w:fldChar w:fldCharType="begin"/>
            </w:r>
            <w:r w:rsidRPr="00E43EFB">
              <w:rPr>
                <w:rFonts w:ascii="Times New Roman" w:hAnsi="Times New Roman" w:cs="Times New Roman"/>
                <w:sz w:val="22"/>
                <w:szCs w:val="22"/>
                <w:lang w:val="en-GB" w:eastAsia="en-US"/>
              </w:rPr>
              <w:instrText xml:space="preserve"> GUID=9cd49b0d-a04d-4107-b5e9-9ae8c538b9ac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the Plaintiff/Defendant* shall pay $[</w:t>
            </w:r>
            <w:r w:rsidRPr="00E43EFB">
              <w:rPr>
                <w:rFonts w:ascii="Times New Roman" w:hAnsi="Times New Roman" w:cs="Times New Roman"/>
                <w:i/>
                <w:sz w:val="22"/>
                <w:szCs w:val="22"/>
                <w:lang w:val="en-GB" w:eastAsia="en-US"/>
              </w:rPr>
              <w:t>to state the amount</w:t>
            </w:r>
            <w:r w:rsidRPr="00E43EFB">
              <w:rPr>
                <w:rFonts w:ascii="Times New Roman" w:hAnsi="Times New Roman" w:cs="Times New Roman"/>
                <w:sz w:val="22"/>
                <w:szCs w:val="22"/>
                <w:lang w:val="en-GB" w:eastAsia="en-US"/>
              </w:rPr>
              <w:t>] each month as maintenance for the child/children* of the marriage with effect from [</w:t>
            </w:r>
            <w:r w:rsidRPr="00E43EFB">
              <w:rPr>
                <w:rFonts w:ascii="Times New Roman" w:hAnsi="Times New Roman" w:cs="Times New Roman"/>
                <w:i/>
                <w:sz w:val="22"/>
                <w:szCs w:val="22"/>
                <w:lang w:val="en-GB" w:eastAsia="en-US"/>
              </w:rPr>
              <w:t>date</w:t>
            </w:r>
            <w:r w:rsidRPr="00E43EFB">
              <w:rPr>
                <w:rFonts w:ascii="Times New Roman" w:hAnsi="Times New Roman" w:cs="Times New Roman"/>
                <w:sz w:val="22"/>
                <w:szCs w:val="22"/>
                <w:lang w:val="en-GB" w:eastAsia="en-US"/>
              </w:rPr>
              <w:t>] and thereafter on the [</w:t>
            </w:r>
            <w:r w:rsidRPr="00E43EFB">
              <w:rPr>
                <w:rFonts w:ascii="Times New Roman" w:hAnsi="Times New Roman" w:cs="Times New Roman"/>
                <w:i/>
                <w:sz w:val="22"/>
                <w:szCs w:val="22"/>
                <w:lang w:val="en-GB" w:eastAsia="en-US"/>
              </w:rPr>
              <w:t>day of the month</w:t>
            </w:r>
            <w:r w:rsidRPr="00E43EFB">
              <w:rPr>
                <w:rFonts w:ascii="Times New Roman" w:hAnsi="Times New Roman" w:cs="Times New Roman"/>
                <w:sz w:val="22"/>
                <w:szCs w:val="22"/>
                <w:lang w:val="en-GB" w:eastAsia="en-US"/>
              </w:rPr>
              <w:t>] of each month. Payment into the Plaintiff’s/Defendant’s/Child’s [</w:t>
            </w:r>
            <w:r w:rsidRPr="00E43EFB">
              <w:rPr>
                <w:rFonts w:ascii="Times New Roman" w:hAnsi="Times New Roman" w:cs="Times New Roman"/>
                <w:i/>
                <w:sz w:val="22"/>
                <w:szCs w:val="22"/>
                <w:lang w:val="en-GB" w:eastAsia="en-US"/>
              </w:rPr>
              <w:t>to state the name of the child</w:t>
            </w:r>
            <w:r w:rsidRPr="00E43EFB">
              <w:rPr>
                <w:rFonts w:ascii="Times New Roman" w:hAnsi="Times New Roman" w:cs="Times New Roman"/>
                <w:sz w:val="22"/>
                <w:szCs w:val="22"/>
                <w:lang w:val="en-GB" w:eastAsia="en-US"/>
              </w:rPr>
              <w:t>] [</w:t>
            </w:r>
            <w:r w:rsidRPr="00E43EFB">
              <w:rPr>
                <w:rFonts w:ascii="Times New Roman" w:hAnsi="Times New Roman" w:cs="Times New Roman"/>
                <w:i/>
                <w:sz w:val="22"/>
                <w:szCs w:val="22"/>
                <w:lang w:val="en-GB" w:eastAsia="en-US"/>
              </w:rPr>
              <w:t>to state name of bank</w:t>
            </w:r>
            <w:r w:rsidRPr="00E43EFB">
              <w:rPr>
                <w:rFonts w:ascii="Times New Roman" w:hAnsi="Times New Roman" w:cs="Times New Roman"/>
                <w:sz w:val="22"/>
                <w:szCs w:val="22"/>
                <w:lang w:val="en-GB" w:eastAsia="en-US"/>
              </w:rPr>
              <w:t>] bank account number [</w:t>
            </w:r>
            <w:r w:rsidRPr="00E43EFB">
              <w:rPr>
                <w:rFonts w:ascii="Times New Roman" w:hAnsi="Times New Roman" w:cs="Times New Roman"/>
                <w:i/>
                <w:sz w:val="22"/>
                <w:szCs w:val="22"/>
                <w:lang w:val="en-GB" w:eastAsia="en-US"/>
              </w:rPr>
              <w:t>to state the bank account number</w:t>
            </w:r>
            <w:r w:rsidRPr="00E43EFB">
              <w:rPr>
                <w:rFonts w:ascii="Times New Roman" w:hAnsi="Times New Roman" w:cs="Times New Roman"/>
                <w:sz w:val="22"/>
                <w:szCs w:val="22"/>
                <w:lang w:val="en-GB" w:eastAsia="en-US"/>
              </w:rPr>
              <w: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GUID=2824a466-c9b8-4022-b05c-f79f23703def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h</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Costs</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GUID=634a3de0-230a-4288-8bea-0aa3b624845f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there is no order as to costs.</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GUID=b5d23f21-49ef-49b7-8b83-1887b77bad9e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OR</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GUID=e48b92ab-7636-41e2-91ae-297b70bcf1e3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That the Defendant pay costs of the divorce proceedings fixed at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GUID=64dbacd5-d735-49c3-9df6-dc883ce406a9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w:t>
            </w:r>
            <w:r w:rsidRPr="00E43EFB">
              <w:rPr>
                <w:rFonts w:ascii="Times New Roman" w:hAnsi="Times New Roman" w:cs="Times New Roman"/>
                <w:i/>
                <w:sz w:val="22"/>
                <w:szCs w:val="22"/>
                <w:lang w:val="en-GB" w:eastAsia="en-US"/>
              </w:rPr>
              <w:t>to state amount of costs</w:t>
            </w:r>
            <w:r w:rsidRPr="00E43EFB">
              <w:rPr>
                <w:rFonts w:ascii="Times New Roman" w:hAnsi="Times New Roman" w:cs="Times New Roman"/>
                <w:sz w:val="22"/>
                <w:szCs w:val="22"/>
                <w:lang w:val="en-GB" w:eastAsia="en-US"/>
              </w:rPr>
              <w: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GUID=ab2b649a-bb4f-407d-b028-c50b39632929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i</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Others [</w:t>
            </w:r>
            <w:r w:rsidRPr="00E43EFB">
              <w:rPr>
                <w:rFonts w:ascii="Times New Roman" w:hAnsi="Times New Roman" w:cs="Times New Roman"/>
                <w:i/>
                <w:sz w:val="22"/>
                <w:szCs w:val="22"/>
                <w:lang w:val="en-GB" w:eastAsia="en-US"/>
              </w:rPr>
              <w:t>please specify</w:t>
            </w:r>
            <w:r w:rsidRPr="00E43EFB">
              <w:rPr>
                <w:rFonts w:ascii="Times New Roman" w:hAnsi="Times New Roman" w:cs="Times New Roman"/>
                <w:sz w:val="22"/>
                <w:szCs w:val="22"/>
                <w:lang w:val="en-GB" w:eastAsia="en-US"/>
              </w:rPr>
              <w: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GUID=b5cec9fd-d227-4527-826c-eb5d16fd9a8c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8.</w:t>
            </w:r>
            <w:r w:rsidRPr="00E43EFB">
              <w:rPr>
                <w:rFonts w:ascii="Times New Roman" w:hAnsi="Times New Roman" w:cs="Times New Roman"/>
                <w:sz w:val="22"/>
                <w:szCs w:val="22"/>
                <w:lang w:val="en-GB" w:eastAsia="en-US"/>
              </w:rPr>
              <w:tab/>
              <w:t>Housing and Development Board (HDB) flat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GUID=8d709ea9-33b8-45ed-829f-0c2a9cb56d28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One of the matrimonial assets in respect of which relief is being sought is an HDB flat.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GUID=1822ff77-0028-4df7-a938-370b1c5ff821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a</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The Agreed/Proposed* Matrimonial Property Plan (For Housing and Development Board flats only) is filed together with this Writ.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GUID=92e44c06-4390-413c-86bc-4716ca91d66b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b</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 xml:space="preserve">The Plaintiff/Plaintiff’s Solicitor* has made enquiries with HDB/HDB and the Central Provident Fund Board (CPFB)* on </w:t>
            </w:r>
            <w:r w:rsidRPr="00E43EFB">
              <w:rPr>
                <w:rFonts w:ascii="Times New Roman" w:hAnsi="Times New Roman" w:cs="Times New Roman"/>
                <w:sz w:val="22"/>
                <w:szCs w:val="22"/>
                <w:lang w:val="en-GB" w:eastAsia="en-US"/>
              </w:rPr>
              <w:br/>
              <w:t>[</w:t>
            </w:r>
            <w:r w:rsidRPr="00E43EFB">
              <w:rPr>
                <w:rFonts w:ascii="Times New Roman" w:hAnsi="Times New Roman" w:cs="Times New Roman"/>
                <w:i/>
                <w:sz w:val="22"/>
                <w:szCs w:val="22"/>
                <w:lang w:val="en-GB" w:eastAsia="en-US"/>
              </w:rPr>
              <w:t>to set out respective dates</w:t>
            </w:r>
            <w:r w:rsidRPr="00E43EFB">
              <w:rPr>
                <w:rFonts w:ascii="Times New Roman" w:hAnsi="Times New Roman" w:cs="Times New Roman"/>
                <w:sz w:val="22"/>
                <w:szCs w:val="22"/>
                <w:lang w:val="en-GB" w:eastAsia="en-US"/>
              </w:rPr>
              <w:t>] and has not received any reply from HDB/CPFB/HDB and CPFB*. [</w:t>
            </w:r>
            <w:r w:rsidRPr="00E43EFB">
              <w:rPr>
                <w:rFonts w:ascii="Times New Roman" w:hAnsi="Times New Roman" w:cs="Times New Roman"/>
                <w:i/>
                <w:sz w:val="22"/>
                <w:szCs w:val="22"/>
                <w:lang w:val="en-GB" w:eastAsia="en-US"/>
              </w:rPr>
              <w:t>The Statement of Particulars shall annex copies of the said letters.</w:t>
            </w:r>
            <w:r w:rsidRPr="00E43EFB">
              <w:rPr>
                <w:rFonts w:ascii="Times New Roman" w:hAnsi="Times New Roman" w:cs="Times New Roman"/>
                <w:sz w:val="22"/>
                <w:szCs w:val="22"/>
                <w:lang w:val="en-GB" w:eastAsia="en-US"/>
              </w:rPr>
              <w:t>]</w:t>
            </w:r>
          </w:p>
        </w:tc>
      </w:tr>
      <w:tr w:rsidR="00E43EFB" w:rsidRPr="00E43EFB" w:rsidTr="00E43EFB">
        <w:trPr>
          <w:divId w:val="2116439976"/>
          <w:cantSplit/>
          <w:jc w:val="center"/>
        </w:trPr>
        <w:tc>
          <w:tcPr>
            <w:tcW w:w="7270" w:type="dxa"/>
          </w:tcPr>
          <w:p w:rsidR="00E43EFB" w:rsidRPr="00E43EFB" w:rsidRDefault="00E43EFB" w:rsidP="00E43EFB">
            <w:pPr>
              <w:spacing w:before="60" w:after="60" w:line="240" w:lineRule="auto"/>
              <w:jc w:val="both"/>
              <w:rPr>
                <w:rFonts w:ascii="Times New Roman" w:hAnsi="Times New Roman" w:cs="Times New Roman"/>
                <w:sz w:val="26"/>
                <w:szCs w:val="20"/>
                <w:lang w:val="en-GB" w:eastAsia="en-US"/>
              </w:rPr>
            </w:pPr>
            <w:r w:rsidRPr="00E43EFB">
              <w:rPr>
                <w:rFonts w:ascii="Times New Roman" w:hAnsi="Times New Roman" w:cs="Times New Roman"/>
                <w:sz w:val="26"/>
                <w:szCs w:val="20"/>
                <w:lang w:val="en-GB" w:eastAsia="en-US"/>
              </w:rPr>
              <w:fldChar w:fldCharType="begin"/>
            </w:r>
            <w:r w:rsidRPr="00E43EFB">
              <w:rPr>
                <w:rFonts w:ascii="Times New Roman" w:hAnsi="Times New Roman" w:cs="Times New Roman"/>
                <w:sz w:val="26"/>
                <w:szCs w:val="20"/>
                <w:lang w:val="en-GB" w:eastAsia="en-US"/>
              </w:rPr>
              <w:instrText xml:space="preserve"> GUID=a132fe3a-a162-47fa-aaa7-9e4db156aa55 </w:instrText>
            </w:r>
            <w:r w:rsidRPr="00E43EFB">
              <w:rPr>
                <w:rFonts w:ascii="Times New Roman" w:hAnsi="Times New Roman" w:cs="Times New Roman"/>
                <w:sz w:val="26"/>
                <w:szCs w:val="20"/>
                <w:lang w:val="en-GB" w:eastAsia="en-US"/>
              </w:rPr>
              <w:fldChar w:fldCharType="end"/>
            </w:r>
            <w:r w:rsidRPr="00E43EFB">
              <w:rPr>
                <w:rFonts w:ascii="Times New Roman" w:hAnsi="Times New Roman" w:cs="Times New Roman"/>
                <w:sz w:val="18"/>
                <w:szCs w:val="18"/>
                <w:lang w:val="en-GB" w:eastAsia="en-US"/>
              </w:rPr>
              <w:t>*Delete where inapplicable.</w:t>
            </w:r>
          </w:p>
        </w:tc>
      </w:tr>
    </w:tbl>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1C6677">
      <w:pPr>
        <w:spacing w:before="0" w:after="200" w:line="276" w:lineRule="auto"/>
        <w:jc w:val="center"/>
        <w:divId w:val="2116439976"/>
        <w:rPr>
          <w:rFonts w:ascii="Times New Roman" w:hAnsi="Times New Roman" w:cs="Times New Roman"/>
          <w:caps/>
          <w:sz w:val="22"/>
          <w:szCs w:val="20"/>
          <w:lang w:val="en-GB" w:eastAsia="en-US"/>
        </w:rPr>
      </w:pPr>
      <w:r w:rsidRPr="006F2CA2">
        <w:rPr>
          <w:rFonts w:ascii="Calibri" w:eastAsia="Calibri" w:hAnsi="Calibri" w:cs="Times New Roman"/>
          <w:sz w:val="22"/>
          <w:szCs w:val="22"/>
          <w:lang w:eastAsia="en-US"/>
        </w:rPr>
        <w:br w:type="page"/>
      </w: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GUID=69af4df9-309a-49fe-9ce6-e5fd5c74fbb0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7</w:t>
      </w:r>
    </w:p>
    <w:tbl>
      <w:tblPr>
        <w:tblW w:w="7120" w:type="dxa"/>
        <w:jc w:val="center"/>
        <w:tblLook w:val="04A0" w:firstRow="1" w:lastRow="0" w:firstColumn="1" w:lastColumn="0" w:noHBand="0" w:noVBand="1"/>
      </w:tblPr>
      <w:tblGrid>
        <w:gridCol w:w="7120"/>
      </w:tblGrid>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GUID=186ffb57-1d3f-498f-a4bb-7acd83c4c4f9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 xml:space="preserve">R. 44, 48 </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GUID=b6ea1da4-b028-44a5-9e61-75fab83661b7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(STATEMENT OF CLAIM (RESCISSION OF JUDGMENT OF JUDICIAL</w:t>
            </w:r>
            <w:r w:rsidRPr="006F2CA2">
              <w:rPr>
                <w:rFonts w:ascii="Times New Roman" w:hAnsi="Times New Roman" w:cs="Times New Roman"/>
                <w:sz w:val="22"/>
                <w:szCs w:val="20"/>
                <w:lang w:val="en-GB" w:eastAsia="en-US"/>
              </w:rPr>
              <w:br/>
              <w:t>SEPARATION) FORM)</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GUID=2e415d6b-cba7-43ab-a7c3-0d8d73d25cb2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GUID=7f7f91ab-967f-492b-bcc2-75edb5e94e45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GUID=5254031f-18f0-4341-abe1-6beeb3383b16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GUID=68fedaeb-e1ab-49bc-9e09-2c401dd315d4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GUID=d982b542-8eea-45df-ab51-4c4952763884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GUID=99e987e9-13e3-4650-bd84-4ea7250fce21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GUID=8ca35025-77e2-4cde-b5eb-78a0eae4dad4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GUID=91864e2a-aeed-4e88-ad7e-0cb4eae96139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STATEMENT OF CLAIM FOR THE RESCISSION OF JUDGMENT OF </w:t>
            </w:r>
            <w:r w:rsidRPr="006F2CA2">
              <w:rPr>
                <w:rFonts w:ascii="Times New Roman" w:hAnsi="Times New Roman" w:cs="Times New Roman"/>
                <w:sz w:val="22"/>
                <w:szCs w:val="20"/>
                <w:lang w:val="en-GB" w:eastAsia="en-US"/>
              </w:rPr>
              <w:br/>
              <w:t xml:space="preserve">JUDICIAL SEPARATION (BY SPOUSE AGAINST WHOM JUDGMENT </w:t>
            </w:r>
            <w:r w:rsidRPr="006F2CA2">
              <w:rPr>
                <w:rFonts w:ascii="Times New Roman" w:hAnsi="Times New Roman" w:cs="Times New Roman"/>
                <w:sz w:val="22"/>
                <w:szCs w:val="20"/>
                <w:lang w:val="en-GB" w:eastAsia="en-US"/>
              </w:rPr>
              <w:br/>
              <w:t>OF JUDICIAL SEPARATION IS MADE)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GUID=726a1bbc-1074-4dfe-ab1e-2fb72a22209d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Proceedings in which the Plaintiff is seeking the Rescission of Judgment of Judicial Separation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GUID=02efdc9b-86ad-49b0-9552-4db78ea3ed0a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Petition/Divorce Suit* Number:</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GUID=717f20a4-fae1-4329-b0d3-41e09a766e21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Date of Grant of Judgment of Judicial Separation: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GUID=ad537f27-0091-4142-9cb4-dc5af3940797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Grounds for Rescission of Judgment of Judicial Separation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GUID=a84015db-4466-458a-a22c-7ffc38a9fa14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*Judgment of Judicial Separation obtained in the absence of the Plaintiff.</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GUID=1d8e7360-dfc5-4f55-b7d5-b2a053775a97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ground of the Judgment of Judicial Separation was desertion and the Plaintiff had reasonable cause for the alleged desertion.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GUID=0fcea79e-ba73-4dd3-b149-7fc7fadefa62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Full particulars of the individual facts relied on but not the evidence by which they are to be proved, together with any other relevant information, to be stated in the Statement of Particulars.</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GUID=e6e4a829-b7e2-48e7-8ced-a551b4e252e9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Relief Claimed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GUID=0829c724-9aa8-4507-83fe-cab37837f80a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To state the particulars of relief claimed by the Plaintiff, including any claim for ancillary relief.</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GUID=08cee4ad-c5d3-43d0-a74d-3772f14665dc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That the Judgment of Judicial Separation be rescinded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GUID=c4f0fe17-c136-4b17-aa24-4392784e4527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Costs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GUID=21c17bc7-f3be-4fd4-bff5-98bed830d9d6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GUID=9d168250-b99a-4d86-b14f-519c6012cdba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Default="006F2CA2" w:rsidP="006F2CA2">
      <w:pPr>
        <w:spacing w:before="0" w:after="200" w:line="276" w:lineRule="auto"/>
        <w:divId w:val="2116439976"/>
        <w:rPr>
          <w:rFonts w:ascii="Calibri" w:eastAsia="Calibri" w:hAnsi="Calibri" w:cs="Times New Roman"/>
          <w:sz w:val="22"/>
          <w:szCs w:val="22"/>
          <w:lang w:eastAsia="en-US"/>
        </w:rPr>
      </w:pPr>
    </w:p>
    <w:p w:rsidR="005D3525" w:rsidRPr="006F2CA2" w:rsidRDefault="005D3525"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GUID=4112f0be-97d3-42aa-aabf-fe5be5ac408d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8</w:t>
      </w:r>
    </w:p>
    <w:tbl>
      <w:tblPr>
        <w:tblW w:w="7120" w:type="dxa"/>
        <w:jc w:val="center"/>
        <w:tblLook w:val="04A0" w:firstRow="1" w:lastRow="0" w:firstColumn="1" w:lastColumn="0" w:noHBand="0" w:noVBand="1"/>
      </w:tblPr>
      <w:tblGrid>
        <w:gridCol w:w="7120"/>
      </w:tblGrid>
      <w:tr w:rsidR="00E43EFB" w:rsidRPr="00E43EFB" w:rsidTr="00E43EFB">
        <w:trPr>
          <w:divId w:val="2116439976"/>
          <w:cantSplit/>
          <w:jc w:val="center"/>
        </w:trPr>
        <w:tc>
          <w:tcPr>
            <w:tcW w:w="7120" w:type="dxa"/>
          </w:tcPr>
          <w:p w:rsidR="00E43EFB" w:rsidRPr="00E43EFB" w:rsidRDefault="00E43EFB" w:rsidP="00E43EFB">
            <w:pPr>
              <w:spacing w:before="60" w:after="60" w:line="240" w:lineRule="auto"/>
              <w:rPr>
                <w:rFonts w:ascii="Times New Roman" w:hAnsi="Times New Roman" w:cs="Times New Roman"/>
                <w:sz w:val="18"/>
                <w:szCs w:val="18"/>
                <w:lang w:val="en-GB" w:eastAsia="en-US"/>
              </w:rPr>
            </w:pPr>
            <w:r w:rsidRPr="00E43EFB">
              <w:rPr>
                <w:rFonts w:ascii="Times New Roman" w:hAnsi="Times New Roman" w:cs="Times New Roman"/>
                <w:sz w:val="18"/>
                <w:szCs w:val="18"/>
                <w:lang w:val="en-GB" w:eastAsia="en-US"/>
              </w:rPr>
              <w:fldChar w:fldCharType="begin"/>
            </w:r>
            <w:r w:rsidRPr="00E43EFB">
              <w:rPr>
                <w:rFonts w:ascii="Times New Roman" w:hAnsi="Times New Roman" w:cs="Times New Roman"/>
                <w:sz w:val="18"/>
                <w:szCs w:val="18"/>
                <w:lang w:val="en-GB" w:eastAsia="en-US"/>
              </w:rPr>
              <w:instrText xml:space="preserve"> GUID=d5cd7b79-06b3-4bf2-95cf-af2d3cec3bb4 </w:instrText>
            </w:r>
            <w:r w:rsidRPr="00E43EFB">
              <w:rPr>
                <w:rFonts w:ascii="Times New Roman" w:hAnsi="Times New Roman" w:cs="Times New Roman"/>
                <w:sz w:val="18"/>
                <w:szCs w:val="18"/>
                <w:lang w:val="en-GB" w:eastAsia="en-US"/>
              </w:rPr>
              <w:fldChar w:fldCharType="end"/>
            </w:r>
            <w:r w:rsidRPr="00E43EFB">
              <w:rPr>
                <w:rFonts w:ascii="Times New Roman" w:hAnsi="Times New Roman" w:cs="Times New Roman"/>
                <w:sz w:val="18"/>
                <w:szCs w:val="18"/>
                <w:lang w:val="en-GB" w:eastAsia="en-US"/>
              </w:rPr>
              <w:t>R. 44, 48, 83</w:t>
            </w:r>
          </w:p>
        </w:tc>
      </w:tr>
      <w:tr w:rsidR="00E43EFB" w:rsidRPr="00E43EFB" w:rsidTr="00E43EFB">
        <w:trPr>
          <w:divId w:val="2116439976"/>
          <w:cantSplit/>
          <w:jc w:val="center"/>
        </w:trPr>
        <w:tc>
          <w:tcPr>
            <w:tcW w:w="7120" w:type="dxa"/>
          </w:tcPr>
          <w:p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GUID=57f3f231-bd3e-420a-ae30-ba3a69070d65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(STATEMENT OF PARTICULARS FORM)</w:t>
            </w:r>
          </w:p>
        </w:tc>
      </w:tr>
      <w:tr w:rsidR="00E43EFB" w:rsidRPr="00E43EFB" w:rsidTr="00E43EFB">
        <w:trPr>
          <w:divId w:val="2116439976"/>
          <w:cantSplit/>
          <w:jc w:val="center"/>
        </w:trPr>
        <w:tc>
          <w:tcPr>
            <w:tcW w:w="7120" w:type="dxa"/>
          </w:tcPr>
          <w:p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GUID=f862303d-5ab8-4401-b2c7-28ff6fed9e4a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IN THE FAMILY JUSTICE COURTS OF THE REPUBLIC OF SINGAPORE</w:t>
            </w:r>
          </w:p>
        </w:tc>
      </w:tr>
      <w:tr w:rsidR="00E43EFB" w:rsidRPr="00E43EFB" w:rsidTr="00E43EFB">
        <w:trPr>
          <w:divId w:val="2116439976"/>
          <w:cantSplit/>
          <w:jc w:val="center"/>
        </w:trPr>
        <w:tc>
          <w:tcPr>
            <w:tcW w:w="7120" w:type="dxa"/>
          </w:tcPr>
          <w:p w:rsidR="00E43EFB" w:rsidRPr="00E43EFB" w:rsidRDefault="00E43EFB" w:rsidP="00E43EFB">
            <w:pPr>
              <w:spacing w:before="60" w:after="60" w:line="240" w:lineRule="auto"/>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GUID=133f2d6c-2e3e-498f-aa90-8d3607c4b6b7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Divorce Writ No.</w:t>
            </w:r>
          </w:p>
        </w:tc>
      </w:tr>
      <w:tr w:rsidR="00E43EFB" w:rsidRPr="00E43EFB" w:rsidTr="00E43EFB">
        <w:trPr>
          <w:divId w:val="2116439976"/>
          <w:cantSplit/>
          <w:jc w:val="center"/>
        </w:trPr>
        <w:tc>
          <w:tcPr>
            <w:tcW w:w="7120" w:type="dxa"/>
          </w:tcPr>
          <w:p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GUID=bfb799df-b366-41c6-8a33-bcee9404da6c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Between</w:t>
            </w:r>
          </w:p>
        </w:tc>
      </w:tr>
      <w:tr w:rsidR="00E43EFB" w:rsidRPr="00E43EFB" w:rsidTr="00E43EFB">
        <w:trPr>
          <w:divId w:val="2116439976"/>
          <w:cantSplit/>
          <w:jc w:val="center"/>
        </w:trPr>
        <w:tc>
          <w:tcPr>
            <w:tcW w:w="7120" w:type="dxa"/>
          </w:tcPr>
          <w:p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GUID=455dfa2f-bc19-4979-9a48-1f5e0aca3961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w:t>
            </w:r>
            <w:r w:rsidRPr="00E43EFB">
              <w:rPr>
                <w:rFonts w:ascii="Times New Roman" w:hAnsi="Times New Roman" w:cs="Times New Roman"/>
                <w:i/>
                <w:sz w:val="22"/>
                <w:szCs w:val="20"/>
                <w:lang w:val="en-GB" w:eastAsia="en-US"/>
              </w:rPr>
              <w:t>Plaintiff’s Name</w:t>
            </w:r>
            <w:r w:rsidRPr="00E43EFB">
              <w:rPr>
                <w:rFonts w:ascii="Times New Roman" w:hAnsi="Times New Roman" w:cs="Times New Roman"/>
                <w:sz w:val="22"/>
                <w:szCs w:val="20"/>
                <w:lang w:val="en-GB" w:eastAsia="en-US"/>
              </w:rPr>
              <w:t>] (ID No.      )      </w:t>
            </w:r>
            <w:r w:rsidRPr="00E43EFB">
              <w:rPr>
                <w:rFonts w:ascii="Times New Roman" w:hAnsi="Times New Roman" w:cs="Times New Roman"/>
                <w:i/>
                <w:sz w:val="22"/>
                <w:szCs w:val="20"/>
                <w:lang w:val="en-GB" w:eastAsia="en-US"/>
              </w:rPr>
              <w:t>Plaintiff</w:t>
            </w:r>
          </w:p>
        </w:tc>
      </w:tr>
      <w:tr w:rsidR="00E43EFB" w:rsidRPr="00E43EFB" w:rsidTr="00E43EFB">
        <w:trPr>
          <w:divId w:val="2116439976"/>
          <w:cantSplit/>
          <w:jc w:val="center"/>
        </w:trPr>
        <w:tc>
          <w:tcPr>
            <w:tcW w:w="7120" w:type="dxa"/>
          </w:tcPr>
          <w:p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GUID=db2b083d-9b0d-492e-ab84-3fbdf229fb57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And</w:t>
            </w:r>
          </w:p>
        </w:tc>
      </w:tr>
      <w:tr w:rsidR="00E43EFB" w:rsidRPr="00E43EFB" w:rsidTr="00E43EFB">
        <w:trPr>
          <w:divId w:val="2116439976"/>
          <w:cantSplit/>
          <w:jc w:val="center"/>
        </w:trPr>
        <w:tc>
          <w:tcPr>
            <w:tcW w:w="7120" w:type="dxa"/>
          </w:tcPr>
          <w:p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GUID=c356bc18-d004-433e-9fe8-6f2ec1e29a8b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w:t>
            </w:r>
            <w:r w:rsidRPr="00E43EFB">
              <w:rPr>
                <w:rFonts w:ascii="Times New Roman" w:hAnsi="Times New Roman" w:cs="Times New Roman"/>
                <w:i/>
                <w:sz w:val="22"/>
                <w:szCs w:val="20"/>
                <w:lang w:val="en-GB" w:eastAsia="en-US"/>
              </w:rPr>
              <w:t>Defendant’s Name</w:t>
            </w:r>
            <w:r w:rsidRPr="00E43EFB">
              <w:rPr>
                <w:rFonts w:ascii="Times New Roman" w:hAnsi="Times New Roman" w:cs="Times New Roman"/>
                <w:sz w:val="22"/>
                <w:szCs w:val="20"/>
                <w:lang w:val="en-GB" w:eastAsia="en-US"/>
              </w:rPr>
              <w:t>] (ID No.      )      </w:t>
            </w:r>
            <w:r w:rsidRPr="00E43EFB">
              <w:rPr>
                <w:rFonts w:ascii="Times New Roman" w:hAnsi="Times New Roman" w:cs="Times New Roman"/>
                <w:i/>
                <w:sz w:val="22"/>
                <w:szCs w:val="20"/>
                <w:lang w:val="en-GB" w:eastAsia="en-US"/>
              </w:rPr>
              <w:t>Defendant</w:t>
            </w:r>
          </w:p>
        </w:tc>
      </w:tr>
      <w:tr w:rsidR="00E43EFB" w:rsidRPr="00E43EFB" w:rsidTr="00E43EFB">
        <w:trPr>
          <w:divId w:val="2116439976"/>
          <w:cantSplit/>
          <w:jc w:val="center"/>
        </w:trPr>
        <w:tc>
          <w:tcPr>
            <w:tcW w:w="7120" w:type="dxa"/>
          </w:tcPr>
          <w:p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GUID=90af2a2d-ea6f-422a-9581-d68159dff3e2 </w:instrText>
            </w:r>
            <w:r w:rsidRPr="00E43EFB">
              <w:rPr>
                <w:rFonts w:ascii="Times New Roman" w:hAnsi="Times New Roman" w:cs="Times New Roman"/>
                <w:sz w:val="22"/>
                <w:szCs w:val="20"/>
                <w:lang w:val="en-GB" w:eastAsia="en-US"/>
              </w:rPr>
              <w:fldChar w:fldCharType="end"/>
            </w:r>
          </w:p>
        </w:tc>
      </w:tr>
      <w:tr w:rsidR="00E43EFB" w:rsidRPr="00E43EFB" w:rsidTr="00E43EFB">
        <w:trPr>
          <w:divId w:val="2116439976"/>
          <w:cantSplit/>
          <w:jc w:val="center"/>
        </w:trPr>
        <w:tc>
          <w:tcPr>
            <w:tcW w:w="7120" w:type="dxa"/>
          </w:tcPr>
          <w:p w:rsidR="00E43EFB" w:rsidRPr="00E43EFB" w:rsidRDefault="00E43EFB" w:rsidP="00E43EFB">
            <w:pPr>
              <w:spacing w:before="60" w:after="60" w:line="240" w:lineRule="auto"/>
              <w:jc w:val="center"/>
              <w:rPr>
                <w:rFonts w:ascii="Times New Roman" w:hAnsi="Times New Roman" w:cs="Times New Roman"/>
                <w:sz w:val="22"/>
                <w:szCs w:val="20"/>
                <w:lang w:val="en-GB" w:eastAsia="en-US"/>
              </w:rPr>
            </w:pPr>
            <w:r w:rsidRPr="00E43EFB">
              <w:rPr>
                <w:rFonts w:ascii="Times New Roman" w:hAnsi="Times New Roman" w:cs="Times New Roman"/>
                <w:sz w:val="22"/>
                <w:szCs w:val="20"/>
                <w:lang w:val="en-GB" w:eastAsia="en-US"/>
              </w:rPr>
              <w:fldChar w:fldCharType="begin"/>
            </w:r>
            <w:r w:rsidRPr="00E43EFB">
              <w:rPr>
                <w:rFonts w:ascii="Times New Roman" w:hAnsi="Times New Roman" w:cs="Times New Roman"/>
                <w:sz w:val="22"/>
                <w:szCs w:val="20"/>
                <w:lang w:val="en-GB" w:eastAsia="en-US"/>
              </w:rPr>
              <w:instrText xml:space="preserve"> GUID=b9e71fd8-3262-465d-a686-1fc966980959 </w:instrText>
            </w:r>
            <w:r w:rsidRPr="00E43EFB">
              <w:rPr>
                <w:rFonts w:ascii="Times New Roman" w:hAnsi="Times New Roman" w:cs="Times New Roman"/>
                <w:sz w:val="22"/>
                <w:szCs w:val="20"/>
                <w:lang w:val="en-GB" w:eastAsia="en-US"/>
              </w:rPr>
              <w:fldChar w:fldCharType="end"/>
            </w:r>
            <w:r w:rsidRPr="00E43EFB">
              <w:rPr>
                <w:rFonts w:ascii="Times New Roman" w:hAnsi="Times New Roman" w:cs="Times New Roman"/>
                <w:sz w:val="22"/>
                <w:szCs w:val="20"/>
                <w:lang w:val="en-GB" w:eastAsia="en-US"/>
              </w:rPr>
              <w:t>STATEMENT OF PARTICULARS</w:t>
            </w:r>
          </w:p>
        </w:tc>
      </w:tr>
      <w:tr w:rsidR="00E43EFB" w:rsidRPr="00E43EFB" w:rsidTr="00E43EFB">
        <w:trPr>
          <w:divId w:val="2116439976"/>
          <w:cantSplit/>
          <w:jc w:val="center"/>
        </w:trPr>
        <w:tc>
          <w:tcPr>
            <w:tcW w:w="7120" w:type="dxa"/>
          </w:tcPr>
          <w:p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GUID=c5e5f8d9-0b8c-4307-b218-8d838cc9a6ef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1.</w:t>
            </w:r>
            <w:r w:rsidRPr="00E43EFB">
              <w:rPr>
                <w:rFonts w:ascii="Times New Roman" w:hAnsi="Times New Roman" w:cs="Times New Roman"/>
                <w:sz w:val="22"/>
                <w:szCs w:val="22"/>
                <w:lang w:val="en-GB" w:eastAsia="en-US"/>
              </w:rPr>
              <w:tab/>
              <w:t>The particulars of paragraph(s) [</w:t>
            </w:r>
            <w:r w:rsidRPr="00E43EFB">
              <w:rPr>
                <w:rFonts w:ascii="Times New Roman" w:hAnsi="Times New Roman" w:cs="Times New Roman"/>
                <w:i/>
                <w:sz w:val="22"/>
                <w:szCs w:val="22"/>
                <w:lang w:val="en-GB" w:eastAsia="en-US"/>
              </w:rPr>
              <w:t>to state the relevant paragraphs</w:t>
            </w:r>
            <w:r w:rsidRPr="00E43EFB">
              <w:rPr>
                <w:rFonts w:ascii="Times New Roman" w:hAnsi="Times New Roman" w:cs="Times New Roman"/>
                <w:sz w:val="22"/>
                <w:szCs w:val="22"/>
                <w:lang w:val="en-GB" w:eastAsia="en-US"/>
              </w:rPr>
              <w:t>] of the Statement of Claim are set out below:</w:t>
            </w:r>
          </w:p>
          <w:p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GUID=6bb9432b-270f-419a-8180-8db88b56fa16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ab/>
              <w:t>[</w:t>
            </w:r>
            <w:r w:rsidRPr="00E43EFB">
              <w:rPr>
                <w:rFonts w:ascii="Times New Roman" w:hAnsi="Times New Roman" w:cs="Times New Roman"/>
                <w:i/>
                <w:sz w:val="22"/>
                <w:szCs w:val="22"/>
                <w:lang w:val="en-GB" w:eastAsia="en-US"/>
              </w:rPr>
              <w:t>to state particulars</w:t>
            </w:r>
            <w:r w:rsidRPr="00E43EFB">
              <w:rPr>
                <w:rFonts w:ascii="Times New Roman" w:hAnsi="Times New Roman" w:cs="Times New Roman"/>
                <w:sz w:val="22"/>
                <w:szCs w:val="22"/>
                <w:lang w:val="en-GB" w:eastAsia="en-US"/>
              </w:rPr>
              <w:t>]</w:t>
            </w:r>
          </w:p>
          <w:p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p>
        </w:tc>
      </w:tr>
      <w:tr w:rsidR="00E43EFB" w:rsidRPr="00E43EFB" w:rsidTr="00E43EFB">
        <w:trPr>
          <w:divId w:val="2116439976"/>
          <w:cantSplit/>
          <w:jc w:val="center"/>
        </w:trPr>
        <w:tc>
          <w:tcPr>
            <w:tcW w:w="7120" w:type="dxa"/>
          </w:tcPr>
          <w:p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GUID=c7d6e442-80eb-423a-bd63-1b50b250c438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2.</w:t>
            </w:r>
            <w:r w:rsidRPr="00E43EFB">
              <w:rPr>
                <w:rFonts w:ascii="Times New Roman" w:hAnsi="Times New Roman" w:cs="Times New Roman"/>
                <w:sz w:val="22"/>
                <w:szCs w:val="22"/>
                <w:lang w:val="en-GB" w:eastAsia="en-US"/>
              </w:rPr>
              <w:tab/>
              <w:t>*If there are any pending bankruptcy proceedings stated in paragraph 5 of the Statement of Claim, to state the following particulars of the bankruptcy proceedings:</w:t>
            </w:r>
          </w:p>
        </w:tc>
      </w:tr>
      <w:tr w:rsidR="00E43EFB" w:rsidRPr="00E43EFB" w:rsidTr="00E43EFB">
        <w:trPr>
          <w:divId w:val="2116439976"/>
          <w:cantSplit/>
          <w:jc w:val="center"/>
        </w:trPr>
        <w:tc>
          <w:tcPr>
            <w:tcW w:w="712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GUID=d5b2774d-76be-43b3-b68d-c26b5ee069b8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a</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The suit number:</w:t>
            </w:r>
          </w:p>
        </w:tc>
      </w:tr>
      <w:tr w:rsidR="00E43EFB" w:rsidRPr="00E43EFB" w:rsidTr="00E43EFB">
        <w:trPr>
          <w:divId w:val="2116439976"/>
          <w:cantSplit/>
          <w:jc w:val="center"/>
        </w:trPr>
        <w:tc>
          <w:tcPr>
            <w:tcW w:w="712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GUID=ad699ae7-cd11-4186-a0fd-141b83580f3f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b</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Whether creditor’s bankruptcy application or debtor’s bankruptcy application:</w:t>
            </w:r>
          </w:p>
        </w:tc>
      </w:tr>
      <w:tr w:rsidR="00E43EFB" w:rsidRPr="00E43EFB" w:rsidTr="00E43EFB">
        <w:trPr>
          <w:divId w:val="2116439976"/>
          <w:cantSplit/>
          <w:jc w:val="center"/>
        </w:trPr>
        <w:tc>
          <w:tcPr>
            <w:tcW w:w="712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GUID=2750d177-3a93-40ab-834d-51d63101f53a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c</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Name of Creditor:</w:t>
            </w:r>
          </w:p>
        </w:tc>
      </w:tr>
      <w:tr w:rsidR="00E43EFB" w:rsidRPr="00E43EFB" w:rsidTr="00E43EFB">
        <w:trPr>
          <w:divId w:val="2116439976"/>
          <w:cantSplit/>
          <w:jc w:val="center"/>
        </w:trPr>
        <w:tc>
          <w:tcPr>
            <w:tcW w:w="712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GUID=fd854503-de98-4f2a-8b5f-3bd3b5f9b5c7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d</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Amount of debt claimed:</w:t>
            </w:r>
          </w:p>
        </w:tc>
      </w:tr>
      <w:tr w:rsidR="00E43EFB" w:rsidRPr="00E43EFB" w:rsidTr="00E43EFB">
        <w:trPr>
          <w:divId w:val="2116439976"/>
          <w:cantSplit/>
          <w:jc w:val="center"/>
        </w:trPr>
        <w:tc>
          <w:tcPr>
            <w:tcW w:w="712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GUID=e1735c5c-7113-4c38-9782-02320a851467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e</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Status of proceedings:</w:t>
            </w:r>
          </w:p>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p>
        </w:tc>
      </w:tr>
      <w:tr w:rsidR="00E43EFB" w:rsidRPr="00E43EFB" w:rsidTr="00E43EFB">
        <w:trPr>
          <w:divId w:val="2116439976"/>
          <w:cantSplit/>
          <w:jc w:val="center"/>
        </w:trPr>
        <w:tc>
          <w:tcPr>
            <w:tcW w:w="7120" w:type="dxa"/>
          </w:tcPr>
          <w:p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GUID=796db495-821f-46e5-9f9a-8eb9f8236ca2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3.</w:t>
            </w:r>
            <w:r w:rsidRPr="00E43EFB">
              <w:rPr>
                <w:rFonts w:ascii="Times New Roman" w:hAnsi="Times New Roman" w:cs="Times New Roman"/>
                <w:sz w:val="22"/>
                <w:szCs w:val="22"/>
                <w:lang w:val="en-GB" w:eastAsia="en-US"/>
              </w:rPr>
              <w:tab/>
              <w:t>The following documents are annexed herein:</w:t>
            </w:r>
          </w:p>
        </w:tc>
      </w:tr>
      <w:tr w:rsidR="00E43EFB" w:rsidRPr="00E43EFB" w:rsidTr="00E43EFB">
        <w:trPr>
          <w:divId w:val="2116439976"/>
          <w:cantSplit/>
          <w:jc w:val="center"/>
        </w:trPr>
        <w:tc>
          <w:tcPr>
            <w:tcW w:w="712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GUID=ed89a07d-d975-4352-a543-9bef92c47c5c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a</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Copy of the Marriage Certificate (Exhibit [</w:t>
            </w:r>
            <w:r w:rsidRPr="00E43EFB">
              <w:rPr>
                <w:rFonts w:ascii="Times New Roman" w:hAnsi="Times New Roman" w:cs="Times New Roman"/>
                <w:i/>
                <w:sz w:val="22"/>
                <w:szCs w:val="22"/>
                <w:lang w:val="en-GB" w:eastAsia="en-US"/>
              </w:rPr>
              <w:t>to state number</w:t>
            </w:r>
            <w:r w:rsidRPr="00E43EFB">
              <w:rPr>
                <w:rFonts w:ascii="Times New Roman" w:hAnsi="Times New Roman" w:cs="Times New Roman"/>
                <w:sz w:val="22"/>
                <w:szCs w:val="22"/>
                <w:lang w:val="en-GB" w:eastAsia="en-US"/>
              </w:rPr>
              <w:t>])</w:t>
            </w:r>
          </w:p>
        </w:tc>
      </w:tr>
      <w:tr w:rsidR="00E43EFB" w:rsidRPr="00E43EFB" w:rsidTr="00E43EFB">
        <w:trPr>
          <w:divId w:val="2116439976"/>
          <w:cantSplit/>
          <w:jc w:val="center"/>
        </w:trPr>
        <w:tc>
          <w:tcPr>
            <w:tcW w:w="712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GUID=dd890fb4-fe7b-4f5c-9fff-490592e690f1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b</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*Consent of the Defendant to a judgment being granted on the ground of 3 years’ separation (Exhibit [</w:t>
            </w:r>
            <w:r w:rsidRPr="00E43EFB">
              <w:rPr>
                <w:rFonts w:ascii="Times New Roman" w:hAnsi="Times New Roman" w:cs="Times New Roman"/>
                <w:i/>
                <w:sz w:val="22"/>
                <w:szCs w:val="22"/>
                <w:lang w:val="en-GB" w:eastAsia="en-US"/>
              </w:rPr>
              <w:t>to state number</w:t>
            </w:r>
            <w:r w:rsidRPr="00E43EFB">
              <w:rPr>
                <w:rFonts w:ascii="Times New Roman" w:hAnsi="Times New Roman" w:cs="Times New Roman"/>
                <w:sz w:val="22"/>
                <w:szCs w:val="22"/>
                <w:lang w:val="en-GB" w:eastAsia="en-US"/>
              </w:rPr>
              <w:t>])</w:t>
            </w:r>
          </w:p>
        </w:tc>
      </w:tr>
      <w:tr w:rsidR="00E43EFB" w:rsidRPr="00E43EFB" w:rsidTr="00E43EFB">
        <w:trPr>
          <w:divId w:val="2116439976"/>
          <w:cantSplit/>
          <w:jc w:val="center"/>
        </w:trPr>
        <w:tc>
          <w:tcPr>
            <w:tcW w:w="712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GUID=8aa10991-f981-4801-a353-a56ecf24c499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c</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Copy of the search result on information relating to bankruptcy proceedings against the Plaintiff and the Defendant pending as at (</w:t>
            </w:r>
            <w:r w:rsidRPr="00E43EFB">
              <w:rPr>
                <w:rFonts w:ascii="Times New Roman" w:hAnsi="Times New Roman" w:cs="Times New Roman"/>
                <w:i/>
                <w:sz w:val="22"/>
                <w:szCs w:val="22"/>
                <w:lang w:val="en-GB" w:eastAsia="en-US"/>
              </w:rPr>
              <w:t>to state date, which shall not be later than 7 days immediately preceding the date of filing of this Writ</w:t>
            </w:r>
            <w:r w:rsidRPr="00E43EFB">
              <w:rPr>
                <w:rFonts w:ascii="Times New Roman" w:hAnsi="Times New Roman" w:cs="Times New Roman"/>
                <w:sz w:val="22"/>
                <w:szCs w:val="22"/>
                <w:lang w:val="en-GB" w:eastAsia="en-US"/>
              </w:rPr>
              <w:t>]. (Exhibit [</w:t>
            </w:r>
            <w:r w:rsidRPr="00E43EFB">
              <w:rPr>
                <w:rFonts w:ascii="Times New Roman" w:hAnsi="Times New Roman" w:cs="Times New Roman"/>
                <w:i/>
                <w:sz w:val="22"/>
                <w:szCs w:val="22"/>
                <w:lang w:val="en-GB" w:eastAsia="en-US"/>
              </w:rPr>
              <w:t>to state number</w:t>
            </w:r>
            <w:r w:rsidRPr="00E43EFB">
              <w:rPr>
                <w:rFonts w:ascii="Times New Roman" w:hAnsi="Times New Roman" w:cs="Times New Roman"/>
                <w:sz w:val="22"/>
                <w:szCs w:val="22"/>
                <w:lang w:val="en-GB" w:eastAsia="en-US"/>
              </w:rPr>
              <w:t>])</w:t>
            </w:r>
          </w:p>
        </w:tc>
      </w:tr>
      <w:tr w:rsidR="00E43EFB" w:rsidRPr="00E43EFB" w:rsidTr="00E43EFB">
        <w:trPr>
          <w:divId w:val="2116439976"/>
          <w:cantSplit/>
          <w:jc w:val="center"/>
        </w:trPr>
        <w:tc>
          <w:tcPr>
            <w:tcW w:w="7120" w:type="dxa"/>
          </w:tcPr>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GUID=de11d129-0715-433e-b9aa-6db3a158b7e3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w:t>
            </w:r>
            <w:r w:rsidRPr="00E43EFB">
              <w:rPr>
                <w:rFonts w:ascii="Times New Roman" w:hAnsi="Times New Roman" w:cs="Times New Roman"/>
                <w:i/>
                <w:sz w:val="22"/>
                <w:szCs w:val="22"/>
                <w:lang w:val="en-GB" w:eastAsia="en-US"/>
              </w:rPr>
              <w:t>d</w:t>
            </w:r>
            <w:r w:rsidRPr="00E43EFB">
              <w:rPr>
                <w:rFonts w:ascii="Times New Roman" w:hAnsi="Times New Roman" w:cs="Times New Roman"/>
                <w:sz w:val="22"/>
                <w:szCs w:val="22"/>
                <w:lang w:val="en-GB" w:eastAsia="en-US"/>
              </w:rPr>
              <w:t>)</w:t>
            </w:r>
            <w:r w:rsidRPr="00E43EFB">
              <w:rPr>
                <w:rFonts w:ascii="Times New Roman" w:hAnsi="Times New Roman" w:cs="Times New Roman"/>
                <w:sz w:val="22"/>
                <w:szCs w:val="22"/>
                <w:lang w:val="en-GB" w:eastAsia="en-US"/>
              </w:rPr>
              <w:tab/>
              <w:t>*Any relevant up-to-date medical report for a maintenance claim by an incapacitated husband (Exhibit [</w:t>
            </w:r>
            <w:r w:rsidRPr="00E43EFB">
              <w:rPr>
                <w:rFonts w:ascii="Times New Roman" w:hAnsi="Times New Roman" w:cs="Times New Roman"/>
                <w:i/>
                <w:sz w:val="22"/>
                <w:szCs w:val="22"/>
                <w:lang w:val="en-GB" w:eastAsia="en-US"/>
              </w:rPr>
              <w:t>to state number</w:t>
            </w:r>
            <w:r w:rsidRPr="00E43EFB">
              <w:rPr>
                <w:rFonts w:ascii="Times New Roman" w:hAnsi="Times New Roman" w:cs="Times New Roman"/>
                <w:sz w:val="22"/>
                <w:szCs w:val="22"/>
                <w:lang w:val="en-GB" w:eastAsia="en-US"/>
              </w:rPr>
              <w:t>])</w:t>
            </w:r>
          </w:p>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t>(e)      Any other document(s) [</w:t>
            </w:r>
            <w:r w:rsidRPr="00E43EFB">
              <w:rPr>
                <w:rFonts w:ascii="Times New Roman" w:hAnsi="Times New Roman" w:cs="Times New Roman"/>
                <w:i/>
                <w:sz w:val="22"/>
                <w:szCs w:val="22"/>
                <w:lang w:val="en-GB" w:eastAsia="en-US"/>
              </w:rPr>
              <w:t>please specify</w:t>
            </w:r>
            <w:r w:rsidRPr="00E43EFB">
              <w:rPr>
                <w:rFonts w:ascii="Times New Roman" w:hAnsi="Times New Roman" w:cs="Times New Roman"/>
                <w:sz w:val="22"/>
                <w:szCs w:val="22"/>
                <w:lang w:val="en-GB" w:eastAsia="en-US"/>
              </w:rPr>
              <w:t>] (Exhibit [</w:t>
            </w:r>
            <w:r w:rsidRPr="00E43EFB">
              <w:rPr>
                <w:rFonts w:ascii="Times New Roman" w:hAnsi="Times New Roman" w:cs="Times New Roman"/>
                <w:i/>
                <w:sz w:val="22"/>
                <w:szCs w:val="22"/>
                <w:lang w:val="en-GB" w:eastAsia="en-US"/>
              </w:rPr>
              <w:t>to state number</w:t>
            </w:r>
            <w:r w:rsidRPr="00E43EFB">
              <w:rPr>
                <w:rFonts w:ascii="Times New Roman" w:hAnsi="Times New Roman" w:cs="Times New Roman"/>
                <w:sz w:val="22"/>
                <w:szCs w:val="22"/>
                <w:lang w:val="en-GB" w:eastAsia="en-US"/>
              </w:rPr>
              <w:t>])</w:t>
            </w:r>
          </w:p>
          <w:p w:rsidR="00E43EFB" w:rsidRPr="00E43EFB" w:rsidRDefault="00E43EFB" w:rsidP="00E43EFB">
            <w:pPr>
              <w:spacing w:before="60" w:after="60" w:line="240" w:lineRule="auto"/>
              <w:ind w:left="940" w:hanging="533"/>
              <w:jc w:val="both"/>
              <w:rPr>
                <w:rFonts w:ascii="Times New Roman" w:hAnsi="Times New Roman" w:cs="Times New Roman"/>
                <w:sz w:val="22"/>
                <w:szCs w:val="22"/>
                <w:lang w:val="en-GB" w:eastAsia="en-US"/>
              </w:rPr>
            </w:pPr>
          </w:p>
        </w:tc>
      </w:tr>
      <w:tr w:rsidR="00E43EFB" w:rsidRPr="00E43EFB" w:rsidTr="00E43EFB">
        <w:trPr>
          <w:divId w:val="2116439976"/>
          <w:cantSplit/>
          <w:jc w:val="center"/>
        </w:trPr>
        <w:tc>
          <w:tcPr>
            <w:tcW w:w="7120" w:type="dxa"/>
          </w:tcPr>
          <w:p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GUID=fd0442a9-565b-4774-892e-cba942a2a4f9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4.</w:t>
            </w:r>
            <w:r w:rsidRPr="00E43EFB">
              <w:rPr>
                <w:rFonts w:ascii="Times New Roman" w:hAnsi="Times New Roman" w:cs="Times New Roman"/>
                <w:sz w:val="22"/>
                <w:szCs w:val="22"/>
                <w:lang w:val="en-GB" w:eastAsia="en-US"/>
              </w:rPr>
              <w:tab/>
              <w:t>The Plaintiff is aware of*, or has been informed by the solicitor acting for him about*, the options of family mediation or counselling, before filing the writ.</w:t>
            </w:r>
          </w:p>
          <w:p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p>
        </w:tc>
      </w:tr>
      <w:tr w:rsidR="00E43EFB" w:rsidRPr="00E43EFB" w:rsidTr="00E43EFB">
        <w:trPr>
          <w:divId w:val="2116439976"/>
          <w:cantSplit/>
          <w:jc w:val="center"/>
        </w:trPr>
        <w:tc>
          <w:tcPr>
            <w:tcW w:w="7120" w:type="dxa"/>
          </w:tcPr>
          <w:p w:rsidR="00E43EFB" w:rsidRPr="00E43EFB" w:rsidRDefault="00E43EFB" w:rsidP="00E43EFB">
            <w:pPr>
              <w:spacing w:before="60" w:after="60" w:line="240" w:lineRule="auto"/>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lastRenderedPageBreak/>
              <w:fldChar w:fldCharType="begin"/>
            </w:r>
            <w:r w:rsidRPr="00E43EFB">
              <w:rPr>
                <w:rFonts w:ascii="Times New Roman" w:hAnsi="Times New Roman" w:cs="Times New Roman"/>
                <w:sz w:val="22"/>
                <w:szCs w:val="22"/>
                <w:lang w:val="en-GB" w:eastAsia="en-US"/>
              </w:rPr>
              <w:instrText xml:space="preserve"> GUID=5b716c8b-773b-4b73-96e8-913c92326d45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 xml:space="preserve">Signature: </w:t>
            </w:r>
          </w:p>
          <w:p w:rsidR="00E43EFB" w:rsidRPr="00E43EFB" w:rsidRDefault="00E43EFB" w:rsidP="00E43EFB">
            <w:pPr>
              <w:spacing w:before="60" w:after="60" w:line="240" w:lineRule="auto"/>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GUID=0b1c474a-8d04-405e-9bd4-9a33385ad5b5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Name of Plaintiff/Plaintiff’s Solicitor*</w:t>
            </w:r>
          </w:p>
          <w:p w:rsidR="00E43EFB" w:rsidRPr="00E43EFB" w:rsidRDefault="00E43EFB" w:rsidP="00E43EFB">
            <w:pPr>
              <w:spacing w:before="60" w:after="60" w:line="240" w:lineRule="auto"/>
              <w:ind w:left="475" w:hanging="475"/>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GUID=c6b79d62-27fb-4061-bc96-0ac9acdff4a4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Date:</w:t>
            </w:r>
          </w:p>
        </w:tc>
      </w:tr>
      <w:tr w:rsidR="00E43EFB" w:rsidRPr="00E43EFB" w:rsidTr="00E43EFB">
        <w:trPr>
          <w:divId w:val="2116439976"/>
          <w:cantSplit/>
          <w:jc w:val="center"/>
        </w:trPr>
        <w:tc>
          <w:tcPr>
            <w:tcW w:w="7120" w:type="dxa"/>
          </w:tcPr>
          <w:p w:rsidR="00E43EFB" w:rsidRPr="00E43EFB" w:rsidRDefault="00E43EFB" w:rsidP="00E43EFB">
            <w:pPr>
              <w:spacing w:before="60" w:after="60" w:line="240" w:lineRule="auto"/>
              <w:jc w:val="both"/>
              <w:rPr>
                <w:rFonts w:ascii="Times New Roman" w:hAnsi="Times New Roman" w:cs="Times New Roman"/>
                <w:sz w:val="22"/>
                <w:szCs w:val="22"/>
                <w:lang w:val="en-GB" w:eastAsia="en-US"/>
              </w:rPr>
            </w:pPr>
            <w:r w:rsidRPr="00E43EFB">
              <w:rPr>
                <w:rFonts w:ascii="Times New Roman" w:hAnsi="Times New Roman" w:cs="Times New Roman"/>
                <w:sz w:val="22"/>
                <w:szCs w:val="22"/>
                <w:lang w:val="en-GB" w:eastAsia="en-US"/>
              </w:rPr>
              <w:fldChar w:fldCharType="begin"/>
            </w:r>
            <w:r w:rsidRPr="00E43EFB">
              <w:rPr>
                <w:rFonts w:ascii="Times New Roman" w:hAnsi="Times New Roman" w:cs="Times New Roman"/>
                <w:sz w:val="22"/>
                <w:szCs w:val="22"/>
                <w:lang w:val="en-GB" w:eastAsia="en-US"/>
              </w:rPr>
              <w:instrText xml:space="preserve"> GUID=7c17ce3d-cf0f-4fe9-ad94-90443496bf83 </w:instrText>
            </w:r>
            <w:r w:rsidRPr="00E43EFB">
              <w:rPr>
                <w:rFonts w:ascii="Times New Roman" w:hAnsi="Times New Roman" w:cs="Times New Roman"/>
                <w:sz w:val="22"/>
                <w:szCs w:val="22"/>
                <w:lang w:val="en-GB" w:eastAsia="en-US"/>
              </w:rPr>
              <w:fldChar w:fldCharType="end"/>
            </w:r>
            <w:r w:rsidRPr="00E43EFB">
              <w:rPr>
                <w:rFonts w:ascii="Times New Roman" w:hAnsi="Times New Roman" w:cs="Times New Roman"/>
                <w:sz w:val="22"/>
                <w:szCs w:val="22"/>
                <w:lang w:val="en-GB" w:eastAsia="en-US"/>
              </w:rPr>
              <w:t>*Delete where inapplicable.</w:t>
            </w:r>
          </w:p>
        </w:tc>
      </w:tr>
    </w:tbl>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Default="006F2CA2" w:rsidP="006F2CA2">
      <w:pPr>
        <w:spacing w:before="0" w:after="200" w:line="276" w:lineRule="auto"/>
        <w:divId w:val="2116439976"/>
        <w:rPr>
          <w:rFonts w:ascii="Calibri" w:eastAsia="Calibri" w:hAnsi="Calibri" w:cs="Times New Roman"/>
          <w:sz w:val="22"/>
          <w:szCs w:val="22"/>
          <w:lang w:eastAsia="en-US"/>
        </w:rPr>
      </w:pPr>
    </w:p>
    <w:p w:rsidR="00EB2667" w:rsidRDefault="00EB2667" w:rsidP="006F2CA2">
      <w:pPr>
        <w:spacing w:before="0" w:after="200" w:line="276" w:lineRule="auto"/>
        <w:divId w:val="2116439976"/>
        <w:rPr>
          <w:rFonts w:ascii="Calibri" w:eastAsia="Calibri" w:hAnsi="Calibri" w:cs="Times New Roman"/>
          <w:sz w:val="22"/>
          <w:szCs w:val="22"/>
          <w:lang w:eastAsia="en-US"/>
        </w:rPr>
      </w:pPr>
    </w:p>
    <w:p w:rsidR="00EB2667" w:rsidRPr="006F2CA2" w:rsidRDefault="00EB2667" w:rsidP="006F2CA2">
      <w:pPr>
        <w:spacing w:before="0" w:after="200" w:line="276" w:lineRule="auto"/>
        <w:divId w:val="2116439976"/>
        <w:rPr>
          <w:rFonts w:ascii="Calibri" w:eastAsia="Calibri" w:hAnsi="Calibri" w:cs="Times New Roman"/>
          <w:sz w:val="22"/>
          <w:szCs w:val="22"/>
          <w:lang w:eastAsia="en-US"/>
        </w:rPr>
      </w:pPr>
    </w:p>
    <w:p w:rsidR="006F2CA2" w:rsidRDefault="006F2CA2" w:rsidP="006F2CA2">
      <w:pPr>
        <w:spacing w:before="0" w:after="200" w:line="276" w:lineRule="auto"/>
        <w:divId w:val="2116439976"/>
        <w:rPr>
          <w:rFonts w:ascii="Calibri" w:eastAsia="Calibri" w:hAnsi="Calibri" w:cs="Times New Roman"/>
          <w:sz w:val="22"/>
          <w:szCs w:val="22"/>
          <w:lang w:eastAsia="en-US"/>
        </w:rPr>
      </w:pPr>
    </w:p>
    <w:p w:rsidR="00A04357" w:rsidRDefault="00A04357" w:rsidP="006F2CA2">
      <w:pPr>
        <w:spacing w:before="0" w:after="200" w:line="276" w:lineRule="auto"/>
        <w:divId w:val="2116439976"/>
        <w:rPr>
          <w:rFonts w:ascii="Calibri" w:eastAsia="Calibri" w:hAnsi="Calibri" w:cs="Times New Roman"/>
          <w:sz w:val="22"/>
          <w:szCs w:val="22"/>
          <w:lang w:eastAsia="en-US"/>
        </w:rPr>
      </w:pPr>
    </w:p>
    <w:p w:rsidR="00A04357" w:rsidRDefault="00A04357" w:rsidP="006F2CA2">
      <w:pPr>
        <w:spacing w:before="0" w:after="200" w:line="276" w:lineRule="auto"/>
        <w:divId w:val="2116439976"/>
        <w:rPr>
          <w:rFonts w:ascii="Calibri" w:eastAsia="Calibri" w:hAnsi="Calibri" w:cs="Times New Roman"/>
          <w:sz w:val="22"/>
          <w:szCs w:val="22"/>
          <w:lang w:eastAsia="en-US"/>
        </w:rPr>
      </w:pPr>
    </w:p>
    <w:p w:rsidR="00A04357" w:rsidRDefault="00A04357" w:rsidP="006F2CA2">
      <w:pPr>
        <w:spacing w:before="0" w:after="200" w:line="276" w:lineRule="auto"/>
        <w:divId w:val="2116439976"/>
        <w:rPr>
          <w:rFonts w:ascii="Calibri" w:eastAsia="Calibri" w:hAnsi="Calibri" w:cs="Times New Roman"/>
          <w:sz w:val="22"/>
          <w:szCs w:val="22"/>
          <w:lang w:eastAsia="en-US"/>
        </w:rPr>
      </w:pPr>
    </w:p>
    <w:p w:rsidR="005D3525" w:rsidRPr="006F2CA2" w:rsidRDefault="005D3525"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GUID=f7cf8892-f223-463f-9ed3-c38035ca5c78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9</w:t>
      </w:r>
    </w:p>
    <w:tbl>
      <w:tblPr>
        <w:tblW w:w="7120" w:type="dxa"/>
        <w:jc w:val="center"/>
        <w:tblLook w:val="04A0" w:firstRow="1" w:lastRow="0" w:firstColumn="1" w:lastColumn="0" w:noHBand="0" w:noVBand="1"/>
      </w:tblPr>
      <w:tblGrid>
        <w:gridCol w:w="7120"/>
      </w:tblGrid>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GUID=20981491-e056-459c-882c-0fec8672c50e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44, 47, 48, 60, 84</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GUID=708aa6bf-1752-46a1-b9e4-6ae468c1d672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PROCEEDINGS (OTHER PARTY) FORM)</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GUID=0a20c7d1-1b51-4fb0-a683-af1ed4a66053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GUID=2538d8f9-270f-4441-9fcd-32547bb6826d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GUID=0ed917b1-8169-4c70-81cc-a70c4c5b41d0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GUID=fef6f9b6-32c5-4778-88d2-8da207d79e36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GUID=067816cd-57f2-4074-957b-8d18e87baa0d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GUID=740287cd-4064-486b-9d4e-fcc48a288c55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GUID=3c2b992f-05bc-4927-9d76-c1be493cff3d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GUID=fbaf9f53-73a8-4308-b3b2-dbf4508d4528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TO A CO-DEFENDANT/DEFENDANT IN</w:t>
            </w:r>
            <w:r w:rsidRPr="006F2CA2">
              <w:rPr>
                <w:rFonts w:ascii="Times New Roman" w:hAnsi="Times New Roman" w:cs="Times New Roman"/>
                <w:sz w:val="22"/>
                <w:szCs w:val="20"/>
                <w:lang w:val="en-GB" w:eastAsia="en-US"/>
              </w:rPr>
              <w:br/>
              <w:t xml:space="preserve">COUNTERCLAIM/PERSON ENTITLED TO </w:t>
            </w:r>
            <w:r w:rsidRPr="006F2CA2">
              <w:rPr>
                <w:rFonts w:ascii="Times New Roman" w:hAnsi="Times New Roman" w:cs="Times New Roman"/>
                <w:sz w:val="22"/>
                <w:szCs w:val="20"/>
                <w:lang w:val="en-GB" w:eastAsia="en-US"/>
              </w:rPr>
              <w:br/>
              <w:t>INTERVENE/OTHER PARTY</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GUID=91fc8fc8-a5e7-4c1b-b735-59f8f3b93547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SPECIFY)*</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GUID=cc214af1-2ae9-4529-96d1-2102901ac1c7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case of a Writ of Summons and Statement of</w:t>
            </w:r>
            <w:r w:rsidRPr="006F2CA2">
              <w:rPr>
                <w:rFonts w:ascii="Times New Roman" w:hAnsi="Times New Roman" w:cs="Times New Roman"/>
                <w:sz w:val="22"/>
                <w:szCs w:val="20"/>
                <w:lang w:val="en-GB" w:eastAsia="en-US"/>
              </w:rPr>
              <w:br/>
              <w:t>Claim/Defence/Counterclaim based on adultery or improper association)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GUID=b4c754ad-8c86-4370-824e-30dfa2d7b710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NOTICE OF PROCEEDINGS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GUID=e7482bdb-0754-4f43-872a-62127e77b348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ACKNOWLEDGMENT OF SERVICE/MEMORANDUM OF APPEARANCE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GUID=5e276c2f-048a-4efe-93a2-0b5074db21e6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To: </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state name and ID number of Co-Defendant/Defendant in Counterclaim/Person Entitled to Intervene/Other Party (To specify)*</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GUID=d7bff08e-ee32-4358-a4ac-2419bf58011a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GUID=ca6eed8c-6f0a-4143-9a0c-5ce1469a20c7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1.</w:t>
            </w:r>
            <w:r w:rsidRPr="006F2CA2">
              <w:rPr>
                <w:rFonts w:ascii="Times New Roman" w:hAnsi="Times New Roman" w:cs="Times New Roman"/>
                <w:sz w:val="20"/>
                <w:szCs w:val="20"/>
                <w:lang w:val="en-GB" w:eastAsia="en-US"/>
              </w:rPr>
              <w:tab/>
              <w:t>NOTICE OF PROCEEDINGS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GUID=c56b2fa9-1f21-42e8-a516-85312fc96818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Take Notice that a Writ of Summons and Statement of Claim/Defence/Defence and Counterclaim/Other Document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has been filed in the High Court by [</w:t>
            </w:r>
            <w:r w:rsidRPr="006F2CA2">
              <w:rPr>
                <w:rFonts w:ascii="Times New Roman" w:hAnsi="Times New Roman" w:cs="Times New Roman"/>
                <w:i/>
                <w:sz w:val="22"/>
                <w:szCs w:val="20"/>
                <w:lang w:val="en-GB" w:eastAsia="en-US"/>
              </w:rPr>
              <w:t>Plaintiff’s/Defendant’s Name</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GUID=9be7ba38-2253-4242-8c0e-cb76a47998aa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 copy of the Writ of Summons and Statement of Claim/Defence/Defence and Counterclaim/Other Document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is delivered with this Notice.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GUID=473a49e4-f505-44b9-93fd-2568f50eeac6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Please read the instructions set out in Part 2 of this Notice carefully.</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GUID=fe59a121-3c80-462c-b0bf-620f954519ba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GUID=1b418a72-7baa-4648-8907-5ece909deb8a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ACKNOWLEDGMENT OF SERVICE/MEMORANDUM OF APPEARANCE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GUID=8af2272d-980d-45a2-b2ff-3c2d423056c5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You must complete the form in Annex A which is known as the </w:t>
            </w:r>
            <w:r w:rsidRPr="006F2CA2">
              <w:rPr>
                <w:rFonts w:ascii="Times New Roman" w:hAnsi="Times New Roman" w:cs="Times New Roman"/>
                <w:i/>
                <w:sz w:val="22"/>
                <w:szCs w:val="20"/>
                <w:lang w:val="en-GB" w:eastAsia="en-US"/>
              </w:rPr>
              <w:t>Acknowledgment of Service (Other Party)</w:t>
            </w:r>
            <w:r w:rsidRPr="006F2CA2">
              <w:rPr>
                <w:rFonts w:ascii="Times New Roman" w:hAnsi="Times New Roman" w:cs="Times New Roman"/>
                <w:sz w:val="22"/>
                <w:szCs w:val="20"/>
                <w:lang w:val="en-GB" w:eastAsia="en-US"/>
              </w:rPr>
              <w:t xml:space="preserve"> </w:t>
            </w:r>
            <w:r w:rsidRPr="006F2CA2">
              <w:rPr>
                <w:rFonts w:ascii="Times New Roman" w:hAnsi="Times New Roman" w:cs="Times New Roman"/>
                <w:i/>
                <w:sz w:val="22"/>
                <w:szCs w:val="20"/>
                <w:lang w:val="en-GB" w:eastAsia="en-US"/>
              </w:rPr>
              <w:t>Form</w:t>
            </w:r>
            <w:r w:rsidRPr="006F2CA2">
              <w:rPr>
                <w:rFonts w:ascii="Times New Roman" w:hAnsi="Times New Roman" w:cs="Times New Roman"/>
                <w:sz w:val="22"/>
                <w:szCs w:val="20"/>
                <w:lang w:val="en-GB" w:eastAsia="en-US"/>
              </w:rPr>
              <w:t xml:space="preserve"> and return it immediately to the Plaintiff’s solicitor or the Plaintiff (if unrepresented).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GUID=aaf6db5f-5620-4854-a789-cad9f8b518fa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You must also complete the form in Annex B which is known as the </w:t>
            </w:r>
            <w:r w:rsidRPr="006F2CA2">
              <w:rPr>
                <w:rFonts w:ascii="Times New Roman" w:hAnsi="Times New Roman" w:cs="Times New Roman"/>
                <w:i/>
                <w:sz w:val="22"/>
                <w:szCs w:val="20"/>
                <w:lang w:val="en-GB" w:eastAsia="en-US"/>
              </w:rPr>
              <w:t>Memorandum of Appearance (Other Party)</w:t>
            </w:r>
            <w:r w:rsidRPr="006F2CA2">
              <w:rPr>
                <w:rFonts w:ascii="Times New Roman" w:hAnsi="Times New Roman" w:cs="Times New Roman"/>
                <w:sz w:val="22"/>
                <w:szCs w:val="20"/>
                <w:lang w:val="en-GB" w:eastAsia="en-US"/>
              </w:rPr>
              <w:t xml:space="preserve"> </w:t>
            </w:r>
            <w:r w:rsidRPr="006F2CA2">
              <w:rPr>
                <w:rFonts w:ascii="Times New Roman" w:hAnsi="Times New Roman" w:cs="Times New Roman"/>
                <w:i/>
                <w:sz w:val="22"/>
                <w:szCs w:val="20"/>
                <w:lang w:val="en-GB" w:eastAsia="en-US"/>
              </w:rPr>
              <w:t>Form</w:t>
            </w:r>
            <w:r w:rsidRPr="006F2CA2">
              <w:rPr>
                <w:rFonts w:ascii="Times New Roman" w:hAnsi="Times New Roman" w:cs="Times New Roman"/>
                <w:sz w:val="22"/>
                <w:szCs w:val="20"/>
                <w:lang w:val="en-GB" w:eastAsia="en-US"/>
              </w:rPr>
              <w:t xml:space="preserve"> (MOA), and file** it within 8/21* days from the day on which you have received this Writ/Defence/Defence and Counterclaim/Other Document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If you do not file the MOA within such time, you are NOT entitled to be heard in these proceedings. This means that the court may, without notice to you, proceed to hear the action and pronounce judgment in your absence, and make all further orders in the proceedings without further reference to you.</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GUID=234977c9-c3c7-4300-a134-11b538c5f19a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If you intend to instruct a solicitor to act for you, you should at once give him all the documents which have been served on you, so that he may complete the relevant forms on your behalf within the time specified in paragraphs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and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above.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GUID=38cf4348-3b4f-474d-8abc-cfb952595ecc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GUID=5ac7ebf2-819e-459e-910d-441e789ed118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**All references to the filing of documents in court shall refer to filing by using the electronic filing service.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GUID=37f57a91-80a7-4759-9408-9fd124b69433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[Attach Annexes A and B to this form on separate pages.]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GUID=ae1a453d-815d-43e1-b432-078b6d004edc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Annex A — Acknowledgment of Service (Other Party) Form</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GUID=7b6e65ac-5b1e-4b2c-82c1-4d818bf002c4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[Set out Form 15]</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GUID=3a6c6bf8-fe8c-4245-b9a3-fdcb51f05c33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Annex B — Memorandum of Appearance (Other Party) Form</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GUID=98396e38-5965-41a1-b36e-08fcc6d64bed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[Set out Form 16]</w:t>
            </w:r>
          </w:p>
        </w:tc>
      </w:tr>
    </w:tbl>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GUID=af1d0ee4-ebff-441d-b948-f69216b9109a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10 </w:t>
      </w:r>
    </w:p>
    <w:tbl>
      <w:tblPr>
        <w:tblW w:w="7120" w:type="dxa"/>
        <w:jc w:val="center"/>
        <w:tblLook w:val="04A0" w:firstRow="1" w:lastRow="0" w:firstColumn="1" w:lastColumn="0" w:noHBand="0" w:noVBand="1"/>
      </w:tblPr>
      <w:tblGrid>
        <w:gridCol w:w="7120"/>
      </w:tblGrid>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GUID=03d0b132-6680-4ff3-b7e9-5dffbbbf940c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45</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GUID=1962269b-c0e3-4ba1-8015-d79ef307c4ba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(AGREED PARENTING PLAN FORM)</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GUID=cce66258-531a-47d8-b6d3-118653e4064c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GUID=f12e3511-eb08-410f-b0c9-4ccc5598e7a7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GUID=105d741a-2374-4902-9123-1f7267f71c37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GUID=c7aab703-fd1a-4dc8-aaea-cc8be384ce88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GUID=8864065f-bf3c-49d8-8e0f-c80f06d47db4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GUID=b63cb5da-0dcf-480a-997a-551b5b768def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GUID=07974600-2005-44ec-b194-3dfe7331cfda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GUID=d71adc22-1a65-4e73-a702-dfb1eb7cdf25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AGREED PARENTING PLAN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GUID=cd57e31a-0995-4ea4-8a12-9a508bbc8947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Particulars of the child/children* of the Marriage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GUID=449acdef-3070-4cca-a4c2-6efa3720f022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in respect of each child</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GUID=03bddd26-c5e6-41f2-8b59-628bc5ef03a7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Name: </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GUID=d61b55e4-e8ee-4d23-8094-6bfdeb547b18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Birth Certificate/ID Number:</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GUID=5afc69bf-f3ea-4aff-a9ef-700dc53a2a04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Agreement in Respect of Arrangements for the child/children*</w:t>
            </w:r>
          </w:p>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GUID=8ad4d016-50d5-4c72-99f8-a8cc4517b4eb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following arrangements have been agreed for the children: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GUID=27f01456-6ad0-428f-9791-74b92b0494d4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in respect of each child</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GUID=a5ef8f39-9e09-4321-88f1-cfc848a1762b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Residence [</w:t>
            </w:r>
            <w:r w:rsidRPr="006F2CA2">
              <w:rPr>
                <w:rFonts w:ascii="Times New Roman" w:hAnsi="Times New Roman" w:cs="Times New Roman"/>
                <w:i/>
                <w:sz w:val="22"/>
                <w:szCs w:val="20"/>
                <w:lang w:val="en-GB" w:eastAsia="en-US"/>
              </w:rPr>
              <w:t>state where the child is to live with particulars of accommodation and what other persons live there, with their names and relationship to the child stated</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GUID=1293ebf5-3ecc-472e-a60b-6c1044bee5a4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Care giver [</w:t>
            </w:r>
            <w:r w:rsidRPr="006F2CA2">
              <w:rPr>
                <w:rFonts w:ascii="Times New Roman" w:hAnsi="Times New Roman" w:cs="Times New Roman"/>
                <w:i/>
                <w:sz w:val="22"/>
                <w:szCs w:val="20"/>
                <w:lang w:val="en-GB" w:eastAsia="en-US"/>
              </w:rPr>
              <w:t>state who is to look after the child during the day, at night, during weekends and school holidays</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GUID=bddd225f-8d73-44f0-9de6-28f14d6a1d06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Education, etc. [</w:t>
            </w:r>
            <w:r w:rsidRPr="006F2CA2">
              <w:rPr>
                <w:rFonts w:ascii="Times New Roman" w:hAnsi="Times New Roman" w:cs="Times New Roman"/>
                <w:i/>
                <w:sz w:val="22"/>
                <w:szCs w:val="20"/>
                <w:lang w:val="en-GB" w:eastAsia="en-US"/>
              </w:rPr>
              <w:t>state the school or other educational establishment which the child will attend, or if he is working, his place of employment, the nature of his work and details of any training he will receive</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GUID=beac0177-ce92-4b7f-95c2-96d31a5f7baa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Orders Sought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GUID=2fe1e2ce-a0f1-4922-a349-05dedabdbab8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 am seeking, with the Defendant’s consent, the following orders to be made by the court: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GUID=0f6ced3c-ed57-413c-9d74-980abbad3fce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Set out details of any agreement between parties regarding custody, care and control of and access to the children of the marriage.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GUID=178f0f1d-f343-4bd1-afe0-485538859e31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b/>
              <w:t>If orders for split care and control of the children of the marriage are being sought, e.g. for care and control of one child to be granted to one parent, and for care and control of the other child to be granted to the other parent, to set out the reasons why such orders for split care and control are in the best interests of the children of the marriage in an affidavit, which should be attached to this Parenting Plan</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GUID=a0553905-a0f4-40ba-a242-e92b10e6c170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Set out details of any agreement between parties regarding maintenance for the children of the marriage</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GUID=4659572a-4b14-4e66-b07c-d4d8af5ac88a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Defendant’s Agreement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GUID=3fa965a8-608f-48d3-83df-f2eef2d914bb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The Defendant’s agreement can be confirmed by completing either option (a) or option (b) below.</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GUID=259998fb-e491-4a76-a066-3640ee465805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 the Defendant, agree with the arrangements set out in this paragraph.</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GUID=21df999a-fe9f-435d-822c-addb78278c77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Signature of Defendant: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GUID=029519fe-8d07-4c8e-9b08-483b215b3481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Name: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GUID=cfdca0df-b7b9-40d7-82e2-746bc1dfbeb0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ID No.:</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GUID=ccd25c9c-7fcb-4837-a1eb-333372a91fbb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Date: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GUID=036581c0-86b3-48b1-9b7b-23fddf800cc4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Signed by the Defendant before me, a Commissioner for Oaths: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GUID=d7786814-75bd-4873-b38f-df7ab285e0ff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Defendant agrees with the arrangements set out in this paragraph.</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GUID=acdebc58-663e-467a-a53a-128d5c3539ee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Signed on behalf of the Defendant by the Defendant’s solicitor:</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GUID=28fec4ad-d2a5-4678-953c-bce5d2c714eb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(Plaintiff/Plaintiff’s Solicitor*):</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GUID=a9f34951-f730-4cf7-8637-b7bf619edbe1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GUID=00358a80-384a-4230-8c1c-33a5359c2b87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Default="006F2CA2" w:rsidP="006F2CA2">
      <w:pPr>
        <w:spacing w:before="0" w:after="200" w:line="276" w:lineRule="auto"/>
        <w:divId w:val="2116439976"/>
        <w:rPr>
          <w:rFonts w:ascii="Calibri" w:eastAsia="Calibri" w:hAnsi="Calibri" w:cs="Times New Roman"/>
          <w:sz w:val="22"/>
          <w:szCs w:val="22"/>
          <w:lang w:eastAsia="en-US"/>
        </w:rPr>
      </w:pPr>
    </w:p>
    <w:p w:rsidR="00A04357" w:rsidRDefault="00A04357" w:rsidP="006F2CA2">
      <w:pPr>
        <w:spacing w:before="0" w:after="200" w:line="276" w:lineRule="auto"/>
        <w:divId w:val="2116439976"/>
        <w:rPr>
          <w:rFonts w:ascii="Calibri" w:eastAsia="Calibri" w:hAnsi="Calibri" w:cs="Times New Roman"/>
          <w:sz w:val="22"/>
          <w:szCs w:val="22"/>
          <w:lang w:eastAsia="en-US"/>
        </w:rPr>
      </w:pPr>
    </w:p>
    <w:p w:rsidR="005D3525" w:rsidRDefault="005D3525" w:rsidP="006F2CA2">
      <w:pPr>
        <w:spacing w:before="0" w:after="200" w:line="276" w:lineRule="auto"/>
        <w:divId w:val="2116439976"/>
        <w:rPr>
          <w:rFonts w:ascii="Calibri" w:eastAsia="Calibri" w:hAnsi="Calibri" w:cs="Times New Roman"/>
          <w:sz w:val="22"/>
          <w:szCs w:val="22"/>
          <w:lang w:eastAsia="en-US"/>
        </w:rPr>
      </w:pPr>
    </w:p>
    <w:p w:rsidR="005D3525" w:rsidRPr="006F2CA2" w:rsidRDefault="005D3525"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GUID=f1bd3c4a-dbc1-44da-bba5-22ca6731c1e6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11</w:t>
      </w:r>
    </w:p>
    <w:tbl>
      <w:tblPr>
        <w:tblW w:w="7120" w:type="dxa"/>
        <w:jc w:val="center"/>
        <w:tblLook w:val="04A0" w:firstRow="1" w:lastRow="0" w:firstColumn="1" w:lastColumn="0" w:noHBand="0" w:noVBand="1"/>
      </w:tblPr>
      <w:tblGrid>
        <w:gridCol w:w="7120"/>
      </w:tblGrid>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GUID=0564345f-f425-4770-aa2c-510c61d65400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45</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GUID=4c8bfd96-34a7-424b-aa6f-476e196bfe12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PROPOSED PARENTING PLAN FORM)</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GUID=2f87433c-733a-44ab-ad0a-d00d5684af4d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GUID=9dff6f75-cb7c-47b8-9380-d7c1957b766b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GUID=09ae5921-e11e-4df8-8a98-2733db7e4be8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GUID=5fc79c49-7fd7-44d7-9597-f350f446706a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GUID=b2d445bb-2e70-435f-bc90-040627a0a9fc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GUID=5bdfe73f-0fb4-4d60-8831-2e05b889dd72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GUID=fe879ec9-e808-429c-a5bb-2154f54e30b3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GUID=bba738b6-e159-4195-aaa7-23c0b9e55893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PROPOSED PARENTING PLAN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GUID=741db62e-7c3a-459c-a5a8-15ac0688e79f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Particulars of the Child/Children* of the Marriage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GUID=c15bd34c-b9bb-4c50-9b29-6a8d20ec77d2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in respect of each child</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GUID=56d53596-be0a-4a32-96cb-88354b8bc3c9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Name: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GUID=8b9b8aca-3d0e-41d4-bd67-edfd0e01f22b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Birth Certificate/ID Number:</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GUID=11674491-31dd-48df-8e90-bdaae220974e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Current Arrangements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GUID=8fda1fc7-c668-4ee0-afc2-584afca07c60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current arrangements for the child/children* of the marriage are as follows: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GUID=0018c468-166a-4443-a008-bef6afe2a3ae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in respect of each child</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GUID=8e1c144c-2d8b-46a8-8267-78c2168095d2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Residence [</w:t>
            </w:r>
            <w:r w:rsidRPr="006F2CA2">
              <w:rPr>
                <w:rFonts w:ascii="Times New Roman" w:hAnsi="Times New Roman" w:cs="Times New Roman"/>
                <w:i/>
                <w:sz w:val="22"/>
                <w:szCs w:val="20"/>
                <w:lang w:val="en-GB" w:eastAsia="en-US"/>
              </w:rPr>
              <w:t>state where the child is currently living with particulars of accommodation and what other persons live there, with their names and relationship to the child stated</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GUID=581b1f84-06ed-4e4f-a207-94274c8ef784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Care arrangements (this section need not be completed if the child is already working at the present time)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GUID=3dbffec0-c239-49fe-bbab-59c04b0f5a86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*If the child is presently not attending school on a daily basis, to complete the following section: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GUID=447738aa-97a5-4601-967d-f778e635cd40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Are both parents working?</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GUID=260901dd-88c5-43cc-924a-e671417b03f1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Who looks after the child during the day and at night?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GUID=f0e3cbb4-3f7f-4d59-8793-fb9f6522e637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(i.e. father/mother/maid/elder siblings/relatives [</w:t>
            </w:r>
            <w:r w:rsidRPr="006F2CA2">
              <w:rPr>
                <w:rFonts w:ascii="Times New Roman" w:hAnsi="Times New Roman" w:cs="Times New Roman"/>
                <w:i/>
                <w:sz w:val="22"/>
                <w:szCs w:val="20"/>
                <w:lang w:val="en-GB" w:eastAsia="zh-CN"/>
              </w:rPr>
              <w:t>to</w:t>
            </w:r>
            <w:r w:rsidRPr="006F2CA2">
              <w:rPr>
                <w:rFonts w:ascii="Times New Roman" w:hAnsi="Times New Roman" w:cs="Times New Roman"/>
                <w:sz w:val="22"/>
                <w:szCs w:val="20"/>
                <w:lang w:val="en-GB" w:eastAsia="zh-CN"/>
              </w:rPr>
              <w:t xml:space="preserve"> </w:t>
            </w:r>
            <w:r w:rsidRPr="006F2CA2">
              <w:rPr>
                <w:rFonts w:ascii="Times New Roman" w:hAnsi="Times New Roman" w:cs="Times New Roman"/>
                <w:i/>
                <w:sz w:val="22"/>
                <w:szCs w:val="20"/>
                <w:lang w:val="en-GB" w:eastAsia="zh-CN"/>
              </w:rPr>
              <w:t>specify nature of relationship to the child</w:t>
            </w:r>
            <w:r w:rsidRPr="006F2CA2">
              <w:rPr>
                <w:rFonts w:ascii="Times New Roman" w:hAnsi="Times New Roman" w:cs="Times New Roman"/>
                <w:sz w:val="22"/>
                <w:szCs w:val="20"/>
                <w:lang w:val="en-GB" w:eastAsia="zh-CN"/>
              </w:rPr>
              <w:t>]/a combination of the above/others [</w:t>
            </w:r>
            <w:r w:rsidRPr="006F2CA2">
              <w:rPr>
                <w:rFonts w:ascii="Times New Roman" w:hAnsi="Times New Roman" w:cs="Times New Roman"/>
                <w:i/>
                <w:sz w:val="22"/>
                <w:szCs w:val="20"/>
                <w:lang w:val="en-GB" w:eastAsia="zh-CN"/>
              </w:rPr>
              <w:t>to specify</w:t>
            </w:r>
            <w:r w:rsidRPr="006F2CA2">
              <w:rPr>
                <w:rFonts w:ascii="Times New Roman" w:hAnsi="Times New Roman" w:cs="Times New Roman"/>
                <w:sz w:val="22"/>
                <w:szCs w:val="20"/>
                <w:lang w:val="en-GB" w:eastAsia="zh-CN"/>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282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GUID=5a680b48-9a28-49fb-81b9-a789026e729b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Where is the child cared for during the day and at night?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282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GUID=12da72a7-505d-4b3f-84a0-6c50e850d029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(i.e. at the matrimonial home/childcare centre/babysitter/relative’s home [</w:t>
            </w:r>
            <w:r w:rsidRPr="006F2CA2">
              <w:rPr>
                <w:rFonts w:ascii="Times New Roman" w:hAnsi="Times New Roman" w:cs="Times New Roman"/>
                <w:i/>
                <w:sz w:val="22"/>
                <w:szCs w:val="20"/>
                <w:lang w:val="en-GB" w:eastAsia="zh-CN"/>
              </w:rPr>
              <w:t>to specify nature of person’s relationship to the child</w:t>
            </w:r>
            <w:r w:rsidRPr="006F2CA2">
              <w:rPr>
                <w:rFonts w:ascii="Times New Roman" w:hAnsi="Times New Roman" w:cs="Times New Roman"/>
                <w:sz w:val="22"/>
                <w:szCs w:val="20"/>
                <w:lang w:val="en-GB" w:eastAsia="zh-CN"/>
              </w:rPr>
              <w:t>]/others [</w:t>
            </w:r>
            <w:r w:rsidRPr="006F2CA2">
              <w:rPr>
                <w:rFonts w:ascii="Times New Roman" w:hAnsi="Times New Roman" w:cs="Times New Roman"/>
                <w:i/>
                <w:sz w:val="22"/>
                <w:szCs w:val="20"/>
                <w:lang w:val="en-GB" w:eastAsia="zh-CN"/>
              </w:rPr>
              <w:t>to specify</w:t>
            </w:r>
            <w:r w:rsidRPr="006F2CA2">
              <w:rPr>
                <w:rFonts w:ascii="Times New Roman" w:hAnsi="Times New Roman" w:cs="Times New Roman"/>
                <w:sz w:val="22"/>
                <w:szCs w:val="20"/>
                <w:lang w:val="en-GB" w:eastAsia="zh-CN"/>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GUID=38fcd9c7-b40b-4012-9910-41ec14d05306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(D)</w:t>
            </w:r>
            <w:r w:rsidRPr="006F2CA2">
              <w:rPr>
                <w:rFonts w:ascii="Times New Roman" w:hAnsi="Times New Roman" w:cs="Times New Roman"/>
                <w:sz w:val="22"/>
                <w:szCs w:val="20"/>
                <w:lang w:val="en-GB" w:eastAsia="zh-CN"/>
              </w:rPr>
              <w:tab/>
              <w:t>For how long has this arrangement been in place?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GUID=2fbb5615-328c-4c68-be0d-d5874388e686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w:t>
            </w:r>
            <w:r w:rsidRPr="006F2CA2">
              <w:rPr>
                <w:rFonts w:ascii="Times New Roman" w:hAnsi="Times New Roman" w:cs="Times New Roman"/>
                <w:i/>
                <w:sz w:val="22"/>
                <w:szCs w:val="20"/>
                <w:lang w:val="en-GB" w:eastAsia="zh-CN"/>
              </w:rPr>
              <w:t>State estimated period of time, i.e. from which date till the present date</w:t>
            </w:r>
            <w:r w:rsidRPr="006F2CA2">
              <w:rPr>
                <w:rFonts w:ascii="Times New Roman" w:hAnsi="Times New Roman" w:cs="Times New Roman"/>
                <w:sz w:val="22"/>
                <w:szCs w:val="20"/>
                <w:lang w:val="en-GB" w:eastAsia="zh-CN"/>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GUID=799e8ba9-4afe-41c4-ac5d-ff943601757e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*If child is presently attending school on a daily basis, to state: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GUID=c47be00b-cab1-4e5a-a6f2-1c01dfd85755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The child’s school hours.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GUID=e548e4ae-0715-41e5-9ea9-cc5e07d5191a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Where and by whom is the child being cared for before and after school hours?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GUID=f7f6a9a5-6e48-404f-aa62-9b6ed6360aea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*Where parties are no longer residing at the same address, to state: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GUID=08d3e031-8296-4e3a-a069-11e4cbe984a9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Who is the parent who does NOT live with the child (the non-custodial parent)?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GUID=c598f38b-5036-405c-a3f6-3203a1d210c2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When was the last time the non-custodial parent visited the child?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GUID=52504ed0-f67d-451a-b867-4933b5d23b3f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How often does the non-custodial parent visit the child?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GUID=70d2bcd3-11dd-4e2c-9ed7-8c77ce86f742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(D)</w:t>
            </w:r>
            <w:r w:rsidRPr="006F2CA2">
              <w:rPr>
                <w:rFonts w:ascii="Times New Roman" w:hAnsi="Times New Roman" w:cs="Times New Roman"/>
                <w:sz w:val="22"/>
                <w:szCs w:val="20"/>
                <w:lang w:val="en-GB" w:eastAsia="zh-CN"/>
              </w:rPr>
              <w:tab/>
              <w:t>Does the child sometimes stay overnight with the non</w:t>
            </w:r>
            <w:r w:rsidRPr="006F2CA2">
              <w:rPr>
                <w:rFonts w:ascii="Times New Roman" w:hAnsi="Times New Roman" w:cs="Times New Roman"/>
                <w:sz w:val="22"/>
                <w:szCs w:val="20"/>
                <w:lang w:val="en-GB" w:eastAsia="zh-CN"/>
              </w:rPr>
              <w:noBreakHyphen/>
              <w:t>custodial parent?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GUID=d1d15977-7ec0-4433-8b50-d61e642a2718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Education/Employment* [</w:t>
            </w:r>
            <w:r w:rsidRPr="006F2CA2">
              <w:rPr>
                <w:rFonts w:ascii="Times New Roman" w:hAnsi="Times New Roman" w:cs="Times New Roman"/>
                <w:i/>
                <w:sz w:val="22"/>
                <w:szCs w:val="20"/>
                <w:lang w:val="en-GB" w:eastAsia="en-US"/>
              </w:rPr>
              <w:t>state the school or other educational establishment which the child has been and is currently attending, or if he is working, his place of employment, the nature of his work and details of any training he is receiving</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GUID=4f506b51-930c-48ca-88cc-6305fe57f014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Financial provision [</w:t>
            </w:r>
            <w:r w:rsidRPr="006F2CA2">
              <w:rPr>
                <w:rFonts w:ascii="Times New Roman" w:hAnsi="Times New Roman" w:cs="Times New Roman"/>
                <w:i/>
                <w:sz w:val="22"/>
                <w:szCs w:val="20"/>
                <w:lang w:val="en-GB" w:eastAsia="en-US"/>
              </w:rPr>
              <w:t>state who has been and is presently supporting the child or contributing to his support and the extent thereof</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GUID=ca7b1e01-0c7a-4f29-a1c6-90f6a4e4c08c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Access [</w:t>
            </w:r>
            <w:r w:rsidRPr="006F2CA2">
              <w:rPr>
                <w:rFonts w:ascii="Times New Roman" w:hAnsi="Times New Roman" w:cs="Times New Roman"/>
                <w:i/>
                <w:sz w:val="22"/>
                <w:szCs w:val="20"/>
                <w:lang w:val="en-GB" w:eastAsia="en-US"/>
              </w:rPr>
              <w:t>state what are the current arrangements for access and the extent to which access has been given</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GUID=6aa53186-ac9a-4293-8e3b-816bd9da1337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relevant information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GUID=d19e304f-a1cc-493e-b324-f89514c1cb83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State any other information which is relevant to the matters concerning the arrangements for the child, for example, whether the Plaintiff or Defendant is suffering from any physical or mental disability, whether the Plaintiff or Defendant has any previous convictions and if so, the nature of the conviction, and whether the Plaintiff or Defendant has been committed to a drug rehabilitation centre and if so, when and for how long.</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GUID=2c20f1e8-0099-4515-ad0b-afa48122dd05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Proposed Arrangements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GUID=25eb8ead-7798-48bb-b4dd-68e8b3160ccf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proposed arrangements for the child/children* of the marriage are as follows: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GUID=119e2f12-0389-41e6-83cb-bf10d8d39f17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State, in respect of each child, for those matters which have not been agreed</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GUID=87ec6829-7759-40f4-b52e-3c126c078f7a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Residence [</w:t>
            </w:r>
            <w:r w:rsidRPr="006F2CA2">
              <w:rPr>
                <w:rFonts w:ascii="Times New Roman" w:hAnsi="Times New Roman" w:cs="Times New Roman"/>
                <w:i/>
                <w:sz w:val="22"/>
                <w:szCs w:val="20"/>
                <w:lang w:val="en-GB" w:eastAsia="en-US"/>
              </w:rPr>
              <w:t>state where the child is to live with particulars of accommodation and what other persons live there, with their names and relationship to the child stated</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GUID=568c3492-f623-4de0-90e7-1a772ab0825c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Care giver [</w:t>
            </w:r>
            <w:r w:rsidRPr="006F2CA2">
              <w:rPr>
                <w:rFonts w:ascii="Times New Roman" w:hAnsi="Times New Roman" w:cs="Times New Roman"/>
                <w:i/>
                <w:sz w:val="22"/>
                <w:szCs w:val="20"/>
                <w:lang w:val="en-GB" w:eastAsia="en-US"/>
              </w:rPr>
              <w:t>state who is to look after the child during the day, at night, during weekends and school holidays</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GUID=1bd0839a-4a06-40dc-b62f-1f7486aaed70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Education, etc. [</w:t>
            </w:r>
            <w:r w:rsidRPr="006F2CA2">
              <w:rPr>
                <w:rFonts w:ascii="Times New Roman" w:hAnsi="Times New Roman" w:cs="Times New Roman"/>
                <w:i/>
                <w:sz w:val="22"/>
                <w:szCs w:val="20"/>
                <w:lang w:val="en-GB" w:eastAsia="en-US"/>
              </w:rPr>
              <w:t>state the school or other educational establishment which the child will attend, or if he is working, his place of employment, the nature of his work and details of any training he will receive</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GUID=0adc214c-ed83-4eaa-87d1-3b6624bff79c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Orders Sought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GUID=0e4f7c13-dc00-4343-b3bc-ef447e92d513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 am seeking the following orders to be made by the court: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GUID=c231c618-5c0a-4dbd-af00-e1192b762cf8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Set out details of any orders sought regarding custody, care and control of and access to the children of the marriage.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GUID=81d48964-842d-44b7-b93a-ec43b973da6d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b/>
              <w:t>If orders for split care and control of the children of the marriage are being sought, e.g. for care and control of one child to be granted to one parent, and for care and control of the other child to be granted to the other parent, to set out the reasons why such orders for split care and control are in the best interests of the children of the marriage.</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GUID=33c178af-a9cf-4a40-8ff0-f5f120abeac1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Set out details of any orders sought regarding maintenance for the children of the marriage.</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GUID=5027d2ec-59f7-4fae-9eb4-db6540c99d1a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confirm that all the matters set out in this Proposed Parenting Plan are true and correct.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GUID=5635e295-7596-4470-a0c8-3dfe32c8734f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(Plaintiff):</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GUID=f30c7c3d-53d9-4245-ab8c-526508a5c1c9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GUID=77bf8ebb-6c5b-4b78-a9d8-0c125f5b48f8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Number:</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GUID=547104a4-d54e-47b9-96ce-0aa953794631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GUID=fa0c0a8c-dfcc-463e-8686-decd5118855a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GUID=3c497624-fe3c-4d99-8076-caeb69bd38b9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[Attach Annexes A and B to this form on separate pages.]</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GUID=b25edb3a-250a-4d38-8bab-54f5bdcd4348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Annex A — Defendant’s Agreement (Parenting Plan) Form</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GUID=26a0e663-ada7-4ea4-84db-921b54aca1f6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[Set out Form 23]</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GUID=4b7b98c0-ffe6-4961-92ec-29200b242cd9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Annex B — Defendant’s Proposed Parenting Plan Form</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GUID=5ff54a7f-d9ef-42ff-9806-c3e6ca595197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[Set out Form 24]</w:t>
            </w:r>
          </w:p>
        </w:tc>
      </w:tr>
    </w:tbl>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Default="006F2CA2" w:rsidP="006F2CA2">
      <w:pPr>
        <w:spacing w:before="0" w:after="200" w:line="276" w:lineRule="auto"/>
        <w:divId w:val="2116439976"/>
        <w:rPr>
          <w:rFonts w:ascii="Calibri" w:eastAsia="Calibri" w:hAnsi="Calibri" w:cs="Times New Roman"/>
          <w:sz w:val="22"/>
          <w:szCs w:val="22"/>
          <w:lang w:eastAsia="en-US"/>
        </w:rPr>
      </w:pPr>
    </w:p>
    <w:p w:rsidR="005D3525" w:rsidRDefault="005D3525" w:rsidP="006F2CA2">
      <w:pPr>
        <w:spacing w:before="0" w:after="200" w:line="276" w:lineRule="auto"/>
        <w:divId w:val="2116439976"/>
        <w:rPr>
          <w:rFonts w:ascii="Calibri" w:eastAsia="Calibri" w:hAnsi="Calibri" w:cs="Times New Roman"/>
          <w:sz w:val="22"/>
          <w:szCs w:val="22"/>
          <w:lang w:eastAsia="en-US"/>
        </w:rPr>
      </w:pPr>
    </w:p>
    <w:p w:rsidR="005D3525" w:rsidRDefault="005D3525" w:rsidP="006F2CA2">
      <w:pPr>
        <w:spacing w:before="0" w:after="200" w:line="276" w:lineRule="auto"/>
        <w:divId w:val="2116439976"/>
        <w:rPr>
          <w:rFonts w:ascii="Calibri" w:eastAsia="Calibri" w:hAnsi="Calibri" w:cs="Times New Roman"/>
          <w:sz w:val="22"/>
          <w:szCs w:val="22"/>
          <w:lang w:eastAsia="en-US"/>
        </w:rPr>
      </w:pPr>
    </w:p>
    <w:p w:rsidR="005D3525" w:rsidRDefault="005D3525" w:rsidP="006F2CA2">
      <w:pPr>
        <w:spacing w:before="0" w:after="200" w:line="276" w:lineRule="auto"/>
        <w:divId w:val="2116439976"/>
        <w:rPr>
          <w:rFonts w:ascii="Calibri" w:eastAsia="Calibri" w:hAnsi="Calibri" w:cs="Times New Roman"/>
          <w:sz w:val="22"/>
          <w:szCs w:val="22"/>
          <w:lang w:eastAsia="en-US"/>
        </w:rPr>
      </w:pPr>
    </w:p>
    <w:p w:rsidR="005D3525" w:rsidRPr="006F2CA2" w:rsidRDefault="005D3525"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GUID=626f70f6-45bc-4a93-b6f0-2777bf41e530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12</w:t>
      </w:r>
    </w:p>
    <w:tbl>
      <w:tblPr>
        <w:tblW w:w="7120" w:type="dxa"/>
        <w:jc w:val="center"/>
        <w:tblLook w:val="04A0" w:firstRow="1" w:lastRow="0" w:firstColumn="1" w:lastColumn="0" w:noHBand="0" w:noVBand="1"/>
      </w:tblPr>
      <w:tblGrid>
        <w:gridCol w:w="7120"/>
      </w:tblGrid>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GUID=3c1fc3bb-94ed-4c82-961a-ea92605c1230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46, 48</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GUID=2a163522-1b92-4b8a-82e5-680c8a58e4ff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(AGREED MATRIMONIAL PROPERTY PLAN FORM)</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GUID=2fe65b4b-464a-4de6-adef-7b638e046d6f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GUID=141cc67a-1eb2-4ad5-952d-d6226c3958ca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GUID=7fd68021-ec40-4228-b899-4d740986d46b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GUID=f0a15002-ae7d-4b38-a95b-527c61ab8fc9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GUID=b3187244-810b-4b88-a1ad-74dc7f20a647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GUID=2d592c3b-0097-4b66-bc7b-5f42fddc8be5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GUID=f2c8b9aa-6c5b-458a-a5dc-641d0c8191e7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GUID=ef8cf915-f180-42ad-8840-8d9dd4d9cba5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AGREED MATRIMONIAL PROPERTY PLAN </w:t>
            </w:r>
            <w:r w:rsidRPr="006F2CA2">
              <w:rPr>
                <w:rFonts w:ascii="Times New Roman" w:hAnsi="Times New Roman" w:cs="Times New Roman"/>
                <w:sz w:val="22"/>
                <w:szCs w:val="20"/>
                <w:lang w:val="en-GB" w:eastAsia="en-US"/>
              </w:rPr>
              <w:br/>
              <w:t>(FOR HOUSING AND DEVELOPMENT BOARD FLATS ONLY)</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GUID=73f44cc2-24a3-4744-90ac-f97d08380908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Particulars of the Property</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GUID=d0bd4d3f-ca7f-4e94-95a9-7a57a8e4d412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Address of matrimonial property (the Flat):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GUID=7901bb0e-cd65-4f33-9a6f-91fa6d8ca738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Sales Registration Number* [</w:t>
            </w:r>
            <w:r w:rsidRPr="006F2CA2">
              <w:rPr>
                <w:rFonts w:ascii="Times New Roman" w:hAnsi="Times New Roman" w:cs="Times New Roman"/>
                <w:i/>
                <w:sz w:val="22"/>
                <w:szCs w:val="20"/>
                <w:lang w:val="en-GB" w:eastAsia="en-US"/>
              </w:rPr>
              <w:t>if there is only an Agreement for Lease and the buyers have not taken possession of the flat</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GUID=b2cd44f9-7e45-44a6-82d6-ca27d8502bb7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Name of lessee(s):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GUID=78265df4-4bcb-47e6-8b70-38b6375facb0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Names of permitted occupiers and relationship with each lessee: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GUID=43aa6a9c-f7c1-42d2-a3b6-b125a222b195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Sole tenancy/Joint tenancy/Tenancy in common [</w:t>
            </w:r>
            <w:r w:rsidRPr="006F2CA2">
              <w:rPr>
                <w:rFonts w:ascii="Times New Roman" w:hAnsi="Times New Roman" w:cs="Times New Roman"/>
                <w:i/>
                <w:sz w:val="22"/>
                <w:szCs w:val="20"/>
                <w:lang w:val="en-GB" w:eastAsia="en-US"/>
              </w:rPr>
              <w:t>please specify shares</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GUID=74fabc3a-9d2f-4f01-a21b-a3925510c2ba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Type of flat [</w:t>
            </w:r>
            <w:r w:rsidRPr="006F2CA2">
              <w:rPr>
                <w:rFonts w:ascii="Times New Roman" w:hAnsi="Times New Roman" w:cs="Times New Roman"/>
                <w:i/>
                <w:sz w:val="22"/>
                <w:szCs w:val="20"/>
                <w:lang w:val="en-GB" w:eastAsia="en-US"/>
              </w:rPr>
              <w:t>i.e. whether 3-room, 4-room, 5-room, Executive, etc.</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GUID=7d2975eb-bb56-4751-a956-b39ac6e89277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Agreed Arrangements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GUID=b551f3aa-9f24-4a67-88f5-c1b66c169d7b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parties’ agreement with respect to the Flat is as follows: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GUID=5d3e9ea5-98e5-4042-9fd7-ec49e3582cef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Choose one of the following</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GUID=650710be-5ccf-43f3-a1c6-94cff7fc941c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Option 1: The Flat will be surrendered to the HDB.</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GUID=c5e9e813-bf70-45f7-8311-eaf855d5e493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Option 2: The Agreement for Lease with the HDB will be terminated.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GUID=faf42e79-bcf6-4f09-b226-e1d2b5bc965b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Option 3: The Flat will be sold in the open market.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GUID=2cddc616-3ff5-4b51-a994-41a25e14c971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Option 4: The Plaintiff’s share in the Flat will be sold/transferred* to:</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GUID=663d23ad-2717-425f-a884-c911661a8672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The Defendant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GUID=aa2c3bd4-a13e-4d9e-9a21-dd66374cb179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The Defendant and [</w:t>
            </w:r>
            <w:r w:rsidRPr="006F2CA2">
              <w:rPr>
                <w:rFonts w:ascii="Times New Roman" w:hAnsi="Times New Roman" w:cs="Times New Roman"/>
                <w:i/>
                <w:sz w:val="22"/>
                <w:szCs w:val="20"/>
                <w:lang w:val="en-GB" w:eastAsia="en-US"/>
              </w:rPr>
              <w:t>state name and relationship with the Defendant</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GUID=125f1436-aa3e-45f7-b0a8-c713e02e8c40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state name and relationship with the Plaintiff/the Defendant</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GUID=ea9e6bae-2839-4785-8059-b05244463bdb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Option 5: The Defendant’s share in the Flat will be sold/transferred* to:</w:t>
            </w:r>
          </w:p>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GUID=53c23667-2c02-4a09-b091-9bef2ebc8124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The Plaintiff</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GUID=52a41c22-3489-4612-9f50-ebc26fe4fd7a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The Plaintiff and [</w:t>
            </w:r>
            <w:r w:rsidRPr="006F2CA2">
              <w:rPr>
                <w:rFonts w:ascii="Times New Roman" w:hAnsi="Times New Roman" w:cs="Times New Roman"/>
                <w:i/>
                <w:sz w:val="22"/>
                <w:szCs w:val="20"/>
                <w:lang w:val="en-GB" w:eastAsia="en-US"/>
              </w:rPr>
              <w:t>state name and relationship with the Plaintiff</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GUID=8331db90-a872-485e-89ab-a9b7f73b0ad9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state name and relationship with the Defendant/the Plaintiff</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GUID=6ce1881c-0fe3-4918-ba57-e40c7095c3af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Option 6: Others [</w:t>
            </w:r>
            <w:r w:rsidRPr="006F2CA2">
              <w:rPr>
                <w:rFonts w:ascii="Times New Roman" w:hAnsi="Times New Roman" w:cs="Times New Roman"/>
                <w:i/>
                <w:sz w:val="22"/>
                <w:szCs w:val="20"/>
                <w:lang w:val="en-GB" w:eastAsia="en-US"/>
              </w:rPr>
              <w:t>please state brief details</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GUID=629e26f4-7e73-44a4-8304-c18966bedb04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Particulars of the agreement are attached as Annex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GUID=4192525c-9823-47c9-91de-68191c5bae85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fill in the details of Option 1, 2, 3, 4, 5 or 6 as set out in Form 108, and to attach only the relevant pages to this form.</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GUID=fe2a4822-5bc6-4309-b6c7-4c056b745428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Defendant’s Agreement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GUID=ed7004fa-3e54-4c8e-bd61-3a2b0ba7e8ed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The Defendant’s agreement can be confirmed by completing either option (a) or option (b) below.</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GUID=1ac44de9-27b1-42b3-aaff-9bfd02ec1552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 the Defendant, agree with the arrangements set out in this paragraph.</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GUID=4c26283a-97cc-403d-8a57-cfab64f2edee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Signature of Defendant: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GUID=de8575d3-ddc5-40c9-a864-282496edfffa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Name: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GUID=21d42108-c813-424a-9e5a-1c945fade1dc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ID No.:</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GUID=3c8b6a43-1355-4593-a6cf-46bb8630c20b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Date: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GUID=17d00d41-52ba-41b0-b640-879228dfb685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Signed by the Defendant before me, a Commissioner for Oaths: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GUID=01bab106-e752-4309-9880-8aa40243a69b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Defendant agrees with the arrangements set out in this paragraph.</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GUID=c981218e-87bc-4dfb-b43f-9eef892c55f6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Signed on behalf of the Defendant by the Defendant’s solicitor:</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GUID=d1cf19fe-3df6-4733-b738-b52bf7b39176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HDB’s Approval for Option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GUID=08a377a5-c008-4706-97f8-8cc908b036cb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agreed arrangements between parties have been approved by the HDB.</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GUID=54e7e639-9838-480c-adc2-0fbd61fad0c2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CPF Information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GUID=eead5a33-2e2b-4976-a276-04394fd1a9e3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relevant CPF statement and additional CPF information (if applicable) of each party are annexed to this plan as Annex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GUID=f4463e9b-518a-4029-822c-e91624bc8cc2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(Plaintiff/Plaintiff’s Solicitor*):</w:t>
            </w:r>
          </w:p>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GUID=23caa7e5-92a3-4de2-ac01-d665f653c038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GUID=6c2ff5a0-ab79-463f-9009-4af21e3bcfb5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p>
        </w:tc>
      </w:tr>
    </w:tbl>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Default="006F2CA2" w:rsidP="006F2CA2">
      <w:pPr>
        <w:spacing w:before="0" w:after="200" w:line="276" w:lineRule="auto"/>
        <w:divId w:val="2116439976"/>
        <w:rPr>
          <w:rFonts w:ascii="Calibri" w:eastAsia="Calibri" w:hAnsi="Calibri" w:cs="Times New Roman"/>
          <w:sz w:val="22"/>
          <w:szCs w:val="22"/>
          <w:lang w:eastAsia="en-US"/>
        </w:rPr>
      </w:pPr>
    </w:p>
    <w:p w:rsidR="005D3525" w:rsidRPr="006F2CA2" w:rsidRDefault="005D3525"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GUID=c56e9007-4204-47cf-a4c8-18c2d1f3bd3a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13</w:t>
      </w:r>
    </w:p>
    <w:tbl>
      <w:tblPr>
        <w:tblW w:w="9050" w:type="dxa"/>
        <w:jc w:val="center"/>
        <w:tblLook w:val="04A0" w:firstRow="1" w:lastRow="0" w:firstColumn="1" w:lastColumn="0" w:noHBand="0" w:noVBand="1"/>
      </w:tblPr>
      <w:tblGrid>
        <w:gridCol w:w="202"/>
        <w:gridCol w:w="210"/>
        <w:gridCol w:w="189"/>
        <w:gridCol w:w="380"/>
        <w:gridCol w:w="7616"/>
        <w:gridCol w:w="217"/>
        <w:gridCol w:w="236"/>
      </w:tblGrid>
      <w:tr w:rsidR="006F2CA2" w:rsidRPr="006F2CA2" w:rsidTr="00A04357">
        <w:trPr>
          <w:divId w:val="2116439976"/>
          <w:cantSplit/>
          <w:jc w:val="center"/>
        </w:trPr>
        <w:tc>
          <w:tcPr>
            <w:tcW w:w="9050" w:type="dxa"/>
            <w:gridSpan w:val="7"/>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GUID=6adc382b-6200-4653-bcc8-e127bded1457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46, 56</w:t>
            </w:r>
          </w:p>
        </w:tc>
      </w:tr>
      <w:tr w:rsidR="006F2CA2" w:rsidRPr="006F2CA2" w:rsidTr="00A04357">
        <w:trPr>
          <w:divId w:val="2116439976"/>
          <w:cantSplit/>
          <w:jc w:val="center"/>
        </w:trPr>
        <w:tc>
          <w:tcPr>
            <w:tcW w:w="9050" w:type="dxa"/>
            <w:gridSpan w:val="7"/>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GUID=f39d45a0-2ecb-41f3-9298-a029400b9b00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(PARTICULARS OF HOUSING ARRANGEMENT FORM)</w:t>
            </w:r>
          </w:p>
        </w:tc>
      </w:tr>
      <w:tr w:rsidR="006F2CA2" w:rsidRPr="006F2CA2" w:rsidTr="00A04357">
        <w:trPr>
          <w:divId w:val="2116439976"/>
          <w:cantSplit/>
          <w:jc w:val="center"/>
        </w:trPr>
        <w:tc>
          <w:tcPr>
            <w:tcW w:w="9050" w:type="dxa"/>
            <w:gridSpan w:val="7"/>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GUID=7acc2fe4-0bfa-4f8a-89c7-3f8c3f3fd646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PARTICULARS OF ARRANGEMENTS FOR HOUSING</w:t>
            </w:r>
          </w:p>
        </w:tc>
      </w:tr>
      <w:tr w:rsidR="000B7944" w:rsidTr="00A04357">
        <w:trPr>
          <w:gridBefore w:val="1"/>
          <w:gridAfter w:val="2"/>
          <w:divId w:val="2116439976"/>
          <w:wBefore w:w="169" w:type="dxa"/>
          <w:wAfter w:w="997" w:type="dxa"/>
          <w:cantSplit/>
          <w:jc w:val="center"/>
        </w:trPr>
        <w:tc>
          <w:tcPr>
            <w:tcW w:w="490"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GUID=ec6fd47f-15c7-4c84-8a1b-0a3a62ac6d35 </w:instrText>
            </w:r>
            <w:r w:rsidRPr="006F2CA2">
              <w:rPr>
                <w:rFonts w:ascii="Times New Roman" w:hAnsi="Times New Roman" w:cs="Times New Roman"/>
                <w:sz w:val="22"/>
                <w:szCs w:val="20"/>
                <w:lang w:val="en-GB" w:eastAsia="en-US"/>
              </w:rPr>
              <w:fldChar w:fldCharType="end"/>
            </w:r>
          </w:p>
        </w:tc>
        <w:tc>
          <w:tcPr>
            <w:tcW w:w="7394" w:type="dxa"/>
            <w:gridSpan w:val="2"/>
          </w:tcPr>
          <w:p w:rsidR="006F2CA2" w:rsidRPr="006F2CA2" w:rsidRDefault="005A22FC" w:rsidP="006F2CA2">
            <w:pPr>
              <w:spacing w:before="60" w:after="60" w:line="240" w:lineRule="auto"/>
              <w:jc w:val="center"/>
              <w:rPr>
                <w:rFonts w:ascii="Times New Roman" w:hAnsi="Times New Roman" w:cs="Times New Roman"/>
                <w:sz w:val="22"/>
                <w:szCs w:val="20"/>
                <w:lang w:val="en-GB" w:eastAsia="en-US"/>
              </w:rPr>
            </w:pPr>
            <w:r>
              <w:continuationSeparator/>
            </w:r>
            <w:r w:rsidR="006F2CA2" w:rsidRPr="006F2CA2">
              <w:rPr>
                <w:rFonts w:ascii="Times New Roman" w:hAnsi="Times New Roman" w:cs="Times New Roman"/>
                <w:sz w:val="22"/>
                <w:szCs w:val="20"/>
                <w:lang w:val="en-GB" w:eastAsia="en-US"/>
              </w:rPr>
              <w:fldChar w:fldCharType="begin"/>
            </w:r>
            <w:r w:rsidR="006F2CA2" w:rsidRPr="006F2CA2">
              <w:rPr>
                <w:rFonts w:ascii="Times New Roman" w:hAnsi="Times New Roman" w:cs="Times New Roman"/>
                <w:sz w:val="22"/>
                <w:szCs w:val="20"/>
                <w:lang w:val="en-GB" w:eastAsia="en-US"/>
              </w:rPr>
              <w:instrText xml:space="preserve"> GUID=669c9bef-9abd-4d18-b8b5-6044e6ee5a49 </w:instrText>
            </w:r>
            <w:r w:rsidR="006F2CA2" w:rsidRPr="006F2CA2">
              <w:rPr>
                <w:rFonts w:ascii="Times New Roman" w:hAnsi="Times New Roman" w:cs="Times New Roman"/>
                <w:sz w:val="22"/>
                <w:szCs w:val="20"/>
                <w:lang w:val="en-GB" w:eastAsia="en-US"/>
              </w:rPr>
              <w:fldChar w:fldCharType="end"/>
            </w:r>
            <w:r w:rsidR="006F2CA2" w:rsidRPr="006F2CA2">
              <w:rPr>
                <w:rFonts w:ascii="Times New Roman" w:hAnsi="Times New Roman" w:cs="Times New Roman"/>
                <w:sz w:val="22"/>
                <w:szCs w:val="20"/>
                <w:lang w:val="en-GB" w:eastAsia="en-US"/>
              </w:rPr>
              <w:t>Plaintiff’s/Defendant’s*</w:t>
            </w:r>
          </w:p>
        </w:tc>
      </w:tr>
      <w:tr w:rsidR="005A22FC" w:rsidTr="00A04357">
        <w:trPr>
          <w:divId w:val="2116439976"/>
          <w:cantSplit/>
          <w:jc w:val="center"/>
        </w:trPr>
        <w:tc>
          <w:tcPr>
            <w:tcW w:w="9050" w:type="dxa"/>
            <w:gridSpan w:val="7"/>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GUID=d4d4e536-eac6-4535-9404-a6f9f0261762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Particulars of Proposed/Agreed* Arrangements for Housing</w:t>
            </w:r>
          </w:p>
        </w:tc>
      </w:tr>
      <w:tr w:rsidR="005A22FC" w:rsidTr="00A04357">
        <w:trPr>
          <w:divId w:val="2116439976"/>
          <w:cantSplit/>
          <w:jc w:val="center"/>
        </w:trPr>
        <w:tc>
          <w:tcPr>
            <w:tcW w:w="9050" w:type="dxa"/>
            <w:gridSpan w:val="7"/>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GUID=d841d5fe-1bcf-43ec-9a61-bde209ffdaec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Housing and Development Board (HDB) Flat — List of Options</w:t>
            </w:r>
          </w:p>
        </w:tc>
      </w:tr>
      <w:tr w:rsidR="005A22FC" w:rsidTr="00A04357">
        <w:trPr>
          <w:divId w:val="2116439976"/>
          <w:cantSplit/>
          <w:jc w:val="center"/>
        </w:trPr>
        <w:tc>
          <w:tcPr>
            <w:tcW w:w="9050" w:type="dxa"/>
            <w:gridSpan w:val="7"/>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GUID=6994df22-1c7d-468d-abbf-0f3e1ac7f360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Select one or more options and complete the details in the following pages for the option(s) selected.</w:t>
            </w:r>
          </w:p>
        </w:tc>
      </w:tr>
      <w:tr w:rsidR="005A22FC" w:rsidTr="00A04357">
        <w:trPr>
          <w:divId w:val="2116439976"/>
          <w:cantSplit/>
          <w:jc w:val="center"/>
        </w:trPr>
        <w:tc>
          <w:tcPr>
            <w:tcW w:w="413"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GUID=05797273-b71d-4145-afcd-ac6570763d56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637" w:type="dxa"/>
            <w:gridSpan w:val="5"/>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GUID=186ae460-5186-497e-a86c-a435be87f7d6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1:</w:t>
            </w:r>
            <w:r w:rsidRPr="006F2CA2">
              <w:rPr>
                <w:rFonts w:ascii="Times New Roman" w:hAnsi="Times New Roman" w:cs="Times New Roman"/>
                <w:sz w:val="22"/>
                <w:szCs w:val="20"/>
                <w:lang w:val="en-GB" w:eastAsia="en-US"/>
              </w:rPr>
              <w:t xml:space="preserve"> The flat will be surrendered to the HDB.</w:t>
            </w:r>
          </w:p>
        </w:tc>
      </w:tr>
      <w:tr w:rsidR="005A22FC" w:rsidTr="00A04357">
        <w:trPr>
          <w:divId w:val="2116439976"/>
          <w:cantSplit/>
          <w:jc w:val="center"/>
        </w:trPr>
        <w:tc>
          <w:tcPr>
            <w:tcW w:w="413"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GUID=0a3f372c-d88c-4a6c-a028-726deb68022e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637" w:type="dxa"/>
            <w:gridSpan w:val="5"/>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GUID=80f82069-f18a-4653-8195-2b063d94677c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2:</w:t>
            </w:r>
            <w:r w:rsidRPr="006F2CA2">
              <w:rPr>
                <w:rFonts w:ascii="Times New Roman" w:hAnsi="Times New Roman" w:cs="Times New Roman"/>
                <w:sz w:val="22"/>
                <w:szCs w:val="20"/>
                <w:lang w:val="en-GB" w:eastAsia="en-US"/>
              </w:rPr>
              <w:t xml:space="preserve"> The Agreement for Lease with the HDB will be terminated.</w:t>
            </w:r>
          </w:p>
        </w:tc>
      </w:tr>
      <w:tr w:rsidR="005A22FC" w:rsidTr="00A04357">
        <w:trPr>
          <w:divId w:val="2116439976"/>
          <w:cantSplit/>
          <w:jc w:val="center"/>
        </w:trPr>
        <w:tc>
          <w:tcPr>
            <w:tcW w:w="413"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GUID=d98014b6-895d-41db-b14c-65fbb7ee9914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637" w:type="dxa"/>
            <w:gridSpan w:val="5"/>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GUID=275c2ffd-92eb-4730-92c7-ee4938c8d28a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3:</w:t>
            </w:r>
            <w:r w:rsidRPr="006F2CA2">
              <w:rPr>
                <w:rFonts w:ascii="Times New Roman" w:hAnsi="Times New Roman" w:cs="Times New Roman"/>
                <w:sz w:val="22"/>
                <w:szCs w:val="20"/>
                <w:lang w:val="en-GB" w:eastAsia="en-US"/>
              </w:rPr>
              <w:t xml:space="preserve"> The flat will be sold in the open market.</w:t>
            </w:r>
          </w:p>
        </w:tc>
      </w:tr>
      <w:tr w:rsidR="005A22FC" w:rsidTr="00A04357">
        <w:trPr>
          <w:divId w:val="2116439976"/>
          <w:cantSplit/>
          <w:jc w:val="center"/>
        </w:trPr>
        <w:tc>
          <w:tcPr>
            <w:tcW w:w="413"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GUID=cc3f6a7d-3599-4dfc-8a3a-a30e12bd8801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637" w:type="dxa"/>
            <w:gridSpan w:val="5"/>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GUID=e9779cb0-1eb0-4b10-8f25-792dc5d19edc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4:</w:t>
            </w:r>
            <w:r w:rsidRPr="006F2CA2">
              <w:rPr>
                <w:rFonts w:ascii="Times New Roman" w:hAnsi="Times New Roman" w:cs="Times New Roman"/>
                <w:sz w:val="22"/>
                <w:szCs w:val="20"/>
                <w:lang w:val="en-GB" w:eastAsia="en-US"/>
              </w:rPr>
              <w:t xml:space="preserve"> The Plaintiff’s share in the flat will be sold/transferred* to:</w:t>
            </w:r>
          </w:p>
        </w:tc>
      </w:tr>
      <w:tr w:rsidR="005A22FC" w:rsidTr="00A04357">
        <w:trPr>
          <w:divId w:val="2116439976"/>
          <w:cantSplit/>
          <w:jc w:val="center"/>
        </w:trPr>
        <w:tc>
          <w:tcPr>
            <w:tcW w:w="413"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GUID=9ad2a263-79b1-445c-be6c-55403d79843d </w:instrText>
            </w:r>
            <w:r w:rsidRPr="006F2CA2">
              <w:rPr>
                <w:rFonts w:ascii="Times New Roman" w:hAnsi="Times New Roman" w:cs="Times New Roman"/>
                <w:sz w:val="22"/>
                <w:szCs w:val="20"/>
                <w:lang w:val="en-GB" w:eastAsia="en-US"/>
              </w:rPr>
              <w:fldChar w:fldCharType="end"/>
            </w:r>
          </w:p>
        </w:tc>
        <w:tc>
          <w:tcPr>
            <w:tcW w:w="414"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GUID=e18fd0aa-29de-4213-b15e-d7d7b45763c5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23"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GUID=1de5740d-4c9e-4417-bd8b-3e9973a70daa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w:t>
            </w:r>
          </w:p>
        </w:tc>
      </w:tr>
      <w:tr w:rsidR="005A22FC" w:rsidTr="00A04357">
        <w:trPr>
          <w:divId w:val="2116439976"/>
          <w:cantSplit/>
          <w:jc w:val="center"/>
        </w:trPr>
        <w:tc>
          <w:tcPr>
            <w:tcW w:w="413"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GUID=dcb0e1fb-19f8-4c63-bc20-b2a0548155d5 </w:instrText>
            </w:r>
            <w:r w:rsidRPr="006F2CA2">
              <w:rPr>
                <w:rFonts w:ascii="Times New Roman" w:hAnsi="Times New Roman" w:cs="Times New Roman"/>
                <w:sz w:val="22"/>
                <w:szCs w:val="20"/>
                <w:lang w:val="en-GB" w:eastAsia="en-US"/>
              </w:rPr>
              <w:fldChar w:fldCharType="end"/>
            </w:r>
          </w:p>
        </w:tc>
        <w:tc>
          <w:tcPr>
            <w:tcW w:w="414"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GUID=28b60d79-ee30-4efe-b85d-c0a8674b4e4a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23"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GUID=d162aec5-00ab-4194-ae3d-d6a8a8ce31d3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and a third party</w:t>
            </w:r>
          </w:p>
        </w:tc>
      </w:tr>
      <w:tr w:rsidR="005A22FC" w:rsidTr="00A04357">
        <w:trPr>
          <w:divId w:val="2116439976"/>
          <w:cantSplit/>
          <w:jc w:val="center"/>
        </w:trPr>
        <w:tc>
          <w:tcPr>
            <w:tcW w:w="413"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GUID=45d939bd-a823-46ec-8027-2c5d1b49fab8 </w:instrText>
            </w:r>
            <w:r w:rsidRPr="006F2CA2">
              <w:rPr>
                <w:rFonts w:ascii="Times New Roman" w:hAnsi="Times New Roman" w:cs="Times New Roman"/>
                <w:sz w:val="22"/>
                <w:szCs w:val="20"/>
                <w:lang w:val="en-GB" w:eastAsia="en-US"/>
              </w:rPr>
              <w:fldChar w:fldCharType="end"/>
            </w:r>
          </w:p>
        </w:tc>
        <w:tc>
          <w:tcPr>
            <w:tcW w:w="414"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GUID=6932c8ca-af31-40a8-9a00-192af61f21a9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23"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GUID=7b1aede6-83c2-452f-ae6b-9662dcc2140a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third party</w:t>
            </w:r>
          </w:p>
        </w:tc>
      </w:tr>
      <w:tr w:rsidR="005A22FC" w:rsidTr="00A04357">
        <w:trPr>
          <w:divId w:val="2116439976"/>
          <w:cantSplit/>
          <w:jc w:val="center"/>
        </w:trPr>
        <w:tc>
          <w:tcPr>
            <w:tcW w:w="413"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GUID=152dafc2-e4a4-4a8b-b49d-ec4d89ba6ede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637" w:type="dxa"/>
            <w:gridSpan w:val="5"/>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GUID=08bc76ae-decb-4c63-9756-e83e8cb47f51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5:</w:t>
            </w:r>
            <w:r w:rsidRPr="006F2CA2">
              <w:rPr>
                <w:rFonts w:ascii="Times New Roman" w:hAnsi="Times New Roman" w:cs="Times New Roman"/>
                <w:sz w:val="22"/>
                <w:szCs w:val="20"/>
                <w:lang w:val="en-GB" w:eastAsia="en-US"/>
              </w:rPr>
              <w:t xml:space="preserve"> The Defendant’s share in the flat will be sold/transferred* to:</w:t>
            </w:r>
          </w:p>
        </w:tc>
      </w:tr>
      <w:tr w:rsidR="005A22FC" w:rsidTr="00A04357">
        <w:trPr>
          <w:divId w:val="2116439976"/>
          <w:cantSplit/>
          <w:jc w:val="center"/>
        </w:trPr>
        <w:tc>
          <w:tcPr>
            <w:tcW w:w="413"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GUID=3803cc29-99ba-4107-8434-29c5e8ea250b </w:instrText>
            </w:r>
            <w:r w:rsidRPr="006F2CA2">
              <w:rPr>
                <w:rFonts w:ascii="Times New Roman" w:hAnsi="Times New Roman" w:cs="Times New Roman"/>
                <w:sz w:val="22"/>
                <w:szCs w:val="20"/>
                <w:lang w:val="en-GB" w:eastAsia="en-US"/>
              </w:rPr>
              <w:fldChar w:fldCharType="end"/>
            </w:r>
          </w:p>
        </w:tc>
        <w:tc>
          <w:tcPr>
            <w:tcW w:w="414"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GUID=1f5dfe6d-6864-4948-a8c0-d5b2e3e42aab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23" w:type="dxa"/>
            <w:gridSpan w:val="3"/>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GUID=84d9aa6c-4940-43dc-809b-1772f862e9b5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w:t>
            </w:r>
          </w:p>
        </w:tc>
      </w:tr>
      <w:tr w:rsidR="005A22FC" w:rsidTr="00A04357">
        <w:trPr>
          <w:divId w:val="2116439976"/>
          <w:cantSplit/>
          <w:jc w:val="center"/>
        </w:trPr>
        <w:tc>
          <w:tcPr>
            <w:tcW w:w="413"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GUID=dfe8ed0b-fb51-4119-80fd-60473b994a2c </w:instrText>
            </w:r>
            <w:r w:rsidRPr="006F2CA2">
              <w:rPr>
                <w:rFonts w:ascii="Times New Roman" w:hAnsi="Times New Roman" w:cs="Times New Roman"/>
                <w:sz w:val="22"/>
                <w:szCs w:val="20"/>
                <w:lang w:val="en-GB" w:eastAsia="en-US"/>
              </w:rPr>
              <w:fldChar w:fldCharType="end"/>
            </w:r>
          </w:p>
        </w:tc>
        <w:tc>
          <w:tcPr>
            <w:tcW w:w="414"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GUID=bada7466-75bd-4dff-b87a-0e12dcf8c4ba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23" w:type="dxa"/>
            <w:gridSpan w:val="3"/>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GUID=11ffbc7b-8e58-46bf-8fdc-4da16e7977f6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 and a third party</w:t>
            </w:r>
          </w:p>
        </w:tc>
      </w:tr>
      <w:tr w:rsidR="005A22FC" w:rsidTr="00A04357">
        <w:trPr>
          <w:divId w:val="2116439976"/>
          <w:cantSplit/>
          <w:jc w:val="center"/>
        </w:trPr>
        <w:tc>
          <w:tcPr>
            <w:tcW w:w="413"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GUID=17510b36-ed46-48e7-af7b-915a79b882a9 </w:instrText>
            </w:r>
            <w:r w:rsidRPr="006F2CA2">
              <w:rPr>
                <w:rFonts w:ascii="Times New Roman" w:hAnsi="Times New Roman" w:cs="Times New Roman"/>
                <w:sz w:val="22"/>
                <w:szCs w:val="20"/>
                <w:lang w:val="en-GB" w:eastAsia="en-US"/>
              </w:rPr>
              <w:fldChar w:fldCharType="end"/>
            </w:r>
          </w:p>
        </w:tc>
        <w:tc>
          <w:tcPr>
            <w:tcW w:w="414"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GUID=0f550a50-56c3-48a0-81a9-934fb34e8e68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23" w:type="dxa"/>
            <w:gridSpan w:val="3"/>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GUID=e87c90da-6285-4e1c-bb2a-eaeac72c7bad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third party</w:t>
            </w:r>
          </w:p>
        </w:tc>
      </w:tr>
      <w:tr w:rsidR="005A22FC" w:rsidTr="00A04357">
        <w:trPr>
          <w:divId w:val="2116439976"/>
          <w:cantSplit/>
          <w:jc w:val="center"/>
        </w:trPr>
        <w:tc>
          <w:tcPr>
            <w:tcW w:w="413"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GUID=b39a7ceb-b28d-42f1-92f2-75a47abe2682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637" w:type="dxa"/>
            <w:gridSpan w:val="5"/>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GUID=17fe09e3-56bb-4cff-9c42-7cbc9e5100d2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6:</w:t>
            </w:r>
            <w:r w:rsidRPr="006F2CA2">
              <w:rPr>
                <w:rFonts w:ascii="Times New Roman" w:hAnsi="Times New Roman" w:cs="Times New Roman"/>
                <w:sz w:val="22"/>
                <w:szCs w:val="20"/>
                <w:lang w:val="en-GB" w:eastAsia="en-US"/>
              </w:rPr>
              <w:t xml:space="preserve"> Others:</w:t>
            </w:r>
          </w:p>
        </w:tc>
      </w:tr>
      <w:tr w:rsidR="005A22FC" w:rsidTr="00A04357">
        <w:trPr>
          <w:divId w:val="2116439976"/>
          <w:cantSplit/>
          <w:jc w:val="center"/>
        </w:trPr>
        <w:tc>
          <w:tcPr>
            <w:tcW w:w="413"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GUID=4e7d3189-0519-47d4-be7c-a71bc25dc0d8 </w:instrText>
            </w:r>
            <w:r w:rsidRPr="006F2CA2">
              <w:rPr>
                <w:rFonts w:ascii="Times New Roman" w:hAnsi="Times New Roman" w:cs="Times New Roman"/>
                <w:sz w:val="22"/>
                <w:szCs w:val="20"/>
                <w:lang w:val="en-GB" w:eastAsia="en-US"/>
              </w:rPr>
              <w:fldChar w:fldCharType="end"/>
            </w:r>
          </w:p>
        </w:tc>
        <w:tc>
          <w:tcPr>
            <w:tcW w:w="8637" w:type="dxa"/>
            <w:gridSpan w:val="5"/>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GUID=00ff97ab-427f-4470-9964-758031f5610b </w:instrText>
            </w:r>
            <w:r w:rsidRPr="006F2CA2">
              <w:rPr>
                <w:rFonts w:ascii="Times New Roman" w:hAnsi="Times New Roman" w:cs="Times New Roman"/>
                <w:sz w:val="22"/>
                <w:szCs w:val="20"/>
                <w:lang w:val="en-GB" w:eastAsia="en-US"/>
              </w:rPr>
              <w:fldChar w:fldCharType="end"/>
            </w:r>
          </w:p>
        </w:tc>
      </w:tr>
      <w:tr w:rsidR="006F2CA2" w:rsidRPr="006F2CA2" w:rsidTr="00A04357">
        <w:trPr>
          <w:divId w:val="2116439976"/>
          <w:cantSplit/>
          <w:jc w:val="center"/>
        </w:trPr>
        <w:tc>
          <w:tcPr>
            <w:tcW w:w="8053" w:type="dxa"/>
            <w:gridSpan w:val="5"/>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GUID=991944f6-703e-4b5b-832e-636bb0c4436a </w:instrText>
            </w:r>
            <w:r w:rsidRPr="006F2CA2">
              <w:rPr>
                <w:rFonts w:ascii="Times New Roman" w:hAnsi="Times New Roman" w:cs="Times New Roman"/>
                <w:sz w:val="22"/>
                <w:szCs w:val="20"/>
                <w:lang w:val="en-GB" w:eastAsia="en-US"/>
              </w:rPr>
              <w:fldChar w:fldCharType="end"/>
            </w:r>
          </w:p>
        </w:tc>
        <w:tc>
          <w:tcPr>
            <w:tcW w:w="217"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GUID=3bb62172-45d7-47b0-8f29-6729f58f0765 </w:instrText>
            </w:r>
            <w:r w:rsidRPr="006F2CA2">
              <w:rPr>
                <w:rFonts w:ascii="Times New Roman" w:hAnsi="Times New Roman" w:cs="Times New Roman"/>
                <w:sz w:val="22"/>
                <w:szCs w:val="20"/>
                <w:lang w:val="en-GB" w:eastAsia="en-US"/>
              </w:rPr>
              <w:fldChar w:fldCharType="end"/>
            </w:r>
          </w:p>
        </w:tc>
        <w:tc>
          <w:tcPr>
            <w:tcW w:w="78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GUID=8d00b0a8-6fc6-4ebd-90cf-86cc4f89baa9 </w:instrText>
            </w:r>
            <w:r w:rsidRPr="006F2CA2">
              <w:rPr>
                <w:rFonts w:ascii="Times New Roman" w:hAnsi="Times New Roman" w:cs="Times New Roman"/>
                <w:sz w:val="22"/>
                <w:szCs w:val="20"/>
                <w:lang w:val="en-GB" w:eastAsia="en-US"/>
              </w:rPr>
              <w:fldChar w:fldCharType="end"/>
            </w:r>
          </w:p>
        </w:tc>
      </w:tr>
      <w:tr w:rsidR="00A04357" w:rsidRPr="006F2CA2" w:rsidTr="00A04357">
        <w:trPr>
          <w:gridAfter w:val="1"/>
          <w:divId w:val="2116439976"/>
          <w:wAfter w:w="780" w:type="dxa"/>
          <w:cantSplit/>
          <w:jc w:val="center"/>
        </w:trPr>
        <w:tc>
          <w:tcPr>
            <w:tcW w:w="8053" w:type="dxa"/>
            <w:gridSpan w:val="5"/>
          </w:tcPr>
          <w:p w:rsidR="00A04357" w:rsidRPr="006F2CA2" w:rsidRDefault="00A04357" w:rsidP="00A04357">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GUID=d7483cf3-ba75-4944-baab-d641c43e79ea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_______________________</w:t>
            </w:r>
            <w:r>
              <w:rPr>
                <w:rFonts w:ascii="Times New Roman" w:hAnsi="Times New Roman" w:cs="Times New Roman"/>
                <w:sz w:val="22"/>
                <w:szCs w:val="20"/>
                <w:lang w:val="en-GB" w:eastAsia="en-US"/>
              </w:rPr>
              <w:t xml:space="preserve">                                                 </w:t>
            </w:r>
            <w:r w:rsidRPr="006F2CA2">
              <w:rPr>
                <w:rFonts w:ascii="Times New Roman" w:hAnsi="Times New Roman" w:cs="Times New Roman"/>
                <w:sz w:val="22"/>
                <w:szCs w:val="20"/>
                <w:lang w:val="en-GB" w:eastAsia="en-US"/>
              </w:rPr>
              <w:t>_______________________</w:t>
            </w:r>
            <w:r w:rsidRPr="006F2CA2">
              <w:rPr>
                <w:rFonts w:ascii="Times New Roman" w:hAnsi="Times New Roman" w:cs="Times New Roman"/>
                <w:sz w:val="22"/>
                <w:szCs w:val="20"/>
                <w:lang w:val="en-GB" w:eastAsia="en-US"/>
              </w:rPr>
              <w:br/>
            </w:r>
            <w:r>
              <w:rPr>
                <w:rFonts w:ascii="Times New Roman" w:hAnsi="Times New Roman" w:cs="Times New Roman"/>
                <w:sz w:val="22"/>
                <w:szCs w:val="20"/>
                <w:lang w:val="en-GB" w:eastAsia="en-US"/>
              </w:rPr>
              <w:t xml:space="preserve">             </w:t>
            </w:r>
            <w:r w:rsidRPr="006F2CA2">
              <w:rPr>
                <w:rFonts w:ascii="Times New Roman" w:hAnsi="Times New Roman" w:cs="Times New Roman"/>
                <w:sz w:val="22"/>
                <w:szCs w:val="20"/>
                <w:lang w:val="en-GB" w:eastAsia="en-US"/>
              </w:rPr>
              <w:t>Plaintiff*</w:t>
            </w:r>
            <w:r>
              <w:rPr>
                <w:rFonts w:ascii="Times New Roman" w:hAnsi="Times New Roman" w:cs="Times New Roman"/>
                <w:sz w:val="22"/>
                <w:szCs w:val="20"/>
                <w:lang w:val="en-GB" w:eastAsia="en-US"/>
              </w:rPr>
              <w:t xml:space="preserve">                                                                                 Defendant</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br/>
            </w:r>
          </w:p>
        </w:tc>
        <w:tc>
          <w:tcPr>
            <w:tcW w:w="217" w:type="dxa"/>
          </w:tcPr>
          <w:p w:rsidR="00A04357" w:rsidRPr="006F2CA2" w:rsidRDefault="00A04357"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GUID=cc9665ff-ab89-463e-a32b-76120c4bffea </w:instrText>
            </w:r>
            <w:r w:rsidRPr="006F2CA2">
              <w:rPr>
                <w:rFonts w:ascii="Times New Roman" w:hAnsi="Times New Roman" w:cs="Times New Roman"/>
                <w:sz w:val="22"/>
                <w:szCs w:val="20"/>
                <w:lang w:val="en-GB" w:eastAsia="en-US"/>
              </w:rPr>
              <w:fldChar w:fldCharType="end"/>
            </w:r>
          </w:p>
        </w:tc>
      </w:tr>
      <w:tr w:rsidR="00A04357" w:rsidRPr="006F2CA2" w:rsidTr="00A04357">
        <w:trPr>
          <w:gridAfter w:val="1"/>
          <w:divId w:val="2116439976"/>
          <w:wAfter w:w="780" w:type="dxa"/>
          <w:cantSplit/>
          <w:jc w:val="center"/>
        </w:trPr>
        <w:tc>
          <w:tcPr>
            <w:tcW w:w="8053" w:type="dxa"/>
            <w:gridSpan w:val="5"/>
          </w:tcPr>
          <w:p w:rsidR="00A04357" w:rsidRPr="006F2CA2" w:rsidRDefault="00A04357" w:rsidP="00A04357">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GUID=d24771ca-8b49-432c-bc39-4ba78b4d2e17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Date:__________________</w:t>
            </w:r>
            <w:r>
              <w:rPr>
                <w:rFonts w:ascii="Times New Roman" w:hAnsi="Times New Roman" w:cs="Times New Roman"/>
                <w:sz w:val="22"/>
                <w:szCs w:val="20"/>
                <w:lang w:val="en-GB" w:eastAsia="en-US"/>
              </w:rPr>
              <w:t xml:space="preserve">   </w:t>
            </w:r>
            <w:r w:rsidRPr="006F2CA2">
              <w:rPr>
                <w:rFonts w:ascii="Times New Roman" w:hAnsi="Times New Roman" w:cs="Times New Roman"/>
                <w:sz w:val="22"/>
                <w:szCs w:val="20"/>
                <w:lang w:val="en-GB" w:eastAsia="en-US"/>
              </w:rPr>
              <w:t xml:space="preserve"> </w:t>
            </w:r>
            <w:r>
              <w:rPr>
                <w:rFonts w:ascii="Times New Roman" w:hAnsi="Times New Roman" w:cs="Times New Roman"/>
                <w:sz w:val="22"/>
                <w:szCs w:val="20"/>
                <w:lang w:val="en-GB" w:eastAsia="en-US"/>
              </w:rPr>
              <w:t xml:space="preserve">                                              </w:t>
            </w:r>
            <w:r w:rsidRPr="006F2CA2">
              <w:rPr>
                <w:rFonts w:ascii="Times New Roman" w:hAnsi="Times New Roman" w:cs="Times New Roman"/>
                <w:sz w:val="22"/>
                <w:szCs w:val="20"/>
                <w:lang w:val="en-GB" w:eastAsia="en-US"/>
              </w:rPr>
              <w:t>Date:__________________</w:t>
            </w:r>
            <w:r>
              <w:rPr>
                <w:rFonts w:ascii="Times New Roman" w:hAnsi="Times New Roman" w:cs="Times New Roman"/>
                <w:sz w:val="22"/>
                <w:szCs w:val="20"/>
                <w:lang w:val="en-GB" w:eastAsia="en-US"/>
              </w:rPr>
              <w:t>_</w:t>
            </w:r>
          </w:p>
        </w:tc>
        <w:tc>
          <w:tcPr>
            <w:tcW w:w="217" w:type="dxa"/>
          </w:tcPr>
          <w:p w:rsidR="00A04357" w:rsidRPr="006F2CA2" w:rsidRDefault="00A04357"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GUID=be568121-ddbf-47b1-8e28-0de8cf57341a </w:instrText>
            </w:r>
            <w:r w:rsidRPr="006F2CA2">
              <w:rPr>
                <w:rFonts w:ascii="Times New Roman" w:hAnsi="Times New Roman" w:cs="Times New Roman"/>
                <w:sz w:val="22"/>
                <w:szCs w:val="20"/>
                <w:lang w:val="en-GB" w:eastAsia="en-US"/>
              </w:rPr>
              <w:fldChar w:fldCharType="end"/>
            </w:r>
          </w:p>
        </w:tc>
      </w:tr>
      <w:tr w:rsidR="006F2CA2" w:rsidRPr="006F2CA2" w:rsidTr="00A04357">
        <w:trPr>
          <w:divId w:val="2116439976"/>
          <w:cantSplit/>
          <w:jc w:val="center"/>
        </w:trPr>
        <w:tc>
          <w:tcPr>
            <w:tcW w:w="9050" w:type="dxa"/>
            <w:gridSpan w:val="7"/>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GUID=7db41a0d-4968-4ef0-ae24-b3817f9e04aa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rsidR="006F2CA2" w:rsidRDefault="006F2CA2"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Pr="006F2CA2" w:rsidRDefault="000562D5" w:rsidP="006F2CA2">
      <w:pPr>
        <w:spacing w:before="0" w:after="200" w:line="276" w:lineRule="auto"/>
        <w:divId w:val="2116439976"/>
        <w:rPr>
          <w:rFonts w:ascii="Calibri" w:eastAsia="Calibri" w:hAnsi="Calibri" w:cs="Times New Roman"/>
          <w:sz w:val="22"/>
          <w:szCs w:val="22"/>
          <w:lang w:eastAsia="en-US"/>
        </w:rPr>
      </w:pPr>
    </w:p>
    <w:tbl>
      <w:tblPr>
        <w:tblW w:w="8505" w:type="dxa"/>
        <w:tblLook w:val="04A0" w:firstRow="1" w:lastRow="0" w:firstColumn="1" w:lastColumn="0" w:noHBand="0" w:noVBand="1"/>
      </w:tblPr>
      <w:tblGrid>
        <w:gridCol w:w="236"/>
        <w:gridCol w:w="222"/>
        <w:gridCol w:w="349"/>
        <w:gridCol w:w="1949"/>
        <w:gridCol w:w="111"/>
        <w:gridCol w:w="111"/>
        <w:gridCol w:w="5527"/>
      </w:tblGrid>
      <w:tr w:rsidR="005A22FC" w:rsidTr="000562D5">
        <w:trPr>
          <w:divId w:val="2116439976"/>
          <w:cantSplit/>
        </w:trPr>
        <w:tc>
          <w:tcPr>
            <w:tcW w:w="8505" w:type="dxa"/>
            <w:gridSpan w:val="7"/>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GUID=569b8fe5-054e-4b87-8d08-c9811715b6c1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1</w:t>
            </w:r>
            <w:r w:rsidRPr="006F2CA2">
              <w:rPr>
                <w:rFonts w:ascii="Times New Roman" w:hAnsi="Times New Roman" w:cs="Times New Roman"/>
                <w:sz w:val="22"/>
                <w:szCs w:val="20"/>
                <w:lang w:val="en-GB" w:eastAsia="en-US"/>
              </w:rPr>
              <w:t>: The flat will be surrendered to the HDB.</w:t>
            </w:r>
          </w:p>
        </w:tc>
      </w:tr>
      <w:tr w:rsidR="005A22FC" w:rsidTr="000562D5">
        <w:trPr>
          <w:divId w:val="2116439976"/>
          <w:cantSplit/>
        </w:trPr>
        <w:tc>
          <w:tcPr>
            <w:tcW w:w="8505" w:type="dxa"/>
            <w:gridSpan w:val="7"/>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GUID=8464d37f-ae52-46c0-9d72-8bc7f5ed2fb3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compensation for the surrender of the flat will be used to [please tick if applicable]:</w:t>
            </w:r>
          </w:p>
        </w:tc>
      </w:tr>
      <w:tr w:rsidR="005A22FC" w:rsidTr="000562D5">
        <w:trPr>
          <w:divId w:val="2116439976"/>
          <w:cantSplit/>
        </w:trPr>
        <w:tc>
          <w:tcPr>
            <w:tcW w:w="236"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GUID=40544102-6c94-4fbb-9d8d-0e0aa13b0920 </w:instrText>
            </w:r>
            <w:r w:rsidRPr="006F2CA2">
              <w:rPr>
                <w:rFonts w:ascii="Times New Roman" w:hAnsi="Times New Roman" w:cs="Times New Roman"/>
                <w:sz w:val="22"/>
                <w:szCs w:val="20"/>
                <w:lang w:val="en-GB" w:eastAsia="en-US"/>
              </w:rPr>
              <w:fldChar w:fldCharType="end"/>
            </w:r>
          </w:p>
        </w:tc>
        <w:tc>
          <w:tcPr>
            <w:tcW w:w="222"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GUID=1edb1ae3-df7e-40da-8a31-773688bb5776 </w:instrText>
            </w:r>
            <w:r w:rsidRPr="006F2CA2">
              <w:rPr>
                <w:rFonts w:ascii="Times New Roman" w:hAnsi="Times New Roman" w:cs="Times New Roman"/>
                <w:sz w:val="22"/>
                <w:szCs w:val="20"/>
                <w:lang w:val="en-GB" w:eastAsia="en-US"/>
              </w:rPr>
              <w:fldChar w:fldCharType="end"/>
            </w:r>
          </w:p>
        </w:tc>
        <w:tc>
          <w:tcPr>
            <w:tcW w:w="349"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GUID=25997991-27c4-457a-9db2-190e58f35adf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698" w:type="dxa"/>
            <w:gridSpan w:val="4"/>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GUID=892616cb-bf3e-4d7d-8d63-b289b751cdc6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repay the outstanding HDB mortgage loan and all moneys due to the HDB.</w:t>
            </w:r>
          </w:p>
        </w:tc>
      </w:tr>
      <w:tr w:rsidR="005A22FC" w:rsidTr="000562D5">
        <w:trPr>
          <w:divId w:val="2116439976"/>
          <w:cantSplit/>
        </w:trPr>
        <w:tc>
          <w:tcPr>
            <w:tcW w:w="236"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GUID=ad4d9fa9-8d4a-49da-9be3-cc19fa240c3b </w:instrText>
            </w:r>
            <w:r w:rsidRPr="006F2CA2">
              <w:rPr>
                <w:rFonts w:ascii="Times New Roman" w:hAnsi="Times New Roman" w:cs="Times New Roman"/>
                <w:sz w:val="22"/>
                <w:szCs w:val="20"/>
                <w:lang w:val="en-GB" w:eastAsia="en-US"/>
              </w:rPr>
              <w:fldChar w:fldCharType="end"/>
            </w:r>
          </w:p>
        </w:tc>
        <w:tc>
          <w:tcPr>
            <w:tcW w:w="222"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GUID=12cff97e-e697-4bf5-b614-3fdd121c4e97 </w:instrText>
            </w:r>
            <w:r w:rsidRPr="006F2CA2">
              <w:rPr>
                <w:rFonts w:ascii="Times New Roman" w:hAnsi="Times New Roman" w:cs="Times New Roman"/>
                <w:sz w:val="22"/>
                <w:szCs w:val="20"/>
                <w:lang w:val="en-GB" w:eastAsia="en-US"/>
              </w:rPr>
              <w:fldChar w:fldCharType="end"/>
            </w:r>
          </w:p>
        </w:tc>
        <w:tc>
          <w:tcPr>
            <w:tcW w:w="349"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GUID=42abd174-0fcc-4039-ac65-b934dd58640a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698" w:type="dxa"/>
            <w:gridSpan w:val="4"/>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GUID=9bb1b017-21d4-4d05-a0ff-fc599f94a201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refund the Plaintiff’s CPF moneys used for the flat and the accrued interest*.</w:t>
            </w:r>
          </w:p>
        </w:tc>
      </w:tr>
      <w:tr w:rsidR="005A22FC" w:rsidTr="000562D5">
        <w:trPr>
          <w:divId w:val="2116439976"/>
          <w:cantSplit/>
        </w:trPr>
        <w:tc>
          <w:tcPr>
            <w:tcW w:w="236"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GUID=ce7ee22c-4d2d-462a-8b7b-18a0d7081c60 </w:instrText>
            </w:r>
            <w:r w:rsidRPr="006F2CA2">
              <w:rPr>
                <w:rFonts w:ascii="Times New Roman" w:hAnsi="Times New Roman" w:cs="Times New Roman"/>
                <w:sz w:val="22"/>
                <w:szCs w:val="20"/>
                <w:lang w:val="en-GB" w:eastAsia="en-US"/>
              </w:rPr>
              <w:fldChar w:fldCharType="end"/>
            </w:r>
          </w:p>
        </w:tc>
        <w:tc>
          <w:tcPr>
            <w:tcW w:w="222"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GUID=e26c1079-31c3-4928-90b2-20127bb888b8 </w:instrText>
            </w:r>
            <w:r w:rsidRPr="006F2CA2">
              <w:rPr>
                <w:rFonts w:ascii="Times New Roman" w:hAnsi="Times New Roman" w:cs="Times New Roman"/>
                <w:sz w:val="22"/>
                <w:szCs w:val="20"/>
                <w:lang w:val="en-GB" w:eastAsia="en-US"/>
              </w:rPr>
              <w:fldChar w:fldCharType="end"/>
            </w:r>
          </w:p>
        </w:tc>
        <w:tc>
          <w:tcPr>
            <w:tcW w:w="349"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GUID=0c6099e8-8ff5-4dbb-aaac-b00d7625ca62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698" w:type="dxa"/>
            <w:gridSpan w:val="4"/>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GUID=366622fb-55f7-43cf-b425-ed58b28e0fdc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refund the Defendant’s CPF moneys used for the flat and the accrued interest*.</w:t>
            </w:r>
          </w:p>
        </w:tc>
      </w:tr>
      <w:tr w:rsidR="005A22FC" w:rsidTr="000562D5">
        <w:trPr>
          <w:divId w:val="2116439976"/>
          <w:cantSplit/>
        </w:trPr>
        <w:tc>
          <w:tcPr>
            <w:tcW w:w="236"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GUID=224afce3-1bb9-4e6d-89b0-c6e132c7dbfa </w:instrText>
            </w:r>
            <w:r w:rsidRPr="006F2CA2">
              <w:rPr>
                <w:rFonts w:ascii="Times New Roman" w:hAnsi="Times New Roman" w:cs="Times New Roman"/>
                <w:sz w:val="22"/>
                <w:szCs w:val="20"/>
                <w:lang w:val="en-GB" w:eastAsia="en-US"/>
              </w:rPr>
              <w:fldChar w:fldCharType="end"/>
            </w:r>
          </w:p>
        </w:tc>
        <w:tc>
          <w:tcPr>
            <w:tcW w:w="222"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GUID=26c9db95-46db-4137-9359-85391b02fd5e </w:instrText>
            </w:r>
            <w:r w:rsidRPr="006F2CA2">
              <w:rPr>
                <w:rFonts w:ascii="Times New Roman" w:hAnsi="Times New Roman" w:cs="Times New Roman"/>
                <w:sz w:val="22"/>
                <w:szCs w:val="20"/>
                <w:lang w:val="en-GB" w:eastAsia="en-US"/>
              </w:rPr>
              <w:fldChar w:fldCharType="end"/>
            </w:r>
          </w:p>
        </w:tc>
        <w:tc>
          <w:tcPr>
            <w:tcW w:w="349"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GUID=bcf215cf-6a92-4dec-85de-81228a31e953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698" w:type="dxa"/>
            <w:gridSpan w:val="4"/>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GUID=2258822a-b7f8-40b8-92eb-b796994cfaf1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_____________________________.</w:t>
            </w:r>
          </w:p>
        </w:tc>
      </w:tr>
      <w:tr w:rsidR="005A22FC" w:rsidTr="000562D5">
        <w:trPr>
          <w:divId w:val="2116439976"/>
          <w:cantSplit/>
        </w:trPr>
        <w:tc>
          <w:tcPr>
            <w:tcW w:w="8505" w:type="dxa"/>
            <w:gridSpan w:val="7"/>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GUID=00e5b0ac-2b34-4ab9-a048-9f79505f75fb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 xml:space="preserve">[If </w:t>
            </w:r>
            <w:r w:rsidRPr="006F2CA2">
              <w:rPr>
                <w:rFonts w:ascii="Times New Roman" w:hAnsi="Times New Roman" w:cs="Times New Roman"/>
                <w:sz w:val="22"/>
                <w:szCs w:val="20"/>
                <w:u w:val="single"/>
                <w:lang w:val="en-GB" w:eastAsia="en-US"/>
              </w:rPr>
              <w:t>1(</w:t>
            </w:r>
            <w:r w:rsidRPr="006F2CA2">
              <w:rPr>
                <w:rFonts w:ascii="Times New Roman" w:hAnsi="Times New Roman" w:cs="Times New Roman"/>
                <w:i/>
                <w:sz w:val="22"/>
                <w:szCs w:val="20"/>
                <w:u w:val="single"/>
                <w:lang w:val="en-GB" w:eastAsia="en-US"/>
              </w:rPr>
              <w:t>a</w:t>
            </w:r>
            <w:r w:rsidRPr="006F2CA2">
              <w:rPr>
                <w:rFonts w:ascii="Times New Roman" w:hAnsi="Times New Roman" w:cs="Times New Roman"/>
                <w:sz w:val="22"/>
                <w:szCs w:val="20"/>
                <w:u w:val="single"/>
                <w:lang w:val="en-GB" w:eastAsia="en-US"/>
              </w:rPr>
              <w:t>)</w:t>
            </w:r>
            <w:r w:rsidRPr="006F2CA2">
              <w:rPr>
                <w:rFonts w:ascii="Times New Roman" w:hAnsi="Times New Roman" w:cs="Times New Roman"/>
                <w:sz w:val="22"/>
                <w:szCs w:val="20"/>
                <w:lang w:val="en-GB" w:eastAsia="en-US"/>
              </w:rPr>
              <w:t xml:space="preserve"> above is </w:t>
            </w:r>
            <w:r w:rsidRPr="006F2CA2">
              <w:rPr>
                <w:rFonts w:ascii="Times New Roman" w:hAnsi="Times New Roman" w:cs="Times New Roman"/>
                <w:sz w:val="22"/>
                <w:szCs w:val="20"/>
                <w:u w:val="single"/>
                <w:lang w:val="en-GB" w:eastAsia="en-US"/>
              </w:rPr>
              <w:t>not</w:t>
            </w:r>
            <w:r w:rsidRPr="006F2CA2">
              <w:rPr>
                <w:rFonts w:ascii="Times New Roman" w:hAnsi="Times New Roman" w:cs="Times New Roman"/>
                <w:sz w:val="22"/>
                <w:szCs w:val="20"/>
                <w:lang w:val="en-GB" w:eastAsia="en-US"/>
              </w:rPr>
              <w:t xml:space="preserve"> selected and there is an outstanding mortgage loan or moneys due to the HDB]. The outstanding mortgage loan or moneys due to the HDB will be borne by:</w:t>
            </w:r>
          </w:p>
        </w:tc>
      </w:tr>
      <w:tr w:rsidR="005A22FC" w:rsidTr="000562D5">
        <w:trPr>
          <w:divId w:val="2116439976"/>
          <w:cantSplit/>
        </w:trPr>
        <w:tc>
          <w:tcPr>
            <w:tcW w:w="236"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GUID=765b52ad-6659-4333-825d-3edf9c1ae99c </w:instrText>
            </w:r>
            <w:r w:rsidRPr="006F2CA2">
              <w:rPr>
                <w:rFonts w:ascii="Times New Roman" w:hAnsi="Times New Roman" w:cs="Times New Roman"/>
                <w:sz w:val="22"/>
                <w:szCs w:val="20"/>
                <w:lang w:val="en-GB" w:eastAsia="en-US"/>
              </w:rPr>
              <w:fldChar w:fldCharType="end"/>
            </w:r>
          </w:p>
        </w:tc>
        <w:tc>
          <w:tcPr>
            <w:tcW w:w="222"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GUID=ce8da563-deb1-45ee-a468-95d9951aea0d </w:instrText>
            </w:r>
            <w:r w:rsidRPr="006F2CA2">
              <w:rPr>
                <w:rFonts w:ascii="Times New Roman" w:hAnsi="Times New Roman" w:cs="Times New Roman"/>
                <w:sz w:val="22"/>
                <w:szCs w:val="20"/>
                <w:lang w:val="en-GB" w:eastAsia="en-US"/>
              </w:rPr>
              <w:fldChar w:fldCharType="end"/>
            </w:r>
          </w:p>
        </w:tc>
        <w:tc>
          <w:tcPr>
            <w:tcW w:w="349"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GUID=9531e696-14b7-42f6-bd39-69a8a70cdb3d </w:instrText>
            </w:r>
            <w:r w:rsidRPr="006F2CA2">
              <w:rPr>
                <w:rFonts w:ascii="Times New Roman" w:hAnsi="Times New Roman" w:cs="Times New Roman"/>
                <w:sz w:val="22"/>
                <w:szCs w:val="20"/>
                <w:lang w:val="en-GB" w:eastAsia="en-US"/>
              </w:rPr>
              <w:fldChar w:fldCharType="end"/>
            </w:r>
          </w:p>
        </w:tc>
        <w:tc>
          <w:tcPr>
            <w:tcW w:w="206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GUID=b422249e-4bfe-4f8b-92ed-22c369d57c90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5638"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GUID=c330bfc1-ab19-4015-a985-2a5b45cc7879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rsidTr="000562D5">
        <w:trPr>
          <w:divId w:val="2116439976"/>
          <w:cantSplit/>
        </w:trPr>
        <w:tc>
          <w:tcPr>
            <w:tcW w:w="236"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GUID=bfcca8f8-6453-4989-9e9c-16153c687408 </w:instrText>
            </w:r>
            <w:r w:rsidRPr="006F2CA2">
              <w:rPr>
                <w:rFonts w:ascii="Times New Roman" w:hAnsi="Times New Roman" w:cs="Times New Roman"/>
                <w:sz w:val="22"/>
                <w:szCs w:val="20"/>
                <w:lang w:val="en-GB" w:eastAsia="en-US"/>
              </w:rPr>
              <w:fldChar w:fldCharType="end"/>
            </w:r>
          </w:p>
        </w:tc>
        <w:tc>
          <w:tcPr>
            <w:tcW w:w="222"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GUID=825dfe74-21b3-499e-b81c-46764bebfc1d </w:instrText>
            </w:r>
            <w:r w:rsidRPr="006F2CA2">
              <w:rPr>
                <w:rFonts w:ascii="Times New Roman" w:hAnsi="Times New Roman" w:cs="Times New Roman"/>
                <w:sz w:val="22"/>
                <w:szCs w:val="20"/>
                <w:lang w:val="en-GB" w:eastAsia="en-US"/>
              </w:rPr>
              <w:fldChar w:fldCharType="end"/>
            </w:r>
          </w:p>
        </w:tc>
        <w:tc>
          <w:tcPr>
            <w:tcW w:w="349"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GUID=a67bbe14-6e27-43e1-b04b-75f84ba34124 </w:instrText>
            </w:r>
            <w:r w:rsidRPr="006F2CA2">
              <w:rPr>
                <w:rFonts w:ascii="Times New Roman" w:hAnsi="Times New Roman" w:cs="Times New Roman"/>
                <w:sz w:val="22"/>
                <w:szCs w:val="20"/>
                <w:lang w:val="en-GB" w:eastAsia="en-US"/>
              </w:rPr>
              <w:fldChar w:fldCharType="end"/>
            </w:r>
          </w:p>
        </w:tc>
        <w:tc>
          <w:tcPr>
            <w:tcW w:w="206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GUID=f6464de7-ea7d-4d08-a691-a1cb10711b3f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5638"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GUID=b2adee71-ab10-441e-bc28-66bd9098fef2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rsidTr="000562D5">
        <w:trPr>
          <w:divId w:val="2116439976"/>
          <w:cantSplit/>
        </w:trPr>
        <w:tc>
          <w:tcPr>
            <w:tcW w:w="8505" w:type="dxa"/>
            <w:gridSpan w:val="7"/>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GUID=6ee79745-f54f-49cd-98a1-3eb3944c3d1d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 xml:space="preserve">If </w:t>
            </w:r>
            <w:r w:rsidRPr="006F2CA2">
              <w:rPr>
                <w:rFonts w:ascii="Times New Roman" w:hAnsi="Times New Roman" w:cs="Times New Roman"/>
                <w:sz w:val="22"/>
                <w:szCs w:val="20"/>
                <w:u w:val="single"/>
                <w:lang w:val="en-GB" w:eastAsia="en-US"/>
              </w:rPr>
              <w:t>1(</w:t>
            </w:r>
            <w:r w:rsidRPr="006F2CA2">
              <w:rPr>
                <w:rFonts w:ascii="Times New Roman" w:hAnsi="Times New Roman" w:cs="Times New Roman"/>
                <w:i/>
                <w:sz w:val="22"/>
                <w:szCs w:val="20"/>
                <w:u w:val="single"/>
                <w:lang w:val="en-GB" w:eastAsia="en-US"/>
              </w:rPr>
              <w:t>b</w:t>
            </w:r>
            <w:r w:rsidRPr="006F2CA2">
              <w:rPr>
                <w:rFonts w:ascii="Times New Roman" w:hAnsi="Times New Roman" w:cs="Times New Roman"/>
                <w:sz w:val="22"/>
                <w:szCs w:val="20"/>
                <w:u w:val="single"/>
                <w:lang w:val="en-GB" w:eastAsia="en-US"/>
              </w:rPr>
              <w:t>) or (</w:t>
            </w:r>
            <w:r w:rsidRPr="006F2CA2">
              <w:rPr>
                <w:rFonts w:ascii="Times New Roman" w:hAnsi="Times New Roman" w:cs="Times New Roman"/>
                <w:i/>
                <w:sz w:val="22"/>
                <w:szCs w:val="20"/>
                <w:u w:val="single"/>
                <w:lang w:val="en-GB" w:eastAsia="en-US"/>
              </w:rPr>
              <w:t>c</w:t>
            </w:r>
            <w:r w:rsidRPr="006F2CA2">
              <w:rPr>
                <w:rFonts w:ascii="Times New Roman" w:hAnsi="Times New Roman" w:cs="Times New Roman"/>
                <w:sz w:val="22"/>
                <w:szCs w:val="20"/>
                <w:u w:val="single"/>
                <w:lang w:val="en-GB" w:eastAsia="en-US"/>
              </w:rPr>
              <w:t>)</w:t>
            </w:r>
            <w:r w:rsidRPr="006F2CA2">
              <w:rPr>
                <w:rFonts w:ascii="Times New Roman" w:hAnsi="Times New Roman" w:cs="Times New Roman"/>
                <w:sz w:val="22"/>
                <w:szCs w:val="20"/>
                <w:lang w:val="en-GB" w:eastAsia="en-US"/>
              </w:rPr>
              <w:t xml:space="preserve"> above is </w:t>
            </w:r>
            <w:r w:rsidRPr="006F2CA2">
              <w:rPr>
                <w:rFonts w:ascii="Times New Roman" w:hAnsi="Times New Roman" w:cs="Times New Roman"/>
                <w:sz w:val="22"/>
                <w:szCs w:val="20"/>
                <w:u w:val="single"/>
                <w:lang w:val="en-GB" w:eastAsia="en-US"/>
              </w:rPr>
              <w:t>not</w:t>
            </w:r>
            <w:r w:rsidRPr="006F2CA2">
              <w:rPr>
                <w:rFonts w:ascii="Times New Roman" w:hAnsi="Times New Roman" w:cs="Times New Roman"/>
                <w:sz w:val="22"/>
                <w:szCs w:val="20"/>
                <w:lang w:val="en-GB" w:eastAsia="en-US"/>
              </w:rPr>
              <w:t xml:space="preserve"> selected and the CPF moneys of the Plaintiff and/or the Defendant have been used for the flat [please tick if applicable]:</w:t>
            </w:r>
          </w:p>
        </w:tc>
      </w:tr>
      <w:tr w:rsidR="005A22FC" w:rsidTr="000562D5">
        <w:trPr>
          <w:divId w:val="2116439976"/>
          <w:cantSplit/>
        </w:trPr>
        <w:tc>
          <w:tcPr>
            <w:tcW w:w="236"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GUID=25e9babe-2289-4c82-9915-fe6a4699c545 </w:instrText>
            </w:r>
            <w:r w:rsidRPr="006F2CA2">
              <w:rPr>
                <w:rFonts w:ascii="Times New Roman" w:hAnsi="Times New Roman" w:cs="Times New Roman"/>
                <w:sz w:val="22"/>
                <w:szCs w:val="20"/>
                <w:lang w:val="en-GB" w:eastAsia="en-US"/>
              </w:rPr>
              <w:fldChar w:fldCharType="end"/>
            </w:r>
          </w:p>
        </w:tc>
        <w:tc>
          <w:tcPr>
            <w:tcW w:w="222"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GUID=e754a939-a408-4dfa-b79b-52491cb613c1 </w:instrText>
            </w:r>
            <w:r w:rsidRPr="006F2CA2">
              <w:rPr>
                <w:rFonts w:ascii="Times New Roman" w:hAnsi="Times New Roman" w:cs="Times New Roman"/>
                <w:sz w:val="22"/>
                <w:szCs w:val="20"/>
                <w:lang w:val="en-GB" w:eastAsia="en-US"/>
              </w:rPr>
              <w:fldChar w:fldCharType="end"/>
            </w:r>
          </w:p>
        </w:tc>
        <w:tc>
          <w:tcPr>
            <w:tcW w:w="349"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GUID=7fe3ee08-3b7a-4243-8c9d-56285b3884f7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698" w:type="dxa"/>
            <w:gridSpan w:val="4"/>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GUID=772e703b-d1c2-4151-bc54-5a88abea26b1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Plaintiff/The Defendant* will refund the Plaintiff’s CPF moneys used for the flat and the accrued interest.</w:t>
            </w:r>
          </w:p>
        </w:tc>
      </w:tr>
      <w:tr w:rsidR="005A22FC" w:rsidTr="000562D5">
        <w:trPr>
          <w:divId w:val="2116439976"/>
          <w:cantSplit/>
        </w:trPr>
        <w:tc>
          <w:tcPr>
            <w:tcW w:w="236"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GUID=22a0538e-3eee-4a88-9c7b-5731ac89ee25 </w:instrText>
            </w:r>
            <w:r w:rsidRPr="006F2CA2">
              <w:rPr>
                <w:rFonts w:ascii="Times New Roman" w:hAnsi="Times New Roman" w:cs="Times New Roman"/>
                <w:sz w:val="22"/>
                <w:szCs w:val="20"/>
                <w:lang w:val="en-GB" w:eastAsia="en-US"/>
              </w:rPr>
              <w:fldChar w:fldCharType="end"/>
            </w:r>
          </w:p>
        </w:tc>
        <w:tc>
          <w:tcPr>
            <w:tcW w:w="222"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GUID=258e6863-5ddf-4e21-b2c3-0e1d3dd356aa </w:instrText>
            </w:r>
            <w:r w:rsidRPr="006F2CA2">
              <w:rPr>
                <w:rFonts w:ascii="Times New Roman" w:hAnsi="Times New Roman" w:cs="Times New Roman"/>
                <w:sz w:val="22"/>
                <w:szCs w:val="20"/>
                <w:lang w:val="en-GB" w:eastAsia="en-US"/>
              </w:rPr>
              <w:fldChar w:fldCharType="end"/>
            </w:r>
          </w:p>
        </w:tc>
        <w:tc>
          <w:tcPr>
            <w:tcW w:w="349"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GUID=2f47e3ed-063e-4215-93ea-1b5ecd9fb9fd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698" w:type="dxa"/>
            <w:gridSpan w:val="4"/>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GUID=78095c15-165d-44f2-b89a-9f17a10fbc96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Plaintiff/The Defendant* will refund the Defendant’s CPF moneys used for the flat and the accrued interest.</w:t>
            </w:r>
          </w:p>
        </w:tc>
      </w:tr>
      <w:tr w:rsidR="005A22FC" w:rsidTr="000562D5">
        <w:trPr>
          <w:divId w:val="2116439976"/>
          <w:cantSplit/>
        </w:trPr>
        <w:tc>
          <w:tcPr>
            <w:tcW w:w="8505" w:type="dxa"/>
            <w:gridSpan w:val="7"/>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GUID=b5b44dab-25f1-4e60-900b-3be26f24c343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The conveyancing, stamp, registration and administrative fees of the surrender will be borne by:</w:t>
            </w:r>
          </w:p>
        </w:tc>
      </w:tr>
      <w:tr w:rsidR="005A22FC" w:rsidTr="000562D5">
        <w:trPr>
          <w:divId w:val="2116439976"/>
          <w:cantSplit/>
        </w:trPr>
        <w:tc>
          <w:tcPr>
            <w:tcW w:w="236"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GUID=4a0faeb9-0d23-49df-bddf-feca790b86bb </w:instrText>
            </w:r>
            <w:r w:rsidRPr="006F2CA2">
              <w:rPr>
                <w:rFonts w:ascii="Times New Roman" w:hAnsi="Times New Roman" w:cs="Times New Roman"/>
                <w:sz w:val="22"/>
                <w:szCs w:val="20"/>
                <w:lang w:val="en-GB" w:eastAsia="en-US"/>
              </w:rPr>
              <w:fldChar w:fldCharType="end"/>
            </w:r>
          </w:p>
        </w:tc>
        <w:tc>
          <w:tcPr>
            <w:tcW w:w="222"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GUID=75e8cf6f-54b0-49d6-8a17-270763c57709 </w:instrText>
            </w:r>
            <w:r w:rsidRPr="006F2CA2">
              <w:rPr>
                <w:rFonts w:ascii="Times New Roman" w:hAnsi="Times New Roman" w:cs="Times New Roman"/>
                <w:sz w:val="22"/>
                <w:szCs w:val="20"/>
                <w:lang w:val="en-GB" w:eastAsia="en-US"/>
              </w:rPr>
              <w:fldChar w:fldCharType="end"/>
            </w:r>
          </w:p>
        </w:tc>
        <w:tc>
          <w:tcPr>
            <w:tcW w:w="349"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GUID=ce8b5c2d-d30d-41b9-9eb0-cfe408d02669 </w:instrText>
            </w:r>
            <w:r w:rsidRPr="006F2CA2">
              <w:rPr>
                <w:rFonts w:ascii="Times New Roman" w:hAnsi="Times New Roman" w:cs="Times New Roman"/>
                <w:sz w:val="22"/>
                <w:szCs w:val="20"/>
                <w:lang w:val="en-GB" w:eastAsia="en-US"/>
              </w:rPr>
              <w:fldChar w:fldCharType="end"/>
            </w:r>
          </w:p>
        </w:tc>
        <w:tc>
          <w:tcPr>
            <w:tcW w:w="206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GUID=c0da353a-ee14-4ba5-9716-cf9f6ffb3632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5638"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GUID=3e31d68f-9f76-4545-ba3b-6561b31ae992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rsidTr="000562D5">
        <w:trPr>
          <w:divId w:val="2116439976"/>
          <w:cantSplit/>
        </w:trPr>
        <w:tc>
          <w:tcPr>
            <w:tcW w:w="236"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GUID=48c3b967-e567-427b-b4e2-b2e921a78b0d </w:instrText>
            </w:r>
            <w:r w:rsidRPr="006F2CA2">
              <w:rPr>
                <w:rFonts w:ascii="Times New Roman" w:hAnsi="Times New Roman" w:cs="Times New Roman"/>
                <w:sz w:val="22"/>
                <w:szCs w:val="20"/>
                <w:lang w:val="en-GB" w:eastAsia="en-US"/>
              </w:rPr>
              <w:fldChar w:fldCharType="end"/>
            </w:r>
          </w:p>
        </w:tc>
        <w:tc>
          <w:tcPr>
            <w:tcW w:w="222"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GUID=5d931985-46b6-46d2-8d0a-9101d359e94e </w:instrText>
            </w:r>
            <w:r w:rsidRPr="006F2CA2">
              <w:rPr>
                <w:rFonts w:ascii="Times New Roman" w:hAnsi="Times New Roman" w:cs="Times New Roman"/>
                <w:sz w:val="22"/>
                <w:szCs w:val="20"/>
                <w:lang w:val="en-GB" w:eastAsia="en-US"/>
              </w:rPr>
              <w:fldChar w:fldCharType="end"/>
            </w:r>
          </w:p>
        </w:tc>
        <w:tc>
          <w:tcPr>
            <w:tcW w:w="349"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GUID=c55f8f30-c024-4a71-968e-dd0804d05322 </w:instrText>
            </w:r>
            <w:r w:rsidRPr="006F2CA2">
              <w:rPr>
                <w:rFonts w:ascii="Times New Roman" w:hAnsi="Times New Roman" w:cs="Times New Roman"/>
                <w:sz w:val="22"/>
                <w:szCs w:val="20"/>
                <w:lang w:val="en-GB" w:eastAsia="en-US"/>
              </w:rPr>
              <w:fldChar w:fldCharType="end"/>
            </w:r>
          </w:p>
        </w:tc>
        <w:tc>
          <w:tcPr>
            <w:tcW w:w="206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GUID=1099d9b4-2066-4eca-82fe-ea454aac3196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5638"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GUID=5554dd6a-5f8d-4552-b3fd-3ce515f689f5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rsidTr="000562D5">
        <w:trPr>
          <w:divId w:val="2116439976"/>
          <w:cantSplit/>
        </w:trPr>
        <w:tc>
          <w:tcPr>
            <w:tcW w:w="8505" w:type="dxa"/>
            <w:gridSpan w:val="7"/>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GUID=af676838-2e9b-4978-bd5f-42ff80235008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The balance or shortfall will be divided in the following manner:</w:t>
            </w:r>
          </w:p>
        </w:tc>
      </w:tr>
      <w:tr w:rsidR="005A22FC" w:rsidTr="000562D5">
        <w:trPr>
          <w:divId w:val="2116439976"/>
          <w:cantSplit/>
        </w:trPr>
        <w:tc>
          <w:tcPr>
            <w:tcW w:w="236"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GUID=e9242a4b-c844-4cc7-90c7-d19a22708e8b </w:instrText>
            </w:r>
            <w:r w:rsidRPr="006F2CA2">
              <w:rPr>
                <w:rFonts w:ascii="Times New Roman" w:hAnsi="Times New Roman" w:cs="Times New Roman"/>
                <w:sz w:val="22"/>
                <w:szCs w:val="20"/>
                <w:lang w:val="en-GB" w:eastAsia="en-US"/>
              </w:rPr>
              <w:fldChar w:fldCharType="end"/>
            </w:r>
          </w:p>
        </w:tc>
        <w:tc>
          <w:tcPr>
            <w:tcW w:w="222"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GUID=49f8cbd1-9a2a-42e2-a17a-30da77d7e176 </w:instrText>
            </w:r>
            <w:r w:rsidRPr="006F2CA2">
              <w:rPr>
                <w:rFonts w:ascii="Times New Roman" w:hAnsi="Times New Roman" w:cs="Times New Roman"/>
                <w:sz w:val="22"/>
                <w:szCs w:val="20"/>
                <w:lang w:val="en-GB" w:eastAsia="en-US"/>
              </w:rPr>
              <w:fldChar w:fldCharType="end"/>
            </w:r>
          </w:p>
        </w:tc>
        <w:tc>
          <w:tcPr>
            <w:tcW w:w="349"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GUID=b81b1c67-53e9-484c-9357-c6dd5e25a674 </w:instrText>
            </w:r>
            <w:r w:rsidRPr="006F2CA2">
              <w:rPr>
                <w:rFonts w:ascii="Times New Roman" w:hAnsi="Times New Roman" w:cs="Times New Roman"/>
                <w:sz w:val="22"/>
                <w:szCs w:val="20"/>
                <w:lang w:val="en-GB" w:eastAsia="en-US"/>
              </w:rPr>
              <w:fldChar w:fldCharType="end"/>
            </w:r>
          </w:p>
        </w:tc>
        <w:tc>
          <w:tcPr>
            <w:tcW w:w="206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GUID=9006860e-1a12-4486-92f0-d09ce2d00f78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5638"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GUID=ca282eda-0228-4759-a817-3c824c5625c0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rsidTr="000562D5">
        <w:trPr>
          <w:divId w:val="2116439976"/>
          <w:cantSplit/>
        </w:trPr>
        <w:tc>
          <w:tcPr>
            <w:tcW w:w="236"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GUID=6806a283-a1ac-4897-b00f-32a1da59d3bd </w:instrText>
            </w:r>
            <w:r w:rsidRPr="006F2CA2">
              <w:rPr>
                <w:rFonts w:ascii="Times New Roman" w:hAnsi="Times New Roman" w:cs="Times New Roman"/>
                <w:sz w:val="22"/>
                <w:szCs w:val="20"/>
                <w:lang w:val="en-GB" w:eastAsia="en-US"/>
              </w:rPr>
              <w:fldChar w:fldCharType="end"/>
            </w:r>
          </w:p>
        </w:tc>
        <w:tc>
          <w:tcPr>
            <w:tcW w:w="222"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GUID=5e056d13-fac1-4401-8d2e-42752de19f09 </w:instrText>
            </w:r>
            <w:r w:rsidRPr="006F2CA2">
              <w:rPr>
                <w:rFonts w:ascii="Times New Roman" w:hAnsi="Times New Roman" w:cs="Times New Roman"/>
                <w:sz w:val="22"/>
                <w:szCs w:val="20"/>
                <w:lang w:val="en-GB" w:eastAsia="en-US"/>
              </w:rPr>
              <w:fldChar w:fldCharType="end"/>
            </w:r>
          </w:p>
        </w:tc>
        <w:tc>
          <w:tcPr>
            <w:tcW w:w="349"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GUID=1cf5d70d-42a2-4d30-bcfd-03b1de92b4ec </w:instrText>
            </w:r>
            <w:r w:rsidRPr="006F2CA2">
              <w:rPr>
                <w:rFonts w:ascii="Times New Roman" w:hAnsi="Times New Roman" w:cs="Times New Roman"/>
                <w:sz w:val="22"/>
                <w:szCs w:val="20"/>
                <w:lang w:val="en-GB" w:eastAsia="en-US"/>
              </w:rPr>
              <w:fldChar w:fldCharType="end"/>
            </w:r>
          </w:p>
        </w:tc>
        <w:tc>
          <w:tcPr>
            <w:tcW w:w="206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GUID=0f45b70e-c86c-4584-b007-a13ceac5e95b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5638"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GUID=31eb7b3c-b6b9-4152-803d-e6ef97ff07e0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rsidTr="000562D5">
        <w:trPr>
          <w:divId w:val="2116439976"/>
          <w:cantSplit/>
        </w:trPr>
        <w:tc>
          <w:tcPr>
            <w:tcW w:w="236"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GUID=79254958-17e0-46e1-a435-b4d29642a43b </w:instrText>
            </w:r>
            <w:r w:rsidRPr="006F2CA2">
              <w:rPr>
                <w:rFonts w:ascii="Times New Roman" w:hAnsi="Times New Roman" w:cs="Times New Roman"/>
                <w:sz w:val="22"/>
                <w:szCs w:val="20"/>
                <w:lang w:val="en-GB" w:eastAsia="en-US"/>
              </w:rPr>
              <w:fldChar w:fldCharType="end"/>
            </w:r>
          </w:p>
        </w:tc>
        <w:tc>
          <w:tcPr>
            <w:tcW w:w="222"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GUID=663ab322-4d49-4958-85ba-8bb418849657 </w:instrText>
            </w:r>
            <w:r w:rsidRPr="006F2CA2">
              <w:rPr>
                <w:rFonts w:ascii="Times New Roman" w:hAnsi="Times New Roman" w:cs="Times New Roman"/>
                <w:sz w:val="22"/>
                <w:szCs w:val="20"/>
                <w:lang w:val="en-GB" w:eastAsia="en-US"/>
              </w:rPr>
              <w:fldChar w:fldCharType="end"/>
            </w:r>
          </w:p>
        </w:tc>
        <w:tc>
          <w:tcPr>
            <w:tcW w:w="349"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GUID=aa8a0f76-eb2d-4d68-a7ac-1ba03f2b1c5e </w:instrText>
            </w:r>
            <w:r w:rsidRPr="006F2CA2">
              <w:rPr>
                <w:rFonts w:ascii="Times New Roman" w:hAnsi="Times New Roman" w:cs="Times New Roman"/>
                <w:sz w:val="22"/>
                <w:szCs w:val="20"/>
                <w:lang w:val="en-GB" w:eastAsia="en-US"/>
              </w:rPr>
              <w:fldChar w:fldCharType="end"/>
            </w:r>
          </w:p>
        </w:tc>
        <w:tc>
          <w:tcPr>
            <w:tcW w:w="206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GUID=76242584-b27f-475c-9374-e2700417d381 </w:instrText>
            </w:r>
            <w:r w:rsidRPr="006F2CA2">
              <w:rPr>
                <w:rFonts w:ascii="Times New Roman" w:hAnsi="Times New Roman" w:cs="Times New Roman"/>
                <w:sz w:val="22"/>
                <w:szCs w:val="20"/>
                <w:lang w:val="en-GB" w:eastAsia="en-US"/>
              </w:rPr>
              <w:fldChar w:fldCharType="end"/>
            </w:r>
          </w:p>
        </w:tc>
        <w:tc>
          <w:tcPr>
            <w:tcW w:w="5638"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GUID=932d85df-7b1b-4f95-930c-2393ba2e7e91 </w:instrText>
            </w:r>
            <w:r w:rsidRPr="006F2CA2">
              <w:rPr>
                <w:rFonts w:ascii="Times New Roman" w:hAnsi="Times New Roman" w:cs="Times New Roman"/>
                <w:sz w:val="22"/>
                <w:szCs w:val="20"/>
                <w:lang w:val="en-GB" w:eastAsia="en-US"/>
              </w:rPr>
              <w:fldChar w:fldCharType="end"/>
            </w:r>
          </w:p>
        </w:tc>
      </w:tr>
      <w:tr w:rsidR="005A22FC" w:rsidTr="000562D5">
        <w:trPr>
          <w:divId w:val="2116439976"/>
          <w:cantSplit/>
          <w:trHeight w:val="380"/>
        </w:trPr>
        <w:tc>
          <w:tcPr>
            <w:tcW w:w="8505" w:type="dxa"/>
            <w:gridSpan w:val="7"/>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GUID=c512aca0-a8e7-4535-b3cb-d8816427d52e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Time Frame</w:t>
            </w:r>
          </w:p>
        </w:tc>
      </w:tr>
      <w:tr w:rsidR="005A22FC" w:rsidTr="000562D5">
        <w:trPr>
          <w:divId w:val="2116439976"/>
          <w:cantSplit/>
          <w:trHeight w:val="380"/>
        </w:trPr>
        <w:tc>
          <w:tcPr>
            <w:tcW w:w="8505" w:type="dxa"/>
            <w:gridSpan w:val="7"/>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GUID=27dad4a4-c7a7-43c5-b95f-a47fe6531a5c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parties will apply to the HDB to surrender the flat:</w:t>
            </w:r>
          </w:p>
        </w:tc>
      </w:tr>
      <w:tr w:rsidR="005A22FC" w:rsidTr="000562D5">
        <w:trPr>
          <w:divId w:val="2116439976"/>
          <w:cantSplit/>
          <w:trHeight w:val="460"/>
        </w:trPr>
        <w:tc>
          <w:tcPr>
            <w:tcW w:w="458"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GUID=393d0f07-9fab-42be-8e22-c4416ec793d8 </w:instrText>
            </w:r>
            <w:r w:rsidRPr="006F2CA2">
              <w:rPr>
                <w:rFonts w:ascii="Times New Roman" w:hAnsi="Times New Roman" w:cs="Times New Roman"/>
                <w:sz w:val="22"/>
                <w:szCs w:val="20"/>
                <w:lang w:val="en-GB" w:eastAsia="en-US"/>
              </w:rPr>
              <w:fldChar w:fldCharType="end"/>
            </w:r>
          </w:p>
        </w:tc>
        <w:tc>
          <w:tcPr>
            <w:tcW w:w="349"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GUID=85d5d037-5b36-44b4-abf7-22ea81770157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698" w:type="dxa"/>
            <w:gridSpan w:val="4"/>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GUID=0e279b68-ec2a-4f33-8121-17feeffde7a8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by [please specify the date] ____________________;</w:t>
            </w:r>
          </w:p>
        </w:tc>
      </w:tr>
      <w:tr w:rsidR="005A22FC" w:rsidTr="000562D5">
        <w:trPr>
          <w:divId w:val="2116439976"/>
          <w:cantSplit/>
        </w:trPr>
        <w:tc>
          <w:tcPr>
            <w:tcW w:w="458"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GUID=13974235-e0ab-421b-8962-5c1df4c5f4b9 </w:instrText>
            </w:r>
            <w:r w:rsidRPr="006F2CA2">
              <w:rPr>
                <w:rFonts w:ascii="Times New Roman" w:hAnsi="Times New Roman" w:cs="Times New Roman"/>
                <w:sz w:val="22"/>
                <w:szCs w:val="20"/>
                <w:lang w:val="en-GB" w:eastAsia="en-US"/>
              </w:rPr>
              <w:fldChar w:fldCharType="end"/>
            </w:r>
          </w:p>
        </w:tc>
        <w:tc>
          <w:tcPr>
            <w:tcW w:w="349"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GUID=3d862fbe-70b1-4aa1-ba16-993a4c4345d9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698" w:type="dxa"/>
            <w:gridSpan w:val="4"/>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GUID=dcc4bb9b-09ce-48e1-8978-248ca10e4c9b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________ weeks/months of the order of court on the HDB flat;</w:t>
            </w:r>
          </w:p>
        </w:tc>
      </w:tr>
      <w:tr w:rsidR="005A22FC" w:rsidTr="000562D5">
        <w:trPr>
          <w:divId w:val="2116439976"/>
          <w:cantSplit/>
        </w:trPr>
        <w:tc>
          <w:tcPr>
            <w:tcW w:w="458"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GUID=83fc6997-aa0b-443d-ae5b-93f4240017e9 </w:instrText>
            </w:r>
            <w:r w:rsidRPr="006F2CA2">
              <w:rPr>
                <w:rFonts w:ascii="Times New Roman" w:hAnsi="Times New Roman" w:cs="Times New Roman"/>
                <w:sz w:val="22"/>
                <w:szCs w:val="20"/>
                <w:lang w:val="en-GB" w:eastAsia="en-US"/>
              </w:rPr>
              <w:fldChar w:fldCharType="end"/>
            </w:r>
          </w:p>
        </w:tc>
        <w:tc>
          <w:tcPr>
            <w:tcW w:w="349"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GUID=c03407c9-4103-4ce0-b751-669de2c603dc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698" w:type="dxa"/>
            <w:gridSpan w:val="4"/>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GUID=9b1a5771-52d6-48a4-9107-dcb3424c9504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________ weeks/months of the grant of the Final Judgment;</w:t>
            </w:r>
          </w:p>
        </w:tc>
      </w:tr>
      <w:tr w:rsidR="005A22FC" w:rsidTr="000562D5">
        <w:trPr>
          <w:divId w:val="2116439976"/>
          <w:cantSplit/>
          <w:trHeight w:val="540"/>
        </w:trPr>
        <w:tc>
          <w:tcPr>
            <w:tcW w:w="458"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GUID=d278fbae-cbee-42e2-b8e6-7cbcc1744c93 </w:instrText>
            </w:r>
            <w:r w:rsidRPr="006F2CA2">
              <w:rPr>
                <w:rFonts w:ascii="Times New Roman" w:hAnsi="Times New Roman" w:cs="Times New Roman"/>
                <w:sz w:val="22"/>
                <w:szCs w:val="20"/>
                <w:lang w:val="en-GB" w:eastAsia="en-US"/>
              </w:rPr>
              <w:fldChar w:fldCharType="end"/>
            </w:r>
          </w:p>
        </w:tc>
        <w:tc>
          <w:tcPr>
            <w:tcW w:w="349"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GUID=40070b39-c5a0-41a0-8796-c09e7b9da8bc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698" w:type="dxa"/>
            <w:gridSpan w:val="4"/>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GUID=f34f0661-34ce-407a-a1a9-a220d957f3df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___________________________________.</w:t>
            </w:r>
          </w:p>
        </w:tc>
      </w:tr>
      <w:tr w:rsidR="005A22FC" w:rsidTr="000562D5">
        <w:trPr>
          <w:divId w:val="2116439976"/>
          <w:cantSplit/>
        </w:trPr>
        <w:tc>
          <w:tcPr>
            <w:tcW w:w="2756" w:type="dxa"/>
            <w:gridSpan w:val="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GUID=1cd6f179-efc1-489d-8f2e-6003ec190c18 </w:instrText>
            </w:r>
            <w:r w:rsidRPr="006F2CA2">
              <w:rPr>
                <w:rFonts w:ascii="Times New Roman" w:hAnsi="Times New Roman" w:cs="Times New Roman"/>
                <w:sz w:val="22"/>
                <w:szCs w:val="20"/>
                <w:lang w:val="en-GB" w:eastAsia="en-US"/>
              </w:rPr>
              <w:fldChar w:fldCharType="end"/>
            </w:r>
          </w:p>
        </w:tc>
        <w:tc>
          <w:tcPr>
            <w:tcW w:w="222" w:type="dxa"/>
            <w:gridSpan w:val="2"/>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GUID=e67880a8-1d3e-4f8c-90c9-c3fe13dd10d1 </w:instrText>
            </w:r>
            <w:r w:rsidRPr="006F2CA2">
              <w:rPr>
                <w:rFonts w:ascii="Times New Roman" w:hAnsi="Times New Roman" w:cs="Times New Roman"/>
                <w:sz w:val="22"/>
                <w:szCs w:val="20"/>
                <w:lang w:val="en-GB" w:eastAsia="en-US"/>
              </w:rPr>
              <w:fldChar w:fldCharType="end"/>
            </w:r>
          </w:p>
        </w:tc>
        <w:tc>
          <w:tcPr>
            <w:tcW w:w="5527"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GUID=9e64d092-f294-46b2-a154-b16dfd995253 </w:instrText>
            </w:r>
            <w:r w:rsidRPr="006F2CA2">
              <w:rPr>
                <w:rFonts w:ascii="Times New Roman" w:hAnsi="Times New Roman" w:cs="Times New Roman"/>
                <w:sz w:val="22"/>
                <w:szCs w:val="20"/>
                <w:lang w:val="en-GB" w:eastAsia="en-US"/>
              </w:rPr>
              <w:fldChar w:fldCharType="end"/>
            </w:r>
          </w:p>
        </w:tc>
      </w:tr>
      <w:tr w:rsidR="005A22FC" w:rsidTr="000562D5">
        <w:trPr>
          <w:divId w:val="2116439976"/>
          <w:cantSplit/>
        </w:trPr>
        <w:tc>
          <w:tcPr>
            <w:tcW w:w="2756" w:type="dxa"/>
            <w:gridSpan w:val="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GUID=16d7f67a-92c2-4295-be69-c08ef977d912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w:t>
            </w:r>
            <w:r w:rsidRPr="006F2CA2">
              <w:rPr>
                <w:rFonts w:ascii="Times New Roman" w:hAnsi="Times New Roman" w:cs="Times New Roman"/>
                <w:sz w:val="22"/>
                <w:szCs w:val="20"/>
                <w:lang w:val="en-GB" w:eastAsia="en-US"/>
              </w:rPr>
              <w:br/>
              <w:t>Plaintiff*</w:t>
            </w:r>
          </w:p>
        </w:tc>
        <w:tc>
          <w:tcPr>
            <w:tcW w:w="222" w:type="dxa"/>
            <w:gridSpan w:val="2"/>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GUID=82d753b8-3625-4ad6-8fc8-69147b4a2b22 </w:instrText>
            </w:r>
            <w:r w:rsidRPr="006F2CA2">
              <w:rPr>
                <w:rFonts w:ascii="Times New Roman" w:hAnsi="Times New Roman" w:cs="Times New Roman"/>
                <w:sz w:val="22"/>
                <w:szCs w:val="20"/>
                <w:lang w:val="en-GB" w:eastAsia="en-US"/>
              </w:rPr>
              <w:fldChar w:fldCharType="end"/>
            </w:r>
          </w:p>
        </w:tc>
        <w:tc>
          <w:tcPr>
            <w:tcW w:w="5527"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GUID=89643272-7e7c-48b7-b4d8-3355f2487b29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_______________________</w:t>
            </w:r>
            <w:r w:rsidRPr="006F2CA2">
              <w:rPr>
                <w:rFonts w:ascii="Times New Roman" w:hAnsi="Times New Roman" w:cs="Times New Roman"/>
                <w:sz w:val="22"/>
                <w:szCs w:val="20"/>
                <w:lang w:val="en-GB" w:eastAsia="en-US"/>
              </w:rPr>
              <w:br/>
              <w:t>Defendant*</w:t>
            </w:r>
          </w:p>
        </w:tc>
      </w:tr>
      <w:tr w:rsidR="005A22FC" w:rsidTr="000562D5">
        <w:trPr>
          <w:divId w:val="2116439976"/>
          <w:cantSplit/>
        </w:trPr>
        <w:tc>
          <w:tcPr>
            <w:tcW w:w="2756" w:type="dxa"/>
            <w:gridSpan w:val="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GUID=a73a7636-c5fb-49e4-b08e-416bfb25558e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Date:________________</w:t>
            </w:r>
          </w:p>
        </w:tc>
        <w:tc>
          <w:tcPr>
            <w:tcW w:w="222"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GUID=5a48c758-29bf-4f28-a259-b419b70c75b6 </w:instrText>
            </w:r>
            <w:r w:rsidRPr="006F2CA2">
              <w:rPr>
                <w:rFonts w:ascii="Times New Roman" w:hAnsi="Times New Roman" w:cs="Times New Roman"/>
                <w:sz w:val="22"/>
                <w:szCs w:val="20"/>
                <w:lang w:val="en-GB" w:eastAsia="en-US"/>
              </w:rPr>
              <w:fldChar w:fldCharType="end"/>
            </w:r>
          </w:p>
        </w:tc>
        <w:tc>
          <w:tcPr>
            <w:tcW w:w="5527"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GUID=a1460a1f-edef-45ea-8d0c-3a1b236c26fa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_________________</w:t>
            </w:r>
          </w:p>
        </w:tc>
      </w:tr>
      <w:tr w:rsidR="005A22FC" w:rsidTr="000562D5">
        <w:trPr>
          <w:divId w:val="2116439976"/>
          <w:cantSplit/>
        </w:trPr>
        <w:tc>
          <w:tcPr>
            <w:tcW w:w="8505" w:type="dxa"/>
            <w:gridSpan w:val="7"/>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GUID=5ff4a266-b599-498f-8399-cfb3c85abffd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rsidR="00A04357" w:rsidRPr="006F2CA2" w:rsidRDefault="00A04357" w:rsidP="006F2CA2">
      <w:pPr>
        <w:spacing w:before="0" w:after="200" w:line="276" w:lineRule="auto"/>
        <w:divId w:val="2116439976"/>
        <w:rPr>
          <w:rFonts w:ascii="Calibri" w:eastAsia="Calibri" w:hAnsi="Calibri" w:cs="Times New Roman"/>
          <w:sz w:val="22"/>
          <w:szCs w:val="22"/>
          <w:lang w:eastAsia="en-US"/>
        </w:rPr>
      </w:pPr>
    </w:p>
    <w:tbl>
      <w:tblPr>
        <w:tblW w:w="9639" w:type="dxa"/>
        <w:tblLook w:val="04A0" w:firstRow="1" w:lastRow="0" w:firstColumn="1" w:lastColumn="0" w:noHBand="0" w:noVBand="1"/>
      </w:tblPr>
      <w:tblGrid>
        <w:gridCol w:w="481"/>
        <w:gridCol w:w="219"/>
        <w:gridCol w:w="201"/>
        <w:gridCol w:w="493"/>
        <w:gridCol w:w="508"/>
        <w:gridCol w:w="508"/>
        <w:gridCol w:w="442"/>
        <w:gridCol w:w="603"/>
        <w:gridCol w:w="134"/>
        <w:gridCol w:w="99"/>
        <w:gridCol w:w="405"/>
        <w:gridCol w:w="2905"/>
        <w:gridCol w:w="2641"/>
      </w:tblGrid>
      <w:tr w:rsidR="005A22FC" w:rsidTr="000562D5">
        <w:trPr>
          <w:gridAfter w:val="1"/>
          <w:divId w:val="2116439976"/>
          <w:wAfter w:w="2641" w:type="dxa"/>
          <w:cantSplit/>
          <w:trHeight w:val="460"/>
        </w:trPr>
        <w:tc>
          <w:tcPr>
            <w:tcW w:w="6998" w:type="dxa"/>
            <w:gridSpan w:val="1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GUID=eff715c8-e2dc-488d-be92-991ae43b8fe0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2</w:t>
            </w:r>
            <w:r w:rsidRPr="006F2CA2">
              <w:rPr>
                <w:rFonts w:ascii="Times New Roman" w:hAnsi="Times New Roman" w:cs="Times New Roman"/>
                <w:sz w:val="22"/>
                <w:szCs w:val="20"/>
                <w:lang w:val="en-GB" w:eastAsia="en-US"/>
              </w:rPr>
              <w:t>: The Agreement for Lease will be terminated.</w:t>
            </w:r>
          </w:p>
        </w:tc>
      </w:tr>
      <w:tr w:rsidR="005A22FC" w:rsidTr="000562D5">
        <w:trPr>
          <w:gridAfter w:val="1"/>
          <w:divId w:val="2116439976"/>
          <w:wAfter w:w="2641" w:type="dxa"/>
          <w:cantSplit/>
          <w:trHeight w:val="460"/>
        </w:trPr>
        <w:tc>
          <w:tcPr>
            <w:tcW w:w="6998" w:type="dxa"/>
            <w:gridSpan w:val="12"/>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GUID=e388565d-4523-49b8-a4fd-f3e71627db79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deposit to be refunded by the HDB will be used to [please tick if applicable]:</w:t>
            </w:r>
          </w:p>
        </w:tc>
      </w:tr>
      <w:tr w:rsidR="005A22FC" w:rsidTr="000562D5">
        <w:trPr>
          <w:gridAfter w:val="1"/>
          <w:divId w:val="2116439976"/>
          <w:wAfter w:w="2641" w:type="dxa"/>
          <w:cantSplit/>
          <w:trHeight w:val="460"/>
        </w:trPr>
        <w:tc>
          <w:tcPr>
            <w:tcW w:w="481"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GUID=b2163da6-febb-47c1-a748-c81863c2b14b </w:instrText>
            </w:r>
            <w:r w:rsidRPr="006F2CA2">
              <w:rPr>
                <w:rFonts w:ascii="Times New Roman" w:hAnsi="Times New Roman" w:cs="Times New Roman"/>
                <w:sz w:val="22"/>
                <w:szCs w:val="20"/>
                <w:lang w:val="en-GB" w:eastAsia="en-US"/>
              </w:rPr>
              <w:fldChar w:fldCharType="end"/>
            </w:r>
          </w:p>
        </w:tc>
        <w:tc>
          <w:tcPr>
            <w:tcW w:w="420"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GUID=80a3a0dd-2da0-435a-a6e4-92b1699c215a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097" w:type="dxa"/>
            <w:gridSpan w:val="9"/>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GUID=c1b27e15-0ef1-46cd-a20a-83f32d19cea7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pay all moneys due to the HDB.</w:t>
            </w:r>
          </w:p>
        </w:tc>
      </w:tr>
      <w:tr w:rsidR="005A22FC" w:rsidTr="000562D5">
        <w:trPr>
          <w:gridAfter w:val="1"/>
          <w:divId w:val="2116439976"/>
          <w:wAfter w:w="2641" w:type="dxa"/>
          <w:cantSplit/>
        </w:trPr>
        <w:tc>
          <w:tcPr>
            <w:tcW w:w="481"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GUID=aae954d6-77bc-47cc-9be3-f4f4f61229c9 </w:instrText>
            </w:r>
            <w:r w:rsidRPr="006F2CA2">
              <w:rPr>
                <w:rFonts w:ascii="Times New Roman" w:hAnsi="Times New Roman" w:cs="Times New Roman"/>
                <w:sz w:val="22"/>
                <w:szCs w:val="20"/>
                <w:lang w:val="en-GB" w:eastAsia="en-US"/>
              </w:rPr>
              <w:fldChar w:fldCharType="end"/>
            </w:r>
          </w:p>
        </w:tc>
        <w:tc>
          <w:tcPr>
            <w:tcW w:w="420"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GUID=eb1b1218-7268-4670-9b03-a92b16235ec9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097" w:type="dxa"/>
            <w:gridSpan w:val="9"/>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GUID=081dada4-7807-420c-a223-7c993b939589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refund the Plaintiff’s CPF moneys used for the flat and the accrued interest*.</w:t>
            </w:r>
          </w:p>
        </w:tc>
      </w:tr>
      <w:tr w:rsidR="005A22FC" w:rsidTr="000562D5">
        <w:trPr>
          <w:gridAfter w:val="1"/>
          <w:divId w:val="2116439976"/>
          <w:wAfter w:w="2641" w:type="dxa"/>
          <w:cantSplit/>
        </w:trPr>
        <w:tc>
          <w:tcPr>
            <w:tcW w:w="481"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GUID=a20ee2f7-b043-471e-9f8b-6163ceb63ac2 </w:instrText>
            </w:r>
            <w:r w:rsidRPr="006F2CA2">
              <w:rPr>
                <w:rFonts w:ascii="Times New Roman" w:hAnsi="Times New Roman" w:cs="Times New Roman"/>
                <w:sz w:val="22"/>
                <w:szCs w:val="20"/>
                <w:lang w:val="en-GB" w:eastAsia="en-US"/>
              </w:rPr>
              <w:fldChar w:fldCharType="end"/>
            </w:r>
          </w:p>
        </w:tc>
        <w:tc>
          <w:tcPr>
            <w:tcW w:w="420"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GUID=89e4d5e4-b30e-4d4a-ac97-640af998192d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097" w:type="dxa"/>
            <w:gridSpan w:val="9"/>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GUID=1307fd79-306b-4b40-9945-62861671605a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refund the Defendant’s CPF moneys used for the flat and the accrued interest*.</w:t>
            </w:r>
          </w:p>
        </w:tc>
      </w:tr>
      <w:tr w:rsidR="005A22FC" w:rsidTr="000562D5">
        <w:trPr>
          <w:gridAfter w:val="1"/>
          <w:divId w:val="2116439976"/>
          <w:wAfter w:w="2641" w:type="dxa"/>
          <w:cantSplit/>
        </w:trPr>
        <w:tc>
          <w:tcPr>
            <w:tcW w:w="481"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GUID=dd744885-e4b7-4b4d-9ded-47c2c4ba20e9 </w:instrText>
            </w:r>
            <w:r w:rsidRPr="006F2CA2">
              <w:rPr>
                <w:rFonts w:ascii="Times New Roman" w:hAnsi="Times New Roman" w:cs="Times New Roman"/>
                <w:sz w:val="22"/>
                <w:szCs w:val="20"/>
                <w:lang w:val="en-GB" w:eastAsia="en-US"/>
              </w:rPr>
              <w:fldChar w:fldCharType="end"/>
            </w:r>
          </w:p>
        </w:tc>
        <w:tc>
          <w:tcPr>
            <w:tcW w:w="420"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GUID=9b54eda5-1520-4de5-a643-c73671db8094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097" w:type="dxa"/>
            <w:gridSpan w:val="9"/>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GUID=41227f3d-8d4a-4474-9863-640e2f6fc299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_____________________________.</w:t>
            </w:r>
          </w:p>
        </w:tc>
      </w:tr>
      <w:tr w:rsidR="005A22FC" w:rsidTr="000562D5">
        <w:trPr>
          <w:gridAfter w:val="1"/>
          <w:divId w:val="2116439976"/>
          <w:wAfter w:w="2641" w:type="dxa"/>
          <w:cantSplit/>
        </w:trPr>
        <w:tc>
          <w:tcPr>
            <w:tcW w:w="6998" w:type="dxa"/>
            <w:gridSpan w:val="12"/>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GUID=5345bcd6-08dc-46d7-82d1-1ad020b58fff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 xml:space="preserve">[If </w:t>
            </w:r>
            <w:r w:rsidRPr="006F2CA2">
              <w:rPr>
                <w:rFonts w:ascii="Times New Roman" w:hAnsi="Times New Roman" w:cs="Times New Roman"/>
                <w:sz w:val="22"/>
                <w:szCs w:val="20"/>
                <w:u w:val="single"/>
                <w:lang w:val="en-GB" w:eastAsia="en-US"/>
              </w:rPr>
              <w:t>1(</w:t>
            </w:r>
            <w:r w:rsidRPr="006F2CA2">
              <w:rPr>
                <w:rFonts w:ascii="Times New Roman" w:hAnsi="Times New Roman" w:cs="Times New Roman"/>
                <w:i/>
                <w:sz w:val="22"/>
                <w:szCs w:val="20"/>
                <w:u w:val="single"/>
                <w:lang w:val="en-GB" w:eastAsia="en-US"/>
              </w:rPr>
              <w:t>a</w:t>
            </w:r>
            <w:r w:rsidRPr="006F2CA2">
              <w:rPr>
                <w:rFonts w:ascii="Times New Roman" w:hAnsi="Times New Roman" w:cs="Times New Roman"/>
                <w:sz w:val="22"/>
                <w:szCs w:val="20"/>
                <w:u w:val="single"/>
                <w:lang w:val="en-GB" w:eastAsia="en-US"/>
              </w:rPr>
              <w:t>)</w:t>
            </w:r>
            <w:r w:rsidRPr="006F2CA2">
              <w:rPr>
                <w:rFonts w:ascii="Times New Roman" w:hAnsi="Times New Roman" w:cs="Times New Roman"/>
                <w:sz w:val="22"/>
                <w:szCs w:val="20"/>
                <w:lang w:val="en-GB" w:eastAsia="en-US"/>
              </w:rPr>
              <w:t xml:space="preserve"> above is </w:t>
            </w:r>
            <w:r w:rsidRPr="006F2CA2">
              <w:rPr>
                <w:rFonts w:ascii="Times New Roman" w:hAnsi="Times New Roman" w:cs="Times New Roman"/>
                <w:sz w:val="22"/>
                <w:szCs w:val="20"/>
                <w:u w:val="single"/>
                <w:lang w:val="en-GB" w:eastAsia="en-US"/>
              </w:rPr>
              <w:t>not</w:t>
            </w:r>
            <w:r w:rsidRPr="006F2CA2">
              <w:rPr>
                <w:rFonts w:ascii="Times New Roman" w:hAnsi="Times New Roman" w:cs="Times New Roman"/>
                <w:sz w:val="22"/>
                <w:szCs w:val="20"/>
                <w:lang w:val="en-GB" w:eastAsia="en-US"/>
              </w:rPr>
              <w:t xml:space="preserve"> selected and there are moneys due to the HDB]. The moneys due to the HDB will be borne by:</w:t>
            </w:r>
          </w:p>
        </w:tc>
      </w:tr>
      <w:tr w:rsidR="005A22FC" w:rsidTr="000562D5">
        <w:trPr>
          <w:gridAfter w:val="1"/>
          <w:divId w:val="2116439976"/>
          <w:wAfter w:w="2641" w:type="dxa"/>
          <w:cantSplit/>
        </w:trPr>
        <w:tc>
          <w:tcPr>
            <w:tcW w:w="481"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GUID=094e1b1d-2423-4a82-a260-2d257a0d3dcd </w:instrText>
            </w:r>
            <w:r w:rsidRPr="006F2CA2">
              <w:rPr>
                <w:rFonts w:ascii="Times New Roman" w:hAnsi="Times New Roman" w:cs="Times New Roman"/>
                <w:sz w:val="22"/>
                <w:szCs w:val="20"/>
                <w:lang w:val="en-GB" w:eastAsia="en-US"/>
              </w:rPr>
              <w:fldChar w:fldCharType="end"/>
            </w:r>
          </w:p>
        </w:tc>
        <w:tc>
          <w:tcPr>
            <w:tcW w:w="420" w:type="dxa"/>
            <w:gridSpan w:val="2"/>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GUID=aa74fd92-a3df-488f-9755-ac6c8e209587 </w:instrText>
            </w:r>
            <w:r w:rsidRPr="006F2CA2">
              <w:rPr>
                <w:rFonts w:ascii="Times New Roman" w:hAnsi="Times New Roman" w:cs="Times New Roman"/>
                <w:sz w:val="22"/>
                <w:szCs w:val="20"/>
                <w:lang w:val="en-GB" w:eastAsia="en-US"/>
              </w:rPr>
              <w:fldChar w:fldCharType="end"/>
            </w:r>
          </w:p>
        </w:tc>
        <w:tc>
          <w:tcPr>
            <w:tcW w:w="3192" w:type="dxa"/>
            <w:gridSpan w:val="8"/>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GUID=79b2db85-73e5-4f4d-baee-845c6d06a042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2905"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GUID=6e5919b5-cffd-4d3e-9e52-3bd4d807e3b1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rsidTr="000562D5">
        <w:trPr>
          <w:gridAfter w:val="1"/>
          <w:divId w:val="2116439976"/>
          <w:wAfter w:w="2641" w:type="dxa"/>
          <w:cantSplit/>
        </w:trPr>
        <w:tc>
          <w:tcPr>
            <w:tcW w:w="481"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GUID=4193526e-8771-472a-8e44-e26f398cb7b1 </w:instrText>
            </w:r>
            <w:r w:rsidRPr="006F2CA2">
              <w:rPr>
                <w:rFonts w:ascii="Times New Roman" w:hAnsi="Times New Roman" w:cs="Times New Roman"/>
                <w:sz w:val="22"/>
                <w:szCs w:val="20"/>
                <w:lang w:val="en-GB" w:eastAsia="en-US"/>
              </w:rPr>
              <w:fldChar w:fldCharType="end"/>
            </w:r>
          </w:p>
        </w:tc>
        <w:tc>
          <w:tcPr>
            <w:tcW w:w="420" w:type="dxa"/>
            <w:gridSpan w:val="2"/>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GUID=d017dc9e-421e-4d4d-b458-64674c087458 </w:instrText>
            </w:r>
            <w:r w:rsidRPr="006F2CA2">
              <w:rPr>
                <w:rFonts w:ascii="Times New Roman" w:hAnsi="Times New Roman" w:cs="Times New Roman"/>
                <w:sz w:val="22"/>
                <w:szCs w:val="20"/>
                <w:lang w:val="en-GB" w:eastAsia="en-US"/>
              </w:rPr>
              <w:fldChar w:fldCharType="end"/>
            </w:r>
          </w:p>
        </w:tc>
        <w:tc>
          <w:tcPr>
            <w:tcW w:w="3192" w:type="dxa"/>
            <w:gridSpan w:val="8"/>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GUID=ea401fa6-036f-47ce-be58-5f0814f96e1c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2905"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GUID=08c27670-ad79-456b-bd7e-20d6bcd432c2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rsidTr="000562D5">
        <w:trPr>
          <w:gridAfter w:val="1"/>
          <w:divId w:val="2116439976"/>
          <w:wAfter w:w="2641" w:type="dxa"/>
          <w:cantSplit/>
        </w:trPr>
        <w:tc>
          <w:tcPr>
            <w:tcW w:w="6998" w:type="dxa"/>
            <w:gridSpan w:val="12"/>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GUID=5dec3b24-5da1-4d42-8007-88fafe5f6203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 xml:space="preserve">If </w:t>
            </w:r>
            <w:r w:rsidRPr="006F2CA2">
              <w:rPr>
                <w:rFonts w:ascii="Times New Roman" w:hAnsi="Times New Roman" w:cs="Times New Roman"/>
                <w:sz w:val="22"/>
                <w:szCs w:val="20"/>
                <w:u w:val="single"/>
                <w:lang w:val="en-GB" w:eastAsia="en-US"/>
              </w:rPr>
              <w:t>1(</w:t>
            </w:r>
            <w:r w:rsidRPr="006F2CA2">
              <w:rPr>
                <w:rFonts w:ascii="Times New Roman" w:hAnsi="Times New Roman" w:cs="Times New Roman"/>
                <w:i/>
                <w:sz w:val="22"/>
                <w:szCs w:val="20"/>
                <w:u w:val="single"/>
                <w:lang w:val="en-GB" w:eastAsia="en-US"/>
              </w:rPr>
              <w:t>b</w:t>
            </w:r>
            <w:r w:rsidRPr="006F2CA2">
              <w:rPr>
                <w:rFonts w:ascii="Times New Roman" w:hAnsi="Times New Roman" w:cs="Times New Roman"/>
                <w:sz w:val="22"/>
                <w:szCs w:val="20"/>
                <w:u w:val="single"/>
                <w:lang w:val="en-GB" w:eastAsia="en-US"/>
              </w:rPr>
              <w:t>) or (</w:t>
            </w:r>
            <w:r w:rsidRPr="006F2CA2">
              <w:rPr>
                <w:rFonts w:ascii="Times New Roman" w:hAnsi="Times New Roman" w:cs="Times New Roman"/>
                <w:i/>
                <w:sz w:val="22"/>
                <w:szCs w:val="20"/>
                <w:u w:val="single"/>
                <w:lang w:val="en-GB" w:eastAsia="en-US"/>
              </w:rPr>
              <w:t>c</w:t>
            </w:r>
            <w:r w:rsidRPr="006F2CA2">
              <w:rPr>
                <w:rFonts w:ascii="Times New Roman" w:hAnsi="Times New Roman" w:cs="Times New Roman"/>
                <w:sz w:val="22"/>
                <w:szCs w:val="20"/>
                <w:u w:val="single"/>
                <w:lang w:val="en-GB" w:eastAsia="en-US"/>
              </w:rPr>
              <w:t>)</w:t>
            </w:r>
            <w:r w:rsidRPr="006F2CA2">
              <w:rPr>
                <w:rFonts w:ascii="Times New Roman" w:hAnsi="Times New Roman" w:cs="Times New Roman"/>
                <w:sz w:val="22"/>
                <w:szCs w:val="20"/>
                <w:lang w:val="en-GB" w:eastAsia="en-US"/>
              </w:rPr>
              <w:t xml:space="preserve"> above is </w:t>
            </w:r>
            <w:r w:rsidRPr="006F2CA2">
              <w:rPr>
                <w:rFonts w:ascii="Times New Roman" w:hAnsi="Times New Roman" w:cs="Times New Roman"/>
                <w:sz w:val="22"/>
                <w:szCs w:val="20"/>
                <w:u w:val="single"/>
                <w:lang w:val="en-GB" w:eastAsia="en-US"/>
              </w:rPr>
              <w:t>not</w:t>
            </w:r>
            <w:r w:rsidRPr="006F2CA2">
              <w:rPr>
                <w:rFonts w:ascii="Times New Roman" w:hAnsi="Times New Roman" w:cs="Times New Roman"/>
                <w:sz w:val="22"/>
                <w:szCs w:val="20"/>
                <w:lang w:val="en-GB" w:eastAsia="en-US"/>
              </w:rPr>
              <w:t xml:space="preserve"> selected and the CPF moneys of the Plaintiff and/or the Defendant have been used for the flat [please tick if applicable]:</w:t>
            </w:r>
          </w:p>
        </w:tc>
      </w:tr>
      <w:tr w:rsidR="005A22FC" w:rsidTr="000562D5">
        <w:trPr>
          <w:gridAfter w:val="1"/>
          <w:divId w:val="2116439976"/>
          <w:wAfter w:w="2641" w:type="dxa"/>
          <w:cantSplit/>
        </w:trPr>
        <w:tc>
          <w:tcPr>
            <w:tcW w:w="481"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GUID=a222983d-c712-4310-a26b-fda38f01c15f </w:instrText>
            </w:r>
            <w:r w:rsidRPr="006F2CA2">
              <w:rPr>
                <w:rFonts w:ascii="Times New Roman" w:hAnsi="Times New Roman" w:cs="Times New Roman"/>
                <w:sz w:val="22"/>
                <w:szCs w:val="20"/>
                <w:lang w:val="en-GB" w:eastAsia="en-US"/>
              </w:rPr>
              <w:fldChar w:fldCharType="end"/>
            </w:r>
          </w:p>
        </w:tc>
        <w:tc>
          <w:tcPr>
            <w:tcW w:w="420"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GUID=887049c7-10f9-41c2-9243-5e2ed292ef06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097" w:type="dxa"/>
            <w:gridSpan w:val="9"/>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GUID=91fe4e5b-a90e-4a21-836e-8cd7e312b8e1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Plaintiff/The Defendant* will refund the Plaintiff’s CPF moneys used for the flat and the accrued interest.</w:t>
            </w:r>
          </w:p>
        </w:tc>
      </w:tr>
      <w:tr w:rsidR="005A22FC" w:rsidTr="000562D5">
        <w:trPr>
          <w:gridAfter w:val="1"/>
          <w:divId w:val="2116439976"/>
          <w:wAfter w:w="2641" w:type="dxa"/>
          <w:cantSplit/>
        </w:trPr>
        <w:tc>
          <w:tcPr>
            <w:tcW w:w="481"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GUID=2ad6d91c-9fd5-41e1-a261-80eedd2ba9be </w:instrText>
            </w:r>
            <w:r w:rsidRPr="006F2CA2">
              <w:rPr>
                <w:rFonts w:ascii="Times New Roman" w:hAnsi="Times New Roman" w:cs="Times New Roman"/>
                <w:sz w:val="22"/>
                <w:szCs w:val="20"/>
                <w:lang w:val="en-GB" w:eastAsia="en-US"/>
              </w:rPr>
              <w:fldChar w:fldCharType="end"/>
            </w:r>
          </w:p>
        </w:tc>
        <w:tc>
          <w:tcPr>
            <w:tcW w:w="420"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GUID=2ea1e2bd-988d-43b0-b0ad-19cd2e981d8f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097" w:type="dxa"/>
            <w:gridSpan w:val="9"/>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GUID=32d6d1e4-f915-486c-bd18-82e8291b96ee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Plaintiff/The Defendant* will refund the Defendant’s CPF moneys used for the flat and the accrued interest.</w:t>
            </w:r>
          </w:p>
        </w:tc>
      </w:tr>
      <w:tr w:rsidR="005A22FC" w:rsidTr="000562D5">
        <w:trPr>
          <w:gridAfter w:val="1"/>
          <w:divId w:val="2116439976"/>
          <w:wAfter w:w="2641" w:type="dxa"/>
          <w:cantSplit/>
        </w:trPr>
        <w:tc>
          <w:tcPr>
            <w:tcW w:w="6998" w:type="dxa"/>
            <w:gridSpan w:val="12"/>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GUID=f93dd683-f020-4b0b-ab79-cd533e053245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The conveyancing, stamp, registration and administrative fees of the termination of the Agreement for Lease will be borne by:</w:t>
            </w:r>
          </w:p>
        </w:tc>
      </w:tr>
      <w:tr w:rsidR="005A22FC" w:rsidTr="000562D5">
        <w:trPr>
          <w:gridAfter w:val="1"/>
          <w:divId w:val="2116439976"/>
          <w:wAfter w:w="2641" w:type="dxa"/>
          <w:cantSplit/>
        </w:trPr>
        <w:tc>
          <w:tcPr>
            <w:tcW w:w="481"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GUID=15d5b592-bca7-4696-a0e6-56f8704ef645 </w:instrText>
            </w:r>
            <w:r w:rsidRPr="006F2CA2">
              <w:rPr>
                <w:rFonts w:ascii="Times New Roman" w:hAnsi="Times New Roman" w:cs="Times New Roman"/>
                <w:sz w:val="22"/>
                <w:szCs w:val="20"/>
                <w:lang w:val="en-GB" w:eastAsia="en-US"/>
              </w:rPr>
              <w:fldChar w:fldCharType="end"/>
            </w:r>
          </w:p>
        </w:tc>
        <w:tc>
          <w:tcPr>
            <w:tcW w:w="420" w:type="dxa"/>
            <w:gridSpan w:val="2"/>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GUID=4e7c641e-cce0-40f5-b1f8-de5c03cbf2ba </w:instrText>
            </w:r>
            <w:r w:rsidRPr="006F2CA2">
              <w:rPr>
                <w:rFonts w:ascii="Times New Roman" w:hAnsi="Times New Roman" w:cs="Times New Roman"/>
                <w:sz w:val="22"/>
                <w:szCs w:val="20"/>
                <w:lang w:val="en-GB" w:eastAsia="en-US"/>
              </w:rPr>
              <w:fldChar w:fldCharType="end"/>
            </w:r>
          </w:p>
        </w:tc>
        <w:tc>
          <w:tcPr>
            <w:tcW w:w="3192" w:type="dxa"/>
            <w:gridSpan w:val="8"/>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GUID=3e32ab03-e1b5-44cd-a491-8d32ddf18360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2905"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GUID=d7669f6d-4ffe-420f-8841-05ab4d0811c1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rsidTr="000562D5">
        <w:trPr>
          <w:gridAfter w:val="1"/>
          <w:divId w:val="2116439976"/>
          <w:wAfter w:w="2641" w:type="dxa"/>
          <w:cantSplit/>
        </w:trPr>
        <w:tc>
          <w:tcPr>
            <w:tcW w:w="481"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GUID=0af9f5f4-b6fe-42c0-94b7-63cd98eddab9 </w:instrText>
            </w:r>
            <w:r w:rsidRPr="006F2CA2">
              <w:rPr>
                <w:rFonts w:ascii="Times New Roman" w:hAnsi="Times New Roman" w:cs="Times New Roman"/>
                <w:sz w:val="22"/>
                <w:szCs w:val="20"/>
                <w:lang w:val="en-GB" w:eastAsia="en-US"/>
              </w:rPr>
              <w:fldChar w:fldCharType="end"/>
            </w:r>
          </w:p>
        </w:tc>
        <w:tc>
          <w:tcPr>
            <w:tcW w:w="420" w:type="dxa"/>
            <w:gridSpan w:val="2"/>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GUID=11e175ff-6860-4fd4-9f9c-50b34ce3eff1 </w:instrText>
            </w:r>
            <w:r w:rsidRPr="006F2CA2">
              <w:rPr>
                <w:rFonts w:ascii="Times New Roman" w:hAnsi="Times New Roman" w:cs="Times New Roman"/>
                <w:sz w:val="22"/>
                <w:szCs w:val="20"/>
                <w:lang w:val="en-GB" w:eastAsia="en-US"/>
              </w:rPr>
              <w:fldChar w:fldCharType="end"/>
            </w:r>
          </w:p>
        </w:tc>
        <w:tc>
          <w:tcPr>
            <w:tcW w:w="3192" w:type="dxa"/>
            <w:gridSpan w:val="8"/>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GUID=afaecd37-6dcf-4192-9f39-a47494906499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2905"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GUID=a3b7b249-4d21-4aec-9b54-c729ccc40a3c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rsidTr="000562D5">
        <w:trPr>
          <w:gridAfter w:val="1"/>
          <w:divId w:val="2116439976"/>
          <w:wAfter w:w="2641" w:type="dxa"/>
          <w:cantSplit/>
        </w:trPr>
        <w:tc>
          <w:tcPr>
            <w:tcW w:w="6998" w:type="dxa"/>
            <w:gridSpan w:val="12"/>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GUID=fde5ab6a-e2bb-4a3b-bfaf-9e36380bc91f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The balance or shortfall will be divided in the following manner:</w:t>
            </w:r>
          </w:p>
        </w:tc>
      </w:tr>
      <w:tr w:rsidR="005A22FC" w:rsidTr="000562D5">
        <w:trPr>
          <w:gridAfter w:val="1"/>
          <w:divId w:val="2116439976"/>
          <w:wAfter w:w="2641" w:type="dxa"/>
          <w:cantSplit/>
        </w:trPr>
        <w:tc>
          <w:tcPr>
            <w:tcW w:w="481"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GUID=50652b84-5738-4f77-9a9f-98b56a95a16e </w:instrText>
            </w:r>
            <w:r w:rsidRPr="006F2CA2">
              <w:rPr>
                <w:rFonts w:ascii="Times New Roman" w:hAnsi="Times New Roman" w:cs="Times New Roman"/>
                <w:sz w:val="22"/>
                <w:szCs w:val="20"/>
                <w:lang w:val="en-GB" w:eastAsia="en-US"/>
              </w:rPr>
              <w:fldChar w:fldCharType="end"/>
            </w:r>
          </w:p>
        </w:tc>
        <w:tc>
          <w:tcPr>
            <w:tcW w:w="420" w:type="dxa"/>
            <w:gridSpan w:val="2"/>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GUID=16ecbd66-615d-42d9-8a17-f725c4d46532 </w:instrText>
            </w:r>
            <w:r w:rsidRPr="006F2CA2">
              <w:rPr>
                <w:rFonts w:ascii="Times New Roman" w:hAnsi="Times New Roman" w:cs="Times New Roman"/>
                <w:sz w:val="22"/>
                <w:szCs w:val="20"/>
                <w:lang w:val="en-GB" w:eastAsia="en-US"/>
              </w:rPr>
              <w:fldChar w:fldCharType="end"/>
            </w:r>
          </w:p>
        </w:tc>
        <w:tc>
          <w:tcPr>
            <w:tcW w:w="3192" w:type="dxa"/>
            <w:gridSpan w:val="8"/>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GUID=df22f68f-44f4-4f12-86fa-f1692339773a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2905"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GUID=5d7a92d5-63a7-4f1c-b9d4-b619180cd084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rsidTr="000562D5">
        <w:trPr>
          <w:gridAfter w:val="1"/>
          <w:divId w:val="2116439976"/>
          <w:wAfter w:w="2641" w:type="dxa"/>
          <w:cantSplit/>
        </w:trPr>
        <w:tc>
          <w:tcPr>
            <w:tcW w:w="481"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GUID=9f08efea-6f3e-4273-a23c-5ea89f2012ac </w:instrText>
            </w:r>
            <w:r w:rsidRPr="006F2CA2">
              <w:rPr>
                <w:rFonts w:ascii="Times New Roman" w:hAnsi="Times New Roman" w:cs="Times New Roman"/>
                <w:sz w:val="22"/>
                <w:szCs w:val="20"/>
                <w:lang w:val="en-GB" w:eastAsia="en-US"/>
              </w:rPr>
              <w:fldChar w:fldCharType="end"/>
            </w:r>
          </w:p>
        </w:tc>
        <w:tc>
          <w:tcPr>
            <w:tcW w:w="420" w:type="dxa"/>
            <w:gridSpan w:val="2"/>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GUID=ef461d43-5310-4a95-ba78-79d7fb9896c6 </w:instrText>
            </w:r>
            <w:r w:rsidRPr="006F2CA2">
              <w:rPr>
                <w:rFonts w:ascii="Times New Roman" w:hAnsi="Times New Roman" w:cs="Times New Roman"/>
                <w:sz w:val="22"/>
                <w:szCs w:val="20"/>
                <w:lang w:val="en-GB" w:eastAsia="en-US"/>
              </w:rPr>
              <w:fldChar w:fldCharType="end"/>
            </w:r>
          </w:p>
        </w:tc>
        <w:tc>
          <w:tcPr>
            <w:tcW w:w="3192" w:type="dxa"/>
            <w:gridSpan w:val="8"/>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GUID=f4b8768f-bb2f-442d-ad73-a1728c98ee91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2905"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GUID=a0b252cd-858e-4e1f-b736-40833e85ad93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rsidTr="000562D5">
        <w:trPr>
          <w:gridAfter w:val="1"/>
          <w:divId w:val="2116439976"/>
          <w:wAfter w:w="2641" w:type="dxa"/>
          <w:cantSplit/>
        </w:trPr>
        <w:tc>
          <w:tcPr>
            <w:tcW w:w="481"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GUID=95b91111-3524-4798-a960-7810ed341dbc </w:instrText>
            </w:r>
            <w:r w:rsidRPr="006F2CA2">
              <w:rPr>
                <w:rFonts w:ascii="Times New Roman" w:hAnsi="Times New Roman" w:cs="Times New Roman"/>
                <w:sz w:val="22"/>
                <w:szCs w:val="20"/>
                <w:lang w:val="en-GB" w:eastAsia="en-US"/>
              </w:rPr>
              <w:fldChar w:fldCharType="end"/>
            </w:r>
          </w:p>
        </w:tc>
        <w:tc>
          <w:tcPr>
            <w:tcW w:w="420" w:type="dxa"/>
            <w:gridSpan w:val="2"/>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GUID=1899e612-8001-45f0-8e75-2787e4e63f2b </w:instrText>
            </w:r>
            <w:r w:rsidRPr="006F2CA2">
              <w:rPr>
                <w:rFonts w:ascii="Times New Roman" w:hAnsi="Times New Roman" w:cs="Times New Roman"/>
                <w:sz w:val="22"/>
                <w:szCs w:val="20"/>
                <w:lang w:val="en-GB" w:eastAsia="en-US"/>
              </w:rPr>
              <w:fldChar w:fldCharType="end"/>
            </w:r>
          </w:p>
        </w:tc>
        <w:tc>
          <w:tcPr>
            <w:tcW w:w="3192" w:type="dxa"/>
            <w:gridSpan w:val="8"/>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GUID=120c3c58-073c-43aa-8aca-52ab5488c36f </w:instrText>
            </w:r>
            <w:r w:rsidRPr="006F2CA2">
              <w:rPr>
                <w:rFonts w:ascii="Times New Roman" w:hAnsi="Times New Roman" w:cs="Times New Roman"/>
                <w:sz w:val="22"/>
                <w:szCs w:val="20"/>
                <w:lang w:val="en-GB" w:eastAsia="en-US"/>
              </w:rPr>
              <w:fldChar w:fldCharType="end"/>
            </w:r>
          </w:p>
        </w:tc>
        <w:tc>
          <w:tcPr>
            <w:tcW w:w="2905"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GUID=ebbc446f-9639-4ba3-9626-f77e9bb7e105 </w:instrText>
            </w:r>
            <w:r w:rsidRPr="006F2CA2">
              <w:rPr>
                <w:rFonts w:ascii="Times New Roman" w:hAnsi="Times New Roman" w:cs="Times New Roman"/>
                <w:sz w:val="22"/>
                <w:szCs w:val="20"/>
                <w:lang w:val="en-GB" w:eastAsia="en-US"/>
              </w:rPr>
              <w:fldChar w:fldCharType="end"/>
            </w:r>
          </w:p>
        </w:tc>
      </w:tr>
      <w:tr w:rsidR="005A22FC" w:rsidTr="000562D5">
        <w:trPr>
          <w:gridAfter w:val="1"/>
          <w:divId w:val="2116439976"/>
          <w:wAfter w:w="2641" w:type="dxa"/>
          <w:cantSplit/>
        </w:trPr>
        <w:tc>
          <w:tcPr>
            <w:tcW w:w="6998" w:type="dxa"/>
            <w:gridSpan w:val="12"/>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GUID=026230b1-cec0-4f61-97bb-cfd0b5b85fa8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Time Frame</w:t>
            </w:r>
          </w:p>
        </w:tc>
      </w:tr>
      <w:tr w:rsidR="005A22FC" w:rsidTr="000562D5">
        <w:trPr>
          <w:gridAfter w:val="1"/>
          <w:divId w:val="2116439976"/>
          <w:wAfter w:w="2641" w:type="dxa"/>
          <w:cantSplit/>
        </w:trPr>
        <w:tc>
          <w:tcPr>
            <w:tcW w:w="6998" w:type="dxa"/>
            <w:gridSpan w:val="12"/>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GUID=fb90df5b-310f-433b-ad43-4e9c1e9b465a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parties will apply to the HDB to terminate the Agreement for Lease:</w:t>
            </w:r>
          </w:p>
        </w:tc>
      </w:tr>
      <w:tr w:rsidR="005A22FC" w:rsidTr="000562D5">
        <w:trPr>
          <w:gridAfter w:val="1"/>
          <w:divId w:val="2116439976"/>
          <w:wAfter w:w="2641" w:type="dxa"/>
          <w:cantSplit/>
        </w:trPr>
        <w:tc>
          <w:tcPr>
            <w:tcW w:w="481"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GUID=31edca56-1eba-4fb8-89d1-3b9767d88666 </w:instrText>
            </w:r>
            <w:r w:rsidRPr="006F2CA2">
              <w:rPr>
                <w:rFonts w:ascii="Times New Roman" w:hAnsi="Times New Roman" w:cs="Times New Roman"/>
                <w:sz w:val="22"/>
                <w:szCs w:val="20"/>
                <w:lang w:val="en-GB" w:eastAsia="en-US"/>
              </w:rPr>
              <w:fldChar w:fldCharType="end"/>
            </w:r>
          </w:p>
        </w:tc>
        <w:tc>
          <w:tcPr>
            <w:tcW w:w="420"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GUID=1872da1f-8e4d-430a-908f-2bbc952c829e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097" w:type="dxa"/>
            <w:gridSpan w:val="9"/>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GUID=943630dc-011f-49f4-b9ca-159ca1e99c44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by [</w:t>
            </w:r>
            <w:r w:rsidRPr="006F2CA2">
              <w:rPr>
                <w:rFonts w:ascii="Times New Roman" w:hAnsi="Times New Roman" w:cs="Times New Roman"/>
                <w:i/>
                <w:sz w:val="22"/>
                <w:szCs w:val="20"/>
                <w:lang w:val="en-GB" w:eastAsia="en-US"/>
              </w:rPr>
              <w:t>please specify the date</w:t>
            </w:r>
            <w:r w:rsidRPr="006F2CA2">
              <w:rPr>
                <w:rFonts w:ascii="Times New Roman" w:hAnsi="Times New Roman" w:cs="Times New Roman"/>
                <w:sz w:val="22"/>
                <w:szCs w:val="20"/>
                <w:lang w:val="en-GB" w:eastAsia="en-US"/>
              </w:rPr>
              <w:t>] ____________________;</w:t>
            </w:r>
          </w:p>
        </w:tc>
      </w:tr>
      <w:tr w:rsidR="005A22FC" w:rsidTr="000562D5">
        <w:trPr>
          <w:gridAfter w:val="1"/>
          <w:divId w:val="2116439976"/>
          <w:wAfter w:w="2641" w:type="dxa"/>
          <w:cantSplit/>
        </w:trPr>
        <w:tc>
          <w:tcPr>
            <w:tcW w:w="481"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GUID=bd1fcb7e-75a5-4e85-ade8-19e5a301b87d </w:instrText>
            </w:r>
            <w:r w:rsidRPr="006F2CA2">
              <w:rPr>
                <w:rFonts w:ascii="Times New Roman" w:hAnsi="Times New Roman" w:cs="Times New Roman"/>
                <w:sz w:val="22"/>
                <w:szCs w:val="20"/>
                <w:lang w:val="en-GB" w:eastAsia="en-US"/>
              </w:rPr>
              <w:fldChar w:fldCharType="end"/>
            </w:r>
          </w:p>
        </w:tc>
        <w:tc>
          <w:tcPr>
            <w:tcW w:w="420"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GUID=1c5d502f-be84-474f-897b-f8f97c7d24ce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097" w:type="dxa"/>
            <w:gridSpan w:val="9"/>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GUID=fa4d007c-2c68-4f16-9f45-9f002ab2daa7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 weeks/months of the order of court on the HDB flat;</w:t>
            </w:r>
          </w:p>
        </w:tc>
      </w:tr>
      <w:tr w:rsidR="005A22FC" w:rsidTr="000562D5">
        <w:trPr>
          <w:gridAfter w:val="1"/>
          <w:divId w:val="2116439976"/>
          <w:wAfter w:w="2641" w:type="dxa"/>
          <w:cantSplit/>
        </w:trPr>
        <w:tc>
          <w:tcPr>
            <w:tcW w:w="481"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GUID=2eb121bf-6ae4-4d22-90bb-c4f5f00d6c7a </w:instrText>
            </w:r>
            <w:r w:rsidRPr="006F2CA2">
              <w:rPr>
                <w:rFonts w:ascii="Times New Roman" w:hAnsi="Times New Roman" w:cs="Times New Roman"/>
                <w:sz w:val="22"/>
                <w:szCs w:val="20"/>
                <w:lang w:val="en-GB" w:eastAsia="en-US"/>
              </w:rPr>
              <w:fldChar w:fldCharType="end"/>
            </w:r>
          </w:p>
        </w:tc>
        <w:tc>
          <w:tcPr>
            <w:tcW w:w="420"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GUID=0a2afcd7-569e-4067-bf1b-4929232c6f31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097" w:type="dxa"/>
            <w:gridSpan w:val="9"/>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GUID=adc1a067-5ce8-45d9-a16b-32a64be3ccbf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 weeks/months of the grant of the Final Judgment;</w:t>
            </w:r>
          </w:p>
        </w:tc>
      </w:tr>
      <w:tr w:rsidR="005A22FC" w:rsidTr="000562D5">
        <w:trPr>
          <w:gridAfter w:val="1"/>
          <w:divId w:val="2116439976"/>
          <w:wAfter w:w="2641" w:type="dxa"/>
          <w:cantSplit/>
        </w:trPr>
        <w:tc>
          <w:tcPr>
            <w:tcW w:w="481"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GUID=3ead0a40-195c-4620-b493-fab2c90500bb </w:instrText>
            </w:r>
            <w:r w:rsidRPr="006F2CA2">
              <w:rPr>
                <w:rFonts w:ascii="Times New Roman" w:hAnsi="Times New Roman" w:cs="Times New Roman"/>
                <w:sz w:val="22"/>
                <w:szCs w:val="20"/>
                <w:lang w:val="en-GB" w:eastAsia="en-US"/>
              </w:rPr>
              <w:fldChar w:fldCharType="end"/>
            </w:r>
          </w:p>
        </w:tc>
        <w:tc>
          <w:tcPr>
            <w:tcW w:w="420"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GUID=f567a015-78b1-40ef-937d-0597142a6034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097" w:type="dxa"/>
            <w:gridSpan w:val="9"/>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GUID=ebfc17e0-4feb-4f2a-954e-4ce1306c37fd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__________________________________.</w:t>
            </w:r>
          </w:p>
        </w:tc>
      </w:tr>
      <w:tr w:rsidR="005A22FC" w:rsidTr="000562D5">
        <w:trPr>
          <w:gridAfter w:val="1"/>
          <w:divId w:val="2116439976"/>
          <w:wAfter w:w="2641" w:type="dxa"/>
          <w:cantSplit/>
        </w:trPr>
        <w:tc>
          <w:tcPr>
            <w:tcW w:w="481"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GUID=e59f65c2-85e6-48fd-b314-4bbae8624ec2 </w:instrText>
            </w:r>
            <w:r w:rsidRPr="006F2CA2">
              <w:rPr>
                <w:rFonts w:ascii="Times New Roman" w:hAnsi="Times New Roman" w:cs="Times New Roman"/>
                <w:sz w:val="22"/>
                <w:szCs w:val="20"/>
                <w:lang w:val="en-GB" w:eastAsia="en-US"/>
              </w:rPr>
              <w:fldChar w:fldCharType="end"/>
            </w:r>
          </w:p>
        </w:tc>
        <w:tc>
          <w:tcPr>
            <w:tcW w:w="420"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GUID=38238c00-d3af-4cff-8267-6f19ae745f88 </w:instrText>
            </w:r>
            <w:r w:rsidRPr="006F2CA2">
              <w:rPr>
                <w:rFonts w:ascii="Times New Roman" w:hAnsi="Times New Roman" w:cs="Times New Roman"/>
                <w:sz w:val="22"/>
                <w:szCs w:val="20"/>
                <w:lang w:val="en-GB" w:eastAsia="en-US"/>
              </w:rPr>
              <w:fldChar w:fldCharType="end"/>
            </w:r>
          </w:p>
        </w:tc>
        <w:tc>
          <w:tcPr>
            <w:tcW w:w="6097" w:type="dxa"/>
            <w:gridSpan w:val="9"/>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GUID=a8869749-43e1-48fb-adaa-6ffe9fea485c </w:instrText>
            </w:r>
            <w:r w:rsidRPr="006F2CA2">
              <w:rPr>
                <w:rFonts w:ascii="Times New Roman" w:hAnsi="Times New Roman" w:cs="Times New Roman"/>
                <w:sz w:val="22"/>
                <w:szCs w:val="20"/>
                <w:lang w:val="en-GB" w:eastAsia="en-US"/>
              </w:rPr>
              <w:fldChar w:fldCharType="end"/>
            </w:r>
          </w:p>
        </w:tc>
      </w:tr>
      <w:tr w:rsidR="005A22FC" w:rsidTr="000562D5">
        <w:trPr>
          <w:gridAfter w:val="1"/>
          <w:divId w:val="2116439976"/>
          <w:wAfter w:w="2641" w:type="dxa"/>
          <w:cantSplit/>
        </w:trPr>
        <w:tc>
          <w:tcPr>
            <w:tcW w:w="2852" w:type="dxa"/>
            <w:gridSpan w:val="7"/>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GUID=f95a9bd3-f215-40ce-bf44-dababd9d3293 </w:instrText>
            </w:r>
            <w:r w:rsidRPr="006F2CA2">
              <w:rPr>
                <w:rFonts w:ascii="Times New Roman" w:hAnsi="Times New Roman" w:cs="Times New Roman"/>
                <w:sz w:val="22"/>
                <w:szCs w:val="20"/>
                <w:lang w:val="en-GB" w:eastAsia="en-US"/>
              </w:rPr>
              <w:fldChar w:fldCharType="end"/>
            </w:r>
          </w:p>
        </w:tc>
        <w:tc>
          <w:tcPr>
            <w:tcW w:w="1241" w:type="dxa"/>
            <w:gridSpan w:val="4"/>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GUID=0a63ebd7-50ac-45a5-bfd9-a6a828da9f3e </w:instrText>
            </w:r>
            <w:r w:rsidRPr="006F2CA2">
              <w:rPr>
                <w:rFonts w:ascii="Times New Roman" w:hAnsi="Times New Roman" w:cs="Times New Roman"/>
                <w:sz w:val="22"/>
                <w:szCs w:val="20"/>
                <w:lang w:val="en-GB" w:eastAsia="en-US"/>
              </w:rPr>
              <w:fldChar w:fldCharType="end"/>
            </w:r>
          </w:p>
        </w:tc>
        <w:tc>
          <w:tcPr>
            <w:tcW w:w="2905"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GUID=ff9d8e5a-32ed-4aeb-8ca9-4d512a6886c8 </w:instrText>
            </w:r>
            <w:r w:rsidRPr="006F2CA2">
              <w:rPr>
                <w:rFonts w:ascii="Times New Roman" w:hAnsi="Times New Roman" w:cs="Times New Roman"/>
                <w:sz w:val="22"/>
                <w:szCs w:val="20"/>
                <w:lang w:val="en-GB" w:eastAsia="en-US"/>
              </w:rPr>
              <w:fldChar w:fldCharType="end"/>
            </w:r>
          </w:p>
        </w:tc>
      </w:tr>
      <w:tr w:rsidR="005A22FC" w:rsidTr="000562D5">
        <w:trPr>
          <w:gridAfter w:val="1"/>
          <w:divId w:val="2116439976"/>
          <w:wAfter w:w="2641" w:type="dxa"/>
          <w:cantSplit/>
        </w:trPr>
        <w:tc>
          <w:tcPr>
            <w:tcW w:w="2852" w:type="dxa"/>
            <w:gridSpan w:val="7"/>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GUID=a1cfc824-03fe-495f-9ac1-3e248f8ddda5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w:t>
            </w:r>
            <w:r w:rsidRPr="006F2CA2">
              <w:rPr>
                <w:rFonts w:ascii="Times New Roman" w:hAnsi="Times New Roman" w:cs="Times New Roman"/>
                <w:sz w:val="22"/>
                <w:szCs w:val="20"/>
                <w:lang w:val="en-GB" w:eastAsia="en-US"/>
              </w:rPr>
              <w:br/>
              <w:t>Plaintiff*</w:t>
            </w:r>
          </w:p>
        </w:tc>
        <w:tc>
          <w:tcPr>
            <w:tcW w:w="1241" w:type="dxa"/>
            <w:gridSpan w:val="4"/>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GUID=ec98f927-beac-4268-aead-788f38a26ddc </w:instrText>
            </w:r>
            <w:r w:rsidRPr="006F2CA2">
              <w:rPr>
                <w:rFonts w:ascii="Times New Roman" w:hAnsi="Times New Roman" w:cs="Times New Roman"/>
                <w:sz w:val="22"/>
                <w:szCs w:val="20"/>
                <w:lang w:val="en-GB" w:eastAsia="en-US"/>
              </w:rPr>
              <w:fldChar w:fldCharType="end"/>
            </w:r>
          </w:p>
        </w:tc>
        <w:tc>
          <w:tcPr>
            <w:tcW w:w="2905"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GUID=6c18e20b-7e0b-42a7-a4a3-89c61b965af8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_______________________</w:t>
            </w:r>
            <w:r w:rsidRPr="006F2CA2">
              <w:rPr>
                <w:rFonts w:ascii="Times New Roman" w:hAnsi="Times New Roman" w:cs="Times New Roman"/>
                <w:sz w:val="22"/>
                <w:szCs w:val="20"/>
                <w:lang w:val="en-GB" w:eastAsia="en-US"/>
              </w:rPr>
              <w:br/>
              <w:t>Defendant*</w:t>
            </w:r>
          </w:p>
        </w:tc>
      </w:tr>
      <w:tr w:rsidR="005A22FC" w:rsidTr="000562D5">
        <w:trPr>
          <w:gridAfter w:val="1"/>
          <w:divId w:val="2116439976"/>
          <w:wAfter w:w="2641" w:type="dxa"/>
          <w:cantSplit/>
        </w:trPr>
        <w:tc>
          <w:tcPr>
            <w:tcW w:w="2852" w:type="dxa"/>
            <w:gridSpan w:val="7"/>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GUID=2309eb76-2562-4bea-9017-db84af3046a2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________________</w:t>
            </w:r>
          </w:p>
        </w:tc>
        <w:tc>
          <w:tcPr>
            <w:tcW w:w="1241" w:type="dxa"/>
            <w:gridSpan w:val="4"/>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GUID=e37807d8-f639-4585-a603-13d6bd861a09 </w:instrText>
            </w:r>
            <w:r w:rsidRPr="006F2CA2">
              <w:rPr>
                <w:rFonts w:ascii="Times New Roman" w:hAnsi="Times New Roman" w:cs="Times New Roman"/>
                <w:sz w:val="22"/>
                <w:szCs w:val="20"/>
                <w:lang w:val="en-GB" w:eastAsia="en-US"/>
              </w:rPr>
              <w:fldChar w:fldCharType="end"/>
            </w:r>
          </w:p>
        </w:tc>
        <w:tc>
          <w:tcPr>
            <w:tcW w:w="2905"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GUID=47fc1050-d079-4947-8099-f5b2b42b0d96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_________________</w:t>
            </w:r>
          </w:p>
        </w:tc>
      </w:tr>
      <w:tr w:rsidR="005A22FC" w:rsidTr="000562D5">
        <w:trPr>
          <w:gridAfter w:val="1"/>
          <w:divId w:val="2116439976"/>
          <w:wAfter w:w="2641" w:type="dxa"/>
          <w:cantSplit/>
        </w:trPr>
        <w:tc>
          <w:tcPr>
            <w:tcW w:w="6998" w:type="dxa"/>
            <w:gridSpan w:val="1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GUID=b1d87929-7f83-4de2-a94a-0a6df32b20bd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r w:rsidR="000562D5" w:rsidTr="000562D5">
        <w:trPr>
          <w:divId w:val="2116439976"/>
          <w:cantSplit/>
        </w:trPr>
        <w:tc>
          <w:tcPr>
            <w:tcW w:w="9639" w:type="dxa"/>
            <w:gridSpan w:val="13"/>
          </w:tcPr>
          <w:p w:rsidR="000562D5" w:rsidRDefault="000562D5" w:rsidP="000562D5">
            <w:pPr>
              <w:spacing w:before="0" w:after="0" w:line="240" w:lineRule="auto"/>
              <w:jc w:val="both"/>
              <w:rPr>
                <w:rFonts w:ascii="Times New Roman" w:hAnsi="Times New Roman" w:cs="Times New Roman"/>
                <w:sz w:val="22"/>
                <w:szCs w:val="20"/>
                <w:lang w:val="en-GB" w:eastAsia="en-US"/>
              </w:rPr>
            </w:pPr>
          </w:p>
        </w:tc>
      </w:tr>
      <w:tr w:rsidR="005A22FC" w:rsidTr="000562D5">
        <w:trPr>
          <w:divId w:val="2116439976"/>
          <w:cantSplit/>
        </w:trPr>
        <w:tc>
          <w:tcPr>
            <w:tcW w:w="9639" w:type="dxa"/>
            <w:gridSpan w:val="13"/>
          </w:tcPr>
          <w:p w:rsidR="000562D5" w:rsidRDefault="000562D5" w:rsidP="000562D5">
            <w:pPr>
              <w:spacing w:before="0" w:after="0" w:line="240" w:lineRule="auto"/>
              <w:jc w:val="both"/>
              <w:rPr>
                <w:rFonts w:ascii="Times New Roman" w:hAnsi="Times New Roman" w:cs="Times New Roman"/>
                <w:sz w:val="22"/>
                <w:szCs w:val="20"/>
                <w:lang w:val="en-GB" w:eastAsia="en-US"/>
              </w:rPr>
            </w:pPr>
          </w:p>
          <w:p w:rsidR="006F2CA2" w:rsidRPr="006F2CA2" w:rsidRDefault="006F2CA2" w:rsidP="000562D5">
            <w:pPr>
              <w:spacing w:before="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GUID=aa69fd9b-d632-491b-8bdb-78a41002342d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3</w:t>
            </w:r>
            <w:r w:rsidRPr="006F2CA2">
              <w:rPr>
                <w:rFonts w:ascii="Times New Roman" w:hAnsi="Times New Roman" w:cs="Times New Roman"/>
                <w:sz w:val="22"/>
                <w:szCs w:val="20"/>
                <w:lang w:val="en-GB" w:eastAsia="en-US"/>
              </w:rPr>
              <w:t>: The flat will be sold in the open market.</w:t>
            </w:r>
          </w:p>
        </w:tc>
      </w:tr>
      <w:tr w:rsidR="005A22FC" w:rsidTr="000562D5">
        <w:trPr>
          <w:divId w:val="2116439976"/>
          <w:cantSplit/>
        </w:trPr>
        <w:tc>
          <w:tcPr>
            <w:tcW w:w="9639" w:type="dxa"/>
            <w:gridSpan w:val="13"/>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GUID=07065dc3-2c0a-4d22-a7c9-b2404c185b3e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selling price shall be determined in the following manner [please tick where appropriate]:</w:t>
            </w:r>
          </w:p>
        </w:tc>
      </w:tr>
      <w:tr w:rsidR="005A22FC" w:rsidTr="000562D5">
        <w:trPr>
          <w:divId w:val="2116439976"/>
          <w:cantSplit/>
        </w:trPr>
        <w:tc>
          <w:tcPr>
            <w:tcW w:w="700"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GUID=495e6814-57de-4c44-9b61-12beafe71394 </w:instrText>
            </w:r>
            <w:r w:rsidRPr="006F2CA2">
              <w:rPr>
                <w:rFonts w:ascii="Times New Roman" w:hAnsi="Times New Roman" w:cs="Times New Roman"/>
                <w:sz w:val="22"/>
                <w:szCs w:val="20"/>
                <w:lang w:val="en-GB" w:eastAsia="en-US"/>
              </w:rPr>
              <w:fldChar w:fldCharType="end"/>
            </w:r>
          </w:p>
        </w:tc>
        <w:tc>
          <w:tcPr>
            <w:tcW w:w="694"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GUID=2eabf273-b5d9-4370-81ef-88c43ea50d2c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GUID=41be2010-e194-4e7f-bc97-13c709fa4371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By mutual agreement;</w:t>
            </w:r>
          </w:p>
        </w:tc>
      </w:tr>
      <w:tr w:rsidR="005A22FC" w:rsidTr="000562D5">
        <w:trPr>
          <w:divId w:val="2116439976"/>
          <w:cantSplit/>
        </w:trPr>
        <w:tc>
          <w:tcPr>
            <w:tcW w:w="700"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GUID=b1fe9ac8-1523-4905-972f-0343f6bcdae0 </w:instrText>
            </w:r>
            <w:r w:rsidRPr="006F2CA2">
              <w:rPr>
                <w:rFonts w:ascii="Times New Roman" w:hAnsi="Times New Roman" w:cs="Times New Roman"/>
                <w:sz w:val="22"/>
                <w:szCs w:val="20"/>
                <w:lang w:val="en-GB" w:eastAsia="en-US"/>
              </w:rPr>
              <w:fldChar w:fldCharType="end"/>
            </w:r>
          </w:p>
        </w:tc>
        <w:tc>
          <w:tcPr>
            <w:tcW w:w="694"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GUID=c341003b-a608-4c4a-8fad-238e49611e90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GUID=02ffaa5b-1dce-4e6f-bba8-e418770baddf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 lower than $____________;</w:t>
            </w:r>
          </w:p>
        </w:tc>
      </w:tr>
      <w:tr w:rsidR="005A22FC" w:rsidTr="000562D5">
        <w:trPr>
          <w:divId w:val="2116439976"/>
          <w:cantSplit/>
        </w:trPr>
        <w:tc>
          <w:tcPr>
            <w:tcW w:w="700"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GUID=74ef8aa8-ff95-436a-8b01-caa9e3c21a92 </w:instrText>
            </w:r>
            <w:r w:rsidRPr="006F2CA2">
              <w:rPr>
                <w:rFonts w:ascii="Times New Roman" w:hAnsi="Times New Roman" w:cs="Times New Roman"/>
                <w:sz w:val="22"/>
                <w:szCs w:val="20"/>
                <w:lang w:val="en-GB" w:eastAsia="en-US"/>
              </w:rPr>
              <w:fldChar w:fldCharType="end"/>
            </w:r>
          </w:p>
        </w:tc>
        <w:tc>
          <w:tcPr>
            <w:tcW w:w="694"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GUID=ddf7503f-a536-482d-89cb-2617ce788f2f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GUID=71f2c029-0601-469a-904e-a4a7de58e6d8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 lower than __________% of the valuation and the valuation is to be determined by:</w:t>
            </w:r>
          </w:p>
        </w:tc>
      </w:tr>
      <w:tr w:rsidR="005A22FC" w:rsidTr="000562D5">
        <w:trPr>
          <w:divId w:val="2116439976"/>
          <w:cantSplit/>
        </w:trPr>
        <w:tc>
          <w:tcPr>
            <w:tcW w:w="700"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GUID=042273c4-493f-49b5-9994-e5c512bac767 </w:instrText>
            </w:r>
            <w:r w:rsidRPr="006F2CA2">
              <w:rPr>
                <w:rFonts w:ascii="Times New Roman" w:hAnsi="Times New Roman" w:cs="Times New Roman"/>
                <w:sz w:val="22"/>
                <w:szCs w:val="20"/>
                <w:lang w:val="en-GB" w:eastAsia="en-US"/>
              </w:rPr>
              <w:fldChar w:fldCharType="end"/>
            </w:r>
          </w:p>
        </w:tc>
        <w:tc>
          <w:tcPr>
            <w:tcW w:w="694"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GUID=ddf8ae99-9b5d-4a9d-bb1a-010d45ac92ab </w:instrText>
            </w:r>
            <w:r w:rsidRPr="006F2CA2">
              <w:rPr>
                <w:rFonts w:ascii="Times New Roman" w:hAnsi="Times New Roman" w:cs="Times New Roman"/>
                <w:sz w:val="22"/>
                <w:szCs w:val="20"/>
                <w:lang w:val="en-GB" w:eastAsia="en-US"/>
              </w:rPr>
              <w:fldChar w:fldCharType="end"/>
            </w:r>
          </w:p>
        </w:tc>
        <w:tc>
          <w:tcPr>
            <w:tcW w:w="508" w:type="dxa"/>
          </w:tcPr>
          <w:p w:rsidR="006F2CA2" w:rsidRPr="006F2CA2" w:rsidRDefault="006F2CA2" w:rsidP="006F2CA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GUID=e12881db-4d98-45e0-aba7-db77cf0ffc29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737" w:type="dxa"/>
            <w:gridSpan w:val="8"/>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GUID=8ab37129-84c6-4a02-8de2-97c827ef99f9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valuer appointed by the HDB on a loan basis;</w:t>
            </w:r>
          </w:p>
        </w:tc>
      </w:tr>
      <w:tr w:rsidR="005A22FC" w:rsidTr="000562D5">
        <w:trPr>
          <w:divId w:val="2116439976"/>
          <w:cantSplit/>
        </w:trPr>
        <w:tc>
          <w:tcPr>
            <w:tcW w:w="700"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GUID=ce7ab767-a8b7-4014-8ac9-5ff1ba667df2 </w:instrText>
            </w:r>
            <w:r w:rsidRPr="006F2CA2">
              <w:rPr>
                <w:rFonts w:ascii="Times New Roman" w:hAnsi="Times New Roman" w:cs="Times New Roman"/>
                <w:sz w:val="22"/>
                <w:szCs w:val="20"/>
                <w:lang w:val="en-GB" w:eastAsia="en-US"/>
              </w:rPr>
              <w:fldChar w:fldCharType="end"/>
            </w:r>
          </w:p>
        </w:tc>
        <w:tc>
          <w:tcPr>
            <w:tcW w:w="694"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GUID=5c121973-87f9-4b44-8797-1a82a8b3df4b </w:instrText>
            </w:r>
            <w:r w:rsidRPr="006F2CA2">
              <w:rPr>
                <w:rFonts w:ascii="Times New Roman" w:hAnsi="Times New Roman" w:cs="Times New Roman"/>
                <w:sz w:val="22"/>
                <w:szCs w:val="20"/>
                <w:lang w:val="en-GB" w:eastAsia="en-US"/>
              </w:rPr>
              <w:fldChar w:fldCharType="end"/>
            </w:r>
          </w:p>
        </w:tc>
        <w:tc>
          <w:tcPr>
            <w:tcW w:w="508" w:type="dxa"/>
          </w:tcPr>
          <w:p w:rsidR="006F2CA2" w:rsidRPr="006F2CA2" w:rsidRDefault="006F2CA2" w:rsidP="006F2CA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GUID=553f58d0-53a2-4507-8459-653ccbcf7552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737" w:type="dxa"/>
            <w:gridSpan w:val="8"/>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GUID=8b179fe5-229f-4ff7-9b4f-0bccd8cb6c89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___________________________on:</w:t>
            </w:r>
          </w:p>
        </w:tc>
      </w:tr>
      <w:tr w:rsidR="005A22FC" w:rsidTr="000562D5">
        <w:trPr>
          <w:divId w:val="2116439976"/>
          <w:cantSplit/>
        </w:trPr>
        <w:tc>
          <w:tcPr>
            <w:tcW w:w="700"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GUID=9dc6f937-faee-49b2-b608-e81b6f111a79 </w:instrText>
            </w:r>
            <w:r w:rsidRPr="006F2CA2">
              <w:rPr>
                <w:rFonts w:ascii="Times New Roman" w:hAnsi="Times New Roman" w:cs="Times New Roman"/>
                <w:sz w:val="22"/>
                <w:szCs w:val="20"/>
                <w:lang w:val="en-GB" w:eastAsia="en-US"/>
              </w:rPr>
              <w:fldChar w:fldCharType="end"/>
            </w:r>
          </w:p>
        </w:tc>
        <w:tc>
          <w:tcPr>
            <w:tcW w:w="694"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GUID=f44c1560-429a-4e2b-8268-d7871327cb7c </w:instrText>
            </w:r>
            <w:r w:rsidRPr="006F2CA2">
              <w:rPr>
                <w:rFonts w:ascii="Times New Roman" w:hAnsi="Times New Roman" w:cs="Times New Roman"/>
                <w:sz w:val="22"/>
                <w:szCs w:val="20"/>
                <w:lang w:val="en-GB" w:eastAsia="en-US"/>
              </w:rPr>
              <w:fldChar w:fldCharType="end"/>
            </w:r>
          </w:p>
        </w:tc>
        <w:tc>
          <w:tcPr>
            <w:tcW w:w="508"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GUID=9c7574ed-8ea0-49cb-b53b-c44c103f9cd0 </w:instrText>
            </w:r>
            <w:r w:rsidRPr="006F2CA2">
              <w:rPr>
                <w:rFonts w:ascii="Times New Roman" w:hAnsi="Times New Roman" w:cs="Times New Roman"/>
                <w:sz w:val="22"/>
                <w:szCs w:val="20"/>
                <w:lang w:val="en-GB" w:eastAsia="en-US"/>
              </w:rPr>
              <w:fldChar w:fldCharType="end"/>
            </w:r>
          </w:p>
        </w:tc>
        <w:tc>
          <w:tcPr>
            <w:tcW w:w="508"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GUID=eb020f3d-fc90-4e9d-bf47-2607df9c9042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229" w:type="dxa"/>
            <w:gridSpan w:val="7"/>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GUID=8c0a050e-2b44-4d31-bca5-465dee16e783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 open market basis;</w:t>
            </w:r>
          </w:p>
        </w:tc>
      </w:tr>
      <w:tr w:rsidR="005A22FC" w:rsidTr="000562D5">
        <w:trPr>
          <w:divId w:val="2116439976"/>
          <w:cantSplit/>
        </w:trPr>
        <w:tc>
          <w:tcPr>
            <w:tcW w:w="700"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GUID=61eaf269-c1b7-4ef7-9c57-de3be2d7000e </w:instrText>
            </w:r>
            <w:r w:rsidRPr="006F2CA2">
              <w:rPr>
                <w:rFonts w:ascii="Times New Roman" w:hAnsi="Times New Roman" w:cs="Times New Roman"/>
                <w:sz w:val="22"/>
                <w:szCs w:val="20"/>
                <w:lang w:val="en-GB" w:eastAsia="en-US"/>
              </w:rPr>
              <w:fldChar w:fldCharType="end"/>
            </w:r>
          </w:p>
        </w:tc>
        <w:tc>
          <w:tcPr>
            <w:tcW w:w="694"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GUID=6104ea15-75c7-477d-a299-67a2e42219e5 </w:instrText>
            </w:r>
            <w:r w:rsidRPr="006F2CA2">
              <w:rPr>
                <w:rFonts w:ascii="Times New Roman" w:hAnsi="Times New Roman" w:cs="Times New Roman"/>
                <w:sz w:val="22"/>
                <w:szCs w:val="20"/>
                <w:lang w:val="en-GB" w:eastAsia="en-US"/>
              </w:rPr>
              <w:fldChar w:fldCharType="end"/>
            </w:r>
          </w:p>
        </w:tc>
        <w:tc>
          <w:tcPr>
            <w:tcW w:w="508"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GUID=9ade05b7-4dd8-43e0-922c-43227ebafad2 </w:instrText>
            </w:r>
            <w:r w:rsidRPr="006F2CA2">
              <w:rPr>
                <w:rFonts w:ascii="Times New Roman" w:hAnsi="Times New Roman" w:cs="Times New Roman"/>
                <w:sz w:val="22"/>
                <w:szCs w:val="20"/>
                <w:lang w:val="en-GB" w:eastAsia="en-US"/>
              </w:rPr>
              <w:fldChar w:fldCharType="end"/>
            </w:r>
          </w:p>
        </w:tc>
        <w:tc>
          <w:tcPr>
            <w:tcW w:w="508"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GUID=5b348f55-2998-4441-9120-49a39ec71127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229" w:type="dxa"/>
            <w:gridSpan w:val="7"/>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GUID=2c8029b6-54bf-4a84-92a8-8c0bb4eeb869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loan basis;</w:t>
            </w:r>
          </w:p>
        </w:tc>
      </w:tr>
      <w:tr w:rsidR="005A22FC" w:rsidTr="000562D5">
        <w:trPr>
          <w:divId w:val="2116439976"/>
          <w:cantSplit/>
        </w:trPr>
        <w:tc>
          <w:tcPr>
            <w:tcW w:w="700"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GUID=5142bb67-dce8-4757-8ba0-d675d591b227 </w:instrText>
            </w:r>
            <w:r w:rsidRPr="006F2CA2">
              <w:rPr>
                <w:rFonts w:ascii="Times New Roman" w:hAnsi="Times New Roman" w:cs="Times New Roman"/>
                <w:sz w:val="22"/>
                <w:szCs w:val="20"/>
                <w:lang w:val="en-GB" w:eastAsia="en-US"/>
              </w:rPr>
              <w:fldChar w:fldCharType="end"/>
            </w:r>
          </w:p>
        </w:tc>
        <w:tc>
          <w:tcPr>
            <w:tcW w:w="694"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GUID=5c31da0a-3724-46e7-a9e3-5bfd0f0fa2d2 </w:instrText>
            </w:r>
            <w:r w:rsidRPr="006F2CA2">
              <w:rPr>
                <w:rFonts w:ascii="Times New Roman" w:hAnsi="Times New Roman" w:cs="Times New Roman"/>
                <w:sz w:val="22"/>
                <w:szCs w:val="20"/>
                <w:lang w:val="en-GB" w:eastAsia="en-US"/>
              </w:rPr>
              <w:fldChar w:fldCharType="end"/>
            </w:r>
          </w:p>
        </w:tc>
        <w:tc>
          <w:tcPr>
            <w:tcW w:w="508"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GUID=d84a4180-757d-45f7-8522-eb174d58072c </w:instrText>
            </w:r>
            <w:r w:rsidRPr="006F2CA2">
              <w:rPr>
                <w:rFonts w:ascii="Times New Roman" w:hAnsi="Times New Roman" w:cs="Times New Roman"/>
                <w:sz w:val="22"/>
                <w:szCs w:val="20"/>
                <w:lang w:val="en-GB" w:eastAsia="en-US"/>
              </w:rPr>
              <w:fldChar w:fldCharType="end"/>
            </w:r>
          </w:p>
        </w:tc>
        <w:tc>
          <w:tcPr>
            <w:tcW w:w="508"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GUID=f953d95f-fd93-491c-afd9-f2ad99cb6864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229" w:type="dxa"/>
            <w:gridSpan w:val="7"/>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GUID=d9a45798-b1c9-4e65-a0c9-fffcc352e6c4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w:t>
            </w:r>
          </w:p>
        </w:tc>
      </w:tr>
      <w:tr w:rsidR="005A22FC" w:rsidTr="000562D5">
        <w:trPr>
          <w:divId w:val="2116439976"/>
          <w:cantSplit/>
        </w:trPr>
        <w:tc>
          <w:tcPr>
            <w:tcW w:w="9639" w:type="dxa"/>
            <w:gridSpan w:val="13"/>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GUID=e41156bc-e7d9-49a1-a668-4131c9e7df74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sale proceeds will be used to [please tick if applicable]:</w:t>
            </w:r>
          </w:p>
        </w:tc>
      </w:tr>
      <w:tr w:rsidR="005A22FC" w:rsidTr="000562D5">
        <w:trPr>
          <w:divId w:val="2116439976"/>
          <w:cantSplit/>
        </w:trPr>
        <w:tc>
          <w:tcPr>
            <w:tcW w:w="70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GUID=be60f7da-a836-4cf6-9b92-a74c075ac926 </w:instrText>
            </w:r>
            <w:r w:rsidRPr="006F2CA2">
              <w:rPr>
                <w:rFonts w:ascii="Times New Roman" w:hAnsi="Times New Roman" w:cs="Times New Roman"/>
                <w:sz w:val="22"/>
                <w:szCs w:val="20"/>
                <w:lang w:val="en-GB" w:eastAsia="en-US"/>
              </w:rPr>
              <w:fldChar w:fldCharType="end"/>
            </w:r>
          </w:p>
        </w:tc>
        <w:tc>
          <w:tcPr>
            <w:tcW w:w="694"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GUID=77316601-2269-40b8-b951-2b3b97632167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GUID=375e7b58-7ff4-4189-98b6-d2c1998f46f1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repay the outstanding mortgage loan;</w:t>
            </w:r>
          </w:p>
        </w:tc>
      </w:tr>
      <w:tr w:rsidR="005A22FC" w:rsidTr="000562D5">
        <w:trPr>
          <w:divId w:val="2116439976"/>
          <w:cantSplit/>
        </w:trPr>
        <w:tc>
          <w:tcPr>
            <w:tcW w:w="70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GUID=6dbebea6-63a2-4575-a9c1-cc1ca8022f28 </w:instrText>
            </w:r>
            <w:r w:rsidRPr="006F2CA2">
              <w:rPr>
                <w:rFonts w:ascii="Times New Roman" w:hAnsi="Times New Roman" w:cs="Times New Roman"/>
                <w:sz w:val="22"/>
                <w:szCs w:val="20"/>
                <w:lang w:val="en-GB" w:eastAsia="en-US"/>
              </w:rPr>
              <w:fldChar w:fldCharType="end"/>
            </w:r>
          </w:p>
        </w:tc>
        <w:tc>
          <w:tcPr>
            <w:tcW w:w="694"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GUID=23c65e66-0ffc-48fb-96a5-62a224f7b4b1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GUID=d848397a-b2ca-4f69-a371-8df7ae12387b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pay all moneys due to the HDB (including resale levy and upgrading levy, if applicable, but excluding the conveyancing, stamp, registration and administrative fees of the sale);</w:t>
            </w:r>
          </w:p>
        </w:tc>
      </w:tr>
      <w:tr w:rsidR="005A22FC" w:rsidTr="000562D5">
        <w:trPr>
          <w:divId w:val="2116439976"/>
          <w:cantSplit/>
        </w:trPr>
        <w:tc>
          <w:tcPr>
            <w:tcW w:w="70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GUID=ac28304e-eae7-471d-9df0-c99cca9627ee </w:instrText>
            </w:r>
            <w:r w:rsidRPr="006F2CA2">
              <w:rPr>
                <w:rFonts w:ascii="Times New Roman" w:hAnsi="Times New Roman" w:cs="Times New Roman"/>
                <w:sz w:val="22"/>
                <w:szCs w:val="20"/>
                <w:lang w:val="en-GB" w:eastAsia="en-US"/>
              </w:rPr>
              <w:fldChar w:fldCharType="end"/>
            </w:r>
          </w:p>
        </w:tc>
        <w:tc>
          <w:tcPr>
            <w:tcW w:w="694"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GUID=7eeadfb6-51fb-4a64-a5ce-31e9fb0dee6a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GUID=103dd5be-10b3-4a29-8e4d-a3d523fe6e8f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refund the Plaintiff’s CPF moneys used for the flat and the accrued interest*;</w:t>
            </w:r>
          </w:p>
        </w:tc>
      </w:tr>
      <w:tr w:rsidR="005A22FC" w:rsidTr="000562D5">
        <w:trPr>
          <w:divId w:val="2116439976"/>
          <w:cantSplit/>
        </w:trPr>
        <w:tc>
          <w:tcPr>
            <w:tcW w:w="70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GUID=9ab0f61e-bcae-4702-b375-0cfc2094c4b8 </w:instrText>
            </w:r>
            <w:r w:rsidRPr="006F2CA2">
              <w:rPr>
                <w:rFonts w:ascii="Times New Roman" w:hAnsi="Times New Roman" w:cs="Times New Roman"/>
                <w:sz w:val="22"/>
                <w:szCs w:val="20"/>
                <w:lang w:val="en-GB" w:eastAsia="en-US"/>
              </w:rPr>
              <w:fldChar w:fldCharType="end"/>
            </w:r>
          </w:p>
        </w:tc>
        <w:tc>
          <w:tcPr>
            <w:tcW w:w="694"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GUID=d438e7c9-8531-4275-8150-448fe6b43510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GUID=6bdfb5dd-7cd5-4921-97d6-aee7e3380475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refund the Defendant’s CPF moneys used for the flat and the accrued interest*;</w:t>
            </w:r>
          </w:p>
        </w:tc>
      </w:tr>
      <w:tr w:rsidR="005A22FC" w:rsidTr="000562D5">
        <w:trPr>
          <w:divId w:val="2116439976"/>
          <w:cantSplit/>
        </w:trPr>
        <w:tc>
          <w:tcPr>
            <w:tcW w:w="70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GUID=76b9f953-2b72-49c2-b964-0f59ad72a255 </w:instrText>
            </w:r>
            <w:r w:rsidRPr="006F2CA2">
              <w:rPr>
                <w:rFonts w:ascii="Times New Roman" w:hAnsi="Times New Roman" w:cs="Times New Roman"/>
                <w:sz w:val="22"/>
                <w:szCs w:val="20"/>
                <w:lang w:val="en-GB" w:eastAsia="en-US"/>
              </w:rPr>
              <w:fldChar w:fldCharType="end"/>
            </w:r>
          </w:p>
        </w:tc>
        <w:tc>
          <w:tcPr>
            <w:tcW w:w="694"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GUID=5624e84c-f9db-4876-bd5a-d8704f45cdb7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GUID=c6e51c63-8f7d-4894-9345-82dbb4272d93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_____________________________.</w:t>
            </w:r>
          </w:p>
        </w:tc>
      </w:tr>
      <w:tr w:rsidR="005A22FC" w:rsidTr="000562D5">
        <w:trPr>
          <w:divId w:val="2116439976"/>
          <w:cantSplit/>
        </w:trPr>
        <w:tc>
          <w:tcPr>
            <w:tcW w:w="9639" w:type="dxa"/>
            <w:gridSpan w:val="13"/>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GUID=39451f5c-8889-460c-96ff-1a41d65f603d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 xml:space="preserve">If </w:t>
            </w:r>
            <w:r w:rsidRPr="006F2CA2">
              <w:rPr>
                <w:rFonts w:ascii="Times New Roman" w:hAnsi="Times New Roman" w:cs="Times New Roman"/>
                <w:sz w:val="22"/>
                <w:szCs w:val="20"/>
                <w:u w:val="single"/>
                <w:lang w:val="en-GB" w:eastAsia="en-US"/>
              </w:rPr>
              <w:t>2(</w:t>
            </w:r>
            <w:r w:rsidRPr="006F2CA2">
              <w:rPr>
                <w:rFonts w:ascii="Times New Roman" w:hAnsi="Times New Roman" w:cs="Times New Roman"/>
                <w:i/>
                <w:sz w:val="22"/>
                <w:szCs w:val="20"/>
                <w:u w:val="single"/>
                <w:lang w:val="en-GB" w:eastAsia="en-US"/>
              </w:rPr>
              <w:t>a</w:t>
            </w:r>
            <w:r w:rsidRPr="006F2CA2">
              <w:rPr>
                <w:rFonts w:ascii="Times New Roman" w:hAnsi="Times New Roman" w:cs="Times New Roman"/>
                <w:sz w:val="22"/>
                <w:szCs w:val="20"/>
                <w:u w:val="single"/>
                <w:lang w:val="en-GB" w:eastAsia="en-US"/>
              </w:rPr>
              <w:t>) or (</w:t>
            </w:r>
            <w:r w:rsidRPr="006F2CA2">
              <w:rPr>
                <w:rFonts w:ascii="Times New Roman" w:hAnsi="Times New Roman" w:cs="Times New Roman"/>
                <w:i/>
                <w:sz w:val="22"/>
                <w:szCs w:val="20"/>
                <w:u w:val="single"/>
                <w:lang w:val="en-GB" w:eastAsia="en-US"/>
              </w:rPr>
              <w:t>b</w:t>
            </w:r>
            <w:r w:rsidRPr="006F2CA2">
              <w:rPr>
                <w:rFonts w:ascii="Times New Roman" w:hAnsi="Times New Roman" w:cs="Times New Roman"/>
                <w:sz w:val="22"/>
                <w:szCs w:val="20"/>
                <w:u w:val="single"/>
                <w:lang w:val="en-GB" w:eastAsia="en-US"/>
              </w:rPr>
              <w:t>)</w:t>
            </w:r>
            <w:r w:rsidRPr="006F2CA2">
              <w:rPr>
                <w:rFonts w:ascii="Times New Roman" w:hAnsi="Times New Roman" w:cs="Times New Roman"/>
                <w:sz w:val="22"/>
                <w:szCs w:val="20"/>
                <w:lang w:val="en-GB" w:eastAsia="en-US"/>
              </w:rPr>
              <w:t xml:space="preserve"> above is </w:t>
            </w:r>
            <w:r w:rsidRPr="006F2CA2">
              <w:rPr>
                <w:rFonts w:ascii="Times New Roman" w:hAnsi="Times New Roman" w:cs="Times New Roman"/>
                <w:sz w:val="22"/>
                <w:szCs w:val="20"/>
                <w:u w:val="single"/>
                <w:lang w:val="en-GB" w:eastAsia="en-US"/>
              </w:rPr>
              <w:t>not</w:t>
            </w:r>
            <w:r w:rsidRPr="006F2CA2">
              <w:rPr>
                <w:rFonts w:ascii="Times New Roman" w:hAnsi="Times New Roman" w:cs="Times New Roman"/>
                <w:sz w:val="22"/>
                <w:szCs w:val="20"/>
                <w:lang w:val="en-GB" w:eastAsia="en-US"/>
              </w:rPr>
              <w:t xml:space="preserve"> selected and there is an outstanding mortgage loan or moneys due to the HDB [please tick if applicable]:</w:t>
            </w:r>
          </w:p>
        </w:tc>
      </w:tr>
      <w:tr w:rsidR="005A22FC" w:rsidTr="000562D5">
        <w:trPr>
          <w:divId w:val="2116439976"/>
          <w:cantSplit/>
        </w:trPr>
        <w:tc>
          <w:tcPr>
            <w:tcW w:w="70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GUID=bebc10fb-1d44-4512-9962-46cf5e135908 </w:instrText>
            </w:r>
            <w:r w:rsidRPr="006F2CA2">
              <w:rPr>
                <w:rFonts w:ascii="Times New Roman" w:hAnsi="Times New Roman" w:cs="Times New Roman"/>
                <w:sz w:val="22"/>
                <w:szCs w:val="20"/>
                <w:lang w:val="en-GB" w:eastAsia="en-US"/>
              </w:rPr>
              <w:fldChar w:fldCharType="end"/>
            </w:r>
          </w:p>
        </w:tc>
        <w:tc>
          <w:tcPr>
            <w:tcW w:w="694"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GUID=99b9504b-408b-4cdf-909e-c9d52548a2b4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GUID=e7d5984d-deff-45bc-88e0-fd4e2f61309c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outstanding mortgage loan will be repaid by:</w:t>
            </w:r>
          </w:p>
        </w:tc>
      </w:tr>
      <w:tr w:rsidR="005A22FC" w:rsidTr="000562D5">
        <w:trPr>
          <w:divId w:val="2116439976"/>
          <w:cantSplit/>
        </w:trPr>
        <w:tc>
          <w:tcPr>
            <w:tcW w:w="70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GUID=ecfedde5-47e4-4188-9dc6-5f7d8ef88a4b </w:instrText>
            </w:r>
            <w:r w:rsidRPr="006F2CA2">
              <w:rPr>
                <w:rFonts w:ascii="Times New Roman" w:hAnsi="Times New Roman" w:cs="Times New Roman"/>
                <w:sz w:val="22"/>
                <w:szCs w:val="20"/>
                <w:lang w:val="en-GB" w:eastAsia="en-US"/>
              </w:rPr>
              <w:fldChar w:fldCharType="end"/>
            </w:r>
          </w:p>
        </w:tc>
        <w:tc>
          <w:tcPr>
            <w:tcW w:w="694"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GUID=2610f76d-b7ae-4091-a337-01eb38726800 </w:instrText>
            </w:r>
            <w:r w:rsidRPr="006F2CA2">
              <w:rPr>
                <w:rFonts w:ascii="Times New Roman" w:hAnsi="Times New Roman" w:cs="Times New Roman"/>
                <w:sz w:val="22"/>
                <w:szCs w:val="20"/>
                <w:lang w:val="en-GB" w:eastAsia="en-US"/>
              </w:rPr>
              <w:fldChar w:fldCharType="end"/>
            </w:r>
          </w:p>
        </w:tc>
        <w:tc>
          <w:tcPr>
            <w:tcW w:w="2195" w:type="dxa"/>
            <w:gridSpan w:val="5"/>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GUID=7e0e47b5-e857-4091-a215-4dce063ee1ac </w:instrText>
            </w:r>
            <w:r w:rsidRPr="006F2CA2">
              <w:rPr>
                <w:rFonts w:ascii="Times New Roman" w:hAnsi="Times New Roman" w:cs="Times New Roman"/>
                <w:sz w:val="22"/>
                <w:szCs w:val="20"/>
                <w:lang w:val="en-GB" w:eastAsia="en-US"/>
              </w:rPr>
              <w:fldChar w:fldCharType="end"/>
            </w:r>
            <w:r w:rsidR="001C6677">
              <w:rPr>
                <w:rFonts w:ascii="Times New Roman" w:hAnsi="Times New Roman" w:cs="Times New Roman"/>
                <w:sz w:val="22"/>
                <w:szCs w:val="20"/>
                <w:lang w:val="en-GB" w:eastAsia="en-US"/>
              </w:rPr>
              <w:t>Plaintiff ____</w:t>
            </w:r>
            <w:r w:rsidRPr="006F2CA2">
              <w:rPr>
                <w:rFonts w:ascii="Times New Roman" w:hAnsi="Times New Roman" w:cs="Times New Roman"/>
                <w:sz w:val="22"/>
                <w:szCs w:val="20"/>
                <w:lang w:val="en-GB" w:eastAsia="en-US"/>
              </w:rPr>
              <w:t>____%</w:t>
            </w:r>
          </w:p>
        </w:tc>
        <w:tc>
          <w:tcPr>
            <w:tcW w:w="6050" w:type="dxa"/>
            <w:gridSpan w:val="4"/>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GUID=20d9cfa2-ad83-4bdd-b88e-71537b09dc96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rsidTr="000562D5">
        <w:trPr>
          <w:divId w:val="2116439976"/>
          <w:cantSplit/>
        </w:trPr>
        <w:tc>
          <w:tcPr>
            <w:tcW w:w="70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GUID=e8e83f07-c64d-4f13-8cc4-b92f1827b377 </w:instrText>
            </w:r>
            <w:r w:rsidRPr="006F2CA2">
              <w:rPr>
                <w:rFonts w:ascii="Times New Roman" w:hAnsi="Times New Roman" w:cs="Times New Roman"/>
                <w:sz w:val="22"/>
                <w:szCs w:val="20"/>
                <w:lang w:val="en-GB" w:eastAsia="en-US"/>
              </w:rPr>
              <w:fldChar w:fldCharType="end"/>
            </w:r>
          </w:p>
        </w:tc>
        <w:tc>
          <w:tcPr>
            <w:tcW w:w="694"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GUID=ef7367eb-70d4-4454-96b1-7a6be613c357 </w:instrText>
            </w:r>
            <w:r w:rsidRPr="006F2CA2">
              <w:rPr>
                <w:rFonts w:ascii="Times New Roman" w:hAnsi="Times New Roman" w:cs="Times New Roman"/>
                <w:sz w:val="22"/>
                <w:szCs w:val="20"/>
                <w:lang w:val="en-GB" w:eastAsia="en-US"/>
              </w:rPr>
              <w:fldChar w:fldCharType="end"/>
            </w:r>
          </w:p>
        </w:tc>
        <w:tc>
          <w:tcPr>
            <w:tcW w:w="2195" w:type="dxa"/>
            <w:gridSpan w:val="5"/>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GUID=55e484dd-cbed-4d33-bac3-c272db436b16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6050" w:type="dxa"/>
            <w:gridSpan w:val="4"/>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GUID=4d318229-c14f-493f-9e28-42056de96390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rsidTr="000562D5">
        <w:trPr>
          <w:divId w:val="2116439976"/>
          <w:cantSplit/>
        </w:trPr>
        <w:tc>
          <w:tcPr>
            <w:tcW w:w="70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GUID=009648aa-eae0-42bd-a28b-bae2931676a1 </w:instrText>
            </w:r>
            <w:r w:rsidRPr="006F2CA2">
              <w:rPr>
                <w:rFonts w:ascii="Times New Roman" w:hAnsi="Times New Roman" w:cs="Times New Roman"/>
                <w:sz w:val="22"/>
                <w:szCs w:val="20"/>
                <w:lang w:val="en-GB" w:eastAsia="en-US"/>
              </w:rPr>
              <w:fldChar w:fldCharType="end"/>
            </w:r>
          </w:p>
        </w:tc>
        <w:tc>
          <w:tcPr>
            <w:tcW w:w="694"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GUID=d5e4231e-b5a8-493e-ab5d-1b24e190feb9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GUID=92fc5d5f-9749-4228-8425-881995ac0404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moneys due to the HDB will be repaid by:</w:t>
            </w:r>
          </w:p>
        </w:tc>
      </w:tr>
      <w:tr w:rsidR="005A22FC" w:rsidTr="000562D5">
        <w:trPr>
          <w:divId w:val="2116439976"/>
          <w:cantSplit/>
        </w:trPr>
        <w:tc>
          <w:tcPr>
            <w:tcW w:w="70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GUID=8c325a21-fe4f-4571-b995-ea872a9dbab5 </w:instrText>
            </w:r>
            <w:r w:rsidRPr="006F2CA2">
              <w:rPr>
                <w:rFonts w:ascii="Times New Roman" w:hAnsi="Times New Roman" w:cs="Times New Roman"/>
                <w:sz w:val="22"/>
                <w:szCs w:val="20"/>
                <w:lang w:val="en-GB" w:eastAsia="en-US"/>
              </w:rPr>
              <w:fldChar w:fldCharType="end"/>
            </w:r>
          </w:p>
        </w:tc>
        <w:tc>
          <w:tcPr>
            <w:tcW w:w="694"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GUID=647a6440-3287-4dc1-a1bb-44dc6c170db7 </w:instrText>
            </w:r>
            <w:r w:rsidRPr="006F2CA2">
              <w:rPr>
                <w:rFonts w:ascii="Times New Roman" w:hAnsi="Times New Roman" w:cs="Times New Roman"/>
                <w:sz w:val="22"/>
                <w:szCs w:val="20"/>
                <w:lang w:val="en-GB" w:eastAsia="en-US"/>
              </w:rPr>
              <w:fldChar w:fldCharType="end"/>
            </w:r>
          </w:p>
        </w:tc>
        <w:tc>
          <w:tcPr>
            <w:tcW w:w="2195" w:type="dxa"/>
            <w:gridSpan w:val="5"/>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GUID=8563b71d-c54d-45bf-b074-6b75f17f056d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6050" w:type="dxa"/>
            <w:gridSpan w:val="4"/>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GUID=f5b2fc25-2339-41fa-b4ae-724d1801a480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rsidTr="000562D5">
        <w:trPr>
          <w:divId w:val="2116439976"/>
          <w:cantSplit/>
        </w:trPr>
        <w:tc>
          <w:tcPr>
            <w:tcW w:w="70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GUID=d64db52f-b0c8-4d27-85f8-8246f621ce41 </w:instrText>
            </w:r>
            <w:r w:rsidRPr="006F2CA2">
              <w:rPr>
                <w:rFonts w:ascii="Times New Roman" w:hAnsi="Times New Roman" w:cs="Times New Roman"/>
                <w:sz w:val="22"/>
                <w:szCs w:val="20"/>
                <w:lang w:val="en-GB" w:eastAsia="en-US"/>
              </w:rPr>
              <w:fldChar w:fldCharType="end"/>
            </w:r>
          </w:p>
        </w:tc>
        <w:tc>
          <w:tcPr>
            <w:tcW w:w="694"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GUID=c24eab3f-b418-490c-82c1-6ced7d2ef949 </w:instrText>
            </w:r>
            <w:r w:rsidRPr="006F2CA2">
              <w:rPr>
                <w:rFonts w:ascii="Times New Roman" w:hAnsi="Times New Roman" w:cs="Times New Roman"/>
                <w:sz w:val="22"/>
                <w:szCs w:val="20"/>
                <w:lang w:val="en-GB" w:eastAsia="en-US"/>
              </w:rPr>
              <w:fldChar w:fldCharType="end"/>
            </w:r>
          </w:p>
        </w:tc>
        <w:tc>
          <w:tcPr>
            <w:tcW w:w="2195" w:type="dxa"/>
            <w:gridSpan w:val="5"/>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GUID=780ea086-7cd2-49e9-ae7e-7326b34e3613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6050" w:type="dxa"/>
            <w:gridSpan w:val="4"/>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GUID=608fd468-e55c-45c6-94c9-cd64a11aecf0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rsidTr="000562D5">
        <w:trPr>
          <w:divId w:val="2116439976"/>
          <w:cantSplit/>
        </w:trPr>
        <w:tc>
          <w:tcPr>
            <w:tcW w:w="9639" w:type="dxa"/>
            <w:gridSpan w:val="13"/>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GUID=b49a3fbc-e96e-4aa3-91a3-acbd4419ff2b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 xml:space="preserve">If </w:t>
            </w:r>
            <w:r w:rsidRPr="006F2CA2">
              <w:rPr>
                <w:rFonts w:ascii="Times New Roman" w:hAnsi="Times New Roman" w:cs="Times New Roman"/>
                <w:sz w:val="22"/>
                <w:szCs w:val="20"/>
                <w:u w:val="single"/>
                <w:lang w:val="en-GB" w:eastAsia="en-US"/>
              </w:rPr>
              <w:t>2(</w:t>
            </w:r>
            <w:r w:rsidRPr="006F2CA2">
              <w:rPr>
                <w:rFonts w:ascii="Times New Roman" w:hAnsi="Times New Roman" w:cs="Times New Roman"/>
                <w:i/>
                <w:sz w:val="22"/>
                <w:szCs w:val="20"/>
                <w:u w:val="single"/>
                <w:lang w:val="en-GB" w:eastAsia="en-US"/>
              </w:rPr>
              <w:t>c</w:t>
            </w:r>
            <w:r w:rsidRPr="006F2CA2">
              <w:rPr>
                <w:rFonts w:ascii="Times New Roman" w:hAnsi="Times New Roman" w:cs="Times New Roman"/>
                <w:sz w:val="22"/>
                <w:szCs w:val="20"/>
                <w:u w:val="single"/>
                <w:lang w:val="en-GB" w:eastAsia="en-US"/>
              </w:rPr>
              <w:t>) or (</w:t>
            </w:r>
            <w:r w:rsidRPr="006F2CA2">
              <w:rPr>
                <w:rFonts w:ascii="Times New Roman" w:hAnsi="Times New Roman" w:cs="Times New Roman"/>
                <w:i/>
                <w:sz w:val="22"/>
                <w:szCs w:val="20"/>
                <w:u w:val="single"/>
                <w:lang w:val="en-GB" w:eastAsia="en-US"/>
              </w:rPr>
              <w:t>d</w:t>
            </w:r>
            <w:r w:rsidRPr="006F2CA2">
              <w:rPr>
                <w:rFonts w:ascii="Times New Roman" w:hAnsi="Times New Roman" w:cs="Times New Roman"/>
                <w:sz w:val="22"/>
                <w:szCs w:val="20"/>
                <w:u w:val="single"/>
                <w:lang w:val="en-GB" w:eastAsia="en-US"/>
              </w:rPr>
              <w:t>)</w:t>
            </w:r>
            <w:r w:rsidRPr="006F2CA2">
              <w:rPr>
                <w:rFonts w:ascii="Times New Roman" w:hAnsi="Times New Roman" w:cs="Times New Roman"/>
                <w:sz w:val="22"/>
                <w:szCs w:val="20"/>
                <w:lang w:val="en-GB" w:eastAsia="en-US"/>
              </w:rPr>
              <w:t xml:space="preserve"> above is </w:t>
            </w:r>
            <w:r w:rsidRPr="006F2CA2">
              <w:rPr>
                <w:rFonts w:ascii="Times New Roman" w:hAnsi="Times New Roman" w:cs="Times New Roman"/>
                <w:sz w:val="22"/>
                <w:szCs w:val="20"/>
                <w:u w:val="single"/>
                <w:lang w:val="en-GB" w:eastAsia="en-US"/>
              </w:rPr>
              <w:t>not</w:t>
            </w:r>
            <w:r w:rsidRPr="006F2CA2">
              <w:rPr>
                <w:rFonts w:ascii="Times New Roman" w:hAnsi="Times New Roman" w:cs="Times New Roman"/>
                <w:sz w:val="22"/>
                <w:szCs w:val="20"/>
                <w:lang w:val="en-GB" w:eastAsia="en-US"/>
              </w:rPr>
              <w:t xml:space="preserve"> selected and the CPF moneys of the Plaintiff and/or the Defendant have been used for the flat [please tick if applicable]:</w:t>
            </w:r>
          </w:p>
        </w:tc>
      </w:tr>
      <w:tr w:rsidR="005A22FC" w:rsidTr="000562D5">
        <w:trPr>
          <w:divId w:val="2116439976"/>
          <w:cantSplit/>
        </w:trPr>
        <w:tc>
          <w:tcPr>
            <w:tcW w:w="700" w:type="dxa"/>
            <w:gridSpan w:val="2"/>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GUID=f07d5a03-f257-4ed7-a3fb-ae274f6b7809 </w:instrText>
            </w:r>
            <w:r w:rsidRPr="006F2CA2">
              <w:rPr>
                <w:rFonts w:ascii="Times New Roman" w:hAnsi="Times New Roman" w:cs="Times New Roman"/>
                <w:sz w:val="22"/>
                <w:szCs w:val="20"/>
                <w:lang w:val="en-GB" w:eastAsia="en-US"/>
              </w:rPr>
              <w:fldChar w:fldCharType="end"/>
            </w:r>
          </w:p>
        </w:tc>
        <w:tc>
          <w:tcPr>
            <w:tcW w:w="694" w:type="dxa"/>
            <w:gridSpan w:val="2"/>
          </w:tcPr>
          <w:p w:rsidR="006F2CA2" w:rsidRPr="006F2CA2" w:rsidRDefault="006F2CA2" w:rsidP="006F2CA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GUID=c8f3626f-b915-46af-80a9-3843642c0bf5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GUID=a0cf54c2-e074-45c6-83f6-31975f358e19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Plaintiff/The Defendant* will refund the Plaintiff’s CPF moneys used for the flat and the accrued interest.</w:t>
            </w:r>
          </w:p>
        </w:tc>
      </w:tr>
      <w:tr w:rsidR="005A22FC" w:rsidTr="000562D5">
        <w:trPr>
          <w:divId w:val="2116439976"/>
          <w:cantSplit/>
        </w:trPr>
        <w:tc>
          <w:tcPr>
            <w:tcW w:w="700" w:type="dxa"/>
            <w:gridSpan w:val="2"/>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GUID=f970ef9e-d10a-44c7-9ba9-99a081393bae </w:instrText>
            </w:r>
            <w:r w:rsidRPr="006F2CA2">
              <w:rPr>
                <w:rFonts w:ascii="Times New Roman" w:hAnsi="Times New Roman" w:cs="Times New Roman"/>
                <w:sz w:val="22"/>
                <w:szCs w:val="20"/>
                <w:lang w:val="en-GB" w:eastAsia="en-US"/>
              </w:rPr>
              <w:fldChar w:fldCharType="end"/>
            </w:r>
          </w:p>
        </w:tc>
        <w:tc>
          <w:tcPr>
            <w:tcW w:w="694" w:type="dxa"/>
            <w:gridSpan w:val="2"/>
          </w:tcPr>
          <w:p w:rsidR="006F2CA2" w:rsidRPr="006F2CA2" w:rsidRDefault="006F2CA2" w:rsidP="006F2CA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GUID=873ec17c-bf6c-4049-9088-d262ee8ad897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GUID=6f1845e8-46a2-455b-b513-9a11116326cf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Plaintiff/The Defendant* will refund the Defendant’s CPF moneys used for the flat and the accrued interest.</w:t>
            </w:r>
          </w:p>
        </w:tc>
      </w:tr>
      <w:tr w:rsidR="005A22FC" w:rsidTr="000562D5">
        <w:trPr>
          <w:divId w:val="2116439976"/>
          <w:cantSplit/>
        </w:trPr>
        <w:tc>
          <w:tcPr>
            <w:tcW w:w="9639" w:type="dxa"/>
            <w:gridSpan w:val="13"/>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GUID=ec797a84-a3db-4f4c-94d6-a82e9ced4137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The conveyancing, stamp, registration and administrative fees of the sale will be borne by:</w:t>
            </w:r>
          </w:p>
        </w:tc>
      </w:tr>
      <w:tr w:rsidR="005A22FC" w:rsidTr="000562D5">
        <w:trPr>
          <w:divId w:val="2116439976"/>
          <w:cantSplit/>
        </w:trPr>
        <w:tc>
          <w:tcPr>
            <w:tcW w:w="700" w:type="dxa"/>
            <w:gridSpan w:val="2"/>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GUID=c30ab84a-ae4e-4742-ae81-66f352ff27ab </w:instrText>
            </w:r>
            <w:r w:rsidRPr="006F2CA2">
              <w:rPr>
                <w:rFonts w:ascii="Times New Roman" w:hAnsi="Times New Roman" w:cs="Times New Roman"/>
                <w:sz w:val="22"/>
                <w:szCs w:val="20"/>
                <w:lang w:val="en-GB" w:eastAsia="en-US"/>
              </w:rPr>
              <w:fldChar w:fldCharType="end"/>
            </w:r>
          </w:p>
        </w:tc>
        <w:tc>
          <w:tcPr>
            <w:tcW w:w="694" w:type="dxa"/>
            <w:gridSpan w:val="2"/>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GUID=1fd6f67f-d346-49f1-9549-a976570b9200 </w:instrText>
            </w:r>
            <w:r w:rsidRPr="006F2CA2">
              <w:rPr>
                <w:rFonts w:ascii="Times New Roman" w:hAnsi="Times New Roman" w:cs="Times New Roman"/>
                <w:sz w:val="22"/>
                <w:szCs w:val="20"/>
                <w:lang w:val="en-GB" w:eastAsia="en-US"/>
              </w:rPr>
              <w:fldChar w:fldCharType="end"/>
            </w:r>
          </w:p>
        </w:tc>
        <w:tc>
          <w:tcPr>
            <w:tcW w:w="2195" w:type="dxa"/>
            <w:gridSpan w:val="5"/>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GUID=ef1122fd-6d59-4427-af1b-61be4afd401c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6050" w:type="dxa"/>
            <w:gridSpan w:val="4"/>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GUID=de5c9644-283f-47e6-8b00-513c442f29a2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rsidTr="000562D5">
        <w:trPr>
          <w:divId w:val="2116439976"/>
          <w:cantSplit/>
        </w:trPr>
        <w:tc>
          <w:tcPr>
            <w:tcW w:w="700" w:type="dxa"/>
            <w:gridSpan w:val="2"/>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GUID=f7349299-199f-4f6f-ace3-d2cefdd2d1ea </w:instrText>
            </w:r>
            <w:r w:rsidRPr="006F2CA2">
              <w:rPr>
                <w:rFonts w:ascii="Times New Roman" w:hAnsi="Times New Roman" w:cs="Times New Roman"/>
                <w:sz w:val="22"/>
                <w:szCs w:val="20"/>
                <w:lang w:val="en-GB" w:eastAsia="en-US"/>
              </w:rPr>
              <w:fldChar w:fldCharType="end"/>
            </w:r>
          </w:p>
        </w:tc>
        <w:tc>
          <w:tcPr>
            <w:tcW w:w="694" w:type="dxa"/>
            <w:gridSpan w:val="2"/>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GUID=cabce235-2293-444f-9229-24344b208ffd </w:instrText>
            </w:r>
            <w:r w:rsidRPr="006F2CA2">
              <w:rPr>
                <w:rFonts w:ascii="Times New Roman" w:hAnsi="Times New Roman" w:cs="Times New Roman"/>
                <w:sz w:val="22"/>
                <w:szCs w:val="20"/>
                <w:lang w:val="en-GB" w:eastAsia="en-US"/>
              </w:rPr>
              <w:fldChar w:fldCharType="end"/>
            </w:r>
          </w:p>
        </w:tc>
        <w:tc>
          <w:tcPr>
            <w:tcW w:w="2195" w:type="dxa"/>
            <w:gridSpan w:val="5"/>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GUID=45827acc-c472-4c0b-b8d3-c8c9c5d0d4ba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6050" w:type="dxa"/>
            <w:gridSpan w:val="4"/>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GUID=e4b3b3fc-275e-4853-ab49-e249607fd4f5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rsidTr="000562D5">
        <w:trPr>
          <w:divId w:val="2116439976"/>
          <w:cantSplit/>
        </w:trPr>
        <w:tc>
          <w:tcPr>
            <w:tcW w:w="9639" w:type="dxa"/>
            <w:gridSpan w:val="13"/>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GUID=ee98e971-3306-4c84-887e-d42381602b1f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6.</w:t>
            </w:r>
            <w:r w:rsidRPr="006F2CA2">
              <w:rPr>
                <w:rFonts w:ascii="Times New Roman" w:hAnsi="Times New Roman" w:cs="Times New Roman"/>
                <w:sz w:val="22"/>
                <w:szCs w:val="20"/>
                <w:lang w:val="en-GB" w:eastAsia="en-US"/>
              </w:rPr>
              <w:tab/>
              <w:t>The balance of the proceeds/shortfall will be divided in the following manner:</w:t>
            </w:r>
          </w:p>
        </w:tc>
      </w:tr>
      <w:tr w:rsidR="005A22FC" w:rsidTr="000562D5">
        <w:trPr>
          <w:divId w:val="2116439976"/>
          <w:cantSplit/>
        </w:trPr>
        <w:tc>
          <w:tcPr>
            <w:tcW w:w="700" w:type="dxa"/>
            <w:gridSpan w:val="2"/>
          </w:tcPr>
          <w:p w:rsidR="006F2CA2" w:rsidRPr="006F2CA2" w:rsidRDefault="006F2CA2" w:rsidP="006F2CA2">
            <w:pPr>
              <w:spacing w:before="60" w:after="60" w:line="240" w:lineRule="auto"/>
              <w:ind w:left="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GUID=37b86d3c-4f09-4cf5-bf04-32f8c370e7f3 </w:instrText>
            </w:r>
            <w:r w:rsidRPr="006F2CA2">
              <w:rPr>
                <w:rFonts w:ascii="Times New Roman" w:hAnsi="Times New Roman" w:cs="Times New Roman"/>
                <w:sz w:val="22"/>
                <w:szCs w:val="20"/>
                <w:lang w:val="en-GB" w:eastAsia="en-US"/>
              </w:rPr>
              <w:fldChar w:fldCharType="end"/>
            </w:r>
          </w:p>
        </w:tc>
        <w:tc>
          <w:tcPr>
            <w:tcW w:w="694" w:type="dxa"/>
            <w:gridSpan w:val="2"/>
          </w:tcPr>
          <w:p w:rsidR="006F2CA2" w:rsidRPr="006F2CA2" w:rsidRDefault="006F2CA2" w:rsidP="006F2CA2">
            <w:pPr>
              <w:spacing w:before="60" w:after="60" w:line="240" w:lineRule="auto"/>
              <w:ind w:left="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GUID=d94f65d9-b151-44bb-90bd-207f955dde88 </w:instrText>
            </w:r>
            <w:r w:rsidRPr="006F2CA2">
              <w:rPr>
                <w:rFonts w:ascii="Times New Roman" w:hAnsi="Times New Roman" w:cs="Times New Roman"/>
                <w:sz w:val="22"/>
                <w:szCs w:val="20"/>
                <w:lang w:val="en-GB" w:eastAsia="en-US"/>
              </w:rPr>
              <w:fldChar w:fldCharType="end"/>
            </w:r>
          </w:p>
        </w:tc>
        <w:tc>
          <w:tcPr>
            <w:tcW w:w="2195" w:type="dxa"/>
            <w:gridSpan w:val="5"/>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GUID=65515369-f4d3-4127-910f-d0c70694d92c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6050" w:type="dxa"/>
            <w:gridSpan w:val="4"/>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GUID=af592c97-0371-442e-9fe5-ebe92f60a440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rsidTr="000562D5">
        <w:trPr>
          <w:divId w:val="2116439976"/>
          <w:cantSplit/>
        </w:trPr>
        <w:tc>
          <w:tcPr>
            <w:tcW w:w="700" w:type="dxa"/>
            <w:gridSpan w:val="2"/>
          </w:tcPr>
          <w:p w:rsidR="006F2CA2" w:rsidRPr="006F2CA2" w:rsidRDefault="006F2CA2" w:rsidP="006F2CA2">
            <w:pPr>
              <w:spacing w:before="60" w:after="60" w:line="240" w:lineRule="auto"/>
              <w:ind w:left="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GUID=54c716aa-3d90-48d1-914c-95461a7b1e4c </w:instrText>
            </w:r>
            <w:r w:rsidRPr="006F2CA2">
              <w:rPr>
                <w:rFonts w:ascii="Times New Roman" w:hAnsi="Times New Roman" w:cs="Times New Roman"/>
                <w:sz w:val="22"/>
                <w:szCs w:val="20"/>
                <w:lang w:val="en-GB" w:eastAsia="en-US"/>
              </w:rPr>
              <w:fldChar w:fldCharType="end"/>
            </w:r>
          </w:p>
        </w:tc>
        <w:tc>
          <w:tcPr>
            <w:tcW w:w="694" w:type="dxa"/>
            <w:gridSpan w:val="2"/>
          </w:tcPr>
          <w:p w:rsidR="006F2CA2" w:rsidRPr="006F2CA2" w:rsidRDefault="006F2CA2" w:rsidP="006F2CA2">
            <w:pPr>
              <w:spacing w:before="60" w:after="60" w:line="240" w:lineRule="auto"/>
              <w:ind w:left="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GUID=9d279361-509b-495f-a534-30eba59eeed3 </w:instrText>
            </w:r>
            <w:r w:rsidRPr="006F2CA2">
              <w:rPr>
                <w:rFonts w:ascii="Times New Roman" w:hAnsi="Times New Roman" w:cs="Times New Roman"/>
                <w:sz w:val="22"/>
                <w:szCs w:val="20"/>
                <w:lang w:val="en-GB" w:eastAsia="en-US"/>
              </w:rPr>
              <w:fldChar w:fldCharType="end"/>
            </w:r>
          </w:p>
        </w:tc>
        <w:tc>
          <w:tcPr>
            <w:tcW w:w="2195" w:type="dxa"/>
            <w:gridSpan w:val="5"/>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GUID=6241d025-5a84-46a4-b57f-d35f72e1dffd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6050" w:type="dxa"/>
            <w:gridSpan w:val="4"/>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GUID=2992bd92-b85d-4778-8672-df88fb5ca817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rsidTr="000562D5">
        <w:trPr>
          <w:divId w:val="2116439976"/>
          <w:cantSplit/>
        </w:trPr>
        <w:tc>
          <w:tcPr>
            <w:tcW w:w="700" w:type="dxa"/>
            <w:gridSpan w:val="2"/>
          </w:tcPr>
          <w:p w:rsidR="006F2CA2" w:rsidRPr="006F2CA2" w:rsidRDefault="006F2CA2" w:rsidP="006F2CA2">
            <w:pPr>
              <w:spacing w:before="60" w:after="60" w:line="240" w:lineRule="auto"/>
              <w:ind w:left="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GUID=f3057b8a-d316-4611-97cd-f4ff59cbde3b </w:instrText>
            </w:r>
            <w:r w:rsidRPr="006F2CA2">
              <w:rPr>
                <w:rFonts w:ascii="Times New Roman" w:hAnsi="Times New Roman" w:cs="Times New Roman"/>
                <w:sz w:val="22"/>
                <w:szCs w:val="20"/>
                <w:lang w:val="en-GB" w:eastAsia="en-US"/>
              </w:rPr>
              <w:fldChar w:fldCharType="end"/>
            </w:r>
          </w:p>
        </w:tc>
        <w:tc>
          <w:tcPr>
            <w:tcW w:w="694" w:type="dxa"/>
            <w:gridSpan w:val="2"/>
          </w:tcPr>
          <w:p w:rsidR="006F2CA2" w:rsidRPr="006F2CA2" w:rsidRDefault="006F2CA2" w:rsidP="006F2CA2">
            <w:pPr>
              <w:spacing w:before="60" w:after="60" w:line="240" w:lineRule="auto"/>
              <w:ind w:left="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GUID=bbb789fe-2085-4aab-b584-3f95c2d85d11 </w:instrText>
            </w:r>
            <w:r w:rsidRPr="006F2CA2">
              <w:rPr>
                <w:rFonts w:ascii="Times New Roman" w:hAnsi="Times New Roman" w:cs="Times New Roman"/>
                <w:sz w:val="22"/>
                <w:szCs w:val="20"/>
                <w:lang w:val="en-GB" w:eastAsia="en-US"/>
              </w:rPr>
              <w:fldChar w:fldCharType="end"/>
            </w:r>
          </w:p>
        </w:tc>
        <w:tc>
          <w:tcPr>
            <w:tcW w:w="2195" w:type="dxa"/>
            <w:gridSpan w:val="5"/>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GUID=d806bbe6-e292-4486-a71d-6f87fb43b38a </w:instrText>
            </w:r>
            <w:r w:rsidRPr="006F2CA2">
              <w:rPr>
                <w:rFonts w:ascii="Times New Roman" w:hAnsi="Times New Roman" w:cs="Times New Roman"/>
                <w:sz w:val="22"/>
                <w:szCs w:val="20"/>
                <w:lang w:val="en-GB" w:eastAsia="en-US"/>
              </w:rPr>
              <w:fldChar w:fldCharType="end"/>
            </w:r>
          </w:p>
        </w:tc>
        <w:tc>
          <w:tcPr>
            <w:tcW w:w="6050" w:type="dxa"/>
            <w:gridSpan w:val="4"/>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GUID=5e1121c6-7d38-46de-8090-17325777101f </w:instrText>
            </w:r>
            <w:r w:rsidRPr="006F2CA2">
              <w:rPr>
                <w:rFonts w:ascii="Times New Roman" w:hAnsi="Times New Roman" w:cs="Times New Roman"/>
                <w:sz w:val="22"/>
                <w:szCs w:val="20"/>
                <w:lang w:val="en-GB" w:eastAsia="en-US"/>
              </w:rPr>
              <w:fldChar w:fldCharType="end"/>
            </w:r>
          </w:p>
        </w:tc>
      </w:tr>
      <w:tr w:rsidR="005A22FC" w:rsidTr="000562D5">
        <w:trPr>
          <w:divId w:val="2116439976"/>
          <w:cantSplit/>
        </w:trPr>
        <w:tc>
          <w:tcPr>
            <w:tcW w:w="9639" w:type="dxa"/>
            <w:gridSpan w:val="13"/>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GUID=9e3886b3-b6f7-4375-85d2-ed7f79c93390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Time Frame</w:t>
            </w:r>
          </w:p>
        </w:tc>
      </w:tr>
      <w:tr w:rsidR="005A22FC" w:rsidTr="000562D5">
        <w:trPr>
          <w:divId w:val="2116439976"/>
          <w:cantSplit/>
        </w:trPr>
        <w:tc>
          <w:tcPr>
            <w:tcW w:w="9639" w:type="dxa"/>
            <w:gridSpan w:val="13"/>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GUID=700d9a93-96ad-4b5a-8d51-b848865bdab2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parties will apply to the HDB to sell the flat in the open market:</w:t>
            </w:r>
          </w:p>
        </w:tc>
      </w:tr>
      <w:tr w:rsidR="005A22FC" w:rsidTr="000562D5">
        <w:trPr>
          <w:divId w:val="2116439976"/>
          <w:cantSplit/>
        </w:trPr>
        <w:tc>
          <w:tcPr>
            <w:tcW w:w="700"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GUID=80db4c7b-6319-4b3d-a0e4-5804a45d9980 </w:instrText>
            </w:r>
            <w:r w:rsidRPr="006F2CA2">
              <w:rPr>
                <w:rFonts w:ascii="Times New Roman" w:hAnsi="Times New Roman" w:cs="Times New Roman"/>
                <w:sz w:val="22"/>
                <w:szCs w:val="20"/>
                <w:lang w:val="en-GB" w:eastAsia="en-US"/>
              </w:rPr>
              <w:fldChar w:fldCharType="end"/>
            </w:r>
          </w:p>
        </w:tc>
        <w:tc>
          <w:tcPr>
            <w:tcW w:w="694"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GUID=c4a985e7-f528-4e76-9090-fa0fc9edf05f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GUID=caf695ae-451c-4afd-9939-925d470caf30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by [</w:t>
            </w:r>
            <w:r w:rsidRPr="006F2CA2">
              <w:rPr>
                <w:rFonts w:ascii="Times New Roman" w:hAnsi="Times New Roman" w:cs="Times New Roman"/>
                <w:i/>
                <w:sz w:val="22"/>
                <w:szCs w:val="20"/>
                <w:lang w:val="en-GB" w:eastAsia="en-US"/>
              </w:rPr>
              <w:t>please specify the date</w:t>
            </w:r>
            <w:r w:rsidRPr="006F2CA2">
              <w:rPr>
                <w:rFonts w:ascii="Times New Roman" w:hAnsi="Times New Roman" w:cs="Times New Roman"/>
                <w:sz w:val="22"/>
                <w:szCs w:val="20"/>
                <w:lang w:val="en-GB" w:eastAsia="en-US"/>
              </w:rPr>
              <w:t>] ____________________;</w:t>
            </w:r>
          </w:p>
        </w:tc>
      </w:tr>
      <w:tr w:rsidR="005A22FC" w:rsidTr="000562D5">
        <w:trPr>
          <w:divId w:val="2116439976"/>
          <w:cantSplit/>
        </w:trPr>
        <w:tc>
          <w:tcPr>
            <w:tcW w:w="700"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GUID=15223ed2-1013-4f2e-99d6-2d4c94a709d8 </w:instrText>
            </w:r>
            <w:r w:rsidRPr="006F2CA2">
              <w:rPr>
                <w:rFonts w:ascii="Times New Roman" w:hAnsi="Times New Roman" w:cs="Times New Roman"/>
                <w:sz w:val="22"/>
                <w:szCs w:val="20"/>
                <w:lang w:val="en-GB" w:eastAsia="en-US"/>
              </w:rPr>
              <w:fldChar w:fldCharType="end"/>
            </w:r>
          </w:p>
        </w:tc>
        <w:tc>
          <w:tcPr>
            <w:tcW w:w="694"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GUID=defe9b31-5841-4c9a-a1dc-4030e57e4a24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GUID=86793ee2-1cdd-4e79-a694-486cbb09b1cf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 weeks/months of the order of court on the HDB flat;</w:t>
            </w:r>
          </w:p>
        </w:tc>
      </w:tr>
      <w:tr w:rsidR="005A22FC" w:rsidTr="000562D5">
        <w:trPr>
          <w:divId w:val="2116439976"/>
          <w:cantSplit/>
        </w:trPr>
        <w:tc>
          <w:tcPr>
            <w:tcW w:w="700"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GUID=44ecdbcb-3806-43d1-aaa0-a3fb8fbdc5cc </w:instrText>
            </w:r>
            <w:r w:rsidRPr="006F2CA2">
              <w:rPr>
                <w:rFonts w:ascii="Times New Roman" w:hAnsi="Times New Roman" w:cs="Times New Roman"/>
                <w:sz w:val="22"/>
                <w:szCs w:val="20"/>
                <w:lang w:val="en-GB" w:eastAsia="en-US"/>
              </w:rPr>
              <w:fldChar w:fldCharType="end"/>
            </w:r>
          </w:p>
        </w:tc>
        <w:tc>
          <w:tcPr>
            <w:tcW w:w="694"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GUID=dfe0b9b5-52e4-432f-a799-41977ab4e31e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GUID=07cefe90-3ce2-49b9-a034-87e6c2f62085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 weeks/months of the grant of the Final Judgment;</w:t>
            </w:r>
          </w:p>
        </w:tc>
      </w:tr>
      <w:tr w:rsidR="005A22FC" w:rsidTr="000562D5">
        <w:trPr>
          <w:divId w:val="2116439976"/>
          <w:cantSplit/>
        </w:trPr>
        <w:tc>
          <w:tcPr>
            <w:tcW w:w="700"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GUID=9557bfac-8333-465e-9ed0-b9a393850ef9 </w:instrText>
            </w:r>
            <w:r w:rsidRPr="006F2CA2">
              <w:rPr>
                <w:rFonts w:ascii="Times New Roman" w:hAnsi="Times New Roman" w:cs="Times New Roman"/>
                <w:sz w:val="22"/>
                <w:szCs w:val="20"/>
                <w:lang w:val="en-GB" w:eastAsia="en-US"/>
              </w:rPr>
              <w:fldChar w:fldCharType="end"/>
            </w:r>
          </w:p>
        </w:tc>
        <w:tc>
          <w:tcPr>
            <w:tcW w:w="694"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GUID=dc94a45f-af8f-4196-ad68-984338d1eb22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8245" w:type="dxa"/>
            <w:gridSpan w:val="9"/>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GUID=dacad690-e186-475d-9a23-51a390a28d5f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__________________________________.</w:t>
            </w:r>
          </w:p>
        </w:tc>
      </w:tr>
      <w:tr w:rsidR="005A22FC" w:rsidTr="000562D5">
        <w:trPr>
          <w:divId w:val="2116439976"/>
          <w:cantSplit/>
        </w:trPr>
        <w:tc>
          <w:tcPr>
            <w:tcW w:w="700"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GUID=31c5c410-5cc5-4a5d-a4a3-b55040500914 </w:instrText>
            </w:r>
            <w:r w:rsidRPr="006F2CA2">
              <w:rPr>
                <w:rFonts w:ascii="Times New Roman" w:hAnsi="Times New Roman" w:cs="Times New Roman"/>
                <w:sz w:val="22"/>
                <w:szCs w:val="20"/>
                <w:lang w:val="en-GB" w:eastAsia="en-US"/>
              </w:rPr>
              <w:fldChar w:fldCharType="end"/>
            </w:r>
          </w:p>
        </w:tc>
        <w:tc>
          <w:tcPr>
            <w:tcW w:w="694"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GUID=0d381ad6-ba9d-499c-b4ec-c0bc17ea048b </w:instrText>
            </w:r>
            <w:r w:rsidRPr="006F2CA2">
              <w:rPr>
                <w:rFonts w:ascii="Times New Roman" w:hAnsi="Times New Roman" w:cs="Times New Roman"/>
                <w:sz w:val="22"/>
                <w:szCs w:val="20"/>
                <w:lang w:val="en-GB" w:eastAsia="en-US"/>
              </w:rPr>
              <w:fldChar w:fldCharType="end"/>
            </w:r>
          </w:p>
        </w:tc>
        <w:tc>
          <w:tcPr>
            <w:tcW w:w="8245" w:type="dxa"/>
            <w:gridSpan w:val="9"/>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GUID=8b8135dc-a0d3-497b-a6a2-724a0af1dfc1 </w:instrText>
            </w:r>
            <w:r w:rsidRPr="006F2CA2">
              <w:rPr>
                <w:rFonts w:ascii="Times New Roman" w:hAnsi="Times New Roman" w:cs="Times New Roman"/>
                <w:sz w:val="22"/>
                <w:szCs w:val="20"/>
                <w:lang w:val="en-GB" w:eastAsia="en-US"/>
              </w:rPr>
              <w:fldChar w:fldCharType="end"/>
            </w:r>
          </w:p>
        </w:tc>
      </w:tr>
      <w:tr w:rsidR="005A22FC" w:rsidTr="000562D5">
        <w:trPr>
          <w:divId w:val="2116439976"/>
          <w:cantSplit/>
        </w:trPr>
        <w:tc>
          <w:tcPr>
            <w:tcW w:w="3455" w:type="dxa"/>
            <w:gridSpan w:val="8"/>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GUID=c3db2cfb-39e8-4c81-8965-86748a524737 </w:instrText>
            </w:r>
            <w:r w:rsidRPr="006F2CA2">
              <w:rPr>
                <w:rFonts w:ascii="Times New Roman" w:hAnsi="Times New Roman" w:cs="Times New Roman"/>
                <w:sz w:val="22"/>
                <w:szCs w:val="20"/>
                <w:lang w:val="en-GB" w:eastAsia="en-US"/>
              </w:rPr>
              <w:fldChar w:fldCharType="end"/>
            </w:r>
          </w:p>
        </w:tc>
        <w:tc>
          <w:tcPr>
            <w:tcW w:w="233" w:type="dxa"/>
            <w:gridSpan w:val="2"/>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GUID=cdf78f56-c5ef-447f-9292-14b3e69e0922 </w:instrText>
            </w:r>
            <w:r w:rsidRPr="006F2CA2">
              <w:rPr>
                <w:rFonts w:ascii="Times New Roman" w:hAnsi="Times New Roman" w:cs="Times New Roman"/>
                <w:sz w:val="22"/>
                <w:szCs w:val="20"/>
                <w:lang w:val="en-GB" w:eastAsia="en-US"/>
              </w:rPr>
              <w:fldChar w:fldCharType="end"/>
            </w:r>
          </w:p>
        </w:tc>
        <w:tc>
          <w:tcPr>
            <w:tcW w:w="5951"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GUID=a3fbc305-b56f-4d53-a8a6-655340011da4 </w:instrText>
            </w:r>
            <w:r w:rsidRPr="006F2CA2">
              <w:rPr>
                <w:rFonts w:ascii="Times New Roman" w:hAnsi="Times New Roman" w:cs="Times New Roman"/>
                <w:sz w:val="22"/>
                <w:szCs w:val="20"/>
                <w:lang w:val="en-GB" w:eastAsia="en-US"/>
              </w:rPr>
              <w:fldChar w:fldCharType="end"/>
            </w:r>
          </w:p>
        </w:tc>
      </w:tr>
      <w:tr w:rsidR="005A22FC" w:rsidTr="000562D5">
        <w:trPr>
          <w:divId w:val="2116439976"/>
          <w:cantSplit/>
        </w:trPr>
        <w:tc>
          <w:tcPr>
            <w:tcW w:w="3455" w:type="dxa"/>
            <w:gridSpan w:val="8"/>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GUID=f173215b-2bf2-4cf4-a324-a41f2ecb464a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w:t>
            </w:r>
            <w:r w:rsidRPr="006F2CA2">
              <w:rPr>
                <w:rFonts w:ascii="Times New Roman" w:hAnsi="Times New Roman" w:cs="Times New Roman"/>
                <w:sz w:val="22"/>
                <w:szCs w:val="20"/>
                <w:lang w:val="en-GB" w:eastAsia="en-US"/>
              </w:rPr>
              <w:br/>
              <w:t>Plaintiff*</w:t>
            </w:r>
          </w:p>
        </w:tc>
        <w:tc>
          <w:tcPr>
            <w:tcW w:w="233"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GUID=b6b3ee0c-fa57-44f2-b51b-1066cb324099 </w:instrText>
            </w:r>
            <w:r w:rsidRPr="006F2CA2">
              <w:rPr>
                <w:rFonts w:ascii="Times New Roman" w:hAnsi="Times New Roman" w:cs="Times New Roman"/>
                <w:sz w:val="22"/>
                <w:szCs w:val="20"/>
                <w:lang w:val="en-GB" w:eastAsia="en-US"/>
              </w:rPr>
              <w:fldChar w:fldCharType="end"/>
            </w:r>
          </w:p>
        </w:tc>
        <w:tc>
          <w:tcPr>
            <w:tcW w:w="5951"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GUID=3e5031d0-b684-43c3-8eec-ee420c2bceaa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_______________________</w:t>
            </w:r>
            <w:r w:rsidRPr="006F2CA2">
              <w:rPr>
                <w:rFonts w:ascii="Times New Roman" w:hAnsi="Times New Roman" w:cs="Times New Roman"/>
                <w:sz w:val="22"/>
                <w:szCs w:val="20"/>
                <w:lang w:val="en-GB" w:eastAsia="en-US"/>
              </w:rPr>
              <w:br/>
              <w:t>Defendant*</w:t>
            </w:r>
          </w:p>
        </w:tc>
      </w:tr>
      <w:tr w:rsidR="005A22FC" w:rsidTr="000562D5">
        <w:trPr>
          <w:divId w:val="2116439976"/>
          <w:cantSplit/>
        </w:trPr>
        <w:tc>
          <w:tcPr>
            <w:tcW w:w="3455" w:type="dxa"/>
            <w:gridSpan w:val="8"/>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GUID=df40261b-58a2-4c46-9250-07b92d88e017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_________________</w:t>
            </w:r>
          </w:p>
        </w:tc>
        <w:tc>
          <w:tcPr>
            <w:tcW w:w="233"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GUID=93e9c576-39fa-420a-b695-55aede2a2f04 </w:instrText>
            </w:r>
            <w:r w:rsidRPr="006F2CA2">
              <w:rPr>
                <w:rFonts w:ascii="Times New Roman" w:hAnsi="Times New Roman" w:cs="Times New Roman"/>
                <w:sz w:val="22"/>
                <w:szCs w:val="20"/>
                <w:lang w:val="en-GB" w:eastAsia="en-US"/>
              </w:rPr>
              <w:fldChar w:fldCharType="end"/>
            </w:r>
          </w:p>
        </w:tc>
        <w:tc>
          <w:tcPr>
            <w:tcW w:w="5951"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GUID=72693502-b825-4618-b6cd-06632cba702a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_________________</w:t>
            </w:r>
          </w:p>
        </w:tc>
      </w:tr>
      <w:tr w:rsidR="005A22FC" w:rsidTr="000562D5">
        <w:trPr>
          <w:divId w:val="2116439976"/>
          <w:cantSplit/>
        </w:trPr>
        <w:tc>
          <w:tcPr>
            <w:tcW w:w="9639" w:type="dxa"/>
            <w:gridSpan w:val="1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GUID=cb8b5983-6c69-4b4f-b44f-38e3d6d3a49d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rsidR="006F2CA2" w:rsidRDefault="006F2CA2"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Pr="006F2CA2" w:rsidRDefault="000562D5" w:rsidP="006F2CA2">
      <w:pPr>
        <w:spacing w:before="0" w:after="200" w:line="276" w:lineRule="auto"/>
        <w:divId w:val="2116439976"/>
        <w:rPr>
          <w:rFonts w:ascii="Calibri" w:eastAsia="Calibri" w:hAnsi="Calibri" w:cs="Times New Roman"/>
          <w:sz w:val="22"/>
          <w:szCs w:val="22"/>
          <w:lang w:eastAsia="en-US"/>
        </w:rPr>
      </w:pPr>
    </w:p>
    <w:tbl>
      <w:tblPr>
        <w:tblW w:w="7060" w:type="dxa"/>
        <w:tblLook w:val="04A0" w:firstRow="1" w:lastRow="0" w:firstColumn="1" w:lastColumn="0" w:noHBand="0" w:noVBand="1"/>
      </w:tblPr>
      <w:tblGrid>
        <w:gridCol w:w="446"/>
        <w:gridCol w:w="395"/>
        <w:gridCol w:w="542"/>
        <w:gridCol w:w="326"/>
        <w:gridCol w:w="683"/>
        <w:gridCol w:w="542"/>
        <w:gridCol w:w="127"/>
        <w:gridCol w:w="111"/>
        <w:gridCol w:w="111"/>
        <w:gridCol w:w="3777"/>
      </w:tblGrid>
      <w:tr w:rsidR="005A22FC" w:rsidTr="000562D5">
        <w:trPr>
          <w:divId w:val="2116439976"/>
          <w:cantSplit/>
        </w:trPr>
        <w:tc>
          <w:tcPr>
            <w:tcW w:w="7060" w:type="dxa"/>
            <w:gridSpan w:val="10"/>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GUID=a99cd0f6-f714-4c51-8e64-aa93222b75c3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4</w:t>
            </w:r>
            <w:r w:rsidRPr="006F2CA2">
              <w:rPr>
                <w:rFonts w:ascii="Times New Roman" w:hAnsi="Times New Roman" w:cs="Times New Roman"/>
                <w:sz w:val="22"/>
                <w:szCs w:val="20"/>
                <w:lang w:val="en-GB" w:eastAsia="en-US"/>
              </w:rPr>
              <w:t>: The Plaintiff’s share in the flat will be sold/transferred* to the Defendant and/or other(s).</w:t>
            </w:r>
          </w:p>
        </w:tc>
      </w:tr>
      <w:tr w:rsidR="005A22FC" w:rsidTr="000562D5">
        <w:trPr>
          <w:divId w:val="2116439976"/>
          <w:cantSplit/>
        </w:trPr>
        <w:tc>
          <w:tcPr>
            <w:tcW w:w="7060" w:type="dxa"/>
            <w:gridSpan w:val="10"/>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GUID=a5dc2e3a-8d1c-4f9a-90c3-5e0fe6ff5b1a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sale/transfer* is [please tick one]:</w:t>
            </w:r>
          </w:p>
        </w:tc>
      </w:tr>
      <w:tr w:rsidR="005A22FC" w:rsidTr="000562D5">
        <w:trPr>
          <w:divId w:val="2116439976"/>
          <w:cantSplit/>
        </w:trPr>
        <w:tc>
          <w:tcPr>
            <w:tcW w:w="48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GUID=f39e32cf-b981-4462-b991-1e1c5a1df58c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GUID=0218fccc-7376-4ae9-94cc-8aa381a9f2e9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960" w:type="dxa"/>
            <w:gridSpan w:val="8"/>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GUID=bb02a7c3-5e98-438c-ab45-9d6bb24791c9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 no cash consideration.</w:t>
            </w:r>
          </w:p>
        </w:tc>
      </w:tr>
      <w:tr w:rsidR="005A22FC" w:rsidTr="000562D5">
        <w:trPr>
          <w:divId w:val="2116439976"/>
          <w:cantSplit/>
        </w:trPr>
        <w:tc>
          <w:tcPr>
            <w:tcW w:w="48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GUID=c46af7b1-f750-4255-a08e-3b5a4f2e6fc0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GUID=2e3b6b70-c965-4d5e-a5ec-2e86f7ef8a18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960" w:type="dxa"/>
            <w:gridSpan w:val="8"/>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GUID=f79bf23f-018d-42c8-b8ac-e4fed662b25b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 cash consideration and the Defendant will pay the Plaintiff [please tick where applicable]:</w:t>
            </w:r>
          </w:p>
        </w:tc>
      </w:tr>
      <w:tr w:rsidR="005A22FC" w:rsidTr="000562D5">
        <w:trPr>
          <w:divId w:val="2116439976"/>
          <w:cantSplit/>
        </w:trPr>
        <w:tc>
          <w:tcPr>
            <w:tcW w:w="48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GUID=a0c54a4a-da16-4338-a65d-464d2ec0978c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GUID=c6b19a0b-4fe5-4591-8d7f-997e923f4a7a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GUID=80e014a5-e887-48ca-928f-f8840ffe69ec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420" w:type="dxa"/>
            <w:gridSpan w:val="7"/>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GUID=a225b2f1-2b6a-4db1-a1cd-d44e3dbcfb1b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rsidTr="000562D5">
        <w:trPr>
          <w:divId w:val="2116439976"/>
          <w:cantSplit/>
        </w:trPr>
        <w:tc>
          <w:tcPr>
            <w:tcW w:w="48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GUID=5bf87997-bedc-49c6-9a65-b5a131ee7674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GUID=acd86609-9db8-471b-aa22-a102e63d7ee1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GUID=3656eeba-2370-47a0-8d07-225fb7812833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420" w:type="dxa"/>
            <w:gridSpan w:val="7"/>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GUID=1c2ea98a-09e3-4384-bdc7-38e812a62b51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 of the net value:</w:t>
            </w:r>
          </w:p>
        </w:tc>
      </w:tr>
      <w:tr w:rsidR="005A22FC" w:rsidTr="000562D5">
        <w:trPr>
          <w:divId w:val="2116439976"/>
          <w:cantSplit/>
        </w:trPr>
        <w:tc>
          <w:tcPr>
            <w:tcW w:w="48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GUID=1287a763-b699-4597-ade1-dfbba116a67c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GUID=0c7d8dbb-9ffc-4a0e-aa10-07dae3d9ced1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GUID=75eb7c78-543e-402c-a8c3-469335988654 </w:instrText>
            </w:r>
            <w:r w:rsidRPr="006F2CA2">
              <w:rPr>
                <w:rFonts w:ascii="Times New Roman" w:hAnsi="Times New Roman" w:cs="Times New Roman"/>
                <w:sz w:val="22"/>
                <w:szCs w:val="20"/>
                <w:lang w:val="en-GB" w:eastAsia="en-US"/>
              </w:rPr>
              <w:fldChar w:fldCharType="end"/>
            </w:r>
          </w:p>
        </w:tc>
        <w:tc>
          <w:tcPr>
            <w:tcW w:w="1420" w:type="dxa"/>
            <w:gridSpan w:val="7"/>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GUID=aff97041-ef5d-4c00-b530-9698d8c0d045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net value is:</w:t>
            </w:r>
          </w:p>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GUID=79370fc1-8a83-42f5-bd5c-8b9ebfe088d0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$_________________/the valuation/others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 less the following:</w:t>
            </w:r>
          </w:p>
        </w:tc>
      </w:tr>
      <w:tr w:rsidR="005A22FC" w:rsidTr="000562D5">
        <w:trPr>
          <w:divId w:val="2116439976"/>
          <w:cantSplit/>
        </w:trPr>
        <w:tc>
          <w:tcPr>
            <w:tcW w:w="48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GUID=f88c78d7-3bdd-4130-ba4c-885cb01466cf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GUID=96ce1b8d-dd82-42cf-851a-1f11d750fbfd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GUID=758ba49b-7cb6-4b16-8df1-2210897cef94 </w:instrText>
            </w:r>
            <w:r w:rsidRPr="006F2CA2">
              <w:rPr>
                <w:rFonts w:ascii="Times New Roman" w:hAnsi="Times New Roman" w:cs="Times New Roman"/>
                <w:sz w:val="22"/>
                <w:szCs w:val="20"/>
                <w:lang w:val="en-GB" w:eastAsia="en-US"/>
              </w:rPr>
              <w:fldChar w:fldCharType="end"/>
            </w:r>
          </w:p>
        </w:tc>
        <w:tc>
          <w:tcPr>
            <w:tcW w:w="2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GUID=496bcdad-5b7c-4542-aec9-7cea6c4a7c7c </w:instrText>
            </w:r>
            <w:r w:rsidRPr="006F2CA2">
              <w:rPr>
                <w:rFonts w:ascii="Times New Roman" w:hAnsi="Times New Roman" w:cs="Times New Roman"/>
                <w:sz w:val="22"/>
                <w:szCs w:val="20"/>
                <w:lang w:val="en-GB" w:eastAsia="en-US"/>
              </w:rPr>
              <w:fldChar w:fldCharType="end"/>
            </w:r>
          </w:p>
        </w:tc>
        <w:tc>
          <w:tcPr>
            <w:tcW w:w="62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GUID=0e3e29d7-4723-400e-af7f-90065f742c32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5"/>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GUID=00ee8113-1c07-4638-a3ae-d5228f5cc055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CPF moneys used for the flat;</w:t>
            </w:r>
          </w:p>
        </w:tc>
      </w:tr>
      <w:tr w:rsidR="005A22FC" w:rsidTr="000562D5">
        <w:trPr>
          <w:divId w:val="2116439976"/>
          <w:cantSplit/>
        </w:trPr>
        <w:tc>
          <w:tcPr>
            <w:tcW w:w="48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GUID=5dcb9a1d-db8d-47f1-9cde-bd817bcbaf98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GUID=0c372afc-8267-4177-9e3a-8577a20d433b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GUID=664756ff-d545-42cf-9a25-e20880ed1ebc </w:instrText>
            </w:r>
            <w:r w:rsidRPr="006F2CA2">
              <w:rPr>
                <w:rFonts w:ascii="Times New Roman" w:hAnsi="Times New Roman" w:cs="Times New Roman"/>
                <w:sz w:val="22"/>
                <w:szCs w:val="20"/>
                <w:lang w:val="en-GB" w:eastAsia="en-US"/>
              </w:rPr>
              <w:fldChar w:fldCharType="end"/>
            </w:r>
          </w:p>
        </w:tc>
        <w:tc>
          <w:tcPr>
            <w:tcW w:w="2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GUID=9aa3537b-bdb2-41ec-adb6-acb9a06fcf01 </w:instrText>
            </w:r>
            <w:r w:rsidRPr="006F2CA2">
              <w:rPr>
                <w:rFonts w:ascii="Times New Roman" w:hAnsi="Times New Roman" w:cs="Times New Roman"/>
                <w:sz w:val="22"/>
                <w:szCs w:val="20"/>
                <w:lang w:val="en-GB" w:eastAsia="en-US"/>
              </w:rPr>
              <w:fldChar w:fldCharType="end"/>
            </w:r>
          </w:p>
        </w:tc>
        <w:tc>
          <w:tcPr>
            <w:tcW w:w="62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GUID=31eb6e8b-e721-43e3-8dd1-9acb3682bc56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5"/>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GUID=16fff2ae-1031-45f2-b7d7-9d07204544af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accrued interest on CPF moneys used;</w:t>
            </w:r>
          </w:p>
        </w:tc>
      </w:tr>
      <w:tr w:rsidR="005A22FC" w:rsidTr="000562D5">
        <w:trPr>
          <w:divId w:val="2116439976"/>
          <w:cantSplit/>
        </w:trPr>
        <w:tc>
          <w:tcPr>
            <w:tcW w:w="48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GUID=831a0e37-d01f-4956-b94a-7e17461d71c8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GUID=965f4bce-28ae-4e23-9f87-fc707df4cde5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GUID=9ddf80d6-4db1-479f-b0aa-3c8284aabfbd </w:instrText>
            </w:r>
            <w:r w:rsidRPr="006F2CA2">
              <w:rPr>
                <w:rFonts w:ascii="Times New Roman" w:hAnsi="Times New Roman" w:cs="Times New Roman"/>
                <w:sz w:val="22"/>
                <w:szCs w:val="20"/>
                <w:lang w:val="en-GB" w:eastAsia="en-US"/>
              </w:rPr>
              <w:fldChar w:fldCharType="end"/>
            </w:r>
          </w:p>
        </w:tc>
        <w:tc>
          <w:tcPr>
            <w:tcW w:w="2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GUID=36d3bf0b-5c6f-4b6b-b2db-d07f264f3916 </w:instrText>
            </w:r>
            <w:r w:rsidRPr="006F2CA2">
              <w:rPr>
                <w:rFonts w:ascii="Times New Roman" w:hAnsi="Times New Roman" w:cs="Times New Roman"/>
                <w:sz w:val="22"/>
                <w:szCs w:val="20"/>
                <w:lang w:val="en-GB" w:eastAsia="en-US"/>
              </w:rPr>
              <w:fldChar w:fldCharType="end"/>
            </w:r>
          </w:p>
        </w:tc>
        <w:tc>
          <w:tcPr>
            <w:tcW w:w="62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GUID=553a43ec-107d-4705-a380-8523e05f8418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5"/>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GUID=602fc5a0-caea-445e-abf2-26d77c9fd730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CPF moneys used for the flat;</w:t>
            </w:r>
          </w:p>
        </w:tc>
      </w:tr>
      <w:tr w:rsidR="005A22FC" w:rsidTr="000562D5">
        <w:trPr>
          <w:divId w:val="2116439976"/>
          <w:cantSplit/>
        </w:trPr>
        <w:tc>
          <w:tcPr>
            <w:tcW w:w="48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GUID=46bbf362-5714-402b-9fa8-201d9d1b0a0d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GUID=7e1e58ba-0382-44d8-a992-c27d95451dd2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GUID=a9de0ac0-1dfe-45d7-8adb-9d4748b0da00 </w:instrText>
            </w:r>
            <w:r w:rsidRPr="006F2CA2">
              <w:rPr>
                <w:rFonts w:ascii="Times New Roman" w:hAnsi="Times New Roman" w:cs="Times New Roman"/>
                <w:sz w:val="22"/>
                <w:szCs w:val="20"/>
                <w:lang w:val="en-GB" w:eastAsia="en-US"/>
              </w:rPr>
              <w:fldChar w:fldCharType="end"/>
            </w:r>
          </w:p>
        </w:tc>
        <w:tc>
          <w:tcPr>
            <w:tcW w:w="2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GUID=03579329-b2c4-46f8-8919-ea67a0957687 </w:instrText>
            </w:r>
            <w:r w:rsidRPr="006F2CA2">
              <w:rPr>
                <w:rFonts w:ascii="Times New Roman" w:hAnsi="Times New Roman" w:cs="Times New Roman"/>
                <w:sz w:val="22"/>
                <w:szCs w:val="20"/>
                <w:lang w:val="en-GB" w:eastAsia="en-US"/>
              </w:rPr>
              <w:fldChar w:fldCharType="end"/>
            </w:r>
          </w:p>
        </w:tc>
        <w:tc>
          <w:tcPr>
            <w:tcW w:w="62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GUID=532c5d49-2641-4e4c-a063-15cd93d2afed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5"/>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GUID=e75c7d97-e4b9-478d-9cbe-0a5a31ad936a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accrued interest on CPF moneys used;</w:t>
            </w:r>
          </w:p>
        </w:tc>
      </w:tr>
      <w:tr w:rsidR="005A22FC" w:rsidTr="000562D5">
        <w:trPr>
          <w:divId w:val="2116439976"/>
          <w:cantSplit/>
        </w:trPr>
        <w:tc>
          <w:tcPr>
            <w:tcW w:w="48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GUID=485d7825-978e-4e52-b35a-0aa0c3925c99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GUID=99fb427b-c6ce-453e-bdb4-7507ea512234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GUID=1a456ec6-41b1-499d-9212-85e7729ffc54 </w:instrText>
            </w:r>
            <w:r w:rsidRPr="006F2CA2">
              <w:rPr>
                <w:rFonts w:ascii="Times New Roman" w:hAnsi="Times New Roman" w:cs="Times New Roman"/>
                <w:sz w:val="22"/>
                <w:szCs w:val="20"/>
                <w:lang w:val="en-GB" w:eastAsia="en-US"/>
              </w:rPr>
              <w:fldChar w:fldCharType="end"/>
            </w:r>
          </w:p>
        </w:tc>
        <w:tc>
          <w:tcPr>
            <w:tcW w:w="2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GUID=ac6512f3-2bb7-4bc1-b9d3-0b6c48901f39 </w:instrText>
            </w:r>
            <w:r w:rsidRPr="006F2CA2">
              <w:rPr>
                <w:rFonts w:ascii="Times New Roman" w:hAnsi="Times New Roman" w:cs="Times New Roman"/>
                <w:sz w:val="22"/>
                <w:szCs w:val="20"/>
                <w:lang w:val="en-GB" w:eastAsia="en-US"/>
              </w:rPr>
              <w:fldChar w:fldCharType="end"/>
            </w:r>
          </w:p>
        </w:tc>
        <w:tc>
          <w:tcPr>
            <w:tcW w:w="62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GUID=db255f45-f159-4f37-aed6-e959b64ff02f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5"/>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GUID=df6e2de6-e6a5-47f4-bb2e-c733db0735ca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of outstanding mortgage loan;</w:t>
            </w:r>
          </w:p>
        </w:tc>
      </w:tr>
      <w:tr w:rsidR="005A22FC" w:rsidTr="000562D5">
        <w:trPr>
          <w:divId w:val="2116439976"/>
          <w:cantSplit/>
        </w:trPr>
        <w:tc>
          <w:tcPr>
            <w:tcW w:w="48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GUID=20ab3ce8-1453-4f66-a734-1baa06e14566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GUID=90a9127b-f85c-4c5a-ad30-c27e43491f2c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GUID=ef8b0982-473e-4aa0-aa37-29cf5265d1c0 </w:instrText>
            </w:r>
            <w:r w:rsidRPr="006F2CA2">
              <w:rPr>
                <w:rFonts w:ascii="Times New Roman" w:hAnsi="Times New Roman" w:cs="Times New Roman"/>
                <w:sz w:val="22"/>
                <w:szCs w:val="20"/>
                <w:lang w:val="en-GB" w:eastAsia="en-US"/>
              </w:rPr>
              <w:fldChar w:fldCharType="end"/>
            </w:r>
          </w:p>
        </w:tc>
        <w:tc>
          <w:tcPr>
            <w:tcW w:w="2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GUID=425a9499-b38f-4470-b5cf-d5f7ea315f19 </w:instrText>
            </w:r>
            <w:r w:rsidRPr="006F2CA2">
              <w:rPr>
                <w:rFonts w:ascii="Times New Roman" w:hAnsi="Times New Roman" w:cs="Times New Roman"/>
                <w:sz w:val="22"/>
                <w:szCs w:val="20"/>
                <w:lang w:val="en-GB" w:eastAsia="en-US"/>
              </w:rPr>
              <w:fldChar w:fldCharType="end"/>
            </w:r>
          </w:p>
        </w:tc>
        <w:tc>
          <w:tcPr>
            <w:tcW w:w="62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GUID=156da3df-eb98-4377-b7cb-a1d2ff03ca4e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5"/>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GUID=ee52d08d-09c1-47ff-ac1d-5c6cd787d306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moneys due to the HDB;</w:t>
            </w:r>
          </w:p>
        </w:tc>
      </w:tr>
      <w:tr w:rsidR="005A22FC" w:rsidTr="000562D5">
        <w:trPr>
          <w:divId w:val="2116439976"/>
          <w:cantSplit/>
        </w:trPr>
        <w:tc>
          <w:tcPr>
            <w:tcW w:w="48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GUID=6f0f50f5-8b8d-4f46-b748-62327813b542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GUID=16f15e15-7d55-4f36-913c-970b2376410c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GUID=1cabcd48-ba7a-448e-8a34-37375a02d3f5 </w:instrText>
            </w:r>
            <w:r w:rsidRPr="006F2CA2">
              <w:rPr>
                <w:rFonts w:ascii="Times New Roman" w:hAnsi="Times New Roman" w:cs="Times New Roman"/>
                <w:sz w:val="22"/>
                <w:szCs w:val="20"/>
                <w:lang w:val="en-GB" w:eastAsia="en-US"/>
              </w:rPr>
              <w:fldChar w:fldCharType="end"/>
            </w:r>
          </w:p>
        </w:tc>
        <w:tc>
          <w:tcPr>
            <w:tcW w:w="2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GUID=07fb326d-c458-4f53-a13c-acebe72b5977 </w:instrText>
            </w:r>
            <w:r w:rsidRPr="006F2CA2">
              <w:rPr>
                <w:rFonts w:ascii="Times New Roman" w:hAnsi="Times New Roman" w:cs="Times New Roman"/>
                <w:sz w:val="22"/>
                <w:szCs w:val="20"/>
                <w:lang w:val="en-GB" w:eastAsia="en-US"/>
              </w:rPr>
              <w:fldChar w:fldCharType="end"/>
            </w:r>
          </w:p>
        </w:tc>
        <w:tc>
          <w:tcPr>
            <w:tcW w:w="62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GUID=df96828d-2a2a-4a8e-8aa9-6de19dde44f8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5"/>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GUID=94bf80fc-2518-4fc1-8643-520f80f50522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conveyancing, stamp, registration and administrative fees of the sale/transfer*;</w:t>
            </w:r>
          </w:p>
        </w:tc>
      </w:tr>
      <w:tr w:rsidR="005A22FC" w:rsidTr="000562D5">
        <w:trPr>
          <w:divId w:val="2116439976"/>
          <w:cantSplit/>
        </w:trPr>
        <w:tc>
          <w:tcPr>
            <w:tcW w:w="48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GUID=1975f3e4-3846-4e40-bae1-cf6b8ee61e1a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GUID=c3fa5c39-cdca-4090-a69e-1807ce95435f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GUID=c4468443-4d21-41e5-8df8-eabc1305a001 </w:instrText>
            </w:r>
            <w:r w:rsidRPr="006F2CA2">
              <w:rPr>
                <w:rFonts w:ascii="Times New Roman" w:hAnsi="Times New Roman" w:cs="Times New Roman"/>
                <w:sz w:val="22"/>
                <w:szCs w:val="20"/>
                <w:lang w:val="en-GB" w:eastAsia="en-US"/>
              </w:rPr>
              <w:fldChar w:fldCharType="end"/>
            </w:r>
          </w:p>
        </w:tc>
        <w:tc>
          <w:tcPr>
            <w:tcW w:w="2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GUID=dfe12ae0-fe2f-463d-bc0e-d2bcf46ed489 </w:instrText>
            </w:r>
            <w:r w:rsidRPr="006F2CA2">
              <w:rPr>
                <w:rFonts w:ascii="Times New Roman" w:hAnsi="Times New Roman" w:cs="Times New Roman"/>
                <w:sz w:val="22"/>
                <w:szCs w:val="20"/>
                <w:lang w:val="en-GB" w:eastAsia="en-US"/>
              </w:rPr>
              <w:fldChar w:fldCharType="end"/>
            </w:r>
          </w:p>
        </w:tc>
        <w:tc>
          <w:tcPr>
            <w:tcW w:w="62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GUID=bb8fce70-ae1d-4c8d-adb0-37c1aeaa0084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5"/>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GUID=3b9eaf94-afa0-48c8-9423-b716dfaaff67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w:t>
            </w:r>
          </w:p>
        </w:tc>
      </w:tr>
      <w:tr w:rsidR="005A22FC" w:rsidTr="000562D5">
        <w:trPr>
          <w:divId w:val="2116439976"/>
          <w:cantSplit/>
        </w:trPr>
        <w:tc>
          <w:tcPr>
            <w:tcW w:w="48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GUID=9b34fa40-3139-4db1-ba2f-177d3a08f53f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GUID=25d09313-22ef-42f7-9b20-b1ff2178d1b4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GUID=774a6f01-50a1-4a84-80ac-45224fb1ec9f </w:instrText>
            </w:r>
            <w:r w:rsidRPr="006F2CA2">
              <w:rPr>
                <w:rFonts w:ascii="Times New Roman" w:hAnsi="Times New Roman" w:cs="Times New Roman"/>
                <w:sz w:val="22"/>
                <w:szCs w:val="20"/>
                <w:lang w:val="en-GB" w:eastAsia="en-US"/>
              </w:rPr>
              <w:fldChar w:fldCharType="end"/>
            </w:r>
          </w:p>
        </w:tc>
        <w:tc>
          <w:tcPr>
            <w:tcW w:w="1420" w:type="dxa"/>
            <w:gridSpan w:val="7"/>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GUID=819322df-f047-41fa-a848-46f00010464d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valuation is to be determined by:</w:t>
            </w:r>
          </w:p>
        </w:tc>
      </w:tr>
      <w:tr w:rsidR="005A22FC" w:rsidTr="000562D5">
        <w:trPr>
          <w:divId w:val="2116439976"/>
          <w:cantSplit/>
        </w:trPr>
        <w:tc>
          <w:tcPr>
            <w:tcW w:w="48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GUID=6761a53c-9ad8-4da6-b304-3d0d68f46195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GUID=7438ee88-e1ae-4697-a0f7-6298a6b4816a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GUID=5eae871e-1df0-4f48-9cad-4612c28d871a </w:instrText>
            </w:r>
            <w:r w:rsidRPr="006F2CA2">
              <w:rPr>
                <w:rFonts w:ascii="Times New Roman" w:hAnsi="Times New Roman" w:cs="Times New Roman"/>
                <w:sz w:val="22"/>
                <w:szCs w:val="20"/>
                <w:lang w:val="en-GB" w:eastAsia="en-US"/>
              </w:rPr>
              <w:fldChar w:fldCharType="end"/>
            </w:r>
          </w:p>
        </w:tc>
        <w:tc>
          <w:tcPr>
            <w:tcW w:w="2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GUID=0e50b904-f5e8-4789-8901-004ecd9e2ebc </w:instrText>
            </w:r>
            <w:r w:rsidRPr="006F2CA2">
              <w:rPr>
                <w:rFonts w:ascii="Times New Roman" w:hAnsi="Times New Roman" w:cs="Times New Roman"/>
                <w:sz w:val="22"/>
                <w:szCs w:val="20"/>
                <w:lang w:val="en-GB" w:eastAsia="en-US"/>
              </w:rPr>
              <w:fldChar w:fldCharType="end"/>
            </w:r>
          </w:p>
        </w:tc>
        <w:tc>
          <w:tcPr>
            <w:tcW w:w="62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GUID=e1e9d2be-342d-45e6-af8a-433cd11d3318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5"/>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GUID=63184d2e-d59f-4606-abd8-ac216f03497e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valuer appointed by the HDB on a loan basis;</w:t>
            </w:r>
          </w:p>
        </w:tc>
      </w:tr>
      <w:tr w:rsidR="005A22FC" w:rsidTr="000562D5">
        <w:trPr>
          <w:divId w:val="2116439976"/>
          <w:cantSplit/>
        </w:trPr>
        <w:tc>
          <w:tcPr>
            <w:tcW w:w="48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GUID=ebe1dd0e-1df8-4654-b1b4-ccef07dcd78e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GUID=cfbbbf4f-5df9-4b00-94e3-8c8ae9fc32d1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GUID=dbea3fc4-5059-4a7b-a44d-64fd1d364e66 </w:instrText>
            </w:r>
            <w:r w:rsidRPr="006F2CA2">
              <w:rPr>
                <w:rFonts w:ascii="Times New Roman" w:hAnsi="Times New Roman" w:cs="Times New Roman"/>
                <w:sz w:val="22"/>
                <w:szCs w:val="20"/>
                <w:lang w:val="en-GB" w:eastAsia="en-US"/>
              </w:rPr>
              <w:fldChar w:fldCharType="end"/>
            </w:r>
          </w:p>
        </w:tc>
        <w:tc>
          <w:tcPr>
            <w:tcW w:w="2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GUID=c706f218-2b20-4ed5-9471-023f368248e1 </w:instrText>
            </w:r>
            <w:r w:rsidRPr="006F2CA2">
              <w:rPr>
                <w:rFonts w:ascii="Times New Roman" w:hAnsi="Times New Roman" w:cs="Times New Roman"/>
                <w:sz w:val="22"/>
                <w:szCs w:val="20"/>
                <w:lang w:val="en-GB" w:eastAsia="en-US"/>
              </w:rPr>
              <w:fldChar w:fldCharType="end"/>
            </w:r>
          </w:p>
        </w:tc>
        <w:tc>
          <w:tcPr>
            <w:tcW w:w="62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GUID=7798be86-d83e-48c8-b61f-8f685ed1283f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5"/>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GUID=86b35c39-91e9-4427-88df-f13a91b047ff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 on:</w:t>
            </w:r>
          </w:p>
        </w:tc>
      </w:tr>
      <w:tr w:rsidR="005A22FC" w:rsidTr="000562D5">
        <w:trPr>
          <w:divId w:val="2116439976"/>
          <w:cantSplit/>
        </w:trPr>
        <w:tc>
          <w:tcPr>
            <w:tcW w:w="48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GUID=ed4f0d9b-b76b-41cb-a116-7120d2e77e5c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GUID=70561fb2-b27c-4e08-a2d5-9435cde26f8f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GUID=086b6494-3e9a-4378-8133-9c417c83bcbe </w:instrText>
            </w:r>
            <w:r w:rsidRPr="006F2CA2">
              <w:rPr>
                <w:rFonts w:ascii="Times New Roman" w:hAnsi="Times New Roman" w:cs="Times New Roman"/>
                <w:sz w:val="22"/>
                <w:szCs w:val="20"/>
                <w:lang w:val="en-GB" w:eastAsia="en-US"/>
              </w:rPr>
              <w:fldChar w:fldCharType="end"/>
            </w:r>
          </w:p>
        </w:tc>
        <w:tc>
          <w:tcPr>
            <w:tcW w:w="2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GUID=4d761ed2-8f01-4920-b1c6-c1a3d9cd9884 </w:instrText>
            </w:r>
            <w:r w:rsidRPr="006F2CA2">
              <w:rPr>
                <w:rFonts w:ascii="Times New Roman" w:hAnsi="Times New Roman" w:cs="Times New Roman"/>
                <w:sz w:val="22"/>
                <w:szCs w:val="20"/>
                <w:lang w:val="en-GB" w:eastAsia="en-US"/>
              </w:rPr>
              <w:fldChar w:fldCharType="end"/>
            </w:r>
          </w:p>
        </w:tc>
        <w:tc>
          <w:tcPr>
            <w:tcW w:w="62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GUID=ebbf5636-4731-4a5b-b0e0-656a7344f088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GUID=f455ed53-3d1a-45f2-8c05-f8699d6086b8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4"/>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GUID=64ad6e62-05d0-4386-8a36-c603488aea7c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 open market basis;</w:t>
            </w:r>
          </w:p>
        </w:tc>
      </w:tr>
      <w:tr w:rsidR="005A22FC" w:rsidTr="000562D5">
        <w:trPr>
          <w:divId w:val="2116439976"/>
          <w:cantSplit/>
        </w:trPr>
        <w:tc>
          <w:tcPr>
            <w:tcW w:w="48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GUID=32b83b55-ed29-49c5-8dda-43b5287d406c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GUID=047d4e14-ce1b-4332-9b5e-de89b3a16897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GUID=92935133-026b-446e-904d-03ff863c9058 </w:instrText>
            </w:r>
            <w:r w:rsidRPr="006F2CA2">
              <w:rPr>
                <w:rFonts w:ascii="Times New Roman" w:hAnsi="Times New Roman" w:cs="Times New Roman"/>
                <w:sz w:val="22"/>
                <w:szCs w:val="20"/>
                <w:lang w:val="en-GB" w:eastAsia="en-US"/>
              </w:rPr>
              <w:fldChar w:fldCharType="end"/>
            </w:r>
          </w:p>
        </w:tc>
        <w:tc>
          <w:tcPr>
            <w:tcW w:w="2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GUID=bb39e764-43b6-46d6-87c4-59cb914e9349 </w:instrText>
            </w:r>
            <w:r w:rsidRPr="006F2CA2">
              <w:rPr>
                <w:rFonts w:ascii="Times New Roman" w:hAnsi="Times New Roman" w:cs="Times New Roman"/>
                <w:sz w:val="22"/>
                <w:szCs w:val="20"/>
                <w:lang w:val="en-GB" w:eastAsia="en-US"/>
              </w:rPr>
              <w:fldChar w:fldCharType="end"/>
            </w:r>
          </w:p>
        </w:tc>
        <w:tc>
          <w:tcPr>
            <w:tcW w:w="62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GUID=d449fa0a-6dc5-4881-bcf3-8155f7227826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GUID=8b0961b8-a9cb-4289-959a-b81738a53b17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4"/>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GUID=e50f8c1f-22f9-421a-972a-790fbbc845b6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loan basis;</w:t>
            </w:r>
          </w:p>
        </w:tc>
      </w:tr>
      <w:tr w:rsidR="005A22FC" w:rsidTr="000562D5">
        <w:trPr>
          <w:divId w:val="2116439976"/>
          <w:cantSplit/>
        </w:trPr>
        <w:tc>
          <w:tcPr>
            <w:tcW w:w="48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GUID=016214ea-26e1-4555-9793-886d756bf9b9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GUID=84148e86-2514-4d22-af40-ef2c80f5ce14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GUID=05df23bf-c15d-44f1-b4e2-491adf8cf6ed </w:instrText>
            </w:r>
            <w:r w:rsidRPr="006F2CA2">
              <w:rPr>
                <w:rFonts w:ascii="Times New Roman" w:hAnsi="Times New Roman" w:cs="Times New Roman"/>
                <w:sz w:val="22"/>
                <w:szCs w:val="20"/>
                <w:lang w:val="en-GB" w:eastAsia="en-US"/>
              </w:rPr>
              <w:fldChar w:fldCharType="end"/>
            </w:r>
          </w:p>
        </w:tc>
        <w:tc>
          <w:tcPr>
            <w:tcW w:w="2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GUID=ba926cc4-a657-4506-b9b9-18413f05ba9a </w:instrText>
            </w:r>
            <w:r w:rsidRPr="006F2CA2">
              <w:rPr>
                <w:rFonts w:ascii="Times New Roman" w:hAnsi="Times New Roman" w:cs="Times New Roman"/>
                <w:sz w:val="22"/>
                <w:szCs w:val="20"/>
                <w:lang w:val="en-GB" w:eastAsia="en-US"/>
              </w:rPr>
              <w:fldChar w:fldCharType="end"/>
            </w:r>
          </w:p>
        </w:tc>
        <w:tc>
          <w:tcPr>
            <w:tcW w:w="62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GUID=c0e0eed2-7f70-43c6-827f-3e798f85c643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GUID=c4ca5774-e6ec-4aa1-8dce-7bac474d87b2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0" w:type="dxa"/>
            <w:gridSpan w:val="4"/>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GUID=7954a6be-b2b8-4c9d-8843-9ad6b739ba6b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w:t>
            </w:r>
          </w:p>
        </w:tc>
      </w:tr>
      <w:tr w:rsidR="005A22FC" w:rsidTr="000562D5">
        <w:trPr>
          <w:divId w:val="2116439976"/>
          <w:cantSplit/>
        </w:trPr>
        <w:tc>
          <w:tcPr>
            <w:tcW w:w="48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GUID=8329701f-0252-4426-961e-ee0e187e5800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p>
        </w:tc>
        <w:tc>
          <w:tcPr>
            <w:tcW w:w="42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GUID=730b8562-d2b3-4971-8d20-dcff48ef3bfc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960" w:type="dxa"/>
            <w:gridSpan w:val="8"/>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GUID=8ce4a5dc-ded1-4dc4-8eef-0b3f35368af5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Plaintiff/Defendant* will refund the Plaintiff’s CPF moneys used for the flat.</w:t>
            </w:r>
          </w:p>
        </w:tc>
      </w:tr>
      <w:tr w:rsidR="005A22FC" w:rsidTr="000562D5">
        <w:trPr>
          <w:divId w:val="2116439976"/>
          <w:cantSplit/>
        </w:trPr>
        <w:tc>
          <w:tcPr>
            <w:tcW w:w="48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GUID=bf3cff95-1805-4c92-b42a-006304620fd0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GUID=2f298576-35ef-4053-912c-a1d34a0b4000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960" w:type="dxa"/>
            <w:gridSpan w:val="8"/>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GUID=e7a2292d-272e-45fe-aa5e-e3e426e3675b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Plaintiff/Defendant* will refund the accrued interest on the Plaintiff’s CPF moneys used for the flat.</w:t>
            </w:r>
          </w:p>
        </w:tc>
      </w:tr>
      <w:tr w:rsidR="005A22FC" w:rsidTr="000562D5">
        <w:trPr>
          <w:divId w:val="2116439976"/>
          <w:cantSplit/>
        </w:trPr>
        <w:tc>
          <w:tcPr>
            <w:tcW w:w="7060" w:type="dxa"/>
            <w:gridSpan w:val="10"/>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GUID=5337759a-58a6-4118-a356-a4c59ce07614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The outstanding mortgage loan will be borne by:</w:t>
            </w:r>
          </w:p>
        </w:tc>
      </w:tr>
      <w:tr w:rsidR="005A22FC" w:rsidTr="000562D5">
        <w:trPr>
          <w:divId w:val="2116439976"/>
          <w:cantSplit/>
        </w:trPr>
        <w:tc>
          <w:tcPr>
            <w:tcW w:w="48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GUID=3a03d310-01de-4e12-9c1c-50ca82aa71d3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GUID=708e8378-3d57-4d01-81bb-891633752c34 </w:instrText>
            </w:r>
            <w:r w:rsidRPr="006F2CA2">
              <w:rPr>
                <w:rFonts w:ascii="Times New Roman" w:hAnsi="Times New Roman" w:cs="Times New Roman"/>
                <w:sz w:val="22"/>
                <w:szCs w:val="20"/>
                <w:lang w:val="en-GB" w:eastAsia="en-US"/>
              </w:rPr>
              <w:fldChar w:fldCharType="end"/>
            </w:r>
          </w:p>
        </w:tc>
        <w:tc>
          <w:tcPr>
            <w:tcW w:w="1700" w:type="dxa"/>
            <w:gridSpan w:val="6"/>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GUID=9e8e4497-09c3-4f3b-af7c-fd7087dfd0ea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0" w:type="dxa"/>
            <w:gridSpan w:val="2"/>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GUID=d66d5272-e3b9-482e-b545-60eee2273d5f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rsidTr="000562D5">
        <w:trPr>
          <w:divId w:val="2116439976"/>
          <w:cantSplit/>
        </w:trPr>
        <w:tc>
          <w:tcPr>
            <w:tcW w:w="48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GUID=500bc353-37c6-4b6b-b485-2864d7c06c9f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GUID=8f5bb98a-56ef-48b8-b129-0c09d556daf4 </w:instrText>
            </w:r>
            <w:r w:rsidRPr="006F2CA2">
              <w:rPr>
                <w:rFonts w:ascii="Times New Roman" w:hAnsi="Times New Roman" w:cs="Times New Roman"/>
                <w:sz w:val="22"/>
                <w:szCs w:val="20"/>
                <w:lang w:val="en-GB" w:eastAsia="en-US"/>
              </w:rPr>
              <w:fldChar w:fldCharType="end"/>
            </w:r>
          </w:p>
        </w:tc>
        <w:tc>
          <w:tcPr>
            <w:tcW w:w="1700" w:type="dxa"/>
            <w:gridSpan w:val="6"/>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GUID=295c8900-d8d9-4802-b14c-e40b9aa311d7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0" w:type="dxa"/>
            <w:gridSpan w:val="2"/>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GUID=fd07e62d-c323-45f1-9e0e-4b89880084f8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rsidTr="000562D5">
        <w:trPr>
          <w:divId w:val="2116439976"/>
          <w:cantSplit/>
        </w:trPr>
        <w:tc>
          <w:tcPr>
            <w:tcW w:w="7060" w:type="dxa"/>
            <w:gridSpan w:val="10"/>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GUID=fbf3de12-ca2d-403f-9070-a2f7863b74d9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All moneys due to the HDB, if any, will be borne by:</w:t>
            </w:r>
          </w:p>
        </w:tc>
      </w:tr>
      <w:tr w:rsidR="005A22FC" w:rsidTr="000562D5">
        <w:trPr>
          <w:divId w:val="2116439976"/>
          <w:cantSplit/>
        </w:trPr>
        <w:tc>
          <w:tcPr>
            <w:tcW w:w="48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GUID=c3f57192-be9b-4ec6-8935-eff586088993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GUID=0643311c-6d33-4710-860c-9e9c7a9aadf3 </w:instrText>
            </w:r>
            <w:r w:rsidRPr="006F2CA2">
              <w:rPr>
                <w:rFonts w:ascii="Times New Roman" w:hAnsi="Times New Roman" w:cs="Times New Roman"/>
                <w:sz w:val="22"/>
                <w:szCs w:val="20"/>
                <w:lang w:val="en-GB" w:eastAsia="en-US"/>
              </w:rPr>
              <w:fldChar w:fldCharType="end"/>
            </w:r>
          </w:p>
        </w:tc>
        <w:tc>
          <w:tcPr>
            <w:tcW w:w="1700" w:type="dxa"/>
            <w:gridSpan w:val="6"/>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GUID=a7740d70-7653-4fa9-935a-45a32f4feb46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0" w:type="dxa"/>
            <w:gridSpan w:val="2"/>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GUID=98e2fb8f-dbd5-4b86-9609-594cbdfe9f3e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rsidTr="000562D5">
        <w:trPr>
          <w:divId w:val="2116439976"/>
          <w:cantSplit/>
        </w:trPr>
        <w:tc>
          <w:tcPr>
            <w:tcW w:w="48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GUID=88c51413-5e9d-4f02-b9ba-d5296776099d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GUID=f4d4951b-eb6f-4ce7-96fc-b46f3cf9703e </w:instrText>
            </w:r>
            <w:r w:rsidRPr="006F2CA2">
              <w:rPr>
                <w:rFonts w:ascii="Times New Roman" w:hAnsi="Times New Roman" w:cs="Times New Roman"/>
                <w:sz w:val="22"/>
                <w:szCs w:val="20"/>
                <w:lang w:val="en-GB" w:eastAsia="en-US"/>
              </w:rPr>
              <w:fldChar w:fldCharType="end"/>
            </w:r>
          </w:p>
        </w:tc>
        <w:tc>
          <w:tcPr>
            <w:tcW w:w="1700" w:type="dxa"/>
            <w:gridSpan w:val="6"/>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GUID=f80ac8ef-98d2-4167-8992-a9ab3a4d2ed5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0" w:type="dxa"/>
            <w:gridSpan w:val="2"/>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GUID=2d856a64-a411-48d3-926d-14d9f3e82fc1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rsidTr="000562D5">
        <w:trPr>
          <w:divId w:val="2116439976"/>
          <w:cantSplit/>
        </w:trPr>
        <w:tc>
          <w:tcPr>
            <w:tcW w:w="7060" w:type="dxa"/>
            <w:gridSpan w:val="10"/>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GUID=452062c8-8096-4584-9839-45561049cd54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The conveyancing, stamp, registration and administrative fees of the sale/transfer* will be borne by:</w:t>
            </w:r>
          </w:p>
        </w:tc>
      </w:tr>
      <w:tr w:rsidR="005A22FC" w:rsidTr="000562D5">
        <w:trPr>
          <w:divId w:val="2116439976"/>
          <w:cantSplit/>
        </w:trPr>
        <w:tc>
          <w:tcPr>
            <w:tcW w:w="48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GUID=a8221523-0b5f-4eaa-81ab-bf284b66be6e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GUID=b12440fa-53ef-444f-928c-51431d93e45b </w:instrText>
            </w:r>
            <w:r w:rsidRPr="006F2CA2">
              <w:rPr>
                <w:rFonts w:ascii="Times New Roman" w:hAnsi="Times New Roman" w:cs="Times New Roman"/>
                <w:sz w:val="22"/>
                <w:szCs w:val="20"/>
                <w:lang w:val="en-GB" w:eastAsia="en-US"/>
              </w:rPr>
              <w:fldChar w:fldCharType="end"/>
            </w:r>
          </w:p>
        </w:tc>
        <w:tc>
          <w:tcPr>
            <w:tcW w:w="1700" w:type="dxa"/>
            <w:gridSpan w:val="6"/>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GUID=b77efe00-971f-44d1-bd6e-fa2c6c2e0304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 ____________%</w:t>
            </w:r>
          </w:p>
        </w:tc>
        <w:tc>
          <w:tcPr>
            <w:tcW w:w="0" w:type="dxa"/>
            <w:gridSpan w:val="2"/>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GUID=8c4c9c83-43d0-434f-a208-ab3d281b2cf3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rsidTr="000562D5">
        <w:trPr>
          <w:divId w:val="2116439976"/>
          <w:cantSplit/>
        </w:trPr>
        <w:tc>
          <w:tcPr>
            <w:tcW w:w="48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GUID=8c7e79e1-a1f0-451f-822c-bafa3ba37cf3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GUID=ac7173b7-60d9-4c8f-9188-2087c868d141 </w:instrText>
            </w:r>
            <w:r w:rsidRPr="006F2CA2">
              <w:rPr>
                <w:rFonts w:ascii="Times New Roman" w:hAnsi="Times New Roman" w:cs="Times New Roman"/>
                <w:sz w:val="22"/>
                <w:szCs w:val="20"/>
                <w:lang w:val="en-GB" w:eastAsia="en-US"/>
              </w:rPr>
              <w:fldChar w:fldCharType="end"/>
            </w:r>
          </w:p>
        </w:tc>
        <w:tc>
          <w:tcPr>
            <w:tcW w:w="1700" w:type="dxa"/>
            <w:gridSpan w:val="6"/>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GUID=f58dcec4-a06f-4d58-b3f6-ff91241d747f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 __________%</w:t>
            </w:r>
          </w:p>
        </w:tc>
        <w:tc>
          <w:tcPr>
            <w:tcW w:w="0" w:type="dxa"/>
            <w:gridSpan w:val="2"/>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GUID=4aa275c2-964e-4c13-9973-c60edb6ae8a6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rsidTr="000562D5">
        <w:trPr>
          <w:divId w:val="2116439976"/>
          <w:cantSplit/>
        </w:trPr>
        <w:tc>
          <w:tcPr>
            <w:tcW w:w="7060" w:type="dxa"/>
            <w:gridSpan w:val="10"/>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GUID=50e00f70-9de5-47f3-9052-237875d93b0d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6.</w:t>
            </w:r>
            <w:r w:rsidRPr="006F2CA2">
              <w:rPr>
                <w:rFonts w:ascii="Times New Roman" w:hAnsi="Times New Roman" w:cs="Times New Roman"/>
                <w:sz w:val="22"/>
                <w:szCs w:val="20"/>
                <w:lang w:val="en-GB" w:eastAsia="en-US"/>
              </w:rPr>
              <w:tab/>
              <w:t>Other details [please specify] ________________________.</w:t>
            </w:r>
          </w:p>
        </w:tc>
      </w:tr>
      <w:tr w:rsidR="005A22FC" w:rsidTr="000562D5">
        <w:trPr>
          <w:divId w:val="2116439976"/>
          <w:cantSplit/>
        </w:trPr>
        <w:tc>
          <w:tcPr>
            <w:tcW w:w="7060" w:type="dxa"/>
            <w:gridSpan w:val="10"/>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GUID=a8c59bf3-9661-4f47-a1cd-9166800f8d78 </w:instrText>
            </w:r>
            <w:r w:rsidRPr="006F2CA2">
              <w:rPr>
                <w:rFonts w:ascii="Times New Roman" w:hAnsi="Times New Roman" w:cs="Times New Roman"/>
                <w:sz w:val="22"/>
                <w:szCs w:val="20"/>
                <w:lang w:val="en-GB" w:eastAsia="en-US"/>
              </w:rPr>
              <w:fldChar w:fldCharType="end"/>
            </w:r>
          </w:p>
        </w:tc>
      </w:tr>
      <w:tr w:rsidR="005A22FC" w:rsidTr="000562D5">
        <w:trPr>
          <w:divId w:val="2116439976"/>
          <w:cantSplit/>
        </w:trPr>
        <w:tc>
          <w:tcPr>
            <w:tcW w:w="7060" w:type="dxa"/>
            <w:gridSpan w:val="10"/>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GUID=6c51757b-60c1-46ce-b25e-3846c303ffad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Time Frame</w:t>
            </w:r>
          </w:p>
        </w:tc>
      </w:tr>
      <w:tr w:rsidR="005A22FC" w:rsidTr="000562D5">
        <w:trPr>
          <w:divId w:val="2116439976"/>
          <w:cantSplit/>
        </w:trPr>
        <w:tc>
          <w:tcPr>
            <w:tcW w:w="7060" w:type="dxa"/>
            <w:gridSpan w:val="10"/>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GUID=79a79725-0ce8-4776-a447-64c90369b07f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parties will apply to the HDB to sell or transfer the Plaintiff’s share in the flat:</w:t>
            </w:r>
          </w:p>
        </w:tc>
      </w:tr>
      <w:tr w:rsidR="005A22FC" w:rsidTr="000562D5">
        <w:trPr>
          <w:divId w:val="2116439976"/>
          <w:cantSplit/>
        </w:trPr>
        <w:tc>
          <w:tcPr>
            <w:tcW w:w="48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GUID=290ab6b3-4adb-451d-8bbb-23c6ac887e13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GUID=1296890c-85c0-4b5b-86ee-7848411647fa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960" w:type="dxa"/>
            <w:gridSpan w:val="8"/>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GUID=5ea1bee8-bf42-422c-b6db-7d2e184520e3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by [</w:t>
            </w:r>
            <w:r w:rsidRPr="006F2CA2">
              <w:rPr>
                <w:rFonts w:ascii="Times New Roman" w:hAnsi="Times New Roman" w:cs="Times New Roman"/>
                <w:i/>
                <w:sz w:val="22"/>
                <w:szCs w:val="20"/>
                <w:lang w:val="en-GB" w:eastAsia="en-US"/>
              </w:rPr>
              <w:t>please specify the date</w:t>
            </w:r>
            <w:r w:rsidRPr="006F2CA2">
              <w:rPr>
                <w:rFonts w:ascii="Times New Roman" w:hAnsi="Times New Roman" w:cs="Times New Roman"/>
                <w:sz w:val="22"/>
                <w:szCs w:val="20"/>
                <w:lang w:val="en-GB" w:eastAsia="en-US"/>
              </w:rPr>
              <w:t>] ____________________;</w:t>
            </w:r>
          </w:p>
        </w:tc>
      </w:tr>
      <w:tr w:rsidR="005A22FC" w:rsidTr="000562D5">
        <w:trPr>
          <w:divId w:val="2116439976"/>
          <w:cantSplit/>
        </w:trPr>
        <w:tc>
          <w:tcPr>
            <w:tcW w:w="48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GUID=5dd0290a-de56-42f4-a260-429f86f5dfa2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GUID=a1bdcac0-e302-46d4-bc23-07af9b8ddd00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960" w:type="dxa"/>
            <w:gridSpan w:val="8"/>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GUID=795638d5-f5ed-46ed-8f2d-e86e97f79284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 weeks/months of the order of court on the HDB flat;</w:t>
            </w:r>
          </w:p>
        </w:tc>
      </w:tr>
      <w:tr w:rsidR="005A22FC" w:rsidTr="000562D5">
        <w:trPr>
          <w:divId w:val="2116439976"/>
          <w:cantSplit/>
        </w:trPr>
        <w:tc>
          <w:tcPr>
            <w:tcW w:w="48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GUID=0e3c9d10-0b29-4a0e-87d8-02bc5e4a4ec9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GUID=dc445de7-c22f-4c9b-9ccc-fa72898e4ea0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960" w:type="dxa"/>
            <w:gridSpan w:val="8"/>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GUID=7c365582-7de4-49c5-a596-654eae73a649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 weeks/months of the grant of the Final Judgment;</w:t>
            </w:r>
          </w:p>
        </w:tc>
      </w:tr>
      <w:tr w:rsidR="005A22FC" w:rsidTr="000562D5">
        <w:trPr>
          <w:divId w:val="2116439976"/>
          <w:cantSplit/>
        </w:trPr>
        <w:tc>
          <w:tcPr>
            <w:tcW w:w="48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GUID=73f24a88-e856-498e-9330-1c5ae48beb03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GUID=daff6b2c-f46b-4c37-b59d-1da742d8dde3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960" w:type="dxa"/>
            <w:gridSpan w:val="8"/>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GUID=cc89fca3-54a4-4a7e-b648-6ac97f8b25df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_________________________________.</w:t>
            </w:r>
          </w:p>
        </w:tc>
      </w:tr>
      <w:tr w:rsidR="005A22FC" w:rsidTr="000562D5">
        <w:trPr>
          <w:divId w:val="2116439976"/>
          <w:cantSplit/>
        </w:trPr>
        <w:tc>
          <w:tcPr>
            <w:tcW w:w="48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GUID=3ee47fd9-9c5e-47ea-b970-fcd6971853d7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GUID=bc3bd7ad-e436-41b1-ba80-de5c68357037 </w:instrText>
            </w:r>
            <w:r w:rsidRPr="006F2CA2">
              <w:rPr>
                <w:rFonts w:ascii="Times New Roman" w:hAnsi="Times New Roman" w:cs="Times New Roman"/>
                <w:sz w:val="22"/>
                <w:szCs w:val="20"/>
                <w:lang w:val="en-GB" w:eastAsia="en-US"/>
              </w:rPr>
              <w:fldChar w:fldCharType="end"/>
            </w:r>
          </w:p>
        </w:tc>
        <w:tc>
          <w:tcPr>
            <w:tcW w:w="1960" w:type="dxa"/>
            <w:gridSpan w:val="8"/>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GUID=4983357f-1313-4b44-97f1-05474fd1dbc6 </w:instrText>
            </w:r>
            <w:r w:rsidRPr="006F2CA2">
              <w:rPr>
                <w:rFonts w:ascii="Times New Roman" w:hAnsi="Times New Roman" w:cs="Times New Roman"/>
                <w:sz w:val="22"/>
                <w:szCs w:val="20"/>
                <w:lang w:val="en-GB" w:eastAsia="en-US"/>
              </w:rPr>
              <w:fldChar w:fldCharType="end"/>
            </w:r>
          </w:p>
        </w:tc>
      </w:tr>
      <w:tr w:rsidR="005A22FC" w:rsidTr="000562D5">
        <w:trPr>
          <w:divId w:val="2116439976"/>
          <w:cantSplit/>
        </w:trPr>
        <w:tc>
          <w:tcPr>
            <w:tcW w:w="2740" w:type="dxa"/>
            <w:gridSpan w:val="7"/>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GUID=864ea0f4-344e-4200-8eba-c5e6361b139e </w:instrText>
            </w:r>
            <w:r w:rsidRPr="006F2CA2">
              <w:rPr>
                <w:rFonts w:ascii="Times New Roman" w:hAnsi="Times New Roman" w:cs="Times New Roman"/>
                <w:sz w:val="22"/>
                <w:szCs w:val="20"/>
                <w:lang w:val="en-GB" w:eastAsia="en-US"/>
              </w:rPr>
              <w:fldChar w:fldCharType="end"/>
            </w:r>
          </w:p>
        </w:tc>
        <w:tc>
          <w:tcPr>
            <w:tcW w:w="0" w:type="dxa"/>
            <w:gridSpan w:val="2"/>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GUID=7d6e95a7-0400-4d75-bd8f-406329888d82 </w:instrText>
            </w:r>
            <w:r w:rsidRPr="006F2CA2">
              <w:rPr>
                <w:rFonts w:ascii="Times New Roman" w:hAnsi="Times New Roman" w:cs="Times New Roman"/>
                <w:sz w:val="22"/>
                <w:szCs w:val="20"/>
                <w:lang w:val="en-GB" w:eastAsia="en-US"/>
              </w:rPr>
              <w:fldChar w:fldCharType="end"/>
            </w:r>
          </w:p>
        </w:tc>
        <w:tc>
          <w:tcPr>
            <w:tcW w:w="408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GUID=ea2dcf13-5372-492d-bc60-ee92e5569854 </w:instrText>
            </w:r>
            <w:r w:rsidRPr="006F2CA2">
              <w:rPr>
                <w:rFonts w:ascii="Times New Roman" w:hAnsi="Times New Roman" w:cs="Times New Roman"/>
                <w:sz w:val="22"/>
                <w:szCs w:val="20"/>
                <w:lang w:val="en-GB" w:eastAsia="en-US"/>
              </w:rPr>
              <w:fldChar w:fldCharType="end"/>
            </w:r>
          </w:p>
        </w:tc>
      </w:tr>
      <w:tr w:rsidR="005A22FC" w:rsidTr="000562D5">
        <w:trPr>
          <w:divId w:val="2116439976"/>
          <w:cantSplit/>
        </w:trPr>
        <w:tc>
          <w:tcPr>
            <w:tcW w:w="2740" w:type="dxa"/>
            <w:gridSpan w:val="7"/>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GUID=19512a08-5c79-414a-9b9f-04af444abc9b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w:t>
            </w:r>
            <w:r w:rsidRPr="006F2CA2">
              <w:rPr>
                <w:rFonts w:ascii="Times New Roman" w:hAnsi="Times New Roman" w:cs="Times New Roman"/>
                <w:sz w:val="22"/>
                <w:szCs w:val="20"/>
                <w:lang w:val="en-GB" w:eastAsia="en-US"/>
              </w:rPr>
              <w:br/>
              <w:t>Plaintiff*</w:t>
            </w:r>
          </w:p>
        </w:tc>
        <w:tc>
          <w:tcPr>
            <w:tcW w:w="0" w:type="dxa"/>
            <w:gridSpan w:val="2"/>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GUID=4b9cba31-e0ff-4699-89b0-fe734e07a5cc </w:instrText>
            </w:r>
            <w:r w:rsidRPr="006F2CA2">
              <w:rPr>
                <w:rFonts w:ascii="Times New Roman" w:hAnsi="Times New Roman" w:cs="Times New Roman"/>
                <w:sz w:val="22"/>
                <w:szCs w:val="20"/>
                <w:lang w:val="en-GB" w:eastAsia="en-US"/>
              </w:rPr>
              <w:fldChar w:fldCharType="end"/>
            </w:r>
          </w:p>
        </w:tc>
        <w:tc>
          <w:tcPr>
            <w:tcW w:w="408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GUID=363017ab-d6f5-48ac-a624-481607b371f5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_______________________</w:t>
            </w:r>
            <w:r w:rsidRPr="006F2CA2">
              <w:rPr>
                <w:rFonts w:ascii="Times New Roman" w:hAnsi="Times New Roman" w:cs="Times New Roman"/>
                <w:sz w:val="22"/>
                <w:szCs w:val="20"/>
                <w:lang w:val="en-GB" w:eastAsia="en-US"/>
              </w:rPr>
              <w:br/>
              <w:t>Defendant*</w:t>
            </w:r>
          </w:p>
        </w:tc>
      </w:tr>
      <w:tr w:rsidR="005A22FC" w:rsidTr="000562D5">
        <w:trPr>
          <w:divId w:val="2116439976"/>
          <w:cantSplit/>
        </w:trPr>
        <w:tc>
          <w:tcPr>
            <w:tcW w:w="2740" w:type="dxa"/>
            <w:gridSpan w:val="7"/>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GUID=24b56b75-28d5-4136-9050-0b6ac9a9d374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_________________</w:t>
            </w:r>
          </w:p>
        </w:tc>
        <w:tc>
          <w:tcPr>
            <w:tcW w:w="0" w:type="dxa"/>
            <w:gridSpan w:val="2"/>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GUID=8103f003-c13c-4acc-936f-2e55da651384 </w:instrText>
            </w:r>
            <w:r w:rsidRPr="006F2CA2">
              <w:rPr>
                <w:rFonts w:ascii="Times New Roman" w:hAnsi="Times New Roman" w:cs="Times New Roman"/>
                <w:sz w:val="22"/>
                <w:szCs w:val="20"/>
                <w:lang w:val="en-GB" w:eastAsia="en-US"/>
              </w:rPr>
              <w:fldChar w:fldCharType="end"/>
            </w:r>
          </w:p>
        </w:tc>
        <w:tc>
          <w:tcPr>
            <w:tcW w:w="408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GUID=869e0f48-9269-4aac-a5df-93844d7b32d4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_________________</w:t>
            </w:r>
          </w:p>
        </w:tc>
      </w:tr>
      <w:tr w:rsidR="005A22FC" w:rsidTr="000562D5">
        <w:trPr>
          <w:divId w:val="2116439976"/>
          <w:cantSplit/>
        </w:trPr>
        <w:tc>
          <w:tcPr>
            <w:tcW w:w="7060" w:type="dxa"/>
            <w:gridSpan w:val="10"/>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GUID=d60c51a1-6887-4d45-bb3c-76901a458888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rsidR="006F2CA2" w:rsidRDefault="006F2CA2"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Pr="006F2CA2" w:rsidRDefault="000562D5" w:rsidP="006F2CA2">
      <w:pPr>
        <w:spacing w:before="0" w:after="200" w:line="276" w:lineRule="auto"/>
        <w:divId w:val="2116439976"/>
        <w:rPr>
          <w:rFonts w:ascii="Calibri" w:eastAsia="Calibri" w:hAnsi="Calibri" w:cs="Times New Roman"/>
          <w:sz w:val="22"/>
          <w:szCs w:val="22"/>
          <w:lang w:eastAsia="en-US"/>
        </w:rPr>
      </w:pPr>
    </w:p>
    <w:tbl>
      <w:tblPr>
        <w:tblW w:w="8222" w:type="dxa"/>
        <w:jc w:val="center"/>
        <w:tblLook w:val="04A0" w:firstRow="1" w:lastRow="0" w:firstColumn="1" w:lastColumn="0" w:noHBand="0" w:noVBand="1"/>
      </w:tblPr>
      <w:tblGrid>
        <w:gridCol w:w="381"/>
        <w:gridCol w:w="356"/>
        <w:gridCol w:w="420"/>
        <w:gridCol w:w="312"/>
        <w:gridCol w:w="419"/>
        <w:gridCol w:w="1720"/>
        <w:gridCol w:w="111"/>
        <w:gridCol w:w="111"/>
        <w:gridCol w:w="1800"/>
        <w:gridCol w:w="2592"/>
      </w:tblGrid>
      <w:tr w:rsidR="005A22FC" w:rsidTr="00A04357">
        <w:trPr>
          <w:divId w:val="2116439976"/>
          <w:cantSplit/>
          <w:jc w:val="center"/>
        </w:trPr>
        <w:tc>
          <w:tcPr>
            <w:tcW w:w="8222" w:type="dxa"/>
            <w:gridSpan w:val="10"/>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GUID=b1301727-04a1-4115-865c-d9ca75299b5e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5</w:t>
            </w:r>
            <w:r w:rsidRPr="006F2CA2">
              <w:rPr>
                <w:rFonts w:ascii="Times New Roman" w:hAnsi="Times New Roman" w:cs="Times New Roman"/>
                <w:sz w:val="22"/>
                <w:szCs w:val="20"/>
                <w:lang w:val="en-GB" w:eastAsia="en-US"/>
              </w:rPr>
              <w:t>: The Defendant’s share in the flat will be sold/transferred* to the Plaintiff and/or other(s).</w:t>
            </w:r>
          </w:p>
        </w:tc>
      </w:tr>
      <w:tr w:rsidR="005A22FC" w:rsidTr="00A04357">
        <w:trPr>
          <w:divId w:val="2116439976"/>
          <w:cantSplit/>
          <w:jc w:val="center"/>
        </w:trPr>
        <w:tc>
          <w:tcPr>
            <w:tcW w:w="8222" w:type="dxa"/>
            <w:gridSpan w:val="10"/>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GUID=3e8a988b-a326-47d7-b672-857b145a9a19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sale/transfer* is [please tick one]:</w:t>
            </w:r>
          </w:p>
        </w:tc>
      </w:tr>
      <w:tr w:rsidR="005A22FC" w:rsidTr="00A04357">
        <w:trPr>
          <w:divId w:val="2116439976"/>
          <w:cantSplit/>
          <w:jc w:val="center"/>
        </w:trPr>
        <w:tc>
          <w:tcPr>
            <w:tcW w:w="381"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GUID=0f9cbc2c-5ae6-443e-a3cb-48a91ca88207 </w:instrText>
            </w:r>
            <w:r w:rsidRPr="006F2CA2">
              <w:rPr>
                <w:rFonts w:ascii="Times New Roman" w:hAnsi="Times New Roman" w:cs="Times New Roman"/>
                <w:sz w:val="22"/>
                <w:szCs w:val="20"/>
                <w:lang w:val="en-GB" w:eastAsia="en-US"/>
              </w:rPr>
              <w:fldChar w:fldCharType="end"/>
            </w:r>
          </w:p>
        </w:tc>
        <w:tc>
          <w:tcPr>
            <w:tcW w:w="356"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GUID=6737c93d-957b-4c75-9efc-3488923ce8fe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485" w:type="dxa"/>
            <w:gridSpan w:val="8"/>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GUID=d0604999-9697-4170-a7ef-c3a206fd3a52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 no cash consideration.</w:t>
            </w:r>
          </w:p>
        </w:tc>
      </w:tr>
      <w:tr w:rsidR="005A22FC" w:rsidTr="00A04357">
        <w:trPr>
          <w:divId w:val="2116439976"/>
          <w:cantSplit/>
          <w:jc w:val="center"/>
        </w:trPr>
        <w:tc>
          <w:tcPr>
            <w:tcW w:w="381"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GUID=f97eadd2-5912-4cc8-b05f-0ea7842a4117 </w:instrText>
            </w:r>
            <w:r w:rsidRPr="006F2CA2">
              <w:rPr>
                <w:rFonts w:ascii="Times New Roman" w:hAnsi="Times New Roman" w:cs="Times New Roman"/>
                <w:sz w:val="22"/>
                <w:szCs w:val="20"/>
                <w:lang w:val="en-GB" w:eastAsia="en-US"/>
              </w:rPr>
              <w:fldChar w:fldCharType="end"/>
            </w:r>
          </w:p>
        </w:tc>
        <w:tc>
          <w:tcPr>
            <w:tcW w:w="356"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GUID=0f0b0913-e56c-454c-bc40-20a6e7d5eda6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485" w:type="dxa"/>
            <w:gridSpan w:val="8"/>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GUID=6ee761c0-a341-4ac6-bc39-b7b6691fd174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 cash consideration and the Plaintiff will pay the Defendant [please tick where applicable]:</w:t>
            </w:r>
          </w:p>
        </w:tc>
      </w:tr>
      <w:tr w:rsidR="005A22FC" w:rsidTr="00A04357">
        <w:trPr>
          <w:divId w:val="2116439976"/>
          <w:cantSplit/>
          <w:jc w:val="center"/>
        </w:trPr>
        <w:tc>
          <w:tcPr>
            <w:tcW w:w="381"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GUID=d98b1357-e1f4-4c72-9f02-8072c2581388 </w:instrText>
            </w:r>
            <w:r w:rsidRPr="006F2CA2">
              <w:rPr>
                <w:rFonts w:ascii="Times New Roman" w:hAnsi="Times New Roman" w:cs="Times New Roman"/>
                <w:sz w:val="22"/>
                <w:szCs w:val="20"/>
                <w:lang w:val="en-GB" w:eastAsia="en-US"/>
              </w:rPr>
              <w:fldChar w:fldCharType="end"/>
            </w:r>
          </w:p>
        </w:tc>
        <w:tc>
          <w:tcPr>
            <w:tcW w:w="356"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GUID=b0e5e1b3-f555-4247-a740-0c049bace4d2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GUID=d2ffa9e8-b74a-4f70-a729-c0f58e6e0821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065" w:type="dxa"/>
            <w:gridSpan w:val="7"/>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GUID=2a3e9fa8-8c18-4450-b36e-43f40f025f17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r>
      <w:tr w:rsidR="005A22FC" w:rsidTr="00A04357">
        <w:trPr>
          <w:divId w:val="2116439976"/>
          <w:cantSplit/>
          <w:jc w:val="center"/>
        </w:trPr>
        <w:tc>
          <w:tcPr>
            <w:tcW w:w="381"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GUID=ae05070f-bf34-4d32-bbac-ca99c6f147ff </w:instrText>
            </w:r>
            <w:r w:rsidRPr="006F2CA2">
              <w:rPr>
                <w:rFonts w:ascii="Times New Roman" w:hAnsi="Times New Roman" w:cs="Times New Roman"/>
                <w:sz w:val="22"/>
                <w:szCs w:val="20"/>
                <w:lang w:val="en-GB" w:eastAsia="en-US"/>
              </w:rPr>
              <w:fldChar w:fldCharType="end"/>
            </w:r>
          </w:p>
        </w:tc>
        <w:tc>
          <w:tcPr>
            <w:tcW w:w="356"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GUID=57914ba4-0b5c-4c33-9bda-c45db3fb61ea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GUID=1d6d8603-d83c-49d3-aa87-49ebda7c5723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065" w:type="dxa"/>
            <w:gridSpan w:val="7"/>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GUID=82f15bcf-04ac-45d2-a9d8-a43fe744ee1e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 of the net value:</w:t>
            </w:r>
          </w:p>
        </w:tc>
      </w:tr>
      <w:tr w:rsidR="005A22FC" w:rsidTr="00A04357">
        <w:trPr>
          <w:divId w:val="2116439976"/>
          <w:cantSplit/>
          <w:jc w:val="center"/>
        </w:trPr>
        <w:tc>
          <w:tcPr>
            <w:tcW w:w="381"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GUID=35c51703-8165-47d4-9ed3-a17422155eef </w:instrText>
            </w:r>
            <w:r w:rsidRPr="006F2CA2">
              <w:rPr>
                <w:rFonts w:ascii="Times New Roman" w:hAnsi="Times New Roman" w:cs="Times New Roman"/>
                <w:sz w:val="22"/>
                <w:szCs w:val="20"/>
                <w:lang w:val="en-GB" w:eastAsia="en-US"/>
              </w:rPr>
              <w:fldChar w:fldCharType="end"/>
            </w:r>
          </w:p>
        </w:tc>
        <w:tc>
          <w:tcPr>
            <w:tcW w:w="356"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GUID=8bfbdedb-2063-4bdb-b586-49bb789b5792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GUID=e934940f-914b-432a-9cbd-c66b1391f1b0 </w:instrText>
            </w:r>
            <w:r w:rsidRPr="006F2CA2">
              <w:rPr>
                <w:rFonts w:ascii="Times New Roman" w:hAnsi="Times New Roman" w:cs="Times New Roman"/>
                <w:sz w:val="22"/>
                <w:szCs w:val="20"/>
                <w:lang w:val="en-GB" w:eastAsia="en-US"/>
              </w:rPr>
              <w:fldChar w:fldCharType="end"/>
            </w:r>
          </w:p>
        </w:tc>
        <w:tc>
          <w:tcPr>
            <w:tcW w:w="7065" w:type="dxa"/>
            <w:gridSpan w:val="7"/>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GUID=1213fe7d-ad7e-43b7-b029-c75cc39abfc2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net value is:</w:t>
            </w:r>
          </w:p>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GUID=2b073f10-d52e-4086-8beb-af95b38868a4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$____________/the valuation/others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 less the following:</w:t>
            </w:r>
          </w:p>
        </w:tc>
      </w:tr>
      <w:tr w:rsidR="005A22FC" w:rsidTr="00A04357">
        <w:trPr>
          <w:divId w:val="2116439976"/>
          <w:cantSplit/>
          <w:jc w:val="center"/>
        </w:trPr>
        <w:tc>
          <w:tcPr>
            <w:tcW w:w="381"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GUID=ca248692-e6f2-49c4-a13c-67393dec304c </w:instrText>
            </w:r>
            <w:r w:rsidRPr="006F2CA2">
              <w:rPr>
                <w:rFonts w:ascii="Times New Roman" w:hAnsi="Times New Roman" w:cs="Times New Roman"/>
                <w:sz w:val="22"/>
                <w:szCs w:val="20"/>
                <w:lang w:val="en-GB" w:eastAsia="en-US"/>
              </w:rPr>
              <w:fldChar w:fldCharType="end"/>
            </w:r>
          </w:p>
        </w:tc>
        <w:tc>
          <w:tcPr>
            <w:tcW w:w="356"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GUID=c3182084-bf82-4068-9456-c6271964d455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GUID=1e39f2ca-2b99-46b1-b1cd-60e17c49c2a8 </w:instrText>
            </w:r>
            <w:r w:rsidRPr="006F2CA2">
              <w:rPr>
                <w:rFonts w:ascii="Times New Roman" w:hAnsi="Times New Roman" w:cs="Times New Roman"/>
                <w:sz w:val="22"/>
                <w:szCs w:val="20"/>
                <w:lang w:val="en-GB" w:eastAsia="en-US"/>
              </w:rPr>
              <w:fldChar w:fldCharType="end"/>
            </w:r>
          </w:p>
        </w:tc>
        <w:tc>
          <w:tcPr>
            <w:tcW w:w="31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GUID=8c9bd3ae-9b72-45ae-b12f-c1827ce521f8 </w:instrText>
            </w:r>
            <w:r w:rsidRPr="006F2CA2">
              <w:rPr>
                <w:rFonts w:ascii="Times New Roman" w:hAnsi="Times New Roman" w:cs="Times New Roman"/>
                <w:sz w:val="22"/>
                <w:szCs w:val="20"/>
                <w:lang w:val="en-GB" w:eastAsia="en-US"/>
              </w:rPr>
              <w:fldChar w:fldCharType="end"/>
            </w:r>
          </w:p>
        </w:tc>
        <w:tc>
          <w:tcPr>
            <w:tcW w:w="419"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GUID=07e34c36-87da-4fea-b880-e6d3e3317d96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334" w:type="dxa"/>
            <w:gridSpan w:val="5"/>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GUID=50896534-651e-4f2b-b23d-dd325446bdf9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CPF moneys used for the flat;</w:t>
            </w:r>
          </w:p>
        </w:tc>
      </w:tr>
      <w:tr w:rsidR="005A22FC" w:rsidTr="00A04357">
        <w:trPr>
          <w:divId w:val="2116439976"/>
          <w:cantSplit/>
          <w:jc w:val="center"/>
        </w:trPr>
        <w:tc>
          <w:tcPr>
            <w:tcW w:w="381"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GUID=a009ca48-e8fd-48c7-8d2e-dd37fe08a170 </w:instrText>
            </w:r>
            <w:r w:rsidRPr="006F2CA2">
              <w:rPr>
                <w:rFonts w:ascii="Times New Roman" w:hAnsi="Times New Roman" w:cs="Times New Roman"/>
                <w:sz w:val="22"/>
                <w:szCs w:val="20"/>
                <w:lang w:val="en-GB" w:eastAsia="en-US"/>
              </w:rPr>
              <w:fldChar w:fldCharType="end"/>
            </w:r>
          </w:p>
        </w:tc>
        <w:tc>
          <w:tcPr>
            <w:tcW w:w="356"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GUID=1d4d2056-7f5b-4d17-baac-1849bdcb5e45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GUID=f9f1c308-99bf-46c6-986c-06a795b2b100 </w:instrText>
            </w:r>
            <w:r w:rsidRPr="006F2CA2">
              <w:rPr>
                <w:rFonts w:ascii="Times New Roman" w:hAnsi="Times New Roman" w:cs="Times New Roman"/>
                <w:sz w:val="22"/>
                <w:szCs w:val="20"/>
                <w:lang w:val="en-GB" w:eastAsia="en-US"/>
              </w:rPr>
              <w:fldChar w:fldCharType="end"/>
            </w:r>
          </w:p>
        </w:tc>
        <w:tc>
          <w:tcPr>
            <w:tcW w:w="31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GUID=3eced0f3-43df-40ab-9a17-7a47cd4de6a8 </w:instrText>
            </w:r>
            <w:r w:rsidRPr="006F2CA2">
              <w:rPr>
                <w:rFonts w:ascii="Times New Roman" w:hAnsi="Times New Roman" w:cs="Times New Roman"/>
                <w:sz w:val="22"/>
                <w:szCs w:val="20"/>
                <w:lang w:val="en-GB" w:eastAsia="en-US"/>
              </w:rPr>
              <w:fldChar w:fldCharType="end"/>
            </w:r>
          </w:p>
        </w:tc>
        <w:tc>
          <w:tcPr>
            <w:tcW w:w="419"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GUID=c26f6bac-489c-42f2-9f1f-83fb45cdbd37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334" w:type="dxa"/>
            <w:gridSpan w:val="5"/>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GUID=92efa083-643e-440b-8423-167c801243ff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accrued interest on CPF moneys used;</w:t>
            </w:r>
          </w:p>
        </w:tc>
      </w:tr>
      <w:tr w:rsidR="005A22FC" w:rsidTr="00A04357">
        <w:trPr>
          <w:divId w:val="2116439976"/>
          <w:cantSplit/>
          <w:jc w:val="center"/>
        </w:trPr>
        <w:tc>
          <w:tcPr>
            <w:tcW w:w="381"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GUID=30121b08-fd6c-4dd8-8785-0ee9c64e80cb </w:instrText>
            </w:r>
            <w:r w:rsidRPr="006F2CA2">
              <w:rPr>
                <w:rFonts w:ascii="Times New Roman" w:hAnsi="Times New Roman" w:cs="Times New Roman"/>
                <w:sz w:val="22"/>
                <w:szCs w:val="20"/>
                <w:lang w:val="en-GB" w:eastAsia="en-US"/>
              </w:rPr>
              <w:fldChar w:fldCharType="end"/>
            </w:r>
          </w:p>
        </w:tc>
        <w:tc>
          <w:tcPr>
            <w:tcW w:w="356"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GUID=617021d4-31cf-4907-bc50-9fc33f3d11fe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GUID=994523c4-08d8-4ff0-a71f-aa1414fec60c </w:instrText>
            </w:r>
            <w:r w:rsidRPr="006F2CA2">
              <w:rPr>
                <w:rFonts w:ascii="Times New Roman" w:hAnsi="Times New Roman" w:cs="Times New Roman"/>
                <w:sz w:val="22"/>
                <w:szCs w:val="20"/>
                <w:lang w:val="en-GB" w:eastAsia="en-US"/>
              </w:rPr>
              <w:fldChar w:fldCharType="end"/>
            </w:r>
          </w:p>
        </w:tc>
        <w:tc>
          <w:tcPr>
            <w:tcW w:w="31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GUID=9a861dcc-bff1-4af4-ab6c-c283e91523f4 </w:instrText>
            </w:r>
            <w:r w:rsidRPr="006F2CA2">
              <w:rPr>
                <w:rFonts w:ascii="Times New Roman" w:hAnsi="Times New Roman" w:cs="Times New Roman"/>
                <w:sz w:val="22"/>
                <w:szCs w:val="20"/>
                <w:lang w:val="en-GB" w:eastAsia="en-US"/>
              </w:rPr>
              <w:fldChar w:fldCharType="end"/>
            </w:r>
          </w:p>
        </w:tc>
        <w:tc>
          <w:tcPr>
            <w:tcW w:w="419"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GUID=6b8dfae8-7b1c-4ca7-8efd-d384cd3b06ea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334" w:type="dxa"/>
            <w:gridSpan w:val="5"/>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GUID=c994905e-3f6e-4894-b872-1a8647354bde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CPF moneys used for the flat;</w:t>
            </w:r>
          </w:p>
        </w:tc>
      </w:tr>
      <w:tr w:rsidR="005A22FC" w:rsidTr="00A04357">
        <w:trPr>
          <w:divId w:val="2116439976"/>
          <w:cantSplit/>
          <w:jc w:val="center"/>
        </w:trPr>
        <w:tc>
          <w:tcPr>
            <w:tcW w:w="381"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GUID=83cd6111-074d-4313-bada-2eb90da49153 </w:instrText>
            </w:r>
            <w:r w:rsidRPr="006F2CA2">
              <w:rPr>
                <w:rFonts w:ascii="Times New Roman" w:hAnsi="Times New Roman" w:cs="Times New Roman"/>
                <w:sz w:val="22"/>
                <w:szCs w:val="20"/>
                <w:lang w:val="en-GB" w:eastAsia="en-US"/>
              </w:rPr>
              <w:fldChar w:fldCharType="end"/>
            </w:r>
          </w:p>
        </w:tc>
        <w:tc>
          <w:tcPr>
            <w:tcW w:w="356"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GUID=86806c1e-bacd-4e8e-85e7-712a1dd5cb3a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GUID=44e8de15-0fed-484a-9df7-65c68b84c7e2 </w:instrText>
            </w:r>
            <w:r w:rsidRPr="006F2CA2">
              <w:rPr>
                <w:rFonts w:ascii="Times New Roman" w:hAnsi="Times New Roman" w:cs="Times New Roman"/>
                <w:sz w:val="22"/>
                <w:szCs w:val="20"/>
                <w:lang w:val="en-GB" w:eastAsia="en-US"/>
              </w:rPr>
              <w:fldChar w:fldCharType="end"/>
            </w:r>
          </w:p>
        </w:tc>
        <w:tc>
          <w:tcPr>
            <w:tcW w:w="31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GUID=8018c50b-1362-487e-9186-37b8802ccb3e </w:instrText>
            </w:r>
            <w:r w:rsidRPr="006F2CA2">
              <w:rPr>
                <w:rFonts w:ascii="Times New Roman" w:hAnsi="Times New Roman" w:cs="Times New Roman"/>
                <w:sz w:val="22"/>
                <w:szCs w:val="20"/>
                <w:lang w:val="en-GB" w:eastAsia="en-US"/>
              </w:rPr>
              <w:fldChar w:fldCharType="end"/>
            </w:r>
          </w:p>
        </w:tc>
        <w:tc>
          <w:tcPr>
            <w:tcW w:w="419"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GUID=64c94f7e-2e02-471f-9c4b-6b1782e80ac2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334" w:type="dxa"/>
            <w:gridSpan w:val="5"/>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GUID=7aad0195-ae4b-4318-ab2b-c3204a2254b8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accrued interest on CPF moneys used;</w:t>
            </w:r>
          </w:p>
        </w:tc>
      </w:tr>
      <w:tr w:rsidR="005A22FC" w:rsidTr="00A04357">
        <w:trPr>
          <w:divId w:val="2116439976"/>
          <w:cantSplit/>
          <w:jc w:val="center"/>
        </w:trPr>
        <w:tc>
          <w:tcPr>
            <w:tcW w:w="381"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GUID=660b40ea-a905-44ad-86d2-ea20cf989ef8 </w:instrText>
            </w:r>
            <w:r w:rsidRPr="006F2CA2">
              <w:rPr>
                <w:rFonts w:ascii="Times New Roman" w:hAnsi="Times New Roman" w:cs="Times New Roman"/>
                <w:sz w:val="22"/>
                <w:szCs w:val="20"/>
                <w:lang w:val="en-GB" w:eastAsia="en-US"/>
              </w:rPr>
              <w:fldChar w:fldCharType="end"/>
            </w:r>
          </w:p>
        </w:tc>
        <w:tc>
          <w:tcPr>
            <w:tcW w:w="356"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GUID=ed6411bb-f788-4f68-8ef1-27c23c449afc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GUID=c5181269-c679-401b-a2f7-8f800f2e56fe </w:instrText>
            </w:r>
            <w:r w:rsidRPr="006F2CA2">
              <w:rPr>
                <w:rFonts w:ascii="Times New Roman" w:hAnsi="Times New Roman" w:cs="Times New Roman"/>
                <w:sz w:val="22"/>
                <w:szCs w:val="20"/>
                <w:lang w:val="en-GB" w:eastAsia="en-US"/>
              </w:rPr>
              <w:fldChar w:fldCharType="end"/>
            </w:r>
          </w:p>
        </w:tc>
        <w:tc>
          <w:tcPr>
            <w:tcW w:w="31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GUID=b77b2f87-7b38-4d72-a266-9c1ca3ca4db6 </w:instrText>
            </w:r>
            <w:r w:rsidRPr="006F2CA2">
              <w:rPr>
                <w:rFonts w:ascii="Times New Roman" w:hAnsi="Times New Roman" w:cs="Times New Roman"/>
                <w:sz w:val="22"/>
                <w:szCs w:val="20"/>
                <w:lang w:val="en-GB" w:eastAsia="en-US"/>
              </w:rPr>
              <w:fldChar w:fldCharType="end"/>
            </w:r>
          </w:p>
        </w:tc>
        <w:tc>
          <w:tcPr>
            <w:tcW w:w="419"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GUID=3f5512c9-ee74-4587-a8d5-f7d085e146e3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334" w:type="dxa"/>
            <w:gridSpan w:val="5"/>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GUID=332c3664-ce52-4359-b133-37e1c6a7c26d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of outstanding mortgage loan;</w:t>
            </w:r>
          </w:p>
        </w:tc>
      </w:tr>
      <w:tr w:rsidR="005A22FC" w:rsidTr="00A04357">
        <w:trPr>
          <w:divId w:val="2116439976"/>
          <w:cantSplit/>
          <w:jc w:val="center"/>
        </w:trPr>
        <w:tc>
          <w:tcPr>
            <w:tcW w:w="381"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GUID=25251309-09b2-47b7-88a4-5f90e506c6f0 </w:instrText>
            </w:r>
            <w:r w:rsidRPr="006F2CA2">
              <w:rPr>
                <w:rFonts w:ascii="Times New Roman" w:hAnsi="Times New Roman" w:cs="Times New Roman"/>
                <w:sz w:val="22"/>
                <w:szCs w:val="20"/>
                <w:lang w:val="en-GB" w:eastAsia="en-US"/>
              </w:rPr>
              <w:fldChar w:fldCharType="end"/>
            </w:r>
          </w:p>
        </w:tc>
        <w:tc>
          <w:tcPr>
            <w:tcW w:w="356"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GUID=d2d5117e-d275-456a-bfbe-c2a6334909c0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GUID=15da9db8-aa1f-4231-bbef-809556a3eefc </w:instrText>
            </w:r>
            <w:r w:rsidRPr="006F2CA2">
              <w:rPr>
                <w:rFonts w:ascii="Times New Roman" w:hAnsi="Times New Roman" w:cs="Times New Roman"/>
                <w:sz w:val="22"/>
                <w:szCs w:val="20"/>
                <w:lang w:val="en-GB" w:eastAsia="en-US"/>
              </w:rPr>
              <w:fldChar w:fldCharType="end"/>
            </w:r>
          </w:p>
        </w:tc>
        <w:tc>
          <w:tcPr>
            <w:tcW w:w="31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GUID=5797805f-3fbc-4081-958f-fca763a92715 </w:instrText>
            </w:r>
            <w:r w:rsidRPr="006F2CA2">
              <w:rPr>
                <w:rFonts w:ascii="Times New Roman" w:hAnsi="Times New Roman" w:cs="Times New Roman"/>
                <w:sz w:val="22"/>
                <w:szCs w:val="20"/>
                <w:lang w:val="en-GB" w:eastAsia="en-US"/>
              </w:rPr>
              <w:fldChar w:fldCharType="end"/>
            </w:r>
          </w:p>
        </w:tc>
        <w:tc>
          <w:tcPr>
            <w:tcW w:w="419"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GUID=964ff8e5-82a7-4d5e-88ef-2472f846ca08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334" w:type="dxa"/>
            <w:gridSpan w:val="5"/>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GUID=f99f54d4-a904-478e-9f4b-bc73e0f9a382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moneys due to the HDB;</w:t>
            </w:r>
          </w:p>
        </w:tc>
      </w:tr>
      <w:tr w:rsidR="005A22FC" w:rsidTr="00A04357">
        <w:trPr>
          <w:divId w:val="2116439976"/>
          <w:cantSplit/>
          <w:jc w:val="center"/>
        </w:trPr>
        <w:tc>
          <w:tcPr>
            <w:tcW w:w="381"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GUID=085beb16-ec94-49e7-a5ea-3320e38599ce </w:instrText>
            </w:r>
            <w:r w:rsidRPr="006F2CA2">
              <w:rPr>
                <w:rFonts w:ascii="Times New Roman" w:hAnsi="Times New Roman" w:cs="Times New Roman"/>
                <w:sz w:val="22"/>
                <w:szCs w:val="20"/>
                <w:lang w:val="en-GB" w:eastAsia="en-US"/>
              </w:rPr>
              <w:fldChar w:fldCharType="end"/>
            </w:r>
          </w:p>
        </w:tc>
        <w:tc>
          <w:tcPr>
            <w:tcW w:w="356"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GUID=9c19ae62-1e31-4d9b-95bb-04ee3f293b1e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GUID=62357da9-95f6-4826-84ee-f05e34919bd5 </w:instrText>
            </w:r>
            <w:r w:rsidRPr="006F2CA2">
              <w:rPr>
                <w:rFonts w:ascii="Times New Roman" w:hAnsi="Times New Roman" w:cs="Times New Roman"/>
                <w:sz w:val="22"/>
                <w:szCs w:val="20"/>
                <w:lang w:val="en-GB" w:eastAsia="en-US"/>
              </w:rPr>
              <w:fldChar w:fldCharType="end"/>
            </w:r>
          </w:p>
        </w:tc>
        <w:tc>
          <w:tcPr>
            <w:tcW w:w="31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GUID=a934c79d-15f4-4b70-90bf-053f559c5134 </w:instrText>
            </w:r>
            <w:r w:rsidRPr="006F2CA2">
              <w:rPr>
                <w:rFonts w:ascii="Times New Roman" w:hAnsi="Times New Roman" w:cs="Times New Roman"/>
                <w:sz w:val="22"/>
                <w:szCs w:val="20"/>
                <w:lang w:val="en-GB" w:eastAsia="en-US"/>
              </w:rPr>
              <w:fldChar w:fldCharType="end"/>
            </w:r>
          </w:p>
        </w:tc>
        <w:tc>
          <w:tcPr>
            <w:tcW w:w="419"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GUID=5a57dd51-f940-489b-9021-5e5a28f02df3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334" w:type="dxa"/>
            <w:gridSpan w:val="5"/>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GUID=9851b969-35ef-46b9-b98d-6ee214456d72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conveyancing, stamp, registration and administrative fees of the sale/transfer*;</w:t>
            </w:r>
          </w:p>
        </w:tc>
      </w:tr>
      <w:tr w:rsidR="005A22FC" w:rsidTr="00A04357">
        <w:trPr>
          <w:divId w:val="2116439976"/>
          <w:cantSplit/>
          <w:jc w:val="center"/>
        </w:trPr>
        <w:tc>
          <w:tcPr>
            <w:tcW w:w="381"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GUID=45fa2a6d-e53e-4fa4-857c-de2653ec8328 </w:instrText>
            </w:r>
            <w:r w:rsidRPr="006F2CA2">
              <w:rPr>
                <w:rFonts w:ascii="Times New Roman" w:hAnsi="Times New Roman" w:cs="Times New Roman"/>
                <w:sz w:val="22"/>
                <w:szCs w:val="20"/>
                <w:lang w:val="en-GB" w:eastAsia="en-US"/>
              </w:rPr>
              <w:fldChar w:fldCharType="end"/>
            </w:r>
          </w:p>
        </w:tc>
        <w:tc>
          <w:tcPr>
            <w:tcW w:w="356"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GUID=051d1d94-0b09-4f3b-92cd-0c4916a64893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GUID=b3f4b825-ecbe-4d51-a3cd-389259ea7693 </w:instrText>
            </w:r>
            <w:r w:rsidRPr="006F2CA2">
              <w:rPr>
                <w:rFonts w:ascii="Times New Roman" w:hAnsi="Times New Roman" w:cs="Times New Roman"/>
                <w:sz w:val="22"/>
                <w:szCs w:val="20"/>
                <w:lang w:val="en-GB" w:eastAsia="en-US"/>
              </w:rPr>
              <w:fldChar w:fldCharType="end"/>
            </w:r>
          </w:p>
        </w:tc>
        <w:tc>
          <w:tcPr>
            <w:tcW w:w="31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GUID=713afa88-96c5-4085-a7be-3b1f1c3f0420 </w:instrText>
            </w:r>
            <w:r w:rsidRPr="006F2CA2">
              <w:rPr>
                <w:rFonts w:ascii="Times New Roman" w:hAnsi="Times New Roman" w:cs="Times New Roman"/>
                <w:sz w:val="22"/>
                <w:szCs w:val="20"/>
                <w:lang w:val="en-GB" w:eastAsia="en-US"/>
              </w:rPr>
              <w:fldChar w:fldCharType="end"/>
            </w:r>
          </w:p>
        </w:tc>
        <w:tc>
          <w:tcPr>
            <w:tcW w:w="419"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GUID=2dd3fe11-bf8e-45be-8ea2-290e90d5da5b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334" w:type="dxa"/>
            <w:gridSpan w:val="5"/>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GUID=4d6cb0ec-3810-4cd9-9b1a-3eebe865c04b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w:t>
            </w:r>
          </w:p>
        </w:tc>
      </w:tr>
      <w:tr w:rsidR="005A22FC" w:rsidTr="00A04357">
        <w:trPr>
          <w:divId w:val="2116439976"/>
          <w:cantSplit/>
          <w:jc w:val="center"/>
        </w:trPr>
        <w:tc>
          <w:tcPr>
            <w:tcW w:w="381"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GUID=dc0eb67f-1196-4b23-a1ae-c71c9e2907cc </w:instrText>
            </w:r>
            <w:r w:rsidRPr="006F2CA2">
              <w:rPr>
                <w:rFonts w:ascii="Times New Roman" w:hAnsi="Times New Roman" w:cs="Times New Roman"/>
                <w:sz w:val="22"/>
                <w:szCs w:val="20"/>
                <w:lang w:val="en-GB" w:eastAsia="en-US"/>
              </w:rPr>
              <w:fldChar w:fldCharType="end"/>
            </w:r>
          </w:p>
        </w:tc>
        <w:tc>
          <w:tcPr>
            <w:tcW w:w="356"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GUID=ec90dfdb-065c-43a4-933f-4453471974be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GUID=4ecb6595-0741-4d8e-bb69-6baf4a318cab </w:instrText>
            </w:r>
            <w:r w:rsidRPr="006F2CA2">
              <w:rPr>
                <w:rFonts w:ascii="Times New Roman" w:hAnsi="Times New Roman" w:cs="Times New Roman"/>
                <w:sz w:val="22"/>
                <w:szCs w:val="20"/>
                <w:lang w:val="en-GB" w:eastAsia="en-US"/>
              </w:rPr>
              <w:fldChar w:fldCharType="end"/>
            </w:r>
          </w:p>
        </w:tc>
        <w:tc>
          <w:tcPr>
            <w:tcW w:w="7065" w:type="dxa"/>
            <w:gridSpan w:val="7"/>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GUID=3eee9153-56c2-41d9-b9de-3880330bbae4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valuation is to be determined by:</w:t>
            </w:r>
          </w:p>
        </w:tc>
      </w:tr>
      <w:tr w:rsidR="005A22FC" w:rsidTr="00A04357">
        <w:trPr>
          <w:divId w:val="2116439976"/>
          <w:cantSplit/>
          <w:jc w:val="center"/>
        </w:trPr>
        <w:tc>
          <w:tcPr>
            <w:tcW w:w="381"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GUID=a1548085-fd2a-4802-ac3f-5c0cb31ee5ce </w:instrText>
            </w:r>
            <w:r w:rsidRPr="006F2CA2">
              <w:rPr>
                <w:rFonts w:ascii="Times New Roman" w:hAnsi="Times New Roman" w:cs="Times New Roman"/>
                <w:sz w:val="22"/>
                <w:szCs w:val="20"/>
                <w:lang w:val="en-GB" w:eastAsia="en-US"/>
              </w:rPr>
              <w:fldChar w:fldCharType="end"/>
            </w:r>
          </w:p>
        </w:tc>
        <w:tc>
          <w:tcPr>
            <w:tcW w:w="356"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GUID=4baba440-f112-488e-894b-8392af339065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GUID=4803e3dc-3d6d-4c6f-a11e-7c9523e8d199 </w:instrText>
            </w:r>
            <w:r w:rsidRPr="006F2CA2">
              <w:rPr>
                <w:rFonts w:ascii="Times New Roman" w:hAnsi="Times New Roman" w:cs="Times New Roman"/>
                <w:sz w:val="22"/>
                <w:szCs w:val="20"/>
                <w:lang w:val="en-GB" w:eastAsia="en-US"/>
              </w:rPr>
              <w:fldChar w:fldCharType="end"/>
            </w:r>
          </w:p>
        </w:tc>
        <w:tc>
          <w:tcPr>
            <w:tcW w:w="31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GUID=d59bde48-7301-47d7-b7c1-b2db29442228 </w:instrText>
            </w:r>
            <w:r w:rsidRPr="006F2CA2">
              <w:rPr>
                <w:rFonts w:ascii="Times New Roman" w:hAnsi="Times New Roman" w:cs="Times New Roman"/>
                <w:sz w:val="22"/>
                <w:szCs w:val="20"/>
                <w:lang w:val="en-GB" w:eastAsia="en-US"/>
              </w:rPr>
              <w:fldChar w:fldCharType="end"/>
            </w:r>
          </w:p>
        </w:tc>
        <w:tc>
          <w:tcPr>
            <w:tcW w:w="419"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GUID=507b22b4-d67b-47ea-9b2e-ff682b2a874f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334" w:type="dxa"/>
            <w:gridSpan w:val="5"/>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GUID=d56fbdb3-6dc5-410f-9991-aa0d1b5827a6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valuer appointed by the HDB on a loan basis;</w:t>
            </w:r>
          </w:p>
        </w:tc>
      </w:tr>
      <w:tr w:rsidR="005A22FC" w:rsidTr="00A04357">
        <w:trPr>
          <w:divId w:val="2116439976"/>
          <w:cantSplit/>
          <w:jc w:val="center"/>
        </w:trPr>
        <w:tc>
          <w:tcPr>
            <w:tcW w:w="381"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GUID=5b1dfec6-1f90-4cb4-90ae-520c45fd126f </w:instrText>
            </w:r>
            <w:r w:rsidRPr="006F2CA2">
              <w:rPr>
                <w:rFonts w:ascii="Times New Roman" w:hAnsi="Times New Roman" w:cs="Times New Roman"/>
                <w:sz w:val="22"/>
                <w:szCs w:val="20"/>
                <w:lang w:val="en-GB" w:eastAsia="en-US"/>
              </w:rPr>
              <w:fldChar w:fldCharType="end"/>
            </w:r>
          </w:p>
        </w:tc>
        <w:tc>
          <w:tcPr>
            <w:tcW w:w="356"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GUID=45ef9556-e4dc-4786-9712-2c104eccb1c4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GUID=bd3047c3-15f6-44b6-8654-64c53ef1d908 </w:instrText>
            </w:r>
            <w:r w:rsidRPr="006F2CA2">
              <w:rPr>
                <w:rFonts w:ascii="Times New Roman" w:hAnsi="Times New Roman" w:cs="Times New Roman"/>
                <w:sz w:val="22"/>
                <w:szCs w:val="20"/>
                <w:lang w:val="en-GB" w:eastAsia="en-US"/>
              </w:rPr>
              <w:fldChar w:fldCharType="end"/>
            </w:r>
          </w:p>
        </w:tc>
        <w:tc>
          <w:tcPr>
            <w:tcW w:w="31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GUID=83ea56a8-9379-44c0-abcf-327b7ab8eab6 </w:instrText>
            </w:r>
            <w:r w:rsidRPr="006F2CA2">
              <w:rPr>
                <w:rFonts w:ascii="Times New Roman" w:hAnsi="Times New Roman" w:cs="Times New Roman"/>
                <w:sz w:val="22"/>
                <w:szCs w:val="20"/>
                <w:lang w:val="en-GB" w:eastAsia="en-US"/>
              </w:rPr>
              <w:fldChar w:fldCharType="end"/>
            </w:r>
          </w:p>
        </w:tc>
        <w:tc>
          <w:tcPr>
            <w:tcW w:w="419"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GUID=10a96e8d-6eb4-4385-a30e-abf659b076ab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6334" w:type="dxa"/>
            <w:gridSpan w:val="5"/>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GUID=9d2dafce-c4dd-413c-9e8b-7882c892c8e7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 on:</w:t>
            </w:r>
          </w:p>
        </w:tc>
      </w:tr>
      <w:tr w:rsidR="005A22FC" w:rsidTr="00A04357">
        <w:trPr>
          <w:divId w:val="2116439976"/>
          <w:cantSplit/>
          <w:jc w:val="center"/>
        </w:trPr>
        <w:tc>
          <w:tcPr>
            <w:tcW w:w="381"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GUID=16acf168-35a4-43fa-b2a0-4d7ddfaf8a38 </w:instrText>
            </w:r>
            <w:r w:rsidRPr="006F2CA2">
              <w:rPr>
                <w:rFonts w:ascii="Times New Roman" w:hAnsi="Times New Roman" w:cs="Times New Roman"/>
                <w:sz w:val="22"/>
                <w:szCs w:val="20"/>
                <w:lang w:val="en-GB" w:eastAsia="en-US"/>
              </w:rPr>
              <w:fldChar w:fldCharType="end"/>
            </w:r>
          </w:p>
        </w:tc>
        <w:tc>
          <w:tcPr>
            <w:tcW w:w="356"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GUID=5f932379-64bb-4e51-b330-baac4bc44c42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GUID=523494ed-b887-48c8-abfd-559153f45630 </w:instrText>
            </w:r>
            <w:r w:rsidRPr="006F2CA2">
              <w:rPr>
                <w:rFonts w:ascii="Times New Roman" w:hAnsi="Times New Roman" w:cs="Times New Roman"/>
                <w:sz w:val="22"/>
                <w:szCs w:val="20"/>
                <w:lang w:val="en-GB" w:eastAsia="en-US"/>
              </w:rPr>
              <w:fldChar w:fldCharType="end"/>
            </w:r>
          </w:p>
        </w:tc>
        <w:tc>
          <w:tcPr>
            <w:tcW w:w="312"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GUID=66cfd6d8-3ee6-40de-bb1d-c643b2388a62 </w:instrText>
            </w:r>
            <w:r w:rsidRPr="006F2CA2">
              <w:rPr>
                <w:rFonts w:ascii="Times New Roman" w:hAnsi="Times New Roman" w:cs="Times New Roman"/>
                <w:sz w:val="22"/>
                <w:szCs w:val="20"/>
                <w:lang w:val="en-GB" w:eastAsia="en-US"/>
              </w:rPr>
              <w:fldChar w:fldCharType="end"/>
            </w:r>
          </w:p>
        </w:tc>
        <w:tc>
          <w:tcPr>
            <w:tcW w:w="419"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GUID=7c23e9b1-114c-4176-a0be-1c81651170e8 </w:instrText>
            </w:r>
            <w:r w:rsidRPr="006F2CA2">
              <w:rPr>
                <w:rFonts w:ascii="Times New Roman" w:hAnsi="Times New Roman" w:cs="Times New Roman"/>
                <w:sz w:val="22"/>
                <w:szCs w:val="20"/>
                <w:lang w:val="en-GB" w:eastAsia="en-US"/>
              </w:rPr>
              <w:fldChar w:fldCharType="end"/>
            </w:r>
          </w:p>
        </w:tc>
        <w:tc>
          <w:tcPr>
            <w:tcW w:w="1831"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GUID=92682528-21a5-4e35-9ab9-9f9a65a33a0a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4503" w:type="dxa"/>
            <w:gridSpan w:val="3"/>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GUID=8e4b0acb-82df-433c-a7b6-a671e8ac212e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 open market basis;</w:t>
            </w:r>
          </w:p>
        </w:tc>
      </w:tr>
      <w:tr w:rsidR="005A22FC" w:rsidTr="00A04357">
        <w:trPr>
          <w:divId w:val="2116439976"/>
          <w:cantSplit/>
          <w:jc w:val="center"/>
        </w:trPr>
        <w:tc>
          <w:tcPr>
            <w:tcW w:w="381"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GUID=8187897c-f664-4ad2-9353-4c7c6c06930c </w:instrText>
            </w:r>
            <w:r w:rsidRPr="006F2CA2">
              <w:rPr>
                <w:rFonts w:ascii="Times New Roman" w:hAnsi="Times New Roman" w:cs="Times New Roman"/>
                <w:sz w:val="22"/>
                <w:szCs w:val="20"/>
                <w:lang w:val="en-GB" w:eastAsia="en-US"/>
              </w:rPr>
              <w:fldChar w:fldCharType="end"/>
            </w:r>
          </w:p>
        </w:tc>
        <w:tc>
          <w:tcPr>
            <w:tcW w:w="356"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GUID=3ec81ecc-9c53-4b95-b99c-4e4bfcb76c81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GUID=85f275b7-e071-4099-8f0d-829d75a590d6 </w:instrText>
            </w:r>
            <w:r w:rsidRPr="006F2CA2">
              <w:rPr>
                <w:rFonts w:ascii="Times New Roman" w:hAnsi="Times New Roman" w:cs="Times New Roman"/>
                <w:sz w:val="22"/>
                <w:szCs w:val="20"/>
                <w:lang w:val="en-GB" w:eastAsia="en-US"/>
              </w:rPr>
              <w:fldChar w:fldCharType="end"/>
            </w:r>
          </w:p>
        </w:tc>
        <w:tc>
          <w:tcPr>
            <w:tcW w:w="312"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GUID=38e4450b-5604-44ed-b14c-bcef7c03d5de </w:instrText>
            </w:r>
            <w:r w:rsidRPr="006F2CA2">
              <w:rPr>
                <w:rFonts w:ascii="Times New Roman" w:hAnsi="Times New Roman" w:cs="Times New Roman"/>
                <w:sz w:val="22"/>
                <w:szCs w:val="20"/>
                <w:lang w:val="en-GB" w:eastAsia="en-US"/>
              </w:rPr>
              <w:fldChar w:fldCharType="end"/>
            </w:r>
          </w:p>
        </w:tc>
        <w:tc>
          <w:tcPr>
            <w:tcW w:w="419"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GUID=074e0880-5a91-4dd1-921c-140368ac7f3f </w:instrText>
            </w:r>
            <w:r w:rsidRPr="006F2CA2">
              <w:rPr>
                <w:rFonts w:ascii="Times New Roman" w:hAnsi="Times New Roman" w:cs="Times New Roman"/>
                <w:sz w:val="22"/>
                <w:szCs w:val="20"/>
                <w:lang w:val="en-GB" w:eastAsia="en-US"/>
              </w:rPr>
              <w:fldChar w:fldCharType="end"/>
            </w:r>
          </w:p>
        </w:tc>
        <w:tc>
          <w:tcPr>
            <w:tcW w:w="1831"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GUID=e88eab57-7681-4a12-b6a8-7d49ff32363d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4503" w:type="dxa"/>
            <w:gridSpan w:val="3"/>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GUID=5f33c54f-c5e0-40ed-b70b-11a951eca077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loan basis;</w:t>
            </w:r>
          </w:p>
        </w:tc>
      </w:tr>
      <w:tr w:rsidR="005A22FC" w:rsidTr="00A04357">
        <w:trPr>
          <w:divId w:val="2116439976"/>
          <w:cantSplit/>
          <w:jc w:val="center"/>
        </w:trPr>
        <w:tc>
          <w:tcPr>
            <w:tcW w:w="381"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GUID=3d2e5ae4-ab2a-4259-b6d2-0ff78aedc982 </w:instrText>
            </w:r>
            <w:r w:rsidRPr="006F2CA2">
              <w:rPr>
                <w:rFonts w:ascii="Times New Roman" w:hAnsi="Times New Roman" w:cs="Times New Roman"/>
                <w:sz w:val="22"/>
                <w:szCs w:val="20"/>
                <w:lang w:val="en-GB" w:eastAsia="en-US"/>
              </w:rPr>
              <w:fldChar w:fldCharType="end"/>
            </w:r>
          </w:p>
        </w:tc>
        <w:tc>
          <w:tcPr>
            <w:tcW w:w="356"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GUID=8cbfd2e6-c1db-4060-9b86-009148b0a979 </w:instrText>
            </w:r>
            <w:r w:rsidRPr="006F2CA2">
              <w:rPr>
                <w:rFonts w:ascii="Times New Roman" w:hAnsi="Times New Roman" w:cs="Times New Roman"/>
                <w:sz w:val="22"/>
                <w:szCs w:val="20"/>
                <w:lang w:val="en-GB" w:eastAsia="en-US"/>
              </w:rPr>
              <w:fldChar w:fldCharType="end"/>
            </w:r>
          </w:p>
        </w:tc>
        <w:tc>
          <w:tcPr>
            <w:tcW w:w="42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GUID=bcaf0846-bfa1-4f90-b490-2f4f1d2dd6c6 </w:instrText>
            </w:r>
            <w:r w:rsidRPr="006F2CA2">
              <w:rPr>
                <w:rFonts w:ascii="Times New Roman" w:hAnsi="Times New Roman" w:cs="Times New Roman"/>
                <w:sz w:val="22"/>
                <w:szCs w:val="20"/>
                <w:lang w:val="en-GB" w:eastAsia="en-US"/>
              </w:rPr>
              <w:fldChar w:fldCharType="end"/>
            </w:r>
          </w:p>
        </w:tc>
        <w:tc>
          <w:tcPr>
            <w:tcW w:w="312"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GUID=d998c743-dcd4-4a58-a2ef-54592f89800a </w:instrText>
            </w:r>
            <w:r w:rsidRPr="006F2CA2">
              <w:rPr>
                <w:rFonts w:ascii="Times New Roman" w:hAnsi="Times New Roman" w:cs="Times New Roman"/>
                <w:sz w:val="22"/>
                <w:szCs w:val="20"/>
                <w:lang w:val="en-GB" w:eastAsia="en-US"/>
              </w:rPr>
              <w:fldChar w:fldCharType="end"/>
            </w:r>
          </w:p>
        </w:tc>
        <w:tc>
          <w:tcPr>
            <w:tcW w:w="419"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GUID=62408e67-2db1-465c-a0dd-29251caed0db </w:instrText>
            </w:r>
            <w:r w:rsidRPr="006F2CA2">
              <w:rPr>
                <w:rFonts w:ascii="Times New Roman" w:hAnsi="Times New Roman" w:cs="Times New Roman"/>
                <w:sz w:val="22"/>
                <w:szCs w:val="20"/>
                <w:lang w:val="en-GB" w:eastAsia="en-US"/>
              </w:rPr>
              <w:fldChar w:fldCharType="end"/>
            </w:r>
          </w:p>
        </w:tc>
        <w:tc>
          <w:tcPr>
            <w:tcW w:w="1831"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GUID=faf79a47-0ca2-44ff-8c0a-1bca8e4d032b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4503"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GUID=228a777f-b7c0-40eb-9f5d-b3523cfafbb6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w:t>
            </w:r>
          </w:p>
        </w:tc>
      </w:tr>
      <w:tr w:rsidR="005A22FC" w:rsidTr="00A04357">
        <w:trPr>
          <w:divId w:val="2116439976"/>
          <w:cantSplit/>
          <w:jc w:val="center"/>
        </w:trPr>
        <w:tc>
          <w:tcPr>
            <w:tcW w:w="381"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GUID=53fbf38b-581f-4526-bb00-28821a842d5b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p>
        </w:tc>
        <w:tc>
          <w:tcPr>
            <w:tcW w:w="356"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GUID=8fff593e-5e1f-48a6-8aeb-31abfd79b840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485" w:type="dxa"/>
            <w:gridSpan w:val="8"/>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GUID=77d7aff3-4616-48c8-9085-e1a978460485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Plaintiff/Defendant* will refund the Defendant’s CPF moneys used for the flat.</w:t>
            </w:r>
          </w:p>
        </w:tc>
      </w:tr>
      <w:tr w:rsidR="005A22FC" w:rsidTr="00A04357">
        <w:trPr>
          <w:divId w:val="2116439976"/>
          <w:cantSplit/>
          <w:jc w:val="center"/>
        </w:trPr>
        <w:tc>
          <w:tcPr>
            <w:tcW w:w="381"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GUID=90dd2a7d-a4c8-4ae5-82c4-f00dd5c18aad </w:instrText>
            </w:r>
            <w:r w:rsidRPr="006F2CA2">
              <w:rPr>
                <w:rFonts w:ascii="Times New Roman" w:hAnsi="Times New Roman" w:cs="Times New Roman"/>
                <w:sz w:val="22"/>
                <w:szCs w:val="20"/>
                <w:lang w:val="en-GB" w:eastAsia="en-US"/>
              </w:rPr>
              <w:fldChar w:fldCharType="end"/>
            </w:r>
          </w:p>
        </w:tc>
        <w:tc>
          <w:tcPr>
            <w:tcW w:w="356"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GUID=7da80b20-0e70-43be-88d5-d80b516ad394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485" w:type="dxa"/>
            <w:gridSpan w:val="8"/>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GUID=909776c6-fac6-4b8b-ae6d-d289ddb8d5ae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Plaintiff/Defendant* will refund the accrued interest on the Defendant’s CPF moneys used for the flat.</w:t>
            </w:r>
          </w:p>
        </w:tc>
      </w:tr>
      <w:tr w:rsidR="005A22FC" w:rsidTr="00A04357">
        <w:trPr>
          <w:divId w:val="2116439976"/>
          <w:cantSplit/>
          <w:jc w:val="center"/>
        </w:trPr>
        <w:tc>
          <w:tcPr>
            <w:tcW w:w="8222" w:type="dxa"/>
            <w:gridSpan w:val="10"/>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GUID=5397b5f0-ff05-40dc-a1a0-773747724665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The outstanding mortgage loan will be borne by:</w:t>
            </w:r>
          </w:p>
        </w:tc>
      </w:tr>
      <w:tr w:rsidR="005A22FC" w:rsidTr="00A04357">
        <w:trPr>
          <w:divId w:val="2116439976"/>
          <w:cantSplit/>
          <w:jc w:val="center"/>
        </w:trPr>
        <w:tc>
          <w:tcPr>
            <w:tcW w:w="381"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GUID=f45d51d8-c6e5-42bc-8fbb-ecfa2d40192c </w:instrText>
            </w:r>
            <w:r w:rsidRPr="006F2CA2">
              <w:rPr>
                <w:rFonts w:ascii="Times New Roman" w:hAnsi="Times New Roman" w:cs="Times New Roman"/>
                <w:sz w:val="22"/>
                <w:szCs w:val="20"/>
                <w:lang w:val="en-GB" w:eastAsia="en-US"/>
              </w:rPr>
              <w:fldChar w:fldCharType="end"/>
            </w:r>
          </w:p>
        </w:tc>
        <w:tc>
          <w:tcPr>
            <w:tcW w:w="356"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GUID=0ab1fc54-bd63-469d-902c-9bac2095d2c7 </w:instrText>
            </w:r>
            <w:r w:rsidRPr="006F2CA2">
              <w:rPr>
                <w:rFonts w:ascii="Times New Roman" w:hAnsi="Times New Roman" w:cs="Times New Roman"/>
                <w:sz w:val="22"/>
                <w:szCs w:val="20"/>
                <w:lang w:val="en-GB" w:eastAsia="en-US"/>
              </w:rPr>
              <w:fldChar w:fldCharType="end"/>
            </w:r>
          </w:p>
        </w:tc>
        <w:tc>
          <w:tcPr>
            <w:tcW w:w="1151"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GUID=184ec224-ef21-46f1-a507-be2aa9bd273e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w:t>
            </w:r>
          </w:p>
        </w:tc>
        <w:tc>
          <w:tcPr>
            <w:tcW w:w="1942" w:type="dxa"/>
            <w:gridSpan w:val="3"/>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GUID=29507daf-67ba-4b9b-94a7-1155b4047603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180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GUID=28473a96-615f-4780-b703-21c1446118dd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259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GUID=7acb6074-16c1-45f4-bf41-91adb514e696 </w:instrText>
            </w:r>
            <w:r w:rsidRPr="006F2CA2">
              <w:rPr>
                <w:rFonts w:ascii="Times New Roman" w:hAnsi="Times New Roman" w:cs="Times New Roman"/>
                <w:sz w:val="22"/>
                <w:szCs w:val="20"/>
                <w:lang w:val="en-GB" w:eastAsia="en-US"/>
              </w:rPr>
              <w:fldChar w:fldCharType="end"/>
            </w:r>
          </w:p>
        </w:tc>
      </w:tr>
      <w:tr w:rsidR="005A22FC" w:rsidTr="00A04357">
        <w:trPr>
          <w:divId w:val="2116439976"/>
          <w:cantSplit/>
          <w:jc w:val="center"/>
        </w:trPr>
        <w:tc>
          <w:tcPr>
            <w:tcW w:w="381"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GUID=e8cdb982-ccbd-4ec7-825f-d285f892fbcf </w:instrText>
            </w:r>
            <w:r w:rsidRPr="006F2CA2">
              <w:rPr>
                <w:rFonts w:ascii="Times New Roman" w:hAnsi="Times New Roman" w:cs="Times New Roman"/>
                <w:sz w:val="22"/>
                <w:szCs w:val="20"/>
                <w:lang w:val="en-GB" w:eastAsia="en-US"/>
              </w:rPr>
              <w:fldChar w:fldCharType="end"/>
            </w:r>
          </w:p>
        </w:tc>
        <w:tc>
          <w:tcPr>
            <w:tcW w:w="356"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GUID=cdeccdf4-9257-4f63-bb90-ff6f5285a1d3 </w:instrText>
            </w:r>
            <w:r w:rsidRPr="006F2CA2">
              <w:rPr>
                <w:rFonts w:ascii="Times New Roman" w:hAnsi="Times New Roman" w:cs="Times New Roman"/>
                <w:sz w:val="22"/>
                <w:szCs w:val="20"/>
                <w:lang w:val="en-GB" w:eastAsia="en-US"/>
              </w:rPr>
              <w:fldChar w:fldCharType="end"/>
            </w:r>
          </w:p>
        </w:tc>
        <w:tc>
          <w:tcPr>
            <w:tcW w:w="1151"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GUID=e83aa0e4-3678-473d-8fc7-92675061818c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w:t>
            </w:r>
          </w:p>
        </w:tc>
        <w:tc>
          <w:tcPr>
            <w:tcW w:w="1942" w:type="dxa"/>
            <w:gridSpan w:val="3"/>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GUID=f58d3ddd-821b-4aed-be65-9bab1f267911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180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GUID=cef0c808-99d9-48a6-9178-42b8193742c0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259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GUID=8695ddd8-2999-461f-bd78-650d2603da5e </w:instrText>
            </w:r>
            <w:r w:rsidRPr="006F2CA2">
              <w:rPr>
                <w:rFonts w:ascii="Times New Roman" w:hAnsi="Times New Roman" w:cs="Times New Roman"/>
                <w:sz w:val="22"/>
                <w:szCs w:val="20"/>
                <w:lang w:val="en-GB" w:eastAsia="en-US"/>
              </w:rPr>
              <w:fldChar w:fldCharType="end"/>
            </w:r>
          </w:p>
        </w:tc>
      </w:tr>
      <w:tr w:rsidR="005A22FC" w:rsidTr="00A04357">
        <w:trPr>
          <w:divId w:val="2116439976"/>
          <w:cantSplit/>
          <w:jc w:val="center"/>
        </w:trPr>
        <w:tc>
          <w:tcPr>
            <w:tcW w:w="8222" w:type="dxa"/>
            <w:gridSpan w:val="10"/>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GUID=b293fd79-107b-4419-89f4-4dc593d68b50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All moneys due to the HDB, if any, will be borne by:</w:t>
            </w:r>
          </w:p>
        </w:tc>
      </w:tr>
      <w:tr w:rsidR="005A22FC" w:rsidTr="00A04357">
        <w:trPr>
          <w:divId w:val="2116439976"/>
          <w:cantSplit/>
          <w:jc w:val="center"/>
        </w:trPr>
        <w:tc>
          <w:tcPr>
            <w:tcW w:w="381"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GUID=cd1e5f2d-b804-4a85-95db-5156f2097444 </w:instrText>
            </w:r>
            <w:r w:rsidRPr="006F2CA2">
              <w:rPr>
                <w:rFonts w:ascii="Times New Roman" w:hAnsi="Times New Roman" w:cs="Times New Roman"/>
                <w:sz w:val="22"/>
                <w:szCs w:val="20"/>
                <w:lang w:val="en-GB" w:eastAsia="en-US"/>
              </w:rPr>
              <w:fldChar w:fldCharType="end"/>
            </w:r>
          </w:p>
        </w:tc>
        <w:tc>
          <w:tcPr>
            <w:tcW w:w="356"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GUID=cefb7c37-ce2b-4c2f-b443-56401e096d10 </w:instrText>
            </w:r>
            <w:r w:rsidRPr="006F2CA2">
              <w:rPr>
                <w:rFonts w:ascii="Times New Roman" w:hAnsi="Times New Roman" w:cs="Times New Roman"/>
                <w:sz w:val="22"/>
                <w:szCs w:val="20"/>
                <w:lang w:val="en-GB" w:eastAsia="en-US"/>
              </w:rPr>
              <w:fldChar w:fldCharType="end"/>
            </w:r>
          </w:p>
        </w:tc>
        <w:tc>
          <w:tcPr>
            <w:tcW w:w="1151"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GUID=2bec6fef-fb65-4d2e-94ca-1aa9fd27242d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w:t>
            </w:r>
          </w:p>
        </w:tc>
        <w:tc>
          <w:tcPr>
            <w:tcW w:w="1942" w:type="dxa"/>
            <w:gridSpan w:val="3"/>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GUID=6fcd8e95-8388-4162-ae83-410f6a5281be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180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GUID=c4e1141d-ba25-43ba-b3ac-c3e005b5c804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259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GUID=82d6427a-4380-4ae6-a91f-fd93daa6b1c1 </w:instrText>
            </w:r>
            <w:r w:rsidRPr="006F2CA2">
              <w:rPr>
                <w:rFonts w:ascii="Times New Roman" w:hAnsi="Times New Roman" w:cs="Times New Roman"/>
                <w:sz w:val="22"/>
                <w:szCs w:val="20"/>
                <w:lang w:val="en-GB" w:eastAsia="en-US"/>
              </w:rPr>
              <w:fldChar w:fldCharType="end"/>
            </w:r>
          </w:p>
        </w:tc>
      </w:tr>
      <w:tr w:rsidR="005A22FC" w:rsidTr="00A04357">
        <w:trPr>
          <w:divId w:val="2116439976"/>
          <w:cantSplit/>
          <w:jc w:val="center"/>
        </w:trPr>
        <w:tc>
          <w:tcPr>
            <w:tcW w:w="381"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GUID=912bd594-2713-473f-be0d-39963948c843 </w:instrText>
            </w:r>
            <w:r w:rsidRPr="006F2CA2">
              <w:rPr>
                <w:rFonts w:ascii="Times New Roman" w:hAnsi="Times New Roman" w:cs="Times New Roman"/>
                <w:sz w:val="22"/>
                <w:szCs w:val="20"/>
                <w:lang w:val="en-GB" w:eastAsia="en-US"/>
              </w:rPr>
              <w:fldChar w:fldCharType="end"/>
            </w:r>
          </w:p>
        </w:tc>
        <w:tc>
          <w:tcPr>
            <w:tcW w:w="356"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GUID=0b72751a-c073-4f16-9ac7-9b0f2c722857 </w:instrText>
            </w:r>
            <w:r w:rsidRPr="006F2CA2">
              <w:rPr>
                <w:rFonts w:ascii="Times New Roman" w:hAnsi="Times New Roman" w:cs="Times New Roman"/>
                <w:sz w:val="22"/>
                <w:szCs w:val="20"/>
                <w:lang w:val="en-GB" w:eastAsia="en-US"/>
              </w:rPr>
              <w:fldChar w:fldCharType="end"/>
            </w:r>
          </w:p>
        </w:tc>
        <w:tc>
          <w:tcPr>
            <w:tcW w:w="1151"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GUID=0c643f90-59f0-44fb-8ff3-f9250c72fc1d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w:t>
            </w:r>
          </w:p>
        </w:tc>
        <w:tc>
          <w:tcPr>
            <w:tcW w:w="1942" w:type="dxa"/>
            <w:gridSpan w:val="3"/>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GUID=03b180c3-aacd-4edc-b88c-2a55fd63f04b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180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GUID=86228da7-fc83-49d4-8370-d6a28469081f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259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GUID=778fff5b-5d4a-422f-be8e-e852afbd4c17 </w:instrText>
            </w:r>
            <w:r w:rsidRPr="006F2CA2">
              <w:rPr>
                <w:rFonts w:ascii="Times New Roman" w:hAnsi="Times New Roman" w:cs="Times New Roman"/>
                <w:sz w:val="22"/>
                <w:szCs w:val="20"/>
                <w:lang w:val="en-GB" w:eastAsia="en-US"/>
              </w:rPr>
              <w:fldChar w:fldCharType="end"/>
            </w:r>
          </w:p>
        </w:tc>
      </w:tr>
      <w:tr w:rsidR="005A22FC" w:rsidTr="00A04357">
        <w:trPr>
          <w:divId w:val="2116439976"/>
          <w:cantSplit/>
          <w:jc w:val="center"/>
        </w:trPr>
        <w:tc>
          <w:tcPr>
            <w:tcW w:w="8222" w:type="dxa"/>
            <w:gridSpan w:val="10"/>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GUID=34ab081f-7148-43fa-93f5-8bd51d22c9c9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The conveyancing, stamp, registration and administrative fees of the sale/transfer* will be borne by:</w:t>
            </w:r>
          </w:p>
        </w:tc>
      </w:tr>
      <w:tr w:rsidR="005A22FC" w:rsidTr="00A04357">
        <w:trPr>
          <w:divId w:val="2116439976"/>
          <w:cantSplit/>
          <w:jc w:val="center"/>
        </w:trPr>
        <w:tc>
          <w:tcPr>
            <w:tcW w:w="381"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GUID=a00e81c9-9ae9-4e69-81ee-0226c9f53ee9 </w:instrText>
            </w:r>
            <w:r w:rsidRPr="006F2CA2">
              <w:rPr>
                <w:rFonts w:ascii="Times New Roman" w:hAnsi="Times New Roman" w:cs="Times New Roman"/>
                <w:sz w:val="22"/>
                <w:szCs w:val="20"/>
                <w:lang w:val="en-GB" w:eastAsia="en-US"/>
              </w:rPr>
              <w:fldChar w:fldCharType="end"/>
            </w:r>
          </w:p>
        </w:tc>
        <w:tc>
          <w:tcPr>
            <w:tcW w:w="356"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GUID=606f2eae-0664-49bb-9af8-f69d92fc8803 </w:instrText>
            </w:r>
            <w:r w:rsidRPr="006F2CA2">
              <w:rPr>
                <w:rFonts w:ascii="Times New Roman" w:hAnsi="Times New Roman" w:cs="Times New Roman"/>
                <w:sz w:val="22"/>
                <w:szCs w:val="20"/>
                <w:lang w:val="en-GB" w:eastAsia="en-US"/>
              </w:rPr>
              <w:fldChar w:fldCharType="end"/>
            </w:r>
          </w:p>
        </w:tc>
        <w:tc>
          <w:tcPr>
            <w:tcW w:w="1151" w:type="dxa"/>
            <w:gridSpan w:val="3"/>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GUID=60cc3592-c3e6-4c29-9152-3b4debefe82b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w:t>
            </w:r>
          </w:p>
        </w:tc>
        <w:tc>
          <w:tcPr>
            <w:tcW w:w="1942" w:type="dxa"/>
            <w:gridSpan w:val="3"/>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GUID=ac16ad2d-7976-4320-b00f-cbcb3eab6010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180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GUID=c1726d43-0c83-4145-9f62-4a2d75c934b8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2592"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GUID=80e03646-f4ed-402d-8dc4-c3d2552f6fdb </w:instrText>
            </w:r>
            <w:r w:rsidRPr="006F2CA2">
              <w:rPr>
                <w:rFonts w:ascii="Times New Roman" w:hAnsi="Times New Roman" w:cs="Times New Roman"/>
                <w:sz w:val="22"/>
                <w:szCs w:val="20"/>
                <w:lang w:val="en-GB" w:eastAsia="en-US"/>
              </w:rPr>
              <w:fldChar w:fldCharType="end"/>
            </w:r>
          </w:p>
        </w:tc>
      </w:tr>
      <w:tr w:rsidR="005A22FC" w:rsidTr="00A04357">
        <w:trPr>
          <w:divId w:val="2116439976"/>
          <w:cantSplit/>
          <w:jc w:val="center"/>
        </w:trPr>
        <w:tc>
          <w:tcPr>
            <w:tcW w:w="381"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GUID=5afd2a93-d2e5-4044-a4a5-7d2720462768 </w:instrText>
            </w:r>
            <w:r w:rsidRPr="006F2CA2">
              <w:rPr>
                <w:rFonts w:ascii="Times New Roman" w:hAnsi="Times New Roman" w:cs="Times New Roman"/>
                <w:sz w:val="22"/>
                <w:szCs w:val="20"/>
                <w:lang w:val="en-GB" w:eastAsia="en-US"/>
              </w:rPr>
              <w:fldChar w:fldCharType="end"/>
            </w:r>
          </w:p>
        </w:tc>
        <w:tc>
          <w:tcPr>
            <w:tcW w:w="356"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GUID=89e04abc-3c4e-4647-b861-4b40e549d4f6 </w:instrText>
            </w:r>
            <w:r w:rsidRPr="006F2CA2">
              <w:rPr>
                <w:rFonts w:ascii="Times New Roman" w:hAnsi="Times New Roman" w:cs="Times New Roman"/>
                <w:sz w:val="22"/>
                <w:szCs w:val="20"/>
                <w:lang w:val="en-GB" w:eastAsia="en-US"/>
              </w:rPr>
              <w:fldChar w:fldCharType="end"/>
            </w:r>
          </w:p>
        </w:tc>
        <w:tc>
          <w:tcPr>
            <w:tcW w:w="1151" w:type="dxa"/>
            <w:gridSpan w:val="3"/>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GUID=183a059b-05df-48e1-b6c4-c295f711962f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w:t>
            </w:r>
          </w:p>
        </w:tc>
        <w:tc>
          <w:tcPr>
            <w:tcW w:w="1942" w:type="dxa"/>
            <w:gridSpan w:val="3"/>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GUID=b163a077-dd2a-49ef-a2be-df5af4c8faff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180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GUID=c6af539c-cadd-4a60-80d0-32c9a7ce1e36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w:t>
            </w:r>
          </w:p>
        </w:tc>
        <w:tc>
          <w:tcPr>
            <w:tcW w:w="2592"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GUID=883aef44-53dc-46db-aaae-57f78cf7b816 </w:instrText>
            </w:r>
            <w:r w:rsidRPr="006F2CA2">
              <w:rPr>
                <w:rFonts w:ascii="Times New Roman" w:hAnsi="Times New Roman" w:cs="Times New Roman"/>
                <w:sz w:val="22"/>
                <w:szCs w:val="20"/>
                <w:lang w:val="en-GB" w:eastAsia="en-US"/>
              </w:rPr>
              <w:fldChar w:fldCharType="end"/>
            </w:r>
          </w:p>
        </w:tc>
      </w:tr>
      <w:tr w:rsidR="005A22FC" w:rsidTr="00A04357">
        <w:trPr>
          <w:divId w:val="2116439976"/>
          <w:cantSplit/>
          <w:jc w:val="center"/>
        </w:trPr>
        <w:tc>
          <w:tcPr>
            <w:tcW w:w="8222" w:type="dxa"/>
            <w:gridSpan w:val="10"/>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GUID=6ccbb168-d12a-4ea3-82a7-b6c3c3217452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6.</w:t>
            </w:r>
            <w:r w:rsidRPr="006F2CA2">
              <w:rPr>
                <w:rFonts w:ascii="Times New Roman" w:hAnsi="Times New Roman" w:cs="Times New Roman"/>
                <w:sz w:val="22"/>
                <w:szCs w:val="20"/>
                <w:lang w:val="en-GB" w:eastAsia="en-US"/>
              </w:rPr>
              <w:tab/>
              <w:t>Other details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________________________________.</w:t>
            </w:r>
          </w:p>
        </w:tc>
      </w:tr>
      <w:tr w:rsidR="005A22FC" w:rsidTr="00A04357">
        <w:trPr>
          <w:divId w:val="2116439976"/>
          <w:cantSplit/>
          <w:jc w:val="center"/>
        </w:trPr>
        <w:tc>
          <w:tcPr>
            <w:tcW w:w="8222" w:type="dxa"/>
            <w:gridSpan w:val="10"/>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GUID=9fc465f2-db1f-4a7b-9d9c-953c4c7f99d8 </w:instrText>
            </w:r>
            <w:r w:rsidRPr="006F2CA2">
              <w:rPr>
                <w:rFonts w:ascii="Times New Roman" w:hAnsi="Times New Roman" w:cs="Times New Roman"/>
                <w:sz w:val="22"/>
                <w:szCs w:val="20"/>
                <w:lang w:val="en-GB" w:eastAsia="en-US"/>
              </w:rPr>
              <w:fldChar w:fldCharType="end"/>
            </w:r>
          </w:p>
        </w:tc>
      </w:tr>
      <w:tr w:rsidR="005A22FC" w:rsidTr="00A04357">
        <w:trPr>
          <w:divId w:val="2116439976"/>
          <w:cantSplit/>
          <w:jc w:val="center"/>
        </w:trPr>
        <w:tc>
          <w:tcPr>
            <w:tcW w:w="8222" w:type="dxa"/>
            <w:gridSpan w:val="10"/>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GUID=67f009ba-6cd1-45c4-99f2-76760ab6ea84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Time Frame</w:t>
            </w:r>
          </w:p>
        </w:tc>
      </w:tr>
      <w:tr w:rsidR="005A22FC" w:rsidTr="00A04357">
        <w:trPr>
          <w:divId w:val="2116439976"/>
          <w:cantSplit/>
          <w:jc w:val="center"/>
        </w:trPr>
        <w:tc>
          <w:tcPr>
            <w:tcW w:w="8222" w:type="dxa"/>
            <w:gridSpan w:val="10"/>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GUID=1dc91903-b147-4cc5-9c4d-cbf8598b256a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parties will apply to the HDB to sell or transfer the Defendant’s share in the flat:</w:t>
            </w:r>
          </w:p>
        </w:tc>
      </w:tr>
      <w:tr w:rsidR="005A22FC" w:rsidTr="00A04357">
        <w:trPr>
          <w:divId w:val="2116439976"/>
          <w:cantSplit/>
          <w:jc w:val="center"/>
        </w:trPr>
        <w:tc>
          <w:tcPr>
            <w:tcW w:w="381"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GUID=fc46c22a-8fe5-440d-ad74-5dcb17745755 </w:instrText>
            </w:r>
            <w:r w:rsidRPr="006F2CA2">
              <w:rPr>
                <w:rFonts w:ascii="Times New Roman" w:hAnsi="Times New Roman" w:cs="Times New Roman"/>
                <w:sz w:val="22"/>
                <w:szCs w:val="20"/>
                <w:lang w:val="en-GB" w:eastAsia="en-US"/>
              </w:rPr>
              <w:fldChar w:fldCharType="end"/>
            </w:r>
          </w:p>
        </w:tc>
        <w:tc>
          <w:tcPr>
            <w:tcW w:w="356"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GUID=50477d10-541e-42c5-b5a3-280004b00f52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485" w:type="dxa"/>
            <w:gridSpan w:val="8"/>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GUID=45eab753-ecac-4a3f-8281-a6ef03f4e329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by [</w:t>
            </w:r>
            <w:r w:rsidRPr="006F2CA2">
              <w:rPr>
                <w:rFonts w:ascii="Times New Roman" w:hAnsi="Times New Roman" w:cs="Times New Roman"/>
                <w:i/>
                <w:sz w:val="22"/>
                <w:szCs w:val="20"/>
                <w:lang w:val="en-GB" w:eastAsia="en-US"/>
              </w:rPr>
              <w:t>please specify the date</w:t>
            </w:r>
            <w:r w:rsidRPr="006F2CA2">
              <w:rPr>
                <w:rFonts w:ascii="Times New Roman" w:hAnsi="Times New Roman" w:cs="Times New Roman"/>
                <w:sz w:val="22"/>
                <w:szCs w:val="20"/>
                <w:lang w:val="en-GB" w:eastAsia="en-US"/>
              </w:rPr>
              <w:t>] ____________________;</w:t>
            </w:r>
          </w:p>
        </w:tc>
      </w:tr>
      <w:tr w:rsidR="005A22FC" w:rsidTr="00A04357">
        <w:trPr>
          <w:divId w:val="2116439976"/>
          <w:cantSplit/>
          <w:jc w:val="center"/>
        </w:trPr>
        <w:tc>
          <w:tcPr>
            <w:tcW w:w="381"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GUID=71a39bde-d1f3-4c6b-9aa7-24d9437bf978 </w:instrText>
            </w:r>
            <w:r w:rsidRPr="006F2CA2">
              <w:rPr>
                <w:rFonts w:ascii="Times New Roman" w:hAnsi="Times New Roman" w:cs="Times New Roman"/>
                <w:sz w:val="22"/>
                <w:szCs w:val="20"/>
                <w:lang w:val="en-GB" w:eastAsia="en-US"/>
              </w:rPr>
              <w:fldChar w:fldCharType="end"/>
            </w:r>
          </w:p>
        </w:tc>
        <w:tc>
          <w:tcPr>
            <w:tcW w:w="356"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GUID=0aba8344-f8f2-4c52-a0e6-174ae1fca214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485" w:type="dxa"/>
            <w:gridSpan w:val="8"/>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GUID=ce35f932-fba8-4b5e-98d9-7f20128107de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 weeks/months of the order of court on the HDB flat;</w:t>
            </w:r>
          </w:p>
        </w:tc>
      </w:tr>
      <w:tr w:rsidR="005A22FC" w:rsidTr="00A04357">
        <w:trPr>
          <w:divId w:val="2116439976"/>
          <w:cantSplit/>
          <w:jc w:val="center"/>
        </w:trPr>
        <w:tc>
          <w:tcPr>
            <w:tcW w:w="381"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GUID=6b4b5bfe-54e3-4fd8-9ffc-67dafcd8d258 </w:instrText>
            </w:r>
            <w:r w:rsidRPr="006F2CA2">
              <w:rPr>
                <w:rFonts w:ascii="Times New Roman" w:hAnsi="Times New Roman" w:cs="Times New Roman"/>
                <w:sz w:val="22"/>
                <w:szCs w:val="20"/>
                <w:lang w:val="en-GB" w:eastAsia="en-US"/>
              </w:rPr>
              <w:fldChar w:fldCharType="end"/>
            </w:r>
          </w:p>
        </w:tc>
        <w:tc>
          <w:tcPr>
            <w:tcW w:w="356"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GUID=988f41f0-c0ee-4b4f-8959-423458e3a1dc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485" w:type="dxa"/>
            <w:gridSpan w:val="8"/>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GUID=c8454749-d85a-4e5f-bca2-b72dc62b449a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 weeks/months of the grant of the Final Judgment;</w:t>
            </w:r>
          </w:p>
        </w:tc>
      </w:tr>
      <w:tr w:rsidR="005A22FC" w:rsidTr="00A04357">
        <w:trPr>
          <w:divId w:val="2116439976"/>
          <w:cantSplit/>
          <w:jc w:val="center"/>
        </w:trPr>
        <w:tc>
          <w:tcPr>
            <w:tcW w:w="381"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GUID=60ed331f-48fa-4aca-ba5b-a618f9ca257d </w:instrText>
            </w:r>
            <w:r w:rsidRPr="006F2CA2">
              <w:rPr>
                <w:rFonts w:ascii="Times New Roman" w:hAnsi="Times New Roman" w:cs="Times New Roman"/>
                <w:sz w:val="22"/>
                <w:szCs w:val="20"/>
                <w:lang w:val="en-GB" w:eastAsia="en-US"/>
              </w:rPr>
              <w:fldChar w:fldCharType="end"/>
            </w:r>
          </w:p>
        </w:tc>
        <w:tc>
          <w:tcPr>
            <w:tcW w:w="356"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GUID=f7e4b1f1-a816-4d65-bd50-e11e4acd4a04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485" w:type="dxa"/>
            <w:gridSpan w:val="8"/>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GUID=c4106814-3160-4fb7-afb1-dc6b138f4d05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________________________________.</w:t>
            </w:r>
          </w:p>
        </w:tc>
      </w:tr>
      <w:tr w:rsidR="005A22FC" w:rsidTr="00A04357">
        <w:trPr>
          <w:divId w:val="2116439976"/>
          <w:cantSplit/>
          <w:jc w:val="center"/>
        </w:trPr>
        <w:tc>
          <w:tcPr>
            <w:tcW w:w="381"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GUID=ad8636ab-4af4-4b7e-8fb3-ab8674d2d9a3 </w:instrText>
            </w:r>
            <w:r w:rsidRPr="006F2CA2">
              <w:rPr>
                <w:rFonts w:ascii="Times New Roman" w:hAnsi="Times New Roman" w:cs="Times New Roman"/>
                <w:sz w:val="22"/>
                <w:szCs w:val="20"/>
                <w:lang w:val="en-GB" w:eastAsia="en-US"/>
              </w:rPr>
              <w:fldChar w:fldCharType="end"/>
            </w:r>
          </w:p>
        </w:tc>
        <w:tc>
          <w:tcPr>
            <w:tcW w:w="356"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GUID=2e7263e9-8395-4206-94fd-ba0493b7e59b </w:instrText>
            </w:r>
            <w:r w:rsidRPr="006F2CA2">
              <w:rPr>
                <w:rFonts w:ascii="Times New Roman" w:hAnsi="Times New Roman" w:cs="Times New Roman"/>
                <w:sz w:val="22"/>
                <w:szCs w:val="20"/>
                <w:lang w:val="en-GB" w:eastAsia="en-US"/>
              </w:rPr>
              <w:fldChar w:fldCharType="end"/>
            </w:r>
          </w:p>
        </w:tc>
        <w:tc>
          <w:tcPr>
            <w:tcW w:w="7485" w:type="dxa"/>
            <w:gridSpan w:val="8"/>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GUID=7a51847c-04af-4490-8f5e-05b1c3ba3d29 </w:instrText>
            </w:r>
            <w:r w:rsidRPr="006F2CA2">
              <w:rPr>
                <w:rFonts w:ascii="Times New Roman" w:hAnsi="Times New Roman" w:cs="Times New Roman"/>
                <w:sz w:val="22"/>
                <w:szCs w:val="20"/>
                <w:lang w:val="en-GB" w:eastAsia="en-US"/>
              </w:rPr>
              <w:fldChar w:fldCharType="end"/>
            </w:r>
          </w:p>
        </w:tc>
      </w:tr>
      <w:tr w:rsidR="005A22FC" w:rsidTr="00A04357">
        <w:trPr>
          <w:divId w:val="2116439976"/>
          <w:cantSplit/>
          <w:jc w:val="center"/>
        </w:trPr>
        <w:tc>
          <w:tcPr>
            <w:tcW w:w="3608" w:type="dxa"/>
            <w:gridSpan w:val="6"/>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GUID=09f69fea-f172-49be-af18-43c484e98864 </w:instrText>
            </w:r>
            <w:r w:rsidRPr="006F2CA2">
              <w:rPr>
                <w:rFonts w:ascii="Times New Roman" w:hAnsi="Times New Roman" w:cs="Times New Roman"/>
                <w:sz w:val="22"/>
                <w:szCs w:val="20"/>
                <w:lang w:val="en-GB" w:eastAsia="en-US"/>
              </w:rPr>
              <w:fldChar w:fldCharType="end"/>
            </w:r>
          </w:p>
        </w:tc>
        <w:tc>
          <w:tcPr>
            <w:tcW w:w="222" w:type="dxa"/>
            <w:gridSpan w:val="2"/>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GUID=d9744bb6-618a-4a79-9128-4a7903dc7339 </w:instrText>
            </w:r>
            <w:r w:rsidRPr="006F2CA2">
              <w:rPr>
                <w:rFonts w:ascii="Times New Roman" w:hAnsi="Times New Roman" w:cs="Times New Roman"/>
                <w:sz w:val="22"/>
                <w:szCs w:val="20"/>
                <w:lang w:val="en-GB" w:eastAsia="en-US"/>
              </w:rPr>
              <w:fldChar w:fldCharType="end"/>
            </w:r>
          </w:p>
        </w:tc>
        <w:tc>
          <w:tcPr>
            <w:tcW w:w="4392"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GUID=8d024d1e-7566-4659-8215-47d7ba3a4e5a </w:instrText>
            </w:r>
            <w:r w:rsidRPr="006F2CA2">
              <w:rPr>
                <w:rFonts w:ascii="Times New Roman" w:hAnsi="Times New Roman" w:cs="Times New Roman"/>
                <w:sz w:val="22"/>
                <w:szCs w:val="20"/>
                <w:lang w:val="en-GB" w:eastAsia="en-US"/>
              </w:rPr>
              <w:fldChar w:fldCharType="end"/>
            </w:r>
          </w:p>
        </w:tc>
      </w:tr>
      <w:tr w:rsidR="005A22FC" w:rsidTr="00A04357">
        <w:trPr>
          <w:divId w:val="2116439976"/>
          <w:cantSplit/>
          <w:jc w:val="center"/>
        </w:trPr>
        <w:tc>
          <w:tcPr>
            <w:tcW w:w="3608" w:type="dxa"/>
            <w:gridSpan w:val="6"/>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GUID=462d7108-b0b7-46d7-afac-8cb32ebb784c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w:t>
            </w:r>
            <w:r w:rsidRPr="006F2CA2">
              <w:rPr>
                <w:rFonts w:ascii="Times New Roman" w:hAnsi="Times New Roman" w:cs="Times New Roman"/>
                <w:sz w:val="22"/>
                <w:szCs w:val="20"/>
                <w:lang w:val="en-GB" w:eastAsia="en-US"/>
              </w:rPr>
              <w:br/>
              <w:t>Plaintiff*</w:t>
            </w:r>
          </w:p>
        </w:tc>
        <w:tc>
          <w:tcPr>
            <w:tcW w:w="222"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GUID=3e7e6972-3c89-4425-ad04-b97b4df35e0e </w:instrText>
            </w:r>
            <w:r w:rsidRPr="006F2CA2">
              <w:rPr>
                <w:rFonts w:ascii="Times New Roman" w:hAnsi="Times New Roman" w:cs="Times New Roman"/>
                <w:sz w:val="22"/>
                <w:szCs w:val="20"/>
                <w:lang w:val="en-GB" w:eastAsia="en-US"/>
              </w:rPr>
              <w:fldChar w:fldCharType="end"/>
            </w:r>
          </w:p>
        </w:tc>
        <w:tc>
          <w:tcPr>
            <w:tcW w:w="4392"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GUID=ee61b5f4-1b1a-4fa0-a35e-a3e1c9f2f3df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_______________________</w:t>
            </w:r>
            <w:r w:rsidRPr="006F2CA2">
              <w:rPr>
                <w:rFonts w:ascii="Times New Roman" w:hAnsi="Times New Roman" w:cs="Times New Roman"/>
                <w:sz w:val="22"/>
                <w:szCs w:val="20"/>
                <w:lang w:val="en-GB" w:eastAsia="en-US"/>
              </w:rPr>
              <w:br/>
              <w:t>Defendant*</w:t>
            </w:r>
          </w:p>
        </w:tc>
      </w:tr>
      <w:tr w:rsidR="005A22FC" w:rsidTr="00A04357">
        <w:trPr>
          <w:divId w:val="2116439976"/>
          <w:cantSplit/>
          <w:jc w:val="center"/>
        </w:trPr>
        <w:tc>
          <w:tcPr>
            <w:tcW w:w="3608" w:type="dxa"/>
            <w:gridSpan w:val="6"/>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GUID=03cdc0d1-68b9-4e85-a992-35a7a169bfab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________________</w:t>
            </w:r>
          </w:p>
        </w:tc>
        <w:tc>
          <w:tcPr>
            <w:tcW w:w="222"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GUID=a42e39b0-b9ce-4cfb-9358-a11ad7f0a9a2 </w:instrText>
            </w:r>
            <w:r w:rsidRPr="006F2CA2">
              <w:rPr>
                <w:rFonts w:ascii="Times New Roman" w:hAnsi="Times New Roman" w:cs="Times New Roman"/>
                <w:sz w:val="22"/>
                <w:szCs w:val="20"/>
                <w:lang w:val="en-GB" w:eastAsia="en-US"/>
              </w:rPr>
              <w:fldChar w:fldCharType="end"/>
            </w:r>
          </w:p>
        </w:tc>
        <w:tc>
          <w:tcPr>
            <w:tcW w:w="4392"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GUID=a1432f70-db29-4209-9ffb-9d59c443ffed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_________________</w:t>
            </w:r>
          </w:p>
        </w:tc>
      </w:tr>
      <w:tr w:rsidR="005A22FC" w:rsidTr="00A04357">
        <w:trPr>
          <w:divId w:val="2116439976"/>
          <w:cantSplit/>
          <w:jc w:val="center"/>
        </w:trPr>
        <w:tc>
          <w:tcPr>
            <w:tcW w:w="8222" w:type="dxa"/>
            <w:gridSpan w:val="10"/>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GUID=a26350cc-101d-419c-8534-6f17eb6f5cbc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rsidR="006F2CA2" w:rsidRDefault="006F2CA2"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Pr="006F2CA2" w:rsidRDefault="000562D5" w:rsidP="006F2CA2">
      <w:pPr>
        <w:spacing w:before="0" w:after="200" w:line="276" w:lineRule="auto"/>
        <w:divId w:val="2116439976"/>
        <w:rPr>
          <w:rFonts w:ascii="Calibri" w:eastAsia="Calibri" w:hAnsi="Calibri" w:cs="Times New Roman"/>
          <w:sz w:val="22"/>
          <w:szCs w:val="22"/>
          <w:lang w:eastAsia="en-US"/>
        </w:rPr>
      </w:pPr>
    </w:p>
    <w:tbl>
      <w:tblPr>
        <w:tblW w:w="8222" w:type="dxa"/>
        <w:jc w:val="center"/>
        <w:tblLook w:val="04A0" w:firstRow="1" w:lastRow="0" w:firstColumn="1" w:lastColumn="0" w:noHBand="0" w:noVBand="1"/>
      </w:tblPr>
      <w:tblGrid>
        <w:gridCol w:w="240"/>
        <w:gridCol w:w="460"/>
        <w:gridCol w:w="1920"/>
        <w:gridCol w:w="1280"/>
        <w:gridCol w:w="4322"/>
      </w:tblGrid>
      <w:tr w:rsidR="005A22FC" w:rsidTr="00A04357">
        <w:trPr>
          <w:divId w:val="2116439976"/>
          <w:cantSplit/>
          <w:jc w:val="center"/>
        </w:trPr>
        <w:tc>
          <w:tcPr>
            <w:tcW w:w="8222" w:type="dxa"/>
            <w:gridSpan w:val="5"/>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GUID=b86b729c-d9a2-412b-a3d7-71ece2515288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b/>
                <w:sz w:val="22"/>
                <w:szCs w:val="20"/>
                <w:lang w:val="en-GB" w:eastAsia="en-US"/>
              </w:rPr>
              <w:t>Option 6</w:t>
            </w:r>
            <w:r w:rsidRPr="006F2CA2">
              <w:rPr>
                <w:rFonts w:ascii="Times New Roman" w:hAnsi="Times New Roman" w:cs="Times New Roman"/>
                <w:sz w:val="22"/>
                <w:szCs w:val="20"/>
                <w:lang w:val="en-GB" w:eastAsia="en-US"/>
              </w:rPr>
              <w:t>: Others</w:t>
            </w:r>
          </w:p>
        </w:tc>
      </w:tr>
      <w:tr w:rsidR="005A22FC" w:rsidTr="00A04357">
        <w:trPr>
          <w:divId w:val="2116439976"/>
          <w:cantSplit/>
          <w:jc w:val="center"/>
        </w:trPr>
        <w:tc>
          <w:tcPr>
            <w:tcW w:w="8222" w:type="dxa"/>
            <w:gridSpan w:val="5"/>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GUID=0806cafa-3e37-453f-8ac4-8e03b07abf81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Please state the full details of the agreement.</w:t>
            </w:r>
          </w:p>
        </w:tc>
      </w:tr>
      <w:tr w:rsidR="005A22FC" w:rsidTr="00A04357">
        <w:trPr>
          <w:divId w:val="2116439976"/>
          <w:cantSplit/>
          <w:jc w:val="center"/>
        </w:trPr>
        <w:tc>
          <w:tcPr>
            <w:tcW w:w="8222" w:type="dxa"/>
            <w:gridSpan w:val="5"/>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GUID=60abd98e-d623-49f3-9a7e-580f4ffcd7bf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Time Frame</w:t>
            </w:r>
          </w:p>
        </w:tc>
      </w:tr>
      <w:tr w:rsidR="005A22FC" w:rsidTr="00A04357">
        <w:trPr>
          <w:divId w:val="2116439976"/>
          <w:cantSplit/>
          <w:jc w:val="center"/>
        </w:trPr>
        <w:tc>
          <w:tcPr>
            <w:tcW w:w="8222" w:type="dxa"/>
            <w:gridSpan w:val="5"/>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GUID=68a0e3de-0e2c-4896-b09a-494156264144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parties will apply to the HDB to surrender/sell in the open market/sell or transfer a party’s share in* the flat:</w:t>
            </w:r>
          </w:p>
        </w:tc>
      </w:tr>
      <w:tr w:rsidR="005A22FC" w:rsidTr="00A04357">
        <w:trPr>
          <w:divId w:val="2116439976"/>
          <w:cantSplit/>
          <w:jc w:val="center"/>
        </w:trPr>
        <w:tc>
          <w:tcPr>
            <w:tcW w:w="24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GUID=841097d1-6307-44b9-a5c3-2d83f3355bc2 </w:instrText>
            </w:r>
            <w:r w:rsidRPr="006F2CA2">
              <w:rPr>
                <w:rFonts w:ascii="Times New Roman" w:hAnsi="Times New Roman" w:cs="Times New Roman"/>
                <w:sz w:val="22"/>
                <w:szCs w:val="20"/>
                <w:lang w:val="en-GB" w:eastAsia="en-US"/>
              </w:rPr>
              <w:fldChar w:fldCharType="end"/>
            </w:r>
          </w:p>
        </w:tc>
        <w:tc>
          <w:tcPr>
            <w:tcW w:w="46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GUID=2460a2fe-4513-4356-a455-70969f164795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522" w:type="dxa"/>
            <w:gridSpan w:val="3"/>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GUID=b4bc5e53-d551-4a4a-9914-eaba3b2b9e78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by [</w:t>
            </w:r>
            <w:r w:rsidRPr="006F2CA2">
              <w:rPr>
                <w:rFonts w:ascii="Times New Roman" w:hAnsi="Times New Roman" w:cs="Times New Roman"/>
                <w:i/>
                <w:sz w:val="22"/>
                <w:szCs w:val="20"/>
                <w:lang w:val="en-GB" w:eastAsia="en-US"/>
              </w:rPr>
              <w:t>please specify the date</w:t>
            </w:r>
            <w:r w:rsidRPr="006F2CA2">
              <w:rPr>
                <w:rFonts w:ascii="Times New Roman" w:hAnsi="Times New Roman" w:cs="Times New Roman"/>
                <w:sz w:val="22"/>
                <w:szCs w:val="20"/>
                <w:lang w:val="en-GB" w:eastAsia="en-US"/>
              </w:rPr>
              <w:t>] ____________________;</w:t>
            </w:r>
          </w:p>
        </w:tc>
      </w:tr>
      <w:tr w:rsidR="005A22FC" w:rsidTr="00A04357">
        <w:trPr>
          <w:divId w:val="2116439976"/>
          <w:cantSplit/>
          <w:jc w:val="center"/>
        </w:trPr>
        <w:tc>
          <w:tcPr>
            <w:tcW w:w="24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GUID=f56e227e-7c7d-463f-ad41-b67b4f26d1d1 </w:instrText>
            </w:r>
            <w:r w:rsidRPr="006F2CA2">
              <w:rPr>
                <w:rFonts w:ascii="Times New Roman" w:hAnsi="Times New Roman" w:cs="Times New Roman"/>
                <w:sz w:val="22"/>
                <w:szCs w:val="20"/>
                <w:lang w:val="en-GB" w:eastAsia="en-US"/>
              </w:rPr>
              <w:fldChar w:fldCharType="end"/>
            </w:r>
          </w:p>
        </w:tc>
        <w:tc>
          <w:tcPr>
            <w:tcW w:w="46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GUID=95c0cad0-a10b-4f49-aa74-fb75f03cd727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522" w:type="dxa"/>
            <w:gridSpan w:val="3"/>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GUID=ef453e3c-d50f-489b-afbb-067906603dad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_______ weeks/months of the order of court on the HDB flat;</w:t>
            </w:r>
          </w:p>
        </w:tc>
      </w:tr>
      <w:tr w:rsidR="005A22FC" w:rsidTr="00A04357">
        <w:trPr>
          <w:divId w:val="2116439976"/>
          <w:cantSplit/>
          <w:jc w:val="center"/>
        </w:trPr>
        <w:tc>
          <w:tcPr>
            <w:tcW w:w="24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GUID=3d5a3e33-ff18-4cb1-8ee9-d1a4fafb5715 </w:instrText>
            </w:r>
            <w:r w:rsidRPr="006F2CA2">
              <w:rPr>
                <w:rFonts w:ascii="Times New Roman" w:hAnsi="Times New Roman" w:cs="Times New Roman"/>
                <w:sz w:val="22"/>
                <w:szCs w:val="20"/>
                <w:lang w:val="en-GB" w:eastAsia="en-US"/>
              </w:rPr>
              <w:fldChar w:fldCharType="end"/>
            </w:r>
          </w:p>
        </w:tc>
        <w:tc>
          <w:tcPr>
            <w:tcW w:w="46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GUID=c27ec4ac-b543-49b6-9a5c-603a90153451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522" w:type="dxa"/>
            <w:gridSpan w:val="3"/>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GUID=169e3c15-4abf-4e91-9e2e-1a0781cbe3b3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within _______ weeks/months of the grant of the Final Judgment;</w:t>
            </w:r>
          </w:p>
        </w:tc>
      </w:tr>
      <w:tr w:rsidR="005A22FC" w:rsidTr="00A04357">
        <w:trPr>
          <w:divId w:val="2116439976"/>
          <w:cantSplit/>
          <w:trHeight w:val="480"/>
          <w:jc w:val="center"/>
        </w:trPr>
        <w:tc>
          <w:tcPr>
            <w:tcW w:w="24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GUID=d8f73470-7cdc-40c7-adba-e58be40489d9 </w:instrText>
            </w:r>
            <w:r w:rsidRPr="006F2CA2">
              <w:rPr>
                <w:rFonts w:ascii="Times New Roman" w:hAnsi="Times New Roman" w:cs="Times New Roman"/>
                <w:sz w:val="22"/>
                <w:szCs w:val="20"/>
                <w:lang w:val="en-GB" w:eastAsia="en-US"/>
              </w:rPr>
              <w:fldChar w:fldCharType="end"/>
            </w:r>
          </w:p>
        </w:tc>
        <w:tc>
          <w:tcPr>
            <w:tcW w:w="46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GUID=8893bbdf-14b6-4cff-af51-5a0730727265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7522" w:type="dxa"/>
            <w:gridSpan w:val="3"/>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GUID=a27f020b-9874-4c23-b9a7-e3c2f97c856f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________________________________.</w:t>
            </w:r>
          </w:p>
        </w:tc>
      </w:tr>
      <w:tr w:rsidR="005A22FC" w:rsidTr="00A04357">
        <w:trPr>
          <w:divId w:val="2116439976"/>
          <w:cantSplit/>
          <w:jc w:val="center"/>
        </w:trPr>
        <w:tc>
          <w:tcPr>
            <w:tcW w:w="262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GUID=5e8be9f3-e53f-4e80-9c6b-1e3b1074c4e0 </w:instrText>
            </w:r>
            <w:r w:rsidRPr="006F2CA2">
              <w:rPr>
                <w:rFonts w:ascii="Times New Roman" w:hAnsi="Times New Roman" w:cs="Times New Roman"/>
                <w:sz w:val="22"/>
                <w:szCs w:val="20"/>
                <w:lang w:val="en-GB" w:eastAsia="en-US"/>
              </w:rPr>
              <w:fldChar w:fldCharType="end"/>
            </w:r>
          </w:p>
        </w:tc>
        <w:tc>
          <w:tcPr>
            <w:tcW w:w="128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GUID=848ad174-61c7-42d0-8dbb-942fc10e7f9f </w:instrText>
            </w:r>
            <w:r w:rsidRPr="006F2CA2">
              <w:rPr>
                <w:rFonts w:ascii="Times New Roman" w:hAnsi="Times New Roman" w:cs="Times New Roman"/>
                <w:sz w:val="22"/>
                <w:szCs w:val="20"/>
                <w:lang w:val="en-GB" w:eastAsia="en-US"/>
              </w:rPr>
              <w:fldChar w:fldCharType="end"/>
            </w:r>
          </w:p>
        </w:tc>
        <w:tc>
          <w:tcPr>
            <w:tcW w:w="4322"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GUID=59a81fdd-8f2e-457d-8254-c9de44c0d2e9 </w:instrText>
            </w:r>
            <w:r w:rsidRPr="006F2CA2">
              <w:rPr>
                <w:rFonts w:ascii="Times New Roman" w:hAnsi="Times New Roman" w:cs="Times New Roman"/>
                <w:sz w:val="22"/>
                <w:szCs w:val="20"/>
                <w:lang w:val="en-GB" w:eastAsia="en-US"/>
              </w:rPr>
              <w:fldChar w:fldCharType="end"/>
            </w:r>
          </w:p>
        </w:tc>
      </w:tr>
      <w:tr w:rsidR="005A22FC" w:rsidTr="00A04357">
        <w:trPr>
          <w:divId w:val="2116439976"/>
          <w:cantSplit/>
          <w:jc w:val="center"/>
        </w:trPr>
        <w:tc>
          <w:tcPr>
            <w:tcW w:w="262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GUID=64bee079-da9a-41ed-9bd9-b7df24a4331d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w:t>
            </w:r>
            <w:r w:rsidRPr="006F2CA2">
              <w:rPr>
                <w:rFonts w:ascii="Times New Roman" w:hAnsi="Times New Roman" w:cs="Times New Roman"/>
                <w:sz w:val="22"/>
                <w:szCs w:val="20"/>
                <w:lang w:val="en-GB" w:eastAsia="en-US"/>
              </w:rPr>
              <w:br/>
              <w:t>Plaintiff*</w:t>
            </w:r>
          </w:p>
        </w:tc>
        <w:tc>
          <w:tcPr>
            <w:tcW w:w="128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GUID=b48e939d-51dc-445a-be9a-d7c6f09875bb </w:instrText>
            </w:r>
            <w:r w:rsidRPr="006F2CA2">
              <w:rPr>
                <w:rFonts w:ascii="Times New Roman" w:hAnsi="Times New Roman" w:cs="Times New Roman"/>
                <w:sz w:val="22"/>
                <w:szCs w:val="20"/>
                <w:lang w:val="en-GB" w:eastAsia="en-US"/>
              </w:rPr>
              <w:fldChar w:fldCharType="end"/>
            </w:r>
          </w:p>
        </w:tc>
        <w:tc>
          <w:tcPr>
            <w:tcW w:w="4322"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GUID=3f00f3e7-2807-4a35-8c75-20f347926eed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_______________________</w:t>
            </w:r>
            <w:r w:rsidRPr="006F2CA2">
              <w:rPr>
                <w:rFonts w:ascii="Times New Roman" w:hAnsi="Times New Roman" w:cs="Times New Roman"/>
                <w:sz w:val="22"/>
                <w:szCs w:val="20"/>
                <w:lang w:val="en-GB" w:eastAsia="en-US"/>
              </w:rPr>
              <w:br/>
              <w:t>Defendant*</w:t>
            </w:r>
          </w:p>
        </w:tc>
      </w:tr>
      <w:tr w:rsidR="005A22FC" w:rsidTr="00A04357">
        <w:trPr>
          <w:divId w:val="2116439976"/>
          <w:cantSplit/>
          <w:jc w:val="center"/>
        </w:trPr>
        <w:tc>
          <w:tcPr>
            <w:tcW w:w="262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GUID=832a681d-c32d-41f3-b78c-4a929a17d0d4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________________</w:t>
            </w:r>
          </w:p>
        </w:tc>
        <w:tc>
          <w:tcPr>
            <w:tcW w:w="128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GUID=4ffabd7a-f548-4894-9276-af21b213d2a9 </w:instrText>
            </w:r>
            <w:r w:rsidRPr="006F2CA2">
              <w:rPr>
                <w:rFonts w:ascii="Times New Roman" w:hAnsi="Times New Roman" w:cs="Times New Roman"/>
                <w:sz w:val="22"/>
                <w:szCs w:val="20"/>
                <w:lang w:val="en-GB" w:eastAsia="en-US"/>
              </w:rPr>
              <w:fldChar w:fldCharType="end"/>
            </w:r>
          </w:p>
        </w:tc>
        <w:tc>
          <w:tcPr>
            <w:tcW w:w="4322"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GUID=fefeeac2-2e0e-4855-9725-aec3ce6441ce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_________________</w:t>
            </w:r>
          </w:p>
        </w:tc>
      </w:tr>
      <w:tr w:rsidR="005A22FC" w:rsidTr="00A04357">
        <w:trPr>
          <w:divId w:val="2116439976"/>
          <w:cantSplit/>
          <w:trHeight w:val="400"/>
          <w:jc w:val="center"/>
        </w:trPr>
        <w:tc>
          <w:tcPr>
            <w:tcW w:w="8222" w:type="dxa"/>
            <w:gridSpan w:val="5"/>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GUID=57f535e8-e631-4dea-bc5f-f64fb2eed84b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rsidR="006F2CA2" w:rsidRDefault="006F2CA2" w:rsidP="006F2CA2">
      <w:pPr>
        <w:spacing w:before="0" w:after="200" w:line="276" w:lineRule="auto"/>
        <w:divId w:val="2116439976"/>
        <w:rPr>
          <w:rFonts w:ascii="Calibri" w:eastAsia="Calibri" w:hAnsi="Calibri" w:cs="Times New Roman"/>
          <w:sz w:val="22"/>
          <w:szCs w:val="22"/>
          <w:lang w:eastAsia="en-US"/>
        </w:rPr>
      </w:pPr>
    </w:p>
    <w:p w:rsidR="005D3525" w:rsidRDefault="005D3525" w:rsidP="006F2CA2">
      <w:pPr>
        <w:spacing w:before="0" w:after="200" w:line="276" w:lineRule="auto"/>
        <w:divId w:val="2116439976"/>
        <w:rPr>
          <w:rFonts w:ascii="Calibri" w:eastAsia="Calibri" w:hAnsi="Calibri" w:cs="Times New Roman"/>
          <w:sz w:val="22"/>
          <w:szCs w:val="22"/>
          <w:lang w:eastAsia="en-US"/>
        </w:rPr>
      </w:pPr>
    </w:p>
    <w:p w:rsidR="005D3525" w:rsidRDefault="005D3525" w:rsidP="006F2CA2">
      <w:pPr>
        <w:spacing w:before="0" w:after="200" w:line="276" w:lineRule="auto"/>
        <w:divId w:val="2116439976"/>
        <w:rPr>
          <w:rFonts w:ascii="Calibri" w:eastAsia="Calibri" w:hAnsi="Calibri" w:cs="Times New Roman"/>
          <w:sz w:val="22"/>
          <w:szCs w:val="22"/>
          <w:lang w:eastAsia="en-US"/>
        </w:rPr>
      </w:pPr>
    </w:p>
    <w:p w:rsidR="005D3525" w:rsidRDefault="005D352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Default="000562D5" w:rsidP="006F2CA2">
      <w:pPr>
        <w:spacing w:before="0" w:after="200" w:line="276" w:lineRule="auto"/>
        <w:divId w:val="2116439976"/>
        <w:rPr>
          <w:rFonts w:ascii="Calibri" w:eastAsia="Calibri" w:hAnsi="Calibri" w:cs="Times New Roman"/>
          <w:sz w:val="22"/>
          <w:szCs w:val="22"/>
          <w:lang w:eastAsia="en-US"/>
        </w:rPr>
      </w:pPr>
    </w:p>
    <w:p w:rsidR="000562D5" w:rsidRPr="006F2CA2" w:rsidRDefault="000562D5"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GUID=03513c54-a72a-4057-9445-6a8322e4b282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14</w:t>
      </w:r>
    </w:p>
    <w:tbl>
      <w:tblPr>
        <w:tblW w:w="7175" w:type="dxa"/>
        <w:jc w:val="center"/>
        <w:tblLook w:val="04A0" w:firstRow="1" w:lastRow="0" w:firstColumn="1" w:lastColumn="0" w:noHBand="0" w:noVBand="1"/>
      </w:tblPr>
      <w:tblGrid>
        <w:gridCol w:w="7175"/>
      </w:tblGrid>
      <w:tr w:rsidR="006F2CA2" w:rsidRPr="006F2CA2" w:rsidTr="00401B50">
        <w:trPr>
          <w:divId w:val="2116439976"/>
          <w:cantSplit/>
          <w:trHeight w:val="133"/>
          <w:jc w:val="center"/>
        </w:trPr>
        <w:tc>
          <w:tcPr>
            <w:tcW w:w="7175"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GUID=6bfbc86b-7206-4ed0-91ce-c4e17e41ca15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46</w:t>
            </w:r>
          </w:p>
        </w:tc>
      </w:tr>
      <w:tr w:rsidR="006F2CA2" w:rsidRPr="006F2CA2" w:rsidTr="00401B50">
        <w:trPr>
          <w:divId w:val="2116439976"/>
          <w:cantSplit/>
          <w:trHeight w:val="133"/>
          <w:jc w:val="center"/>
        </w:trPr>
        <w:tc>
          <w:tcPr>
            <w:tcW w:w="7175"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GUID=e0812e1c-b364-4255-b188-e1b5b91e1190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PROPOSED MATRIMONIAL PROPERTY PLAN FORM)</w:t>
            </w:r>
          </w:p>
        </w:tc>
      </w:tr>
      <w:tr w:rsidR="006F2CA2" w:rsidRPr="006F2CA2" w:rsidTr="00401B50">
        <w:trPr>
          <w:divId w:val="2116439976"/>
          <w:cantSplit/>
          <w:trHeight w:val="133"/>
          <w:jc w:val="center"/>
        </w:trPr>
        <w:tc>
          <w:tcPr>
            <w:tcW w:w="7175"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GUID=7ec865e4-6aac-4d92-9024-33edccc3e136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rsidTr="00401B50">
        <w:trPr>
          <w:divId w:val="2116439976"/>
          <w:cantSplit/>
          <w:trHeight w:val="133"/>
          <w:jc w:val="center"/>
        </w:trPr>
        <w:tc>
          <w:tcPr>
            <w:tcW w:w="7175"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GUID=8a34686c-6bbb-41c4-82bb-6f9e572849d4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rsidTr="00401B50">
        <w:trPr>
          <w:divId w:val="2116439976"/>
          <w:cantSplit/>
          <w:trHeight w:val="133"/>
          <w:jc w:val="center"/>
        </w:trPr>
        <w:tc>
          <w:tcPr>
            <w:tcW w:w="7175"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GUID=88ebc9c6-90d5-4fdc-bbf7-107272218352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rsidTr="00401B50">
        <w:trPr>
          <w:divId w:val="2116439976"/>
          <w:cantSplit/>
          <w:trHeight w:val="133"/>
          <w:jc w:val="center"/>
        </w:trPr>
        <w:tc>
          <w:tcPr>
            <w:tcW w:w="7175"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GUID=fe534344-b659-4dec-b69e-852351f5e274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rsidTr="00401B50">
        <w:trPr>
          <w:divId w:val="2116439976"/>
          <w:cantSplit/>
          <w:trHeight w:val="133"/>
          <w:jc w:val="center"/>
        </w:trPr>
        <w:tc>
          <w:tcPr>
            <w:tcW w:w="7175"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GUID=8adad682-40c6-4123-a866-c915809741dd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rsidTr="00401B50">
        <w:trPr>
          <w:divId w:val="2116439976"/>
          <w:cantSplit/>
          <w:trHeight w:val="133"/>
          <w:jc w:val="center"/>
        </w:trPr>
        <w:tc>
          <w:tcPr>
            <w:tcW w:w="7175"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GUID=79fd423d-c1e2-4c7e-a33f-0e34e73564bc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rsidTr="00401B50">
        <w:trPr>
          <w:divId w:val="2116439976"/>
          <w:cantSplit/>
          <w:trHeight w:val="133"/>
          <w:jc w:val="center"/>
        </w:trPr>
        <w:tc>
          <w:tcPr>
            <w:tcW w:w="7175"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GUID=89ee7864-20a2-4d3b-92bb-8e954e091ef4 </w:instrText>
            </w:r>
            <w:r w:rsidRPr="006F2CA2">
              <w:rPr>
                <w:rFonts w:ascii="Times New Roman" w:hAnsi="Times New Roman" w:cs="Times New Roman"/>
                <w:sz w:val="22"/>
                <w:szCs w:val="20"/>
                <w:lang w:val="en-GB" w:eastAsia="en-US"/>
              </w:rPr>
              <w:fldChar w:fldCharType="end"/>
            </w:r>
          </w:p>
        </w:tc>
      </w:tr>
      <w:tr w:rsidR="006F2CA2" w:rsidRPr="006F2CA2" w:rsidTr="00401B50">
        <w:trPr>
          <w:divId w:val="2116439976"/>
          <w:cantSplit/>
          <w:trHeight w:val="133"/>
          <w:jc w:val="center"/>
        </w:trPr>
        <w:tc>
          <w:tcPr>
            <w:tcW w:w="7175"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GUID=5e7a5bc0-b65f-478d-8dd0-3ca20857cf22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PLAINTIFF’S PROPOSED MATRIMONIAL PROPERTY PLAN </w:t>
            </w:r>
            <w:r w:rsidRPr="006F2CA2">
              <w:rPr>
                <w:rFonts w:ascii="Times New Roman" w:hAnsi="Times New Roman" w:cs="Times New Roman"/>
                <w:sz w:val="22"/>
                <w:szCs w:val="20"/>
                <w:lang w:val="en-GB" w:eastAsia="en-US"/>
              </w:rPr>
              <w:br/>
              <w:t>(FOR HOUSING AND DEVELOPMENT BOARD FLATS ONLY)</w:t>
            </w:r>
          </w:p>
        </w:tc>
      </w:tr>
      <w:tr w:rsidR="006F2CA2" w:rsidRPr="006F2CA2" w:rsidTr="00401B50">
        <w:trPr>
          <w:divId w:val="2116439976"/>
          <w:cantSplit/>
          <w:trHeight w:val="133"/>
          <w:jc w:val="center"/>
        </w:trPr>
        <w:tc>
          <w:tcPr>
            <w:tcW w:w="7175"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GUID=e6ba71a1-9a22-4daf-bc11-e8707eaef325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Particulars of the Property</w:t>
            </w:r>
          </w:p>
        </w:tc>
      </w:tr>
      <w:tr w:rsidR="006F2CA2" w:rsidRPr="006F2CA2" w:rsidTr="00401B50">
        <w:trPr>
          <w:divId w:val="2116439976"/>
          <w:cantSplit/>
          <w:trHeight w:val="133"/>
          <w:jc w:val="center"/>
        </w:trPr>
        <w:tc>
          <w:tcPr>
            <w:tcW w:w="7175"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GUID=af81c523-3713-4b80-aeb7-bd52c7d375c5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Address of matrimonial property (the Flat):</w:t>
            </w:r>
          </w:p>
        </w:tc>
      </w:tr>
      <w:tr w:rsidR="006F2CA2" w:rsidRPr="006F2CA2" w:rsidTr="00401B50">
        <w:trPr>
          <w:divId w:val="2116439976"/>
          <w:cantSplit/>
          <w:trHeight w:val="133"/>
          <w:jc w:val="center"/>
        </w:trPr>
        <w:tc>
          <w:tcPr>
            <w:tcW w:w="7175"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GUID=248fee68-9fff-40f3-a4b7-50adb66cbf4e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Sales Registration Number*: [</w:t>
            </w:r>
            <w:r w:rsidRPr="006F2CA2">
              <w:rPr>
                <w:rFonts w:ascii="Times New Roman" w:hAnsi="Times New Roman" w:cs="Times New Roman"/>
                <w:i/>
                <w:sz w:val="22"/>
                <w:szCs w:val="20"/>
                <w:lang w:val="en-GB" w:eastAsia="en-US"/>
              </w:rPr>
              <w:t>if there is only an Agreement for Lease and the buyers have not taken possession of the flat</w:t>
            </w:r>
            <w:r w:rsidRPr="006F2CA2">
              <w:rPr>
                <w:rFonts w:ascii="Times New Roman" w:hAnsi="Times New Roman" w:cs="Times New Roman"/>
                <w:sz w:val="22"/>
                <w:szCs w:val="20"/>
                <w:lang w:val="en-GB" w:eastAsia="en-US"/>
              </w:rPr>
              <w:t>]:</w:t>
            </w:r>
          </w:p>
        </w:tc>
      </w:tr>
      <w:tr w:rsidR="006F2CA2" w:rsidRPr="006F2CA2" w:rsidTr="00401B50">
        <w:trPr>
          <w:divId w:val="2116439976"/>
          <w:cantSplit/>
          <w:trHeight w:val="133"/>
          <w:jc w:val="center"/>
        </w:trPr>
        <w:tc>
          <w:tcPr>
            <w:tcW w:w="7175"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GUID=2e2c0092-ee48-47db-8d7c-72b028a93f2d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Name of lessee(s):</w:t>
            </w:r>
          </w:p>
        </w:tc>
      </w:tr>
      <w:tr w:rsidR="006F2CA2" w:rsidRPr="006F2CA2" w:rsidTr="00401B50">
        <w:trPr>
          <w:divId w:val="2116439976"/>
          <w:cantSplit/>
          <w:trHeight w:val="133"/>
          <w:jc w:val="center"/>
        </w:trPr>
        <w:tc>
          <w:tcPr>
            <w:tcW w:w="7175"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GUID=bced2f2b-828b-4698-a574-8da8aa3687c6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Names of permitted occupiers and relationship with each lessee:</w:t>
            </w:r>
          </w:p>
        </w:tc>
      </w:tr>
      <w:tr w:rsidR="006F2CA2" w:rsidRPr="006F2CA2" w:rsidTr="00401B50">
        <w:trPr>
          <w:divId w:val="2116439976"/>
          <w:cantSplit/>
          <w:trHeight w:val="133"/>
          <w:jc w:val="center"/>
        </w:trPr>
        <w:tc>
          <w:tcPr>
            <w:tcW w:w="7175"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GUID=a9ef557f-37e7-4126-9fa1-8ca0db2ccb81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Sole tenancy/Joint tenancy/Tenancy in common [</w:t>
            </w:r>
            <w:r w:rsidRPr="006F2CA2">
              <w:rPr>
                <w:rFonts w:ascii="Times New Roman" w:hAnsi="Times New Roman" w:cs="Times New Roman"/>
                <w:i/>
                <w:sz w:val="22"/>
                <w:szCs w:val="20"/>
                <w:lang w:val="en-GB" w:eastAsia="en-US"/>
              </w:rPr>
              <w:t>please specify shares</w:t>
            </w:r>
            <w:r w:rsidRPr="006F2CA2">
              <w:rPr>
                <w:rFonts w:ascii="Times New Roman" w:hAnsi="Times New Roman" w:cs="Times New Roman"/>
                <w:sz w:val="22"/>
                <w:szCs w:val="20"/>
                <w:lang w:val="en-GB" w:eastAsia="en-US"/>
              </w:rPr>
              <w:t>]*:</w:t>
            </w:r>
          </w:p>
        </w:tc>
      </w:tr>
      <w:tr w:rsidR="006F2CA2" w:rsidRPr="006F2CA2" w:rsidTr="00401B50">
        <w:trPr>
          <w:divId w:val="2116439976"/>
          <w:cantSplit/>
          <w:trHeight w:val="133"/>
          <w:jc w:val="center"/>
        </w:trPr>
        <w:tc>
          <w:tcPr>
            <w:tcW w:w="7175"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GUID=34f6b11d-1f93-439c-ab94-8490b34dcae1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Type of flat [</w:t>
            </w:r>
            <w:r w:rsidRPr="006F2CA2">
              <w:rPr>
                <w:rFonts w:ascii="Times New Roman" w:hAnsi="Times New Roman" w:cs="Times New Roman"/>
                <w:i/>
                <w:sz w:val="22"/>
                <w:szCs w:val="20"/>
                <w:lang w:val="en-GB" w:eastAsia="en-US"/>
              </w:rPr>
              <w:t>i.e. whether 3-room, 4-room, 5-room, Executive, etc.</w:t>
            </w:r>
            <w:r w:rsidRPr="006F2CA2">
              <w:rPr>
                <w:rFonts w:ascii="Times New Roman" w:hAnsi="Times New Roman" w:cs="Times New Roman"/>
                <w:sz w:val="22"/>
                <w:szCs w:val="20"/>
                <w:lang w:val="en-GB" w:eastAsia="en-US"/>
              </w:rPr>
              <w:t>]:</w:t>
            </w:r>
          </w:p>
        </w:tc>
      </w:tr>
      <w:tr w:rsidR="006F2CA2" w:rsidRPr="006F2CA2" w:rsidTr="00401B50">
        <w:trPr>
          <w:divId w:val="2116439976"/>
          <w:cantSplit/>
          <w:trHeight w:val="133"/>
          <w:jc w:val="center"/>
        </w:trPr>
        <w:tc>
          <w:tcPr>
            <w:tcW w:w="7175"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GUID=29dda7a3-aabe-4308-9ca1-8fd398e3b26b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Date of purchase of flat:</w:t>
            </w:r>
          </w:p>
        </w:tc>
      </w:tr>
      <w:tr w:rsidR="006F2CA2" w:rsidRPr="006F2CA2" w:rsidTr="00401B50">
        <w:trPr>
          <w:divId w:val="2116439976"/>
          <w:cantSplit/>
          <w:trHeight w:val="133"/>
          <w:jc w:val="center"/>
        </w:trPr>
        <w:tc>
          <w:tcPr>
            <w:tcW w:w="7175"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GUID=5759b12f-f966-40b9-8567-a8f020210e73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h</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Purchase price of flat:</w:t>
            </w:r>
          </w:p>
        </w:tc>
      </w:tr>
      <w:tr w:rsidR="006F2CA2" w:rsidRPr="006F2CA2" w:rsidTr="00401B50">
        <w:trPr>
          <w:divId w:val="2116439976"/>
          <w:cantSplit/>
          <w:trHeight w:val="133"/>
          <w:jc w:val="center"/>
        </w:trPr>
        <w:tc>
          <w:tcPr>
            <w:tcW w:w="7175"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GUID=919758ed-fde7-4b80-bb36-91e65e73bb70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Proposed Arrangements</w:t>
            </w:r>
          </w:p>
        </w:tc>
      </w:tr>
      <w:tr w:rsidR="006F2CA2" w:rsidRPr="006F2CA2" w:rsidTr="00401B50">
        <w:trPr>
          <w:divId w:val="2116439976"/>
          <w:cantSplit/>
          <w:trHeight w:val="133"/>
          <w:jc w:val="center"/>
        </w:trPr>
        <w:tc>
          <w:tcPr>
            <w:tcW w:w="7175"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GUID=605b0ac0-953f-4e0f-95e8-5943adc3e002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Payments made by each lessee towards the purchase of the Flat.</w:t>
            </w:r>
          </w:p>
        </w:tc>
      </w:tr>
      <w:tr w:rsidR="006F2CA2" w:rsidRPr="006F2CA2" w:rsidTr="00401B50">
        <w:trPr>
          <w:divId w:val="2116439976"/>
          <w:cantSplit/>
          <w:trHeight w:val="133"/>
          <w:jc w:val="center"/>
        </w:trPr>
        <w:tc>
          <w:tcPr>
            <w:tcW w:w="7175"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GUID=e1de49ee-e3af-4bea-acce-b494fbafe733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in respect of each lessee</w:t>
            </w:r>
            <w:r w:rsidRPr="006F2CA2">
              <w:rPr>
                <w:rFonts w:ascii="Times New Roman" w:hAnsi="Times New Roman" w:cs="Times New Roman"/>
                <w:sz w:val="22"/>
                <w:szCs w:val="20"/>
                <w:lang w:val="en-GB" w:eastAsia="en-US"/>
              </w:rPr>
              <w:t>]</w:t>
            </w:r>
          </w:p>
        </w:tc>
      </w:tr>
      <w:tr w:rsidR="006F2CA2" w:rsidRPr="006F2CA2" w:rsidTr="00401B50">
        <w:trPr>
          <w:divId w:val="2116439976"/>
          <w:cantSplit/>
          <w:trHeight w:val="133"/>
          <w:jc w:val="center"/>
        </w:trPr>
        <w:tc>
          <w:tcPr>
            <w:tcW w:w="7175"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GUID=0e12f98f-3ac3-49ae-9fa3-7123b5d71a53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Initial capital payment [</w:t>
            </w:r>
            <w:r w:rsidRPr="006F2CA2">
              <w:rPr>
                <w:rFonts w:ascii="Times New Roman" w:hAnsi="Times New Roman" w:cs="Times New Roman"/>
                <w:i/>
                <w:sz w:val="22"/>
                <w:szCs w:val="20"/>
                <w:lang w:val="en-GB" w:eastAsia="en-US"/>
              </w:rPr>
              <w:t>to state whether in Central Provident Fund (CPF) moneys or cash</w:t>
            </w:r>
            <w:r w:rsidRPr="006F2CA2">
              <w:rPr>
                <w:rFonts w:ascii="Times New Roman" w:hAnsi="Times New Roman" w:cs="Times New Roman"/>
                <w:sz w:val="22"/>
                <w:szCs w:val="20"/>
                <w:lang w:val="en-GB" w:eastAsia="en-US"/>
              </w:rPr>
              <w:t>]:</w:t>
            </w:r>
          </w:p>
        </w:tc>
      </w:tr>
      <w:tr w:rsidR="006F2CA2" w:rsidRPr="006F2CA2" w:rsidTr="00401B50">
        <w:trPr>
          <w:divId w:val="2116439976"/>
          <w:cantSplit/>
          <w:trHeight w:val="133"/>
          <w:jc w:val="center"/>
        </w:trPr>
        <w:tc>
          <w:tcPr>
            <w:tcW w:w="7175"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GUID=61bc45cd-6233-45b5-aad5-d3e66046d59f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Conveyancing, stamp, registration and administrative fees [</w:t>
            </w:r>
            <w:r w:rsidRPr="006F2CA2">
              <w:rPr>
                <w:rFonts w:ascii="Times New Roman" w:hAnsi="Times New Roman" w:cs="Times New Roman"/>
                <w:i/>
                <w:sz w:val="22"/>
                <w:szCs w:val="20"/>
                <w:lang w:val="en-GB" w:eastAsia="en-US"/>
              </w:rPr>
              <w:t>to state whether in CPF moneys or cash</w:t>
            </w:r>
            <w:r w:rsidRPr="006F2CA2">
              <w:rPr>
                <w:rFonts w:ascii="Times New Roman" w:hAnsi="Times New Roman" w:cs="Times New Roman"/>
                <w:sz w:val="22"/>
                <w:szCs w:val="20"/>
                <w:lang w:val="en-GB" w:eastAsia="en-US"/>
              </w:rPr>
              <w:t>]:</w:t>
            </w:r>
          </w:p>
        </w:tc>
      </w:tr>
      <w:tr w:rsidR="006F2CA2" w:rsidRPr="006F2CA2" w:rsidTr="00401B50">
        <w:trPr>
          <w:divId w:val="2116439976"/>
          <w:cantSplit/>
          <w:trHeight w:val="133"/>
          <w:jc w:val="center"/>
        </w:trPr>
        <w:tc>
          <w:tcPr>
            <w:tcW w:w="7175"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GUID=2044b23e-a65e-4aaa-8425-d83c2e8ed844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Instalments per month [</w:t>
            </w:r>
            <w:r w:rsidRPr="006F2CA2">
              <w:rPr>
                <w:rFonts w:ascii="Times New Roman" w:hAnsi="Times New Roman" w:cs="Times New Roman"/>
                <w:i/>
                <w:sz w:val="22"/>
                <w:szCs w:val="20"/>
                <w:lang w:val="en-GB" w:eastAsia="en-US"/>
              </w:rPr>
              <w:t>to state whether in CPF moneys or cash</w:t>
            </w:r>
            <w:r w:rsidRPr="006F2CA2">
              <w:rPr>
                <w:rFonts w:ascii="Times New Roman" w:hAnsi="Times New Roman" w:cs="Times New Roman"/>
                <w:sz w:val="22"/>
                <w:szCs w:val="20"/>
                <w:lang w:val="en-GB" w:eastAsia="en-US"/>
              </w:rPr>
              <w:t>]:</w:t>
            </w:r>
          </w:p>
        </w:tc>
      </w:tr>
      <w:tr w:rsidR="006F2CA2" w:rsidRPr="006F2CA2" w:rsidTr="00401B50">
        <w:trPr>
          <w:divId w:val="2116439976"/>
          <w:cantSplit/>
          <w:trHeight w:val="133"/>
          <w:jc w:val="center"/>
        </w:trPr>
        <w:tc>
          <w:tcPr>
            <w:tcW w:w="7175" w:type="dxa"/>
          </w:tcPr>
          <w:p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GUID=16b31642-7817-4137-8e62-f1a11c8ed220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(iv)</w:t>
            </w:r>
            <w:r w:rsidRPr="006F2CA2">
              <w:rPr>
                <w:rFonts w:ascii="Times New Roman" w:hAnsi="Times New Roman" w:cs="Times New Roman"/>
                <w:sz w:val="22"/>
                <w:szCs w:val="20"/>
                <w:lang w:val="en-GB" w:eastAsia="en-US"/>
              </w:rPr>
              <w:tab/>
              <w:t>Indirect contributions:</w:t>
            </w:r>
          </w:p>
        </w:tc>
      </w:tr>
      <w:tr w:rsidR="006F2CA2" w:rsidRPr="006F2CA2" w:rsidTr="00401B50">
        <w:trPr>
          <w:divId w:val="2116439976"/>
          <w:cantSplit/>
          <w:trHeight w:val="133"/>
          <w:jc w:val="center"/>
        </w:trPr>
        <w:tc>
          <w:tcPr>
            <w:tcW w:w="7175"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GUID=5b5bb07a-7ce1-4a93-a495-bd4ab5c6db26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Amount of loan granted by the HDB/Financial institution:</w:t>
            </w:r>
          </w:p>
        </w:tc>
      </w:tr>
      <w:tr w:rsidR="006F2CA2" w:rsidRPr="006F2CA2" w:rsidTr="00401B50">
        <w:trPr>
          <w:divId w:val="2116439976"/>
          <w:cantSplit/>
          <w:trHeight w:val="133"/>
          <w:jc w:val="center"/>
        </w:trPr>
        <w:tc>
          <w:tcPr>
            <w:tcW w:w="7175"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GUID=726eda0a-165c-4b29-8e41-5161b18bd5e5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Amount of outstanding loan due to the HDB/Financial institution as at date of reply to enquiry from the HDB/Financial institution, i.e. [</w:t>
            </w:r>
            <w:r w:rsidRPr="006F2CA2">
              <w:rPr>
                <w:rFonts w:ascii="Times New Roman" w:hAnsi="Times New Roman" w:cs="Times New Roman"/>
                <w:i/>
                <w:sz w:val="22"/>
                <w:szCs w:val="20"/>
                <w:lang w:val="en-GB" w:eastAsia="en-US"/>
              </w:rPr>
              <w:t>to state exact date</w:t>
            </w:r>
            <w:r w:rsidRPr="006F2CA2">
              <w:rPr>
                <w:rFonts w:ascii="Times New Roman" w:hAnsi="Times New Roman" w:cs="Times New Roman"/>
                <w:sz w:val="22"/>
                <w:szCs w:val="20"/>
                <w:lang w:val="en-GB" w:eastAsia="en-US"/>
              </w:rPr>
              <w:t>]:</w:t>
            </w:r>
          </w:p>
        </w:tc>
      </w:tr>
      <w:tr w:rsidR="006F2CA2" w:rsidRPr="006F2CA2" w:rsidTr="00401B50">
        <w:trPr>
          <w:divId w:val="2116439976"/>
          <w:cantSplit/>
          <w:trHeight w:val="133"/>
          <w:jc w:val="center"/>
        </w:trPr>
        <w:tc>
          <w:tcPr>
            <w:tcW w:w="7175"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GUID=bf651492-b020-4350-9ca5-fcb5ab51333b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relevant CPF statements and additional CPF information (if applicable) dated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are annexed to this plan as Annex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w:t>
            </w:r>
          </w:p>
        </w:tc>
      </w:tr>
      <w:tr w:rsidR="006F2CA2" w:rsidRPr="006F2CA2" w:rsidTr="00401B50">
        <w:trPr>
          <w:divId w:val="2116439976"/>
          <w:cantSplit/>
          <w:trHeight w:val="1051"/>
          <w:jc w:val="center"/>
        </w:trPr>
        <w:tc>
          <w:tcPr>
            <w:tcW w:w="7175"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GUID=313a058b-9956-44e5-8f91-eb546a94d9f0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For Plaintiffs who are above the age of 55</w:t>
            </w:r>
            <w:r w:rsidRPr="006F2CA2">
              <w:rPr>
                <w:rFonts w:ascii="Times New Roman" w:hAnsi="Times New Roman" w:cs="Times New Roman"/>
                <w:sz w:val="22"/>
                <w:szCs w:val="20"/>
                <w:lang w:val="en-GB" w:eastAsia="en-US"/>
              </w:rPr>
              <w:t>) I am/The Plaintiff is* above the age of 55 years and the amount required to be refunded into my/his/her* CPF account in the event of a sale of the flat/transfer in ownership of the flat:</w:t>
            </w:r>
          </w:p>
        </w:tc>
      </w:tr>
      <w:tr w:rsidR="006F2CA2" w:rsidRPr="006F2CA2" w:rsidTr="00401B50">
        <w:trPr>
          <w:divId w:val="2116439976"/>
          <w:cantSplit/>
          <w:trHeight w:val="576"/>
          <w:jc w:val="center"/>
        </w:trPr>
        <w:tc>
          <w:tcPr>
            <w:tcW w:w="7175"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GUID=7a729cce-a8fd-41b9-a82b-befde69756a6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Amount of CPF Housing grant credited to Lessee’s CPF account [</w:t>
            </w:r>
            <w:r w:rsidRPr="006F2CA2">
              <w:rPr>
                <w:rFonts w:ascii="Times New Roman" w:hAnsi="Times New Roman" w:cs="Times New Roman"/>
                <w:i/>
                <w:sz w:val="22"/>
                <w:szCs w:val="20"/>
                <w:lang w:val="en-GB" w:eastAsia="en-US"/>
              </w:rPr>
              <w:t>to state in respect of each lessee</w:t>
            </w:r>
            <w:r w:rsidRPr="006F2CA2">
              <w:rPr>
                <w:rFonts w:ascii="Times New Roman" w:hAnsi="Times New Roman" w:cs="Times New Roman"/>
                <w:sz w:val="22"/>
                <w:szCs w:val="20"/>
                <w:lang w:val="en-GB" w:eastAsia="en-US"/>
              </w:rPr>
              <w:t>]:</w:t>
            </w:r>
          </w:p>
        </w:tc>
      </w:tr>
      <w:tr w:rsidR="006F2CA2" w:rsidRPr="006F2CA2" w:rsidTr="00401B50">
        <w:trPr>
          <w:divId w:val="2116439976"/>
          <w:cantSplit/>
          <w:trHeight w:val="356"/>
          <w:jc w:val="center"/>
        </w:trPr>
        <w:tc>
          <w:tcPr>
            <w:tcW w:w="7175"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GUID=3438f199-75ad-4f3d-8142-3f2f77b1c6ef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Lessee 1:</w:t>
            </w:r>
          </w:p>
        </w:tc>
      </w:tr>
      <w:tr w:rsidR="006F2CA2" w:rsidRPr="006F2CA2" w:rsidTr="00401B50">
        <w:trPr>
          <w:divId w:val="2116439976"/>
          <w:cantSplit/>
          <w:trHeight w:val="339"/>
          <w:jc w:val="center"/>
        </w:trPr>
        <w:tc>
          <w:tcPr>
            <w:tcW w:w="7175"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GUID=967b3d0b-f135-4a48-b329-7c520d2b1b5b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Lessee 2:</w:t>
            </w:r>
          </w:p>
        </w:tc>
      </w:tr>
      <w:tr w:rsidR="006F2CA2" w:rsidRPr="006F2CA2" w:rsidTr="00401B50">
        <w:trPr>
          <w:divId w:val="2116439976"/>
          <w:cantSplit/>
          <w:trHeight w:val="356"/>
          <w:jc w:val="center"/>
        </w:trPr>
        <w:tc>
          <w:tcPr>
            <w:tcW w:w="7175"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GUID=3de1d41b-c4a9-4a33-944d-0730348109e6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Etc.</w:t>
            </w:r>
          </w:p>
        </w:tc>
      </w:tr>
      <w:tr w:rsidR="006F2CA2" w:rsidRPr="006F2CA2" w:rsidTr="00401B50">
        <w:trPr>
          <w:divId w:val="2116439976"/>
          <w:cantSplit/>
          <w:trHeight w:val="813"/>
          <w:jc w:val="center"/>
        </w:trPr>
        <w:tc>
          <w:tcPr>
            <w:tcW w:w="7175"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GUID=3b7b7308-db31-48a8-8ed7-4e2c3ffade08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Parties are required/not required* to surrender the Flat to the HDB. [</w:t>
            </w:r>
            <w:r w:rsidRPr="006F2CA2">
              <w:rPr>
                <w:rFonts w:ascii="Times New Roman" w:hAnsi="Times New Roman" w:cs="Times New Roman"/>
                <w:i/>
                <w:sz w:val="22"/>
                <w:szCs w:val="20"/>
                <w:lang w:val="en-GB" w:eastAsia="en-US"/>
              </w:rPr>
              <w:t>If parties are required to surrender the Flat to the HDB, state the estimated surrender value of the Flat (if known</w:t>
            </w:r>
            <w:r w:rsidRPr="006F2CA2">
              <w:rPr>
                <w:rFonts w:ascii="Times New Roman" w:hAnsi="Times New Roman" w:cs="Times New Roman"/>
                <w:sz w:val="22"/>
                <w:szCs w:val="20"/>
                <w:lang w:val="en-GB" w:eastAsia="en-US"/>
              </w:rPr>
              <w:t>)]</w:t>
            </w:r>
          </w:p>
        </w:tc>
      </w:tr>
      <w:tr w:rsidR="006F2CA2" w:rsidRPr="006F2CA2" w:rsidTr="00401B50">
        <w:trPr>
          <w:divId w:val="2116439976"/>
          <w:cantSplit/>
          <w:trHeight w:val="813"/>
          <w:jc w:val="center"/>
        </w:trPr>
        <w:tc>
          <w:tcPr>
            <w:tcW w:w="7175"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GUID=ed1763d5-b138-4ee8-bbcb-19f56a11f58b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h</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Parties are eligible/not eligible* to sell the Flat on the open market. [</w:t>
            </w:r>
            <w:r w:rsidRPr="006F2CA2">
              <w:rPr>
                <w:rFonts w:ascii="Times New Roman" w:hAnsi="Times New Roman" w:cs="Times New Roman"/>
                <w:i/>
                <w:sz w:val="22"/>
                <w:szCs w:val="20"/>
                <w:lang w:val="en-GB" w:eastAsia="en-US"/>
              </w:rPr>
              <w:t>If parties are not eligible to sell the Flat on the open market, state the reasons why</w:t>
            </w:r>
            <w:r w:rsidRPr="006F2CA2">
              <w:rPr>
                <w:rFonts w:ascii="Times New Roman" w:hAnsi="Times New Roman" w:cs="Times New Roman"/>
                <w:sz w:val="22"/>
                <w:szCs w:val="20"/>
                <w:lang w:val="en-GB" w:eastAsia="en-US"/>
              </w:rPr>
              <w:t>].</w:t>
            </w:r>
          </w:p>
        </w:tc>
      </w:tr>
      <w:tr w:rsidR="006F2CA2" w:rsidRPr="006F2CA2" w:rsidTr="00401B50">
        <w:trPr>
          <w:divId w:val="2116439976"/>
          <w:cantSplit/>
          <w:trHeight w:val="813"/>
          <w:jc w:val="center"/>
        </w:trPr>
        <w:tc>
          <w:tcPr>
            <w:tcW w:w="7175"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GUID=5a2daa1d-c958-4087-b771-dfeb0857566a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Parties are liable/not liable* to pay resale levy, upgrading levy or other moneys to the HDB. [</w:t>
            </w:r>
            <w:r w:rsidRPr="006F2CA2">
              <w:rPr>
                <w:rFonts w:ascii="Times New Roman" w:hAnsi="Times New Roman" w:cs="Times New Roman"/>
                <w:i/>
                <w:sz w:val="22"/>
                <w:szCs w:val="20"/>
                <w:lang w:val="en-GB" w:eastAsia="en-US"/>
              </w:rPr>
              <w:t>If parties are liable to pay the resale levy, etc., to state the amount of moneys payable.</w:t>
            </w:r>
            <w:r w:rsidRPr="006F2CA2">
              <w:rPr>
                <w:rFonts w:ascii="Times New Roman" w:hAnsi="Times New Roman" w:cs="Times New Roman"/>
                <w:sz w:val="22"/>
                <w:szCs w:val="20"/>
                <w:lang w:val="en-GB" w:eastAsia="en-US"/>
              </w:rPr>
              <w:t>]</w:t>
            </w:r>
          </w:p>
        </w:tc>
      </w:tr>
      <w:tr w:rsidR="006F2CA2" w:rsidRPr="006F2CA2" w:rsidTr="00401B50">
        <w:trPr>
          <w:divId w:val="2116439976"/>
          <w:cantSplit/>
          <w:trHeight w:val="881"/>
          <w:jc w:val="center"/>
        </w:trPr>
        <w:tc>
          <w:tcPr>
            <w:tcW w:w="7175"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GUID=8b66ba3e-f100-4248-8d5b-e9896c959252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j</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Valuation of the Flat</w:t>
            </w:r>
          </w:p>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GUID=4e3b5af7-c99a-4979-a379-62048bdabf26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estimated value of the Flat is: [</w:t>
            </w:r>
            <w:r w:rsidRPr="006F2CA2">
              <w:rPr>
                <w:rFonts w:ascii="Times New Roman" w:hAnsi="Times New Roman" w:cs="Times New Roman"/>
                <w:i/>
                <w:sz w:val="22"/>
                <w:szCs w:val="20"/>
                <w:lang w:val="en-GB" w:eastAsia="en-US"/>
              </w:rPr>
              <w:t>to state estimated value of the Flat and the basis of the valuation</w:t>
            </w:r>
            <w:r w:rsidRPr="006F2CA2">
              <w:rPr>
                <w:rFonts w:ascii="Times New Roman" w:hAnsi="Times New Roman" w:cs="Times New Roman"/>
                <w:sz w:val="22"/>
                <w:szCs w:val="20"/>
                <w:lang w:val="en-GB" w:eastAsia="en-US"/>
              </w:rPr>
              <w:t>]</w:t>
            </w:r>
          </w:p>
        </w:tc>
      </w:tr>
      <w:tr w:rsidR="006F2CA2" w:rsidRPr="006F2CA2" w:rsidTr="00401B50">
        <w:trPr>
          <w:divId w:val="2116439976"/>
          <w:cantSplit/>
          <w:trHeight w:val="339"/>
          <w:jc w:val="center"/>
        </w:trPr>
        <w:tc>
          <w:tcPr>
            <w:tcW w:w="7175"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GUID=16f73f9e-d838-4412-8698-40d50bc9b4ac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k</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Plaintiff’s proposal with respect to the Flat</w:t>
            </w:r>
          </w:p>
        </w:tc>
      </w:tr>
      <w:tr w:rsidR="006F2CA2" w:rsidRPr="006F2CA2" w:rsidTr="00401B50">
        <w:trPr>
          <w:divId w:val="2116439976"/>
          <w:cantSplit/>
          <w:trHeight w:val="356"/>
          <w:jc w:val="center"/>
        </w:trPr>
        <w:tc>
          <w:tcPr>
            <w:tcW w:w="7175"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GUID=4d06c31c-0d80-45dc-ade9-e3c85ba5edb5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Plaintiff’s proposal with respect to the Flat is as follows:</w:t>
            </w:r>
          </w:p>
        </w:tc>
      </w:tr>
      <w:tr w:rsidR="006F2CA2" w:rsidRPr="006F2CA2" w:rsidTr="00401B50">
        <w:trPr>
          <w:divId w:val="2116439976"/>
          <w:cantSplit/>
          <w:trHeight w:val="813"/>
          <w:jc w:val="center"/>
        </w:trPr>
        <w:tc>
          <w:tcPr>
            <w:tcW w:w="7175"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GUID=c8a3ad33-531d-415f-8052-9fc3b8799b31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Choose one or more of the following options. If more than one option is chosen, state the order of preference in brackets beside the option.</w:t>
            </w:r>
            <w:r w:rsidRPr="006F2CA2">
              <w:rPr>
                <w:rFonts w:ascii="Times New Roman" w:hAnsi="Times New Roman" w:cs="Times New Roman"/>
                <w:sz w:val="22"/>
                <w:szCs w:val="20"/>
                <w:lang w:val="en-GB" w:eastAsia="en-US"/>
              </w:rPr>
              <w:t>)</w:t>
            </w:r>
          </w:p>
        </w:tc>
      </w:tr>
      <w:tr w:rsidR="006F2CA2" w:rsidRPr="006F2CA2" w:rsidTr="00401B50">
        <w:trPr>
          <w:divId w:val="2116439976"/>
          <w:cantSplit/>
          <w:trHeight w:val="356"/>
          <w:jc w:val="center"/>
        </w:trPr>
        <w:tc>
          <w:tcPr>
            <w:tcW w:w="7175"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GUID=a1ae30a8-58a1-4972-8198-d273416f3853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Option 1: The Flat will be surrendered to the HDB.</w:t>
            </w:r>
          </w:p>
        </w:tc>
      </w:tr>
      <w:tr w:rsidR="006F2CA2" w:rsidRPr="006F2CA2" w:rsidTr="00401B50">
        <w:trPr>
          <w:divId w:val="2116439976"/>
          <w:cantSplit/>
          <w:trHeight w:val="576"/>
          <w:jc w:val="center"/>
        </w:trPr>
        <w:tc>
          <w:tcPr>
            <w:tcW w:w="7175"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GUID=8e3c19eb-f20e-4c5a-8d96-662e490aa777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Option 2: The Agreement for Lease with the HDB will be terminated.</w:t>
            </w:r>
          </w:p>
        </w:tc>
      </w:tr>
      <w:tr w:rsidR="006F2CA2" w:rsidRPr="006F2CA2" w:rsidTr="00401B50">
        <w:trPr>
          <w:divId w:val="2116439976"/>
          <w:cantSplit/>
          <w:trHeight w:val="339"/>
          <w:jc w:val="center"/>
        </w:trPr>
        <w:tc>
          <w:tcPr>
            <w:tcW w:w="7175"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GUID=882b0a9c-66bb-40b5-ad0e-ffa1f11b8bad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Option 3: The Flat will be sold in the open market.</w:t>
            </w:r>
          </w:p>
        </w:tc>
      </w:tr>
      <w:tr w:rsidR="006F2CA2" w:rsidRPr="006F2CA2" w:rsidTr="00401B50">
        <w:trPr>
          <w:divId w:val="2116439976"/>
          <w:cantSplit/>
          <w:trHeight w:val="593"/>
          <w:jc w:val="center"/>
        </w:trPr>
        <w:tc>
          <w:tcPr>
            <w:tcW w:w="7175"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GUID=49658464-dd46-4b9c-9a49-88d8eed08c07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(iv)</w:t>
            </w:r>
            <w:r w:rsidRPr="006F2CA2">
              <w:rPr>
                <w:rFonts w:ascii="Times New Roman" w:hAnsi="Times New Roman" w:cs="Times New Roman"/>
                <w:sz w:val="22"/>
                <w:szCs w:val="20"/>
                <w:lang w:val="en-GB" w:eastAsia="en-US"/>
              </w:rPr>
              <w:tab/>
              <w:t>Option 4: The Plaintiff’s share in the Flat will be sold/transferred* to:</w:t>
            </w:r>
          </w:p>
        </w:tc>
      </w:tr>
      <w:tr w:rsidR="006F2CA2" w:rsidRPr="006F2CA2" w:rsidTr="00401B50">
        <w:trPr>
          <w:divId w:val="2116439976"/>
          <w:cantSplit/>
          <w:trHeight w:val="339"/>
          <w:jc w:val="center"/>
        </w:trPr>
        <w:tc>
          <w:tcPr>
            <w:tcW w:w="7175"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GUID=b2981007-9215-4e0b-83eb-bfac00a9b5ee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The Defendant</w:t>
            </w:r>
          </w:p>
        </w:tc>
      </w:tr>
      <w:tr w:rsidR="006F2CA2" w:rsidRPr="006F2CA2" w:rsidTr="00401B50">
        <w:trPr>
          <w:divId w:val="2116439976"/>
          <w:cantSplit/>
          <w:trHeight w:val="593"/>
          <w:jc w:val="center"/>
        </w:trPr>
        <w:tc>
          <w:tcPr>
            <w:tcW w:w="7175"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GUID=285bf1e0-1bef-4a73-a4ef-56b03ce7ed5e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The Defendant and [</w:t>
            </w:r>
            <w:r w:rsidRPr="006F2CA2">
              <w:rPr>
                <w:rFonts w:ascii="Times New Roman" w:hAnsi="Times New Roman" w:cs="Times New Roman"/>
                <w:i/>
                <w:sz w:val="22"/>
                <w:szCs w:val="20"/>
                <w:lang w:val="en-GB" w:eastAsia="zh-CN"/>
              </w:rPr>
              <w:t>state name and relationship with the Defendant</w:t>
            </w:r>
            <w:r w:rsidRPr="006F2CA2">
              <w:rPr>
                <w:rFonts w:ascii="Times New Roman" w:hAnsi="Times New Roman" w:cs="Times New Roman"/>
                <w:sz w:val="22"/>
                <w:szCs w:val="20"/>
                <w:lang w:val="en-GB" w:eastAsia="zh-CN"/>
              </w:rPr>
              <w:t>]</w:t>
            </w:r>
          </w:p>
        </w:tc>
      </w:tr>
      <w:tr w:rsidR="006F2CA2" w:rsidRPr="006F2CA2" w:rsidTr="00401B50">
        <w:trPr>
          <w:divId w:val="2116439976"/>
          <w:cantSplit/>
          <w:trHeight w:val="576"/>
          <w:jc w:val="center"/>
        </w:trPr>
        <w:tc>
          <w:tcPr>
            <w:tcW w:w="7175"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GUID=1d9cc0ba-2b4b-4949-b92e-13cd99a2afef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w:t>
            </w:r>
            <w:r w:rsidRPr="006F2CA2">
              <w:rPr>
                <w:rFonts w:ascii="Times New Roman" w:hAnsi="Times New Roman" w:cs="Times New Roman"/>
                <w:i/>
                <w:sz w:val="22"/>
                <w:szCs w:val="20"/>
                <w:lang w:val="en-GB" w:eastAsia="zh-CN"/>
              </w:rPr>
              <w:t>state name and relationship with the Plaintiff/the Defendant</w:t>
            </w:r>
            <w:r w:rsidRPr="006F2CA2">
              <w:rPr>
                <w:rFonts w:ascii="Times New Roman" w:hAnsi="Times New Roman" w:cs="Times New Roman"/>
                <w:sz w:val="22"/>
                <w:szCs w:val="20"/>
                <w:lang w:val="en-GB" w:eastAsia="zh-CN"/>
              </w:rPr>
              <w:t>]</w:t>
            </w:r>
          </w:p>
        </w:tc>
      </w:tr>
      <w:tr w:rsidR="006F2CA2" w:rsidRPr="006F2CA2" w:rsidTr="00401B50">
        <w:trPr>
          <w:divId w:val="2116439976"/>
          <w:cantSplit/>
          <w:trHeight w:val="576"/>
          <w:jc w:val="center"/>
        </w:trPr>
        <w:tc>
          <w:tcPr>
            <w:tcW w:w="7175"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GUID=d535dbd3-9b79-4eb9-818c-504d85cbc9ef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w:t>
            </w:r>
            <w:r w:rsidRPr="006F2CA2">
              <w:rPr>
                <w:rFonts w:ascii="Times New Roman" w:hAnsi="Times New Roman" w:cs="Times New Roman"/>
                <w:sz w:val="22"/>
                <w:szCs w:val="20"/>
                <w:lang w:val="en-GB" w:eastAsia="en-US"/>
              </w:rPr>
              <w:tab/>
              <w:t>Option 5: The Defendant’s share in the Flat will be sold/transferred* to:</w:t>
            </w:r>
          </w:p>
        </w:tc>
      </w:tr>
      <w:tr w:rsidR="006F2CA2" w:rsidRPr="006F2CA2" w:rsidTr="00401B50">
        <w:trPr>
          <w:divId w:val="2116439976"/>
          <w:cantSplit/>
          <w:trHeight w:val="356"/>
          <w:jc w:val="center"/>
        </w:trPr>
        <w:tc>
          <w:tcPr>
            <w:tcW w:w="7175"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GUID=0ba93e0a-bbd7-44cc-89f0-c8c3b6451409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 xml:space="preserve">The Plaintiff </w:t>
            </w:r>
          </w:p>
        </w:tc>
      </w:tr>
      <w:tr w:rsidR="006F2CA2" w:rsidRPr="006F2CA2" w:rsidTr="00401B50">
        <w:trPr>
          <w:divId w:val="2116439976"/>
          <w:cantSplit/>
          <w:trHeight w:val="576"/>
          <w:jc w:val="center"/>
        </w:trPr>
        <w:tc>
          <w:tcPr>
            <w:tcW w:w="7175"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GUID=8d0b81a7-9725-4dab-ad66-ad441358b193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The Plaintiff and [</w:t>
            </w:r>
            <w:r w:rsidRPr="006F2CA2">
              <w:rPr>
                <w:rFonts w:ascii="Times New Roman" w:hAnsi="Times New Roman" w:cs="Times New Roman"/>
                <w:i/>
                <w:sz w:val="22"/>
                <w:szCs w:val="20"/>
                <w:lang w:val="en-GB" w:eastAsia="zh-CN"/>
              </w:rPr>
              <w:t>state name and relationship with the Plaintiff</w:t>
            </w:r>
            <w:r w:rsidRPr="006F2CA2">
              <w:rPr>
                <w:rFonts w:ascii="Times New Roman" w:hAnsi="Times New Roman" w:cs="Times New Roman"/>
                <w:sz w:val="22"/>
                <w:szCs w:val="20"/>
                <w:lang w:val="en-GB" w:eastAsia="zh-CN"/>
              </w:rPr>
              <w:t>]</w:t>
            </w:r>
          </w:p>
        </w:tc>
      </w:tr>
      <w:tr w:rsidR="006F2CA2" w:rsidRPr="006F2CA2" w:rsidTr="00401B50">
        <w:trPr>
          <w:divId w:val="2116439976"/>
          <w:cantSplit/>
          <w:trHeight w:val="576"/>
          <w:jc w:val="center"/>
        </w:trPr>
        <w:tc>
          <w:tcPr>
            <w:tcW w:w="7175"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GUID=5efd1f35-50dd-4249-8bbf-515f11c9dae7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w:t>
            </w:r>
            <w:r w:rsidRPr="006F2CA2">
              <w:rPr>
                <w:rFonts w:ascii="Times New Roman" w:hAnsi="Times New Roman" w:cs="Times New Roman"/>
                <w:i/>
                <w:sz w:val="22"/>
                <w:szCs w:val="20"/>
                <w:lang w:val="en-GB" w:eastAsia="zh-CN"/>
              </w:rPr>
              <w:t>state name and relationship with the Defendant/the Plaintiff</w:t>
            </w:r>
            <w:r w:rsidRPr="006F2CA2">
              <w:rPr>
                <w:rFonts w:ascii="Times New Roman" w:hAnsi="Times New Roman" w:cs="Times New Roman"/>
                <w:sz w:val="22"/>
                <w:szCs w:val="20"/>
                <w:lang w:val="en-GB" w:eastAsia="zh-CN"/>
              </w:rPr>
              <w:t>]</w:t>
            </w:r>
          </w:p>
        </w:tc>
      </w:tr>
      <w:tr w:rsidR="006F2CA2" w:rsidRPr="006F2CA2" w:rsidTr="00401B50">
        <w:trPr>
          <w:divId w:val="2116439976"/>
          <w:cantSplit/>
          <w:trHeight w:val="339"/>
          <w:jc w:val="center"/>
        </w:trPr>
        <w:tc>
          <w:tcPr>
            <w:tcW w:w="7175"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GUID=0fe8cc6a-779a-4d77-a2ce-08d3b2c42233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(vi)</w:t>
            </w:r>
            <w:r w:rsidRPr="006F2CA2">
              <w:rPr>
                <w:rFonts w:ascii="Times New Roman" w:hAnsi="Times New Roman" w:cs="Times New Roman"/>
                <w:sz w:val="22"/>
                <w:szCs w:val="20"/>
                <w:lang w:val="en-GB" w:eastAsia="en-US"/>
              </w:rPr>
              <w:tab/>
              <w:t>Option 6: Others [</w:t>
            </w:r>
            <w:r w:rsidRPr="006F2CA2">
              <w:rPr>
                <w:rFonts w:ascii="Times New Roman" w:hAnsi="Times New Roman" w:cs="Times New Roman"/>
                <w:i/>
                <w:sz w:val="22"/>
                <w:szCs w:val="20"/>
                <w:lang w:val="en-GB" w:eastAsia="en-US"/>
              </w:rPr>
              <w:t>please state brief details</w:t>
            </w:r>
            <w:r w:rsidRPr="006F2CA2">
              <w:rPr>
                <w:rFonts w:ascii="Times New Roman" w:hAnsi="Times New Roman" w:cs="Times New Roman"/>
                <w:sz w:val="22"/>
                <w:szCs w:val="20"/>
                <w:lang w:val="en-GB" w:eastAsia="en-US"/>
              </w:rPr>
              <w:t>]</w:t>
            </w:r>
          </w:p>
        </w:tc>
      </w:tr>
      <w:tr w:rsidR="006F2CA2" w:rsidRPr="006F2CA2" w:rsidTr="00401B50">
        <w:trPr>
          <w:divId w:val="2116439976"/>
          <w:cantSplit/>
          <w:trHeight w:val="1067"/>
          <w:jc w:val="center"/>
        </w:trPr>
        <w:tc>
          <w:tcPr>
            <w:tcW w:w="7175"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GUID=824a8a45-fc7b-4aec-a3b0-512d70dc3593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Particulars of my/the Plaintiff’s* proposal (for each option selected) are attached as Annex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 [</w:t>
            </w:r>
            <w:r w:rsidRPr="006F2CA2">
              <w:rPr>
                <w:rFonts w:ascii="Times New Roman" w:hAnsi="Times New Roman" w:cs="Times New Roman"/>
                <w:i/>
                <w:sz w:val="22"/>
                <w:szCs w:val="20"/>
                <w:lang w:val="en-GB" w:eastAsia="en-US"/>
              </w:rPr>
              <w:t>To fill in Option 1, 2, 3, 4, 5 or 6 as set out in Form 89, and to attach only the relevant pages to this form.</w:t>
            </w:r>
            <w:r w:rsidRPr="006F2CA2">
              <w:rPr>
                <w:rFonts w:ascii="Times New Roman" w:hAnsi="Times New Roman" w:cs="Times New Roman"/>
                <w:sz w:val="22"/>
                <w:szCs w:val="20"/>
                <w:lang w:val="en-GB" w:eastAsia="en-US"/>
              </w:rPr>
              <w:t>]</w:t>
            </w:r>
          </w:p>
        </w:tc>
      </w:tr>
      <w:tr w:rsidR="006F2CA2" w:rsidRPr="006F2CA2" w:rsidTr="00401B50">
        <w:trPr>
          <w:divId w:val="2116439976"/>
          <w:cantSplit/>
          <w:trHeight w:val="339"/>
          <w:jc w:val="center"/>
        </w:trPr>
        <w:tc>
          <w:tcPr>
            <w:tcW w:w="7175"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GUID=c45030e4-93dc-490c-9b6b-a86e38e35b53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Confirmation Statement</w:t>
            </w:r>
          </w:p>
        </w:tc>
      </w:tr>
      <w:tr w:rsidR="006F2CA2" w:rsidRPr="006F2CA2" w:rsidTr="00401B50">
        <w:trPr>
          <w:divId w:val="2116439976"/>
          <w:cantSplit/>
          <w:trHeight w:val="1526"/>
          <w:jc w:val="center"/>
        </w:trPr>
        <w:tc>
          <w:tcPr>
            <w:tcW w:w="7175"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GUID=8251e398-fb15-4dda-977f-0f0d27d1a8ba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 confirm/The Plaintiff confirms* that enquiries have been made with the HDB/HDB and the Central Provident Fund Board (CPFB)* on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and that the contents of this document are a true and accurate reflection of the replies from the HDB/CPFB/HDB and CPFB* which I have/the Plaintiff has* received pursuant to the said enquiries, on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w:t>
            </w:r>
          </w:p>
        </w:tc>
      </w:tr>
      <w:tr w:rsidR="006F2CA2" w:rsidRPr="006F2CA2" w:rsidTr="00401B50">
        <w:trPr>
          <w:divId w:val="2116439976"/>
          <w:cantSplit/>
          <w:trHeight w:val="644"/>
          <w:jc w:val="center"/>
        </w:trPr>
        <w:tc>
          <w:tcPr>
            <w:tcW w:w="7175"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GUID=afd71637-e2d8-4e5d-b3de-6b881b5d5aab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Signature (Plaintiff/Plaintiff’s Solicitor*):</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GUID=3dbef986-ac99-4ab1-8cc0-c84e2a30b24e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rsidTr="00401B50">
        <w:trPr>
          <w:divId w:val="2116439976"/>
          <w:cantSplit/>
          <w:trHeight w:val="2322"/>
          <w:jc w:val="center"/>
        </w:trPr>
        <w:tc>
          <w:tcPr>
            <w:tcW w:w="7175" w:type="dxa"/>
          </w:tcPr>
          <w:p w:rsid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GUID=66e0b0b9-c5d3-49c2-b1dd-d20a9c6083d1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p w:rsidR="00401B50" w:rsidRDefault="00401B50" w:rsidP="006F2CA2">
            <w:pPr>
              <w:spacing w:before="60" w:after="60" w:line="240" w:lineRule="auto"/>
              <w:rPr>
                <w:rFonts w:ascii="Times New Roman" w:hAnsi="Times New Roman" w:cs="Times New Roman"/>
                <w:sz w:val="18"/>
                <w:szCs w:val="18"/>
                <w:lang w:val="en-GB" w:eastAsia="en-US"/>
              </w:rPr>
            </w:pPr>
          </w:p>
          <w:p w:rsidR="00401B50" w:rsidRDefault="00401B50" w:rsidP="006F2CA2">
            <w:pPr>
              <w:spacing w:before="60" w:after="60" w:line="240" w:lineRule="auto"/>
              <w:rPr>
                <w:rFonts w:ascii="Times New Roman" w:hAnsi="Times New Roman" w:cs="Times New Roman"/>
                <w:sz w:val="18"/>
                <w:szCs w:val="18"/>
                <w:lang w:val="en-GB" w:eastAsia="en-US"/>
              </w:rPr>
            </w:pPr>
          </w:p>
          <w:p w:rsidR="00401B50" w:rsidRDefault="00401B50" w:rsidP="006F2CA2">
            <w:pPr>
              <w:spacing w:before="60" w:after="60" w:line="240" w:lineRule="auto"/>
              <w:rPr>
                <w:rFonts w:ascii="Times New Roman" w:hAnsi="Times New Roman" w:cs="Times New Roman"/>
                <w:sz w:val="18"/>
                <w:szCs w:val="18"/>
                <w:lang w:val="en-GB" w:eastAsia="en-US"/>
              </w:rPr>
            </w:pPr>
          </w:p>
          <w:p w:rsidR="00401B50" w:rsidRDefault="00401B50" w:rsidP="006F2CA2">
            <w:pPr>
              <w:spacing w:before="60" w:after="60" w:line="240" w:lineRule="auto"/>
              <w:rPr>
                <w:rFonts w:ascii="Times New Roman" w:hAnsi="Times New Roman" w:cs="Times New Roman"/>
                <w:sz w:val="18"/>
                <w:szCs w:val="18"/>
                <w:lang w:val="en-GB" w:eastAsia="en-US"/>
              </w:rPr>
            </w:pPr>
          </w:p>
          <w:p w:rsidR="00401B50" w:rsidRDefault="00401B50" w:rsidP="006F2CA2">
            <w:pPr>
              <w:spacing w:before="60" w:after="60" w:line="240" w:lineRule="auto"/>
              <w:rPr>
                <w:rFonts w:ascii="Times New Roman" w:hAnsi="Times New Roman" w:cs="Times New Roman"/>
                <w:sz w:val="18"/>
                <w:szCs w:val="18"/>
                <w:lang w:val="en-GB" w:eastAsia="en-US"/>
              </w:rPr>
            </w:pPr>
          </w:p>
          <w:p w:rsidR="00401B50" w:rsidRDefault="00401B50" w:rsidP="006F2CA2">
            <w:pPr>
              <w:spacing w:before="60" w:after="60" w:line="240" w:lineRule="auto"/>
              <w:rPr>
                <w:rFonts w:ascii="Times New Roman" w:hAnsi="Times New Roman" w:cs="Times New Roman"/>
                <w:sz w:val="18"/>
                <w:szCs w:val="18"/>
                <w:lang w:val="en-GB" w:eastAsia="en-US"/>
              </w:rPr>
            </w:pPr>
          </w:p>
          <w:p w:rsidR="00401B50" w:rsidRDefault="00401B50" w:rsidP="006F2CA2">
            <w:pPr>
              <w:spacing w:before="60" w:after="60" w:line="240" w:lineRule="auto"/>
              <w:rPr>
                <w:rFonts w:ascii="Times New Roman" w:hAnsi="Times New Roman" w:cs="Times New Roman"/>
                <w:sz w:val="18"/>
                <w:szCs w:val="18"/>
                <w:lang w:val="en-GB" w:eastAsia="en-US"/>
              </w:rPr>
            </w:pPr>
          </w:p>
          <w:p w:rsidR="00401B50" w:rsidRPr="006F2CA2" w:rsidRDefault="00401B50" w:rsidP="006F2CA2">
            <w:pPr>
              <w:spacing w:before="60" w:after="60" w:line="240" w:lineRule="auto"/>
              <w:rPr>
                <w:rFonts w:ascii="Times New Roman" w:hAnsi="Times New Roman" w:cs="Times New Roman"/>
                <w:sz w:val="22"/>
                <w:szCs w:val="20"/>
                <w:lang w:val="en-GB" w:eastAsia="en-US"/>
              </w:rPr>
            </w:pPr>
          </w:p>
        </w:tc>
      </w:tr>
    </w:tbl>
    <w:tbl>
      <w:tblPr>
        <w:tblpPr w:leftFromText="180" w:rightFromText="180" w:vertAnchor="text" w:horzAnchor="margin" w:tblpXSpec="center" w:tblpY="-166"/>
        <w:tblW w:w="7120" w:type="dxa"/>
        <w:tblLook w:val="04A0" w:firstRow="1" w:lastRow="0" w:firstColumn="1" w:lastColumn="0" w:noHBand="0" w:noVBand="1"/>
      </w:tblPr>
      <w:tblGrid>
        <w:gridCol w:w="7120"/>
      </w:tblGrid>
      <w:tr w:rsidR="00401B50" w:rsidRPr="006F2CA2" w:rsidTr="00401B50">
        <w:trPr>
          <w:divId w:val="2116439976"/>
          <w:cantSplit/>
        </w:trPr>
        <w:tc>
          <w:tcPr>
            <w:tcW w:w="7120" w:type="dxa"/>
          </w:tcPr>
          <w:p w:rsidR="00401B50" w:rsidRPr="00401B50" w:rsidRDefault="00401B50" w:rsidP="00401B50">
            <w:pPr>
              <w:keepNext/>
              <w:keepLines/>
              <w:suppressAutoHyphens/>
              <w:spacing w:before="240" w:after="120" w:line="240" w:lineRule="auto"/>
              <w:jc w:val="center"/>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GUID=d359c1e5-6c2b-42ff-919b-67f32c062cf1 </w:instrText>
            </w:r>
            <w:r w:rsidRPr="006F2CA2">
              <w:rPr>
                <w:rFonts w:ascii="Times New Roman" w:hAnsi="Times New Roman" w:cs="Times New Roman"/>
                <w:caps/>
                <w:sz w:val="22"/>
                <w:szCs w:val="20"/>
                <w:lang w:val="en-GB" w:eastAsia="en-US"/>
              </w:rPr>
              <w:fldChar w:fldCharType="end"/>
            </w:r>
            <w:r>
              <w:rPr>
                <w:rFonts w:ascii="Times New Roman" w:hAnsi="Times New Roman" w:cs="Times New Roman"/>
                <w:caps/>
                <w:sz w:val="22"/>
                <w:szCs w:val="20"/>
                <w:lang w:val="en-GB" w:eastAsia="en-US"/>
              </w:rPr>
              <w:t>Form 15</w:t>
            </w:r>
          </w:p>
          <w:p w:rsidR="00401B50" w:rsidRPr="006F2CA2" w:rsidRDefault="00401B50" w:rsidP="00401B50">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GUID=324010ca-7b16-469e-9a82-1d150493548c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47, 48, 49, 51, 60, 84</w:t>
            </w:r>
          </w:p>
        </w:tc>
      </w:tr>
      <w:tr w:rsidR="00401B50" w:rsidRPr="006F2CA2" w:rsidTr="00401B50">
        <w:trPr>
          <w:divId w:val="2116439976"/>
          <w:cantSplit/>
        </w:trPr>
        <w:tc>
          <w:tcPr>
            <w:tcW w:w="7120" w:type="dxa"/>
          </w:tcPr>
          <w:p w:rsidR="00401B50" w:rsidRPr="006F2CA2" w:rsidRDefault="00401B50" w:rsidP="00401B5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GUID=8eed1b6e-8d4e-47ac-88e4-628a0754bede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(ACKNOWLEDGMENT OF SERVICE (OTHER PARTY) FORM)</w:t>
            </w:r>
          </w:p>
        </w:tc>
      </w:tr>
      <w:tr w:rsidR="00401B50" w:rsidRPr="006F2CA2" w:rsidTr="00401B50">
        <w:trPr>
          <w:divId w:val="2116439976"/>
          <w:cantSplit/>
        </w:trPr>
        <w:tc>
          <w:tcPr>
            <w:tcW w:w="7120" w:type="dxa"/>
          </w:tcPr>
          <w:p w:rsidR="00401B50" w:rsidRPr="006F2CA2" w:rsidRDefault="00401B50" w:rsidP="00401B5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GUID=e5c261fa-32c8-4373-809a-d59702fbeb37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401B50" w:rsidRPr="006F2CA2" w:rsidTr="00401B50">
        <w:trPr>
          <w:divId w:val="2116439976"/>
          <w:cantSplit/>
        </w:trPr>
        <w:tc>
          <w:tcPr>
            <w:tcW w:w="7120" w:type="dxa"/>
          </w:tcPr>
          <w:p w:rsidR="00401B50" w:rsidRPr="006F2CA2" w:rsidRDefault="00401B50" w:rsidP="00401B5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GUID=bde689ff-51a2-414f-bb60-1c3a57cde020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401B50" w:rsidRPr="006F2CA2" w:rsidTr="00401B50">
        <w:trPr>
          <w:divId w:val="2116439976"/>
          <w:cantSplit/>
        </w:trPr>
        <w:tc>
          <w:tcPr>
            <w:tcW w:w="7120" w:type="dxa"/>
          </w:tcPr>
          <w:p w:rsidR="00401B50" w:rsidRPr="006F2CA2" w:rsidRDefault="00401B50" w:rsidP="00401B5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GUID=1b42748b-9161-495e-b39e-2200b05b4bbf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401B50" w:rsidRPr="006F2CA2" w:rsidTr="00401B50">
        <w:trPr>
          <w:divId w:val="2116439976"/>
          <w:cantSplit/>
        </w:trPr>
        <w:tc>
          <w:tcPr>
            <w:tcW w:w="7120" w:type="dxa"/>
          </w:tcPr>
          <w:p w:rsidR="00401B50" w:rsidRPr="006F2CA2" w:rsidRDefault="00401B50" w:rsidP="00401B5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GUID=f7f5f129-b43a-4d9b-a6df-1a02bf196293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401B50" w:rsidRPr="006F2CA2" w:rsidTr="00401B50">
        <w:trPr>
          <w:divId w:val="2116439976"/>
          <w:cantSplit/>
        </w:trPr>
        <w:tc>
          <w:tcPr>
            <w:tcW w:w="7120" w:type="dxa"/>
          </w:tcPr>
          <w:p w:rsidR="00401B50" w:rsidRPr="006F2CA2" w:rsidRDefault="00401B50" w:rsidP="00401B5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GUID=d47e8614-2edc-4690-8997-7a47211d25bf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401B50" w:rsidRPr="006F2CA2" w:rsidTr="00401B50">
        <w:trPr>
          <w:divId w:val="2116439976"/>
          <w:cantSplit/>
        </w:trPr>
        <w:tc>
          <w:tcPr>
            <w:tcW w:w="7120" w:type="dxa"/>
          </w:tcPr>
          <w:p w:rsidR="00401B50" w:rsidRPr="006F2CA2" w:rsidRDefault="00401B50" w:rsidP="00401B5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GUID=b5c873b6-a747-418e-b2a1-6e7c16887362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401B50" w:rsidRPr="006F2CA2" w:rsidTr="00401B50">
        <w:trPr>
          <w:divId w:val="2116439976"/>
          <w:cantSplit/>
        </w:trPr>
        <w:tc>
          <w:tcPr>
            <w:tcW w:w="7120" w:type="dxa"/>
          </w:tcPr>
          <w:p w:rsidR="00401B50" w:rsidRPr="006F2CA2" w:rsidRDefault="00401B50" w:rsidP="00401B5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GUID=4f35c6f4-77c0-4397-a0c0-ff32b707106a </w:instrText>
            </w:r>
            <w:r w:rsidRPr="006F2CA2">
              <w:rPr>
                <w:rFonts w:ascii="Times New Roman" w:hAnsi="Times New Roman" w:cs="Times New Roman"/>
                <w:sz w:val="22"/>
                <w:szCs w:val="20"/>
                <w:lang w:val="en-GB" w:eastAsia="en-US"/>
              </w:rPr>
              <w:fldChar w:fldCharType="end"/>
            </w:r>
          </w:p>
        </w:tc>
      </w:tr>
      <w:tr w:rsidR="00401B50" w:rsidRPr="006F2CA2" w:rsidTr="00401B50">
        <w:trPr>
          <w:divId w:val="2116439976"/>
          <w:cantSplit/>
        </w:trPr>
        <w:tc>
          <w:tcPr>
            <w:tcW w:w="7120" w:type="dxa"/>
          </w:tcPr>
          <w:p w:rsidR="00401B50" w:rsidRPr="006F2CA2" w:rsidRDefault="00401B50" w:rsidP="00401B5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GUID=96dea689-708a-45a2-84c9-df6ce2001ecf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ACKNOWLEDGMENT OF SERVICE </w:t>
            </w:r>
            <w:r w:rsidRPr="006F2CA2">
              <w:rPr>
                <w:rFonts w:ascii="Times New Roman" w:hAnsi="Times New Roman" w:cs="Times New Roman"/>
                <w:sz w:val="22"/>
                <w:szCs w:val="20"/>
                <w:lang w:val="en-GB" w:eastAsia="en-US"/>
              </w:rPr>
              <w:br/>
              <w:t xml:space="preserve">(CO-DEFENDANT/DEFENDANT IN COUNTERCLAIM/PERSON </w:t>
            </w:r>
            <w:r w:rsidRPr="006F2CA2">
              <w:rPr>
                <w:rFonts w:ascii="Times New Roman" w:hAnsi="Times New Roman" w:cs="Times New Roman"/>
                <w:sz w:val="22"/>
                <w:szCs w:val="20"/>
                <w:lang w:val="en-GB" w:eastAsia="en-US"/>
              </w:rPr>
              <w:br/>
              <w:t>ENTITLED TO INTERVENE/OTHER PARTY [TO SPECIFY]*)</w:t>
            </w:r>
          </w:p>
        </w:tc>
      </w:tr>
      <w:tr w:rsidR="00401B50" w:rsidRPr="006F2CA2" w:rsidTr="00401B50">
        <w:trPr>
          <w:divId w:val="2116439976"/>
          <w:cantSplit/>
        </w:trPr>
        <w:tc>
          <w:tcPr>
            <w:tcW w:w="7120" w:type="dxa"/>
          </w:tcPr>
          <w:p w:rsidR="00401B50" w:rsidRPr="006F2CA2" w:rsidRDefault="00401B50" w:rsidP="00401B50">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GUID=5ea17b24-a7ea-407a-ab6a-69383d26f022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acknowledge that I am [</w:t>
            </w:r>
            <w:r w:rsidRPr="006F2CA2">
              <w:rPr>
                <w:rFonts w:ascii="Times New Roman" w:hAnsi="Times New Roman" w:cs="Times New Roman"/>
                <w:i/>
                <w:sz w:val="22"/>
                <w:szCs w:val="20"/>
                <w:lang w:val="en-GB" w:eastAsia="en-US"/>
              </w:rPr>
              <w:t>state name</w:t>
            </w:r>
            <w:r w:rsidRPr="006F2CA2">
              <w:rPr>
                <w:rFonts w:ascii="Times New Roman" w:hAnsi="Times New Roman" w:cs="Times New Roman"/>
                <w:sz w:val="22"/>
                <w:szCs w:val="20"/>
                <w:lang w:val="en-GB" w:eastAsia="en-US"/>
              </w:rPr>
              <w:t>]</w:t>
            </w:r>
          </w:p>
        </w:tc>
      </w:tr>
      <w:tr w:rsidR="00401B50" w:rsidRPr="006F2CA2" w:rsidTr="00401B50">
        <w:trPr>
          <w:divId w:val="2116439976"/>
          <w:cantSplit/>
        </w:trPr>
        <w:tc>
          <w:tcPr>
            <w:tcW w:w="7120" w:type="dxa"/>
          </w:tcPr>
          <w:p w:rsidR="00401B50" w:rsidRPr="006F2CA2" w:rsidRDefault="00401B50" w:rsidP="00401B50">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GUID=01b589ff-e11a-4263-92de-540f4d57005f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I acknowledge that I have received the following documents: (</w:t>
            </w:r>
            <w:r w:rsidRPr="006F2CA2">
              <w:rPr>
                <w:rFonts w:ascii="Times New Roman" w:hAnsi="Times New Roman" w:cs="Times New Roman"/>
                <w:i/>
                <w:sz w:val="22"/>
                <w:szCs w:val="20"/>
                <w:lang w:val="en-GB" w:eastAsia="en-US"/>
              </w:rPr>
              <w:t>Choose one or more of the following</w:t>
            </w:r>
            <w:r w:rsidRPr="006F2CA2">
              <w:rPr>
                <w:rFonts w:ascii="Times New Roman" w:hAnsi="Times New Roman" w:cs="Times New Roman"/>
                <w:sz w:val="22"/>
                <w:szCs w:val="20"/>
                <w:lang w:val="en-GB" w:eastAsia="en-US"/>
              </w:rPr>
              <w:t>)</w:t>
            </w:r>
          </w:p>
        </w:tc>
      </w:tr>
      <w:tr w:rsidR="00401B50" w:rsidRPr="006F2CA2" w:rsidTr="00401B50">
        <w:trPr>
          <w:divId w:val="2116439976"/>
          <w:cantSplit/>
        </w:trPr>
        <w:tc>
          <w:tcPr>
            <w:tcW w:w="7120" w:type="dxa"/>
          </w:tcPr>
          <w:p w:rsidR="00401B50" w:rsidRPr="006F2CA2" w:rsidRDefault="00401B50" w:rsidP="00401B50">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GUID=df6f601c-7686-47e7-bb5f-929e8eda4f9d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Writ of Summons</w:t>
            </w:r>
          </w:p>
        </w:tc>
      </w:tr>
      <w:tr w:rsidR="00401B50" w:rsidRPr="006F2CA2" w:rsidTr="00401B50">
        <w:trPr>
          <w:divId w:val="2116439976"/>
          <w:cantSplit/>
        </w:trPr>
        <w:tc>
          <w:tcPr>
            <w:tcW w:w="7120" w:type="dxa"/>
          </w:tcPr>
          <w:p w:rsidR="00401B50" w:rsidRPr="006F2CA2" w:rsidRDefault="00401B50" w:rsidP="00401B50">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GUID=77f1e60b-759c-4e1b-be9f-546847b0c815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Claim</w:t>
            </w:r>
          </w:p>
        </w:tc>
      </w:tr>
      <w:tr w:rsidR="00401B50" w:rsidRPr="006F2CA2" w:rsidTr="00401B50">
        <w:trPr>
          <w:divId w:val="2116439976"/>
          <w:cantSplit/>
        </w:trPr>
        <w:tc>
          <w:tcPr>
            <w:tcW w:w="7120" w:type="dxa"/>
          </w:tcPr>
          <w:p w:rsidR="00401B50" w:rsidRPr="006F2CA2" w:rsidRDefault="00401B50" w:rsidP="00401B50">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GUID=ab660e35-8b69-4e68-af42-097bdcdcfa6e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Particulars</w:t>
            </w:r>
          </w:p>
        </w:tc>
      </w:tr>
      <w:tr w:rsidR="00401B50" w:rsidRPr="006F2CA2" w:rsidTr="00401B50">
        <w:trPr>
          <w:divId w:val="2116439976"/>
          <w:cantSplit/>
        </w:trPr>
        <w:tc>
          <w:tcPr>
            <w:tcW w:w="7120" w:type="dxa"/>
          </w:tcPr>
          <w:p w:rsidR="00401B50" w:rsidRPr="006F2CA2" w:rsidRDefault="00401B50" w:rsidP="00401B50">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GUID=d8d09abe-cceb-4986-a4b3-4048d6e579e4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Defence/Defence and Counterclaim</w:t>
            </w:r>
          </w:p>
        </w:tc>
      </w:tr>
      <w:tr w:rsidR="00401B50" w:rsidRPr="006F2CA2" w:rsidTr="00401B50">
        <w:trPr>
          <w:divId w:val="2116439976"/>
          <w:cantSplit/>
        </w:trPr>
        <w:tc>
          <w:tcPr>
            <w:tcW w:w="7120" w:type="dxa"/>
          </w:tcPr>
          <w:p w:rsidR="00401B50" w:rsidRPr="006F2CA2" w:rsidRDefault="00401B50" w:rsidP="00401B50">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GUID=713a28ab-22f9-473f-82ce-f4f42cbc9e48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documents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tc>
      </w:tr>
      <w:tr w:rsidR="00401B50" w:rsidRPr="006F2CA2" w:rsidTr="00401B50">
        <w:trPr>
          <w:divId w:val="2116439976"/>
          <w:cantSplit/>
        </w:trPr>
        <w:tc>
          <w:tcPr>
            <w:tcW w:w="7120" w:type="dxa"/>
          </w:tcPr>
          <w:p w:rsidR="00401B50" w:rsidRPr="006F2CA2" w:rsidRDefault="00401B50" w:rsidP="00401B50">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GUID=f6d63af9-2fcb-44e4-909e-75a2f03741c0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(Collectively, the documents)</w:t>
            </w:r>
          </w:p>
        </w:tc>
      </w:tr>
      <w:tr w:rsidR="00401B50" w:rsidRPr="006F2CA2" w:rsidTr="00401B50">
        <w:trPr>
          <w:divId w:val="2116439976"/>
          <w:cantSplit/>
        </w:trPr>
        <w:tc>
          <w:tcPr>
            <w:tcW w:w="7120" w:type="dxa"/>
          </w:tcPr>
          <w:p w:rsidR="00401B50" w:rsidRPr="006F2CA2" w:rsidRDefault="00401B50" w:rsidP="00401B50">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GUID=0f19ad1a-828e-4c7a-9ad6-bc0a93df1ec9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I received the documents on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401B50" w:rsidRPr="006F2CA2" w:rsidTr="00401B50">
        <w:trPr>
          <w:divId w:val="2116439976"/>
          <w:cantSplit/>
        </w:trPr>
        <w:tc>
          <w:tcPr>
            <w:tcW w:w="7120" w:type="dxa"/>
          </w:tcPr>
          <w:p w:rsidR="00401B50" w:rsidRPr="006F2CA2" w:rsidRDefault="00401B50" w:rsidP="00401B50">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GUID=2fe621ea-3ef8-4632-b6f7-8a6981957822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(Co-Defendant/Defendant in Counterclaim/Person Entitled to Intervene/Other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p w:rsidR="00401B50" w:rsidRPr="006F2CA2" w:rsidRDefault="00401B50" w:rsidP="00401B50">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GUID=382acf47-307d-4cc4-ab8c-d62cf5d9ae98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rsidR="00401B50" w:rsidRPr="006F2CA2" w:rsidRDefault="00401B50" w:rsidP="00401B50">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GUID=8c08607f-8f84-444a-b469-d4a8371c20b2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No.:</w:t>
            </w:r>
          </w:p>
          <w:p w:rsidR="00401B50" w:rsidRPr="006F2CA2" w:rsidRDefault="00401B50" w:rsidP="00401B50">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GUID=9707dff3-c3d1-4c05-8415-628be597e00d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401B50" w:rsidRPr="006F2CA2" w:rsidTr="00401B50">
        <w:trPr>
          <w:divId w:val="2116439976"/>
          <w:cantSplit/>
        </w:trPr>
        <w:tc>
          <w:tcPr>
            <w:tcW w:w="7120" w:type="dxa"/>
          </w:tcPr>
          <w:p w:rsidR="00401B50" w:rsidRPr="006F2CA2" w:rsidRDefault="00401B50" w:rsidP="00401B5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GUID=30634321-b50d-4324-a54e-f40f791c1b27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rsidR="00401B50" w:rsidRDefault="00401B50" w:rsidP="00401B50">
      <w:pPr>
        <w:keepNext/>
        <w:keepLines/>
        <w:suppressAutoHyphens/>
        <w:spacing w:before="0" w:after="0" w:line="240" w:lineRule="auto"/>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401B50" w:rsidRDefault="00401B50"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p>
    <w:p w:rsidR="006F2CA2" w:rsidRPr="006F2CA2" w:rsidRDefault="006F2CA2" w:rsidP="00401B50">
      <w:pPr>
        <w:keepNext/>
        <w:keepLines/>
        <w:suppressAutoHyphens/>
        <w:spacing w:before="0" w:after="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 GUID=f643978d-2016-4c63-87d3-5c583c813b04 </w:instrText>
      </w:r>
      <w:r w:rsidRPr="006F2CA2">
        <w:rPr>
          <w:rFonts w:ascii="Times New Roman" w:hAnsi="Times New Roman" w:cs="Times New Roman"/>
          <w:caps/>
          <w:sz w:val="22"/>
          <w:szCs w:val="20"/>
          <w:lang w:val="en-GB" w:eastAsia="en-US"/>
        </w:rPr>
        <w:fldChar w:fldCharType="end"/>
      </w:r>
      <w:r w:rsidR="00401B50">
        <w:rPr>
          <w:rFonts w:ascii="Times New Roman" w:hAnsi="Times New Roman" w:cs="Times New Roman"/>
          <w:caps/>
          <w:sz w:val="22"/>
          <w:szCs w:val="20"/>
          <w:lang w:val="en-GB" w:eastAsia="en-US"/>
        </w:rPr>
        <w:t xml:space="preserve"> </w:t>
      </w: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401B50" w:rsidRDefault="00401B50"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p>
    <w:p w:rsidR="005D3525" w:rsidRDefault="005D3525"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p>
    <w:p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 GUID=d359c1e5-6c2b-42ff-919b-67f32c062cf1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16</w:t>
      </w:r>
    </w:p>
    <w:tbl>
      <w:tblPr>
        <w:tblW w:w="7120" w:type="dxa"/>
        <w:jc w:val="center"/>
        <w:tblLook w:val="04A0" w:firstRow="1" w:lastRow="0" w:firstColumn="1" w:lastColumn="0" w:noHBand="0" w:noVBand="1"/>
      </w:tblPr>
      <w:tblGrid>
        <w:gridCol w:w="7120"/>
      </w:tblGrid>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GUID=267dbb49-716f-4cd2-a29b-d966f6ae8b91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47, 48, 54, 56, 60, 84</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GUID=2ab06598-be4d-4bf2-b081-883d1246d580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OF APPEARANCE (OTHER PARTY) FORM)</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GUID=e466451b-9d65-4d2e-ab69-3f8d89ec76c7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GUID=1c75781f-50b9-4667-b091-3149a6279803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GUID=c71f72de-645a-4073-850d-bed24ff345d4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GUID=5ad38566-96aa-48ce-a1be-45eff2dbd135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GUID=1b8591d7-441e-4d3a-bc0d-9ad24038ef10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GUID=67579503-2b0f-4586-9e59-ed328e25ec84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GUID=48cec625-97d0-4adc-9d7a-3a5f600081bb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GUID=e31abb08-0e13-40ba-bf4d-26a7bfc7ce07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MEMORANDUM OF APPEARANCE </w:t>
            </w:r>
            <w:r w:rsidRPr="006F2CA2">
              <w:rPr>
                <w:rFonts w:ascii="Times New Roman" w:hAnsi="Times New Roman" w:cs="Times New Roman"/>
                <w:sz w:val="22"/>
                <w:szCs w:val="20"/>
                <w:lang w:val="en-GB" w:eastAsia="en-US"/>
              </w:rPr>
              <w:br/>
              <w:t>(CO-DEFENDANT/DEFENDANT IN COUNTERCLAIM/PERSON ENTITLED TO INTERVENE/OTHER PARTY [TO SPECIFY]*)</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GUID=7d7095aa-c0ad-40d7-8bbd-a66887cd19b0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am the Co-Defendant/Defendant in Counterclaim/Other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 and I intend/do not intend* to defend the action by denying the following allegations: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GUID=2074e595-176a-4bc5-b68d-2293361dbd2b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adultery*</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GUID=7fc8ba48-92ad-4f87-a16e-2c6f1b0a0cc8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any other allegation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GUID=0e6952e0-4c0a-4096-85a1-84824b9165bd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OR</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GUID=55056da3-75ee-4561-aea9-d326e90a44e7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 am the person entitled to intervene in this matter, and I intend/do not intend* to intervene in this matter and defend the action by denying the following allegations: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GUID=1aff23ed-8ab2-4f1d-9f07-448cf0ac4943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adultery*</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GUID=395c5f66-87da-4ddd-888f-79a935a68830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any other allegation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GUID=1677b876-f966-4707-8811-d3381721093e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I received the Writ of Summons and Statement of Claim/Defence/Defence and Counterclaim/Other Document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on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GUID=6fe6ce82-8f1d-420f-884b-01bcd3d3f9b9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Note: You must, within 22/35* days after receiving the Writ and Statement of Claim, file a Defence in court and serve a copy of the same on all the other parties to these proceedings within 2 working days of filing the Defence, unless you do not intend to defend the action.</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GUID=41e4fcbf-e3a7-426e-a206-f6f2854d5f5f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I wish/do not wish* to be heard on the claim for costs against me.</w:t>
            </w:r>
          </w:p>
        </w:tc>
      </w:tr>
      <w:tr w:rsidR="006F2CA2" w:rsidRPr="006F2CA2" w:rsidTr="006F2CA2">
        <w:trPr>
          <w:divId w:val="2116439976"/>
          <w:cantSplit/>
          <w:jc w:val="center"/>
        </w:trPr>
        <w:tc>
          <w:tcPr>
            <w:tcW w:w="7120" w:type="dxa"/>
          </w:tcPr>
          <w:p w:rsidR="006F2CA2" w:rsidRPr="006F2CA2" w:rsidRDefault="006F2CA2" w:rsidP="00AC0F9E">
            <w:pPr>
              <w:spacing w:before="60" w:after="60" w:line="240" w:lineRule="auto"/>
              <w:ind w:left="460" w:hanging="46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GUID=777a2b2b-5984-410a-8a2b-bf8fb3ad957a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The address to which communications to me should be sent is:</w:t>
            </w:r>
          </w:p>
        </w:tc>
      </w:tr>
      <w:tr w:rsidR="006F2CA2" w:rsidRPr="006F2CA2" w:rsidTr="006F2CA2">
        <w:trPr>
          <w:divId w:val="2116439976"/>
          <w:cantSplit/>
          <w:jc w:val="center"/>
        </w:trPr>
        <w:tc>
          <w:tcPr>
            <w:tcW w:w="7120" w:type="dxa"/>
          </w:tcPr>
          <w:p w:rsidR="006F2CA2" w:rsidRPr="006F2CA2" w:rsidRDefault="006F2CA2" w:rsidP="00AC0F9E">
            <w:pPr>
              <w:spacing w:before="60" w:after="60" w:line="240" w:lineRule="auto"/>
              <w:ind w:left="4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GUID=3c3b7594-6bad-4313-888f-9b19442c8eca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 This must be an address in Singapore. If a solicitor is acting for you, give the name and address of your solicitor. If you do not give an address in Singapore, you will have no right to be heard in these proceedings.)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GUID=9a806826-06f8-4d73-bfb6-fe6baaf9958c </w:instrText>
            </w:r>
            <w:r w:rsidRPr="006F2CA2">
              <w:rPr>
                <w:rFonts w:ascii="Times New Roman" w:hAnsi="Times New Roman" w:cs="Times New Roman"/>
                <w:sz w:val="22"/>
                <w:szCs w:val="20"/>
                <w:lang w:val="en-GB" w:eastAsia="en-US"/>
              </w:rPr>
              <w:fldChar w:fldCharType="end"/>
            </w:r>
            <w:r w:rsidR="00AC0F9E">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My other contact particulars are:</w:t>
            </w:r>
          </w:p>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GUID=4d842095-0d40-4310-b969-ebbc9042a181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Telephone: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GUID=5e8b76c4-8ffc-4016-9472-af8a209fd99f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Handphone Number:</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GUID=d7ad9f84-78ef-426b-a31b-986670670e07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Fax:</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GUID=fb75d94c-2c22-4efd-88da-a5005ba550db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(Co-Defendant/Defendant in Counterclaim/Person Entitled to Intervene/Other Party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GUID=6b0dfce7-7636-404d-99cf-5566e7a8c89f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GUID=284088e6-9c2a-479f-96dd-633d584e62d4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No.:</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GUID=d787f206-158b-4235-aed1-f95a95eda98e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GUID=56b964f1-2d32-4d94-9f7f-5caad24ff642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GUID=56c7f190-85f3-409b-a425-3a2b0f7e38e3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17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 </w:t>
      </w:r>
    </w:p>
    <w:tbl>
      <w:tblPr>
        <w:tblW w:w="7120" w:type="dxa"/>
        <w:tblInd w:w="100" w:type="dxa"/>
        <w:tblLook w:val="04A0" w:firstRow="1" w:lastRow="0" w:firstColumn="1" w:lastColumn="0" w:noHBand="0" w:noVBand="1"/>
      </w:tblPr>
      <w:tblGrid>
        <w:gridCol w:w="7120"/>
      </w:tblGrid>
      <w:tr w:rsidR="006F2CA2" w:rsidRPr="006F2CA2" w:rsidTr="006F2CA2">
        <w:trPr>
          <w:divId w:val="2116439976"/>
          <w:cantSplit/>
        </w:trPr>
        <w:tc>
          <w:tcPr>
            <w:tcW w:w="7120" w:type="dxa"/>
          </w:tcPr>
          <w:p w:rsidR="006F2CA2" w:rsidRPr="006F2CA2" w:rsidRDefault="006F2CA2" w:rsidP="006F2CA2">
            <w:pPr>
              <w:tabs>
                <w:tab w:val="left" w:pos="1477"/>
              </w:tabs>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GUID=b33a8ba0-6a23-4340-8b95-7ade7f0a5282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48, 49, 51</w:t>
            </w:r>
          </w:p>
        </w:tc>
      </w:tr>
      <w:tr w:rsidR="006F2CA2" w:rsidRPr="006F2CA2" w:rsidTr="006F2CA2">
        <w:trPr>
          <w:divId w:val="2116439976"/>
          <w:cantSplit/>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GUID=64b3c8bd-d92e-4100-8e17-1b15527eafe5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(ACKNOWLEDGMENT OF SERVICE (DEFENDANT) FORM)</w:t>
            </w:r>
          </w:p>
        </w:tc>
      </w:tr>
      <w:tr w:rsidR="006F2CA2" w:rsidRPr="006F2CA2" w:rsidTr="006F2CA2">
        <w:trPr>
          <w:divId w:val="2116439976"/>
          <w:cantSplit/>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GUID=69722401-7d29-4cd8-bb7c-25d2ab497cdb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rsidTr="006F2CA2">
        <w:trPr>
          <w:divId w:val="2116439976"/>
          <w:cantSplit/>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GUID=6294bda3-d84f-4cec-ad12-a68ea4d4d5b7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rsidTr="006F2CA2">
        <w:trPr>
          <w:divId w:val="2116439976"/>
          <w:cantSplit/>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GUID=655e919c-ab7a-4e47-a737-327e55350c05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rsidTr="006F2CA2">
        <w:trPr>
          <w:divId w:val="2116439976"/>
          <w:cantSplit/>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GUID=9ba2a536-1ac7-477a-81f1-8647ff0a9321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rsidTr="006F2CA2">
        <w:trPr>
          <w:divId w:val="2116439976"/>
          <w:cantSplit/>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GUID=4ff33dc1-7039-47b9-93c5-ea92968ef2f2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rsidTr="006F2CA2">
        <w:trPr>
          <w:divId w:val="2116439976"/>
          <w:cantSplit/>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GUID=6bba929a-5c08-42c6-9106-69acacb3e998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rsidTr="006F2CA2">
        <w:trPr>
          <w:divId w:val="2116439976"/>
          <w:cantSplit/>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GUID=34d57e01-f0e4-4a45-aa1e-c6bfb214f6e4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GUID=268e0608-0507-4ef7-92ad-d4ab540748da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ACKNOWLEDGMENT OF SERVICE (DEFENDANT)</w:t>
            </w:r>
          </w:p>
        </w:tc>
      </w:tr>
      <w:tr w:rsidR="006F2CA2" w:rsidRPr="006F2CA2" w:rsidTr="006F2CA2">
        <w:trPr>
          <w:divId w:val="2116439976"/>
          <w:cantSplit/>
        </w:trPr>
        <w:tc>
          <w:tcPr>
            <w:tcW w:w="712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GUID=c6a9c427-fc57-473a-8589-b9c2b9fc6446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acknowledge that I am [</w:t>
            </w:r>
            <w:r w:rsidRPr="006F2CA2">
              <w:rPr>
                <w:rFonts w:ascii="Times New Roman" w:hAnsi="Times New Roman" w:cs="Times New Roman"/>
                <w:i/>
                <w:sz w:val="22"/>
                <w:szCs w:val="20"/>
                <w:lang w:val="en-GB" w:eastAsia="en-US"/>
              </w:rPr>
              <w:t>state name</w:t>
            </w:r>
            <w:r w:rsidRPr="006F2CA2">
              <w:rPr>
                <w:rFonts w:ascii="Times New Roman" w:hAnsi="Times New Roman" w:cs="Times New Roman"/>
                <w:sz w:val="22"/>
                <w:szCs w:val="20"/>
                <w:lang w:val="en-GB" w:eastAsia="en-US"/>
              </w:rPr>
              <w:t>]</w:t>
            </w:r>
          </w:p>
        </w:tc>
      </w:tr>
      <w:tr w:rsidR="006F2CA2" w:rsidRPr="006F2CA2" w:rsidTr="006F2CA2">
        <w:trPr>
          <w:divId w:val="2116439976"/>
          <w:cantSplit/>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GUID=ff54635d-0ffc-4d02-a681-8b8cd54fd2db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I acknowledge that I have received the following documents: [</w:t>
            </w:r>
            <w:r w:rsidRPr="006F2CA2">
              <w:rPr>
                <w:rFonts w:ascii="Times New Roman" w:hAnsi="Times New Roman" w:cs="Times New Roman"/>
                <w:i/>
                <w:sz w:val="22"/>
                <w:szCs w:val="20"/>
                <w:lang w:val="en-GB" w:eastAsia="en-US"/>
              </w:rPr>
              <w:t>Choose one or more of the following</w:t>
            </w:r>
            <w:r w:rsidRPr="006F2CA2">
              <w:rPr>
                <w:rFonts w:ascii="Times New Roman" w:hAnsi="Times New Roman" w:cs="Times New Roman"/>
                <w:sz w:val="22"/>
                <w:szCs w:val="20"/>
                <w:lang w:val="en-GB" w:eastAsia="en-US"/>
              </w:rPr>
              <w:t>]</w:t>
            </w:r>
          </w:p>
        </w:tc>
      </w:tr>
      <w:tr w:rsidR="006F2CA2" w:rsidRPr="006F2CA2" w:rsidTr="006F2CA2">
        <w:trPr>
          <w:divId w:val="2116439976"/>
          <w:cantSplit/>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GUID=58f5f5d9-9a68-4c1d-855a-fa6e2c84e0f9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Writ of Summons</w:t>
            </w:r>
          </w:p>
        </w:tc>
      </w:tr>
      <w:tr w:rsidR="006F2CA2" w:rsidRPr="006F2CA2" w:rsidTr="006F2CA2">
        <w:trPr>
          <w:divId w:val="2116439976"/>
          <w:cantSplit/>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GUID=ac94259c-45ca-4d05-9d82-81211c9adc32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Claim</w:t>
            </w:r>
          </w:p>
        </w:tc>
      </w:tr>
      <w:tr w:rsidR="006F2CA2" w:rsidRPr="006F2CA2" w:rsidTr="006F2CA2">
        <w:trPr>
          <w:divId w:val="2116439976"/>
          <w:cantSplit/>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GUID=31a94b16-77d0-47f5-b890-e4490ec60b8f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Particulars</w:t>
            </w:r>
          </w:p>
        </w:tc>
      </w:tr>
      <w:tr w:rsidR="006F2CA2" w:rsidRPr="006F2CA2" w:rsidTr="006F2CA2">
        <w:trPr>
          <w:divId w:val="2116439976"/>
          <w:cantSplit/>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GUID=1470c073-89a5-438e-bcf8-c9e94d1fe8f9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Parenting Plan (By Plaintiff)*</w:t>
            </w:r>
          </w:p>
        </w:tc>
      </w:tr>
      <w:tr w:rsidR="006F2CA2" w:rsidRPr="006F2CA2" w:rsidTr="006F2CA2">
        <w:trPr>
          <w:divId w:val="2116439976"/>
          <w:cantSplit/>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GUID=a803f033-8e5b-466a-acff-81464b094b65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Matrimonial Property Plan (By Plaintiff)*</w:t>
            </w:r>
          </w:p>
        </w:tc>
      </w:tr>
      <w:tr w:rsidR="006F2CA2" w:rsidRPr="006F2CA2" w:rsidTr="006F2CA2">
        <w:trPr>
          <w:divId w:val="2116439976"/>
          <w:cantSplit/>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GUID=2f6efdfb-e3b1-4391-b59f-108bc7cd5983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documents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tc>
      </w:tr>
      <w:tr w:rsidR="006F2CA2" w:rsidRPr="006F2CA2" w:rsidTr="006F2CA2">
        <w:trPr>
          <w:divId w:val="2116439976"/>
          <w:cantSplit/>
        </w:trPr>
        <w:tc>
          <w:tcPr>
            <w:tcW w:w="712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GUID=6f2498d7-2a77-41bb-8fc4-d453799546f0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(Collectively, the documents)</w:t>
            </w:r>
          </w:p>
        </w:tc>
      </w:tr>
      <w:tr w:rsidR="006F2CA2" w:rsidRPr="006F2CA2" w:rsidTr="006F2CA2">
        <w:trPr>
          <w:divId w:val="2116439976"/>
          <w:cantSplit/>
        </w:trPr>
        <w:tc>
          <w:tcPr>
            <w:tcW w:w="712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GUID=5cb33bf8-7d95-43c4-8199-9b12fbc5b168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I received the documents on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rsidTr="006F2CA2">
        <w:trPr>
          <w:divId w:val="2116439976"/>
          <w:cantSplit/>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GUID=c13aeec5-e7b4-4cef-a9a4-740e4f0b0240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(Defendant):</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GUID=7243b94b-c939-4096-a1c0-3c388edfe611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GUID=01548c03-0ef5-42aa-955c-23e12790a2d0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No.:</w:t>
            </w:r>
          </w:p>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GUID=7964ffc9-ee56-434e-9f3b-4f7fdfcd20fd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rsidTr="006F2CA2">
        <w:trPr>
          <w:divId w:val="2116439976"/>
          <w:cantSplit/>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GUID=98b2f81a-0018-4b53-9397-9e6b2b4e33ca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Default="006F2CA2" w:rsidP="006F2CA2">
      <w:pPr>
        <w:spacing w:before="0" w:after="200" w:line="276" w:lineRule="auto"/>
        <w:divId w:val="2116439976"/>
        <w:rPr>
          <w:rFonts w:ascii="Calibri" w:eastAsia="Calibri" w:hAnsi="Calibri" w:cs="Times New Roman"/>
          <w:sz w:val="22"/>
          <w:szCs w:val="22"/>
          <w:lang w:eastAsia="en-US"/>
        </w:rPr>
      </w:pPr>
    </w:p>
    <w:p w:rsidR="00401B50" w:rsidRPr="006F2CA2" w:rsidRDefault="00401B50"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GUID=74db3e24-ab7e-4f3d-829c-1a244a666fab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18</w:t>
      </w:r>
    </w:p>
    <w:tbl>
      <w:tblPr>
        <w:tblW w:w="7120" w:type="dxa"/>
        <w:jc w:val="center"/>
        <w:tblLook w:val="04A0" w:firstRow="1" w:lastRow="0" w:firstColumn="1" w:lastColumn="0" w:noHBand="0" w:noVBand="1"/>
      </w:tblPr>
      <w:tblGrid>
        <w:gridCol w:w="7120"/>
      </w:tblGrid>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GUID=6598a086-288c-41d1-95d4-bb5215161b14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 xml:space="preserve">R. 48, 54, 56, </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GUID=89d5d62c-d51a-4861-bed1-66634346b9b0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OF APPEARANCE (DEFENDANT) FORM)</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GUID=900d376b-3b8d-4e8d-9fd4-f9a735493cee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GUID=6d03fc8e-9cdc-4f68-8e6e-49b7eadfb093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GUID=028b67be-9925-4f3e-8de3-b00762045afe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GUID=fdec6b20-802a-4b41-8e3f-2968c715df64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GUID=b86336e2-a62b-438f-b501-8c99126b7bf9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GUID=f6f675d2-8852-44ec-86ac-a225c62b78b2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GUID=0b44f2af-06c2-42ac-9a8e-f72c25b0fcc9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GUID=41f0e4a2-5abd-430b-a6ae-176b797264c9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OF APPEARANCE (DEFENDANT)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GUID=9e4ddb68-74c7-4611-bdaf-1916b37c43f4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1.</w:t>
            </w:r>
            <w:r w:rsidRPr="006F2CA2">
              <w:rPr>
                <w:rFonts w:ascii="Times New Roman" w:hAnsi="Times New Roman" w:cs="Times New Roman"/>
                <w:sz w:val="22"/>
                <w:szCs w:val="22"/>
                <w:lang w:val="en-GB" w:eastAsia="en-US"/>
              </w:rPr>
              <w:tab/>
              <w:t>I am the Defendant and I intend/do not intend* to defend the action.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GUID=8298f756-e45f-427f-b803-4526f6bae512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I am/am not* a bankrupt.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GUID=6798cf34-2199-47b4-8324-c2ad6da5707f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I received the Writ of Summons (Writ) and Statement of Claim on [</w:t>
            </w:r>
            <w:r w:rsidRPr="006F2CA2">
              <w:rPr>
                <w:rFonts w:ascii="Times New Roman" w:hAnsi="Times New Roman" w:cs="Times New Roman"/>
                <w:i/>
                <w:sz w:val="22"/>
                <w:szCs w:val="22"/>
                <w:lang w:val="en-GB" w:eastAsia="en-US"/>
              </w:rPr>
              <w:t>to state date</w:t>
            </w:r>
            <w:r w:rsidRPr="006F2CA2">
              <w:rPr>
                <w:rFonts w:ascii="Times New Roman" w:hAnsi="Times New Roman" w:cs="Times New Roman"/>
                <w:sz w:val="22"/>
                <w:szCs w:val="22"/>
                <w:lang w:val="en-GB" w:eastAsia="en-US"/>
              </w:rPr>
              <w:t>] at [</w:t>
            </w:r>
            <w:r w:rsidRPr="006F2CA2">
              <w:rPr>
                <w:rFonts w:ascii="Times New Roman" w:hAnsi="Times New Roman" w:cs="Times New Roman"/>
                <w:i/>
                <w:sz w:val="22"/>
                <w:szCs w:val="22"/>
                <w:lang w:val="en-GB" w:eastAsia="en-US"/>
              </w:rPr>
              <w:t>to state address</w:t>
            </w:r>
            <w:r w:rsidRPr="006F2CA2">
              <w:rPr>
                <w:rFonts w:ascii="Times New Roman" w:hAnsi="Times New Roman" w:cs="Times New Roman"/>
                <w:sz w:val="22"/>
                <w:szCs w:val="22"/>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GUID=be314ab6-fafb-4088-848e-13117211fbc2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2.</w:t>
            </w:r>
            <w:r w:rsidRPr="006F2CA2">
              <w:rPr>
                <w:rFonts w:ascii="Times New Roman" w:hAnsi="Times New Roman" w:cs="Times New Roman"/>
                <w:sz w:val="22"/>
                <w:szCs w:val="22"/>
                <w:lang w:val="en-GB" w:eastAsia="en-US"/>
              </w:rPr>
              <w:tab/>
              <w:t>*The Statement of Claim alleges that there has been 3 years’ separation and that you the Defendant consent to a judgment being granted</w:t>
            </w:r>
            <w:r w:rsidRPr="006F2CA2">
              <w:rPr>
                <w:rFonts w:ascii="Times New Roman" w:hAnsi="Times New Roman" w:cs="Times New Roman"/>
                <w:i/>
                <w:sz w:val="22"/>
                <w:szCs w:val="22"/>
                <w:lang w:val="en-GB" w:eastAsia="en-US"/>
              </w:rPr>
              <w:t>.</w:t>
            </w:r>
            <w:r w:rsidRPr="006F2CA2">
              <w:rPr>
                <w:rFonts w:ascii="Times New Roman" w:hAnsi="Times New Roman" w:cs="Times New Roman"/>
                <w:sz w:val="22"/>
                <w:szCs w:val="22"/>
                <w:lang w:val="en-GB" w:eastAsia="en-US"/>
              </w:rPr>
              <w:t xml:space="preserve"> I consent/do not consent* to a judgment being granted.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GUID=7aebd7c2-87ca-4ad6-b754-6ab1d211e9b6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w:t>
            </w:r>
            <w:r w:rsidRPr="006F2CA2">
              <w:rPr>
                <w:rFonts w:ascii="Times New Roman" w:hAnsi="Times New Roman" w:cs="Times New Roman"/>
                <w:i/>
                <w:sz w:val="22"/>
                <w:szCs w:val="22"/>
                <w:lang w:val="en-GB" w:eastAsia="en-US"/>
              </w:rPr>
              <w:t>Note: Before you answer this question, you should understand that —</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GUID=0f5bcdb5-10cb-49fd-a100-9b0b20f905b3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i/>
                <w:sz w:val="22"/>
                <w:szCs w:val="22"/>
                <w:lang w:val="en-GB" w:eastAsia="en-US"/>
              </w:rPr>
              <w:t>(a)</w:t>
            </w:r>
            <w:r w:rsidRPr="006F2CA2">
              <w:rPr>
                <w:rFonts w:ascii="Times New Roman" w:hAnsi="Times New Roman" w:cs="Times New Roman"/>
                <w:i/>
                <w:sz w:val="22"/>
                <w:szCs w:val="22"/>
                <w:lang w:val="en-GB" w:eastAsia="en-US"/>
              </w:rPr>
              <w:tab/>
              <w:t>if the Plaintiff satisfies the court that the Plaintiff and you have lived apart for 3 years immediately before the filing of the Writ and that you consent to a judgment being granted, the court will grant one unless it considers that the marriage has not broken down irretrievably; and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GUID=daf9d471-6311-4d22-8790-e9e6115b5eae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i/>
                <w:sz w:val="22"/>
                <w:szCs w:val="22"/>
                <w:lang w:val="en-GB" w:eastAsia="en-US"/>
              </w:rPr>
              <w:t>(b)</w:t>
            </w:r>
            <w:r w:rsidRPr="006F2CA2">
              <w:rPr>
                <w:rFonts w:ascii="Times New Roman" w:hAnsi="Times New Roman" w:cs="Times New Roman"/>
                <w:i/>
                <w:sz w:val="22"/>
                <w:szCs w:val="22"/>
                <w:lang w:val="en-GB" w:eastAsia="en-US"/>
              </w:rPr>
              <w:tab/>
              <w:t>a final judgment will end your marriage and may have consequences in your case depending on your particular circumstances. If you are unsure about the consequences, you should consult a lawyer.</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GUID=d7f6e6d2-5927-4c1a-a466-03a25d07f5cd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i/>
                <w:sz w:val="22"/>
                <w:szCs w:val="22"/>
                <w:lang w:val="en-GB" w:eastAsia="en-US"/>
              </w:rPr>
              <w:tab/>
              <w:t>If after consenting you wish to withdraw your consent, you must immediately inform the court and give notice to the Plaintiff.)</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GUID=130b4999-f062-49c7-ac0b-c793f0fcd71a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3.</w:t>
            </w:r>
            <w:r w:rsidRPr="006F2CA2">
              <w:rPr>
                <w:rFonts w:ascii="Times New Roman" w:hAnsi="Times New Roman" w:cs="Times New Roman"/>
                <w:sz w:val="22"/>
                <w:szCs w:val="22"/>
                <w:lang w:val="en-GB" w:eastAsia="en-US"/>
              </w:rPr>
              <w:tab/>
              <w:t>*The Plaintiff is also making various claims for relief in this Writ. I wish to be heard on all these claims/some of these claims*.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GUID=4888215b-116c-47f3-b8e3-16e83084d5a3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w:t>
            </w:r>
            <w:r w:rsidRPr="006F2CA2">
              <w:rPr>
                <w:rFonts w:ascii="Times New Roman" w:hAnsi="Times New Roman" w:cs="Times New Roman"/>
                <w:i/>
                <w:sz w:val="22"/>
                <w:szCs w:val="22"/>
                <w:lang w:val="en-GB" w:eastAsia="en-US"/>
              </w:rPr>
              <w:t>To choose one or more of the following, circle the relevant item(s)</w:t>
            </w:r>
            <w:r w:rsidRPr="006F2CA2">
              <w:rPr>
                <w:rFonts w:ascii="Times New Roman" w:hAnsi="Times New Roman" w:cs="Times New Roman"/>
                <w:sz w:val="22"/>
                <w:szCs w:val="22"/>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GUID=9317a24d-df34-4d17-adf4-21ec0805659e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a</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Custody* of and/or care and control* of the child/children* of the marriage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GUID=2525fc07-a7e6-449d-8e5a-27bff04eb124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b</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Access to the child/children* of the marriage. I will be filing my Agreement to Plaintiff’s Proposed Parenting Plan/Defendant’s Proposed Parenting Plan*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GUID=dae9190a-9e6e-4b32-b6d2-4d8b71b09f83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c</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Division of the matrimonial home. I will be filing my Agreement to Plaintiff’s Proposed Matrimonial Property Plan/Defendant’s Proposed Matrimonial Property Plan*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GUID=5c32c70d-465e-4a83-90b3-f11f082b1a2f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d</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Division of the matrimonial assets (other than the matrimonial home)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GUID=2b979ed6-c0ef-40eb-8bd0-4bc92364f409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e</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Maintenance for the wife / incapacitated husband*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lastRenderedPageBreak/>
              <w:fldChar w:fldCharType="begin"/>
            </w:r>
            <w:r w:rsidRPr="006F2CA2">
              <w:rPr>
                <w:rFonts w:ascii="Times New Roman" w:hAnsi="Times New Roman" w:cs="Times New Roman"/>
                <w:sz w:val="22"/>
                <w:szCs w:val="22"/>
                <w:lang w:val="en-GB" w:eastAsia="en-US"/>
              </w:rPr>
              <w:instrText xml:space="preserve"> GUID=02d8543b-25b4-4952-8648-ba2d0daa2f44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f</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Maintenance for the child/children* of the marriage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GUID=7959a1f5-dbe1-4143-a833-b4a2c3f37c1e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g</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Costs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GUID=1db2bdf3-f50b-4722-8a90-d73d3b94611c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h</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Others [</w:t>
            </w:r>
            <w:r w:rsidRPr="006F2CA2">
              <w:rPr>
                <w:rFonts w:ascii="Times New Roman" w:hAnsi="Times New Roman" w:cs="Times New Roman"/>
                <w:i/>
                <w:sz w:val="22"/>
                <w:szCs w:val="22"/>
                <w:lang w:val="en-GB" w:eastAsia="en-US"/>
              </w:rPr>
              <w:t>to specify</w:t>
            </w:r>
            <w:r w:rsidRPr="006F2CA2">
              <w:rPr>
                <w:rFonts w:ascii="Times New Roman" w:hAnsi="Times New Roman" w:cs="Times New Roman"/>
                <w:sz w:val="22"/>
                <w:szCs w:val="22"/>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GUID=ac5ae7ac-08e1-4e28-9f6d-25a8989e15fa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w:t>
            </w:r>
            <w:r w:rsidRPr="006F2CA2">
              <w:rPr>
                <w:rFonts w:ascii="Times New Roman" w:hAnsi="Times New Roman" w:cs="Times New Roman"/>
                <w:i/>
                <w:sz w:val="22"/>
                <w:szCs w:val="22"/>
                <w:lang w:val="en-GB" w:eastAsia="en-US"/>
              </w:rPr>
              <w:t>Please note that you may be heard on these claims even if you do not defend the action and do not file a Defence or Defence and Counterclaim in court.</w:t>
            </w:r>
            <w:r w:rsidRPr="006F2CA2">
              <w:rPr>
                <w:rFonts w:ascii="Times New Roman" w:hAnsi="Times New Roman" w:cs="Times New Roman"/>
                <w:sz w:val="22"/>
                <w:szCs w:val="22"/>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GUID=adbf242f-89e0-455c-9e51-4d74fb63f66c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4.</w:t>
            </w:r>
            <w:r w:rsidRPr="006F2CA2">
              <w:rPr>
                <w:rFonts w:ascii="Times New Roman" w:hAnsi="Times New Roman" w:cs="Times New Roman"/>
                <w:sz w:val="22"/>
                <w:szCs w:val="22"/>
                <w:lang w:val="en-GB" w:eastAsia="en-US"/>
              </w:rPr>
              <w:tab/>
              <w:t>*I wish to make claims for relief in the following matters, which have not been dealt with in the Writ: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GUID=51cb381f-9ca8-47b5-99b3-6270386ab16d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w:t>
            </w:r>
            <w:r w:rsidRPr="006F2CA2">
              <w:rPr>
                <w:rFonts w:ascii="Times New Roman" w:hAnsi="Times New Roman" w:cs="Times New Roman"/>
                <w:i/>
                <w:sz w:val="22"/>
                <w:szCs w:val="22"/>
                <w:lang w:val="en-GB" w:eastAsia="en-US"/>
              </w:rPr>
              <w:t>To choose one or more of the following, circle the relevant item(s)</w:t>
            </w:r>
            <w:r w:rsidRPr="006F2CA2">
              <w:rPr>
                <w:rFonts w:ascii="Times New Roman" w:hAnsi="Times New Roman" w:cs="Times New Roman"/>
                <w:sz w:val="22"/>
                <w:szCs w:val="22"/>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GUID=4465350f-f49f-408b-84bb-460e687be665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a</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Custody* of and/or care and control* of the child/children* of the marriage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GUID=42f64471-330e-4339-96ed-9050aac64167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b</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Access to the child/children* of the marriage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GUID=2c8a62a4-239f-4b24-b6f2-39abf5226fd7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c</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Division of the matrimonial home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GUID=82681e63-63ae-4b12-9d89-7d4621c5da60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d</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Division of the matrimonial assets (other than the matrimonial home)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GUID=cf94672d-123c-4a38-aab0-21caf4914e11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e</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Maintenance for the wife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GUID=a7081823-5896-4b7c-99d8-36c9af017cb8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f</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Maintenance for the child/children* of the marriage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GUID=b2bb5517-fe7c-4990-bba3-6a74aebf697c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g</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Costs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GUID=c17d61e6-073d-4372-a469-03693809ab75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h</w:t>
            </w:r>
            <w:r w:rsidRPr="006F2CA2">
              <w:rPr>
                <w:rFonts w:ascii="Times New Roman" w:hAnsi="Times New Roman" w:cs="Times New Roman"/>
                <w:sz w:val="22"/>
                <w:szCs w:val="22"/>
                <w:lang w:val="en-GB" w:eastAsia="en-US"/>
              </w:rPr>
              <w:t>)</w:t>
            </w:r>
            <w:r w:rsidRPr="006F2CA2">
              <w:rPr>
                <w:rFonts w:ascii="Times New Roman" w:hAnsi="Times New Roman" w:cs="Times New Roman"/>
                <w:sz w:val="22"/>
                <w:szCs w:val="22"/>
                <w:lang w:val="en-GB" w:eastAsia="en-US"/>
              </w:rPr>
              <w:tab/>
              <w:t>Others [</w:t>
            </w:r>
            <w:r w:rsidRPr="006F2CA2">
              <w:rPr>
                <w:rFonts w:ascii="Times New Roman" w:hAnsi="Times New Roman" w:cs="Times New Roman"/>
                <w:i/>
                <w:sz w:val="22"/>
                <w:szCs w:val="22"/>
                <w:lang w:val="en-GB" w:eastAsia="en-US"/>
              </w:rPr>
              <w:t>to specify</w:t>
            </w:r>
            <w:r w:rsidRPr="006F2CA2">
              <w:rPr>
                <w:rFonts w:ascii="Times New Roman" w:hAnsi="Times New Roman" w:cs="Times New Roman"/>
                <w:sz w:val="22"/>
                <w:szCs w:val="22"/>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GUID=2e110c60-9f52-4618-9834-b4065d01cf29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5.</w:t>
            </w:r>
            <w:r w:rsidRPr="006F2CA2">
              <w:rPr>
                <w:rFonts w:ascii="Times New Roman" w:hAnsi="Times New Roman" w:cs="Times New Roman"/>
                <w:sz w:val="22"/>
                <w:szCs w:val="22"/>
                <w:lang w:val="en-GB" w:eastAsia="en-US"/>
              </w:rPr>
              <w:tab/>
              <w:t>*I am a wife Defendant /incapacitated husband Defendant*.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GUID=23f9a121-6419-42a5-8bd2-81730bd9da8b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I wish to/do not wish to* make a claim for maintenance for myself.</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510" w:hanging="51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GUID=5f068960-d490-477c-a17a-b310d9e46921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6.</w:t>
            </w:r>
            <w:r w:rsidRPr="006F2CA2">
              <w:rPr>
                <w:rFonts w:ascii="Times New Roman" w:hAnsi="Times New Roman" w:cs="Times New Roman"/>
                <w:sz w:val="22"/>
                <w:szCs w:val="22"/>
                <w:lang w:val="en-GB" w:eastAsia="en-US"/>
              </w:rPr>
              <w:tab/>
              <w:t>The address to which communications to me should be sent is: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51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GUID=9736b0d4-fe22-4aca-ae17-bb650c45637a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 xml:space="preserve"> (</w:t>
            </w:r>
            <w:r w:rsidRPr="006F2CA2">
              <w:rPr>
                <w:rFonts w:ascii="Times New Roman" w:hAnsi="Times New Roman" w:cs="Times New Roman"/>
                <w:i/>
                <w:sz w:val="22"/>
                <w:szCs w:val="22"/>
                <w:lang w:val="en-GB" w:eastAsia="en-US"/>
              </w:rPr>
              <w:t>Note: This must be an address in Singapore. If a solicitor is acting for you, give the name and address of your solicitor in Singapore. If you do not give an address in Singapore, you will have no right to be heard in these proceedings.</w:t>
            </w:r>
            <w:r w:rsidRPr="006F2CA2">
              <w:rPr>
                <w:rFonts w:ascii="Times New Roman" w:hAnsi="Times New Roman" w:cs="Times New Roman"/>
                <w:sz w:val="22"/>
                <w:szCs w:val="22"/>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GUID=16799759-17c0-4317-9887-8f64f8ceb5de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7.</w:t>
            </w:r>
            <w:r w:rsidRPr="006F2CA2">
              <w:rPr>
                <w:rFonts w:ascii="Times New Roman" w:hAnsi="Times New Roman" w:cs="Times New Roman"/>
                <w:sz w:val="22"/>
                <w:szCs w:val="22"/>
                <w:lang w:val="en-GB" w:eastAsia="en-US"/>
              </w:rPr>
              <w:tab/>
              <w:t>My other contact particulars are: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GUID=c4b02425-ec8b-4a78-aff0-681453d81b0b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Telephone: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GUID=f01bb5e3-48b3-464c-a6db-e3a4cf260b8a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Handphone Number:</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GUID=13cab016-93d3-4c18-b842-5dc5be88e439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Fax:</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GUID=6ef418a1-4556-4a78-aa44-17a9aabd02b2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Signed (Defendant/Defendant’s solicitor*):</w:t>
            </w:r>
          </w:p>
          <w:p w:rsidR="006F2CA2" w:rsidRPr="006F2CA2" w:rsidRDefault="006F2CA2" w:rsidP="006F2CA2">
            <w:pPr>
              <w:spacing w:before="60" w:after="6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GUID=8dbbf6db-3d5a-4ee5-abce-86d9febd9790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Name:</w:t>
            </w:r>
          </w:p>
          <w:p w:rsidR="006F2CA2" w:rsidRPr="006F2CA2" w:rsidRDefault="006F2CA2" w:rsidP="006F2CA2">
            <w:pPr>
              <w:spacing w:before="60" w:after="6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GUID=9a269a25-0407-4746-a66a-f1e1b95994e0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ID No.:</w:t>
            </w:r>
          </w:p>
          <w:p w:rsidR="006F2CA2" w:rsidRPr="006F2CA2" w:rsidRDefault="006F2CA2" w:rsidP="006F2CA2">
            <w:pPr>
              <w:spacing w:before="60" w:after="60" w:line="240" w:lineRule="auto"/>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GUID=9398abd1-8601-4d47-a943-1a5248697f81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Date: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both"/>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fldChar w:fldCharType="begin"/>
            </w:r>
            <w:r w:rsidRPr="006F2CA2">
              <w:rPr>
                <w:rFonts w:ascii="Times New Roman" w:hAnsi="Times New Roman" w:cs="Times New Roman"/>
                <w:sz w:val="26"/>
                <w:szCs w:val="20"/>
                <w:lang w:val="en-GB" w:eastAsia="en-US"/>
              </w:rPr>
              <w:instrText xml:space="preserve"> GUID=0157321a-6dab-4a41-951e-29c6a98e03e6 </w:instrText>
            </w:r>
            <w:r w:rsidRPr="006F2CA2">
              <w:rPr>
                <w:rFonts w:ascii="Times New Roman" w:hAnsi="Times New Roman" w:cs="Times New Roman"/>
                <w:sz w:val="26"/>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Default="006F2CA2" w:rsidP="006F2CA2">
      <w:pPr>
        <w:spacing w:before="0" w:after="200" w:line="276" w:lineRule="auto"/>
        <w:divId w:val="2116439976"/>
        <w:rPr>
          <w:rFonts w:ascii="Calibri" w:eastAsia="Calibri" w:hAnsi="Calibri" w:cs="Times New Roman"/>
          <w:sz w:val="22"/>
          <w:szCs w:val="22"/>
          <w:lang w:eastAsia="en-US"/>
        </w:rPr>
      </w:pPr>
    </w:p>
    <w:p w:rsidR="00401B50" w:rsidRDefault="00401B50" w:rsidP="006F2CA2">
      <w:pPr>
        <w:spacing w:before="0" w:after="200" w:line="276" w:lineRule="auto"/>
        <w:divId w:val="2116439976"/>
        <w:rPr>
          <w:rFonts w:ascii="Calibri" w:eastAsia="Calibri" w:hAnsi="Calibri" w:cs="Times New Roman"/>
          <w:sz w:val="22"/>
          <w:szCs w:val="22"/>
          <w:lang w:eastAsia="en-US"/>
        </w:rPr>
      </w:pPr>
    </w:p>
    <w:p w:rsidR="00401B50" w:rsidRPr="006F2CA2" w:rsidRDefault="00401B50"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GUID=e6899536-201e-49f4-96c4-25a2c4495ff6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separate"/>
      </w:r>
      <w:r w:rsidRPr="006F2CA2">
        <w:rPr>
          <w:rFonts w:ascii="Times New Roman" w:hAnsi="Times New Roman" w:cs="Times New Roman"/>
          <w:caps/>
          <w:sz w:val="22"/>
          <w:szCs w:val="20"/>
          <w:lang w:val="en-GB" w:eastAsia="en-US"/>
        </w:rPr>
        <w:t>19</w:t>
      </w:r>
      <w:r w:rsidRPr="006F2CA2">
        <w:rPr>
          <w:rFonts w:ascii="Times New Roman" w:hAnsi="Times New Roman" w:cs="Times New Roman"/>
          <w:caps/>
          <w:sz w:val="22"/>
          <w:szCs w:val="20"/>
          <w:lang w:val="en-GB" w:eastAsia="en-US"/>
        </w:rPr>
        <w:fldChar w:fldCharType="end"/>
      </w:r>
    </w:p>
    <w:tbl>
      <w:tblPr>
        <w:tblW w:w="7120" w:type="dxa"/>
        <w:jc w:val="center"/>
        <w:tblLook w:val="04A0" w:firstRow="1" w:lastRow="0" w:firstColumn="1" w:lastColumn="0" w:noHBand="0" w:noVBand="1"/>
      </w:tblPr>
      <w:tblGrid>
        <w:gridCol w:w="7120"/>
      </w:tblGrid>
      <w:tr w:rsidR="006F2CA2" w:rsidRPr="006F2CA2" w:rsidTr="006F2CA2">
        <w:trPr>
          <w:divId w:val="2116439976"/>
          <w:cantSplit/>
          <w:trHeight w:val="420"/>
          <w:jc w:val="center"/>
        </w:trPr>
        <w:tc>
          <w:tcPr>
            <w:tcW w:w="712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GUID=bcf78b0f-0122-4571-aaad-ad83e43bb39e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50</w:t>
            </w:r>
          </w:p>
        </w:tc>
      </w:tr>
      <w:tr w:rsidR="006F2CA2" w:rsidRPr="006F2CA2" w:rsidTr="006F2CA2">
        <w:trPr>
          <w:divId w:val="2116439976"/>
          <w:cantSplit/>
          <w:trHeight w:val="420"/>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GUID=01b29655-0e7b-459b-86bc-7697416b27fd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PROCEEDINGS (ADVERTISEMENT) FORM)</w:t>
            </w:r>
          </w:p>
        </w:tc>
      </w:tr>
      <w:tr w:rsidR="006F2CA2" w:rsidRPr="006F2CA2" w:rsidTr="006F2CA2">
        <w:trPr>
          <w:divId w:val="2116439976"/>
          <w:cantSplit/>
          <w:trHeight w:val="580"/>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GUID=e81c542e-3642-4d0d-8edb-65a392610a46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PROCEEDINGS FOR ADVERTISEMENT</w:t>
            </w:r>
            <w:r w:rsidRPr="006F2CA2">
              <w:rPr>
                <w:rFonts w:ascii="Times New Roman" w:hAnsi="Times New Roman" w:cs="Times New Roman"/>
                <w:sz w:val="22"/>
                <w:szCs w:val="20"/>
                <w:lang w:val="en-GB" w:eastAsia="en-US"/>
              </w:rPr>
              <w:br/>
              <w:t>IN THE NEWSPAPERS</w:t>
            </w:r>
          </w:p>
        </w:tc>
      </w:tr>
      <w:tr w:rsidR="006F2CA2" w:rsidRPr="006F2CA2" w:rsidTr="006F2CA2">
        <w:trPr>
          <w:divId w:val="2116439976"/>
          <w:cantSplit/>
          <w:trHeight w:val="260"/>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GUID=13e9af20-3b28-4fbb-ab53-db6ab11dd3e9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PROCEEDINGS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GUID=9af081cd-4cd1-469d-b4be-cd9bbcd9fc32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 xml:space="preserve">State name and ID number of the Defendant/Co-Defendant/Defendant in Counterclaim/Person Entitled to Intervene/Other Party </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GUID=267efcf3-9849-4aaa-b8c7-307e57d44674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Take Notice that a Writ of Summons and Statement of Claim/Defence/Defence and Counterclaim/other document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 in Divorce Writ No.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 has been filed in court by [</w:t>
            </w:r>
            <w:r w:rsidRPr="006F2CA2">
              <w:rPr>
                <w:rFonts w:ascii="Times New Roman" w:hAnsi="Times New Roman" w:cs="Times New Roman"/>
                <w:i/>
                <w:sz w:val="22"/>
                <w:szCs w:val="20"/>
                <w:lang w:val="en-GB" w:eastAsia="en-US"/>
              </w:rPr>
              <w:t>Plaintiff’s/Defendant’s Name</w:t>
            </w:r>
            <w:r w:rsidRPr="006F2CA2">
              <w:rPr>
                <w:rFonts w:ascii="Times New Roman" w:hAnsi="Times New Roman" w:cs="Times New Roman"/>
                <w:sz w:val="22"/>
                <w:szCs w:val="20"/>
                <w:lang w:val="en-GB" w:eastAsia="en-US"/>
              </w:rPr>
              <w:t>] on [</w:t>
            </w:r>
            <w:r w:rsidRPr="006F2CA2">
              <w:rPr>
                <w:rFonts w:ascii="Times New Roman" w:hAnsi="Times New Roman" w:cs="Times New Roman"/>
                <w:i/>
                <w:sz w:val="22"/>
                <w:szCs w:val="20"/>
                <w:lang w:val="en-GB" w:eastAsia="en-US"/>
              </w:rPr>
              <w:t>date</w:t>
            </w:r>
            <w:r w:rsidRPr="006F2CA2">
              <w:rPr>
                <w:rFonts w:ascii="Times New Roman" w:hAnsi="Times New Roman" w:cs="Times New Roman"/>
                <w:sz w:val="22"/>
                <w:szCs w:val="20"/>
                <w:lang w:val="en-GB" w:eastAsia="en-US"/>
              </w:rPr>
              <w:t>]. You are the Defendant/Co</w:t>
            </w:r>
            <w:r w:rsidRPr="006F2CA2">
              <w:rPr>
                <w:rFonts w:ascii="Times New Roman" w:hAnsi="Times New Roman" w:cs="Times New Roman"/>
                <w:sz w:val="22"/>
                <w:szCs w:val="20"/>
                <w:lang w:val="en-GB" w:eastAsia="en-US"/>
              </w:rPr>
              <w:noBreakHyphen/>
              <w:t>Defendant/Defendant in Counterclaim/Person Entitled to Intervene/Other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 in these proceedings.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GUID=7c8673f1-9a2e-40dd-8372-58c5c0fa789e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It has been ordered that service of the abovementioned document on you be effected by this advertisement. If you intend to defend this action, you must file the Memorandum of Appearance (Defendant) Form/Memorandum of Appearance (Other Party) Form* (MOA) within 8/21* days from the publication of this advertisement. If you do not file the MOA within such time, you are NOT entitled to be heard in these proceedings. This means that the court may, without notice to you, proceed to hear the action and pronounce judgment in your absence, and make all further orders in the proceedings without further reference to you.</w:t>
            </w:r>
          </w:p>
        </w:tc>
      </w:tr>
      <w:tr w:rsidR="006F2CA2" w:rsidRPr="006F2CA2" w:rsidTr="006F2CA2">
        <w:trPr>
          <w:divId w:val="2116439976"/>
          <w:cantSplit/>
          <w:trHeight w:val="340"/>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GUID=42083749-5612-4945-8898-58c2ffff7e78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particulars of Plaintiff/Plaintiff’s Solicitor*:</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GUID=bc675693-a721-4540-90fe-b2ecb06d3baa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Name and ID Number of Plaintiff/Plaintiff’s Solicitor*:</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GUID=678c5b69-ac54-4ed8-8901-eb751ec10c9f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Contact Particulars of Plaintiff/Plaintiff’s Solicitor’s Firm*:</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GUID=4101ff47-4172-4a1d-81ca-556d237552fa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Firm name*: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GUID=2fc5c835-d32e-4c4d-a708-a8b944051a64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Address: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GUID=9e44eb04-5392-4f85-9fe0-522525a90758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Telephone Number:</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GUID=0b64b58f-ab86-45f1-a7d9-dde248c028c2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Fax Number*:</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GUID=80165fd8-46be-4d74-bcd9-16e77f12690b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File Reference Number*:</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GUID=22e8d750-3125-42e0-af26-058476217453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Default="006F2CA2" w:rsidP="006F2CA2">
      <w:pPr>
        <w:spacing w:before="0" w:after="200" w:line="276" w:lineRule="auto"/>
        <w:divId w:val="2116439976"/>
        <w:rPr>
          <w:rFonts w:ascii="Calibri" w:eastAsia="Calibri" w:hAnsi="Calibri" w:cs="Times New Roman"/>
          <w:sz w:val="22"/>
          <w:szCs w:val="22"/>
          <w:lang w:eastAsia="en-US"/>
        </w:rPr>
      </w:pPr>
    </w:p>
    <w:p w:rsidR="00401B50" w:rsidRPr="006F2CA2" w:rsidRDefault="00401B50"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GUID=ced4f721-a44a-47a8-a46f-d47fa4da2ebc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separate"/>
      </w:r>
      <w:r w:rsidRPr="006F2CA2">
        <w:rPr>
          <w:rFonts w:ascii="Times New Roman" w:hAnsi="Times New Roman" w:cs="Times New Roman"/>
          <w:caps/>
          <w:sz w:val="22"/>
          <w:szCs w:val="20"/>
          <w:lang w:val="en-GB" w:eastAsia="en-US"/>
        </w:rPr>
        <w:t>20</w: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 </w:t>
      </w:r>
    </w:p>
    <w:tbl>
      <w:tblPr>
        <w:tblW w:w="7120" w:type="dxa"/>
        <w:jc w:val="center"/>
        <w:tblLook w:val="04A0" w:firstRow="1" w:lastRow="0" w:firstColumn="1" w:lastColumn="0" w:noHBand="0" w:noVBand="1"/>
      </w:tblPr>
      <w:tblGrid>
        <w:gridCol w:w="7120"/>
      </w:tblGrid>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GUID=98222012-69e6-4a86-9468-78d4c3ecee54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51</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GUID=6b076956-1e27-426f-a2dc-313074a72733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OF SERVICE FORM)</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GUID=d37ab178-5050-42cd-bf21-a4a43ddca023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GUID=c319ed9c-c628-4533-bcde-217edf85d6b1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GUID=165fb6aa-0bec-48b4-83d5-1b840d0e8d15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GUID=72d9800d-2f5a-4fc2-b72b-e1f20b63f25e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GUID=c66baf21-0efb-4ad3-8064-0447891e6384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GUID=bf526e74-dd97-4861-a7d4-fea407fa4803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GUID=bf3184e1-1d9a-4d51-a2b7-1e123de77938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GUID=69b645cb-51f8-4d4b-8a7d-5e122ed45422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OF SERVICE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GUID=57175d09-6c0c-46ce-ae6f-36f677da7267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of Personal Service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GUID=af5094d1-64ce-44bf-a613-5d52f3e5acb6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w:t>
            </w:r>
            <w:r w:rsidRPr="006F2CA2">
              <w:rPr>
                <w:rFonts w:ascii="Times New Roman" w:hAnsi="Times New Roman" w:cs="Times New Roman"/>
                <w:i/>
                <w:sz w:val="22"/>
                <w:szCs w:val="20"/>
                <w:lang w:val="en-GB" w:eastAsia="en-US"/>
              </w:rPr>
              <w:t>to state name and ID No.</w:t>
            </w:r>
            <w:r w:rsidRPr="006F2CA2">
              <w:rPr>
                <w:rFonts w:ascii="Times New Roman" w:hAnsi="Times New Roman" w:cs="Times New Roman"/>
                <w:sz w:val="22"/>
                <w:szCs w:val="20"/>
                <w:lang w:val="en-GB" w:eastAsia="en-US"/>
              </w:rPr>
              <w:t>] of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 make oath and say/affirm* as follows: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GUID=d4b15c78-cddb-45f9-8add-4245aedd3c7c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following document(s) was/were* duly served by me on [</w:t>
            </w:r>
            <w:r w:rsidRPr="006F2CA2">
              <w:rPr>
                <w:rFonts w:ascii="Times New Roman" w:hAnsi="Times New Roman" w:cs="Times New Roman"/>
                <w:i/>
                <w:sz w:val="22"/>
                <w:szCs w:val="20"/>
                <w:lang w:val="en-GB" w:eastAsia="en-US"/>
              </w:rPr>
              <w:t>to state name of recipient of documents</w:t>
            </w:r>
            <w:r w:rsidRPr="006F2CA2">
              <w:rPr>
                <w:rFonts w:ascii="Times New Roman" w:hAnsi="Times New Roman" w:cs="Times New Roman"/>
                <w:sz w:val="22"/>
                <w:szCs w:val="20"/>
                <w:lang w:val="en-GB" w:eastAsia="en-US"/>
              </w:rPr>
              <w:t>] by delivering to him/her* personally a copy/copies* of the same on [</w:t>
            </w:r>
            <w:r w:rsidRPr="006F2CA2">
              <w:rPr>
                <w:rFonts w:ascii="Times New Roman" w:hAnsi="Times New Roman" w:cs="Times New Roman"/>
                <w:i/>
                <w:sz w:val="22"/>
                <w:szCs w:val="20"/>
                <w:lang w:val="en-GB" w:eastAsia="en-US"/>
              </w:rPr>
              <w:t>to state date and time of service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GUID=6eb29e1f-c0c0-4b4d-b869-0b2bb982ce82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Please choose one or more of the following</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GUID=322a0c16-3b2c-4697-9faa-9caf0805cfa7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Writ of Summons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GUID=6643bf00-3124-4c67-8c2f-a9f55e48bbce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Claim</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GUID=0e6e32ee-7d8e-4b84-9948-43e081cdf2e8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Particulars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GUID=f9b122c2-9389-4aed-97f4-79a676b486ab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Notice to a Co-Defendant/Defendant in Counterclaim/Person Entitled to Intervene/Other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GUID=030a321d-9589-403c-95b9-97936cae82f1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Parenting Plan (By Plaintiff)*</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GUID=b9439e97-a78f-4a9c-8aba-19e0df2bea66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Matrimonial Property Plan (For Housing Development Board flats Only) (By Plaintiff)*</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GUID=4ff9bf0f-d24a-4060-b16e-7c1a2a0f099e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Defence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GUID=2ce23aa4-1541-4535-a3df-fa4871c2b423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h</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Defence and Counterclaim</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GUID=5bc158ac-3f8a-4446-acce-88459bc8e578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documents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GUID=9d0fa953-23f7-46a2-b2e8-6f4287a62f72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person served with the document(s), [</w:t>
            </w:r>
            <w:r w:rsidRPr="006F2CA2">
              <w:rPr>
                <w:rFonts w:ascii="Times New Roman" w:hAnsi="Times New Roman" w:cs="Times New Roman"/>
                <w:i/>
                <w:sz w:val="22"/>
                <w:szCs w:val="20"/>
                <w:lang w:val="en-GB" w:eastAsia="en-US"/>
              </w:rPr>
              <w:t>to state name of recipient of documents</w:t>
            </w:r>
            <w:r w:rsidRPr="006F2CA2">
              <w:rPr>
                <w:rFonts w:ascii="Times New Roman" w:hAnsi="Times New Roman" w:cs="Times New Roman"/>
                <w:sz w:val="22"/>
                <w:szCs w:val="20"/>
                <w:lang w:val="en-GB" w:eastAsia="en-US"/>
              </w:rPr>
              <w:t>], is known to me/was pointed out to me by [</w:t>
            </w:r>
            <w:r w:rsidRPr="006F2CA2">
              <w:rPr>
                <w:rFonts w:ascii="Times New Roman" w:hAnsi="Times New Roman" w:cs="Times New Roman"/>
                <w:i/>
                <w:sz w:val="22"/>
                <w:szCs w:val="20"/>
                <w:lang w:val="en-GB" w:eastAsia="en-US"/>
              </w:rPr>
              <w:t>to state name</w:t>
            </w:r>
            <w:r w:rsidRPr="006F2CA2">
              <w:rPr>
                <w:rFonts w:ascii="Times New Roman" w:hAnsi="Times New Roman" w:cs="Times New Roman"/>
                <w:sz w:val="22"/>
                <w:szCs w:val="20"/>
                <w:lang w:val="en-GB" w:eastAsia="en-US"/>
              </w:rPr>
              <w:t>]/admitted to me that he/she* was [</w:t>
            </w:r>
            <w:r w:rsidRPr="006F2CA2">
              <w:rPr>
                <w:rFonts w:ascii="Times New Roman" w:hAnsi="Times New Roman" w:cs="Times New Roman"/>
                <w:i/>
                <w:sz w:val="22"/>
                <w:szCs w:val="20"/>
                <w:lang w:val="en-GB" w:eastAsia="en-US"/>
              </w:rPr>
              <w:t>to state name of recipient of documents</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GUID=6ace01d8-1a85-4bd0-bd9e-e7ac5498d01c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 in Appendix A of the Practice Directions.]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GUID=bc9152f1-0cd7-4f0e-b54e-349ab29130b1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GUID=1ae323c2-ca30-4ebb-b82a-76c5304c471e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of Substituted Service by Post or other Process (Excluding Newspaper Advertisement)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GUID=07387e2f-2053-4d85-b02a-82020aff0fe1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w:t>
            </w:r>
            <w:r w:rsidRPr="006F2CA2">
              <w:rPr>
                <w:rFonts w:ascii="Times New Roman" w:hAnsi="Times New Roman" w:cs="Times New Roman"/>
                <w:i/>
                <w:sz w:val="22"/>
                <w:szCs w:val="20"/>
                <w:lang w:val="en-GB" w:eastAsia="en-US"/>
              </w:rPr>
              <w:t>to state name and ID No.</w:t>
            </w:r>
            <w:r w:rsidRPr="006F2CA2">
              <w:rPr>
                <w:rFonts w:ascii="Times New Roman" w:hAnsi="Times New Roman" w:cs="Times New Roman"/>
                <w:sz w:val="22"/>
                <w:szCs w:val="20"/>
                <w:lang w:val="en-GB" w:eastAsia="en-US"/>
              </w:rPr>
              <w:t>] of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 make oath and say/affirm* as follows: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GUID=b7e138cd-fd29-4f7b-8838-23eccfc00b4e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following document(s) was/were* duly served by me on [</w:t>
            </w:r>
            <w:r w:rsidRPr="006F2CA2">
              <w:rPr>
                <w:rFonts w:ascii="Times New Roman" w:hAnsi="Times New Roman" w:cs="Times New Roman"/>
                <w:i/>
                <w:sz w:val="22"/>
                <w:szCs w:val="20"/>
                <w:lang w:val="en-GB" w:eastAsia="en-US"/>
              </w:rPr>
              <w:t>to state name of recipient of documents</w:t>
            </w:r>
            <w:r w:rsidRPr="006F2CA2">
              <w:rPr>
                <w:rFonts w:ascii="Times New Roman" w:hAnsi="Times New Roman" w:cs="Times New Roman"/>
                <w:sz w:val="22"/>
                <w:szCs w:val="20"/>
                <w:lang w:val="en-GB" w:eastAsia="en-US"/>
              </w:rPr>
              <w:t>] by [</w:t>
            </w:r>
            <w:r w:rsidRPr="006F2CA2">
              <w:rPr>
                <w:rFonts w:ascii="Times New Roman" w:hAnsi="Times New Roman" w:cs="Times New Roman"/>
                <w:i/>
                <w:sz w:val="22"/>
                <w:szCs w:val="20"/>
                <w:lang w:val="en-GB" w:eastAsia="en-US"/>
              </w:rPr>
              <w:t>to state mode of service and date and time of service</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 xml:space="preserve">, in accordance with the order for substituted service dated </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to state date of substituted service order</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GUID=adc8f995-8f68-4138-a31c-2c7a2a0b49d2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Order of Court for Substituted Service of Documents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GUID=bdf723b8-6c8a-453f-a5fb-cdffde45a6bc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Writ of Summons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GUID=a6f2d684-6be8-4190-a118-a2500673f3e3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Claim</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GUID=cbf2afd7-657c-4093-b2d2-1f621ce9a234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Statement of Particulars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GUID=d3b0e0a4-f88d-4c84-a892-19ca7978a2a9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Notice to a Co-Defendant/Defendant in Counterclaim/Person Entitled to Intervene/Other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GUID=a85abf19-dd28-4fc6-98cd-4e026579c330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Parenting Plan (By Plaintiff)*</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GUID=4854b6f0-ced8-41af-94f8-cc8cb94a14bc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Agreed/Proposed* Matrimonial Property Plan (For Housing Development Board flats Only) (By Plaintiff)*</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GUID=567e192a-b90d-4f83-aba8-6e5a6ba27bb4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h</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Defence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GUID=b04d11aa-7466-4796-a6ab-c9328cdc8b46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Defence and Counterclaim</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GUID=475b665c-7256-48db-bfae-b87e6a7e7275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j</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documents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GUID=aea3d49a-0ebb-4fb4-9b1c-72f14d96df09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 in Appendix A of the Practice Directions.]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GUID=32771c64-c61a-4638-8ef7-0964360f7821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GUID=7b7a3ff5-1270-4fde-bb96-2b7f1d269b82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of Service by Advertisement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GUID=24bb3c53-7597-427b-83d6-50455808203b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w:t>
            </w:r>
            <w:r w:rsidRPr="006F2CA2">
              <w:rPr>
                <w:rFonts w:ascii="Times New Roman" w:hAnsi="Times New Roman" w:cs="Times New Roman"/>
                <w:i/>
                <w:sz w:val="22"/>
                <w:szCs w:val="20"/>
                <w:lang w:val="en-GB" w:eastAsia="en-US"/>
              </w:rPr>
              <w:t>to state name and ID No</w:t>
            </w:r>
            <w:r w:rsidRPr="006F2CA2">
              <w:rPr>
                <w:rFonts w:ascii="Times New Roman" w:hAnsi="Times New Roman" w:cs="Times New Roman"/>
                <w:sz w:val="22"/>
                <w:szCs w:val="20"/>
                <w:lang w:val="en-GB" w:eastAsia="en-US"/>
              </w:rPr>
              <w:t>.] of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 make oath and say/affirm* as follows: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GUID=600fe5d5-352d-4498-a09f-dbaebbae5272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Writ of Summons and Statement of Claim/Defence/Defence and Counterclaim* and Order of Court for Substituted Service were duly served by me on [</w:t>
            </w:r>
            <w:r w:rsidRPr="006F2CA2">
              <w:rPr>
                <w:rFonts w:ascii="Times New Roman" w:hAnsi="Times New Roman" w:cs="Times New Roman"/>
                <w:i/>
                <w:sz w:val="22"/>
                <w:szCs w:val="20"/>
                <w:lang w:val="en-GB" w:eastAsia="en-US"/>
              </w:rPr>
              <w:t>to state name of recipient of documents</w:t>
            </w:r>
            <w:r w:rsidRPr="006F2CA2">
              <w:rPr>
                <w:rFonts w:ascii="Times New Roman" w:hAnsi="Times New Roman" w:cs="Times New Roman"/>
                <w:sz w:val="22"/>
                <w:szCs w:val="20"/>
                <w:lang w:val="en-GB" w:eastAsia="en-US"/>
              </w:rPr>
              <w:t>] by causing to be inserted in [</w:t>
            </w:r>
            <w:r w:rsidRPr="006F2CA2">
              <w:rPr>
                <w:rFonts w:ascii="Times New Roman" w:hAnsi="Times New Roman" w:cs="Times New Roman"/>
                <w:i/>
                <w:sz w:val="22"/>
                <w:szCs w:val="20"/>
                <w:lang w:val="en-GB" w:eastAsia="en-US"/>
              </w:rPr>
              <w:t>name of paper or papers as ordered</w:t>
            </w:r>
            <w:r w:rsidRPr="006F2CA2">
              <w:rPr>
                <w:rFonts w:ascii="Times New Roman" w:hAnsi="Times New Roman" w:cs="Times New Roman"/>
                <w:sz w:val="22"/>
                <w:szCs w:val="20"/>
                <w:lang w:val="en-GB" w:eastAsia="en-US"/>
              </w:rPr>
              <w:t>] an advertisement on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GUID=9662ab4f-972f-4aee-827a-bef9fff6e848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copy of the said advertisement is annexed to this affidavit.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GUID=6a794f2d-4624-4dd2-8b0d-605c22b08f22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 in Appendix A of the Practice Directions.]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GUID=7c7e3f3f-3133-44f7-82f8-54d0367960c2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Default="006F2CA2" w:rsidP="006F2CA2">
      <w:pPr>
        <w:spacing w:before="0" w:after="200" w:line="276" w:lineRule="auto"/>
        <w:divId w:val="2116439976"/>
        <w:rPr>
          <w:rFonts w:ascii="Calibri" w:eastAsia="Calibri" w:hAnsi="Calibri" w:cs="Times New Roman"/>
          <w:sz w:val="22"/>
          <w:szCs w:val="22"/>
          <w:lang w:eastAsia="en-US"/>
        </w:rPr>
      </w:pPr>
    </w:p>
    <w:p w:rsidR="00401B50" w:rsidRDefault="00401B50" w:rsidP="006F2CA2">
      <w:pPr>
        <w:spacing w:before="0" w:after="200" w:line="276" w:lineRule="auto"/>
        <w:divId w:val="2116439976"/>
        <w:rPr>
          <w:rFonts w:ascii="Calibri" w:eastAsia="Calibri" w:hAnsi="Calibri" w:cs="Times New Roman"/>
          <w:sz w:val="22"/>
          <w:szCs w:val="22"/>
          <w:lang w:eastAsia="en-US"/>
        </w:rPr>
      </w:pPr>
    </w:p>
    <w:p w:rsidR="00054E07" w:rsidRDefault="00054E07" w:rsidP="006F2CA2">
      <w:pPr>
        <w:spacing w:before="0" w:after="200" w:line="276" w:lineRule="auto"/>
        <w:divId w:val="2116439976"/>
        <w:rPr>
          <w:rFonts w:ascii="Calibri" w:eastAsia="Calibri" w:hAnsi="Calibri" w:cs="Times New Roman"/>
          <w:sz w:val="22"/>
          <w:szCs w:val="22"/>
          <w:lang w:eastAsia="en-US"/>
        </w:rPr>
      </w:pPr>
    </w:p>
    <w:p w:rsidR="00054E07" w:rsidRPr="006F2CA2" w:rsidRDefault="00054E07" w:rsidP="006F2CA2">
      <w:pPr>
        <w:spacing w:before="0" w:after="200" w:line="276" w:lineRule="auto"/>
        <w:divId w:val="2116439976"/>
        <w:rPr>
          <w:rFonts w:ascii="Calibri" w:eastAsia="Calibri" w:hAnsi="Calibri" w:cs="Times New Roman"/>
          <w:sz w:val="22"/>
          <w:szCs w:val="22"/>
          <w:lang w:eastAsia="en-US"/>
        </w:rPr>
      </w:pPr>
    </w:p>
    <w:p w:rsidR="006F2CA2" w:rsidRPr="003C7C9F" w:rsidRDefault="006F2CA2" w:rsidP="006F2CA2">
      <w:pPr>
        <w:keepNext/>
        <w:keepLines/>
        <w:suppressAutoHyphens/>
        <w:spacing w:before="240" w:after="120" w:line="240" w:lineRule="auto"/>
        <w:jc w:val="center"/>
        <w:divId w:val="2116439976"/>
        <w:rPr>
          <w:rFonts w:ascii="Times New Roman" w:hAnsi="Times New Roman" w:cs="Times New Roman"/>
          <w:caps/>
          <w:lang w:val="en-GB" w:eastAsia="en-US"/>
        </w:rPr>
      </w:pPr>
      <w:r w:rsidRPr="003C7C9F">
        <w:rPr>
          <w:rFonts w:ascii="Times New Roman" w:hAnsi="Times New Roman" w:cs="Times New Roman"/>
          <w:caps/>
          <w:lang w:val="en-GB" w:eastAsia="en-US"/>
        </w:rPr>
        <w:lastRenderedPageBreak/>
        <w:fldChar w:fldCharType="begin" w:fldLock="1"/>
      </w:r>
      <w:r w:rsidRPr="003C7C9F">
        <w:rPr>
          <w:rFonts w:ascii="Times New Roman" w:hAnsi="Times New Roman" w:cs="Times New Roman"/>
          <w:caps/>
          <w:lang w:val="en-GB" w:eastAsia="en-US"/>
        </w:rPr>
        <w:instrText xml:space="preserve"> GUID=64cc4cf9-3c2a-4a3c-afbe-6143291cf91e </w:instrText>
      </w:r>
      <w:r w:rsidRPr="003C7C9F">
        <w:rPr>
          <w:rFonts w:ascii="Times New Roman" w:hAnsi="Times New Roman" w:cs="Times New Roman"/>
          <w:caps/>
          <w:lang w:val="en-GB" w:eastAsia="en-US"/>
        </w:rPr>
        <w:fldChar w:fldCharType="end"/>
      </w:r>
      <w:r w:rsidRPr="003C7C9F">
        <w:rPr>
          <w:rFonts w:ascii="Times New Roman" w:hAnsi="Times New Roman" w:cs="Times New Roman"/>
          <w:caps/>
          <w:lang w:val="en-GB" w:eastAsia="en-US"/>
        </w:rPr>
        <w:t xml:space="preserve">Form </w:t>
      </w:r>
      <w:r w:rsidRPr="003C7C9F">
        <w:rPr>
          <w:rFonts w:ascii="Times New Roman" w:hAnsi="Times New Roman" w:cs="Times New Roman"/>
          <w:caps/>
          <w:lang w:val="en-GB" w:eastAsia="en-US"/>
        </w:rPr>
        <w:fldChar w:fldCharType="begin" w:fldLock="1"/>
      </w:r>
      <w:r w:rsidRPr="003C7C9F">
        <w:rPr>
          <w:rFonts w:ascii="Times New Roman" w:hAnsi="Times New Roman" w:cs="Times New Roman"/>
          <w:caps/>
          <w:lang w:val="en-GB" w:eastAsia="en-US"/>
        </w:rPr>
        <w:instrText>Quote "</w:instrText>
      </w:r>
      <w:r w:rsidRPr="003C7C9F">
        <w:rPr>
          <w:rFonts w:ascii="Times New Roman" w:hAnsi="Times New Roman" w:cs="Times New Roman"/>
          <w:caps/>
          <w:lang w:val="en-GB" w:eastAsia="en-US"/>
        </w:rPr>
        <w:fldChar w:fldCharType="begin" w:fldLock="1"/>
      </w:r>
      <w:r w:rsidRPr="003C7C9F">
        <w:rPr>
          <w:rFonts w:ascii="Times New Roman" w:hAnsi="Times New Roman" w:cs="Times New Roman"/>
          <w:caps/>
          <w:lang w:val="en-GB" w:eastAsia="en-US"/>
        </w:rPr>
        <w:instrText xml:space="preserve">SEQ FormScheduleDivisionHeading1 </w:instrText>
      </w:r>
      <w:r w:rsidRPr="003C7C9F">
        <w:rPr>
          <w:rFonts w:ascii="Times New Roman" w:hAnsi="Times New Roman" w:cs="Times New Roman"/>
          <w:caps/>
          <w:lang w:val="en-GB" w:eastAsia="en-US"/>
        </w:rPr>
        <w:fldChar w:fldCharType="end"/>
      </w:r>
      <w:r w:rsidRPr="003C7C9F">
        <w:rPr>
          <w:rFonts w:ascii="Times New Roman" w:hAnsi="Times New Roman" w:cs="Times New Roman"/>
          <w:caps/>
          <w:lang w:val="en-GB" w:eastAsia="en-US"/>
        </w:rPr>
        <w:instrText>" \* MERGEFORMAT</w:instrText>
      </w:r>
      <w:r w:rsidRPr="003C7C9F">
        <w:rPr>
          <w:rFonts w:ascii="Times New Roman" w:hAnsi="Times New Roman" w:cs="Times New Roman"/>
          <w:caps/>
          <w:lang w:val="en-GB" w:eastAsia="en-US"/>
        </w:rPr>
        <w:fldChar w:fldCharType="separate"/>
      </w:r>
      <w:r w:rsidRPr="003C7C9F">
        <w:rPr>
          <w:rFonts w:ascii="Times New Roman" w:hAnsi="Times New Roman" w:cs="Times New Roman"/>
          <w:caps/>
          <w:lang w:val="en-GB" w:eastAsia="en-US"/>
        </w:rPr>
        <w:t>21</w:t>
      </w:r>
      <w:r w:rsidRPr="003C7C9F">
        <w:rPr>
          <w:rFonts w:ascii="Times New Roman" w:hAnsi="Times New Roman" w:cs="Times New Roman"/>
          <w:caps/>
          <w:lang w:val="en-GB" w:eastAsia="en-US"/>
        </w:rPr>
        <w:fldChar w:fldCharType="end"/>
      </w:r>
      <w:r w:rsidRPr="003C7C9F">
        <w:rPr>
          <w:rFonts w:ascii="Times New Roman" w:hAnsi="Times New Roman" w:cs="Times New Roman"/>
          <w:caps/>
          <w:lang w:val="en-GB" w:eastAsia="en-US"/>
        </w:rPr>
        <w:t xml:space="preserve"> </w:t>
      </w:r>
    </w:p>
    <w:tbl>
      <w:tblPr>
        <w:tblW w:w="7120" w:type="dxa"/>
        <w:tblLook w:val="04A0" w:firstRow="1" w:lastRow="0" w:firstColumn="1" w:lastColumn="0" w:noHBand="0" w:noVBand="1"/>
      </w:tblPr>
      <w:tblGrid>
        <w:gridCol w:w="7120"/>
      </w:tblGrid>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GUID=f7109a9b-26ca-4d93-8b5e-db7b65d038b2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R. 56</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jc w:val="center"/>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GUID=f171f1fa-aa87-4933-96bb-1b7987b824c7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(DEFENCE AND/OR COUNTERCLAIM FORM)</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jc w:val="center"/>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GUID=18d7490c-6b09-43a1-be6b-248bc4210deb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IN THE FAMILY JUSTICE COURTS OF THE REPUBLIC OF SINGAPORE</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GUID=773d1588-adcb-4fa1-bf76-e74c6bd169a5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Divorce Writ No.</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jc w:val="center"/>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GUID=23537490-76a9-4e2a-88a7-4bb2db8497b5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Between</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jc w:val="center"/>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GUID=61c80a43-b2c9-4c4b-a295-d92e61b051dd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Plaintiff’s Name</w:t>
            </w:r>
            <w:r w:rsidRPr="00841158">
              <w:rPr>
                <w:rFonts w:ascii="Times New Roman" w:hAnsi="Times New Roman" w:cs="Times New Roman"/>
                <w:lang w:val="en-GB" w:eastAsia="en-US"/>
              </w:rPr>
              <w:t>] (ID No.      )      </w:t>
            </w:r>
            <w:r w:rsidRPr="00841158">
              <w:rPr>
                <w:rFonts w:ascii="Times New Roman" w:hAnsi="Times New Roman" w:cs="Times New Roman"/>
                <w:i/>
                <w:lang w:val="en-GB" w:eastAsia="en-US"/>
              </w:rPr>
              <w:t>Plaintiff</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jc w:val="center"/>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GUID=65dc5158-7dfc-42c8-891c-7cf3a6d6e89d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And</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jc w:val="center"/>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GUID=9419c2cc-95d7-43d4-9294-fc6cb6b9ff84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Defendant’s Name</w:t>
            </w:r>
            <w:r w:rsidRPr="00841158">
              <w:rPr>
                <w:rFonts w:ascii="Times New Roman" w:hAnsi="Times New Roman" w:cs="Times New Roman"/>
                <w:lang w:val="en-GB" w:eastAsia="en-US"/>
              </w:rPr>
              <w:t>] (ID No.      )      </w:t>
            </w:r>
            <w:r w:rsidRPr="00841158">
              <w:rPr>
                <w:rFonts w:ascii="Times New Roman" w:hAnsi="Times New Roman" w:cs="Times New Roman"/>
                <w:i/>
                <w:lang w:val="en-GB" w:eastAsia="en-US"/>
              </w:rPr>
              <w:t>Defendant</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jc w:val="center"/>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GUID=769c74a9-f943-46b8-b4f2-20123e860535 </w:instrText>
            </w:r>
            <w:r w:rsidRPr="00841158">
              <w:rPr>
                <w:rFonts w:ascii="Times New Roman" w:hAnsi="Times New Roman" w:cs="Times New Roman"/>
                <w:lang w:val="en-GB" w:eastAsia="en-US"/>
              </w:rPr>
              <w:fldChar w:fldCharType="end"/>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jc w:val="center"/>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GUID=fa92dfb6-b052-4f72-8436-998f1c99f8ee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DEFENCE* AND COUNTERCLAIM*</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GUID=e2457e75-a7ea-4c10-9aa8-3ae0fcf37f0f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1.</w:t>
            </w:r>
            <w:r w:rsidRPr="00841158">
              <w:rPr>
                <w:rFonts w:ascii="Times New Roman" w:hAnsi="Times New Roman" w:cs="Times New Roman"/>
                <w:lang w:val="en-GB" w:eastAsia="en-US"/>
              </w:rPr>
              <w:tab/>
              <w:t>Particulars of Defendant</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GUID=4b5d849a-9949-4cfc-88fa-7d0595ce3eb1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 xml:space="preserve">Age: </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GUID=e479c93f-1e6f-4ce8-9d4e-4d367478b027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Citizenship:</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GUID=73ee5db2-8424-4da4-a411-d22bf8e81130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Religion:</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GUID=63dd41a7-3342-4a12-8ee2-e38c8b6b8807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Educational Level:</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GUID=503b0abd-0542-411c-a9bd-f43391fd1546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Current occupation:</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GUID=68025950-b46e-4b2d-abd1-a616d88c579b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Current address:</w:t>
            </w:r>
          </w:p>
        </w:tc>
      </w:tr>
      <w:tr w:rsidR="00552017" w:rsidRPr="00841158" w:rsidTr="00841158">
        <w:trPr>
          <w:divId w:val="2116439976"/>
        </w:trPr>
        <w:tc>
          <w:tcPr>
            <w:tcW w:w="7120" w:type="dxa"/>
            <w:shd w:val="clear" w:color="auto" w:fill="auto"/>
          </w:tcPr>
          <w:p w:rsidR="00552017" w:rsidRPr="00841158" w:rsidRDefault="00552017" w:rsidP="00841158">
            <w:pPr>
              <w:spacing w:before="60" w:after="60" w:line="240" w:lineRule="auto"/>
              <w:ind w:left="475" w:hanging="475"/>
              <w:rPr>
                <w:rFonts w:ascii="Times New Roman" w:hAnsi="Times New Roman" w:cs="Times New Roman"/>
                <w:sz w:val="22"/>
                <w:szCs w:val="22"/>
                <w:lang w:val="en-GB" w:eastAsia="en-US"/>
              </w:rPr>
            </w:pP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GUID=dfdd413a-86ac-465a-a1e4-48a6f8ddda13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2.</w:t>
            </w:r>
            <w:r w:rsidRPr="00841158">
              <w:rPr>
                <w:rFonts w:ascii="Times New Roman" w:hAnsi="Times New Roman" w:cs="Times New Roman"/>
                <w:lang w:val="en-GB" w:eastAsia="en-US"/>
              </w:rPr>
              <w:tab/>
              <w:t>Defence</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GUID=b999cda9-5fd4-4a3d-9f8d-4afd55c70ef5 </w:instrText>
            </w:r>
            <w:r w:rsidRPr="00841158">
              <w:rPr>
                <w:rFonts w:ascii="Times New Roman" w:hAnsi="Times New Roman" w:cs="Times New Roman"/>
                <w:lang w:val="en-GB" w:eastAsia="en-US"/>
              </w:rPr>
              <w:fldChar w:fldCharType="end"/>
            </w:r>
            <w:r w:rsidRPr="00841158">
              <w:rPr>
                <w:rFonts w:ascii="Times New Roman" w:hAnsi="Times New Roman" w:cs="Times New Roman"/>
                <w:i/>
                <w:lang w:val="en-GB" w:eastAsia="en-US"/>
              </w:rPr>
              <w:t>(a)</w:t>
            </w:r>
            <w:r w:rsidRPr="00841158">
              <w:rPr>
                <w:rFonts w:ascii="Times New Roman" w:hAnsi="Times New Roman" w:cs="Times New Roman"/>
                <w:i/>
                <w:lang w:val="en-GB" w:eastAsia="en-US"/>
              </w:rPr>
              <w:tab/>
            </w:r>
            <w:r w:rsidRPr="00841158">
              <w:rPr>
                <w:rFonts w:ascii="Times New Roman" w:hAnsi="Times New Roman" w:cs="Times New Roman"/>
                <w:lang w:val="en-GB" w:eastAsia="en-US"/>
              </w:rPr>
              <w:t>To deny or admit the paragraphs of the Statement of Claim (and Statement of Particulars). To state full particulars of the facts relied on but not the evidence by which they are to be proved.</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GUID=e9501c6e-2f35-4e6e-9c8d-3f84b4d9f8d5 </w:instrText>
            </w:r>
            <w:r w:rsidRPr="00841158">
              <w:rPr>
                <w:rFonts w:ascii="Times New Roman" w:hAnsi="Times New Roman" w:cs="Times New Roman"/>
                <w:lang w:val="en-GB" w:eastAsia="en-US"/>
              </w:rPr>
              <w:fldChar w:fldCharType="end"/>
            </w:r>
            <w:r w:rsidRPr="00841158">
              <w:rPr>
                <w:rFonts w:ascii="Times New Roman" w:hAnsi="Times New Roman" w:cs="Times New Roman"/>
                <w:i/>
                <w:lang w:val="en-GB" w:eastAsia="en-US"/>
              </w:rPr>
              <w:t>(b)</w:t>
            </w:r>
            <w:r w:rsidRPr="00841158">
              <w:rPr>
                <w:rFonts w:ascii="Times New Roman" w:hAnsi="Times New Roman" w:cs="Times New Roman"/>
                <w:i/>
                <w:lang w:val="en-GB" w:eastAsia="en-US"/>
              </w:rPr>
              <w:tab/>
            </w:r>
            <w:r w:rsidRPr="00841158">
              <w:rPr>
                <w:rFonts w:ascii="Times New Roman" w:hAnsi="Times New Roman" w:cs="Times New Roman"/>
                <w:lang w:val="en-GB" w:eastAsia="en-US"/>
              </w:rPr>
              <w:t>To state whether any, and if so what, agreement or arrangement has been made or is proposed to be made between the parties for the support of the wife or any child of the marriage.</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GUID=88562cea-3514-4b89-8b87-4c950e3c59dc </w:instrText>
            </w:r>
            <w:r w:rsidRPr="00841158">
              <w:rPr>
                <w:rFonts w:ascii="Times New Roman" w:hAnsi="Times New Roman" w:cs="Times New Roman"/>
                <w:lang w:val="en-GB" w:eastAsia="en-US"/>
              </w:rPr>
              <w:fldChar w:fldCharType="end"/>
            </w:r>
            <w:r w:rsidRPr="00841158">
              <w:rPr>
                <w:rFonts w:ascii="Times New Roman" w:hAnsi="Times New Roman" w:cs="Times New Roman"/>
                <w:i/>
                <w:lang w:val="en-GB" w:eastAsia="en-US"/>
              </w:rPr>
              <w:t>(c)</w:t>
            </w:r>
            <w:r w:rsidRPr="00841158">
              <w:rPr>
                <w:rFonts w:ascii="Times New Roman" w:hAnsi="Times New Roman" w:cs="Times New Roman"/>
                <w:i/>
                <w:lang w:val="en-GB" w:eastAsia="en-US"/>
              </w:rPr>
              <w:tab/>
            </w:r>
            <w:r w:rsidRPr="00841158">
              <w:rPr>
                <w:rFonts w:ascii="Times New Roman" w:hAnsi="Times New Roman" w:cs="Times New Roman"/>
                <w:lang w:val="en-GB" w:eastAsia="en-US"/>
              </w:rPr>
              <w:t>If any statements set out in the Statement of Claim concerning the living children of the marriage are disputed, full particulars of the facts relied on are to be stated in the Defence.</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1"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GUID=3bbb6b04-4268-4804-a2f4-ee50bf27e10c </w:instrText>
            </w:r>
            <w:r w:rsidRPr="00841158">
              <w:rPr>
                <w:rFonts w:ascii="Times New Roman" w:hAnsi="Times New Roman" w:cs="Times New Roman"/>
                <w:lang w:val="en-GB" w:eastAsia="en-US"/>
              </w:rPr>
              <w:fldChar w:fldCharType="end"/>
            </w:r>
            <w:r w:rsidRPr="00841158">
              <w:rPr>
                <w:rFonts w:ascii="Times New Roman" w:hAnsi="Times New Roman" w:cs="Times New Roman"/>
                <w:i/>
                <w:lang w:val="en-GB" w:eastAsia="en-US"/>
              </w:rPr>
              <w:t>(d)</w:t>
            </w:r>
            <w:r w:rsidRPr="00841158">
              <w:rPr>
                <w:rFonts w:ascii="Times New Roman" w:hAnsi="Times New Roman" w:cs="Times New Roman"/>
                <w:i/>
                <w:lang w:val="en-GB" w:eastAsia="en-US"/>
              </w:rPr>
              <w:tab/>
            </w:r>
            <w:r w:rsidRPr="00841158">
              <w:rPr>
                <w:rFonts w:ascii="Times New Roman" w:hAnsi="Times New Roman" w:cs="Times New Roman"/>
                <w:lang w:val="en-GB" w:eastAsia="en-US"/>
              </w:rPr>
              <w:t>If any information on the following matters has not been provided in the Statement of Claim, or if any statement set out in relation to the following matters in the Statement of Claim is disputed, the Defence is to furnish information on the same, with the details as set out in sub-paragraphs (i) and (ii) below:</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GUID=ce8698fa-8f0d-4e45-b3c5-b723beead18e </w:instrText>
            </w:r>
            <w:r w:rsidRPr="00841158">
              <w:rPr>
                <w:rFonts w:ascii="Times New Roman" w:hAnsi="Times New Roman" w:cs="Times New Roman"/>
                <w:lang w:val="en-GB" w:eastAsia="en-US"/>
              </w:rPr>
              <w:fldChar w:fldCharType="end"/>
            </w:r>
            <w:r w:rsidRPr="00841158">
              <w:rPr>
                <w:rFonts w:ascii="Times New Roman" w:hAnsi="Times New Roman" w:cs="Times New Roman"/>
                <w:i/>
                <w:lang w:val="en-GB" w:eastAsia="en-US"/>
              </w:rPr>
              <w:tab/>
            </w:r>
            <w:r w:rsidRPr="00841158">
              <w:rPr>
                <w:rFonts w:ascii="Times New Roman" w:hAnsi="Times New Roman" w:cs="Times New Roman"/>
                <w:lang w:val="en-GB" w:eastAsia="en-US"/>
              </w:rPr>
              <w:t xml:space="preserve">Whether there are or have been other proceedings in Singapore or elsewhere with reference to the marriage, or to any children of the marriage, or between the Plaintiff and the Defendant </w:t>
            </w:r>
            <w:r w:rsidRPr="00841158">
              <w:rPr>
                <w:rFonts w:ascii="Times New Roman" w:hAnsi="Times New Roman" w:cs="Times New Roman"/>
                <w:lang w:val="en-GB" w:eastAsia="en-US"/>
              </w:rPr>
              <w:lastRenderedPageBreak/>
              <w:t>with reference to maintenance or to any property of either or both of them.</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lastRenderedPageBreak/>
              <w:fldChar w:fldCharType="begin"/>
            </w:r>
            <w:r w:rsidRPr="00841158">
              <w:rPr>
                <w:rFonts w:ascii="Times New Roman" w:hAnsi="Times New Roman" w:cs="Times New Roman"/>
                <w:lang w:val="en-GB" w:eastAsia="en-US"/>
              </w:rPr>
              <w:instrText xml:space="preserve"> GUID=ea296bce-0481-411c-b62e-fea0a76ae9eb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w:t>
            </w:r>
            <w:r w:rsidRPr="00841158">
              <w:rPr>
                <w:rFonts w:ascii="Times New Roman" w:hAnsi="Times New Roman" w:cs="Times New Roman"/>
                <w:lang w:val="en-GB" w:eastAsia="en-US"/>
              </w:rPr>
              <w:tab/>
              <w:t>Nature of the proceedings, i.e. whether:</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GUID=2e5a2505-b2bf-467c-88ab-ec3750197462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(A)</w:t>
            </w:r>
            <w:r w:rsidRPr="00841158">
              <w:rPr>
                <w:rFonts w:ascii="Times New Roman" w:hAnsi="Times New Roman" w:cs="Times New Roman"/>
                <w:lang w:val="en-GB" w:eastAsia="zh-CN"/>
              </w:rPr>
              <w:tab/>
              <w:t>Matrimonial proceedings; and/or</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GUID=cdc3d6ad-b55e-42a8-84f2-f1b8ca1381de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(B)</w:t>
            </w:r>
            <w:r w:rsidRPr="00841158">
              <w:rPr>
                <w:rFonts w:ascii="Times New Roman" w:hAnsi="Times New Roman" w:cs="Times New Roman"/>
                <w:lang w:val="en-GB" w:eastAsia="zh-CN"/>
              </w:rPr>
              <w:tab/>
              <w:t>Family violence (between the Plaintiff, Defendant and any children of the marriage); and/or</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GUID=1deb5a89-c5d6-4f26-8cb3-9b45c5dc82cf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(C)</w:t>
            </w:r>
            <w:r w:rsidRPr="00841158">
              <w:rPr>
                <w:rFonts w:ascii="Times New Roman" w:hAnsi="Times New Roman" w:cs="Times New Roman"/>
                <w:lang w:val="en-GB" w:eastAsia="zh-CN"/>
              </w:rPr>
              <w:tab/>
              <w:t>Custody, care and control and/or access to the children of the marriage; and/or</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GUID=3ccdd00e-f5bc-444a-a814-b3955bd79ad9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(D)</w:t>
            </w:r>
            <w:r w:rsidRPr="00841158">
              <w:rPr>
                <w:rFonts w:ascii="Times New Roman" w:hAnsi="Times New Roman" w:cs="Times New Roman"/>
                <w:lang w:val="en-GB" w:eastAsia="zh-CN"/>
              </w:rPr>
              <w:tab/>
              <w:t>Proceedings in any juvenile or youth court in respect of the children of the marriage; and/or</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GUID=0a05b144-5ecc-4dad-bdc6-b44865607f6f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(E)</w:t>
            </w:r>
            <w:r w:rsidRPr="00841158">
              <w:rPr>
                <w:rFonts w:ascii="Times New Roman" w:hAnsi="Times New Roman" w:cs="Times New Roman"/>
                <w:lang w:val="en-GB" w:eastAsia="zh-CN"/>
              </w:rPr>
              <w:tab/>
              <w:t>Maintenance (for wife and any children of the marriage); and/or</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GUID=4b8bf299-2e46-4b57-b475-bcb9368b1156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(F)</w:t>
            </w:r>
            <w:r w:rsidRPr="00841158">
              <w:rPr>
                <w:rFonts w:ascii="Times New Roman" w:hAnsi="Times New Roman" w:cs="Times New Roman"/>
                <w:lang w:val="en-GB" w:eastAsia="zh-CN"/>
              </w:rPr>
              <w:tab/>
              <w:t>Matrimonial Property; and/or</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GUID=93828e00-6572-4d27-a200-a204b81a1130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(G)</w:t>
            </w:r>
            <w:r w:rsidRPr="00841158">
              <w:rPr>
                <w:rFonts w:ascii="Times New Roman" w:hAnsi="Times New Roman" w:cs="Times New Roman"/>
                <w:lang w:val="en-GB" w:eastAsia="zh-CN"/>
              </w:rPr>
              <w:tab/>
              <w:t>Other proceedings which may be relevant to the present proceedings (such as bankruptcy proceedings).</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GUID=102c5af9-83ab-4c66-bc22-b77d44a33257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(ii)</w:t>
            </w:r>
            <w:r w:rsidRPr="00841158">
              <w:rPr>
                <w:rFonts w:ascii="Times New Roman" w:hAnsi="Times New Roman" w:cs="Times New Roman"/>
                <w:lang w:val="en-GB" w:eastAsia="en-US"/>
              </w:rPr>
              <w:tab/>
              <w:t>Details of the proceedings</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188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GUID=836ff7e1-9b19-4cab-9e13-224bc554f9fa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to state in relation to each of the proceedings set out in paragraph</w:t>
            </w:r>
            <w:r w:rsidRPr="00841158">
              <w:rPr>
                <w:rFonts w:ascii="Times New Roman" w:hAnsi="Times New Roman" w:cs="Times New Roman"/>
                <w:lang w:val="en-GB" w:eastAsia="en-US"/>
              </w:rPr>
              <w:t xml:space="preserve"> (i) </w:t>
            </w:r>
            <w:r w:rsidRPr="00841158">
              <w:rPr>
                <w:rFonts w:ascii="Times New Roman" w:hAnsi="Times New Roman" w:cs="Times New Roman"/>
                <w:i/>
                <w:lang w:val="en-GB" w:eastAsia="en-US"/>
              </w:rPr>
              <w:t>above</w:t>
            </w:r>
            <w:r w:rsidRPr="00841158">
              <w:rPr>
                <w:rFonts w:ascii="Times New Roman" w:hAnsi="Times New Roman" w:cs="Times New Roman"/>
                <w:lang w:val="en-GB" w:eastAsia="en-US"/>
              </w:rPr>
              <w:t>]</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GUID=30d09b05-ed8a-40fc-90c6-4670d3d3a12c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(A)</w:t>
            </w:r>
            <w:r w:rsidRPr="00841158">
              <w:rPr>
                <w:rFonts w:ascii="Times New Roman" w:hAnsi="Times New Roman" w:cs="Times New Roman"/>
                <w:lang w:val="en-GB" w:eastAsia="zh-CN"/>
              </w:rPr>
              <w:tab/>
              <w:t>The suit number:</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GUID=a80dd022-f64c-43ae-a91f-6889929d8c48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(B)</w:t>
            </w:r>
            <w:r w:rsidRPr="00841158">
              <w:rPr>
                <w:rFonts w:ascii="Times New Roman" w:hAnsi="Times New Roman" w:cs="Times New Roman"/>
                <w:lang w:val="en-GB" w:eastAsia="zh-CN"/>
              </w:rPr>
              <w:tab/>
              <w:t>The date of any decree or order or judgment:</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GUID=91535acf-42cf-4fd2-a464-aa0a58f34ef1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(C)</w:t>
            </w:r>
            <w:r w:rsidRPr="00841158">
              <w:rPr>
                <w:rFonts w:ascii="Times New Roman" w:hAnsi="Times New Roman" w:cs="Times New Roman"/>
                <w:lang w:val="en-GB" w:eastAsia="zh-CN"/>
              </w:rPr>
              <w:tab/>
              <w:t>Decree or order or judgment made:</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GUID=60ee56e9-2597-4f4b-88e4-0ec585653c81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(D)</w:t>
            </w:r>
            <w:r w:rsidRPr="00841158">
              <w:rPr>
                <w:rFonts w:ascii="Times New Roman" w:hAnsi="Times New Roman" w:cs="Times New Roman"/>
                <w:lang w:val="en-GB" w:eastAsia="zh-CN"/>
              </w:rPr>
              <w:tab/>
              <w:t>If no decree or order or judgment has been made, the status of the proceedings:</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GUID=185f9828-15e5-4bf6-9b23-da2a2c2ec5d5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(iii)</w:t>
            </w:r>
            <w:r w:rsidRPr="00841158">
              <w:rPr>
                <w:rFonts w:ascii="Times New Roman" w:hAnsi="Times New Roman" w:cs="Times New Roman"/>
                <w:lang w:val="en-GB" w:eastAsia="en-US"/>
              </w:rPr>
              <w:tab/>
              <w:t>There are bankruptcy proceedings against the Defendant pending as at [</w:t>
            </w:r>
            <w:r w:rsidRPr="00841158">
              <w:rPr>
                <w:rFonts w:ascii="Times New Roman" w:hAnsi="Times New Roman" w:cs="Times New Roman"/>
                <w:i/>
                <w:lang w:val="en-GB" w:eastAsia="en-US"/>
              </w:rPr>
              <w:t>to state date, which shall not be later than 7 days immediately preceding the filing of the Defence and/or Counterclaim</w:t>
            </w:r>
            <w:r w:rsidRPr="00841158">
              <w:rPr>
                <w:rFonts w:ascii="Times New Roman" w:hAnsi="Times New Roman" w:cs="Times New Roman"/>
                <w:lang w:val="en-GB" w:eastAsia="en-US"/>
              </w:rPr>
              <w:t>]:</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2007" w:hanging="533"/>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GUID=d23583ae-cff8-48d3-814c-34117f3d4b0a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(A)</w:t>
            </w:r>
            <w:r w:rsidRPr="00841158">
              <w:rPr>
                <w:rFonts w:ascii="Times New Roman" w:hAnsi="Times New Roman" w:cs="Times New Roman"/>
                <w:lang w:val="en-GB" w:eastAsia="zh-CN"/>
              </w:rPr>
              <w:tab/>
              <w:t>The suit number:</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2007" w:hanging="533"/>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GUID=f157281a-f4cd-4b7b-abad-a630f98f9d77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(B)</w:t>
            </w:r>
            <w:r w:rsidRPr="00841158">
              <w:rPr>
                <w:rFonts w:ascii="Times New Roman" w:hAnsi="Times New Roman" w:cs="Times New Roman"/>
                <w:lang w:val="en-GB" w:eastAsia="zh-CN"/>
              </w:rPr>
              <w:tab/>
              <w:t>Whether creditor’s bankruptcy application or debtor’s bankruptcy application:</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2007" w:hanging="533"/>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GUID=448bc23f-0428-4edd-adc9-c1208c1e7393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(C)</w:t>
            </w:r>
            <w:r w:rsidRPr="00841158">
              <w:rPr>
                <w:rFonts w:ascii="Times New Roman" w:hAnsi="Times New Roman" w:cs="Times New Roman"/>
                <w:lang w:val="en-GB" w:eastAsia="zh-CN"/>
              </w:rPr>
              <w:tab/>
              <w:t>Name of Creditor:</w:t>
            </w:r>
          </w:p>
        </w:tc>
      </w:tr>
      <w:tr w:rsidR="004066EF" w:rsidRPr="00841158" w:rsidTr="00841158">
        <w:trPr>
          <w:divId w:val="2116439976"/>
        </w:trPr>
        <w:tc>
          <w:tcPr>
            <w:tcW w:w="7120" w:type="dxa"/>
            <w:shd w:val="clear" w:color="auto" w:fill="auto"/>
          </w:tcPr>
          <w:p w:rsidR="004066EF" w:rsidRDefault="004066EF" w:rsidP="00841158">
            <w:pPr>
              <w:spacing w:before="60" w:after="60" w:line="240" w:lineRule="auto"/>
              <w:ind w:left="2007" w:hanging="533"/>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GUID=e14572a6-9a19-4a2f-b02b-c42c89db6cf0 </w:instrText>
            </w:r>
            <w:r w:rsidRPr="00841158">
              <w:rPr>
                <w:rFonts w:ascii="Times New Roman" w:hAnsi="Times New Roman" w:cs="Times New Roman"/>
                <w:lang w:val="en-GB" w:eastAsia="zh-CN"/>
              </w:rPr>
              <w:fldChar w:fldCharType="end"/>
            </w:r>
            <w:r w:rsidR="00401B50">
              <w:rPr>
                <w:rFonts w:ascii="Times New Roman" w:hAnsi="Times New Roman" w:cs="Times New Roman"/>
                <w:lang w:val="en-GB" w:eastAsia="zh-CN"/>
              </w:rPr>
              <w:t>(D)</w:t>
            </w:r>
            <w:r w:rsidR="00401B50">
              <w:rPr>
                <w:rFonts w:ascii="Times New Roman" w:hAnsi="Times New Roman" w:cs="Times New Roman"/>
                <w:lang w:val="en-GB" w:eastAsia="zh-CN"/>
              </w:rPr>
              <w:tab/>
              <w:t>Amount of debt claimed:</w:t>
            </w:r>
          </w:p>
          <w:p w:rsidR="00401B50" w:rsidRPr="00841158" w:rsidRDefault="00401B50" w:rsidP="00841158">
            <w:pPr>
              <w:spacing w:before="60" w:after="60" w:line="240" w:lineRule="auto"/>
              <w:ind w:left="2007" w:hanging="533"/>
              <w:rPr>
                <w:rFonts w:ascii="Times New Roman" w:hAnsi="Times New Roman" w:cs="Times New Roman"/>
                <w:lang w:val="en-GB" w:eastAsia="zh-CN"/>
              </w:rPr>
            </w:pPr>
            <w:r>
              <w:rPr>
                <w:rFonts w:ascii="Times New Roman" w:hAnsi="Times New Roman" w:cs="Times New Roman"/>
                <w:lang w:val="en-GB" w:eastAsia="zh-CN"/>
              </w:rPr>
              <w:t xml:space="preserve">(E)    Status of proceedings; </w:t>
            </w:r>
          </w:p>
        </w:tc>
      </w:tr>
      <w:tr w:rsidR="004066EF" w:rsidRPr="00841158" w:rsidTr="00841158">
        <w:trPr>
          <w:divId w:val="2116439976"/>
        </w:trPr>
        <w:tc>
          <w:tcPr>
            <w:tcW w:w="7120" w:type="dxa"/>
            <w:shd w:val="clear" w:color="auto" w:fill="auto"/>
          </w:tcPr>
          <w:p w:rsidR="004A0AC1" w:rsidRPr="00841158" w:rsidRDefault="004A0AC1" w:rsidP="00401B50">
            <w:pPr>
              <w:spacing w:before="60" w:after="60" w:line="240" w:lineRule="auto"/>
              <w:rPr>
                <w:rFonts w:ascii="Times New Roman" w:hAnsi="Times New Roman" w:cs="Times New Roman"/>
                <w:lang w:val="en-GB" w:eastAsia="zh-CN"/>
              </w:rPr>
            </w:pPr>
          </w:p>
        </w:tc>
      </w:tr>
      <w:tr w:rsidR="004066EF" w:rsidRPr="00841158" w:rsidTr="00841158">
        <w:trPr>
          <w:divId w:val="2116439976"/>
        </w:trPr>
        <w:tc>
          <w:tcPr>
            <w:tcW w:w="7120" w:type="dxa"/>
            <w:shd w:val="clear" w:color="auto" w:fill="auto"/>
          </w:tcPr>
          <w:p w:rsidR="004A0AC1" w:rsidRPr="00841158" w:rsidRDefault="004066EF" w:rsidP="00C20EF2">
            <w:pPr>
              <w:numPr>
                <w:ilvl w:val="0"/>
                <w:numId w:val="170"/>
              </w:numPr>
              <w:spacing w:before="60" w:after="60" w:line="240" w:lineRule="auto"/>
              <w:jc w:val="both"/>
              <w:rPr>
                <w:rFonts w:ascii="Times New Roman" w:hAnsi="Times New Roman" w:cs="Times New Roman"/>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GUID=ff7fcdac-2a48-4580-ae68-7c6fe58ce5e1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Counterclaim*</w:t>
            </w:r>
            <w:r w:rsidR="004A0AC1" w:rsidRPr="00841158">
              <w:rPr>
                <w:rFonts w:ascii="Times New Roman" w:hAnsi="Times New Roman" w:cs="Times New Roman"/>
              </w:rPr>
              <w:t xml:space="preserve"> </w:t>
            </w:r>
          </w:p>
          <w:p w:rsidR="004066EF" w:rsidRPr="00841158" w:rsidRDefault="004A0AC1" w:rsidP="00841158">
            <w:pPr>
              <w:spacing w:before="60" w:after="60" w:line="240" w:lineRule="auto"/>
              <w:ind w:left="720"/>
              <w:jc w:val="both"/>
              <w:rPr>
                <w:rFonts w:ascii="Times New Roman" w:hAnsi="Times New Roman" w:cs="Times New Roman"/>
                <w:lang w:val="en-GB" w:eastAsia="en-US"/>
              </w:rPr>
            </w:pPr>
            <w:r w:rsidRPr="00841158">
              <w:rPr>
                <w:rFonts w:ascii="Times New Roman" w:hAnsi="Times New Roman" w:cs="Times New Roman"/>
              </w:rPr>
              <w:t xml:space="preserve">The Defendant is required to attend a parenting programme by the Ministry of Social and Family Development before filing a Counterclaim. </w:t>
            </w:r>
            <w:r w:rsidR="00CA7B16" w:rsidRPr="00841158">
              <w:rPr>
                <w:rFonts w:ascii="Times New Roman" w:hAnsi="Times New Roman" w:cs="Times New Roman"/>
              </w:rPr>
              <w:t xml:space="preserve">        </w:t>
            </w:r>
          </w:p>
        </w:tc>
      </w:tr>
      <w:tr w:rsidR="004066EF" w:rsidRPr="00841158" w:rsidTr="00841158">
        <w:trPr>
          <w:divId w:val="2116439976"/>
        </w:trPr>
        <w:tc>
          <w:tcPr>
            <w:tcW w:w="7120" w:type="dxa"/>
            <w:shd w:val="clear" w:color="auto" w:fill="auto"/>
          </w:tcPr>
          <w:p w:rsidR="00552017" w:rsidRPr="00841158" w:rsidRDefault="00552017" w:rsidP="00841158">
            <w:pPr>
              <w:spacing w:before="60" w:after="60" w:line="240" w:lineRule="auto"/>
              <w:ind w:left="770" w:hanging="567"/>
              <w:jc w:val="both"/>
              <w:rPr>
                <w:rFonts w:ascii="Times New Roman" w:hAnsi="Times New Roman" w:cs="Times New Roman"/>
              </w:rPr>
            </w:pPr>
            <w:r w:rsidRPr="00841158">
              <w:rPr>
                <w:rFonts w:ascii="Times New Roman" w:hAnsi="Times New Roman" w:cs="Times New Roman"/>
                <w:sz w:val="22"/>
                <w:szCs w:val="22"/>
              </w:rPr>
              <w:tab/>
            </w:r>
            <w:r w:rsidRPr="00841158">
              <w:rPr>
                <w:rFonts w:ascii="Times New Roman" w:hAnsi="Times New Roman" w:cs="Times New Roman"/>
              </w:rPr>
              <w:t xml:space="preserve">*The Defendant has participated in a parenting programme and has been issued with a Certificate of Completion by the Ministry </w:t>
            </w:r>
            <w:r w:rsidRPr="00841158">
              <w:rPr>
                <w:rFonts w:ascii="Times New Roman" w:hAnsi="Times New Roman" w:cs="Times New Roman"/>
              </w:rPr>
              <w:lastRenderedPageBreak/>
              <w:t>of Social and Family Development, before filing the Counterclaim.</w:t>
            </w:r>
          </w:p>
          <w:p w:rsidR="00552017" w:rsidRPr="00841158" w:rsidRDefault="00552017" w:rsidP="00841158">
            <w:pPr>
              <w:spacing w:before="60" w:after="60" w:line="240" w:lineRule="auto"/>
              <w:ind w:left="770" w:hanging="567"/>
              <w:jc w:val="both"/>
              <w:rPr>
                <w:rFonts w:ascii="Times New Roman" w:hAnsi="Times New Roman" w:cs="Times New Roman"/>
              </w:rPr>
            </w:pPr>
            <w:r w:rsidRPr="00841158">
              <w:rPr>
                <w:rFonts w:ascii="Times New Roman" w:hAnsi="Times New Roman" w:cs="Times New Roman"/>
              </w:rPr>
              <w:tab/>
              <w:t>A copy of the Certificate of Completion is annexed herein (Annex [</w:t>
            </w:r>
            <w:r w:rsidRPr="00841158">
              <w:rPr>
                <w:rFonts w:ascii="Times New Roman" w:hAnsi="Times New Roman" w:cs="Times New Roman"/>
                <w:i/>
              </w:rPr>
              <w:t>to state number</w:t>
            </w:r>
            <w:r w:rsidRPr="00841158">
              <w:rPr>
                <w:rFonts w:ascii="Times New Roman" w:hAnsi="Times New Roman" w:cs="Times New Roman"/>
              </w:rPr>
              <w:t>])</w:t>
            </w:r>
          </w:p>
          <w:p w:rsidR="004A0AC1" w:rsidRPr="00841158" w:rsidRDefault="004A0AC1" w:rsidP="00841158">
            <w:pPr>
              <w:spacing w:before="60" w:after="60" w:line="240" w:lineRule="auto"/>
              <w:jc w:val="both"/>
              <w:rPr>
                <w:rFonts w:ascii="Times New Roman" w:hAnsi="Times New Roman" w:cs="Times New Roman"/>
              </w:rPr>
            </w:pPr>
            <w:r w:rsidRPr="00841158">
              <w:rPr>
                <w:rFonts w:ascii="Times New Roman" w:hAnsi="Times New Roman" w:cs="Times New Roman"/>
              </w:rPr>
              <w:t>OR</w:t>
            </w:r>
          </w:p>
          <w:p w:rsidR="004A0AC1" w:rsidRPr="00841158" w:rsidRDefault="004A0AC1" w:rsidP="00841158">
            <w:pPr>
              <w:spacing w:before="60" w:after="60" w:line="240" w:lineRule="auto"/>
              <w:ind w:left="475" w:hanging="475"/>
              <w:jc w:val="both"/>
              <w:rPr>
                <w:rFonts w:ascii="Times New Roman" w:hAnsi="Times New Roman" w:cs="Times New Roman"/>
              </w:rPr>
            </w:pPr>
            <w:r w:rsidRPr="00841158">
              <w:rPr>
                <w:rFonts w:ascii="Times New Roman" w:hAnsi="Times New Roman" w:cs="Times New Roman"/>
              </w:rPr>
              <w:t xml:space="preserve"> </w:t>
            </w:r>
            <w:r w:rsidRPr="00841158">
              <w:rPr>
                <w:rFonts w:ascii="Times New Roman" w:hAnsi="Times New Roman" w:cs="Times New Roman"/>
              </w:rPr>
              <w:tab/>
              <w:t>*The Defendant has not participated in a parenting programme but:</w:t>
            </w:r>
          </w:p>
          <w:p w:rsidR="004A0AC1" w:rsidRPr="00841158" w:rsidRDefault="004A0AC1" w:rsidP="00841158">
            <w:pPr>
              <w:spacing w:before="60" w:after="60" w:line="240" w:lineRule="auto"/>
              <w:ind w:left="475" w:hanging="475"/>
              <w:jc w:val="both"/>
              <w:rPr>
                <w:rFonts w:ascii="Times New Roman" w:hAnsi="Times New Roman" w:cs="Times New Roman"/>
              </w:rPr>
            </w:pPr>
            <w:r w:rsidRPr="00841158">
              <w:rPr>
                <w:rFonts w:ascii="Times New Roman" w:hAnsi="Times New Roman" w:cs="Times New Roman"/>
              </w:rPr>
              <w:t>(a)</w:t>
            </w:r>
            <w:r w:rsidRPr="00841158">
              <w:rPr>
                <w:rFonts w:ascii="Times New Roman" w:hAnsi="Times New Roman" w:cs="Times New Roman"/>
              </w:rPr>
              <w:tab/>
              <w:t>has been issued with a Note of Exclusion by the Ministry of Social and Family Development; or</w:t>
            </w:r>
          </w:p>
          <w:p w:rsidR="004A0AC1" w:rsidRPr="00841158" w:rsidRDefault="004A0AC1" w:rsidP="00841158">
            <w:pPr>
              <w:spacing w:before="60" w:after="60" w:line="240" w:lineRule="auto"/>
              <w:ind w:left="475" w:hanging="475"/>
              <w:jc w:val="both"/>
              <w:rPr>
                <w:rFonts w:ascii="Times New Roman" w:hAnsi="Times New Roman" w:cs="Times New Roman"/>
              </w:rPr>
            </w:pPr>
            <w:r w:rsidRPr="00841158">
              <w:rPr>
                <w:rFonts w:ascii="Times New Roman" w:hAnsi="Times New Roman" w:cs="Times New Roman"/>
              </w:rPr>
              <w:t>(b)</w:t>
            </w:r>
            <w:r w:rsidRPr="00841158">
              <w:rPr>
                <w:rFonts w:ascii="Times New Roman" w:hAnsi="Times New Roman" w:cs="Times New Roman"/>
              </w:rPr>
              <w:tab/>
              <w:t xml:space="preserve">has obtained an Order of Court allowing the Defendant to file the Counterclaim pursuant to section 94A(4) of the Women’s Charter. </w:t>
            </w:r>
          </w:p>
          <w:p w:rsidR="004A0AC1" w:rsidRPr="00841158" w:rsidRDefault="004A0AC1"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rPr>
              <w:t xml:space="preserve">        A copy of the Note of Exclusion/Order of Court* is annexed herein (Annex [</w:t>
            </w:r>
            <w:r w:rsidRPr="00841158">
              <w:rPr>
                <w:rFonts w:ascii="Times New Roman" w:hAnsi="Times New Roman" w:cs="Times New Roman"/>
                <w:i/>
              </w:rPr>
              <w:t>to state number</w:t>
            </w:r>
            <w:r w:rsidRPr="00841158">
              <w:rPr>
                <w:rFonts w:ascii="Times New Roman" w:hAnsi="Times New Roman" w:cs="Times New Roman"/>
              </w:rPr>
              <w:t xml:space="preserve">]).         </w:t>
            </w:r>
          </w:p>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GUID=537569ed-4378-4b2f-afae-14271028a15e </w:instrText>
            </w:r>
            <w:r w:rsidRPr="00841158">
              <w:rPr>
                <w:rFonts w:ascii="Times New Roman" w:hAnsi="Times New Roman" w:cs="Times New Roman"/>
                <w:lang w:val="en-GB" w:eastAsia="en-US"/>
              </w:rPr>
              <w:fldChar w:fldCharType="end"/>
            </w:r>
          </w:p>
        </w:tc>
      </w:tr>
      <w:tr w:rsidR="003C7C9F" w:rsidRPr="00841158" w:rsidTr="00841158">
        <w:trPr>
          <w:divId w:val="2116439976"/>
        </w:trPr>
        <w:tc>
          <w:tcPr>
            <w:tcW w:w="7120" w:type="dxa"/>
            <w:shd w:val="clear" w:color="auto" w:fill="auto"/>
          </w:tcPr>
          <w:p w:rsidR="003C7C9F" w:rsidRPr="00841158" w:rsidRDefault="003C7C9F" w:rsidP="00841158">
            <w:pPr>
              <w:spacing w:before="60" w:after="60" w:line="240" w:lineRule="auto"/>
              <w:ind w:left="851" w:hanging="425"/>
              <w:jc w:val="both"/>
              <w:rPr>
                <w:rFonts w:ascii="Times New Roman" w:hAnsi="Times New Roman" w:cs="Times New Roman"/>
                <w:color w:val="FF0000"/>
                <w:sz w:val="22"/>
                <w:szCs w:val="22"/>
              </w:rPr>
            </w:pPr>
            <w:r w:rsidRPr="00841158">
              <w:rPr>
                <w:rFonts w:ascii="Times New Roman" w:hAnsi="Times New Roman" w:cs="Times New Roman"/>
                <w:lang w:val="en-GB" w:eastAsia="en-US"/>
              </w:rPr>
              <w:lastRenderedPageBreak/>
              <w:t>(1)</w:t>
            </w:r>
            <w:r w:rsidRPr="00841158">
              <w:rPr>
                <w:rFonts w:ascii="Times New Roman" w:hAnsi="Times New Roman" w:cs="Times New Roman"/>
                <w:i/>
                <w:lang w:val="en-GB" w:eastAsia="en-US"/>
              </w:rPr>
              <w:tab/>
            </w:r>
            <w:r w:rsidRPr="00841158">
              <w:rPr>
                <w:rFonts w:ascii="Times New Roman" w:hAnsi="Times New Roman" w:cs="Times New Roman"/>
                <w:lang w:val="en-GB" w:eastAsia="en-US"/>
              </w:rPr>
              <w:t>The Defendant repeats paragraph(s) [</w:t>
            </w:r>
            <w:r w:rsidRPr="00841158">
              <w:rPr>
                <w:rFonts w:ascii="Times New Roman" w:hAnsi="Times New Roman" w:cs="Times New Roman"/>
                <w:i/>
                <w:lang w:val="en-GB" w:eastAsia="en-US"/>
              </w:rPr>
              <w:t>to state the numbers of the relevant paragraphs</w:t>
            </w:r>
            <w:r w:rsidRPr="00841158">
              <w:rPr>
                <w:rFonts w:ascii="Times New Roman" w:hAnsi="Times New Roman" w:cs="Times New Roman"/>
                <w:lang w:val="en-GB" w:eastAsia="en-US"/>
              </w:rPr>
              <w:t>] of the Statement of Claim.</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GUID=fe0bd7f1-480d-424e-9e38-e48f3337d685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(2)</w:t>
            </w:r>
            <w:r w:rsidRPr="00841158">
              <w:rPr>
                <w:rFonts w:ascii="Times New Roman" w:hAnsi="Times New Roman" w:cs="Times New Roman"/>
                <w:i/>
                <w:lang w:val="en-GB" w:eastAsia="en-US"/>
              </w:rPr>
              <w:tab/>
            </w:r>
            <w:r w:rsidRPr="00841158">
              <w:rPr>
                <w:rFonts w:ascii="Times New Roman" w:hAnsi="Times New Roman" w:cs="Times New Roman"/>
                <w:lang w:val="en-GB" w:eastAsia="en-US"/>
              </w:rPr>
              <w:t xml:space="preserve">The Defendant is/is not* a bankrupt. </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GUID=652885bc-bb05-4588-9547-e8afcfd6d738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(3)</w:t>
            </w:r>
            <w:r w:rsidRPr="00841158">
              <w:rPr>
                <w:rFonts w:ascii="Times New Roman" w:hAnsi="Times New Roman" w:cs="Times New Roman"/>
                <w:i/>
                <w:lang w:val="en-GB" w:eastAsia="en-US"/>
              </w:rPr>
              <w:tab/>
            </w:r>
            <w:r w:rsidRPr="00841158">
              <w:rPr>
                <w:rFonts w:ascii="Times New Roman" w:hAnsi="Times New Roman" w:cs="Times New Roman"/>
                <w:lang w:val="en-GB" w:eastAsia="en-US"/>
              </w:rPr>
              <w:t>Ground on which Relief is Sought.</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GUID=41d87b09-ad81-460a-b41f-48ab5594acd5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The marriage is void</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GUID=83a65779-45b9-407d-831a-374f69c2f0b5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a</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*(For marriages that took place after 1st June 1981) The marriage is not valid under section 105 of the Women’s Charter: (</w:t>
            </w:r>
            <w:r w:rsidRPr="00841158">
              <w:rPr>
                <w:rFonts w:ascii="Times New Roman" w:hAnsi="Times New Roman" w:cs="Times New Roman"/>
                <w:i/>
                <w:lang w:val="en-GB" w:eastAsia="en-US"/>
              </w:rPr>
              <w:t>Choose one or more of the following</w:t>
            </w:r>
            <w:r w:rsidRPr="00841158">
              <w:rPr>
                <w:rFonts w:ascii="Times New Roman" w:hAnsi="Times New Roman" w:cs="Times New Roman"/>
                <w:lang w:val="en-GB" w:eastAsia="en-US"/>
              </w:rPr>
              <w:t>)</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GUID=ca3577b0-1a47-46be-adc3-429e13987552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w:t>
            </w:r>
            <w:r w:rsidRPr="00841158">
              <w:rPr>
                <w:rFonts w:ascii="Times New Roman" w:hAnsi="Times New Roman" w:cs="Times New Roman"/>
                <w:lang w:val="en-GB" w:eastAsia="en-US"/>
              </w:rPr>
              <w:tab/>
              <w:t>by virtue of section 3(4)/5/9/10/11/12/22* of the Women’s Charter</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GUID=75f7a372-a1a2-4346-959d-d3070c2de2bc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(ii)</w:t>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for marriages celebrated outside Singapore</w:t>
            </w:r>
            <w:r w:rsidRPr="00841158">
              <w:rPr>
                <w:rFonts w:ascii="Times New Roman" w:hAnsi="Times New Roman" w:cs="Times New Roman"/>
                <w:lang w:val="en-GB" w:eastAsia="en-US"/>
              </w:rPr>
              <w:t>) for the lack of capacity</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GUID=dd868d19-6373-499c-bc39-18268a2a68d6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(iii)</w:t>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for marriages celebrated outside Singapore</w:t>
            </w:r>
            <w:r w:rsidRPr="00841158">
              <w:rPr>
                <w:rFonts w:ascii="Times New Roman" w:hAnsi="Times New Roman" w:cs="Times New Roman"/>
                <w:lang w:val="en-GB" w:eastAsia="en-US"/>
              </w:rPr>
              <w:t>) under the law of the place in which the marriage was celebrated.</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GUID=9bbef546-1527-415e-82d2-76641508d463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b</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*(For marriages that took place on or before 1st June 1981) The marriage is not valid for the reasons stated in the Counterclaim.</w:t>
            </w:r>
          </w:p>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t>(c)   *(For marriages that took place on or after 1 July 2016) The marriage is not valid by virtue of s11A of the Women’s Charter.</w:t>
            </w:r>
          </w:p>
        </w:tc>
      </w:tr>
      <w:tr w:rsidR="003C7C9F" w:rsidRPr="00841158" w:rsidTr="00841158">
        <w:trPr>
          <w:divId w:val="2116439976"/>
        </w:trPr>
        <w:tc>
          <w:tcPr>
            <w:tcW w:w="7120" w:type="dxa"/>
            <w:shd w:val="clear" w:color="auto" w:fill="auto"/>
          </w:tcPr>
          <w:p w:rsidR="003C7C9F" w:rsidRPr="00841158" w:rsidRDefault="003C7C9F" w:rsidP="00841158">
            <w:pPr>
              <w:spacing w:before="60" w:after="60" w:line="240" w:lineRule="auto"/>
              <w:ind w:left="940" w:hanging="533"/>
              <w:jc w:val="both"/>
              <w:rPr>
                <w:rFonts w:ascii="Times New Roman" w:hAnsi="Times New Roman" w:cs="Times New Roman"/>
                <w:sz w:val="22"/>
                <w:szCs w:val="22"/>
                <w:lang w:val="en-GB" w:eastAsia="en-US"/>
              </w:rPr>
            </w:pP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GUID=6a5f0133-087c-4c77-bdff-42271bb560a5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OR</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GUID=2e4b3ce1-ad31-4df1-bb95-e847980609e4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The marriage is voidable</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1"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GUID=92e6f15c-3c9e-4c31-82b1-2cb2aed102dd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a</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*(For marriages that took place after 1st June 1981) The marriage is voidable under section 106 of the Women’s Charter on the following ground(s): (</w:t>
            </w:r>
            <w:r w:rsidRPr="00841158">
              <w:rPr>
                <w:rFonts w:ascii="Times New Roman" w:hAnsi="Times New Roman" w:cs="Times New Roman"/>
                <w:i/>
                <w:lang w:val="en-GB" w:eastAsia="en-US"/>
              </w:rPr>
              <w:t>Choose one or more of the following</w:t>
            </w:r>
            <w:r w:rsidRPr="00841158">
              <w:rPr>
                <w:rFonts w:ascii="Times New Roman" w:hAnsi="Times New Roman" w:cs="Times New Roman"/>
                <w:lang w:val="en-GB" w:eastAsia="en-US"/>
              </w:rPr>
              <w:t>)</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GUID=d422ebb4-a6b4-4862-b21b-904b2aa1cfe4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w:t>
            </w:r>
            <w:r w:rsidRPr="00841158">
              <w:rPr>
                <w:rFonts w:ascii="Times New Roman" w:hAnsi="Times New Roman" w:cs="Times New Roman"/>
                <w:lang w:val="en-GB" w:eastAsia="en-US"/>
              </w:rPr>
              <w:tab/>
              <w:t>That the marriage has not been consummated owing to the incapacity of either party [</w:t>
            </w:r>
            <w:r w:rsidRPr="00841158">
              <w:rPr>
                <w:rFonts w:ascii="Times New Roman" w:hAnsi="Times New Roman" w:cs="Times New Roman"/>
                <w:i/>
                <w:lang w:val="en-GB" w:eastAsia="en-US"/>
              </w:rPr>
              <w:t>please specify</w:t>
            </w:r>
            <w:r w:rsidRPr="00841158">
              <w:rPr>
                <w:rFonts w:ascii="Times New Roman" w:hAnsi="Times New Roman" w:cs="Times New Roman"/>
                <w:lang w:val="en-GB" w:eastAsia="en-US"/>
              </w:rPr>
              <w:t>] to consummate it.</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lastRenderedPageBreak/>
              <w:fldChar w:fldCharType="begin"/>
            </w:r>
            <w:r w:rsidRPr="00841158">
              <w:rPr>
                <w:rFonts w:ascii="Times New Roman" w:hAnsi="Times New Roman" w:cs="Times New Roman"/>
                <w:lang w:val="en-GB" w:eastAsia="en-US"/>
              </w:rPr>
              <w:instrText xml:space="preserve"> GUID=f0646eed-db5d-405c-a5c6-3edbd98f641c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(ii)</w:t>
            </w:r>
            <w:r w:rsidRPr="00841158">
              <w:rPr>
                <w:rFonts w:ascii="Times New Roman" w:hAnsi="Times New Roman" w:cs="Times New Roman"/>
                <w:lang w:val="en-GB" w:eastAsia="en-US"/>
              </w:rPr>
              <w:tab/>
              <w:t>That the marriage has not been consummated owing to the wilful refusal of the Plaintiff to consummate it.</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GUID=dd7c5876-d24b-425b-b721-49f3e550ae48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(iii)</w:t>
            </w:r>
            <w:r w:rsidRPr="00841158">
              <w:rPr>
                <w:rFonts w:ascii="Times New Roman" w:hAnsi="Times New Roman" w:cs="Times New Roman"/>
                <w:lang w:val="en-GB" w:eastAsia="en-US"/>
              </w:rPr>
              <w:tab/>
              <w:t>That the Plaintiff/Defendant* did not validly consent to the marriage, in consequence of duress* and/or mistake* and/or unsoundness of mind/lack of capacity* and/or the facts stated in the Statement of Particulars [</w:t>
            </w:r>
            <w:r w:rsidRPr="00841158">
              <w:rPr>
                <w:rFonts w:ascii="Times New Roman" w:hAnsi="Times New Roman" w:cs="Times New Roman"/>
                <w:i/>
                <w:lang w:val="en-GB" w:eastAsia="en-US"/>
              </w:rPr>
              <w:t>please specify in the Statement of Particulars</w:t>
            </w:r>
            <w:r w:rsidRPr="00841158">
              <w:rPr>
                <w:rFonts w:ascii="Times New Roman" w:hAnsi="Times New Roman" w:cs="Times New Roman"/>
                <w:lang w:val="en-GB" w:eastAsia="en-US"/>
              </w:rPr>
              <w:t>]*.</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GUID=c18e5d70-07b8-4270-aaec-ccb1d53cac5f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(iv)</w:t>
            </w:r>
            <w:r w:rsidRPr="00841158">
              <w:rPr>
                <w:rFonts w:ascii="Times New Roman" w:hAnsi="Times New Roman" w:cs="Times New Roman"/>
                <w:lang w:val="en-GB" w:eastAsia="en-US"/>
              </w:rPr>
              <w:tab/>
              <w:t>That at the time of the marriage the Plaintiff/Defendant* though capable of giving a valid consent, was suffering (whether continuously or intermittently) from mental disorder within the meaning of the Mental Health (Care and Treatment) Act (Cap. 178A) of such a kind or to such an extent as to be unfit for marriage.</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GUID=d358d6d2-6a4a-4cbf-8f74-e705558802c9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(v)</w:t>
            </w:r>
            <w:r w:rsidRPr="00841158">
              <w:rPr>
                <w:rFonts w:ascii="Times New Roman" w:hAnsi="Times New Roman" w:cs="Times New Roman"/>
                <w:lang w:val="en-GB" w:eastAsia="en-US"/>
              </w:rPr>
              <w:tab/>
              <w:t>That at the time of the marriage the Plaintiff was suffering from venereal disease in a communicable form, and the Defendant was at the time of the marriage ignorant of the facts alleged.</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GUID=432aa9f5-1931-4f10-b820-5a9b6f3f97a9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(vi)</w:t>
            </w:r>
            <w:r w:rsidRPr="00841158">
              <w:rPr>
                <w:rFonts w:ascii="Times New Roman" w:hAnsi="Times New Roman" w:cs="Times New Roman"/>
                <w:lang w:val="en-GB" w:eastAsia="en-US"/>
              </w:rPr>
              <w:tab/>
              <w:t>That at the time of the marriage the Plaintiff was pregnant by some person other than the Defendant and the Defendant was at the time of the marriage ignorant of the facts alleged.</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GUID=c83119b1-3ff9-499b-85ab-37e3978ac1ab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b</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*(For marriages that took place on or before 1st June 1981) The marriage is voidable for the reasons stated in the Counterclaim.</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GUID=c16de887-1429-48d2-98e0-79539573f855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Full particulars of the individual facts relied on but not the evidence by which they are to be proved.</w:t>
            </w:r>
            <w:r w:rsidRPr="00841158">
              <w:rPr>
                <w:rFonts w:ascii="Times New Roman" w:hAnsi="Times New Roman" w:cs="Times New Roman"/>
                <w:lang w:val="en-GB" w:eastAsia="en-US"/>
              </w:rPr>
              <w:t>]</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GUID=c2707b4b-6b89-4a7e-9abc-c41ee2315999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OR</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GUID=ae21068b-a6de-44c8-8385-5b486670dd12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The marriage has broken down irretrievably</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GUID=c02315e5-1414-48f5-ad47-53b76de42a03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 xml:space="preserve">Fact(s) relied on for the irretrievable breakdown of the marriage (for the purposes of section 95(3) of the Women’s Charter): </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GUID=22121fd1-be7a-4b36-bb84-ad6b9d867ea1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Choose one of the following</w:t>
            </w:r>
            <w:r w:rsidRPr="00841158">
              <w:rPr>
                <w:rFonts w:ascii="Times New Roman" w:hAnsi="Times New Roman" w:cs="Times New Roman"/>
                <w:lang w:val="en-GB" w:eastAsia="en-US"/>
              </w:rPr>
              <w:t>)</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GUID=8465901e-bb90-458e-acb2-c536f24469fd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a</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That the Plaintiff has committed adultery and the Defendant finds it intolerable to live with the Plaintiff.</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GUID=375687da-1afa-48c2-9bf1-b285527d6cdd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b</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That the Plaintiff has behaved in such a way that the Defendant cannot reasonably be expected to live with the Plaintiff.</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GUID=f7042437-5fb7-4083-a3ab-bc82620965cd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c</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That the Plaintiff has deserted the Defendant for a continuous period of at least 2 years immediately preceding the filing of the writ.</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GUID=a172092e-3696-4866-9e44-25ecb0ffe24b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d</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That the parties to the marriage have lived apart for a continuous period of at least 3 years immediately preceding the filing of the writ and the Plaintiff consents to a judgment being granted. The Plaintiff’s consent is exhibited at Annex [</w:t>
            </w:r>
            <w:r w:rsidRPr="00841158">
              <w:rPr>
                <w:rFonts w:ascii="Times New Roman" w:hAnsi="Times New Roman" w:cs="Times New Roman"/>
                <w:i/>
                <w:lang w:val="en-GB" w:eastAsia="en-US"/>
              </w:rPr>
              <w:t>to state number</w:t>
            </w:r>
            <w:r w:rsidRPr="00841158">
              <w:rPr>
                <w:rFonts w:ascii="Times New Roman" w:hAnsi="Times New Roman" w:cs="Times New Roman"/>
                <w:lang w:val="en-GB" w:eastAsia="en-US"/>
              </w:rPr>
              <w:t>]* (if available).</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lastRenderedPageBreak/>
              <w:fldChar w:fldCharType="begin"/>
            </w:r>
            <w:r w:rsidRPr="00841158">
              <w:rPr>
                <w:rFonts w:ascii="Times New Roman" w:hAnsi="Times New Roman" w:cs="Times New Roman"/>
                <w:lang w:val="en-GB" w:eastAsia="en-US"/>
              </w:rPr>
              <w:instrText xml:space="preserve"> GUID=173d6c3d-55f8-4464-9e0f-43c7d65480cd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e</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That the parties to the marriage have lived apart for a continuous period of at least 4 years immediately preceding the filing of the writ.</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475" w:hanging="475"/>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GUID=077a9b6d-ab2a-4731-b931-383e49f75c93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Full particulars of the individual facts relied on to be stated but not the evidence by which they are to be proved.</w:t>
            </w:r>
            <w:r w:rsidRPr="00841158">
              <w:rPr>
                <w:rFonts w:ascii="Times New Roman" w:hAnsi="Times New Roman" w:cs="Times New Roman"/>
                <w:lang w:val="en-GB" w:eastAsia="en-US"/>
              </w:rPr>
              <w:t>]</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475" w:hanging="475"/>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GUID=f9260a8f-90eb-438f-b2bd-1f920198adc9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4.</w:t>
            </w:r>
            <w:r w:rsidRPr="00841158">
              <w:rPr>
                <w:rFonts w:ascii="Times New Roman" w:hAnsi="Times New Roman" w:cs="Times New Roman"/>
                <w:lang w:val="en-GB" w:eastAsia="en-US"/>
              </w:rPr>
              <w:tab/>
              <w:t>Relief Claimed</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475" w:hanging="475"/>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GUID=80726574-a9e4-4d42-bcb3-bd5f72d7b22c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To state the particulars of relief claimed by the Defendant.</w:t>
            </w:r>
            <w:r w:rsidRPr="00841158">
              <w:rPr>
                <w:rFonts w:ascii="Times New Roman" w:hAnsi="Times New Roman" w:cs="Times New Roman"/>
                <w:lang w:val="en-GB" w:eastAsia="en-US"/>
              </w:rPr>
              <w:t>]</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GUID=1cfcdfce-4871-40ca-9fca-8ae3cb6ac2e7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a</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That the claim be dismissed</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GUID=bd5b1a86-d468-4435-9034-e55133cdaa6b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b</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Costs</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GUID=297ec902-05de-4a42-922a-4c7c1308c148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c</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Others [</w:t>
            </w:r>
            <w:r w:rsidRPr="00841158">
              <w:rPr>
                <w:rFonts w:ascii="Times New Roman" w:hAnsi="Times New Roman" w:cs="Times New Roman"/>
                <w:i/>
                <w:lang w:val="en-GB" w:eastAsia="en-US"/>
              </w:rPr>
              <w:t>please specify</w:t>
            </w:r>
            <w:r w:rsidRPr="00841158">
              <w:rPr>
                <w:rFonts w:ascii="Times New Roman" w:hAnsi="Times New Roman" w:cs="Times New Roman"/>
                <w:lang w:val="en-GB" w:eastAsia="en-US"/>
              </w:rPr>
              <w:t>]</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475" w:hanging="475"/>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GUID=a453bbcb-1df6-489c-bf52-0a1dbea9c649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 xml:space="preserve">For cases where a Counterclaim has been filed*: </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475" w:hanging="475"/>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GUID=a82d7e22-0a0f-4b6d-9a93-00f7bbdc8953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Choose one or more of the following, providing particulars of the relief claimed where possible.</w:t>
            </w:r>
            <w:r w:rsidRPr="00841158">
              <w:rPr>
                <w:rFonts w:ascii="Times New Roman" w:hAnsi="Times New Roman" w:cs="Times New Roman"/>
                <w:lang w:val="en-GB" w:eastAsia="en-US"/>
              </w:rPr>
              <w:t>)</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GUID=603eaa93-51fe-4b83-a6ed-e837b7723263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a</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That the claim be dismissed.</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GUID=be0cb817-6ac7-4f17-8c71-bff2ccacdc6e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b</w:t>
            </w:r>
            <w:r w:rsidR="00AE0457" w:rsidRPr="00841158">
              <w:rPr>
                <w:rFonts w:ascii="Times New Roman" w:hAnsi="Times New Roman" w:cs="Times New Roman"/>
                <w:lang w:val="en-GB" w:eastAsia="en-US"/>
              </w:rPr>
              <w:t>)</w:t>
            </w:r>
            <w:r w:rsidR="00AE0457" w:rsidRPr="00841158">
              <w:rPr>
                <w:rFonts w:ascii="Times New Roman" w:hAnsi="Times New Roman" w:cs="Times New Roman"/>
                <w:lang w:val="en-GB" w:eastAsia="en-US"/>
              </w:rPr>
              <w:tab/>
              <w:t>On the C</w:t>
            </w:r>
            <w:r w:rsidRPr="00841158">
              <w:rPr>
                <w:rFonts w:ascii="Times New Roman" w:hAnsi="Times New Roman" w:cs="Times New Roman"/>
                <w:lang w:val="en-GB" w:eastAsia="en-US"/>
              </w:rPr>
              <w:t>ounterclaim: That the marriage be declared null and void*.</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GUID=cb4041f4-bab9-45b9-b832-a5e48c9154cd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OR</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GUID=e5df8be0-73d0-4aca-9a4c-944dcfd97494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That the marriage be dissolved*.</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GUID=4908f892-451d-40ed-9efc-837b73841a1c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OR</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GUID=cf0d3f1d-4536-4e1b-9458-465d9f6dfabf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That a judgment of judicial separation be granted*.</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GUID=ee782e92-7abf-4238-8ff5-35ad60591d34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c</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Custody* of and/or care and control* of the child/children* of the marriage</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GUID=e1d5dcf6-e301-4496-815f-aae9b9d36790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d</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Access to the child/children* of the marriage</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GUID=4decab6c-e1c4-4cdb-84fa-daab275d73ec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e</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Division of the matrimonial home</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GUID=78690605-2378-49ab-b506-bc9abdba484d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f</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Division of the matrimonial assets (other than the matrimonial home)</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GUID=0b98b7fd-f7ad-4611-abd5-a00276ce574b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g</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Maintenance for the wife/incapacitated husband*</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GUID=4e1f4527-580d-4a59-b77c-29edc33ead9f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h</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Maintenance for the child/children* of the marriage</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GUID=2c078aaa-2d7f-4975-ba9e-b93ad1ddaad3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i</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Costs</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GUID=e13dfd3e-49d9-410b-8b62-6f3d53b44491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j</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Others [</w:t>
            </w:r>
            <w:r w:rsidRPr="00841158">
              <w:rPr>
                <w:rFonts w:ascii="Times New Roman" w:hAnsi="Times New Roman" w:cs="Times New Roman"/>
                <w:i/>
                <w:lang w:val="en-GB" w:eastAsia="en-US"/>
              </w:rPr>
              <w:t>please specify</w:t>
            </w:r>
            <w:r w:rsidRPr="00841158">
              <w:rPr>
                <w:rFonts w:ascii="Times New Roman" w:hAnsi="Times New Roman" w:cs="Times New Roman"/>
                <w:lang w:val="en-GB" w:eastAsia="en-US"/>
              </w:rPr>
              <w:t>]</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476" w:hanging="476"/>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GUID=521c5208-f46a-40bc-a893-f7c9aac76137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5.</w:t>
            </w:r>
            <w:r w:rsidRPr="00841158">
              <w:rPr>
                <w:rFonts w:ascii="Times New Roman" w:hAnsi="Times New Roman" w:cs="Times New Roman"/>
                <w:lang w:val="en-GB" w:eastAsia="en-US"/>
              </w:rPr>
              <w:tab/>
              <w:t>Persons to be served with this Defence/Defence and Counterclaim*</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1" w:hanging="533"/>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GUID=bee47107-8d60-4e5b-b6e4-17dec4fbe11c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a</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Plaintiff</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1474" w:hanging="533"/>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GUID=2ebbe59e-92c5-45da-b9a2-c5c543b4a19a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Name:</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1474" w:hanging="533"/>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GUID=88a0fbad-22df-4af0-87b4-c39a71d474cd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Address: Plaintiff is a person under a disability*.</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GUID=848f3ac8-262a-4bd6-b393-89fa842a3d24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To state particulars of Plaintiff’s disability</w:t>
            </w:r>
            <w:r w:rsidRPr="00841158">
              <w:rPr>
                <w:rFonts w:ascii="Times New Roman" w:hAnsi="Times New Roman" w:cs="Times New Roman"/>
                <w:lang w:val="en-GB" w:eastAsia="en-US"/>
              </w:rPr>
              <w:t>]</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GUID=4151a05f-b8de-4342-8e13-da29cef052c0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b</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Co-Defendant/Defendant in Counterclaim/Other Party (</w:t>
            </w:r>
            <w:r w:rsidRPr="00841158">
              <w:rPr>
                <w:rFonts w:ascii="Times New Roman" w:hAnsi="Times New Roman" w:cs="Times New Roman"/>
                <w:i/>
                <w:lang w:val="en-GB" w:eastAsia="en-US"/>
              </w:rPr>
              <w:t>please specify</w:t>
            </w:r>
            <w:r w:rsidRPr="00841158">
              <w:rPr>
                <w:rFonts w:ascii="Times New Roman" w:hAnsi="Times New Roman" w:cs="Times New Roman"/>
                <w:lang w:val="en-GB" w:eastAsia="en-US"/>
              </w:rPr>
              <w:t>)*</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GUID=40d60250-907d-4e3c-8197-82d7a41fedc0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Name:</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lastRenderedPageBreak/>
              <w:fldChar w:fldCharType="begin"/>
            </w:r>
            <w:r w:rsidRPr="00841158">
              <w:rPr>
                <w:rFonts w:ascii="Times New Roman" w:hAnsi="Times New Roman" w:cs="Times New Roman"/>
                <w:lang w:val="en-GB" w:eastAsia="en-US"/>
              </w:rPr>
              <w:instrText xml:space="preserve"> GUID=b3149208-374b-427d-93b3-fd1ff7b83b7e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Address:</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GUID=7e7da78a-3702-4dde-8045-563d2efe4e0b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Co-Defendant/Defendant in Counterclaim/Other Party (</w:t>
            </w:r>
            <w:r w:rsidRPr="00841158">
              <w:rPr>
                <w:rFonts w:ascii="Times New Roman" w:hAnsi="Times New Roman" w:cs="Times New Roman"/>
                <w:i/>
                <w:lang w:val="en-GB" w:eastAsia="en-US"/>
              </w:rPr>
              <w:t>please specify</w:t>
            </w:r>
            <w:r w:rsidRPr="00841158">
              <w:rPr>
                <w:rFonts w:ascii="Times New Roman" w:hAnsi="Times New Roman" w:cs="Times New Roman"/>
                <w:lang w:val="en-GB" w:eastAsia="en-US"/>
              </w:rPr>
              <w:t>)* is a person under a disability*.</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GUID=94497d02-a854-4577-8f2a-57cfdbd0db60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To state particulars of Co-Defendant’s/Defendant in Counterclaim’s/Other Party’s disability</w:t>
            </w:r>
            <w:r w:rsidRPr="00841158">
              <w:rPr>
                <w:rFonts w:ascii="Times New Roman" w:hAnsi="Times New Roman" w:cs="Times New Roman"/>
                <w:lang w:val="en-GB" w:eastAsia="en-US"/>
              </w:rPr>
              <w:t>]</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ind w:left="475" w:hanging="475"/>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GUID=412228ad-b15e-4df3-9767-c0413aa3d56f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6.</w:t>
            </w:r>
            <w:r w:rsidRPr="00841158">
              <w:rPr>
                <w:rFonts w:ascii="Times New Roman" w:hAnsi="Times New Roman" w:cs="Times New Roman"/>
                <w:lang w:val="en-GB" w:eastAsia="en-US"/>
              </w:rPr>
              <w:tab/>
              <w:t>The Defendant is aware of*, or has been informed by the solicitor acting for him about*, the options of family mediation or counselling, before filing the defence.</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GUID=6baf702a-c14d-440e-a371-9a5ea9f36b55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Signature:</w:t>
            </w:r>
          </w:p>
          <w:p w:rsidR="004066EF" w:rsidRPr="00841158" w:rsidRDefault="004066EF" w:rsidP="00841158">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GUID=ecbb80c2-0ffa-478c-8118-02216a690c4e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Name of Defendant/Defendant’s Solicitor*:</w:t>
            </w:r>
          </w:p>
          <w:p w:rsidR="004066EF" w:rsidRPr="00841158" w:rsidRDefault="004066EF" w:rsidP="00841158">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GUID=8e3dbc45-1845-450f-934f-af725286e8f3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Date:</w:t>
            </w:r>
          </w:p>
        </w:tc>
      </w:tr>
      <w:tr w:rsidR="004066EF" w:rsidRPr="00841158" w:rsidTr="00841158">
        <w:trPr>
          <w:divId w:val="2116439976"/>
        </w:trPr>
        <w:tc>
          <w:tcPr>
            <w:tcW w:w="7120" w:type="dxa"/>
            <w:shd w:val="clear" w:color="auto" w:fill="auto"/>
          </w:tcPr>
          <w:p w:rsidR="004066EF" w:rsidRPr="00841158" w:rsidRDefault="004066EF" w:rsidP="00841158">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GUID=672ef74d-e90f-4686-bd37-fddef4810d4e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*Delete where inapplicable.</w:t>
            </w:r>
          </w:p>
        </w:tc>
      </w:tr>
    </w:tbl>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3C7C9F" w:rsidP="00401B50">
      <w:pPr>
        <w:spacing w:before="0" w:after="200" w:line="276" w:lineRule="auto"/>
        <w:jc w:val="center"/>
        <w:divId w:val="2116439976"/>
        <w:rPr>
          <w:rFonts w:ascii="Times New Roman" w:hAnsi="Times New Roman" w:cs="Times New Roman"/>
          <w:caps/>
          <w:sz w:val="22"/>
          <w:szCs w:val="20"/>
          <w:lang w:val="en-GB" w:eastAsia="en-US"/>
        </w:rPr>
      </w:pPr>
      <w:r>
        <w:rPr>
          <w:rFonts w:ascii="Calibri" w:eastAsia="Calibri" w:hAnsi="Calibri" w:cs="Times New Roman"/>
          <w:sz w:val="22"/>
          <w:szCs w:val="22"/>
          <w:lang w:eastAsia="en-US"/>
        </w:rPr>
        <w:br w:type="page"/>
      </w:r>
      <w:r w:rsidR="006F2CA2" w:rsidRPr="006F2CA2">
        <w:rPr>
          <w:rFonts w:ascii="Times New Roman" w:hAnsi="Times New Roman" w:cs="Times New Roman"/>
          <w:caps/>
          <w:sz w:val="22"/>
          <w:szCs w:val="20"/>
          <w:lang w:val="en-GB" w:eastAsia="en-US"/>
        </w:rPr>
        <w:lastRenderedPageBreak/>
        <w:fldChar w:fldCharType="begin" w:fldLock="1"/>
      </w:r>
      <w:r w:rsidR="006F2CA2" w:rsidRPr="006F2CA2">
        <w:rPr>
          <w:rFonts w:ascii="Times New Roman" w:hAnsi="Times New Roman" w:cs="Times New Roman"/>
          <w:caps/>
          <w:sz w:val="22"/>
          <w:szCs w:val="20"/>
          <w:lang w:val="en-GB" w:eastAsia="en-US"/>
        </w:rPr>
        <w:instrText xml:space="preserve"> GUID=688f786d-4916-4565-b585-562efe5cd18c </w:instrText>
      </w:r>
      <w:r w:rsidR="006F2CA2" w:rsidRPr="006F2CA2">
        <w:rPr>
          <w:rFonts w:ascii="Times New Roman" w:hAnsi="Times New Roman" w:cs="Times New Roman"/>
          <w:caps/>
          <w:sz w:val="22"/>
          <w:szCs w:val="20"/>
          <w:lang w:val="en-GB" w:eastAsia="en-US"/>
        </w:rPr>
        <w:fldChar w:fldCharType="end"/>
      </w:r>
      <w:r w:rsidR="006F2CA2" w:rsidRPr="006F2CA2">
        <w:rPr>
          <w:rFonts w:ascii="Times New Roman" w:hAnsi="Times New Roman" w:cs="Times New Roman"/>
          <w:caps/>
          <w:sz w:val="22"/>
          <w:szCs w:val="20"/>
          <w:lang w:val="en-GB" w:eastAsia="en-US"/>
        </w:rPr>
        <w:t xml:space="preserve">Form </w:t>
      </w:r>
      <w:r w:rsidR="006F2CA2" w:rsidRPr="006F2CA2">
        <w:rPr>
          <w:rFonts w:ascii="Times New Roman" w:hAnsi="Times New Roman" w:cs="Times New Roman"/>
          <w:caps/>
          <w:sz w:val="22"/>
          <w:szCs w:val="20"/>
          <w:lang w:val="en-GB" w:eastAsia="en-US"/>
        </w:rPr>
        <w:fldChar w:fldCharType="begin" w:fldLock="1"/>
      </w:r>
      <w:r w:rsidR="006F2CA2" w:rsidRPr="006F2CA2">
        <w:rPr>
          <w:rFonts w:ascii="Times New Roman" w:hAnsi="Times New Roman" w:cs="Times New Roman"/>
          <w:caps/>
          <w:sz w:val="22"/>
          <w:szCs w:val="20"/>
          <w:lang w:val="en-GB" w:eastAsia="en-US"/>
        </w:rPr>
        <w:instrText>Quote "</w:instrText>
      </w:r>
      <w:r w:rsidR="006F2CA2" w:rsidRPr="006F2CA2">
        <w:rPr>
          <w:rFonts w:ascii="Times New Roman" w:hAnsi="Times New Roman" w:cs="Times New Roman"/>
          <w:caps/>
          <w:sz w:val="22"/>
          <w:szCs w:val="20"/>
          <w:lang w:val="en-GB" w:eastAsia="en-US"/>
        </w:rPr>
        <w:fldChar w:fldCharType="begin" w:fldLock="1"/>
      </w:r>
      <w:r w:rsidR="006F2CA2" w:rsidRPr="006F2CA2">
        <w:rPr>
          <w:rFonts w:ascii="Times New Roman" w:hAnsi="Times New Roman" w:cs="Times New Roman"/>
          <w:caps/>
          <w:sz w:val="22"/>
          <w:szCs w:val="20"/>
          <w:lang w:val="en-GB" w:eastAsia="en-US"/>
        </w:rPr>
        <w:instrText xml:space="preserve">SEQ FormScheduleDivisionHeading1 </w:instrText>
      </w:r>
      <w:r w:rsidR="006F2CA2" w:rsidRPr="006F2CA2">
        <w:rPr>
          <w:rFonts w:ascii="Times New Roman" w:hAnsi="Times New Roman" w:cs="Times New Roman"/>
          <w:caps/>
          <w:sz w:val="22"/>
          <w:szCs w:val="20"/>
          <w:lang w:val="en-GB" w:eastAsia="en-US"/>
        </w:rPr>
        <w:fldChar w:fldCharType="end"/>
      </w:r>
      <w:r w:rsidR="006F2CA2" w:rsidRPr="006F2CA2">
        <w:rPr>
          <w:rFonts w:ascii="Times New Roman" w:hAnsi="Times New Roman" w:cs="Times New Roman"/>
          <w:caps/>
          <w:sz w:val="22"/>
          <w:szCs w:val="20"/>
          <w:lang w:val="en-GB" w:eastAsia="en-US"/>
        </w:rPr>
        <w:instrText>" \* MERGEFORMAT</w:instrText>
      </w:r>
      <w:r w:rsidR="006F2CA2" w:rsidRPr="006F2CA2">
        <w:rPr>
          <w:rFonts w:ascii="Times New Roman" w:hAnsi="Times New Roman" w:cs="Times New Roman"/>
          <w:caps/>
          <w:sz w:val="22"/>
          <w:szCs w:val="20"/>
          <w:lang w:val="en-GB" w:eastAsia="en-US"/>
        </w:rPr>
        <w:fldChar w:fldCharType="separate"/>
      </w:r>
      <w:r w:rsidR="006F2CA2" w:rsidRPr="006F2CA2">
        <w:rPr>
          <w:rFonts w:ascii="Times New Roman" w:hAnsi="Times New Roman" w:cs="Times New Roman"/>
          <w:caps/>
          <w:sz w:val="22"/>
          <w:szCs w:val="20"/>
          <w:lang w:val="en-GB" w:eastAsia="en-US"/>
        </w:rPr>
        <w:t>22</w:t>
      </w:r>
      <w:r w:rsidR="006F2CA2" w:rsidRPr="006F2CA2">
        <w:rPr>
          <w:rFonts w:ascii="Times New Roman" w:hAnsi="Times New Roman" w:cs="Times New Roman"/>
          <w:caps/>
          <w:sz w:val="22"/>
          <w:szCs w:val="20"/>
          <w:lang w:val="en-GB" w:eastAsia="en-US"/>
        </w:rPr>
        <w:fldChar w:fldCharType="end"/>
      </w:r>
    </w:p>
    <w:tbl>
      <w:tblPr>
        <w:tblW w:w="7120" w:type="dxa"/>
        <w:jc w:val="center"/>
        <w:tblLook w:val="04A0" w:firstRow="1" w:lastRow="0" w:firstColumn="1" w:lastColumn="0" w:noHBand="0" w:noVBand="1"/>
      </w:tblPr>
      <w:tblGrid>
        <w:gridCol w:w="7120"/>
      </w:tblGrid>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GUID=5291063b-6e0e-4a53-9f1f-accf5493af84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56, 57</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GUID=de5d2968-7c91-4055-87ab-77468264d37a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 PLEADING FORM)</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GUID=dc6a8676-8337-4901-8cd2-76cf8eb39adb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GUID=ea36a596-14a8-4c64-a6eb-743e494aee41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GUID=f46e0494-7263-403f-b8a1-9316ead318fd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GUID=a744d7b1-7c20-47a9-9267-28102e226b6f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GUID=5ff4786d-7a2d-4ba3-9749-503031f2c945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GUID=e243a901-240c-4b56-a5fd-02a922e56711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GUID=00b515a6-cacc-45cc-9c56-bf99511045cd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GUID=86ceffaa-f078-4c2b-b671-c159455077d9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DEFENCE TO COUNTERCLAIM*/REPLY*/REPLY AND DEFENCE TO</w:t>
            </w:r>
            <w:r w:rsidRPr="006F2CA2">
              <w:rPr>
                <w:rFonts w:ascii="Times New Roman" w:hAnsi="Times New Roman" w:cs="Times New Roman"/>
                <w:sz w:val="22"/>
                <w:szCs w:val="20"/>
                <w:lang w:val="en-GB" w:eastAsia="en-US"/>
              </w:rPr>
              <w:br/>
              <w:t>COUNTERCLAIM*/REPLY TO DEFENCE TO</w:t>
            </w:r>
            <w:r w:rsidRPr="006F2CA2">
              <w:rPr>
                <w:rFonts w:ascii="Times New Roman" w:hAnsi="Times New Roman" w:cs="Times New Roman"/>
                <w:sz w:val="22"/>
                <w:szCs w:val="20"/>
                <w:lang w:val="en-GB" w:eastAsia="en-US"/>
              </w:rPr>
              <w:br/>
              <w:t>COUNTERCLAIM*/OTHER PLEADING (TO SPECIFY)*</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GUID=e05e3614-6fbc-4669-a7a7-5290e2ba3dc8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deny or admit the paragraphs of the previous pleading. To state full particulars of the facts relied on but not the evidence by which they are to be proved.</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GUID=ee832cd2-e4c3-419b-b99c-bdbb206b0d8e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Persons to be served with this pleading*</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GUID=3f961414-4898-41af-9aae-e215d8ed2a40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Plaintiff/Defendant*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GUID=804be818-c828-4539-a11b-a11c57a944d3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 xml:space="preserve">Name: </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GUID=55a23e80-cca8-46f8-9e98-2809583d9445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 xml:space="preserve">Address: </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GUID=1e9dfc67-0afc-4210-afdd-0fa484475bac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Plaintiff/Defendant* is a person under a disability*.</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GUID=389a5aaa-cff1-4ed7-b629-7731ae9be29d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particulars of Plaintiff’s/Defendant’s* disability.</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GUID=f57535ce-629b-48b7-8146-0b53c1636fbe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Co-Defendant/Defendant in Counterclaim/Other Party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GUID=a3475b4c-594a-4aa6-92fa-13c83d960ca4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 xml:space="preserve">Name: </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GUID=3d1318c8-f217-4644-b308-0ba1c7faea7f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 xml:space="preserve">Address: </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GUID=3da62769-8b9e-42ba-b805-0ecdd3637854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Co-Defendant/Defendant in Counterclaim/Other Party [</w:t>
            </w:r>
            <w:r w:rsidRPr="006F2CA2">
              <w:rPr>
                <w:rFonts w:ascii="Times New Roman" w:hAnsi="Times New Roman" w:cs="Times New Roman"/>
                <w:i/>
                <w:sz w:val="22"/>
                <w:szCs w:val="20"/>
                <w:lang w:val="en-GB" w:eastAsia="en-US"/>
              </w:rPr>
              <w:t>please specify</w:t>
            </w:r>
            <w:r w:rsidRPr="006F2CA2">
              <w:rPr>
                <w:rFonts w:ascii="Times New Roman" w:hAnsi="Times New Roman" w:cs="Times New Roman"/>
                <w:sz w:val="22"/>
                <w:szCs w:val="20"/>
                <w:lang w:val="en-GB" w:eastAsia="en-US"/>
              </w:rPr>
              <w:t>]* is a person under a disability*.</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GUID=8094a461-eeb3-4db7-a241-e59c085d50a6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particulars of Co-Defendant’s/Defendant in Counterclaim’s/Other Party’s disability</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GUID=05ab5cc3-fd7c-4fa9-91ff-a29d5e1d7eea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Signature: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GUID=85a14bf3-79a3-4681-87fd-75d9d82e2990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Party/Party’s Solicitor*:</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GUID=9e554af7-fcfe-48f0-84c6-ec283cc8a193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GUID=1696a516-2b40-40f0-9fbf-a5bc665bba26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GUID=acb612cc-1d81-4731-a52c-3bb7d592d6a4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separate"/>
      </w:r>
      <w:r w:rsidRPr="006F2CA2">
        <w:rPr>
          <w:rFonts w:ascii="Times New Roman" w:hAnsi="Times New Roman" w:cs="Times New Roman"/>
          <w:caps/>
          <w:sz w:val="22"/>
          <w:szCs w:val="20"/>
          <w:lang w:val="en-GB" w:eastAsia="en-US"/>
        </w:rPr>
        <w:t>23</w: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 </w:t>
      </w:r>
    </w:p>
    <w:tbl>
      <w:tblPr>
        <w:tblW w:w="7120" w:type="dxa"/>
        <w:jc w:val="center"/>
        <w:tblLook w:val="04A0" w:firstRow="1" w:lastRow="0" w:firstColumn="1" w:lastColumn="0" w:noHBand="0" w:noVBand="1"/>
      </w:tblPr>
      <w:tblGrid>
        <w:gridCol w:w="7120"/>
      </w:tblGrid>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GUID=6ed77046-d773-4ab2-ad5f-a3991d4d0e63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56</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GUID=cde1f5da-afbe-421c-86ae-4add460ca81d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AGREEMENT (PARENTING PLAN) FORM)</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GUID=3d211d5b-c61b-4c98-aae6-b11fbb09e5b7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GUID=cc802972-70a0-442e-8679-940deff0364f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GUID=e6d20426-9e28-45b6-9a60-973b704c521c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GUID=f1980fee-308f-4309-81b3-f0c217fbf45e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GUID=3746c36d-9511-4c0f-a0e6-608c4d81cc46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GUID=9302f91e-bc39-4697-a2bf-620e957bb0b0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GUID=b5d27a9b-ba16-42a8-8f17-57e40f45038f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GUID=ec5c90a9-7cc6-4eda-a502-3ee7f2819ed2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AGREEMENT TO PLAINTIFF’S PROPOSED</w:t>
            </w:r>
            <w:r w:rsidRPr="006F2CA2">
              <w:rPr>
                <w:rFonts w:ascii="Times New Roman" w:hAnsi="Times New Roman" w:cs="Times New Roman"/>
                <w:sz w:val="22"/>
                <w:szCs w:val="20"/>
                <w:lang w:val="en-GB" w:eastAsia="en-US"/>
              </w:rPr>
              <w:br/>
              <w:t xml:space="preserve">PARENTING PLAN </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GUID=00f62f32-a577-4e6c-8fc6-7988d2395259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Agreement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GUID=648d906d-003f-449e-b6fa-328bcbe45149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The Defendant’s agreement can be confirmed by completing either option (a) or option (b) below.</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GUID=b6f63475-520f-4020-adea-7007e6f0277f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 the Defendant, agree with the following order(s) sought in paragraph 4 of the Plaintiff’s Proposed Parenting Plan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GUID=9b48a014-10aa-4761-b1d9-b6b8c033790e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the specific order(s) agreed to</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GUID=6c3a6071-8395-4969-a688-32560ea2d2e2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GUID=acb74007-c9a1-42c7-9399-67f06939c8e0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Signature (Defendant):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GUID=9c98f522-f59d-46e2-8382-988f050da138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Name: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GUID=8c3d3314-7c3c-40c5-8818-7a85d64336a6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ID No.:</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GUID=989a8385-4ff3-42d2-bc90-c0868de102e7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Date: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GUID=eff355c6-aa16-4095-a6a5-1da17aaa8033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Defendant agrees with the following order(s) sought in paragraph 4 of the Proposed Parenting Plan (By Plaintiff).</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GUID=0a074355-b81d-4ad1-a189-56cb9babaf54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the specific order(s) agreed to</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GUID=afa9f508-c98f-4b49-9214-9cbbb4b4b12c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GUID=8d64a11f-2af3-4bbd-a2df-b70a920e26da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Signed on behalf of the Defendant by the Defendant’s solicitor:</w:t>
            </w:r>
          </w:p>
        </w:tc>
      </w:tr>
    </w:tbl>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Default="006F2CA2" w:rsidP="006F2CA2">
      <w:pPr>
        <w:spacing w:before="0" w:after="200" w:line="276" w:lineRule="auto"/>
        <w:divId w:val="2116439976"/>
        <w:rPr>
          <w:rFonts w:ascii="Calibri" w:eastAsia="Calibri" w:hAnsi="Calibri" w:cs="Times New Roman"/>
          <w:sz w:val="22"/>
          <w:szCs w:val="22"/>
          <w:lang w:eastAsia="en-US"/>
        </w:rPr>
      </w:pPr>
    </w:p>
    <w:p w:rsidR="005523E5" w:rsidRPr="006F2CA2" w:rsidRDefault="005523E5"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GUID=6444ebb9-f980-49fa-9dd7-f9fb2f871027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separate"/>
      </w:r>
      <w:r w:rsidRPr="006F2CA2">
        <w:rPr>
          <w:rFonts w:ascii="Times New Roman" w:hAnsi="Times New Roman" w:cs="Times New Roman"/>
          <w:caps/>
          <w:sz w:val="22"/>
          <w:szCs w:val="20"/>
          <w:lang w:val="en-GB" w:eastAsia="en-US"/>
        </w:rPr>
        <w:t>24</w:t>
      </w:r>
      <w:r w:rsidRPr="006F2CA2">
        <w:rPr>
          <w:rFonts w:ascii="Times New Roman" w:hAnsi="Times New Roman" w:cs="Times New Roman"/>
          <w:caps/>
          <w:sz w:val="22"/>
          <w:szCs w:val="20"/>
          <w:lang w:val="en-GB" w:eastAsia="en-US"/>
        </w:rPr>
        <w:fldChar w:fldCharType="end"/>
      </w:r>
    </w:p>
    <w:tbl>
      <w:tblPr>
        <w:tblW w:w="7120" w:type="dxa"/>
        <w:jc w:val="center"/>
        <w:tblLook w:val="04A0" w:firstRow="1" w:lastRow="0" w:firstColumn="1" w:lastColumn="0" w:noHBand="0" w:noVBand="1"/>
      </w:tblPr>
      <w:tblGrid>
        <w:gridCol w:w="7120"/>
      </w:tblGrid>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GUID=a3c30cb7-ecf8-4d39-b223-4a82fcdd4a31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56</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GUID=81182de7-932c-4d0d-bde5-680c69f3c67d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(DEFENDANT’S PROPOSED PARENTING PLAN FORM) </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GUID=83a5c498-b79f-426c-b286-ecdf4feed9ac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GUID=dcd87469-7bf2-47d4-9035-8d64844d329f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GUID=7499acaf-b6af-45b4-96e6-cf739ee494dd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GUID=88290140-aca9-493c-8154-71b38f7e942b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GUID=fddab8a2-3266-4f44-9ac4-67a0be08ba2b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GUID=d11e2cf9-08ea-4472-b75f-917a421d406a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GUID=1d46ca3f-8df6-4052-91eb-ebb3df9de720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GUID=f8bdd65f-45d1-4eb4-92a8-ad5aefe5fb5a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PROPOSED PARENTING PLAN (BY DEFENDANT)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GUID=fda4c223-444d-44dd-873a-68e163bfc442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the Defendant, do not agree with the orders sought in paragraph 4 of the Proposed Parenting Plan (by Plaintiff), and I wish to be heard by the court on the issues of custody, care and control and access. I set out my position on the current arrangements as well as my proposed arrangements for the children of the marriage below.</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GUID=d3eebf23-b001-4a89-a81d-8b8f67e0a1af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Current Arrangements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GUID=f39a5059-19ae-40c0-9f31-a47c683b8306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current arrangements for the child/children* of the marriage are as follows: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GUID=5eceb5f6-6a11-4668-93bc-92d6b86fa9eb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in respect of each child</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GUID=429ece55-1fe2-4242-a200-840dc9990215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Residence [</w:t>
            </w:r>
            <w:r w:rsidRPr="006F2CA2">
              <w:rPr>
                <w:rFonts w:ascii="Times New Roman" w:hAnsi="Times New Roman" w:cs="Times New Roman"/>
                <w:i/>
                <w:sz w:val="22"/>
                <w:szCs w:val="20"/>
                <w:lang w:val="en-GB" w:eastAsia="en-US"/>
              </w:rPr>
              <w:t>state where the child is currently living with particulars of accommodation and what other persons live there, with their names and relationship to the child stated.</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GUID=35f3f90d-3e70-488d-99a5-6493c4078744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Care arrangements (this section need not be completed if the child is already working at the present time)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GUID=1c52d09c-c305-4a6e-9c3c-644655989df0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*If the child is presently not attending school on a daily basis, to complete the following section: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GUID=9dac7a89-6842-4e0f-aece-92d8f8792a7f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Are both parents working?</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GUID=b00c93ef-62b9-4eeb-b0b4-597e4f6b7338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Who looks after the child during the day and at night?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GUID=a9120dab-ba13-4716-ad33-ea3b74cefb5b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(i.e. father/mother/maid/elder siblings/relatives [</w:t>
            </w:r>
            <w:r w:rsidRPr="006F2CA2">
              <w:rPr>
                <w:rFonts w:ascii="Times New Roman" w:hAnsi="Times New Roman" w:cs="Times New Roman"/>
                <w:i/>
                <w:sz w:val="22"/>
                <w:szCs w:val="20"/>
                <w:lang w:val="en-GB" w:eastAsia="zh-CN"/>
              </w:rPr>
              <w:t>to specify nature of relationship to the child</w:t>
            </w:r>
            <w:r w:rsidRPr="006F2CA2">
              <w:rPr>
                <w:rFonts w:ascii="Times New Roman" w:hAnsi="Times New Roman" w:cs="Times New Roman"/>
                <w:sz w:val="22"/>
                <w:szCs w:val="20"/>
                <w:lang w:val="en-GB" w:eastAsia="zh-CN"/>
              </w:rPr>
              <w:t>]/a combination of the above/others [</w:t>
            </w:r>
            <w:r w:rsidRPr="006F2CA2">
              <w:rPr>
                <w:rFonts w:ascii="Times New Roman" w:hAnsi="Times New Roman" w:cs="Times New Roman"/>
                <w:i/>
                <w:sz w:val="22"/>
                <w:szCs w:val="20"/>
                <w:lang w:val="en-GB" w:eastAsia="zh-CN"/>
              </w:rPr>
              <w:t>to specify</w:t>
            </w:r>
            <w:r w:rsidRPr="006F2CA2">
              <w:rPr>
                <w:rFonts w:ascii="Times New Roman" w:hAnsi="Times New Roman" w:cs="Times New Roman"/>
                <w:sz w:val="22"/>
                <w:szCs w:val="20"/>
                <w:lang w:val="en-GB" w:eastAsia="zh-CN"/>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282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GUID=93010dd0-9d62-4ca3-ac32-3866a8a67b05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Where is the child cared for during the day and at night?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282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GUID=25a1a058-645f-43f1-8c2b-fcfb687a711a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(i.e. at the matrimonial home/childcare centre/babysitter/relative’s home [</w:t>
            </w:r>
            <w:r w:rsidRPr="006F2CA2">
              <w:rPr>
                <w:rFonts w:ascii="Times New Roman" w:hAnsi="Times New Roman" w:cs="Times New Roman"/>
                <w:i/>
                <w:sz w:val="22"/>
                <w:szCs w:val="20"/>
                <w:lang w:val="en-GB" w:eastAsia="zh-CN"/>
              </w:rPr>
              <w:t>to specify nature of person’s relationship to the child</w:t>
            </w:r>
            <w:r w:rsidRPr="006F2CA2">
              <w:rPr>
                <w:rFonts w:ascii="Times New Roman" w:hAnsi="Times New Roman" w:cs="Times New Roman"/>
                <w:sz w:val="22"/>
                <w:szCs w:val="20"/>
                <w:lang w:val="en-GB" w:eastAsia="zh-CN"/>
              </w:rPr>
              <w:t>]/others [</w:t>
            </w:r>
            <w:r w:rsidRPr="006F2CA2">
              <w:rPr>
                <w:rFonts w:ascii="Times New Roman" w:hAnsi="Times New Roman" w:cs="Times New Roman"/>
                <w:i/>
                <w:sz w:val="22"/>
                <w:szCs w:val="20"/>
                <w:lang w:val="en-GB" w:eastAsia="zh-CN"/>
              </w:rPr>
              <w:t>to specify</w:t>
            </w:r>
            <w:r w:rsidRPr="006F2CA2">
              <w:rPr>
                <w:rFonts w:ascii="Times New Roman" w:hAnsi="Times New Roman" w:cs="Times New Roman"/>
                <w:sz w:val="22"/>
                <w:szCs w:val="20"/>
                <w:lang w:val="en-GB" w:eastAsia="zh-CN"/>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GUID=a1e06acd-6865-45cf-92d0-4184223c7391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(D)</w:t>
            </w:r>
            <w:r w:rsidRPr="006F2CA2">
              <w:rPr>
                <w:rFonts w:ascii="Times New Roman" w:hAnsi="Times New Roman" w:cs="Times New Roman"/>
                <w:sz w:val="22"/>
                <w:szCs w:val="20"/>
                <w:lang w:val="en-GB" w:eastAsia="zh-CN"/>
              </w:rPr>
              <w:tab/>
              <w:t>For how long has this arrangement been in place?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GUID=76e4f761-7210-4542-ab46-349049f4cf9b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w:t>
            </w:r>
            <w:r w:rsidRPr="006F2CA2">
              <w:rPr>
                <w:rFonts w:ascii="Times New Roman" w:hAnsi="Times New Roman" w:cs="Times New Roman"/>
                <w:i/>
                <w:sz w:val="22"/>
                <w:szCs w:val="20"/>
                <w:lang w:val="en-GB" w:eastAsia="zh-CN"/>
              </w:rPr>
              <w:t>State estimated period of time, i.e. from which date till the present date</w:t>
            </w:r>
            <w:r w:rsidRPr="006F2CA2">
              <w:rPr>
                <w:rFonts w:ascii="Times New Roman" w:hAnsi="Times New Roman" w:cs="Times New Roman"/>
                <w:sz w:val="22"/>
                <w:szCs w:val="20"/>
                <w:lang w:val="en-GB" w:eastAsia="zh-CN"/>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GUID=eb60565c-d324-414d-8a13-32a708e96f68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*If child is presently attending school on a daily basis, to state: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GUID=21c70157-5cf5-4c9d-8030-a6687fb9873d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The child’s school hours.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GUID=db591fd6-23e7-4504-bcfb-018ace58aafc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Where and by whom is the child being cared for before and after school hours?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GUID=1d90da42-c1f4-4784-a9ee-2b272c5bfa93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*Where parties are no longer residing at the same address, to state: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GUID=56506ebb-77aa-42fb-8076-047c4eee686f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Who is the parent who does NOT live with the child (the non-custodial parent)?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GUID=fa5ad68f-ec61-444c-8c1b-901bebae1f6d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When was the last time the non-custodial parent visited the child?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GUID=ec43e7c1-1e07-4996-a655-f346ff58f8ee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How often does the non-custodial parent visit the child?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GUID=00b1e9e4-c092-44c9-a5a0-dd38a1536f26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(D)</w:t>
            </w:r>
            <w:r w:rsidRPr="006F2CA2">
              <w:rPr>
                <w:rFonts w:ascii="Times New Roman" w:hAnsi="Times New Roman" w:cs="Times New Roman"/>
                <w:sz w:val="22"/>
                <w:szCs w:val="20"/>
                <w:lang w:val="en-GB" w:eastAsia="zh-CN"/>
              </w:rPr>
              <w:tab/>
              <w:t>Does the child sometimes stay overnight with the non</w:t>
            </w:r>
            <w:r w:rsidRPr="006F2CA2">
              <w:rPr>
                <w:rFonts w:ascii="Times New Roman" w:hAnsi="Times New Roman" w:cs="Times New Roman"/>
                <w:sz w:val="22"/>
                <w:szCs w:val="20"/>
                <w:lang w:val="en-GB" w:eastAsia="zh-CN"/>
              </w:rPr>
              <w:noBreakHyphen/>
              <w:t>custodial parent?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GUID=8b448a82-b971-4c09-b91d-2d7441fe4fea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Education/Employment* [</w:t>
            </w:r>
            <w:r w:rsidRPr="006F2CA2">
              <w:rPr>
                <w:rFonts w:ascii="Times New Roman" w:hAnsi="Times New Roman" w:cs="Times New Roman"/>
                <w:i/>
                <w:sz w:val="22"/>
                <w:szCs w:val="20"/>
                <w:lang w:val="en-GB" w:eastAsia="en-US"/>
              </w:rPr>
              <w:t>state the school or other educational establishment which the child has been and is currently attending, or if he is working, his place of employment, the nature of his work and details of any training he is receiving.</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GUID=bdec2a1f-0b6b-46e9-b0c6-dfebb5eb14b8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Financial provision [</w:t>
            </w:r>
            <w:r w:rsidRPr="006F2CA2">
              <w:rPr>
                <w:rFonts w:ascii="Times New Roman" w:hAnsi="Times New Roman" w:cs="Times New Roman"/>
                <w:i/>
                <w:sz w:val="22"/>
                <w:szCs w:val="20"/>
                <w:lang w:val="en-GB" w:eastAsia="en-US"/>
              </w:rPr>
              <w:t>state who has been and is presently supporting the child or contributing to his support and the extent thereof.</w:t>
            </w:r>
            <w:r w:rsidRPr="006F2CA2">
              <w:rPr>
                <w:rFonts w:ascii="Times New Roman" w:hAnsi="Times New Roman" w:cs="Times New Roman"/>
                <w:sz w:val="22"/>
                <w:szCs w:val="20"/>
                <w:lang w:val="en-GB" w:eastAsia="en-US"/>
              </w:rPr>
              <w:t>]; and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GUID=f2a6eb6f-01d6-4a34-aaae-f2a1c1aa2736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Access [</w:t>
            </w:r>
            <w:r w:rsidRPr="006F2CA2">
              <w:rPr>
                <w:rFonts w:ascii="Times New Roman" w:hAnsi="Times New Roman" w:cs="Times New Roman"/>
                <w:i/>
                <w:sz w:val="22"/>
                <w:szCs w:val="20"/>
                <w:lang w:val="en-GB" w:eastAsia="en-US"/>
              </w:rPr>
              <w:t>state what are the current arrangements for access and the extent to which access has been given.</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GUID=51dc7684-e5c7-4a40-8b51-0cd01ab23944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relevant information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GUID=feba0578-36d6-4c95-9135-e8c8611e8d51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State any other information which is relevant to the matters concerning the arrangements for the child, for example, whether the Plaintiff or Defendant is suffering from any physical or mental disability, whether the Plaintiff or Defendant has any previous convictions and if so, the nature of the conviction, and whether the Plaintiff or Defendant has been committed to a drug rehabilitation centre and if so, when and for how long.</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GUID=f7828a77-9fef-4368-b534-6ec4575499df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Proposed Arrangements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GUID=7d7fc6e6-b98e-460b-9dad-930f4d0b5622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proposed arrangements for the child/children* of the marriage are as follows: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GUID=629aa1f8-3128-418e-ac23-84e3bc3d4708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State in respect of each child for those matters which have not been agreed</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GUID=cd970baa-9c40-42ec-befd-4630898ff459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Residence [</w:t>
            </w:r>
            <w:r w:rsidRPr="006F2CA2">
              <w:rPr>
                <w:rFonts w:ascii="Times New Roman" w:hAnsi="Times New Roman" w:cs="Times New Roman"/>
                <w:i/>
                <w:sz w:val="22"/>
                <w:szCs w:val="20"/>
                <w:lang w:val="en-GB" w:eastAsia="en-US"/>
              </w:rPr>
              <w:t>state where the child is to live with particulars of accommodation and what other persons live there, with their names and relationship to the child stated.</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GUID=9a9e135b-03b6-4500-b574-891bdab4e56f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Care giver [</w:t>
            </w:r>
            <w:r w:rsidRPr="006F2CA2">
              <w:rPr>
                <w:rFonts w:ascii="Times New Roman" w:hAnsi="Times New Roman" w:cs="Times New Roman"/>
                <w:i/>
                <w:sz w:val="22"/>
                <w:szCs w:val="20"/>
                <w:lang w:val="en-GB" w:eastAsia="en-US"/>
              </w:rPr>
              <w:t>state who is to look after the child during the day, at night, during weekends and school holidays.</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GUID=7ca4ec6f-c4e8-4ca2-aa4a-024dee72681f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Education, etc. [</w:t>
            </w:r>
            <w:r w:rsidRPr="006F2CA2">
              <w:rPr>
                <w:rFonts w:ascii="Times New Roman" w:hAnsi="Times New Roman" w:cs="Times New Roman"/>
                <w:i/>
                <w:sz w:val="22"/>
                <w:szCs w:val="20"/>
                <w:lang w:val="en-GB" w:eastAsia="en-US"/>
              </w:rPr>
              <w:t>state the school or other educational establishment which the child will attend, or if he is working, his place of employment, the nature of his work and details of any training he will receive.</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GUID=cbbad177-24c5-4e61-bcd9-3cb828886466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Orders Sought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GUID=0cb151d0-50e4-4c5d-9e9f-fc80a0ee4c84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 am seeking the following orders to be made by the court: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GUID=2200085e-e7b0-46c4-a464-647e71228ee2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Set out details of any orders sought regarding custody, care and control of and access to the children of the marriage. If orders for split care and control of the children of the marriage are being sought, e.g. for care and control of one child to be granted to one parent, and for care and control of the other child to be granted to the other parent, to set out the reasons why such orders for split care and control are in the best interests of the children of the marriage.</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GUID=86fee656-a618-4efc-ba24-ac8d8cc7e30e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Set out details of any orders sought regarding maintenance for the children of the marriage</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GUID=40b7b2be-bca2-4d9e-9079-7577727c31ed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confirm that all the matters set out in this Proposed Parenting Plan are true and correct.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GUID=f2cf291f-42a2-42ee-9387-0f1d3579b1e2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(Defendant):</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GUID=b70fc3f3-c9a6-4095-aef3-cc66439bd2e8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GUID=ac891549-f69a-452a-821e-747d9aaeb990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Number:</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GUID=bfa70833-4939-4ce8-a486-68f997940a19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GUID=7c22ed1e-d8f3-470a-a58c-86baa1c04c65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Default="006F2CA2" w:rsidP="006F2CA2">
      <w:pPr>
        <w:spacing w:before="0" w:after="200" w:line="276" w:lineRule="auto"/>
        <w:divId w:val="2116439976"/>
        <w:rPr>
          <w:rFonts w:ascii="Calibri" w:eastAsia="Calibri" w:hAnsi="Calibri" w:cs="Times New Roman"/>
          <w:sz w:val="22"/>
          <w:szCs w:val="22"/>
          <w:lang w:eastAsia="en-US"/>
        </w:rPr>
      </w:pPr>
    </w:p>
    <w:p w:rsidR="00054E07" w:rsidRDefault="00054E07" w:rsidP="006F2CA2">
      <w:pPr>
        <w:spacing w:before="0" w:after="200" w:line="276" w:lineRule="auto"/>
        <w:divId w:val="2116439976"/>
        <w:rPr>
          <w:rFonts w:ascii="Calibri" w:eastAsia="Calibri" w:hAnsi="Calibri" w:cs="Times New Roman"/>
          <w:sz w:val="22"/>
          <w:szCs w:val="22"/>
          <w:lang w:eastAsia="en-US"/>
        </w:rPr>
      </w:pPr>
    </w:p>
    <w:p w:rsidR="00054E07" w:rsidRDefault="00054E07" w:rsidP="006F2CA2">
      <w:pPr>
        <w:spacing w:before="0" w:after="200" w:line="276" w:lineRule="auto"/>
        <w:divId w:val="2116439976"/>
        <w:rPr>
          <w:rFonts w:ascii="Calibri" w:eastAsia="Calibri" w:hAnsi="Calibri" w:cs="Times New Roman"/>
          <w:sz w:val="22"/>
          <w:szCs w:val="22"/>
          <w:lang w:eastAsia="en-US"/>
        </w:rPr>
      </w:pPr>
    </w:p>
    <w:p w:rsidR="00054E07" w:rsidRDefault="00054E07" w:rsidP="006F2CA2">
      <w:pPr>
        <w:spacing w:before="0" w:after="200" w:line="276" w:lineRule="auto"/>
        <w:divId w:val="2116439976"/>
        <w:rPr>
          <w:rFonts w:ascii="Calibri" w:eastAsia="Calibri" w:hAnsi="Calibri" w:cs="Times New Roman"/>
          <w:sz w:val="22"/>
          <w:szCs w:val="22"/>
          <w:lang w:eastAsia="en-US"/>
        </w:rPr>
      </w:pPr>
    </w:p>
    <w:p w:rsidR="00054E07" w:rsidRPr="006F2CA2" w:rsidRDefault="00054E07"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GUID=5f125337-e15c-4b20-b2d0-c774be352164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separate"/>
      </w:r>
      <w:r w:rsidRPr="006F2CA2">
        <w:rPr>
          <w:rFonts w:ascii="Times New Roman" w:hAnsi="Times New Roman" w:cs="Times New Roman"/>
          <w:caps/>
          <w:sz w:val="22"/>
          <w:szCs w:val="20"/>
          <w:lang w:val="en-GB" w:eastAsia="en-US"/>
        </w:rPr>
        <w:t>25</w:t>
      </w:r>
      <w:r w:rsidRPr="006F2CA2">
        <w:rPr>
          <w:rFonts w:ascii="Times New Roman" w:hAnsi="Times New Roman" w:cs="Times New Roman"/>
          <w:caps/>
          <w:sz w:val="22"/>
          <w:szCs w:val="20"/>
          <w:lang w:val="en-GB" w:eastAsia="en-US"/>
        </w:rPr>
        <w:fldChar w:fldCharType="end"/>
      </w:r>
    </w:p>
    <w:tbl>
      <w:tblPr>
        <w:tblW w:w="7120" w:type="dxa"/>
        <w:jc w:val="center"/>
        <w:tblLook w:val="04A0" w:firstRow="1" w:lastRow="0" w:firstColumn="1" w:lastColumn="0" w:noHBand="0" w:noVBand="1"/>
      </w:tblPr>
      <w:tblGrid>
        <w:gridCol w:w="7120"/>
      </w:tblGrid>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GUID=ec8db0b5-7215-4256-a94f-aeb8abb37da6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56</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GUID=cc20abc6-4e20-4adb-81ae-6ce280e97e36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(DEFENDANT’S AGREEMENT </w:t>
            </w:r>
            <w:r w:rsidRPr="006F2CA2">
              <w:rPr>
                <w:rFonts w:ascii="Times New Roman" w:hAnsi="Times New Roman" w:cs="Times New Roman"/>
                <w:sz w:val="22"/>
                <w:szCs w:val="20"/>
                <w:lang w:val="en-GB" w:eastAsia="en-US"/>
              </w:rPr>
              <w:br/>
              <w:t xml:space="preserve">(MATRIMONIAL PROPERTY PLAN) FORM) </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GUID=64127ba2-54fb-4eb6-bf70-58144e6da0ae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GUID=4d27fbfb-7e42-42e6-a8d9-7ee728e115a1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GUID=5da63eda-f41b-4e13-b41d-d93a4399585c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GUID=522f369b-8337-4133-934f-17824962a092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GUID=e4b6c0bc-40db-4687-bb6f-d7d89924bda5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GUID=d8b5a066-dae4-4954-be5b-324b1fbb680b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GUID=62574e55-f32c-498e-8e9f-5b4d9af42869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GUID=9018cba3-7d92-4698-841f-68bb9c9724a5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DEFENDANT’S AGREEMENT TO PLAINTIFF’S PROPOSED </w:t>
            </w:r>
            <w:r w:rsidRPr="006F2CA2">
              <w:rPr>
                <w:rFonts w:ascii="Times New Roman" w:hAnsi="Times New Roman" w:cs="Times New Roman"/>
                <w:sz w:val="22"/>
                <w:szCs w:val="20"/>
                <w:lang w:val="en-GB" w:eastAsia="en-US"/>
              </w:rPr>
              <w:br/>
              <w:t xml:space="preserve">MATRIMONIAL PROPERTY PLAN </w:t>
            </w:r>
            <w:r w:rsidRPr="006F2CA2">
              <w:rPr>
                <w:rFonts w:ascii="Times New Roman" w:hAnsi="Times New Roman" w:cs="Times New Roman"/>
                <w:sz w:val="22"/>
                <w:szCs w:val="20"/>
                <w:lang w:val="en-GB" w:eastAsia="en-US"/>
              </w:rPr>
              <w:br/>
              <w:t>(FOR HOUSING AND DEVELOPMENT BOARD FLATS ONLY)</w:t>
            </w:r>
          </w:p>
        </w:tc>
      </w:tr>
      <w:tr w:rsidR="006F2CA2" w:rsidRPr="006F2CA2" w:rsidTr="006F2CA2">
        <w:trPr>
          <w:divId w:val="2116439976"/>
          <w:cantSplit/>
          <w:trHeight w:val="200"/>
          <w:jc w:val="center"/>
        </w:trPr>
        <w:tc>
          <w:tcPr>
            <w:tcW w:w="712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GUID=3993aaf0-9651-4da1-a4f5-80f885a92de2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Defendant’s Agreement</w:t>
            </w:r>
          </w:p>
        </w:tc>
      </w:tr>
      <w:tr w:rsidR="006F2CA2" w:rsidRPr="006F2CA2" w:rsidTr="006F2CA2">
        <w:trPr>
          <w:divId w:val="2116439976"/>
          <w:cantSplit/>
          <w:trHeight w:val="200"/>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GUID=387d14c4-e045-43f9-87b7-044163b09cb4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The Defendant’s agreement can be confirmed by completing either option (a) or option (b) below.</w:t>
            </w:r>
            <w:r w:rsidRPr="006F2CA2">
              <w:rPr>
                <w:rFonts w:ascii="Times New Roman" w:hAnsi="Times New Roman" w:cs="Times New Roman"/>
                <w:sz w:val="22"/>
                <w:szCs w:val="20"/>
                <w:lang w:val="en-GB" w:eastAsia="en-US"/>
              </w:rPr>
              <w:t>]</w:t>
            </w:r>
          </w:p>
        </w:tc>
      </w:tr>
      <w:tr w:rsidR="006F2CA2" w:rsidRPr="006F2CA2" w:rsidTr="006F2CA2">
        <w:trPr>
          <w:divId w:val="2116439976"/>
          <w:cantSplit/>
          <w:trHeight w:val="200"/>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GUID=122467a0-5f9b-4f2d-b43d-36ec4b30eff6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 the Defendant, agree with the proposed arrangements set out in the Plaintiff’s Proposed Matrimonial Property Plan (For Housing Development Board flats Only).</w:t>
            </w:r>
          </w:p>
        </w:tc>
      </w:tr>
      <w:tr w:rsidR="006F2CA2" w:rsidRPr="006F2CA2" w:rsidTr="006F2CA2">
        <w:trPr>
          <w:divId w:val="2116439976"/>
          <w:cantSplit/>
          <w:trHeight w:val="200"/>
          <w:jc w:val="center"/>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GUID=1db6de18-cc49-4398-a31f-fc2f26088b2a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the exact arrangements agreed to</w:t>
            </w:r>
            <w:r w:rsidRPr="006F2CA2">
              <w:rPr>
                <w:rFonts w:ascii="Times New Roman" w:hAnsi="Times New Roman" w:cs="Times New Roman"/>
                <w:sz w:val="22"/>
                <w:szCs w:val="20"/>
                <w:lang w:val="en-GB" w:eastAsia="en-US"/>
              </w:rPr>
              <w:t>]</w:t>
            </w:r>
          </w:p>
        </w:tc>
      </w:tr>
      <w:tr w:rsidR="006F2CA2" w:rsidRPr="006F2CA2" w:rsidTr="006F2CA2">
        <w:trPr>
          <w:divId w:val="2116439976"/>
          <w:cantSplit/>
          <w:trHeight w:val="200"/>
          <w:jc w:val="center"/>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GUID=5d99a3dc-9cb0-40c6-813a-5fcf62bba9aa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Signature (Defendant):</w:t>
            </w:r>
          </w:p>
        </w:tc>
      </w:tr>
      <w:tr w:rsidR="006F2CA2" w:rsidRPr="006F2CA2" w:rsidTr="006F2CA2">
        <w:trPr>
          <w:divId w:val="2116439976"/>
          <w:cantSplit/>
          <w:trHeight w:val="200"/>
          <w:jc w:val="center"/>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GUID=dd0f92cd-aa1f-47da-a009-6100de243b80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Name:</w:t>
            </w:r>
          </w:p>
        </w:tc>
      </w:tr>
      <w:tr w:rsidR="006F2CA2" w:rsidRPr="006F2CA2" w:rsidTr="006F2CA2">
        <w:trPr>
          <w:divId w:val="2116439976"/>
          <w:cantSplit/>
          <w:trHeight w:val="200"/>
          <w:jc w:val="center"/>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GUID=e97447f7-738b-4f4e-bc25-0a6655fd5006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ID No.:</w:t>
            </w:r>
          </w:p>
        </w:tc>
      </w:tr>
      <w:tr w:rsidR="006F2CA2" w:rsidRPr="006F2CA2" w:rsidTr="006F2CA2">
        <w:trPr>
          <w:divId w:val="2116439976"/>
          <w:cantSplit/>
          <w:trHeight w:val="200"/>
          <w:jc w:val="center"/>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GUID=bf327e52-da5d-4bce-b808-38959a0e4f34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Date:</w:t>
            </w:r>
          </w:p>
        </w:tc>
      </w:tr>
      <w:tr w:rsidR="006F2CA2" w:rsidRPr="006F2CA2" w:rsidTr="006F2CA2">
        <w:trPr>
          <w:divId w:val="2116439976"/>
          <w:cantSplit/>
          <w:trHeight w:val="200"/>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GUID=4defb86b-e762-4568-9b8f-9976ae0ab13d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Defendant agrees with the proposed arrangements set out in the Plaintiff’s Proposed Matrimonial Property Plan (For Housing Development Board flats Only).</w:t>
            </w:r>
          </w:p>
        </w:tc>
      </w:tr>
      <w:tr w:rsidR="006F2CA2" w:rsidRPr="006F2CA2" w:rsidTr="006F2CA2">
        <w:trPr>
          <w:divId w:val="2116439976"/>
          <w:cantSplit/>
          <w:trHeight w:val="200"/>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GUID=6507cd00-9c39-422f-876e-7b03965b6d6c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state the exact arrangements agreed to</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GUID=3ffc0fc7-6810-4c1a-9552-7eb22e8adcf1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Signed on behalf of the Defendant by the Defendant’s solicitor.</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GUID=730f8417-7223-4b3b-ba09-2e90a7c56a47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Defendant’s relevant CPF statement and additional CPF information (if applicable) dated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are annexed to this plan as Annex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w:t>
            </w:r>
          </w:p>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p>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p>
        </w:tc>
      </w:tr>
    </w:tbl>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GUID=f73098d7-6527-4eb5-9b0c-d4ffbaea0eb6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separate"/>
      </w:r>
      <w:r w:rsidRPr="006F2CA2">
        <w:rPr>
          <w:rFonts w:ascii="Times New Roman" w:hAnsi="Times New Roman" w:cs="Times New Roman"/>
          <w:caps/>
          <w:sz w:val="22"/>
          <w:szCs w:val="20"/>
          <w:lang w:val="en-GB" w:eastAsia="en-US"/>
        </w:rPr>
        <w:t>26</w: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 </w:t>
      </w:r>
    </w:p>
    <w:tbl>
      <w:tblPr>
        <w:tblW w:w="7120" w:type="dxa"/>
        <w:jc w:val="center"/>
        <w:tblLook w:val="04A0" w:firstRow="1" w:lastRow="0" w:firstColumn="1" w:lastColumn="0" w:noHBand="0" w:noVBand="1"/>
      </w:tblPr>
      <w:tblGrid>
        <w:gridCol w:w="7120"/>
      </w:tblGrid>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GUID=758aff91-b021-492f-885e-7cb005078cdc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56</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GUID=d238dc1b-bead-41f2-93f4-1e1f856867ae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(DEFENDANT’S PROPOSED </w:t>
            </w:r>
            <w:r w:rsidRPr="006F2CA2">
              <w:rPr>
                <w:rFonts w:ascii="Times New Roman" w:hAnsi="Times New Roman" w:cs="Times New Roman"/>
                <w:sz w:val="22"/>
                <w:szCs w:val="20"/>
                <w:lang w:val="en-GB" w:eastAsia="en-US"/>
              </w:rPr>
              <w:br/>
              <w:t>MATRIMONIAL PROPERTY PLAN FORM)</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GUID=4be4ab1d-fa76-470d-bb83-1cd2b9d17013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GUID=4025c065-dcb3-4782-b82f-000efd621694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GUID=c022ea30-960a-4b78-bcf7-c115708a260f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GUID=ed1d21c8-21f4-4019-841a-72590c5f9745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GUID=1858748b-26f1-4f27-b816-57f109b42d5d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GUID=93f1b608-d3d5-4cb7-9a41-02fe2dbc49fe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GUID=56f83135-9505-4d76-9bb3-06d2d0676c47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GUID=7136b580-b78e-41ff-b456-00ccdd248a15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PROPOSED MATRIMONIAL PROPERTY PLAN</w:t>
            </w:r>
            <w:r w:rsidRPr="006F2CA2">
              <w:rPr>
                <w:rFonts w:ascii="Times New Roman" w:hAnsi="Times New Roman" w:cs="Times New Roman"/>
                <w:sz w:val="22"/>
                <w:szCs w:val="20"/>
                <w:lang w:val="en-GB" w:eastAsia="en-US"/>
              </w:rPr>
              <w:br/>
              <w:t>(FOR HOUSING AND DEVELOPMENT BOARD FLATS ONLY)</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GUID=326c2d91-8286-451f-afc7-5ddbd8621358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the Defendant, disagree with the proposed arrangements set out in the Plaintiff’s Proposed Matrimonial Property Plan (For Housing Development Board flats Only).</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GUID=b61323c7-4a57-484f-aed7-eb92f9b3a87b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relevant CPF statements and additional CPF information (if applicable) dated [</w:t>
            </w:r>
            <w:r w:rsidRPr="006F2CA2">
              <w:rPr>
                <w:rFonts w:ascii="Times New Roman" w:hAnsi="Times New Roman" w:cs="Times New Roman"/>
                <w:i/>
                <w:sz w:val="22"/>
                <w:szCs w:val="20"/>
                <w:lang w:val="en-GB" w:eastAsia="en-US"/>
              </w:rPr>
              <w:t>to state date</w:t>
            </w:r>
            <w:r w:rsidRPr="006F2CA2">
              <w:rPr>
                <w:rFonts w:ascii="Times New Roman" w:hAnsi="Times New Roman" w:cs="Times New Roman"/>
                <w:sz w:val="22"/>
                <w:szCs w:val="20"/>
                <w:lang w:val="en-GB" w:eastAsia="en-US"/>
              </w:rPr>
              <w:t xml:space="preserve">] are annexed to this plan as Annex </w:t>
            </w:r>
            <w:r w:rsidRPr="006F2CA2">
              <w:rPr>
                <w:rFonts w:ascii="Times New Roman" w:hAnsi="Times New Roman" w:cs="Times New Roman"/>
                <w:sz w:val="22"/>
                <w:szCs w:val="20"/>
                <w:lang w:val="en-GB" w:eastAsia="en-US"/>
              </w:rPr>
              <w:br/>
              <w:t>[</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GUID=756b0ff6-4d7f-45a9-9d96-cd26aaf17eb3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For Defendants who are above the age of 55 years</w:t>
            </w:r>
            <w:r w:rsidRPr="006F2CA2">
              <w:rPr>
                <w:rFonts w:ascii="Times New Roman" w:hAnsi="Times New Roman" w:cs="Times New Roman"/>
                <w:sz w:val="22"/>
                <w:szCs w:val="20"/>
                <w:lang w:val="en-GB" w:eastAsia="en-US"/>
              </w:rPr>
              <w:t>) I am above the age of 55 years and the amount required to be refunded into my CPF account in the event of a sale of the flat/transfer in ownership of the flat is: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GUID=80025d62-67fa-4eb3-8f43-8d29d04e043e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My proposal in relation to the matrimonial property is as follows*: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GUID=06f3bfdd-e0fe-41bb-8d51-0e5b00fe0f6d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Choose one or more of the following options. If more than one option is chosen, state the order of preference in brackets beside the option.</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GUID=d9f63d5d-5c60-4374-bcc8-f47d4465e0b3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Option 1: The Flat will be surrendered to the HDB.</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GUID=6b8167a0-08c5-4ba5-93df-2434a0b74e88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Option 2: The Agreement for Lease with the HDB will be terminated.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GUID=5b4f42dc-bf6b-40c3-a1e6-bd45b7c84926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Option 3: The Flat will be sold in the open market.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GUID=6f02e7cd-9afc-49d5-8a19-582f0fa74606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(iv)</w:t>
            </w:r>
            <w:r w:rsidRPr="006F2CA2">
              <w:rPr>
                <w:rFonts w:ascii="Times New Roman" w:hAnsi="Times New Roman" w:cs="Times New Roman"/>
                <w:sz w:val="22"/>
                <w:szCs w:val="20"/>
                <w:lang w:val="en-GB" w:eastAsia="en-US"/>
              </w:rPr>
              <w:tab/>
              <w:t>Option 4: The Plaintiff’s share in the Flat will be sold/transferred* to:</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GUID=b8ed058c-6e1b-4b23-b37b-9b621cb482b7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The Defendant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GUID=842d358a-b520-4f0e-a96a-22a691061d28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The Defendant and [</w:t>
            </w:r>
            <w:r w:rsidRPr="006F2CA2">
              <w:rPr>
                <w:rFonts w:ascii="Times New Roman" w:hAnsi="Times New Roman" w:cs="Times New Roman"/>
                <w:i/>
                <w:sz w:val="22"/>
                <w:szCs w:val="20"/>
                <w:lang w:val="en-GB" w:eastAsia="zh-CN"/>
              </w:rPr>
              <w:t>state name and relationship with the Defendant</w:t>
            </w:r>
            <w:r w:rsidRPr="006F2CA2">
              <w:rPr>
                <w:rFonts w:ascii="Times New Roman" w:hAnsi="Times New Roman" w:cs="Times New Roman"/>
                <w:sz w:val="22"/>
                <w:szCs w:val="20"/>
                <w:lang w:val="en-GB" w:eastAsia="zh-CN"/>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GUID=5972147c-8dd4-43d4-b2d5-36728f3e6532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w:t>
            </w:r>
            <w:r w:rsidRPr="006F2CA2">
              <w:rPr>
                <w:rFonts w:ascii="Times New Roman" w:hAnsi="Times New Roman" w:cs="Times New Roman"/>
                <w:i/>
                <w:sz w:val="22"/>
                <w:szCs w:val="20"/>
                <w:lang w:val="en-GB" w:eastAsia="zh-CN"/>
              </w:rPr>
              <w:t>state name and relationship with the Plaintiff/the Defendant</w:t>
            </w:r>
            <w:r w:rsidRPr="006F2CA2">
              <w:rPr>
                <w:rFonts w:ascii="Times New Roman" w:hAnsi="Times New Roman" w:cs="Times New Roman"/>
                <w:sz w:val="22"/>
                <w:szCs w:val="20"/>
                <w:lang w:val="en-GB" w:eastAsia="zh-CN"/>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GUID=0c2b14de-687a-464e-805d-a987e6b51d27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w:t>
            </w:r>
            <w:r w:rsidRPr="006F2CA2">
              <w:rPr>
                <w:rFonts w:ascii="Times New Roman" w:hAnsi="Times New Roman" w:cs="Times New Roman"/>
                <w:sz w:val="22"/>
                <w:szCs w:val="20"/>
                <w:lang w:val="en-GB" w:eastAsia="en-US"/>
              </w:rPr>
              <w:tab/>
              <w:t>Option 5: The Defendant’s share in the Flat will be sold/transferred* to:</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GUID=7f1213f4-496c-4404-8b7b-218307ee6cbd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w:t>
            </w:r>
            <w:r w:rsidRPr="006F2CA2">
              <w:rPr>
                <w:rFonts w:ascii="Times New Roman" w:hAnsi="Times New Roman" w:cs="Times New Roman"/>
                <w:sz w:val="22"/>
                <w:szCs w:val="20"/>
                <w:lang w:val="en-GB" w:eastAsia="zh-CN"/>
              </w:rPr>
              <w:tab/>
              <w:t>The Plaintiff</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GUID=c7dc9b9b-8b53-4fe4-995c-891569fb3ed1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(B)</w:t>
            </w:r>
            <w:r w:rsidRPr="006F2CA2">
              <w:rPr>
                <w:rFonts w:ascii="Times New Roman" w:hAnsi="Times New Roman" w:cs="Times New Roman"/>
                <w:sz w:val="22"/>
                <w:szCs w:val="20"/>
                <w:lang w:val="en-GB" w:eastAsia="zh-CN"/>
              </w:rPr>
              <w:tab/>
              <w:t>The Plaintiff and [</w:t>
            </w:r>
            <w:r w:rsidRPr="006F2CA2">
              <w:rPr>
                <w:rFonts w:ascii="Times New Roman" w:hAnsi="Times New Roman" w:cs="Times New Roman"/>
                <w:i/>
                <w:sz w:val="22"/>
                <w:szCs w:val="20"/>
                <w:lang w:val="en-GB" w:eastAsia="zh-CN"/>
              </w:rPr>
              <w:t>state name and relationship with the Plaintiff</w:t>
            </w:r>
            <w:r w:rsidRPr="006F2CA2">
              <w:rPr>
                <w:rFonts w:ascii="Times New Roman" w:hAnsi="Times New Roman" w:cs="Times New Roman"/>
                <w:sz w:val="22"/>
                <w:szCs w:val="20"/>
                <w:lang w:val="en-GB" w:eastAsia="zh-CN"/>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2820" w:hanging="490"/>
              <w:jc w:val="both"/>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GUID=839194f5-8dc8-430c-93f0-75e59f7abbf1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(C)</w:t>
            </w:r>
            <w:r w:rsidRPr="006F2CA2">
              <w:rPr>
                <w:rFonts w:ascii="Times New Roman" w:hAnsi="Times New Roman" w:cs="Times New Roman"/>
                <w:sz w:val="22"/>
                <w:szCs w:val="20"/>
                <w:lang w:val="en-GB" w:eastAsia="zh-CN"/>
              </w:rPr>
              <w:tab/>
              <w:t>[</w:t>
            </w:r>
            <w:r w:rsidRPr="006F2CA2">
              <w:rPr>
                <w:rFonts w:ascii="Times New Roman" w:hAnsi="Times New Roman" w:cs="Times New Roman"/>
                <w:i/>
                <w:sz w:val="22"/>
                <w:szCs w:val="20"/>
                <w:lang w:val="en-GB" w:eastAsia="zh-CN"/>
              </w:rPr>
              <w:t>state name and relationship with the Defendant/the Plaintiff</w:t>
            </w:r>
            <w:r w:rsidRPr="006F2CA2">
              <w:rPr>
                <w:rFonts w:ascii="Times New Roman" w:hAnsi="Times New Roman" w:cs="Times New Roman"/>
                <w:sz w:val="22"/>
                <w:szCs w:val="20"/>
                <w:lang w:val="en-GB" w:eastAsia="zh-CN"/>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GUID=8e5673bd-72ce-4892-b4fd-1dd586cc732d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(vi)</w:t>
            </w:r>
            <w:r w:rsidRPr="006F2CA2">
              <w:rPr>
                <w:rFonts w:ascii="Times New Roman" w:hAnsi="Times New Roman" w:cs="Times New Roman"/>
                <w:sz w:val="22"/>
                <w:szCs w:val="20"/>
                <w:lang w:val="en-GB" w:eastAsia="en-US"/>
              </w:rPr>
              <w:tab/>
              <w:t>Option 6: Others (please state brief details)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GUID=5fee0e7e-dc1b-4bf3-9778-b8b4742306bc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Particulars of my proposal (for each option selected) are attached as Annex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GUID=9ee9e936-8b7d-4612-93da-ab6d2aba610b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fill in Option 1, 2, 3, 4, 5 or 6 as set out in Form 32, and to attach only the relevant pages to this form.</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GUID=9c3c5642-daf7-48e3-88c4-391ad96bfa91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Signature (Defendant):</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GUID=e7cb65f6-4e52-4ad6-bf3b-e477da2125fd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GUID=90226fa8-eb4f-490e-b24e-cafe829d42c4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ID No.:</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GUID=43c44841-95f4-443a-92a0-c5afa88341e3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GUID=f922d4e4-ed07-41c2-a44c-5761fb032217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Default="006F2CA2" w:rsidP="006F2CA2">
      <w:pPr>
        <w:spacing w:before="0" w:after="200" w:line="276" w:lineRule="auto"/>
        <w:divId w:val="2116439976"/>
        <w:rPr>
          <w:rFonts w:ascii="Calibri" w:eastAsia="Calibri" w:hAnsi="Calibri" w:cs="Times New Roman"/>
          <w:sz w:val="22"/>
          <w:szCs w:val="22"/>
          <w:lang w:eastAsia="en-US"/>
        </w:rPr>
      </w:pPr>
    </w:p>
    <w:p w:rsidR="00054E07" w:rsidRPr="006F2CA2" w:rsidRDefault="00054E07"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GUID=4c08c05b-24c4-43c9-ad90-3af2d2aa79de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separate"/>
      </w:r>
      <w:r w:rsidRPr="006F2CA2">
        <w:rPr>
          <w:rFonts w:ascii="Times New Roman" w:hAnsi="Times New Roman" w:cs="Times New Roman"/>
          <w:caps/>
          <w:sz w:val="22"/>
          <w:szCs w:val="20"/>
          <w:lang w:val="en-GB" w:eastAsia="en-US"/>
        </w:rPr>
        <w:t>27</w: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 </w:t>
      </w:r>
    </w:p>
    <w:tbl>
      <w:tblPr>
        <w:tblW w:w="7120" w:type="dxa"/>
        <w:jc w:val="center"/>
        <w:tblLook w:val="04A0" w:firstRow="1" w:lastRow="0" w:firstColumn="1" w:lastColumn="0" w:noHBand="0" w:noVBand="1"/>
      </w:tblPr>
      <w:tblGrid>
        <w:gridCol w:w="7120"/>
      </w:tblGrid>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GUID=add93bc0-cd2d-4854-9b1f-4fcc1976cfb4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61</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GUID=5a4101ae-a5bd-496c-ba1a-c86b6a6bc2ad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DISCONTINUANCE FORM)</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GUID=32498492-b364-41b7-a4fd-461982c0daa7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GUID=8aea5922-f1d1-4555-a520-0a4a2be84a1c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GUID=b9a2a39a-8877-46bd-8e2b-963e673bd7f1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GUID=cff8f7ac-b4d5-4164-a79e-94158c99daf6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GUID=ee09c3be-f03d-45ac-b27f-718a7307e0bf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GUID=a8f2d42e-cb4e-4680-8920-9652c5bb6edd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GUID=e6eda773-8f46-4ee4-8d53-1b719cb5a8e6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GUID=0bff22a1-0945-49a0-a910-d91efc430365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DISCONTINUANCE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GUID=c926d740-8000-4fdf-b51b-84286f453561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wholly discontinues this action.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GUID=82e1f95c-becd-4519-b1f3-adc6bd5f6612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GUID=1579bb87-0bef-48d6-b015-ccdb9449780a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 Plaintiff/Name of Plaintiff (if unrepresented)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GUID=5ee6ac04-8450-4f02-84fc-a95b27726284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Name and address of Law Firm/Address of Plaintiff</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GUID=702f3a9c-1829-47c9-9d52-9423be726c9c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 xml:space="preserve">The Defendant*/Co-Defendant*/Other Party </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 hereby consents to the discontinuance of this action.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GUID=e2daa714-071b-475d-941b-20f0352c090a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 xml:space="preserve">Solicitor for the Defendant*/Co-Defendant*/Other Party </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GUID=906b44d2-a56b-408c-9362-57b8bf7224f6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Default="006F2CA2" w:rsidP="006F2CA2">
      <w:pPr>
        <w:spacing w:before="0" w:after="200" w:line="276" w:lineRule="auto"/>
        <w:divId w:val="2116439976"/>
        <w:rPr>
          <w:rFonts w:ascii="Calibri" w:eastAsia="Calibri" w:hAnsi="Calibri" w:cs="Times New Roman"/>
          <w:sz w:val="22"/>
          <w:szCs w:val="22"/>
          <w:lang w:eastAsia="en-US"/>
        </w:rPr>
      </w:pPr>
    </w:p>
    <w:p w:rsidR="00054E07" w:rsidRDefault="00054E07" w:rsidP="006F2CA2">
      <w:pPr>
        <w:spacing w:before="0" w:after="200" w:line="276" w:lineRule="auto"/>
        <w:divId w:val="2116439976"/>
        <w:rPr>
          <w:rFonts w:ascii="Calibri" w:eastAsia="Calibri" w:hAnsi="Calibri" w:cs="Times New Roman"/>
          <w:sz w:val="22"/>
          <w:szCs w:val="22"/>
          <w:lang w:eastAsia="en-US"/>
        </w:rPr>
      </w:pPr>
    </w:p>
    <w:p w:rsidR="00054E07" w:rsidRPr="006F2CA2" w:rsidRDefault="00054E07"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GUID=88fcd42f-dd20-42e2-8bec-a2358c8f8f9f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separate"/>
      </w:r>
      <w:r w:rsidRPr="006F2CA2">
        <w:rPr>
          <w:rFonts w:ascii="Times New Roman" w:hAnsi="Times New Roman" w:cs="Times New Roman"/>
          <w:caps/>
          <w:sz w:val="22"/>
          <w:szCs w:val="20"/>
          <w:lang w:val="en-GB" w:eastAsia="en-US"/>
        </w:rPr>
        <w:t>28</w:t>
      </w:r>
      <w:r w:rsidRPr="006F2CA2">
        <w:rPr>
          <w:rFonts w:ascii="Times New Roman" w:hAnsi="Times New Roman" w:cs="Times New Roman"/>
          <w:caps/>
          <w:sz w:val="22"/>
          <w:szCs w:val="20"/>
          <w:lang w:val="en-GB" w:eastAsia="en-US"/>
        </w:rPr>
        <w:fldChar w:fldCharType="end"/>
      </w:r>
    </w:p>
    <w:tbl>
      <w:tblPr>
        <w:tblW w:w="7160" w:type="dxa"/>
        <w:jc w:val="center"/>
        <w:tblLook w:val="04A0" w:firstRow="1" w:lastRow="0" w:firstColumn="1" w:lastColumn="0" w:noHBand="0" w:noVBand="1"/>
      </w:tblPr>
      <w:tblGrid>
        <w:gridCol w:w="7160"/>
      </w:tblGrid>
      <w:tr w:rsidR="004066EF" w:rsidRPr="004066EF" w:rsidTr="004066EF">
        <w:trPr>
          <w:divId w:val="2116439976"/>
          <w:cantSplit/>
          <w:jc w:val="center"/>
        </w:trPr>
        <w:tc>
          <w:tcPr>
            <w:tcW w:w="7160" w:type="dxa"/>
          </w:tcPr>
          <w:p w:rsidR="004066EF" w:rsidRPr="004066EF" w:rsidRDefault="004066EF" w:rsidP="004066EF">
            <w:pPr>
              <w:spacing w:before="60" w:after="60" w:line="240" w:lineRule="auto"/>
              <w:rPr>
                <w:rFonts w:ascii="Times New Roman" w:hAnsi="Times New Roman" w:cs="Times New Roman"/>
                <w:sz w:val="18"/>
                <w:szCs w:val="18"/>
                <w:lang w:val="en-GB" w:eastAsia="en-US"/>
              </w:rPr>
            </w:pPr>
            <w:r w:rsidRPr="004066EF">
              <w:rPr>
                <w:rFonts w:ascii="Times New Roman" w:hAnsi="Times New Roman" w:cs="Times New Roman"/>
                <w:sz w:val="18"/>
                <w:szCs w:val="18"/>
                <w:lang w:val="en-GB" w:eastAsia="en-US"/>
              </w:rPr>
              <w:fldChar w:fldCharType="begin"/>
            </w:r>
            <w:r w:rsidRPr="004066EF">
              <w:rPr>
                <w:rFonts w:ascii="Times New Roman" w:hAnsi="Times New Roman" w:cs="Times New Roman"/>
                <w:sz w:val="18"/>
                <w:szCs w:val="18"/>
                <w:lang w:val="en-GB" w:eastAsia="en-US"/>
              </w:rPr>
              <w:instrText xml:space="preserve"> GUID=25748208-eafa-4d05-b848-f744d0a88b26 </w:instrText>
            </w:r>
            <w:r w:rsidRPr="004066EF">
              <w:rPr>
                <w:rFonts w:ascii="Times New Roman" w:hAnsi="Times New Roman" w:cs="Times New Roman"/>
                <w:sz w:val="18"/>
                <w:szCs w:val="18"/>
                <w:lang w:val="en-GB" w:eastAsia="en-US"/>
              </w:rPr>
              <w:fldChar w:fldCharType="end"/>
            </w:r>
            <w:r w:rsidRPr="004066EF">
              <w:rPr>
                <w:rFonts w:ascii="Times New Roman" w:hAnsi="Times New Roman" w:cs="Times New Roman"/>
                <w:sz w:val="18"/>
                <w:szCs w:val="18"/>
                <w:lang w:val="en-GB" w:eastAsia="en-US"/>
              </w:rPr>
              <w:t>R. 82</w:t>
            </w:r>
          </w:p>
        </w:tc>
      </w:tr>
      <w:tr w:rsidR="004066EF" w:rsidRPr="004066EF" w:rsidTr="004066EF">
        <w:trPr>
          <w:divId w:val="2116439976"/>
          <w:cantSplit/>
          <w:jc w:val="center"/>
        </w:trPr>
        <w:tc>
          <w:tcPr>
            <w:tcW w:w="7160" w:type="dxa"/>
          </w:tcPr>
          <w:p w:rsidR="004066EF" w:rsidRPr="004066EF" w:rsidRDefault="004066EF" w:rsidP="004066EF">
            <w:pPr>
              <w:tabs>
                <w:tab w:val="left" w:pos="369"/>
                <w:tab w:val="center" w:pos="3472"/>
              </w:tabs>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tab/>
            </w:r>
            <w:r w:rsidRPr="004066EF">
              <w:rPr>
                <w:rFonts w:ascii="Times New Roman" w:hAnsi="Times New Roman" w:cs="Times New Roman"/>
                <w:sz w:val="22"/>
                <w:szCs w:val="20"/>
                <w:lang w:val="en-GB" w:eastAsia="en-US"/>
              </w:rPr>
              <w:tab/>
            </w: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GUID=36266a1f-c6f0-463b-bb45-988009ee98bb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(REQUEST FOR SETTING DOWN FORM)</w:t>
            </w:r>
          </w:p>
        </w:tc>
      </w:tr>
      <w:tr w:rsidR="004066EF" w:rsidRPr="004066EF" w:rsidTr="004066EF">
        <w:trPr>
          <w:divId w:val="2116439976"/>
          <w:cantSplit/>
          <w:jc w:val="center"/>
        </w:trPr>
        <w:tc>
          <w:tcPr>
            <w:tcW w:w="7160" w:type="dxa"/>
          </w:tcPr>
          <w:p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GUID=4041b8c9-f2fd-47e3-adf2-5fcac3b50803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IN THE FAMILY JUSTICE COURTS OF THE REPUBLIC OF SINGAPORE</w:t>
            </w:r>
          </w:p>
        </w:tc>
      </w:tr>
      <w:tr w:rsidR="004066EF" w:rsidRPr="004066EF" w:rsidTr="004066EF">
        <w:trPr>
          <w:divId w:val="2116439976"/>
          <w:cantSplit/>
          <w:jc w:val="center"/>
        </w:trPr>
        <w:tc>
          <w:tcPr>
            <w:tcW w:w="7160" w:type="dxa"/>
          </w:tcPr>
          <w:p w:rsidR="004066EF" w:rsidRPr="004066EF" w:rsidRDefault="004066EF" w:rsidP="004066EF">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GUID=94eb3b03-2766-47f4-8b43-e5294b0c4821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Divorce Writ No.</w:t>
            </w:r>
          </w:p>
        </w:tc>
      </w:tr>
      <w:tr w:rsidR="004066EF" w:rsidRPr="004066EF" w:rsidTr="004066EF">
        <w:trPr>
          <w:divId w:val="2116439976"/>
          <w:cantSplit/>
          <w:jc w:val="center"/>
        </w:trPr>
        <w:tc>
          <w:tcPr>
            <w:tcW w:w="7160" w:type="dxa"/>
          </w:tcPr>
          <w:p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GUID=f8dc00ac-e61c-454f-90ac-d0e6aa984079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Between</w:t>
            </w:r>
          </w:p>
        </w:tc>
      </w:tr>
      <w:tr w:rsidR="004066EF" w:rsidRPr="004066EF" w:rsidTr="004066EF">
        <w:trPr>
          <w:divId w:val="2116439976"/>
          <w:cantSplit/>
          <w:jc w:val="center"/>
        </w:trPr>
        <w:tc>
          <w:tcPr>
            <w:tcW w:w="7160" w:type="dxa"/>
          </w:tcPr>
          <w:p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GUID=f3df6a7c-5214-4741-945e-d4c861b489de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Plaintiff’s Name</w:t>
            </w:r>
            <w:r w:rsidRPr="004066EF">
              <w:rPr>
                <w:rFonts w:ascii="Times New Roman" w:hAnsi="Times New Roman" w:cs="Times New Roman"/>
                <w:sz w:val="22"/>
                <w:szCs w:val="20"/>
                <w:lang w:val="en-GB" w:eastAsia="en-US"/>
              </w:rPr>
              <w:t>] (ID No.      )      </w:t>
            </w:r>
            <w:r w:rsidRPr="004066EF">
              <w:rPr>
                <w:rFonts w:ascii="Times New Roman" w:hAnsi="Times New Roman" w:cs="Times New Roman"/>
                <w:i/>
                <w:sz w:val="22"/>
                <w:szCs w:val="20"/>
                <w:lang w:val="en-GB" w:eastAsia="en-US"/>
              </w:rPr>
              <w:t>Plaintiff</w:t>
            </w:r>
          </w:p>
        </w:tc>
      </w:tr>
      <w:tr w:rsidR="004066EF" w:rsidRPr="004066EF" w:rsidTr="004066EF">
        <w:trPr>
          <w:divId w:val="2116439976"/>
          <w:cantSplit/>
          <w:jc w:val="center"/>
        </w:trPr>
        <w:tc>
          <w:tcPr>
            <w:tcW w:w="7160" w:type="dxa"/>
          </w:tcPr>
          <w:p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GUID=234a5d1c-397a-4b79-8f13-44da0cbbe3a4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And</w:t>
            </w:r>
          </w:p>
        </w:tc>
      </w:tr>
      <w:tr w:rsidR="004066EF" w:rsidRPr="004066EF" w:rsidTr="004066EF">
        <w:trPr>
          <w:divId w:val="2116439976"/>
          <w:cantSplit/>
          <w:jc w:val="center"/>
        </w:trPr>
        <w:tc>
          <w:tcPr>
            <w:tcW w:w="7160" w:type="dxa"/>
          </w:tcPr>
          <w:p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GUID=6ae7acce-1cbf-4637-b62d-ad08bfa59e69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Defendant’s Name</w:t>
            </w:r>
            <w:r w:rsidRPr="004066EF">
              <w:rPr>
                <w:rFonts w:ascii="Times New Roman" w:hAnsi="Times New Roman" w:cs="Times New Roman"/>
                <w:sz w:val="22"/>
                <w:szCs w:val="20"/>
                <w:lang w:val="en-GB" w:eastAsia="en-US"/>
              </w:rPr>
              <w:t>] (ID No.      )      </w:t>
            </w:r>
            <w:r w:rsidRPr="004066EF">
              <w:rPr>
                <w:rFonts w:ascii="Times New Roman" w:hAnsi="Times New Roman" w:cs="Times New Roman"/>
                <w:i/>
                <w:sz w:val="22"/>
                <w:szCs w:val="20"/>
                <w:lang w:val="en-GB" w:eastAsia="en-US"/>
              </w:rPr>
              <w:t>Defendant</w:t>
            </w:r>
          </w:p>
        </w:tc>
      </w:tr>
      <w:tr w:rsidR="004066EF" w:rsidRPr="004066EF" w:rsidTr="004066EF">
        <w:trPr>
          <w:divId w:val="2116439976"/>
          <w:cantSplit/>
          <w:jc w:val="center"/>
        </w:trPr>
        <w:tc>
          <w:tcPr>
            <w:tcW w:w="7160" w:type="dxa"/>
          </w:tcPr>
          <w:p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GUID=3ab64f4e-f02c-4188-80ca-42f5d3c7ffe0 </w:instrText>
            </w:r>
            <w:r w:rsidRPr="004066EF">
              <w:rPr>
                <w:rFonts w:ascii="Times New Roman" w:hAnsi="Times New Roman" w:cs="Times New Roman"/>
                <w:sz w:val="22"/>
                <w:szCs w:val="20"/>
                <w:lang w:val="en-GB" w:eastAsia="en-US"/>
              </w:rPr>
              <w:fldChar w:fldCharType="end"/>
            </w:r>
          </w:p>
        </w:tc>
      </w:tr>
      <w:tr w:rsidR="004066EF" w:rsidRPr="004066EF" w:rsidTr="004066EF">
        <w:trPr>
          <w:divId w:val="2116439976"/>
          <w:cantSplit/>
          <w:jc w:val="center"/>
        </w:trPr>
        <w:tc>
          <w:tcPr>
            <w:tcW w:w="7160" w:type="dxa"/>
          </w:tcPr>
          <w:p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GUID=ea16c9da-debb-4e74-b50d-fa051baeb548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REQUEST FOR SETTING DOWN ACTION FOR TRIAL</w:t>
            </w:r>
          </w:p>
        </w:tc>
      </w:tr>
      <w:tr w:rsidR="004066EF" w:rsidRPr="004066EF" w:rsidTr="004066EF">
        <w:trPr>
          <w:divId w:val="2116439976"/>
          <w:cantSplit/>
          <w:jc w:val="center"/>
        </w:trPr>
        <w:tc>
          <w:tcPr>
            <w:tcW w:w="7160" w:type="dxa"/>
          </w:tcPr>
          <w:p w:rsidR="004066EF" w:rsidRPr="004066EF" w:rsidRDefault="004066EF" w:rsidP="004066EF">
            <w:pPr>
              <w:spacing w:before="60" w:after="60" w:line="240" w:lineRule="auto"/>
              <w:ind w:left="475" w:hanging="475"/>
              <w:rPr>
                <w:rFonts w:ascii="Times New Roman" w:hAnsi="Times New Roman" w:cs="Times New Roman"/>
                <w:sz w:val="22"/>
                <w:szCs w:val="20"/>
                <w:lang w:val="en-GB" w:eastAsia="en-US"/>
              </w:rPr>
            </w:pPr>
          </w:p>
          <w:p w:rsidR="004066EF" w:rsidRPr="004066EF" w:rsidRDefault="004066EF" w:rsidP="004066EF">
            <w:pPr>
              <w:spacing w:before="60" w:after="60" w:line="240" w:lineRule="auto"/>
              <w:ind w:left="475" w:hanging="475"/>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GUID=0caece26-c83f-42dd-94a4-91af47a3ef17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1.</w:t>
            </w:r>
            <w:r w:rsidRPr="004066EF">
              <w:rPr>
                <w:rFonts w:ascii="Times New Roman" w:hAnsi="Times New Roman" w:cs="Times New Roman"/>
                <w:sz w:val="22"/>
                <w:szCs w:val="20"/>
                <w:lang w:val="en-GB" w:eastAsia="en-US"/>
              </w:rPr>
              <w:tab/>
              <w:t>Request for Setting Down</w:t>
            </w:r>
          </w:p>
        </w:tc>
      </w:tr>
      <w:tr w:rsidR="004066EF" w:rsidRPr="004066EF" w:rsidTr="004066EF">
        <w:trPr>
          <w:divId w:val="2116439976"/>
          <w:cantSplit/>
          <w:jc w:val="center"/>
        </w:trPr>
        <w:tc>
          <w:tcPr>
            <w:tcW w:w="7160" w:type="dxa"/>
          </w:tcPr>
          <w:p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GUID=d9d5355a-8218-4409-b87e-c35ece174502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a</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I request that the Plaintiff/Defendant* be at liberty to set down this action for trial.</w:t>
            </w:r>
          </w:p>
        </w:tc>
      </w:tr>
      <w:tr w:rsidR="004066EF" w:rsidRPr="004066EF" w:rsidTr="004066EF">
        <w:trPr>
          <w:divId w:val="2116439976"/>
          <w:cantSplit/>
          <w:jc w:val="center"/>
        </w:trPr>
        <w:tc>
          <w:tcPr>
            <w:tcW w:w="7160" w:type="dxa"/>
          </w:tcPr>
          <w:p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GUID=51d44bcf-4819-44f3-8e26-e44403bd8266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b</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The duration of the trial is estimated to be [</w:t>
            </w:r>
            <w:r w:rsidRPr="004066EF">
              <w:rPr>
                <w:rFonts w:ascii="Times New Roman" w:hAnsi="Times New Roman" w:cs="Times New Roman"/>
                <w:i/>
                <w:sz w:val="22"/>
                <w:szCs w:val="20"/>
                <w:lang w:val="en-GB" w:eastAsia="en-US"/>
              </w:rPr>
              <w:t>to state number of days</w:t>
            </w:r>
            <w:r w:rsidRPr="004066EF">
              <w:rPr>
                <w:rFonts w:ascii="Times New Roman" w:hAnsi="Times New Roman" w:cs="Times New Roman"/>
                <w:sz w:val="22"/>
                <w:szCs w:val="20"/>
                <w:lang w:val="en-GB" w:eastAsia="en-US"/>
              </w:rPr>
              <w:t>], and the matter will be contested/uncontested*.</w:t>
            </w:r>
          </w:p>
        </w:tc>
      </w:tr>
      <w:tr w:rsidR="004066EF" w:rsidRPr="004066EF" w:rsidTr="004066EF">
        <w:trPr>
          <w:divId w:val="2116439976"/>
          <w:cantSplit/>
          <w:jc w:val="center"/>
        </w:trPr>
        <w:tc>
          <w:tcPr>
            <w:tcW w:w="7160" w:type="dxa"/>
          </w:tcPr>
          <w:p w:rsidR="004066EF" w:rsidRPr="004066EF" w:rsidRDefault="004066EF" w:rsidP="004066EF">
            <w:pPr>
              <w:spacing w:before="60" w:after="60" w:line="240" w:lineRule="auto"/>
              <w:ind w:left="475" w:hanging="475"/>
              <w:jc w:val="both"/>
              <w:rPr>
                <w:rFonts w:ascii="Times New Roman" w:hAnsi="Times New Roman" w:cs="Times New Roman"/>
                <w:sz w:val="22"/>
                <w:szCs w:val="20"/>
                <w:lang w:val="en-GB" w:eastAsia="en-US"/>
              </w:rPr>
            </w:pPr>
          </w:p>
          <w:p w:rsidR="004066EF" w:rsidRPr="004066EF" w:rsidRDefault="004066EF" w:rsidP="004066EF">
            <w:pPr>
              <w:spacing w:before="60" w:after="60" w:line="240" w:lineRule="auto"/>
              <w:ind w:left="475" w:hanging="475"/>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GUID=a54495c0-7e45-4410-a54d-94c5ae1b3926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2.</w:t>
            </w:r>
            <w:r w:rsidRPr="004066EF">
              <w:rPr>
                <w:rFonts w:ascii="Times New Roman" w:hAnsi="Times New Roman" w:cs="Times New Roman"/>
                <w:sz w:val="22"/>
                <w:szCs w:val="20"/>
                <w:lang w:val="en-GB" w:eastAsia="en-US"/>
              </w:rPr>
              <w:tab/>
              <w:t>Mediation/Counselling Statement**</w:t>
            </w:r>
          </w:p>
        </w:tc>
      </w:tr>
      <w:tr w:rsidR="004066EF" w:rsidRPr="004066EF" w:rsidTr="004066EF">
        <w:trPr>
          <w:divId w:val="2116439976"/>
          <w:cantSplit/>
          <w:jc w:val="center"/>
        </w:trPr>
        <w:tc>
          <w:tcPr>
            <w:tcW w:w="7160" w:type="dxa"/>
          </w:tcPr>
          <w:p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GUID=06ff1842-8180-4401-b8d8-b89e3ff2ca24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a</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I have informed my client about*/I, the Plaintiff/Defendant*, am aware of* the options of mediation and counselling services at the court.</w:t>
            </w:r>
          </w:p>
        </w:tc>
      </w:tr>
      <w:tr w:rsidR="004066EF" w:rsidRPr="004066EF" w:rsidTr="004066EF">
        <w:trPr>
          <w:divId w:val="2116439976"/>
          <w:cantSplit/>
          <w:jc w:val="center"/>
        </w:trPr>
        <w:tc>
          <w:tcPr>
            <w:tcW w:w="7160" w:type="dxa"/>
          </w:tcPr>
          <w:p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GUID=1db2fbc6-53f2-494a-a39b-776f736c5643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b</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Parties do not have any child*/have children* who are ____ years old.</w:t>
            </w:r>
          </w:p>
        </w:tc>
      </w:tr>
      <w:tr w:rsidR="004066EF" w:rsidRPr="004066EF" w:rsidTr="004066EF">
        <w:trPr>
          <w:divId w:val="2116439976"/>
          <w:cantSplit/>
          <w:jc w:val="center"/>
        </w:trPr>
        <w:tc>
          <w:tcPr>
            <w:tcW w:w="7160" w:type="dxa"/>
          </w:tcPr>
          <w:p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GUID=0e4d454f-5144-48c8-ac3a-ea1a1cb4edcf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c</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The Plaintiff and/or Defendant have:</w:t>
            </w:r>
          </w:p>
        </w:tc>
      </w:tr>
      <w:tr w:rsidR="004066EF" w:rsidRPr="004066EF" w:rsidTr="004066EF">
        <w:trPr>
          <w:divId w:val="2116439976"/>
          <w:cantSplit/>
          <w:jc w:val="center"/>
        </w:trPr>
        <w:tc>
          <w:tcPr>
            <w:tcW w:w="7160" w:type="dxa"/>
          </w:tcPr>
          <w:p w:rsidR="004066EF" w:rsidRPr="004066EF" w:rsidRDefault="004066EF" w:rsidP="004066EF">
            <w:pPr>
              <w:spacing w:before="60" w:after="60" w:line="240" w:lineRule="auto"/>
              <w:ind w:left="1474"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GUID=f6f84001-7408-4949-bbf3-2542fb278fa3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(i)</w:t>
            </w:r>
            <w:r w:rsidRPr="004066EF">
              <w:rPr>
                <w:rFonts w:ascii="Times New Roman" w:hAnsi="Times New Roman" w:cs="Times New Roman"/>
                <w:sz w:val="22"/>
                <w:szCs w:val="20"/>
                <w:lang w:val="en-GB" w:eastAsia="en-US"/>
              </w:rPr>
              <w:tab/>
              <w:t>*been notified to attend/are attending counselling/mediation at Child Focused Resolution Centre (the CFRC);</w:t>
            </w:r>
          </w:p>
        </w:tc>
      </w:tr>
      <w:tr w:rsidR="004066EF" w:rsidRPr="004066EF" w:rsidTr="004066EF">
        <w:trPr>
          <w:divId w:val="2116439976"/>
          <w:cantSplit/>
          <w:jc w:val="center"/>
        </w:trPr>
        <w:tc>
          <w:tcPr>
            <w:tcW w:w="7160" w:type="dxa"/>
          </w:tcPr>
          <w:p w:rsidR="004066EF" w:rsidRPr="004066EF" w:rsidRDefault="004066EF" w:rsidP="004066EF">
            <w:pPr>
              <w:spacing w:before="60" w:after="60" w:line="240" w:lineRule="auto"/>
              <w:ind w:left="1474"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GUID=5cf94307-e7f8-4d7d-9163-cd35325bf9f9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(ii)</w:t>
            </w:r>
            <w:r w:rsidRPr="004066EF">
              <w:rPr>
                <w:rFonts w:ascii="Times New Roman" w:hAnsi="Times New Roman" w:cs="Times New Roman"/>
                <w:sz w:val="22"/>
                <w:szCs w:val="20"/>
                <w:lang w:val="en-GB" w:eastAsia="en-US"/>
              </w:rPr>
              <w:tab/>
              <w:t>*not been notified to attend counselling/mediation at the CFRC and are persons prescribed under section 50(3A) of the Women’s Charter as persons who are required to attend mediation/counselling;</w:t>
            </w:r>
          </w:p>
        </w:tc>
      </w:tr>
      <w:tr w:rsidR="004066EF" w:rsidRPr="004066EF" w:rsidTr="004066EF">
        <w:trPr>
          <w:divId w:val="2116439976"/>
          <w:cantSplit/>
          <w:jc w:val="center"/>
        </w:trPr>
        <w:tc>
          <w:tcPr>
            <w:tcW w:w="7160" w:type="dxa"/>
          </w:tcPr>
          <w:p w:rsidR="004066EF" w:rsidRPr="004066EF" w:rsidRDefault="004066EF" w:rsidP="004066EF">
            <w:pPr>
              <w:spacing w:before="60" w:after="60" w:line="240" w:lineRule="auto"/>
              <w:ind w:left="1474"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GUID=b8f45256-2296-40be-aea3-6746949493fc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(iii)</w:t>
            </w:r>
            <w:r w:rsidRPr="004066EF">
              <w:rPr>
                <w:rFonts w:ascii="Times New Roman" w:hAnsi="Times New Roman" w:cs="Times New Roman"/>
                <w:sz w:val="22"/>
                <w:szCs w:val="20"/>
                <w:lang w:val="en-GB" w:eastAsia="en-US"/>
              </w:rPr>
              <w:tab/>
              <w:t>*completed counselling/mediation at the CFRC or are not required to attend counselling/mediation at the CFRC*.</w:t>
            </w:r>
          </w:p>
        </w:tc>
      </w:tr>
      <w:tr w:rsidR="004066EF" w:rsidRPr="004066EF" w:rsidTr="004066EF">
        <w:trPr>
          <w:divId w:val="2116439976"/>
          <w:cantSplit/>
          <w:jc w:val="center"/>
        </w:trPr>
        <w:tc>
          <w:tcPr>
            <w:tcW w:w="7160" w:type="dxa"/>
          </w:tcPr>
          <w:p w:rsidR="004066EF" w:rsidRPr="004066EF" w:rsidRDefault="004066EF" w:rsidP="004066EF">
            <w:pPr>
              <w:spacing w:before="60" w:after="60" w:line="240" w:lineRule="auto"/>
              <w:ind w:left="476" w:hanging="476"/>
              <w:jc w:val="both"/>
              <w:rPr>
                <w:rFonts w:ascii="Times New Roman" w:hAnsi="Times New Roman" w:cs="Times New Roman"/>
                <w:sz w:val="22"/>
                <w:szCs w:val="20"/>
                <w:lang w:val="en-GB" w:eastAsia="en-US"/>
              </w:rPr>
            </w:pPr>
          </w:p>
          <w:p w:rsidR="004066EF" w:rsidRPr="004066EF" w:rsidRDefault="004066EF" w:rsidP="004066EF">
            <w:pPr>
              <w:spacing w:before="60" w:after="60" w:line="240" w:lineRule="auto"/>
              <w:ind w:left="476" w:hanging="476"/>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GUID=10d6a264-b5d8-444c-8db2-b70e4dba5536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3.</w:t>
            </w:r>
            <w:r w:rsidRPr="004066EF">
              <w:rPr>
                <w:rFonts w:ascii="Times New Roman" w:hAnsi="Times New Roman" w:cs="Times New Roman"/>
                <w:sz w:val="22"/>
                <w:szCs w:val="20"/>
                <w:lang w:val="en-GB" w:eastAsia="en-US"/>
              </w:rPr>
              <w:tab/>
              <w:t>Particulars of Bankruptcy (if applicable)</w:t>
            </w:r>
          </w:p>
        </w:tc>
      </w:tr>
      <w:tr w:rsidR="004066EF" w:rsidRPr="004066EF" w:rsidTr="004066EF">
        <w:trPr>
          <w:divId w:val="2116439976"/>
          <w:cantSplit/>
          <w:jc w:val="center"/>
        </w:trPr>
        <w:tc>
          <w:tcPr>
            <w:tcW w:w="7160" w:type="dxa"/>
          </w:tcPr>
          <w:p w:rsidR="004066EF" w:rsidRPr="004066EF" w:rsidRDefault="004066EF" w:rsidP="004066EF">
            <w:pPr>
              <w:spacing w:before="60" w:after="60" w:line="240" w:lineRule="auto"/>
              <w:ind w:left="475"/>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GUID=34e85807-a46e-47fe-b79e-3d8c0df7e47c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State if either the Plaintiff or the Defendant is a bankrupt and if so, furnish details concerning the bankruptcy proceedings and whether the Official Assignee has been notified of the proceedings.</w:t>
            </w:r>
            <w:r w:rsidRPr="004066EF">
              <w:rPr>
                <w:rFonts w:ascii="Times New Roman" w:hAnsi="Times New Roman" w:cs="Times New Roman"/>
                <w:sz w:val="22"/>
                <w:szCs w:val="20"/>
                <w:lang w:val="en-GB" w:eastAsia="en-US"/>
              </w:rPr>
              <w:t>]</w:t>
            </w:r>
          </w:p>
        </w:tc>
      </w:tr>
      <w:tr w:rsidR="004066EF" w:rsidRPr="004066EF" w:rsidTr="004066EF">
        <w:trPr>
          <w:divId w:val="2116439976"/>
          <w:cantSplit/>
          <w:trHeight w:val="220"/>
          <w:jc w:val="center"/>
        </w:trPr>
        <w:tc>
          <w:tcPr>
            <w:tcW w:w="7160" w:type="dxa"/>
          </w:tcPr>
          <w:p w:rsidR="004066EF" w:rsidRPr="004066EF" w:rsidRDefault="004066EF" w:rsidP="004066EF">
            <w:pPr>
              <w:spacing w:before="60" w:after="60" w:line="240" w:lineRule="auto"/>
              <w:ind w:left="940" w:hanging="56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GUID=1cd13fec-1075-4629-b95e-8248c4635a5f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a</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The Plaintiff* and/or Defendant* is a bankrupt.</w:t>
            </w:r>
          </w:p>
        </w:tc>
      </w:tr>
      <w:tr w:rsidR="004066EF" w:rsidRPr="004066EF" w:rsidTr="004066EF">
        <w:trPr>
          <w:divId w:val="2116439976"/>
          <w:cantSplit/>
          <w:trHeight w:val="220"/>
          <w:jc w:val="center"/>
        </w:trPr>
        <w:tc>
          <w:tcPr>
            <w:tcW w:w="7160" w:type="dxa"/>
          </w:tcPr>
          <w:p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GUID=2459ccd4-fa16-4f2d-a828-947c4d83e03d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b</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Date of bankruptcy order and bankruptcy number [</w:t>
            </w:r>
            <w:r w:rsidRPr="004066EF">
              <w:rPr>
                <w:rFonts w:ascii="Times New Roman" w:hAnsi="Times New Roman" w:cs="Times New Roman"/>
                <w:i/>
                <w:sz w:val="22"/>
                <w:szCs w:val="20"/>
                <w:lang w:val="en-GB" w:eastAsia="en-US"/>
              </w:rPr>
              <w:t>please specify</w:t>
            </w:r>
            <w:r w:rsidRPr="004066EF">
              <w:rPr>
                <w:rFonts w:ascii="Times New Roman" w:hAnsi="Times New Roman" w:cs="Times New Roman"/>
                <w:sz w:val="22"/>
                <w:szCs w:val="20"/>
                <w:lang w:val="en-GB" w:eastAsia="en-US"/>
              </w:rPr>
              <w:t>].</w:t>
            </w:r>
          </w:p>
        </w:tc>
      </w:tr>
      <w:tr w:rsidR="004066EF" w:rsidRPr="004066EF" w:rsidTr="004066EF">
        <w:trPr>
          <w:divId w:val="2116439976"/>
          <w:cantSplit/>
          <w:trHeight w:val="220"/>
          <w:jc w:val="center"/>
        </w:trPr>
        <w:tc>
          <w:tcPr>
            <w:tcW w:w="7160" w:type="dxa"/>
          </w:tcPr>
          <w:p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GUID=76c08373-c0e0-4cfa-99c0-4ad0d4cbc0b7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w:t>
            </w:r>
            <w:r w:rsidRPr="004066EF">
              <w:rPr>
                <w:rFonts w:ascii="Times New Roman" w:hAnsi="Times New Roman" w:cs="Times New Roman"/>
                <w:i/>
                <w:sz w:val="22"/>
                <w:szCs w:val="20"/>
                <w:lang w:val="en-GB" w:eastAsia="en-US"/>
              </w:rPr>
              <w:t>c</w:t>
            </w:r>
            <w:r w:rsidRPr="004066EF">
              <w:rPr>
                <w:rFonts w:ascii="Times New Roman" w:hAnsi="Times New Roman" w:cs="Times New Roman"/>
                <w:sz w:val="22"/>
                <w:szCs w:val="20"/>
                <w:lang w:val="en-GB" w:eastAsia="en-US"/>
              </w:rPr>
              <w:t>)</w:t>
            </w:r>
            <w:r w:rsidRPr="004066EF">
              <w:rPr>
                <w:rFonts w:ascii="Times New Roman" w:hAnsi="Times New Roman" w:cs="Times New Roman"/>
                <w:sz w:val="22"/>
                <w:szCs w:val="20"/>
                <w:lang w:val="en-GB" w:eastAsia="en-US"/>
              </w:rPr>
              <w:tab/>
              <w:t>The Official Assignee has been notified of these proceedings in writing on [</w:t>
            </w:r>
            <w:r w:rsidRPr="004066EF">
              <w:rPr>
                <w:rFonts w:ascii="Times New Roman" w:hAnsi="Times New Roman" w:cs="Times New Roman"/>
                <w:i/>
                <w:sz w:val="22"/>
                <w:szCs w:val="20"/>
                <w:lang w:val="en-GB" w:eastAsia="en-US"/>
              </w:rPr>
              <w:t>to state date</w:t>
            </w:r>
            <w:r w:rsidRPr="004066EF">
              <w:rPr>
                <w:rFonts w:ascii="Times New Roman" w:hAnsi="Times New Roman" w:cs="Times New Roman"/>
                <w:sz w:val="22"/>
                <w:szCs w:val="20"/>
                <w:lang w:val="en-GB" w:eastAsia="en-US"/>
              </w:rPr>
              <w:t>].</w:t>
            </w:r>
          </w:p>
        </w:tc>
      </w:tr>
      <w:tr w:rsidR="004066EF" w:rsidRPr="004066EF" w:rsidTr="004066EF">
        <w:trPr>
          <w:divId w:val="2116439976"/>
          <w:cantSplit/>
          <w:trHeight w:val="220"/>
          <w:jc w:val="center"/>
        </w:trPr>
        <w:tc>
          <w:tcPr>
            <w:tcW w:w="7160" w:type="dxa"/>
          </w:tcPr>
          <w:p w:rsidR="004066EF" w:rsidRPr="004066EF" w:rsidRDefault="004066EF" w:rsidP="004066EF">
            <w:pPr>
              <w:spacing w:before="60" w:after="60" w:line="240" w:lineRule="auto"/>
              <w:ind w:left="940" w:hanging="533"/>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GUID=ee8bd931-b1dc-4fc4-b4af-f5448293ac6c </w:instrText>
            </w:r>
            <w:r w:rsidRPr="004066EF">
              <w:rPr>
                <w:rFonts w:ascii="Times New Roman" w:hAnsi="Times New Roman" w:cs="Times New Roman"/>
                <w:sz w:val="22"/>
                <w:szCs w:val="20"/>
                <w:lang w:val="en-GB" w:eastAsia="en-US"/>
              </w:rPr>
              <w:fldChar w:fldCharType="end"/>
            </w:r>
          </w:p>
        </w:tc>
      </w:tr>
      <w:tr w:rsidR="004066EF" w:rsidRPr="004066EF" w:rsidTr="004066EF">
        <w:trPr>
          <w:divId w:val="2116439976"/>
          <w:cantSplit/>
          <w:trHeight w:val="220"/>
          <w:jc w:val="center"/>
        </w:trPr>
        <w:tc>
          <w:tcPr>
            <w:tcW w:w="7160" w:type="dxa"/>
          </w:tcPr>
          <w:p w:rsidR="004066EF" w:rsidRPr="004066EF" w:rsidRDefault="004066EF" w:rsidP="004066EF">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lastRenderedPageBreak/>
              <w:fldChar w:fldCharType="begin"/>
            </w:r>
            <w:r w:rsidRPr="004066EF">
              <w:rPr>
                <w:rFonts w:ascii="Times New Roman" w:hAnsi="Times New Roman" w:cs="Times New Roman"/>
                <w:sz w:val="22"/>
                <w:szCs w:val="20"/>
                <w:lang w:val="en-GB" w:eastAsia="en-US"/>
              </w:rPr>
              <w:instrText xml:space="preserve"> GUID=070f42e9-e4bd-4fb3-8a8e-5e59700b1536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Signature:</w:t>
            </w:r>
          </w:p>
          <w:p w:rsidR="004066EF" w:rsidRPr="004066EF" w:rsidRDefault="004066EF" w:rsidP="004066EF">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GUID=7c45254d-3f5e-416e-b736-c21cb71e98d5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Name of Party/Party’s Solicitor*:</w:t>
            </w:r>
          </w:p>
          <w:p w:rsidR="004066EF" w:rsidRPr="004066EF" w:rsidRDefault="004066EF" w:rsidP="004066EF">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GUID=7dd27279-11dd-42c7-afc8-adbddfc4b497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Party Type (i.e. Plaintiff or Defendant):</w:t>
            </w:r>
          </w:p>
          <w:p w:rsidR="004066EF" w:rsidRPr="004066EF" w:rsidRDefault="004066EF" w:rsidP="004066EF">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GUID=06bcd40f-1767-41bc-beb6-f80b0356d66a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Date:</w:t>
            </w:r>
          </w:p>
        </w:tc>
      </w:tr>
      <w:tr w:rsidR="004066EF" w:rsidRPr="004066EF" w:rsidTr="004066EF">
        <w:trPr>
          <w:divId w:val="2116439976"/>
          <w:cantSplit/>
          <w:jc w:val="center"/>
        </w:trPr>
        <w:tc>
          <w:tcPr>
            <w:tcW w:w="7160" w:type="dxa"/>
          </w:tcPr>
          <w:p w:rsidR="004066EF" w:rsidRPr="004066EF" w:rsidRDefault="004066EF" w:rsidP="004066EF">
            <w:pPr>
              <w:spacing w:before="60" w:after="60" w:line="240" w:lineRule="auto"/>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GUID=2cff6c88-873b-4fc6-b49a-a5f719a1c91a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18"/>
                <w:szCs w:val="18"/>
                <w:lang w:val="en-GB" w:eastAsia="en-US"/>
              </w:rPr>
              <w:t>*Delete where inapplicable.</w:t>
            </w:r>
          </w:p>
        </w:tc>
      </w:tr>
      <w:tr w:rsidR="004066EF" w:rsidRPr="004066EF" w:rsidTr="004066EF">
        <w:trPr>
          <w:divId w:val="2116439976"/>
          <w:cantSplit/>
          <w:jc w:val="center"/>
        </w:trPr>
        <w:tc>
          <w:tcPr>
            <w:tcW w:w="7160" w:type="dxa"/>
          </w:tcPr>
          <w:p w:rsidR="004066EF" w:rsidRPr="004066EF" w:rsidRDefault="004066EF" w:rsidP="004066EF">
            <w:pPr>
              <w:spacing w:before="60" w:after="60" w:line="240" w:lineRule="auto"/>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GUID=f0e9b61c-270d-4aed-be21-db2dc923aa3b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18"/>
                <w:szCs w:val="18"/>
                <w:lang w:val="en-GB" w:eastAsia="en-US"/>
              </w:rPr>
              <w:t>**If there are any outstanding issues between the parties as at the date of the filing of this Request for Setting Down Action for Trial, this section must be completed by the party filing this Request for Setting Down Action for Trial.</w:t>
            </w:r>
          </w:p>
        </w:tc>
      </w:tr>
    </w:tbl>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Default="006F2CA2" w:rsidP="006F2CA2">
      <w:pPr>
        <w:spacing w:before="0" w:after="200" w:line="276" w:lineRule="auto"/>
        <w:divId w:val="2116439976"/>
        <w:rPr>
          <w:rFonts w:ascii="Calibri" w:eastAsia="Calibri" w:hAnsi="Calibri" w:cs="Times New Roman"/>
          <w:sz w:val="22"/>
          <w:szCs w:val="22"/>
          <w:lang w:eastAsia="en-US"/>
        </w:rPr>
      </w:pPr>
    </w:p>
    <w:p w:rsidR="004066EF" w:rsidRDefault="004066EF" w:rsidP="006F2CA2">
      <w:pPr>
        <w:spacing w:before="0" w:after="200" w:line="276" w:lineRule="auto"/>
        <w:divId w:val="2116439976"/>
        <w:rPr>
          <w:rFonts w:ascii="Calibri" w:eastAsia="Calibri" w:hAnsi="Calibri" w:cs="Times New Roman"/>
          <w:sz w:val="22"/>
          <w:szCs w:val="22"/>
          <w:lang w:eastAsia="en-US"/>
        </w:rPr>
      </w:pPr>
    </w:p>
    <w:p w:rsidR="00A13D0C" w:rsidRDefault="00A13D0C" w:rsidP="006F2CA2">
      <w:pPr>
        <w:spacing w:before="0" w:after="200" w:line="276" w:lineRule="auto"/>
        <w:divId w:val="2116439976"/>
        <w:rPr>
          <w:rFonts w:ascii="Calibri" w:eastAsia="Calibri" w:hAnsi="Calibri" w:cs="Times New Roman"/>
          <w:sz w:val="22"/>
          <w:szCs w:val="22"/>
          <w:lang w:eastAsia="en-US"/>
        </w:rPr>
      </w:pPr>
    </w:p>
    <w:p w:rsidR="00A13D0C" w:rsidRDefault="00A13D0C" w:rsidP="006F2CA2">
      <w:pPr>
        <w:spacing w:before="0" w:after="200" w:line="276" w:lineRule="auto"/>
        <w:divId w:val="2116439976"/>
        <w:rPr>
          <w:rFonts w:ascii="Calibri" w:eastAsia="Calibri" w:hAnsi="Calibri" w:cs="Times New Roman"/>
          <w:sz w:val="22"/>
          <w:szCs w:val="22"/>
          <w:lang w:eastAsia="en-US"/>
        </w:rPr>
      </w:pPr>
    </w:p>
    <w:p w:rsidR="00054E07" w:rsidRPr="006F2CA2" w:rsidRDefault="00054E07"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GUID=31aca2d3-7bfa-4b60-b91d-41f8fe0e1b0e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w: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Quote "</w:instrText>
      </w:r>
      <w:r w:rsidRPr="006F2CA2">
        <w:rPr>
          <w:rFonts w:ascii="Times New Roman" w:hAnsi="Times New Roman" w:cs="Times New Roman"/>
          <w:caps/>
          <w:sz w:val="22"/>
          <w:szCs w:val="20"/>
          <w:lang w:val="en-GB" w:eastAsia="en-US"/>
        </w:rPr>
        <w:fldChar w:fldCharType="begin" w:fldLock="1"/>
      </w:r>
      <w:r w:rsidRPr="006F2CA2">
        <w:rPr>
          <w:rFonts w:ascii="Times New Roman" w:hAnsi="Times New Roman" w:cs="Times New Roman"/>
          <w:caps/>
          <w:sz w:val="22"/>
          <w:szCs w:val="20"/>
          <w:lang w:val="en-GB" w:eastAsia="en-US"/>
        </w:rPr>
        <w:instrText xml:space="preserve">SEQ FormScheduleDivisionHeading1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instrText>" \* MERGEFORMAT</w:instrText>
      </w:r>
      <w:r w:rsidRPr="006F2CA2">
        <w:rPr>
          <w:rFonts w:ascii="Times New Roman" w:hAnsi="Times New Roman" w:cs="Times New Roman"/>
          <w:caps/>
          <w:sz w:val="22"/>
          <w:szCs w:val="20"/>
          <w:lang w:val="en-GB" w:eastAsia="en-US"/>
        </w:rPr>
        <w:fldChar w:fldCharType="separate"/>
      </w:r>
      <w:r w:rsidRPr="006F2CA2">
        <w:rPr>
          <w:rFonts w:ascii="Times New Roman" w:hAnsi="Times New Roman" w:cs="Times New Roman"/>
          <w:caps/>
          <w:sz w:val="22"/>
          <w:szCs w:val="20"/>
          <w:lang w:val="en-GB" w:eastAsia="en-US"/>
        </w:rPr>
        <w:t>29</w: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 </w:t>
      </w:r>
    </w:p>
    <w:tbl>
      <w:tblPr>
        <w:tblW w:w="7120" w:type="dxa"/>
        <w:jc w:val="center"/>
        <w:tblLook w:val="04A0" w:firstRow="1" w:lastRow="0" w:firstColumn="1" w:lastColumn="0" w:noHBand="0" w:noVBand="1"/>
      </w:tblPr>
      <w:tblGrid>
        <w:gridCol w:w="7120"/>
      </w:tblGrid>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GUID=bd653694-f5a5-429c-a732-b4b8d3022c6f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83</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GUID=bb8bec47-266e-4442-b9b7-ab9add3ec72f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(REQUEST FOR SETTING DOWN FORM)</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GUID=69971552-b589-4fa4-930d-6978a33a4706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GUID=dcaba7c8-b134-402f-bebf-b5e991f00043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GUID=97eb3468-23e7-4467-9314-42103888b888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GUID=5046b902-a1a3-4292-9793-d48c931680d6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Plaintiff’s Name</w:t>
            </w:r>
            <w:r w:rsidRPr="006F2CA2">
              <w:rPr>
                <w:rFonts w:ascii="Times New Roman" w:hAnsi="Times New Roman" w:cs="Times New Roman"/>
                <w:sz w:val="22"/>
                <w:szCs w:val="22"/>
                <w:lang w:val="en-GB" w:eastAsia="en-US"/>
              </w:rPr>
              <w:t>] (ID No.      )      </w:t>
            </w:r>
            <w:r w:rsidRPr="006F2CA2">
              <w:rPr>
                <w:rFonts w:ascii="Times New Roman" w:hAnsi="Times New Roman" w:cs="Times New Roman"/>
                <w:i/>
                <w:sz w:val="22"/>
                <w:szCs w:val="22"/>
                <w:lang w:val="en-GB" w:eastAsia="en-US"/>
              </w:rPr>
              <w:t>Plaintiff</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GUID=1850592d-234c-43dc-b97e-eaeef7cc0a4a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And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GUID=e405ebb0-461b-4832-90b6-3ecc0dd9905f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Defendant’s Name</w:t>
            </w:r>
            <w:r w:rsidRPr="006F2CA2">
              <w:rPr>
                <w:rFonts w:ascii="Times New Roman" w:hAnsi="Times New Roman" w:cs="Times New Roman"/>
                <w:sz w:val="22"/>
                <w:szCs w:val="22"/>
                <w:lang w:val="en-GB" w:eastAsia="en-US"/>
              </w:rPr>
              <w:t>] (ID No.      )      </w:t>
            </w:r>
            <w:r w:rsidRPr="006F2CA2">
              <w:rPr>
                <w:rFonts w:ascii="Times New Roman" w:hAnsi="Times New Roman" w:cs="Times New Roman"/>
                <w:i/>
                <w:sz w:val="22"/>
                <w:szCs w:val="22"/>
                <w:lang w:val="en-GB" w:eastAsia="en-US"/>
              </w:rPr>
              <w:t>Defendant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GUID=a6ede148-2da4-4ad6-ae37-c83417e85e08 </w:instrText>
            </w:r>
            <w:r w:rsidRPr="006F2CA2">
              <w:rPr>
                <w:rFonts w:ascii="Times New Roman" w:hAnsi="Times New Roman" w:cs="Times New Roman"/>
                <w:sz w:val="22"/>
                <w:szCs w:val="22"/>
                <w:lang w:val="en-GB" w:eastAsia="en-US"/>
              </w:rPr>
              <w:fldChar w:fldCharType="end"/>
            </w:r>
          </w:p>
        </w:tc>
      </w:tr>
      <w:tr w:rsidR="006F2CA2" w:rsidRPr="006F2CA2" w:rsidTr="006F2CA2">
        <w:trPr>
          <w:divId w:val="2116439976"/>
          <w:cantSplit/>
          <w:jc w:val="center"/>
        </w:trPr>
        <w:tc>
          <w:tcPr>
            <w:tcW w:w="7120" w:type="dxa"/>
            <w:vAlign w:val="center"/>
          </w:tcPr>
          <w:p w:rsidR="006F2CA2" w:rsidRPr="006F2CA2" w:rsidRDefault="006F2CA2" w:rsidP="006F2CA2">
            <w:pPr>
              <w:spacing w:before="0" w:after="0" w:line="240" w:lineRule="auto"/>
              <w:jc w:val="center"/>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REQUEST FOR SETTING DOWN ACTION FOR TRIAL</w:t>
            </w:r>
          </w:p>
        </w:tc>
      </w:tr>
      <w:tr w:rsidR="006F2CA2" w:rsidRPr="006F2CA2" w:rsidTr="006F2CA2">
        <w:trPr>
          <w:divId w:val="2116439976"/>
          <w:cantSplit/>
          <w:jc w:val="center"/>
        </w:trPr>
        <w:tc>
          <w:tcPr>
            <w:tcW w:w="7120" w:type="dxa"/>
            <w:vAlign w:val="center"/>
          </w:tcPr>
          <w:p w:rsidR="006F2CA2" w:rsidRPr="006F2CA2" w:rsidRDefault="006F2CA2" w:rsidP="006F2CA2">
            <w:pPr>
              <w:spacing w:before="0" w:after="0" w:line="240" w:lineRule="auto"/>
              <w:rPr>
                <w:rFonts w:ascii="Times New Roman" w:hAnsi="Times New Roman" w:cs="Times New Roman"/>
                <w:sz w:val="22"/>
                <w:szCs w:val="22"/>
                <w:lang w:val="en-GB" w:eastAsia="en-GB"/>
              </w:rPr>
            </w:pPr>
          </w:p>
          <w:p w:rsidR="006F2CA2" w:rsidRPr="006F2CA2" w:rsidRDefault="006F2CA2" w:rsidP="006F2CA2">
            <w:pPr>
              <w:spacing w:before="0" w:after="0" w:line="240" w:lineRule="auto"/>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The Plaintiff confirms and  requests the following:</w:t>
            </w:r>
          </w:p>
          <w:p w:rsidR="006F2CA2" w:rsidRPr="006F2CA2" w:rsidRDefault="006F2CA2" w:rsidP="006F2CA2">
            <w:pPr>
              <w:spacing w:before="0" w:after="0" w:line="240" w:lineRule="auto"/>
              <w:rPr>
                <w:rFonts w:ascii="Times New Roman" w:hAnsi="Times New Roman" w:cs="Times New Roman"/>
                <w:sz w:val="22"/>
                <w:szCs w:val="22"/>
                <w:lang w:val="en-GB" w:eastAsia="en-GB"/>
              </w:rPr>
            </w:pPr>
          </w:p>
          <w:p w:rsidR="006F2CA2" w:rsidRPr="006F2CA2" w:rsidRDefault="006F2CA2" w:rsidP="00C20EF2">
            <w:pPr>
              <w:numPr>
                <w:ilvl w:val="0"/>
                <w:numId w:val="31"/>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US"/>
              </w:rPr>
              <w:t>Both the Plaintiff and the Defendant have agreed on the divorce and the ancillary matters prior to the filing of this action.</w:t>
            </w:r>
          </w:p>
          <w:p w:rsidR="006F2CA2" w:rsidRPr="006F2CA2" w:rsidRDefault="006F2CA2" w:rsidP="006F2CA2">
            <w:pPr>
              <w:spacing w:before="120" w:after="0" w:line="240" w:lineRule="auto"/>
              <w:ind w:left="720"/>
              <w:contextualSpacing/>
              <w:jc w:val="both"/>
              <w:rPr>
                <w:rFonts w:ascii="Times New Roman" w:hAnsi="Times New Roman" w:cs="Times New Roman"/>
                <w:sz w:val="22"/>
                <w:szCs w:val="22"/>
                <w:lang w:val="en-GB" w:eastAsia="en-GB"/>
              </w:rPr>
            </w:pPr>
          </w:p>
          <w:p w:rsidR="006F2CA2" w:rsidRPr="006F2CA2" w:rsidRDefault="006F2CA2" w:rsidP="00C20EF2">
            <w:pPr>
              <w:numPr>
                <w:ilvl w:val="0"/>
                <w:numId w:val="31"/>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The Plaintiff be at liberty to set down this action for trial on an uncontested basis in chambers.</w:t>
            </w:r>
          </w:p>
          <w:p w:rsidR="006F2CA2" w:rsidRPr="006F2CA2" w:rsidRDefault="006F2CA2" w:rsidP="006F2CA2">
            <w:pPr>
              <w:spacing w:before="120" w:after="0" w:line="240" w:lineRule="auto"/>
              <w:ind w:left="720"/>
              <w:contextualSpacing/>
              <w:jc w:val="both"/>
              <w:rPr>
                <w:rFonts w:ascii="Times New Roman" w:hAnsi="Times New Roman" w:cs="Times New Roman"/>
                <w:sz w:val="22"/>
                <w:szCs w:val="22"/>
                <w:lang w:val="en-GB" w:eastAsia="en-GB"/>
              </w:rPr>
            </w:pPr>
          </w:p>
          <w:p w:rsidR="006F2CA2" w:rsidRPr="006F2CA2" w:rsidRDefault="006F2CA2" w:rsidP="00C20EF2">
            <w:pPr>
              <w:numPr>
                <w:ilvl w:val="0"/>
                <w:numId w:val="31"/>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 xml:space="preserve">Grounds of Divorce </w:t>
            </w:r>
          </w:p>
          <w:p w:rsidR="006F2CA2" w:rsidRPr="006F2CA2" w:rsidRDefault="006F2CA2" w:rsidP="00C20EF2">
            <w:pPr>
              <w:numPr>
                <w:ilvl w:val="0"/>
                <w:numId w:val="32"/>
              </w:numPr>
              <w:tabs>
                <w:tab w:val="left" w:pos="1231"/>
              </w:tabs>
              <w:autoSpaceDE w:val="0"/>
              <w:autoSpaceDN w:val="0"/>
              <w:adjustRightInd w:val="0"/>
              <w:spacing w:before="0" w:after="200" w:line="276" w:lineRule="auto"/>
              <w:ind w:left="948" w:hanging="142"/>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adultery by Plaintiff and/or Defendant* </w:t>
            </w:r>
          </w:p>
          <w:p w:rsidR="006F2CA2" w:rsidRPr="006F2CA2" w:rsidRDefault="006F2CA2" w:rsidP="00C20EF2">
            <w:pPr>
              <w:numPr>
                <w:ilvl w:val="0"/>
                <w:numId w:val="32"/>
              </w:numPr>
              <w:tabs>
                <w:tab w:val="left" w:pos="1231"/>
              </w:tabs>
              <w:autoSpaceDE w:val="0"/>
              <w:autoSpaceDN w:val="0"/>
              <w:adjustRightInd w:val="0"/>
              <w:spacing w:before="0" w:after="200" w:line="276" w:lineRule="auto"/>
              <w:ind w:left="948" w:hanging="142"/>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unreasonable behaviour by Plaintiff and/or Defendant* </w:t>
            </w:r>
          </w:p>
          <w:p w:rsidR="006F2CA2" w:rsidRPr="006F2CA2" w:rsidRDefault="006F2CA2" w:rsidP="00C20EF2">
            <w:pPr>
              <w:numPr>
                <w:ilvl w:val="0"/>
                <w:numId w:val="32"/>
              </w:numPr>
              <w:tabs>
                <w:tab w:val="left" w:pos="1231"/>
              </w:tabs>
              <w:autoSpaceDE w:val="0"/>
              <w:autoSpaceDN w:val="0"/>
              <w:adjustRightInd w:val="0"/>
              <w:spacing w:before="0" w:after="200" w:line="276" w:lineRule="auto"/>
              <w:ind w:left="948" w:hanging="142"/>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2 years’ desertion by Plaintiff/Defendant* </w:t>
            </w:r>
          </w:p>
          <w:p w:rsidR="006F2CA2" w:rsidRPr="006F2CA2" w:rsidRDefault="006F2CA2" w:rsidP="00C20EF2">
            <w:pPr>
              <w:numPr>
                <w:ilvl w:val="0"/>
                <w:numId w:val="32"/>
              </w:numPr>
              <w:tabs>
                <w:tab w:val="left" w:pos="1231"/>
              </w:tabs>
              <w:autoSpaceDE w:val="0"/>
              <w:autoSpaceDN w:val="0"/>
              <w:adjustRightInd w:val="0"/>
              <w:spacing w:before="0" w:after="200" w:line="276" w:lineRule="auto"/>
              <w:ind w:left="948" w:hanging="142"/>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3 years’ separation with consent* </w:t>
            </w:r>
          </w:p>
          <w:p w:rsidR="006F2CA2" w:rsidRPr="006F2CA2" w:rsidRDefault="00A13D0C" w:rsidP="00C20EF2">
            <w:pPr>
              <w:numPr>
                <w:ilvl w:val="0"/>
                <w:numId w:val="32"/>
              </w:numPr>
              <w:tabs>
                <w:tab w:val="left" w:pos="1231"/>
              </w:tabs>
              <w:autoSpaceDE w:val="0"/>
              <w:autoSpaceDN w:val="0"/>
              <w:adjustRightInd w:val="0"/>
              <w:spacing w:before="0" w:after="200" w:line="276" w:lineRule="auto"/>
              <w:ind w:left="948" w:hanging="142"/>
              <w:jc w:val="both"/>
              <w:rPr>
                <w:rFonts w:ascii="Times New Roman" w:eastAsia="Calibri" w:hAnsi="Times New Roman" w:cs="Times New Roman"/>
                <w:color w:val="000000"/>
                <w:sz w:val="22"/>
                <w:szCs w:val="22"/>
                <w:lang w:val="en-GB" w:eastAsia="en-US"/>
              </w:rPr>
            </w:pPr>
            <w:r>
              <w:rPr>
                <w:rFonts w:ascii="Times New Roman" w:eastAsia="Calibri" w:hAnsi="Times New Roman" w:cs="Times New Roman"/>
                <w:color w:val="000000"/>
                <w:sz w:val="22"/>
                <w:szCs w:val="22"/>
                <w:lang w:val="en-GB" w:eastAsia="en-US"/>
              </w:rPr>
              <w:t>4 yea</w:t>
            </w:r>
            <w:r w:rsidR="006F2CA2" w:rsidRPr="006F2CA2">
              <w:rPr>
                <w:rFonts w:ascii="Times New Roman" w:eastAsia="Calibri" w:hAnsi="Times New Roman" w:cs="Times New Roman"/>
                <w:color w:val="000000"/>
                <w:sz w:val="22"/>
                <w:szCs w:val="22"/>
                <w:lang w:val="en-GB" w:eastAsia="en-US"/>
              </w:rPr>
              <w:t>rs’ separation*</w:t>
            </w:r>
          </w:p>
          <w:p w:rsidR="006F2CA2" w:rsidRPr="006F2CA2" w:rsidRDefault="006F2CA2" w:rsidP="00C20EF2">
            <w:pPr>
              <w:numPr>
                <w:ilvl w:val="0"/>
                <w:numId w:val="31"/>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Ancillary Matters</w:t>
            </w:r>
          </w:p>
          <w:p w:rsidR="006F2CA2" w:rsidRPr="006F2CA2" w:rsidRDefault="006F2CA2" w:rsidP="006F2CA2">
            <w:pPr>
              <w:spacing w:before="120" w:after="0" w:line="240" w:lineRule="auto"/>
              <w:ind w:left="720"/>
              <w:contextualSpacing/>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t>All of the ancillary matters have been agreed and the signed Draft Consent Order is exhibited in the Statement of Particulars.</w:t>
            </w:r>
          </w:p>
          <w:p w:rsidR="006F2CA2" w:rsidRPr="006F2CA2" w:rsidRDefault="006F2CA2" w:rsidP="006F2CA2">
            <w:pPr>
              <w:spacing w:before="120" w:after="0" w:line="240" w:lineRule="auto"/>
              <w:ind w:left="720"/>
              <w:contextualSpacing/>
              <w:jc w:val="both"/>
              <w:rPr>
                <w:rFonts w:ascii="Times New Roman" w:hAnsi="Times New Roman" w:cs="Times New Roman"/>
                <w:sz w:val="22"/>
                <w:szCs w:val="22"/>
                <w:lang w:val="en-GB" w:eastAsia="en-GB"/>
              </w:rPr>
            </w:pPr>
          </w:p>
          <w:p w:rsidR="006F2CA2" w:rsidRPr="006F2CA2" w:rsidRDefault="006F2CA2" w:rsidP="00C20EF2">
            <w:pPr>
              <w:numPr>
                <w:ilvl w:val="0"/>
                <w:numId w:val="31"/>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US"/>
              </w:rPr>
              <w:t xml:space="preserve">I confirm that parties will not be making any further applications (e.g. abridgment of time, cost, withdrawal or amendment of pleadings etc.). </w:t>
            </w:r>
          </w:p>
          <w:p w:rsidR="006F2CA2" w:rsidRPr="006F2CA2" w:rsidRDefault="006F2CA2" w:rsidP="006F2CA2">
            <w:pPr>
              <w:spacing w:before="120" w:after="0" w:line="240" w:lineRule="auto"/>
              <w:ind w:left="720"/>
              <w:contextualSpacing/>
              <w:jc w:val="both"/>
              <w:rPr>
                <w:rFonts w:ascii="Times New Roman" w:hAnsi="Times New Roman" w:cs="Times New Roman"/>
                <w:sz w:val="22"/>
                <w:szCs w:val="22"/>
                <w:lang w:val="en-GB" w:eastAsia="en-GB"/>
              </w:rPr>
            </w:pPr>
          </w:p>
          <w:p w:rsidR="006F2CA2" w:rsidRPr="006F2CA2" w:rsidRDefault="006F2CA2" w:rsidP="00C20EF2">
            <w:pPr>
              <w:numPr>
                <w:ilvl w:val="0"/>
                <w:numId w:val="31"/>
              </w:numPr>
              <w:spacing w:before="0" w:after="200" w:line="276" w:lineRule="auto"/>
              <w:contextualSpacing/>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US"/>
              </w:rPr>
              <w:t xml:space="preserve">Parties understand that the Court may not make the required orders as requested if any of the papers are not in order, in which case a further hearing (in court or in chambers with counsel present) will be scheduled. </w:t>
            </w:r>
          </w:p>
        </w:tc>
      </w:tr>
      <w:tr w:rsidR="006F2CA2" w:rsidRPr="006F2CA2" w:rsidTr="006F2CA2">
        <w:trPr>
          <w:divId w:val="2116439976"/>
          <w:cantSplit/>
          <w:jc w:val="center"/>
        </w:trPr>
        <w:tc>
          <w:tcPr>
            <w:tcW w:w="7120" w:type="dxa"/>
            <w:vAlign w:val="center"/>
          </w:tcPr>
          <w:p w:rsidR="006F2CA2" w:rsidRPr="006F2CA2" w:rsidRDefault="006F2CA2" w:rsidP="006F2CA2">
            <w:pPr>
              <w:spacing w:before="0" w:after="0" w:line="240" w:lineRule="auto"/>
              <w:rPr>
                <w:rFonts w:ascii="Times New Roman" w:hAnsi="Times New Roman" w:cs="Times New Roman"/>
                <w:sz w:val="22"/>
                <w:szCs w:val="22"/>
                <w:lang w:val="en-GB" w:eastAsia="en-GB"/>
              </w:rPr>
            </w:pPr>
          </w:p>
        </w:tc>
      </w:tr>
      <w:tr w:rsidR="006F2CA2" w:rsidRPr="006F2CA2" w:rsidTr="006F2CA2">
        <w:trPr>
          <w:divId w:val="2116439976"/>
          <w:cantSplit/>
          <w:jc w:val="center"/>
        </w:trPr>
        <w:tc>
          <w:tcPr>
            <w:tcW w:w="7120" w:type="dxa"/>
            <w:vAlign w:val="center"/>
          </w:tcPr>
          <w:p w:rsidR="006F2CA2" w:rsidRPr="006F2CA2" w:rsidRDefault="006F2CA2" w:rsidP="006F2CA2">
            <w:pPr>
              <w:spacing w:before="0" w:after="0" w:line="240" w:lineRule="auto"/>
              <w:rPr>
                <w:rFonts w:ascii="Times New Roman" w:hAnsi="Times New Roman" w:cs="Times New Roman"/>
                <w:sz w:val="22"/>
                <w:szCs w:val="22"/>
                <w:lang w:val="en-GB" w:eastAsia="en-GB"/>
              </w:rPr>
            </w:pPr>
          </w:p>
        </w:tc>
      </w:tr>
      <w:tr w:rsidR="006F2CA2" w:rsidRPr="006F2CA2" w:rsidTr="006F2CA2">
        <w:trPr>
          <w:divId w:val="2116439976"/>
          <w:cantSplit/>
          <w:jc w:val="center"/>
        </w:trPr>
        <w:tc>
          <w:tcPr>
            <w:tcW w:w="7120" w:type="dxa"/>
            <w:vAlign w:val="center"/>
          </w:tcPr>
          <w:p w:rsidR="006F2CA2" w:rsidRPr="006F2CA2" w:rsidRDefault="006F2CA2" w:rsidP="006F2CA2">
            <w:pPr>
              <w:spacing w:before="0" w:after="0" w:line="240" w:lineRule="auto"/>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Signature:</w:t>
            </w:r>
          </w:p>
          <w:p w:rsidR="006F2CA2" w:rsidRPr="006F2CA2" w:rsidRDefault="006F2CA2" w:rsidP="006F2CA2">
            <w:pPr>
              <w:spacing w:before="0" w:after="0" w:line="240" w:lineRule="auto"/>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Name of Party/Party’s Solicitor*:</w:t>
            </w:r>
          </w:p>
          <w:p w:rsidR="006F2CA2" w:rsidRPr="006F2CA2" w:rsidRDefault="006F2CA2" w:rsidP="006F2CA2">
            <w:pPr>
              <w:spacing w:before="0" w:after="0" w:line="240" w:lineRule="auto"/>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Party Type (i.e. Plaintiff or Defendant):</w:t>
            </w:r>
          </w:p>
          <w:p w:rsidR="006F2CA2" w:rsidRPr="006F2CA2" w:rsidRDefault="006F2CA2" w:rsidP="006F2CA2">
            <w:pPr>
              <w:spacing w:before="0" w:after="0" w:line="240" w:lineRule="auto"/>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Date:</w:t>
            </w:r>
          </w:p>
        </w:tc>
      </w:tr>
      <w:tr w:rsidR="006F2CA2" w:rsidRPr="006F2CA2" w:rsidTr="006F2CA2">
        <w:trPr>
          <w:divId w:val="2116439976"/>
          <w:cantSplit/>
          <w:jc w:val="center"/>
        </w:trPr>
        <w:tc>
          <w:tcPr>
            <w:tcW w:w="7120" w:type="dxa"/>
            <w:vAlign w:val="center"/>
          </w:tcPr>
          <w:p w:rsidR="006F2CA2" w:rsidRPr="006F2CA2" w:rsidRDefault="006F2CA2" w:rsidP="006F2CA2">
            <w:pPr>
              <w:spacing w:before="0" w:after="0" w:line="240" w:lineRule="auto"/>
              <w:jc w:val="both"/>
              <w:rPr>
                <w:rFonts w:ascii="Times New Roman" w:hAnsi="Times New Roman" w:cs="Times New Roman"/>
                <w:sz w:val="22"/>
                <w:szCs w:val="22"/>
                <w:lang w:val="en-GB" w:eastAsia="en-GB"/>
              </w:rPr>
            </w:pPr>
            <w:r w:rsidRPr="006F2CA2">
              <w:rPr>
                <w:rFonts w:ascii="Times New Roman" w:hAnsi="Times New Roman" w:cs="Times New Roman"/>
                <w:sz w:val="22"/>
                <w:szCs w:val="22"/>
                <w:lang w:val="en-GB" w:eastAsia="en-GB"/>
              </w:rPr>
              <w:t>*Delete where inapplicable.</w:t>
            </w:r>
          </w:p>
        </w:tc>
      </w:tr>
    </w:tbl>
    <w:p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GUID=31aca2d3-7bfa-4b60-b91d-41f8fe0e1b0e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30</w:t>
      </w:r>
    </w:p>
    <w:tbl>
      <w:tblPr>
        <w:tblW w:w="7120" w:type="dxa"/>
        <w:jc w:val="center"/>
        <w:tblLook w:val="04A0" w:firstRow="1" w:lastRow="0" w:firstColumn="1" w:lastColumn="0" w:noHBand="0" w:noVBand="1"/>
      </w:tblPr>
      <w:tblGrid>
        <w:gridCol w:w="7120"/>
      </w:tblGrid>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GUID=bd653694-f5a5-429c-a732-b4b8d3022c6f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95</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GUID=bb8bec47-266e-4442-b9b7-ab9add3ec72f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(INTERIM JUDGMENT FORM)</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GUID=69971552-b589-4fa4-930d-6978a33a4706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GUID=dcaba7c8-b134-402f-bebf-b5e991f00043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GUID=97eb3468-23e7-4467-9314-42103888b888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GUID=5046b902-a1a3-4292-9793-d48c931680d6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GUID=1850592d-234c-43dc-b97e-eaeef7cc0a4a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GUID=e405ebb0-461b-4832-90b6-3ecc0dd9905f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GUID=a6ede148-2da4-4ad6-ae37-c83417e85e08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GUID=d247000b-c14a-44cc-b189-969efc1d66d4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INTERIM JUDGMENT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GUID=b32b60c8-c381-4608-bd9e-77870839b951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Particulars of Marriage to which this Interim Judgment Relates (the Marriage)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GUID=f8cefaa0-bc79-4e91-825b-b0078520ed45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Date and place of solemnization of marriage: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GUID=3ae1e0e5-3ea2-4e0f-a97a-d9e295a1b35c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Date and place of registration of marriage: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GUID=6fa742b9-4bda-4000-98ee-b758b644a6a6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Interim Judgment Granted in Open Court/Chambers*</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GUID=a1b14bad-c3f6-4158-b3b9-f9f03b98fc9b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Parties present: [</w:t>
            </w:r>
            <w:r w:rsidRPr="006F2CA2">
              <w:rPr>
                <w:rFonts w:ascii="Times New Roman" w:hAnsi="Times New Roman" w:cs="Times New Roman"/>
                <w:i/>
                <w:sz w:val="22"/>
                <w:szCs w:val="20"/>
                <w:lang w:val="en-GB" w:eastAsia="en-US"/>
              </w:rPr>
              <w:t>Choose one or more of the following</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GUID=301b47a4-05f7-4cdd-a380-3546340b0f39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Plaintiff*</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GUID=bb65d1a0-ff73-4292-82d8-8081353f2d88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Plaintiff’s Counsel*</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GUID=c37c6486-184f-487e-8ae5-963f1e9bc26b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Defendant*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GUID=360e4d75-a5cd-4589-b98d-125d52cdd943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(iv)</w:t>
            </w:r>
            <w:r w:rsidRPr="006F2CA2">
              <w:rPr>
                <w:rFonts w:ascii="Times New Roman" w:hAnsi="Times New Roman" w:cs="Times New Roman"/>
                <w:sz w:val="22"/>
                <w:szCs w:val="20"/>
                <w:lang w:val="en-GB" w:eastAsia="en-US"/>
              </w:rPr>
              <w:tab/>
              <w:t>Defendant’s Counsel*</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GUID=3f8b08dc-e416-44ce-acd6-2015815b03fd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w:t>
            </w:r>
            <w:r w:rsidRPr="006F2CA2">
              <w:rPr>
                <w:rFonts w:ascii="Times New Roman" w:hAnsi="Times New Roman" w:cs="Times New Roman"/>
                <w:sz w:val="22"/>
                <w:szCs w:val="20"/>
                <w:lang w:val="en-GB" w:eastAsia="en-US"/>
              </w:rPr>
              <w:tab/>
              <w:t>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GUID=e0b42423-2e20-4a26-866b-9a64a4d5c56a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Pronouncement by the Judge: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GUID=7c6a0a78-9cad-4a5d-911b-ba1b03983b24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*That the Plaintiff has sufficiently proven the contents of the Statement of Claim;</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GUID=0073eb89-2218-4078-bf7d-b61e5badf6f6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*That the Defendant has sufficiently proven the contents of the Counterclaim;</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GUID=a461aee9-7b19-4b5d-9c6f-1d3d4046a994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*That the Plaintiff has sufficiently proven the contents of the Statement of Claim and that the Defendant has sufficiently proven the contents of the Counterclaim; and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19"/>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GUID=af9ed9a2-0aaf-45aa-96c2-ca14df6e82c5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(ii)</w:t>
            </w:r>
            <w:r w:rsidRPr="006F2CA2">
              <w:rPr>
                <w:rFonts w:ascii="Times New Roman" w:hAnsi="Times New Roman" w:cs="Times New Roman"/>
                <w:sz w:val="22"/>
                <w:szCs w:val="22"/>
                <w:lang w:val="en-GB" w:eastAsia="en-US"/>
              </w:rPr>
              <w:tab/>
              <w:t>that the Marriage is dissolved by reason that/is declared void by virtue of*:</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GUID=183b5849-d923-4e8c-8004-6cc351317f09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w:t>
            </w:r>
            <w:r w:rsidRPr="006F2CA2">
              <w:rPr>
                <w:rFonts w:ascii="Times New Roman" w:hAnsi="Times New Roman" w:cs="Times New Roman"/>
                <w:i/>
                <w:sz w:val="22"/>
                <w:szCs w:val="22"/>
                <w:lang w:val="en-GB" w:eastAsia="en-US"/>
              </w:rPr>
              <w:t>To set out ground of divorce in the Statement of Claim/Counterclaim/Statement of Claim and Counterclaim* respectively</w:t>
            </w:r>
            <w:r w:rsidRPr="006F2CA2">
              <w:rPr>
                <w:rFonts w:ascii="Times New Roman" w:hAnsi="Times New Roman" w:cs="Times New Roman"/>
                <w:sz w:val="22"/>
                <w:szCs w:val="22"/>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GUID=5f4abac1-765d-40cd-9ee4-38a292ed8786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OR</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GUID=782845eb-f17f-4217-846d-444af5af8452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ab/>
              <w:t>That the Defendant be presumed dead and that the Marriage is dissolved* unless sufficient cause be shown to the court within [</w:t>
            </w:r>
            <w:r w:rsidRPr="006F2CA2">
              <w:rPr>
                <w:rFonts w:ascii="Times New Roman" w:hAnsi="Times New Roman" w:cs="Times New Roman"/>
                <w:i/>
                <w:sz w:val="22"/>
                <w:szCs w:val="22"/>
                <w:lang w:val="en-GB" w:eastAsia="en-US"/>
              </w:rPr>
              <w:t>to set out the number of weeks</w:t>
            </w:r>
            <w:r w:rsidRPr="006F2CA2">
              <w:rPr>
                <w:rFonts w:ascii="Times New Roman" w:hAnsi="Times New Roman" w:cs="Times New Roman"/>
                <w:sz w:val="22"/>
                <w:szCs w:val="22"/>
                <w:lang w:val="en-GB" w:eastAsia="en-US"/>
              </w:rPr>
              <w:t>/</w:t>
            </w:r>
            <w:r w:rsidRPr="006F2CA2">
              <w:rPr>
                <w:rFonts w:ascii="Times New Roman" w:hAnsi="Times New Roman" w:cs="Times New Roman"/>
                <w:i/>
                <w:sz w:val="22"/>
                <w:szCs w:val="22"/>
                <w:lang w:val="en-GB" w:eastAsia="en-US"/>
              </w:rPr>
              <w:t>months</w:t>
            </w:r>
            <w:r w:rsidRPr="006F2CA2">
              <w:rPr>
                <w:rFonts w:ascii="Times New Roman" w:hAnsi="Times New Roman" w:cs="Times New Roman"/>
                <w:sz w:val="22"/>
                <w:szCs w:val="22"/>
                <w:lang w:val="en-GB" w:eastAsia="en-US"/>
              </w:rPr>
              <w:t>] from the date of this Judgment why the said Judgment should not be made Final.</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GUID=5a9bd7cc-def1-4a79-8e92-cdc501db49eb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Further Orders Made (if applicable) (By Consent*)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GUID=63b9a813-f670-4632-b62d-b422439fdd38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set out any further orders which were made at the hearing of the Interim Judgment, including consent orders on ancillary matters</w:t>
            </w:r>
            <w:r w:rsidRPr="006F2CA2">
              <w:rPr>
                <w:rFonts w:ascii="Times New Roman" w:hAnsi="Times New Roman" w:cs="Times New Roman"/>
                <w:sz w:val="22"/>
                <w:szCs w:val="20"/>
                <w:lang w:val="en-GB" w:eastAsia="en-US"/>
              </w:rPr>
              <w:t>]</w:t>
            </w:r>
          </w:p>
        </w:tc>
      </w:tr>
      <w:tr w:rsidR="006F2CA2" w:rsidRPr="006F2CA2" w:rsidTr="006F2CA2">
        <w:trPr>
          <w:divId w:val="2116439976"/>
          <w:cantSplit/>
          <w:trHeight w:val="320"/>
          <w:jc w:val="center"/>
        </w:trPr>
        <w:tc>
          <w:tcPr>
            <w:tcW w:w="712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GUID=01f833b2-46f1-427c-bf33-80ba786f4449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Insert Form 136 in Appendix A of the Practice Directions, if necessary.</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GUID=fbcc5a8a-5b12-442c-b15a-dc59d40b10e3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rsidR="006F2CA2" w:rsidRDefault="006F2CA2" w:rsidP="006F2CA2">
      <w:pPr>
        <w:spacing w:before="0" w:after="200" w:line="276" w:lineRule="auto"/>
        <w:divId w:val="2116439976"/>
        <w:rPr>
          <w:rFonts w:ascii="Calibri" w:eastAsia="Calibri" w:hAnsi="Calibri" w:cs="Times New Roman"/>
          <w:sz w:val="22"/>
          <w:szCs w:val="22"/>
          <w:lang w:eastAsia="en-US"/>
        </w:rPr>
      </w:pPr>
    </w:p>
    <w:p w:rsidR="00A13D0C" w:rsidRDefault="00A13D0C" w:rsidP="006F2CA2">
      <w:pPr>
        <w:spacing w:before="0" w:after="200" w:line="276" w:lineRule="auto"/>
        <w:divId w:val="2116439976"/>
        <w:rPr>
          <w:rFonts w:ascii="Calibri" w:eastAsia="Calibri" w:hAnsi="Calibri" w:cs="Times New Roman"/>
          <w:sz w:val="22"/>
          <w:szCs w:val="22"/>
          <w:lang w:eastAsia="en-US"/>
        </w:rPr>
      </w:pPr>
    </w:p>
    <w:p w:rsidR="00A13D0C" w:rsidRDefault="00A13D0C" w:rsidP="006F2CA2">
      <w:pPr>
        <w:spacing w:before="0" w:after="200" w:line="276" w:lineRule="auto"/>
        <w:divId w:val="2116439976"/>
        <w:rPr>
          <w:rFonts w:ascii="Calibri" w:eastAsia="Calibri" w:hAnsi="Calibri" w:cs="Times New Roman"/>
          <w:sz w:val="22"/>
          <w:szCs w:val="22"/>
          <w:lang w:eastAsia="en-US"/>
        </w:rPr>
      </w:pPr>
    </w:p>
    <w:p w:rsidR="00A13D0C" w:rsidRDefault="00A13D0C" w:rsidP="006F2CA2">
      <w:pPr>
        <w:spacing w:before="0" w:after="200" w:line="276" w:lineRule="auto"/>
        <w:divId w:val="2116439976"/>
        <w:rPr>
          <w:rFonts w:ascii="Calibri" w:eastAsia="Calibri" w:hAnsi="Calibri" w:cs="Times New Roman"/>
          <w:sz w:val="22"/>
          <w:szCs w:val="22"/>
          <w:lang w:eastAsia="en-US"/>
        </w:rPr>
      </w:pPr>
    </w:p>
    <w:p w:rsidR="00A13D0C" w:rsidRDefault="00A13D0C" w:rsidP="006F2CA2">
      <w:pPr>
        <w:spacing w:before="0" w:after="200" w:line="276" w:lineRule="auto"/>
        <w:divId w:val="2116439976"/>
        <w:rPr>
          <w:rFonts w:ascii="Calibri" w:eastAsia="Calibri" w:hAnsi="Calibri" w:cs="Times New Roman"/>
          <w:sz w:val="22"/>
          <w:szCs w:val="22"/>
          <w:lang w:eastAsia="en-US"/>
        </w:rPr>
      </w:pPr>
    </w:p>
    <w:p w:rsidR="00A13D0C" w:rsidRDefault="00A13D0C" w:rsidP="006F2CA2">
      <w:pPr>
        <w:spacing w:before="0" w:after="200" w:line="276" w:lineRule="auto"/>
        <w:divId w:val="2116439976"/>
        <w:rPr>
          <w:rFonts w:ascii="Calibri" w:eastAsia="Calibri" w:hAnsi="Calibri" w:cs="Times New Roman"/>
          <w:sz w:val="22"/>
          <w:szCs w:val="22"/>
          <w:lang w:eastAsia="en-US"/>
        </w:rPr>
      </w:pPr>
    </w:p>
    <w:p w:rsidR="00A13D0C" w:rsidRDefault="00A13D0C" w:rsidP="006F2CA2">
      <w:pPr>
        <w:spacing w:before="0" w:after="200" w:line="276" w:lineRule="auto"/>
        <w:divId w:val="2116439976"/>
        <w:rPr>
          <w:rFonts w:ascii="Calibri" w:eastAsia="Calibri" w:hAnsi="Calibri" w:cs="Times New Roman"/>
          <w:sz w:val="22"/>
          <w:szCs w:val="22"/>
          <w:lang w:eastAsia="en-US"/>
        </w:rPr>
      </w:pPr>
    </w:p>
    <w:p w:rsidR="00A13D0C" w:rsidRDefault="00A13D0C" w:rsidP="006F2CA2">
      <w:pPr>
        <w:spacing w:before="0" w:after="200" w:line="276" w:lineRule="auto"/>
        <w:divId w:val="2116439976"/>
        <w:rPr>
          <w:rFonts w:ascii="Calibri" w:eastAsia="Calibri" w:hAnsi="Calibri" w:cs="Times New Roman"/>
          <w:sz w:val="22"/>
          <w:szCs w:val="22"/>
          <w:lang w:eastAsia="en-US"/>
        </w:rPr>
      </w:pPr>
    </w:p>
    <w:p w:rsidR="00A13D0C" w:rsidRDefault="00A13D0C" w:rsidP="006F2CA2">
      <w:pPr>
        <w:spacing w:before="0" w:after="200" w:line="276" w:lineRule="auto"/>
        <w:divId w:val="2116439976"/>
        <w:rPr>
          <w:rFonts w:ascii="Calibri" w:eastAsia="Calibri" w:hAnsi="Calibri" w:cs="Times New Roman"/>
          <w:sz w:val="22"/>
          <w:szCs w:val="22"/>
          <w:lang w:eastAsia="en-US"/>
        </w:rPr>
      </w:pPr>
    </w:p>
    <w:p w:rsidR="00A13D0C" w:rsidRDefault="00A13D0C" w:rsidP="006F2CA2">
      <w:pPr>
        <w:spacing w:before="0" w:after="200" w:line="276" w:lineRule="auto"/>
        <w:divId w:val="2116439976"/>
        <w:rPr>
          <w:rFonts w:ascii="Calibri" w:eastAsia="Calibri" w:hAnsi="Calibri" w:cs="Times New Roman"/>
          <w:sz w:val="22"/>
          <w:szCs w:val="22"/>
          <w:lang w:eastAsia="en-US"/>
        </w:rPr>
      </w:pPr>
    </w:p>
    <w:p w:rsidR="00A13D0C" w:rsidRDefault="00A13D0C" w:rsidP="006F2CA2">
      <w:pPr>
        <w:spacing w:before="0" w:after="200" w:line="276" w:lineRule="auto"/>
        <w:divId w:val="2116439976"/>
        <w:rPr>
          <w:rFonts w:ascii="Calibri" w:eastAsia="Calibri" w:hAnsi="Calibri" w:cs="Times New Roman"/>
          <w:sz w:val="22"/>
          <w:szCs w:val="22"/>
          <w:lang w:eastAsia="en-US"/>
        </w:rPr>
      </w:pPr>
    </w:p>
    <w:p w:rsidR="00A13D0C" w:rsidRDefault="00A13D0C" w:rsidP="006F2CA2">
      <w:pPr>
        <w:spacing w:before="0" w:after="200" w:line="276" w:lineRule="auto"/>
        <w:divId w:val="2116439976"/>
        <w:rPr>
          <w:rFonts w:ascii="Calibri" w:eastAsia="Calibri" w:hAnsi="Calibri" w:cs="Times New Roman"/>
          <w:sz w:val="22"/>
          <w:szCs w:val="22"/>
          <w:lang w:eastAsia="en-US"/>
        </w:rPr>
      </w:pPr>
    </w:p>
    <w:p w:rsidR="00A13D0C" w:rsidRDefault="00A13D0C" w:rsidP="006F2CA2">
      <w:pPr>
        <w:spacing w:before="0" w:after="200" w:line="276" w:lineRule="auto"/>
        <w:divId w:val="2116439976"/>
        <w:rPr>
          <w:rFonts w:ascii="Calibri" w:eastAsia="Calibri" w:hAnsi="Calibri" w:cs="Times New Roman"/>
          <w:sz w:val="22"/>
          <w:szCs w:val="22"/>
          <w:lang w:eastAsia="en-US"/>
        </w:rPr>
      </w:pPr>
    </w:p>
    <w:p w:rsidR="00A13D0C" w:rsidRDefault="00A13D0C" w:rsidP="006F2CA2">
      <w:pPr>
        <w:spacing w:before="0" w:after="200" w:line="276" w:lineRule="auto"/>
        <w:divId w:val="2116439976"/>
        <w:rPr>
          <w:rFonts w:ascii="Calibri" w:eastAsia="Calibri" w:hAnsi="Calibri" w:cs="Times New Roman"/>
          <w:sz w:val="22"/>
          <w:szCs w:val="22"/>
          <w:lang w:eastAsia="en-US"/>
        </w:rPr>
      </w:pPr>
    </w:p>
    <w:p w:rsidR="00A13D0C" w:rsidRDefault="00A13D0C" w:rsidP="006F2CA2">
      <w:pPr>
        <w:spacing w:before="0" w:after="200" w:line="276" w:lineRule="auto"/>
        <w:divId w:val="2116439976"/>
        <w:rPr>
          <w:rFonts w:ascii="Calibri" w:eastAsia="Calibri" w:hAnsi="Calibri" w:cs="Times New Roman"/>
          <w:sz w:val="22"/>
          <w:szCs w:val="22"/>
          <w:lang w:eastAsia="en-US"/>
        </w:rPr>
      </w:pPr>
    </w:p>
    <w:p w:rsidR="00A13D0C" w:rsidRDefault="00A13D0C" w:rsidP="006F2CA2">
      <w:pPr>
        <w:spacing w:before="0" w:after="200" w:line="276" w:lineRule="auto"/>
        <w:divId w:val="2116439976"/>
        <w:rPr>
          <w:rFonts w:ascii="Calibri" w:eastAsia="Calibri" w:hAnsi="Calibri" w:cs="Times New Roman"/>
          <w:sz w:val="22"/>
          <w:szCs w:val="22"/>
          <w:lang w:eastAsia="en-US"/>
        </w:rPr>
      </w:pPr>
    </w:p>
    <w:p w:rsidR="00A13D0C" w:rsidRPr="006F2CA2" w:rsidRDefault="00A13D0C"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Default="006F2CA2" w:rsidP="006F2CA2">
      <w:pPr>
        <w:spacing w:before="0" w:after="200" w:line="276" w:lineRule="auto"/>
        <w:divId w:val="2116439976"/>
        <w:rPr>
          <w:rFonts w:ascii="Calibri" w:eastAsia="Calibri" w:hAnsi="Calibri" w:cs="Times New Roman"/>
          <w:sz w:val="22"/>
          <w:szCs w:val="22"/>
          <w:lang w:eastAsia="en-US"/>
        </w:rPr>
      </w:pPr>
    </w:p>
    <w:p w:rsidR="00054E07" w:rsidRPr="006F2CA2" w:rsidRDefault="00054E07"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GUID=fe6149f4-a0f2-4a89-a899-87d1b9fee9c6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31</w:t>
      </w:r>
    </w:p>
    <w:tbl>
      <w:tblPr>
        <w:tblW w:w="7140" w:type="dxa"/>
        <w:jc w:val="center"/>
        <w:tblLook w:val="04A0" w:firstRow="1" w:lastRow="0" w:firstColumn="1" w:lastColumn="0" w:noHBand="0" w:noVBand="1"/>
      </w:tblPr>
      <w:tblGrid>
        <w:gridCol w:w="7140"/>
      </w:tblGrid>
      <w:tr w:rsidR="006F2CA2" w:rsidRPr="006F2CA2" w:rsidTr="006F2CA2">
        <w:trPr>
          <w:divId w:val="2116439976"/>
          <w:cantSplit/>
          <w:jc w:val="center"/>
        </w:trPr>
        <w:tc>
          <w:tcPr>
            <w:tcW w:w="714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GUID=5153f5a8-4346-4f73-9ccc-c86a5cb9a1f3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95</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GUID=cc58a3fd-5062-4745-bf89-1effa8b50fa2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(JUDGMENT OF JUDICIAL SEPARATION FORM)</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GUID=6ff4fa56-6f67-4e39-acce-b6de7b298fce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GUID=e2c86e7c-6748-48ba-936f-f52e56bf3808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GUID=f36a936b-a0a0-4edb-8f4d-3c8c2503ed0d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GUID=51265e8c-3221-4884-9ea6-b9b6f7dde663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GUID=f79d5760-7c84-4c7b-8f4f-1509aba45f66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GUID=be6d9b9a-7a0f-4aef-a7cc-054d70d8ffc6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GUID=2c4e8d6f-71e2-4f51-a2ee-8e6dabed896d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GUID=9b5fb9a4-5d58-4daa-acb6-3514de209b34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JUDGMENT OF JUDICIAL SEPARATION</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GUID=b1bfb25d-b223-4cff-8b55-a48252fefc38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Particulars of Marriage to which this Judgment of Judicial Separation relates (the Marriage)</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GUID=ef9bf16d-410d-40dd-b671-4ba9601dd4f3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Date and place of solemnization of marriage:</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GUID=cea896d0-49aa-4ed0-8b1e-b69b1f9ddba2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Date and place of registration of marriage:</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GUID=6af865d5-6b7a-401b-92f2-45f0e9e6d11e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Judgment of Judicial Separation Granted in Open Court/Chambers*</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GUID=8e5b7a26-e1b1-4243-87bf-31c62f1466ca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Parties present: [</w:t>
            </w:r>
            <w:r w:rsidRPr="006F2CA2">
              <w:rPr>
                <w:rFonts w:ascii="Times New Roman" w:hAnsi="Times New Roman" w:cs="Times New Roman"/>
                <w:i/>
                <w:sz w:val="22"/>
                <w:szCs w:val="20"/>
                <w:lang w:val="en-GB" w:eastAsia="en-US"/>
              </w:rPr>
              <w:t>Choose one or more of the following</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GUID=ee403434-fd96-4a48-a824-ca3e57f9bb6d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Plaintiff*</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GUID=f6b81c62-c5d7-4176-bde2-4dabcf52859b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Plaintiff’s Counsel*</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GUID=9f962cba-5f00-41df-8015-c8cdca76142a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Defendant*</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GUID=fdb8320e-40c0-4e33-a9dd-528d5d69cc48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(iv)</w:t>
            </w:r>
            <w:r w:rsidRPr="006F2CA2">
              <w:rPr>
                <w:rFonts w:ascii="Times New Roman" w:hAnsi="Times New Roman" w:cs="Times New Roman"/>
                <w:sz w:val="22"/>
                <w:szCs w:val="20"/>
                <w:lang w:val="en-GB" w:eastAsia="en-US"/>
              </w:rPr>
              <w:tab/>
              <w:t>Defendant’s Counsel*</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GUID=32304f49-2588-4b61-9610-9ee8e7c551d2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w:t>
            </w:r>
            <w:r w:rsidRPr="006F2CA2">
              <w:rPr>
                <w:rFonts w:ascii="Times New Roman" w:hAnsi="Times New Roman" w:cs="Times New Roman"/>
                <w:sz w:val="22"/>
                <w:szCs w:val="20"/>
                <w:lang w:val="en-GB" w:eastAsia="en-US"/>
              </w:rPr>
              <w:tab/>
              <w:t>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GUID=0143752a-1e8e-4051-847c-4116674ad37b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Pronouncement by the Judge:</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GUID=6783f7c4-e93f-4bb6-b434-a4153e9d27db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*That the Plaintiff has sufficiently proven the contents of the Statement of Claim;</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GUID=c9a9eb73-0057-47ca-afeb-1845a3fa5d67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*That the Defendant has sufficiently proven the contents of the Counterclaim;</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GUID=f60a410f-ac38-49aa-afd6-8f0f722976c0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*That the Plaintiff has sufficiently proven the contents of the Statement of Claim and that the Defendant has sufficiently proven the contents of the Counterclaim; and</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GUID=0403150c-1f77-481b-aa49-41dfbc176506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that a Judgment of Judicial Separation be granted by reason that:</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GUID=775abcd0-1ad1-4b73-982c-15f2ff464098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set out ground(s) of judicial separation in the Statement of Claim/Counterclaim/Statement of Claim and Counterclaim* respectively</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GUID=5757a0f0-08fe-40d1-9f1a-6ad5c341dff0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Further Orders Made (if applicable) (By Consent*)</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GUID=20527b7f-e464-4486-9f9b-1718d1749f3e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To set out any further orders which were made at the hearing of the Judgment of Judicial Separation, including consent orders on ancillary matters</w:t>
            </w:r>
            <w:r w:rsidRPr="006F2CA2">
              <w:rPr>
                <w:rFonts w:ascii="Times New Roman" w:hAnsi="Times New Roman" w:cs="Times New Roman"/>
                <w:sz w:val="22"/>
                <w:szCs w:val="20"/>
                <w:lang w:val="en-GB" w:eastAsia="en-US"/>
              </w:rPr>
              <w:t>]</w:t>
            </w:r>
          </w:p>
        </w:tc>
      </w:tr>
      <w:tr w:rsidR="006F2CA2" w:rsidRPr="006F2CA2" w:rsidTr="006F2CA2">
        <w:trPr>
          <w:divId w:val="2116439976"/>
          <w:cantSplit/>
          <w:trHeight w:val="360"/>
          <w:jc w:val="center"/>
        </w:trPr>
        <w:tc>
          <w:tcPr>
            <w:tcW w:w="714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GUID=aa6998af-f0d4-4fed-9d11-d6748f54b2fe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Insert Form 136 in Appendix A of the Practice Directions, if necessary.</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GUID=3c66f816-5118-4b4b-af41-9ecc25fb33f5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GUID=a359154e-1898-4c88-82a0-f7efef843eb9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 xml:space="preserve">Form 32 </w:t>
      </w:r>
    </w:p>
    <w:tbl>
      <w:tblPr>
        <w:tblW w:w="7160" w:type="dxa"/>
        <w:jc w:val="center"/>
        <w:tblLook w:val="04A0" w:firstRow="1" w:lastRow="0" w:firstColumn="1" w:lastColumn="0" w:noHBand="0" w:noVBand="1"/>
      </w:tblPr>
      <w:tblGrid>
        <w:gridCol w:w="7160"/>
      </w:tblGrid>
      <w:tr w:rsidR="006F2CA2" w:rsidRPr="006F2CA2" w:rsidTr="006F2CA2">
        <w:trPr>
          <w:divId w:val="2116439976"/>
          <w:cantSplit/>
          <w:jc w:val="center"/>
        </w:trPr>
        <w:tc>
          <w:tcPr>
            <w:tcW w:w="7160" w:type="dxa"/>
          </w:tcPr>
          <w:p w:rsidR="006F2CA2" w:rsidRPr="006F2CA2" w:rsidRDefault="006F2CA2" w:rsidP="006F2CA2">
            <w:pPr>
              <w:spacing w:before="60" w:after="60" w:line="240" w:lineRule="auto"/>
              <w:rPr>
                <w:rFonts w:ascii="Times New Roman" w:hAnsi="Times New Roman" w:cs="Times New Roman"/>
                <w:sz w:val="18"/>
                <w:szCs w:val="18"/>
                <w:lang w:val="en-GB" w:eastAsia="zh-CN"/>
              </w:rPr>
            </w:pPr>
            <w:r w:rsidRPr="006F2CA2">
              <w:rPr>
                <w:rFonts w:ascii="Times New Roman" w:hAnsi="Times New Roman" w:cs="Times New Roman"/>
                <w:sz w:val="18"/>
                <w:szCs w:val="18"/>
                <w:lang w:val="en-GB" w:eastAsia="zh-CN"/>
              </w:rPr>
              <w:fldChar w:fldCharType="begin"/>
            </w:r>
            <w:r w:rsidRPr="006F2CA2">
              <w:rPr>
                <w:rFonts w:ascii="Times New Roman" w:hAnsi="Times New Roman" w:cs="Times New Roman"/>
                <w:sz w:val="18"/>
                <w:szCs w:val="18"/>
                <w:lang w:val="en-GB" w:eastAsia="zh-CN"/>
              </w:rPr>
              <w:instrText xml:space="preserve"> GUID=f3c75f29-92ee-46f0-9e19-470efc167b2f </w:instrText>
            </w:r>
            <w:r w:rsidRPr="006F2CA2">
              <w:rPr>
                <w:rFonts w:ascii="Times New Roman" w:hAnsi="Times New Roman" w:cs="Times New Roman"/>
                <w:sz w:val="18"/>
                <w:szCs w:val="18"/>
                <w:lang w:val="en-GB" w:eastAsia="zh-CN"/>
              </w:rPr>
              <w:fldChar w:fldCharType="end"/>
            </w:r>
            <w:r w:rsidRPr="006F2CA2">
              <w:rPr>
                <w:rFonts w:ascii="Times New Roman" w:hAnsi="Times New Roman" w:cs="Times New Roman"/>
                <w:sz w:val="18"/>
                <w:szCs w:val="18"/>
                <w:lang w:val="en-GB" w:eastAsia="zh-CN"/>
              </w:rPr>
              <w:t>R. 95</w:t>
            </w:r>
          </w:p>
        </w:tc>
      </w:tr>
      <w:tr w:rsidR="006F2CA2" w:rsidRPr="006F2CA2" w:rsidTr="006F2CA2">
        <w:trPr>
          <w:divId w:val="2116439976"/>
          <w:cantSplit/>
          <w:jc w:val="center"/>
        </w:trPr>
        <w:tc>
          <w:tcPr>
            <w:tcW w:w="71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GUID=4b41703d-739e-45e5-aa46-5eb6eb946a15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OF COURT FORM)</w:t>
            </w:r>
          </w:p>
        </w:tc>
      </w:tr>
      <w:tr w:rsidR="006F2CA2" w:rsidRPr="006F2CA2" w:rsidTr="006F2CA2">
        <w:trPr>
          <w:divId w:val="2116439976"/>
          <w:cantSplit/>
          <w:jc w:val="center"/>
        </w:trPr>
        <w:tc>
          <w:tcPr>
            <w:tcW w:w="71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GUID=59d90596-b895-4da3-b1cc-18cdedd60306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rsidTr="006F2CA2">
        <w:trPr>
          <w:divId w:val="2116439976"/>
          <w:cantSplit/>
          <w:jc w:val="center"/>
        </w:trPr>
        <w:tc>
          <w:tcPr>
            <w:tcW w:w="716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GUID=f09e57a9-e708-4933-8f89-98f7903f1d50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rsidTr="006F2CA2">
        <w:trPr>
          <w:divId w:val="2116439976"/>
          <w:cantSplit/>
          <w:jc w:val="center"/>
        </w:trPr>
        <w:tc>
          <w:tcPr>
            <w:tcW w:w="716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GUID=61af3f1d-446a-4000-a0b7-ffba3b2bc8f5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Order:</w:t>
            </w:r>
          </w:p>
        </w:tc>
      </w:tr>
      <w:tr w:rsidR="006F2CA2" w:rsidRPr="006F2CA2" w:rsidTr="006F2CA2">
        <w:trPr>
          <w:divId w:val="2116439976"/>
          <w:cantSplit/>
          <w:jc w:val="center"/>
        </w:trPr>
        <w:tc>
          <w:tcPr>
            <w:tcW w:w="716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GUID=00e2a364-8523-4519-af10-22eb62c890a7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Made by:</w:t>
            </w:r>
          </w:p>
        </w:tc>
      </w:tr>
      <w:tr w:rsidR="006F2CA2" w:rsidRPr="006F2CA2" w:rsidTr="006F2CA2">
        <w:trPr>
          <w:divId w:val="2116439976"/>
          <w:cantSplit/>
          <w:jc w:val="center"/>
        </w:trPr>
        <w:tc>
          <w:tcPr>
            <w:tcW w:w="71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GUID=13119a64-742d-4119-a3fe-25a4253b83a0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rsidTr="006F2CA2">
        <w:trPr>
          <w:divId w:val="2116439976"/>
          <w:cantSplit/>
          <w:jc w:val="center"/>
        </w:trPr>
        <w:tc>
          <w:tcPr>
            <w:tcW w:w="71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GUID=2bec5a6c-0079-4b50-90cc-2fa226f7f0f8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rsidTr="006F2CA2">
        <w:trPr>
          <w:divId w:val="2116439976"/>
          <w:cantSplit/>
          <w:jc w:val="center"/>
        </w:trPr>
        <w:tc>
          <w:tcPr>
            <w:tcW w:w="71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GUID=9db26cb8-a38b-4fec-be5d-c9951e0505a6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rsidTr="006F2CA2">
        <w:trPr>
          <w:divId w:val="2116439976"/>
          <w:cantSplit/>
          <w:jc w:val="center"/>
        </w:trPr>
        <w:tc>
          <w:tcPr>
            <w:tcW w:w="71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GUID=0bec0cf8-7cb1-49ab-929f-31848225226c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rsidTr="006F2CA2">
        <w:trPr>
          <w:divId w:val="2116439976"/>
          <w:cantSplit/>
          <w:jc w:val="center"/>
        </w:trPr>
        <w:tc>
          <w:tcPr>
            <w:tcW w:w="71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GUID=1da375f7-1f98-43a1-8afa-3330a5244e34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GUID=904ed9ba-5217-4692-b088-3e88f23d6318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OF COURT</w:t>
            </w:r>
          </w:p>
        </w:tc>
      </w:tr>
      <w:tr w:rsidR="006F2CA2" w:rsidRPr="006F2CA2" w:rsidTr="006F2CA2">
        <w:trPr>
          <w:divId w:val="2116439976"/>
          <w:cantSplit/>
          <w:jc w:val="center"/>
        </w:trPr>
        <w:tc>
          <w:tcPr>
            <w:tcW w:w="716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GUID=77ff85fe-aecd-49c2-aef9-534732a95870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Nature of Hearing (in Open Court/Chambers*)</w:t>
            </w:r>
          </w:p>
        </w:tc>
      </w:tr>
      <w:tr w:rsidR="006F2CA2" w:rsidRPr="006F2CA2" w:rsidTr="006F2CA2">
        <w:trPr>
          <w:divId w:val="2116439976"/>
          <w:cantSplit/>
          <w:jc w:val="center"/>
        </w:trPr>
        <w:tc>
          <w:tcPr>
            <w:tcW w:w="716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GUID=a90a0d0f-fbc3-487a-b628-1f3cf536a3de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Ancillary Matters*/Summons* No./Nos.: [</w:t>
            </w:r>
            <w:r w:rsidRPr="006F2CA2">
              <w:rPr>
                <w:rFonts w:ascii="Times New Roman" w:hAnsi="Times New Roman" w:cs="Times New Roman"/>
                <w:i/>
                <w:sz w:val="22"/>
                <w:szCs w:val="20"/>
                <w:lang w:val="en-GB" w:eastAsia="en-US"/>
              </w:rPr>
              <w:t>to state number</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6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GUID=3f8e75bf-e26f-4755-96ec-4f73d62068fc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Parties Present at the Hearing</w:t>
            </w:r>
          </w:p>
        </w:tc>
      </w:tr>
      <w:tr w:rsidR="006F2CA2" w:rsidRPr="006F2CA2" w:rsidTr="006F2CA2">
        <w:trPr>
          <w:divId w:val="2116439976"/>
          <w:cantSplit/>
          <w:jc w:val="center"/>
        </w:trPr>
        <w:tc>
          <w:tcPr>
            <w:tcW w:w="716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GUID=40dd730b-5e71-4958-a2d2-6c7e9dbf61eb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Choose one or more of the following</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6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GUID=f79e811d-a7f0-402e-b2d7-c496c4391520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Plaintiff*</w:t>
            </w:r>
          </w:p>
        </w:tc>
      </w:tr>
      <w:tr w:rsidR="006F2CA2" w:rsidRPr="006F2CA2" w:rsidTr="006F2CA2">
        <w:trPr>
          <w:divId w:val="2116439976"/>
          <w:cantSplit/>
          <w:jc w:val="center"/>
        </w:trPr>
        <w:tc>
          <w:tcPr>
            <w:tcW w:w="716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GUID=585d8289-b8d2-4b93-bc69-1e7b58782174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Plaintiff’s Counsel*</w:t>
            </w:r>
          </w:p>
        </w:tc>
      </w:tr>
      <w:tr w:rsidR="006F2CA2" w:rsidRPr="006F2CA2" w:rsidTr="006F2CA2">
        <w:trPr>
          <w:divId w:val="2116439976"/>
          <w:cantSplit/>
          <w:jc w:val="center"/>
        </w:trPr>
        <w:tc>
          <w:tcPr>
            <w:tcW w:w="716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GUID=2e5ad630-a1fa-48db-b977-3c02394c8031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Defendant*</w:t>
            </w:r>
          </w:p>
        </w:tc>
      </w:tr>
      <w:tr w:rsidR="006F2CA2" w:rsidRPr="006F2CA2" w:rsidTr="006F2CA2">
        <w:trPr>
          <w:divId w:val="2116439976"/>
          <w:cantSplit/>
          <w:jc w:val="center"/>
        </w:trPr>
        <w:tc>
          <w:tcPr>
            <w:tcW w:w="716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GUID=bebabe05-d44e-4865-ae32-ea1cdf71f3b3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Defendant’s Counsel*</w:t>
            </w:r>
          </w:p>
        </w:tc>
      </w:tr>
      <w:tr w:rsidR="006F2CA2" w:rsidRPr="006F2CA2" w:rsidTr="006F2CA2">
        <w:trPr>
          <w:divId w:val="2116439976"/>
          <w:cantSplit/>
          <w:jc w:val="center"/>
        </w:trPr>
        <w:tc>
          <w:tcPr>
            <w:tcW w:w="7160" w:type="dxa"/>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GUID=b5721e66-05bc-4e85-9666-d74665845ece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Other Party [</w:t>
            </w:r>
            <w:r w:rsidRPr="006F2CA2">
              <w:rPr>
                <w:rFonts w:ascii="Times New Roman" w:hAnsi="Times New Roman" w:cs="Times New Roman"/>
                <w:i/>
                <w:sz w:val="22"/>
                <w:szCs w:val="20"/>
                <w:lang w:val="en-GB" w:eastAsia="en-US"/>
              </w:rPr>
              <w:t>to specify</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6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GUID=56ea8fd8-6714-4315-a925-3fe8082f112d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Orders Made (By Consent*)</w:t>
            </w:r>
          </w:p>
        </w:tc>
      </w:tr>
      <w:tr w:rsidR="006F2CA2" w:rsidRPr="006F2CA2" w:rsidTr="006F2CA2">
        <w:trPr>
          <w:divId w:val="2116439976"/>
          <w:cantSplit/>
          <w:trHeight w:val="340"/>
          <w:jc w:val="center"/>
        </w:trPr>
        <w:tc>
          <w:tcPr>
            <w:tcW w:w="716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GUID=9d3cfa48-de41-4be2-8735-2f88e7bde0c3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Insert Form 136 in Appendix A of the Practice Directions, if necessary.</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6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GUID=8d4c410c-bfeb-4c53-8976-ca4457eda1d7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Default="006F2CA2" w:rsidP="006F2CA2">
      <w:pPr>
        <w:spacing w:before="0" w:after="200" w:line="276" w:lineRule="auto"/>
        <w:divId w:val="2116439976"/>
        <w:rPr>
          <w:rFonts w:ascii="Calibri" w:eastAsia="Calibri" w:hAnsi="Calibri" w:cs="Times New Roman"/>
          <w:sz w:val="22"/>
          <w:szCs w:val="22"/>
          <w:lang w:eastAsia="en-US"/>
        </w:rPr>
      </w:pPr>
    </w:p>
    <w:p w:rsidR="00054E07" w:rsidRPr="006F2CA2" w:rsidRDefault="00054E07"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keepNext/>
        <w:keepLines/>
        <w:suppressAutoHyphens/>
        <w:spacing w:before="240" w:after="120" w:line="240" w:lineRule="auto"/>
        <w:jc w:val="center"/>
        <w:divId w:val="2116439976"/>
        <w:rPr>
          <w:rFonts w:ascii="Times New Roman" w:hAnsi="Times New Roman" w:cs="Times New Roman"/>
          <w:caps/>
          <w:sz w:val="22"/>
          <w:szCs w:val="20"/>
          <w:lang w:val="en-GB" w:eastAsia="en-US"/>
        </w:rPr>
      </w:pPr>
      <w:r w:rsidRPr="006F2CA2">
        <w:rPr>
          <w:rFonts w:ascii="Times New Roman" w:hAnsi="Times New Roman" w:cs="Times New Roman"/>
          <w:caps/>
          <w:sz w:val="22"/>
          <w:szCs w:val="20"/>
          <w:lang w:val="en-GB" w:eastAsia="en-US"/>
        </w:rPr>
        <w:lastRenderedPageBreak/>
        <w:fldChar w:fldCharType="begin" w:fldLock="1"/>
      </w:r>
      <w:r w:rsidRPr="006F2CA2">
        <w:rPr>
          <w:rFonts w:ascii="Times New Roman" w:hAnsi="Times New Roman" w:cs="Times New Roman"/>
          <w:caps/>
          <w:sz w:val="22"/>
          <w:szCs w:val="20"/>
          <w:lang w:val="en-GB" w:eastAsia="en-US"/>
        </w:rPr>
        <w:instrText xml:space="preserve"> GUID=7b24917f-4ca0-40a0-9f80-14d089d5fe4f </w:instrText>
      </w:r>
      <w:r w:rsidRPr="006F2CA2">
        <w:rPr>
          <w:rFonts w:ascii="Times New Roman" w:hAnsi="Times New Roman" w:cs="Times New Roman"/>
          <w:caps/>
          <w:sz w:val="22"/>
          <w:szCs w:val="20"/>
          <w:lang w:val="en-GB" w:eastAsia="en-US"/>
        </w:rPr>
        <w:fldChar w:fldCharType="end"/>
      </w:r>
      <w:r w:rsidRPr="006F2CA2">
        <w:rPr>
          <w:rFonts w:ascii="Times New Roman" w:hAnsi="Times New Roman" w:cs="Times New Roman"/>
          <w:caps/>
          <w:sz w:val="22"/>
          <w:szCs w:val="20"/>
          <w:lang w:val="en-GB" w:eastAsia="en-US"/>
        </w:rPr>
        <w:t>Form 33</w:t>
      </w:r>
    </w:p>
    <w:tbl>
      <w:tblPr>
        <w:tblW w:w="7120" w:type="dxa"/>
        <w:jc w:val="center"/>
        <w:tblLook w:val="04A0" w:firstRow="1" w:lastRow="0" w:firstColumn="1" w:lastColumn="0" w:noHBand="0" w:noVBand="1"/>
      </w:tblPr>
      <w:tblGrid>
        <w:gridCol w:w="7120"/>
      </w:tblGrid>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GUID=37e549f0-46bd-4e27-b4e6-8b8de3339eb0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96</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GUID=40963d3b-dce7-484a-8034-f089c07c66f0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(CERTIFICATE OF FINAL JUDGMENT FORM) </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GUID=79f9dbed-f731-4771-867d-cffe1f11db1d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 THE REPUBLIC OF SINGAPORE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GUID=d0e2f0d3-5c4b-4d4c-9740-a785d5ecc100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 Writ No.</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GUID=5c944b98-b367-44d8-822d-91b3dd2fc28e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GUID=5bd09b89-737c-4512-87b2-3bc65408d527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Plaintiff’s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Plaintiff</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GUID=d2b532e9-9527-4464-b22a-3ad2d927e3a1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GUID=420ef229-241f-42fc-afec-f424a6ea0e11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Defendant’s Name</w:t>
            </w:r>
            <w:r w:rsidRPr="006F2CA2">
              <w:rPr>
                <w:rFonts w:ascii="Times New Roman" w:hAnsi="Times New Roman" w:cs="Times New Roman"/>
                <w:sz w:val="22"/>
                <w:szCs w:val="20"/>
                <w:lang w:val="en-GB" w:eastAsia="en-US"/>
              </w:rPr>
              <w:t>] (ID No.      )      </w:t>
            </w:r>
            <w:r w:rsidRPr="006F2CA2">
              <w:rPr>
                <w:rFonts w:ascii="Times New Roman" w:hAnsi="Times New Roman" w:cs="Times New Roman"/>
                <w:i/>
                <w:sz w:val="22"/>
                <w:szCs w:val="20"/>
                <w:lang w:val="en-GB" w:eastAsia="en-US"/>
              </w:rPr>
              <w:t>Defendant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GUID=6730e8e0-c633-4fd7-bbde-52e4a2ece3f6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GUID=d00ebd27-8a19-43af-b0c0-ffd47a03ec4a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CERTIFICATE OF FINAL JUDGMENT (NULLITY/DIVORCE/</w:t>
            </w:r>
            <w:r w:rsidRPr="006F2CA2">
              <w:rPr>
                <w:rFonts w:ascii="Times New Roman" w:hAnsi="Times New Roman" w:cs="Times New Roman"/>
                <w:sz w:val="22"/>
                <w:szCs w:val="20"/>
                <w:lang w:val="en-GB" w:eastAsia="en-US"/>
              </w:rPr>
              <w:br/>
              <w:t>PRESUMPTION OF DEATH AND DIVORCE*)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GUID=a00469bb-7c45-499d-8c5e-00887aaa0f4a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As no sufficient cause has been shown to the court within [</w:t>
            </w:r>
            <w:r w:rsidRPr="006F2CA2">
              <w:rPr>
                <w:rFonts w:ascii="Times New Roman" w:hAnsi="Times New Roman" w:cs="Times New Roman"/>
                <w:i/>
                <w:sz w:val="22"/>
                <w:szCs w:val="20"/>
                <w:lang w:val="en-GB" w:eastAsia="en-US"/>
              </w:rPr>
              <w:t>to state number of months</w:t>
            </w:r>
            <w:r w:rsidRPr="006F2CA2">
              <w:rPr>
                <w:rFonts w:ascii="Times New Roman" w:hAnsi="Times New Roman" w:cs="Times New Roman"/>
                <w:sz w:val="22"/>
                <w:szCs w:val="20"/>
                <w:lang w:val="en-GB" w:eastAsia="en-US"/>
              </w:rPr>
              <w:t>] months from the Interim Judgment granted on [</w:t>
            </w:r>
            <w:r w:rsidRPr="006F2CA2">
              <w:rPr>
                <w:rFonts w:ascii="Times New Roman" w:hAnsi="Times New Roman" w:cs="Times New Roman"/>
                <w:i/>
                <w:sz w:val="22"/>
                <w:szCs w:val="20"/>
                <w:lang w:val="en-GB" w:eastAsia="en-US"/>
              </w:rPr>
              <w:t>to state date of Interim Judgment</w:t>
            </w:r>
            <w:r w:rsidRPr="006F2CA2">
              <w:rPr>
                <w:rFonts w:ascii="Times New Roman" w:hAnsi="Times New Roman" w:cs="Times New Roman"/>
                <w:sz w:val="22"/>
                <w:szCs w:val="20"/>
                <w:lang w:val="en-GB" w:eastAsia="en-US"/>
              </w:rPr>
              <w:t>], why the said Interim Judgment should not be made final, it is certified that: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GUID=f97139fc-1259-48aa-a413-73148da124a1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choose one of the following</w:t>
            </w:r>
            <w:r w:rsidRPr="006F2CA2">
              <w:rPr>
                <w:rFonts w:ascii="Times New Roman" w:hAnsi="Times New Roman" w:cs="Times New Roman"/>
                <w:sz w:val="22"/>
                <w:szCs w:val="20"/>
                <w:lang w:val="en-GB" w:eastAsia="en-US"/>
              </w:rPr>
              <w:t>]</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GUID=960f54d8-f1c0-4e9e-a4aa-a6142b3b5098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Nullity</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GUID=8d3e8584-279b-45ce-9736-2ba9c35295e3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marriage solemnized on [</w:t>
            </w:r>
            <w:r w:rsidRPr="006F2CA2">
              <w:rPr>
                <w:rFonts w:ascii="Times New Roman" w:hAnsi="Times New Roman" w:cs="Times New Roman"/>
                <w:i/>
                <w:sz w:val="22"/>
                <w:szCs w:val="20"/>
                <w:lang w:val="en-GB" w:eastAsia="en-US"/>
              </w:rPr>
              <w:t>to state date of marriage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place of solemnization of marriage</w:t>
            </w:r>
            <w:r w:rsidRPr="006F2CA2">
              <w:rPr>
                <w:rFonts w:ascii="Times New Roman" w:hAnsi="Times New Roman" w:cs="Times New Roman"/>
                <w:sz w:val="22"/>
                <w:szCs w:val="20"/>
                <w:lang w:val="en-GB" w:eastAsia="en-US"/>
              </w:rPr>
              <w:t>] between [</w:t>
            </w:r>
            <w:r w:rsidRPr="006F2CA2">
              <w:rPr>
                <w:rFonts w:ascii="Times New Roman" w:hAnsi="Times New Roman" w:cs="Times New Roman"/>
                <w:i/>
                <w:sz w:val="22"/>
                <w:szCs w:val="20"/>
                <w:lang w:val="en-GB" w:eastAsia="en-US"/>
              </w:rPr>
              <w:t>to state the Plaintiff’s name and ID Number</w:t>
            </w:r>
            <w:r w:rsidRPr="006F2CA2">
              <w:rPr>
                <w:rFonts w:ascii="Times New Roman" w:hAnsi="Times New Roman" w:cs="Times New Roman"/>
                <w:sz w:val="22"/>
                <w:szCs w:val="20"/>
                <w:lang w:val="en-GB" w:eastAsia="en-US"/>
              </w:rPr>
              <w:t>], and [</w:t>
            </w:r>
            <w:r w:rsidRPr="006F2CA2">
              <w:rPr>
                <w:rFonts w:ascii="Times New Roman" w:hAnsi="Times New Roman" w:cs="Times New Roman"/>
                <w:i/>
                <w:sz w:val="22"/>
                <w:szCs w:val="20"/>
                <w:lang w:val="en-GB" w:eastAsia="en-US"/>
              </w:rPr>
              <w:t>to state the Defendant’s name and ID Number</w:t>
            </w:r>
            <w:r w:rsidRPr="006F2CA2">
              <w:rPr>
                <w:rFonts w:ascii="Times New Roman" w:hAnsi="Times New Roman" w:cs="Times New Roman"/>
                <w:sz w:val="22"/>
                <w:szCs w:val="20"/>
                <w:lang w:val="en-GB" w:eastAsia="en-US"/>
              </w:rPr>
              <w:t>] is void in law and the Plaintiff/Defendant* was and is free from all bond of marriage with the Defendant/Plaintiff*.</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GUID=e38106b5-da26-4c9f-82cf-2dce15924439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GUID=587359e2-e2ae-40d0-b4b9-42b038603955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Divorce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GUID=8e445129-7fc4-4b16-ac3c-dfea3c6bdc82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marriage solemnized on [</w:t>
            </w:r>
            <w:r w:rsidRPr="006F2CA2">
              <w:rPr>
                <w:rFonts w:ascii="Times New Roman" w:hAnsi="Times New Roman" w:cs="Times New Roman"/>
                <w:i/>
                <w:sz w:val="22"/>
                <w:szCs w:val="20"/>
                <w:lang w:val="en-GB" w:eastAsia="en-US"/>
              </w:rPr>
              <w:t>to state date of marriage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place of solemnization of marriage</w:t>
            </w:r>
            <w:r w:rsidRPr="006F2CA2">
              <w:rPr>
                <w:rFonts w:ascii="Times New Roman" w:hAnsi="Times New Roman" w:cs="Times New Roman"/>
                <w:sz w:val="22"/>
                <w:szCs w:val="20"/>
                <w:lang w:val="en-GB" w:eastAsia="en-US"/>
              </w:rPr>
              <w:t>] between [</w:t>
            </w:r>
            <w:r w:rsidRPr="006F2CA2">
              <w:rPr>
                <w:rFonts w:ascii="Times New Roman" w:hAnsi="Times New Roman" w:cs="Times New Roman"/>
                <w:i/>
                <w:sz w:val="22"/>
                <w:szCs w:val="20"/>
                <w:lang w:val="en-GB" w:eastAsia="en-US"/>
              </w:rPr>
              <w:t>to state the Plaintiff’s name and ID Number</w:t>
            </w:r>
            <w:r w:rsidRPr="006F2CA2">
              <w:rPr>
                <w:rFonts w:ascii="Times New Roman" w:hAnsi="Times New Roman" w:cs="Times New Roman"/>
                <w:sz w:val="22"/>
                <w:szCs w:val="20"/>
                <w:lang w:val="en-GB" w:eastAsia="en-US"/>
              </w:rPr>
              <w:t>], and [</w:t>
            </w:r>
            <w:r w:rsidRPr="006F2CA2">
              <w:rPr>
                <w:rFonts w:ascii="Times New Roman" w:hAnsi="Times New Roman" w:cs="Times New Roman"/>
                <w:i/>
                <w:sz w:val="22"/>
                <w:szCs w:val="20"/>
                <w:lang w:val="en-GB" w:eastAsia="en-US"/>
              </w:rPr>
              <w:t>to state the Defendant’s name and ID Number</w:t>
            </w:r>
            <w:r w:rsidRPr="006F2CA2">
              <w:rPr>
                <w:rFonts w:ascii="Times New Roman" w:hAnsi="Times New Roman" w:cs="Times New Roman"/>
                <w:sz w:val="22"/>
                <w:szCs w:val="20"/>
                <w:lang w:val="en-GB" w:eastAsia="en-US"/>
              </w:rPr>
              <w:t>] is dissolved.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GUID=0636e255-a175-4e16-a51a-91154b2e23e8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GUID=f33695e4-fcb2-46b2-9bcb-c9bfc4f0df14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Presumption of Death and Divorce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GUID=6dcd4ae4-7ed4-4db6-9c96-10f92d9bc438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Defendant is presumed dead and the marriage solemnized on [</w:t>
            </w:r>
            <w:r w:rsidRPr="006F2CA2">
              <w:rPr>
                <w:rFonts w:ascii="Times New Roman" w:hAnsi="Times New Roman" w:cs="Times New Roman"/>
                <w:i/>
                <w:sz w:val="22"/>
                <w:szCs w:val="20"/>
                <w:lang w:val="en-GB" w:eastAsia="en-US"/>
              </w:rPr>
              <w:t>to state date of marriage</w:t>
            </w:r>
            <w:r w:rsidRPr="006F2CA2">
              <w:rPr>
                <w:rFonts w:ascii="Times New Roman" w:hAnsi="Times New Roman" w:cs="Times New Roman"/>
                <w:sz w:val="22"/>
                <w:szCs w:val="20"/>
                <w:lang w:val="en-GB" w:eastAsia="en-US"/>
              </w:rPr>
              <w:t>] at [</w:t>
            </w:r>
            <w:r w:rsidRPr="006F2CA2">
              <w:rPr>
                <w:rFonts w:ascii="Times New Roman" w:hAnsi="Times New Roman" w:cs="Times New Roman"/>
                <w:i/>
                <w:sz w:val="22"/>
                <w:szCs w:val="20"/>
                <w:lang w:val="en-GB" w:eastAsia="en-US"/>
              </w:rPr>
              <w:t>to state place of solemnization of marriage</w:t>
            </w:r>
            <w:r w:rsidRPr="006F2CA2">
              <w:rPr>
                <w:rFonts w:ascii="Times New Roman" w:hAnsi="Times New Roman" w:cs="Times New Roman"/>
                <w:sz w:val="22"/>
                <w:szCs w:val="20"/>
                <w:lang w:val="en-GB" w:eastAsia="en-US"/>
              </w:rPr>
              <w:t>] between [</w:t>
            </w:r>
            <w:r w:rsidRPr="006F2CA2">
              <w:rPr>
                <w:rFonts w:ascii="Times New Roman" w:hAnsi="Times New Roman" w:cs="Times New Roman"/>
                <w:i/>
                <w:sz w:val="22"/>
                <w:szCs w:val="20"/>
                <w:lang w:val="en-GB" w:eastAsia="en-US"/>
              </w:rPr>
              <w:t>to state the Plaintiff’s name and ID Number</w:t>
            </w:r>
            <w:r w:rsidRPr="006F2CA2">
              <w:rPr>
                <w:rFonts w:ascii="Times New Roman" w:hAnsi="Times New Roman" w:cs="Times New Roman"/>
                <w:sz w:val="22"/>
                <w:szCs w:val="20"/>
                <w:lang w:val="en-GB" w:eastAsia="en-US"/>
              </w:rPr>
              <w:t>], and [</w:t>
            </w:r>
            <w:r w:rsidRPr="006F2CA2">
              <w:rPr>
                <w:rFonts w:ascii="Times New Roman" w:hAnsi="Times New Roman" w:cs="Times New Roman"/>
                <w:i/>
                <w:sz w:val="22"/>
                <w:szCs w:val="20"/>
                <w:lang w:val="en-GB" w:eastAsia="en-US"/>
              </w:rPr>
              <w:t>to state the Defendant’s name and ID Number</w:t>
            </w:r>
            <w:r w:rsidRPr="006F2CA2">
              <w:rPr>
                <w:rFonts w:ascii="Times New Roman" w:hAnsi="Times New Roman" w:cs="Times New Roman"/>
                <w:sz w:val="22"/>
                <w:szCs w:val="20"/>
                <w:lang w:val="en-GB" w:eastAsia="en-US"/>
              </w:rPr>
              <w:t>] is dissolved.</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GUID=7bd65531-fbf8-472f-baab-61931e3c5eac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Interim Judgment granted on [</w:t>
            </w:r>
            <w:r w:rsidRPr="006F2CA2">
              <w:rPr>
                <w:rFonts w:ascii="Times New Roman" w:hAnsi="Times New Roman" w:cs="Times New Roman"/>
                <w:i/>
                <w:sz w:val="22"/>
                <w:szCs w:val="20"/>
                <w:lang w:val="en-GB" w:eastAsia="en-US"/>
              </w:rPr>
              <w:t>to state date of Interim Judgment</w:t>
            </w:r>
            <w:r w:rsidRPr="006F2CA2">
              <w:rPr>
                <w:rFonts w:ascii="Times New Roman" w:hAnsi="Times New Roman" w:cs="Times New Roman"/>
                <w:sz w:val="22"/>
                <w:szCs w:val="20"/>
                <w:lang w:val="en-GB" w:eastAsia="en-US"/>
              </w:rPr>
              <w:t>] is made final on this date.</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GUID=365025cd-adb3-48b4-8342-e58d92914b44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[signature of Registrar]</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GUID=a8b07579-c493-4402-9a34-e60f0c8a3215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Registrar: [name of Registrar]</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GUID=2fdb3c65-efbc-4f34-84b9-6745e243efa7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[date of order]</w:t>
            </w:r>
          </w:p>
        </w:tc>
      </w:tr>
    </w:tbl>
    <w:p w:rsidR="006F2CA2" w:rsidRDefault="006F2CA2" w:rsidP="006F2CA2">
      <w:pPr>
        <w:spacing w:before="0" w:after="200" w:line="276" w:lineRule="auto"/>
        <w:divId w:val="2116439976"/>
        <w:rPr>
          <w:rFonts w:ascii="Calibri" w:eastAsia="Calibri" w:hAnsi="Calibri" w:cs="Times New Roman"/>
          <w:sz w:val="22"/>
          <w:szCs w:val="22"/>
          <w:lang w:eastAsia="en-US"/>
        </w:rPr>
      </w:pPr>
    </w:p>
    <w:p w:rsidR="00BC37A7" w:rsidRPr="006F2CA2" w:rsidRDefault="00BC37A7" w:rsidP="006F2CA2">
      <w:pPr>
        <w:spacing w:before="0" w:after="200" w:line="276" w:lineRule="auto"/>
        <w:divId w:val="2116439976"/>
        <w:rPr>
          <w:rFonts w:ascii="Calibri" w:eastAsia="Calibri" w:hAnsi="Calibri" w:cs="Times New Roman"/>
          <w:sz w:val="22"/>
          <w:szCs w:val="22"/>
          <w:lang w:eastAsia="en-US"/>
        </w:rPr>
      </w:pPr>
    </w:p>
    <w:tbl>
      <w:tblPr>
        <w:tblW w:w="7020" w:type="dxa"/>
        <w:jc w:val="center"/>
        <w:tblLook w:val="04A0" w:firstRow="1" w:lastRow="0" w:firstColumn="1" w:lastColumn="0" w:noHBand="0" w:noVBand="1"/>
      </w:tblPr>
      <w:tblGrid>
        <w:gridCol w:w="2780"/>
        <w:gridCol w:w="1900"/>
        <w:gridCol w:w="2340"/>
      </w:tblGrid>
      <w:tr w:rsidR="006F2CA2" w:rsidRPr="006F2CA2" w:rsidTr="006F2CA2">
        <w:trPr>
          <w:divId w:val="2116439976"/>
          <w:cantSplit/>
          <w:jc w:val="center"/>
        </w:trPr>
        <w:tc>
          <w:tcPr>
            <w:tcW w:w="7020" w:type="dxa"/>
            <w:gridSpan w:val="3"/>
          </w:tcPr>
          <w:p w:rsidR="006F2CA2" w:rsidRPr="00BC37A7" w:rsidRDefault="006F2CA2" w:rsidP="006F2CA2">
            <w:pPr>
              <w:spacing w:before="60" w:after="60" w:line="240" w:lineRule="auto"/>
              <w:jc w:val="center"/>
              <w:rPr>
                <w:rFonts w:ascii="Times New Roman" w:hAnsi="Times New Roman" w:cs="Times New Roman"/>
                <w:sz w:val="22"/>
                <w:szCs w:val="22"/>
                <w:lang w:val="en-GB" w:eastAsia="en-US"/>
              </w:rPr>
            </w:pPr>
            <w:r w:rsidRPr="00BC37A7">
              <w:rPr>
                <w:rFonts w:ascii="Times New Roman" w:hAnsi="Times New Roman" w:cs="Times New Roman"/>
                <w:sz w:val="22"/>
                <w:szCs w:val="22"/>
                <w:lang w:val="en-GB" w:eastAsia="en-US"/>
              </w:rPr>
              <w:lastRenderedPageBreak/>
              <w:fldChar w:fldCharType="begin"/>
            </w:r>
            <w:r w:rsidRPr="00BC37A7">
              <w:rPr>
                <w:rFonts w:ascii="Times New Roman" w:hAnsi="Times New Roman" w:cs="Times New Roman"/>
                <w:sz w:val="22"/>
                <w:szCs w:val="22"/>
                <w:lang w:val="en-GB" w:eastAsia="en-US"/>
              </w:rPr>
              <w:instrText xml:space="preserve"> GUID=4fa5be15-5cab-46d2-8604-78222a819b7e </w:instrText>
            </w:r>
            <w:r w:rsidRPr="00BC37A7">
              <w:rPr>
                <w:rFonts w:ascii="Times New Roman" w:hAnsi="Times New Roman" w:cs="Times New Roman"/>
                <w:sz w:val="22"/>
                <w:szCs w:val="22"/>
                <w:lang w:val="en-GB" w:eastAsia="en-US"/>
              </w:rPr>
              <w:fldChar w:fldCharType="end"/>
            </w:r>
            <w:r w:rsidR="00BC37A7">
              <w:rPr>
                <w:rFonts w:ascii="Times New Roman" w:hAnsi="Times New Roman" w:cs="Times New Roman"/>
                <w:sz w:val="22"/>
                <w:szCs w:val="22"/>
                <w:lang w:val="en-GB" w:eastAsia="en-US"/>
              </w:rPr>
              <w:t>FORM</w:t>
            </w:r>
            <w:r w:rsidRPr="00BC37A7">
              <w:rPr>
                <w:rFonts w:ascii="Times New Roman" w:hAnsi="Times New Roman" w:cs="Times New Roman"/>
                <w:sz w:val="22"/>
                <w:szCs w:val="22"/>
                <w:lang w:val="en-GB" w:eastAsia="en-US"/>
              </w:rPr>
              <w:t xml:space="preserve"> 34</w:t>
            </w:r>
          </w:p>
        </w:tc>
      </w:tr>
      <w:tr w:rsidR="006F2CA2" w:rsidRPr="006F2CA2" w:rsidTr="006F2CA2">
        <w:trPr>
          <w:divId w:val="2116439976"/>
          <w:cantSplit/>
          <w:jc w:val="center"/>
        </w:trPr>
        <w:tc>
          <w:tcPr>
            <w:tcW w:w="7020" w:type="dxa"/>
            <w:gridSpan w:val="3"/>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GUID=cf5e2489-89db-46ad-9318-be35b69e357c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121</w:t>
            </w:r>
          </w:p>
        </w:tc>
      </w:tr>
      <w:tr w:rsidR="006F2CA2" w:rsidRPr="006F2CA2" w:rsidTr="006F2CA2">
        <w:trPr>
          <w:divId w:val="2116439976"/>
          <w:cantSplit/>
          <w:jc w:val="center"/>
        </w:trPr>
        <w:tc>
          <w:tcPr>
            <w:tcW w:w="702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GUID=0c566d15-c913-424c-84e3-7976f09ef85e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GARNISHEE ORDER TO SHOW CAUSE</w:t>
            </w:r>
            <w:r w:rsidRPr="006F2CA2">
              <w:rPr>
                <w:rFonts w:ascii="Times New Roman" w:hAnsi="Times New Roman" w:cs="Times New Roman"/>
                <w:sz w:val="20"/>
                <w:szCs w:val="20"/>
                <w:lang w:val="en-GB" w:eastAsia="en-US"/>
              </w:rPr>
              <w:br/>
              <w:t>IN THE FAMILY JUSTICE COURTS OF THE</w:t>
            </w:r>
            <w:r w:rsidRPr="006F2CA2">
              <w:rPr>
                <w:rFonts w:ascii="Times New Roman" w:hAnsi="Times New Roman" w:cs="Times New Roman"/>
                <w:sz w:val="20"/>
                <w:szCs w:val="20"/>
                <w:lang w:val="en-GB" w:eastAsia="en-US"/>
              </w:rPr>
              <w:br/>
              <w:t>REPUBLIC OF SINGAPORE</w:t>
            </w:r>
          </w:p>
        </w:tc>
      </w:tr>
      <w:tr w:rsidR="006F2CA2" w:rsidRPr="006F2CA2" w:rsidTr="006F2CA2">
        <w:trPr>
          <w:divId w:val="2116439976"/>
          <w:cantSplit/>
          <w:jc w:val="center"/>
        </w:trPr>
        <w:tc>
          <w:tcPr>
            <w:tcW w:w="278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GUID=bc87de10-2857-4931-a1ab-7d91e10e5bd7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MSS No. )</w:t>
            </w:r>
          </w:p>
        </w:tc>
        <w:tc>
          <w:tcPr>
            <w:tcW w:w="190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GUID=182db282-46a7-4930-a9e8-744598a47984 </w:instrText>
            </w:r>
            <w:r w:rsidRPr="006F2CA2">
              <w:rPr>
                <w:rFonts w:ascii="Times New Roman" w:hAnsi="Times New Roman" w:cs="Times New Roman"/>
                <w:sz w:val="22"/>
                <w:szCs w:val="20"/>
                <w:lang w:val="en-GB" w:eastAsia="en-US"/>
              </w:rPr>
              <w:fldChar w:fldCharType="end"/>
            </w:r>
          </w:p>
        </w:tc>
        <w:tc>
          <w:tcPr>
            <w:tcW w:w="23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GUID=cf11d8b4-ab40-450a-a030-398bee61c554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278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GUID=04f55989-ea94-4cea-834c-74d9134ac133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of 20 )</w:t>
            </w:r>
          </w:p>
        </w:tc>
        <w:tc>
          <w:tcPr>
            <w:tcW w:w="190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GUID=80fb2fc9-3445-47d9-a7a9-950f31952e0e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Between</w:t>
            </w:r>
          </w:p>
        </w:tc>
        <w:tc>
          <w:tcPr>
            <w:tcW w:w="234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GUID=c132d8fa-328e-4f85-93fa-c50c38c98311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0"/>
                <w:szCs w:val="20"/>
                <w:lang w:val="en-GB" w:eastAsia="en-US"/>
              </w:rPr>
              <w:t>Applicant</w:t>
            </w:r>
          </w:p>
        </w:tc>
      </w:tr>
      <w:tr w:rsidR="006F2CA2" w:rsidRPr="006F2CA2" w:rsidTr="006F2CA2">
        <w:trPr>
          <w:divId w:val="2116439976"/>
          <w:cantSplit/>
          <w:jc w:val="center"/>
        </w:trPr>
        <w:tc>
          <w:tcPr>
            <w:tcW w:w="278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GUID=84607833-2ff8-4f02-a864-eacd52021b00 </w:instrText>
            </w:r>
            <w:r w:rsidRPr="006F2CA2">
              <w:rPr>
                <w:rFonts w:ascii="Times New Roman" w:hAnsi="Times New Roman" w:cs="Times New Roman"/>
                <w:sz w:val="22"/>
                <w:szCs w:val="20"/>
                <w:lang w:val="en-GB" w:eastAsia="en-US"/>
              </w:rPr>
              <w:fldChar w:fldCharType="end"/>
            </w:r>
          </w:p>
        </w:tc>
        <w:tc>
          <w:tcPr>
            <w:tcW w:w="190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GUID=2eb8d6bb-4faa-4f68-99e0-1bdc926cbc05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and</w:t>
            </w:r>
          </w:p>
        </w:tc>
        <w:tc>
          <w:tcPr>
            <w:tcW w:w="234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GUID=3ee1e8aa-f157-451c-85d9-d51eb8b879c6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0"/>
                <w:szCs w:val="20"/>
                <w:lang w:val="en-GB" w:eastAsia="en-US"/>
              </w:rPr>
              <w:t>Defendant</w:t>
            </w:r>
          </w:p>
        </w:tc>
      </w:tr>
      <w:tr w:rsidR="006F2CA2" w:rsidRPr="006F2CA2" w:rsidTr="006F2CA2">
        <w:trPr>
          <w:divId w:val="2116439976"/>
          <w:cantSplit/>
          <w:jc w:val="center"/>
        </w:trPr>
        <w:tc>
          <w:tcPr>
            <w:tcW w:w="278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GUID=87e0fa37-dbef-4538-b7a9-c6d6679ee82e </w:instrText>
            </w:r>
            <w:r w:rsidRPr="006F2CA2">
              <w:rPr>
                <w:rFonts w:ascii="Times New Roman" w:hAnsi="Times New Roman" w:cs="Times New Roman"/>
                <w:sz w:val="22"/>
                <w:szCs w:val="20"/>
                <w:lang w:val="en-GB" w:eastAsia="en-US"/>
              </w:rPr>
              <w:fldChar w:fldCharType="end"/>
            </w:r>
          </w:p>
        </w:tc>
        <w:tc>
          <w:tcPr>
            <w:tcW w:w="190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GUID=8d557db9-95ad-4317-8258-40d75ad4e85b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and</w:t>
            </w:r>
          </w:p>
        </w:tc>
        <w:tc>
          <w:tcPr>
            <w:tcW w:w="234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GUID=3c42c303-7e2f-45c8-9378-f7fac28d24f4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0"/>
                <w:szCs w:val="20"/>
                <w:lang w:val="en-GB" w:eastAsia="en-US"/>
              </w:rPr>
              <w:t>Garnishee</w:t>
            </w:r>
          </w:p>
        </w:tc>
      </w:tr>
      <w:tr w:rsidR="006F2CA2" w:rsidRPr="006F2CA2" w:rsidTr="006F2CA2">
        <w:trPr>
          <w:divId w:val="2116439976"/>
          <w:cantSplit/>
          <w:jc w:val="center"/>
        </w:trPr>
        <w:tc>
          <w:tcPr>
            <w:tcW w:w="278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GUID=e65a0437-3517-467c-9152-a753fc9c71bd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Upon the application of</w:t>
            </w:r>
          </w:p>
        </w:tc>
        <w:tc>
          <w:tcPr>
            <w:tcW w:w="190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GUID=8a8cb435-7422-49d5-82b1-69a82537a285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and upon hearing</w:t>
            </w:r>
          </w:p>
        </w:tc>
        <w:tc>
          <w:tcPr>
            <w:tcW w:w="234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GUID=154ed3cc-d9ce-4d18-abef-6c05979065cf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020" w:type="dxa"/>
            <w:gridSpan w:val="3"/>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GUID=f2e8690e-40c8-4fae-8080-ecefe14010e6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It is ordered by the Judge that all debts due or accruing due from the abovementioned garnishee to the abovementioned defendant (in the sum of $        ) be attached to answer an order made in the High Court/Family Justice Courts on the     day of        20     ordering payment by the defendant of the sums of $        as maintenance (together with the costs of the garnishee proceedings) on which order the sum of $          remains due and unpaid.</w:t>
            </w:r>
          </w:p>
        </w:tc>
      </w:tr>
      <w:tr w:rsidR="006F2CA2" w:rsidRPr="006F2CA2" w:rsidTr="006F2CA2">
        <w:trPr>
          <w:divId w:val="2116439976"/>
          <w:cantSplit/>
          <w:jc w:val="center"/>
        </w:trPr>
        <w:tc>
          <w:tcPr>
            <w:tcW w:w="7020" w:type="dxa"/>
            <w:gridSpan w:val="3"/>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GUID=2ad7b8b4-91a0-4608-b5a9-c0f731be7734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And it is ordered that the garnishee attend before the Judge in Court     on the     day of        20     at      am/pm, on an application by the said applicant that the garnishee do pay to the applicant, or such person as the Court may direct, the debt due from the garnishee to the defendant, or so much thereof as may be sufficient to satisfy the order, together with the costs of the garnishee proceedings.</w:t>
            </w:r>
          </w:p>
        </w:tc>
      </w:tr>
      <w:tr w:rsidR="006F2CA2" w:rsidRPr="006F2CA2" w:rsidTr="006F2CA2">
        <w:trPr>
          <w:divId w:val="2116439976"/>
          <w:cantSplit/>
          <w:jc w:val="center"/>
        </w:trPr>
        <w:tc>
          <w:tcPr>
            <w:tcW w:w="7020"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GUID=16a2381b-3788-4385-8ffd-1b7652a6c232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Dated this      day of                       20     .</w:t>
            </w:r>
          </w:p>
        </w:tc>
      </w:tr>
      <w:tr w:rsidR="006F2CA2" w:rsidRPr="006F2CA2" w:rsidTr="006F2CA2">
        <w:trPr>
          <w:divId w:val="2116439976"/>
          <w:cantSplit/>
          <w:jc w:val="center"/>
        </w:trPr>
        <w:tc>
          <w:tcPr>
            <w:tcW w:w="702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GUID=8737f1bd-0efe-4de5-8ddb-1b9b9b28b911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(Seal)</w:t>
            </w:r>
          </w:p>
        </w:tc>
      </w:tr>
      <w:tr w:rsidR="006F2CA2" w:rsidRPr="006F2CA2" w:rsidTr="006F2CA2">
        <w:trPr>
          <w:divId w:val="2116439976"/>
          <w:cantSplit/>
          <w:jc w:val="center"/>
        </w:trPr>
        <w:tc>
          <w:tcPr>
            <w:tcW w:w="7020" w:type="dxa"/>
            <w:gridSpan w:val="3"/>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GUID=6ee69284-5af0-4682-8a4e-8746e017ad90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Judge</w:t>
            </w:r>
          </w:p>
        </w:tc>
      </w:tr>
      <w:tr w:rsidR="006F2CA2" w:rsidRPr="006F2CA2" w:rsidTr="006F2CA2">
        <w:trPr>
          <w:divId w:val="2116439976"/>
          <w:cantSplit/>
          <w:jc w:val="center"/>
        </w:trPr>
        <w:tc>
          <w:tcPr>
            <w:tcW w:w="7020"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GUID=5c343924-b2e5-4231-bb72-926b75df2a5c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To the abovenamed garnishee and defendant.</w:t>
            </w:r>
          </w:p>
        </w:tc>
      </w:tr>
    </w:tbl>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Default="006F2CA2" w:rsidP="006F2CA2">
      <w:pPr>
        <w:spacing w:before="0" w:after="200" w:line="276" w:lineRule="auto"/>
        <w:divId w:val="2116439976"/>
        <w:rPr>
          <w:rFonts w:ascii="Calibri" w:eastAsia="Calibri" w:hAnsi="Calibri" w:cs="Times New Roman"/>
          <w:sz w:val="22"/>
          <w:szCs w:val="22"/>
          <w:lang w:eastAsia="en-US"/>
        </w:rPr>
      </w:pPr>
    </w:p>
    <w:p w:rsidR="00054E07" w:rsidRPr="006F2CA2" w:rsidRDefault="00054E07" w:rsidP="006F2CA2">
      <w:pPr>
        <w:spacing w:before="0" w:after="200" w:line="276" w:lineRule="auto"/>
        <w:divId w:val="2116439976"/>
        <w:rPr>
          <w:rFonts w:ascii="Calibri" w:eastAsia="Calibri" w:hAnsi="Calibri" w:cs="Times New Roman"/>
          <w:sz w:val="22"/>
          <w:szCs w:val="22"/>
          <w:lang w:eastAsia="en-US"/>
        </w:rPr>
      </w:pPr>
    </w:p>
    <w:tbl>
      <w:tblPr>
        <w:tblW w:w="7080" w:type="dxa"/>
        <w:jc w:val="center"/>
        <w:tblLook w:val="04A0" w:firstRow="1" w:lastRow="0" w:firstColumn="1" w:lastColumn="0" w:noHBand="0" w:noVBand="1"/>
      </w:tblPr>
      <w:tblGrid>
        <w:gridCol w:w="7080"/>
      </w:tblGrid>
      <w:tr w:rsidR="006F2CA2" w:rsidRPr="006F2CA2" w:rsidTr="006F2CA2">
        <w:trPr>
          <w:divId w:val="2116439976"/>
          <w:cantSplit/>
          <w:jc w:val="center"/>
        </w:trPr>
        <w:tc>
          <w:tcPr>
            <w:tcW w:w="708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GUID=93cc3d95-748c-4e15-ba75-d797fc228933 </w:instrText>
            </w:r>
            <w:r w:rsidRPr="006F2CA2">
              <w:rPr>
                <w:rFonts w:ascii="Times New Roman" w:hAnsi="Times New Roman" w:cs="Times New Roman"/>
                <w:sz w:val="22"/>
                <w:szCs w:val="20"/>
                <w:lang w:val="en-GB" w:eastAsia="en-US"/>
              </w:rPr>
              <w:fldChar w:fldCharType="end"/>
            </w:r>
            <w:r w:rsidR="00BC37A7">
              <w:rPr>
                <w:rFonts w:ascii="Times New Roman" w:hAnsi="Times New Roman" w:cs="Times New Roman"/>
                <w:sz w:val="22"/>
                <w:szCs w:val="20"/>
                <w:lang w:val="en-GB" w:eastAsia="en-US"/>
              </w:rPr>
              <w:t>FORM 35</w:t>
            </w:r>
          </w:p>
        </w:tc>
      </w:tr>
      <w:tr w:rsidR="006F2CA2" w:rsidRPr="006F2CA2" w:rsidTr="006F2CA2">
        <w:trPr>
          <w:divId w:val="2116439976"/>
          <w:cantSplit/>
          <w:jc w:val="center"/>
        </w:trPr>
        <w:tc>
          <w:tcPr>
            <w:tcW w:w="708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GUID=3a368218-6d00-4d94-b7f6-8408b024e982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124</w:t>
            </w:r>
          </w:p>
        </w:tc>
      </w:tr>
      <w:tr w:rsidR="006F2CA2" w:rsidRPr="006F2CA2" w:rsidTr="006F2CA2">
        <w:trPr>
          <w:divId w:val="2116439976"/>
          <w:cantSplit/>
          <w:jc w:val="center"/>
        </w:trPr>
        <w:tc>
          <w:tcPr>
            <w:tcW w:w="708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GUID=14ec9fd0-93e5-4c05-8e8c-8be00a86da39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GARNISHEE ORDER</w:t>
            </w:r>
          </w:p>
        </w:tc>
      </w:tr>
      <w:tr w:rsidR="006F2CA2" w:rsidRPr="006F2CA2" w:rsidTr="006F2CA2">
        <w:trPr>
          <w:divId w:val="2116439976"/>
          <w:cantSplit/>
          <w:jc w:val="center"/>
        </w:trPr>
        <w:tc>
          <w:tcPr>
            <w:tcW w:w="708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GUID=071aba9d-4f84-49b6-a72c-4348e520382b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(Title as in Form 73)</w:t>
            </w:r>
          </w:p>
        </w:tc>
      </w:tr>
      <w:tr w:rsidR="006F2CA2" w:rsidRPr="006F2CA2" w:rsidTr="006F2CA2">
        <w:trPr>
          <w:divId w:val="2116439976"/>
          <w:cantSplit/>
          <w:jc w:val="center"/>
        </w:trPr>
        <w:tc>
          <w:tcPr>
            <w:tcW w:w="708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GUID=ab4c7d75-fb7e-4101-8133-d0f51072a656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w:t>
            </w:r>
            <w:r w:rsidRPr="006F2CA2">
              <w:rPr>
                <w:rFonts w:ascii="Times New Roman" w:hAnsi="Times New Roman" w:cs="Times New Roman"/>
                <w:i/>
                <w:sz w:val="20"/>
                <w:szCs w:val="20"/>
                <w:lang w:val="en-GB" w:eastAsia="en-US"/>
              </w:rPr>
              <w:t>a</w:t>
            </w:r>
            <w:r w:rsidRPr="006F2CA2">
              <w:rPr>
                <w:rFonts w:ascii="Times New Roman" w:hAnsi="Times New Roman" w:cs="Times New Roman"/>
                <w:sz w:val="20"/>
                <w:szCs w:val="20"/>
                <w:lang w:val="en-GB" w:eastAsia="en-US"/>
              </w:rPr>
              <w:t>)</w:t>
            </w:r>
            <w:r w:rsidRPr="006F2CA2">
              <w:rPr>
                <w:rFonts w:ascii="Times New Roman" w:hAnsi="Times New Roman" w:cs="Times New Roman"/>
                <w:sz w:val="20"/>
                <w:szCs w:val="20"/>
                <w:lang w:val="en-GB" w:eastAsia="en-US"/>
              </w:rPr>
              <w:tab/>
              <w:t>Garnishee order absolute where garnishee owes more than the outstanding maintenance.</w:t>
            </w:r>
          </w:p>
        </w:tc>
      </w:tr>
      <w:tr w:rsidR="006F2CA2" w:rsidRPr="006F2CA2" w:rsidTr="006F2CA2">
        <w:trPr>
          <w:divId w:val="2116439976"/>
          <w:cantSplit/>
          <w:jc w:val="center"/>
        </w:trPr>
        <w:tc>
          <w:tcPr>
            <w:tcW w:w="708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GUID=5b8d1d0f-fda1-4979-80bd-bd373c0082ae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Upon hearing the application of     on the      day of             20     , and upon reading the order to show cause made herein dated the     day of            20      , and upon hearing (counsel for) the applicant and the garnishee, whereby it was ordered all debts due or accruing due from the abovenamed garnishee to the abovenamed defendant should be attached to answer an order made in the Family Justice Courts dated the       day of           20      ordering payment by the said defendant of the sum of $             as maintenance          to        and $     costs (together with the costs of the garnishee proceedings) on which order the sum of $        remained due and unpaid.</w:t>
            </w:r>
          </w:p>
        </w:tc>
      </w:tr>
      <w:tr w:rsidR="006F2CA2" w:rsidRPr="006F2CA2" w:rsidTr="006F2CA2">
        <w:trPr>
          <w:divId w:val="2116439976"/>
          <w:cantSplit/>
          <w:jc w:val="center"/>
        </w:trPr>
        <w:tc>
          <w:tcPr>
            <w:tcW w:w="708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GUID=c6c2d2e8-2efe-4f2c-bda9-b89e32b23539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It is ordered that the said garnishee do forthwith pay to the applicant (or such person as the Court may direct) (or into Court if the applicant is resident outside the scheduled territories as defined in the Exchange Control Act (Cap. 99), or would receive payment of the said sum on behalf of a person so resident, unless the permission of the Monetary Authority of Singapore under that Act has been given unconditionally or upon conditions which have been complied with) $       being so much of the debt due from the garnishee to the defendant as is sufficient to satisfy the outstanding maintenance and costs, together with $      the costs of the garnishee proceedings, and that the garnishee be at liberty to retain $            for his costs of this application out of the balance of the debt due from him to the defendant.</w:t>
            </w:r>
          </w:p>
        </w:tc>
      </w:tr>
      <w:tr w:rsidR="006F2CA2" w:rsidRPr="006F2CA2" w:rsidTr="006F2CA2">
        <w:trPr>
          <w:divId w:val="2116439976"/>
          <w:cantSplit/>
          <w:jc w:val="center"/>
        </w:trPr>
        <w:tc>
          <w:tcPr>
            <w:tcW w:w="708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GUID=c62f02ea-00ce-49db-ab37-178657ac7ad4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Dated this      day of                       20     .</w:t>
            </w:r>
          </w:p>
        </w:tc>
      </w:tr>
      <w:tr w:rsidR="006F2CA2" w:rsidRPr="006F2CA2" w:rsidTr="006F2CA2">
        <w:trPr>
          <w:divId w:val="2116439976"/>
          <w:cantSplit/>
          <w:jc w:val="center"/>
        </w:trPr>
        <w:tc>
          <w:tcPr>
            <w:tcW w:w="708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GUID=205af520-3ed2-44ca-9259-fa7f816c8577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(Seal)</w:t>
            </w:r>
          </w:p>
        </w:tc>
      </w:tr>
      <w:tr w:rsidR="006F2CA2" w:rsidRPr="006F2CA2" w:rsidTr="006F2CA2">
        <w:trPr>
          <w:divId w:val="2116439976"/>
          <w:cantSplit/>
          <w:jc w:val="center"/>
        </w:trPr>
        <w:tc>
          <w:tcPr>
            <w:tcW w:w="708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GUID=1c1dcbfb-67c7-4b9d-ad95-c290ed2e1372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Judge</w:t>
            </w:r>
          </w:p>
        </w:tc>
      </w:tr>
      <w:tr w:rsidR="006F2CA2" w:rsidRPr="006F2CA2" w:rsidTr="006F2CA2">
        <w:trPr>
          <w:divId w:val="2116439976"/>
          <w:cantSplit/>
          <w:jc w:val="center"/>
        </w:trPr>
        <w:tc>
          <w:tcPr>
            <w:tcW w:w="708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GUID=b3debb48-17e2-4695-8b91-9167d880a000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GARNISHEE ORDER</w:t>
            </w:r>
          </w:p>
        </w:tc>
      </w:tr>
      <w:tr w:rsidR="006F2CA2" w:rsidRPr="006F2CA2" w:rsidTr="006F2CA2">
        <w:trPr>
          <w:divId w:val="2116439976"/>
          <w:cantSplit/>
          <w:jc w:val="center"/>
        </w:trPr>
        <w:tc>
          <w:tcPr>
            <w:tcW w:w="708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GUID=01dc0795-f8c1-4c97-9829-6ce50ca22722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(Title as in Form 73)</w:t>
            </w:r>
          </w:p>
        </w:tc>
      </w:tr>
      <w:tr w:rsidR="006F2CA2" w:rsidRPr="006F2CA2" w:rsidTr="006F2CA2">
        <w:trPr>
          <w:divId w:val="2116439976"/>
          <w:cantSplit/>
          <w:jc w:val="center"/>
        </w:trPr>
        <w:tc>
          <w:tcPr>
            <w:tcW w:w="7080" w:type="dxa"/>
          </w:tcPr>
          <w:p w:rsidR="006F2CA2" w:rsidRPr="006F2CA2" w:rsidRDefault="006F2CA2" w:rsidP="006F2CA2">
            <w:pPr>
              <w:spacing w:before="60" w:after="60" w:line="240" w:lineRule="auto"/>
              <w:ind w:left="475" w:hanging="47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GUID=5be4d1c1-a6d8-4e6d-b036-cd058794c1b6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w:t>
            </w:r>
            <w:r w:rsidRPr="006F2CA2">
              <w:rPr>
                <w:rFonts w:ascii="Times New Roman" w:hAnsi="Times New Roman" w:cs="Times New Roman"/>
                <w:i/>
                <w:sz w:val="20"/>
                <w:szCs w:val="20"/>
                <w:lang w:val="en-GB" w:eastAsia="en-US"/>
              </w:rPr>
              <w:t>b</w:t>
            </w:r>
            <w:r w:rsidRPr="006F2CA2">
              <w:rPr>
                <w:rFonts w:ascii="Times New Roman" w:hAnsi="Times New Roman" w:cs="Times New Roman"/>
                <w:sz w:val="20"/>
                <w:szCs w:val="20"/>
                <w:lang w:val="en-GB" w:eastAsia="en-US"/>
              </w:rPr>
              <w:t>)</w:t>
            </w:r>
            <w:r w:rsidRPr="006F2CA2">
              <w:rPr>
                <w:rFonts w:ascii="Times New Roman" w:hAnsi="Times New Roman" w:cs="Times New Roman"/>
                <w:sz w:val="20"/>
                <w:szCs w:val="20"/>
                <w:lang w:val="en-GB" w:eastAsia="en-US"/>
              </w:rPr>
              <w:tab/>
              <w:t>Garnishee order absolute where garnishee owes less than the outstanding maintenance.</w:t>
            </w:r>
          </w:p>
        </w:tc>
      </w:tr>
      <w:tr w:rsidR="006F2CA2" w:rsidRPr="006F2CA2" w:rsidTr="006F2CA2">
        <w:trPr>
          <w:divId w:val="2116439976"/>
          <w:cantSplit/>
          <w:jc w:val="center"/>
        </w:trPr>
        <w:tc>
          <w:tcPr>
            <w:tcW w:w="708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GUID=e4583fc7-dc7d-446e-8250-cd8d079cee1f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Upon hearing (as above)</w:t>
            </w:r>
          </w:p>
        </w:tc>
      </w:tr>
      <w:tr w:rsidR="006F2CA2" w:rsidRPr="006F2CA2" w:rsidTr="006F2CA2">
        <w:trPr>
          <w:divId w:val="2116439976"/>
          <w:cantSplit/>
          <w:jc w:val="center"/>
        </w:trPr>
        <w:tc>
          <w:tcPr>
            <w:tcW w:w="708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GUID=659f40c0-7c17-4473-99ed-a2dc49e57be6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It is ordered that the said garnishee (after deducting therefrom $    for his costs of this application) do forthwith pay to the said applicant (or such person as the Court may direct) (or into Court if the applicant is resident outside the scheduled territories as defined in the Exchange Control Act (Cap. 99), or would received payment of the said sum on behalf of a person so resident, unless the permission of the Monetary Authority of Singapore under that Act has been given unconditionally or upon conditions which have been complied with)            $            the debt due from the garnishee to the defendant. And that the sum of $              the costs of the applicant of this application be added to the outstanding maintenance and be retained out of the money recovered by the applicant under this order and in priority to the amount of the outstanding maintenance.</w:t>
            </w:r>
          </w:p>
        </w:tc>
      </w:tr>
      <w:tr w:rsidR="006F2CA2" w:rsidRPr="006F2CA2" w:rsidTr="006F2CA2">
        <w:trPr>
          <w:divId w:val="2116439976"/>
          <w:cantSplit/>
          <w:jc w:val="center"/>
        </w:trPr>
        <w:tc>
          <w:tcPr>
            <w:tcW w:w="708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GUID=673d77c2-972a-4021-b29d-aecdc555cf0e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Dated this      day of                       20     .</w:t>
            </w:r>
          </w:p>
        </w:tc>
      </w:tr>
      <w:tr w:rsidR="006F2CA2" w:rsidRPr="006F2CA2" w:rsidTr="006F2CA2">
        <w:trPr>
          <w:divId w:val="2116439976"/>
          <w:cantSplit/>
          <w:jc w:val="center"/>
        </w:trPr>
        <w:tc>
          <w:tcPr>
            <w:tcW w:w="708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GUID=2c7e69f3-2a22-4d2b-8c8b-41352f8c8e08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(Seal)</w:t>
            </w:r>
          </w:p>
        </w:tc>
      </w:tr>
      <w:tr w:rsidR="006F2CA2" w:rsidRPr="006F2CA2" w:rsidTr="006F2CA2">
        <w:trPr>
          <w:divId w:val="2116439976"/>
          <w:cantSplit/>
          <w:jc w:val="center"/>
        </w:trPr>
        <w:tc>
          <w:tcPr>
            <w:tcW w:w="708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GUID=5fc0b599-bb71-4ce3-9f97-d60a85e888d4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Judge</w:t>
            </w:r>
          </w:p>
        </w:tc>
      </w:tr>
    </w:tbl>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432F52" w:rsidRDefault="00432F52">
      <w:pPr>
        <w:divId w:val="2116439976"/>
      </w:pPr>
      <w:r>
        <w:br w:type="page"/>
      </w:r>
    </w:p>
    <w:tbl>
      <w:tblPr>
        <w:tblW w:w="7040" w:type="dxa"/>
        <w:jc w:val="center"/>
        <w:tblLook w:val="04A0" w:firstRow="1" w:lastRow="0" w:firstColumn="1" w:lastColumn="0" w:noHBand="0" w:noVBand="1"/>
      </w:tblPr>
      <w:tblGrid>
        <w:gridCol w:w="7040"/>
      </w:tblGrid>
      <w:tr w:rsidR="006F2CA2" w:rsidRPr="006F2CA2" w:rsidTr="006F2CA2">
        <w:trPr>
          <w:divId w:val="2116439976"/>
          <w:cantSplit/>
          <w:jc w:val="center"/>
        </w:trPr>
        <w:tc>
          <w:tcPr>
            <w:tcW w:w="7040" w:type="dxa"/>
          </w:tcPr>
          <w:p w:rsidR="00BC37A7" w:rsidRDefault="00BC37A7"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GUID=c3e2ffe3-a82d-4314-a36f-ed705679a706 </w:instrText>
            </w:r>
            <w:r w:rsidRPr="006F2CA2">
              <w:rPr>
                <w:rFonts w:ascii="Times New Roman" w:hAnsi="Times New Roman" w:cs="Times New Roman"/>
                <w:sz w:val="22"/>
                <w:szCs w:val="20"/>
                <w:lang w:val="en-GB" w:eastAsia="en-US"/>
              </w:rPr>
              <w:fldChar w:fldCharType="end"/>
            </w:r>
            <w:r w:rsidR="00BC37A7">
              <w:rPr>
                <w:rFonts w:ascii="Times New Roman" w:hAnsi="Times New Roman" w:cs="Times New Roman"/>
                <w:sz w:val="22"/>
                <w:szCs w:val="20"/>
                <w:lang w:val="en-GB" w:eastAsia="en-US"/>
              </w:rPr>
              <w:t>FORM 36</w:t>
            </w:r>
          </w:p>
        </w:tc>
      </w:tr>
      <w:tr w:rsidR="006F2CA2" w:rsidRPr="006F2CA2" w:rsidTr="006F2CA2">
        <w:trPr>
          <w:divId w:val="2116439976"/>
          <w:cantSplit/>
          <w:jc w:val="center"/>
        </w:trPr>
        <w:tc>
          <w:tcPr>
            <w:tcW w:w="704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GUID=3fc28bd6-82f7-49a0-9b8a-a7e36c15a12a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125</w:t>
            </w:r>
          </w:p>
        </w:tc>
      </w:tr>
      <w:tr w:rsidR="006F2CA2" w:rsidRPr="006F2CA2" w:rsidTr="006F2CA2">
        <w:trPr>
          <w:divId w:val="2116439976"/>
          <w:cantSplit/>
          <w:jc w:val="center"/>
        </w:trPr>
        <w:tc>
          <w:tcPr>
            <w:tcW w:w="70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GUID=f093aeb4-dc59-4c76-8918-262a885c9aad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ORDER FOR ISSUE BETWEEN APPLICANT AND GARNISHEE</w:t>
            </w:r>
          </w:p>
        </w:tc>
      </w:tr>
      <w:tr w:rsidR="006F2CA2" w:rsidRPr="006F2CA2" w:rsidTr="006F2CA2">
        <w:trPr>
          <w:divId w:val="2116439976"/>
          <w:cantSplit/>
          <w:jc w:val="center"/>
        </w:trPr>
        <w:tc>
          <w:tcPr>
            <w:tcW w:w="70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GUID=0412e03b-26be-43b8-84ee-51b841dfb83c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(Title as in Form 73)</w:t>
            </w:r>
          </w:p>
        </w:tc>
      </w:tr>
      <w:tr w:rsidR="006F2CA2" w:rsidRPr="006F2CA2" w:rsidTr="006F2CA2">
        <w:trPr>
          <w:divId w:val="2116439976"/>
          <w:cantSplit/>
          <w:jc w:val="center"/>
        </w:trPr>
        <w:tc>
          <w:tcPr>
            <w:tcW w:w="704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GUID=4e2840d9-0d9f-4178-a1e1-3a8bf7f4c364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Upon reading the application of           filed the        day of           20   , and the order nisi herein, dated the          day of         20    , and upon hearing (counsel for) the applicant, the garnishee and the defendant.</w:t>
            </w:r>
          </w:p>
        </w:tc>
      </w:tr>
      <w:tr w:rsidR="006F2CA2" w:rsidRPr="006F2CA2" w:rsidTr="006F2CA2">
        <w:trPr>
          <w:divId w:val="2116439976"/>
          <w:cantSplit/>
          <w:jc w:val="center"/>
        </w:trPr>
        <w:tc>
          <w:tcPr>
            <w:tcW w:w="704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GUID=3ea6fe34-d625-4841-9719-d44ad6d32f75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It is ordered that the applicant and the garnishee proceed to the trial of an issue wherein the said applicant shall be plaintiff and the said garnishee shall be defendant, and that the question to be tried shall be whether there was any debt due or accruing due in any and what amount from the garnishee to the defendant against whom the maintenance order was made at the time the said order nisi was served. And it is further ordered that the question of costs and all further questions be reserved to the Judge trying the same issue.</w:t>
            </w:r>
          </w:p>
        </w:tc>
      </w:tr>
      <w:tr w:rsidR="006F2CA2" w:rsidRPr="006F2CA2" w:rsidTr="006F2CA2">
        <w:trPr>
          <w:divId w:val="2116439976"/>
          <w:cantSplit/>
          <w:jc w:val="center"/>
        </w:trPr>
        <w:tc>
          <w:tcPr>
            <w:tcW w:w="70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GUID=3b06cace-dde2-4a4f-bd5c-66d11260704e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     Dated this      day of                       20     .</w:t>
            </w:r>
          </w:p>
        </w:tc>
      </w:tr>
      <w:tr w:rsidR="006F2CA2" w:rsidRPr="006F2CA2" w:rsidTr="006F2CA2">
        <w:trPr>
          <w:divId w:val="2116439976"/>
          <w:cantSplit/>
          <w:jc w:val="center"/>
        </w:trPr>
        <w:tc>
          <w:tcPr>
            <w:tcW w:w="70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GUID=13998235-ed5c-49f3-bd45-8bc04057b39e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(Seal)</w:t>
            </w:r>
          </w:p>
        </w:tc>
      </w:tr>
      <w:tr w:rsidR="006F2CA2" w:rsidRPr="006F2CA2" w:rsidTr="006F2CA2">
        <w:trPr>
          <w:divId w:val="2116439976"/>
          <w:cantSplit/>
          <w:jc w:val="center"/>
        </w:trPr>
        <w:tc>
          <w:tcPr>
            <w:tcW w:w="7040" w:type="dxa"/>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GUID=297b8fd0-b051-4edb-a871-5cb7f8961606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0"/>
                <w:szCs w:val="20"/>
                <w:lang w:val="en-GB" w:eastAsia="en-US"/>
              </w:rPr>
              <w:t>Judge</w:t>
            </w:r>
          </w:p>
        </w:tc>
      </w:tr>
    </w:tbl>
    <w:p w:rsidR="006F2CA2" w:rsidRPr="006F2CA2" w:rsidRDefault="006F2CA2" w:rsidP="006F2CA2">
      <w:pPr>
        <w:spacing w:before="0" w:after="200" w:line="276" w:lineRule="auto"/>
        <w:divId w:val="2116439976"/>
        <w:rPr>
          <w:rFonts w:ascii="Calibri" w:eastAsia="Calibri" w:hAnsi="Calibri" w:cs="Times New Roman"/>
          <w:sz w:val="22"/>
          <w:szCs w:val="22"/>
          <w:lang w:eastAsia="en-US"/>
        </w:rPr>
      </w:pPr>
    </w:p>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256" w:type="dxa"/>
        <w:jc w:val="center"/>
        <w:tblLook w:val="04A0" w:firstRow="1" w:lastRow="0" w:firstColumn="1" w:lastColumn="0" w:noHBand="0" w:noVBand="1"/>
      </w:tblPr>
      <w:tblGrid>
        <w:gridCol w:w="1226"/>
        <w:gridCol w:w="4873"/>
        <w:gridCol w:w="1157"/>
      </w:tblGrid>
      <w:tr w:rsidR="006F2CA2" w:rsidRPr="006F2CA2" w:rsidTr="00E130EB">
        <w:trPr>
          <w:divId w:val="2116439976"/>
          <w:cantSplit/>
          <w:jc w:val="center"/>
        </w:trPr>
        <w:tc>
          <w:tcPr>
            <w:tcW w:w="7256" w:type="dxa"/>
            <w:gridSpan w:val="3"/>
          </w:tcPr>
          <w:p w:rsidR="006F2CA2" w:rsidRPr="006F2CA2" w:rsidRDefault="00347ACE" w:rsidP="006F2CA2">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lastRenderedPageBreak/>
              <w:t>FORM 37</w:t>
            </w:r>
          </w:p>
        </w:tc>
      </w:tr>
      <w:tr w:rsidR="006F2CA2" w:rsidRPr="006F2CA2" w:rsidTr="00E130EB">
        <w:trPr>
          <w:divId w:val="2116439976"/>
          <w:cantSplit/>
          <w:jc w:val="center"/>
        </w:trPr>
        <w:tc>
          <w:tcPr>
            <w:tcW w:w="1226"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GUID=acfe58b1-6b12-420b-b88f-b11c4d84615c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 xml:space="preserve">R. 133 </w:t>
            </w:r>
          </w:p>
        </w:tc>
        <w:tc>
          <w:tcPr>
            <w:tcW w:w="4873"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GUID=2d2f0853-0195-4fcd-862f-e9e75ba3a699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ORIGINATING SUMMONS FOR ADOPTION</w:t>
            </w:r>
          </w:p>
        </w:tc>
        <w:tc>
          <w:tcPr>
            <w:tcW w:w="1157"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GUID=d872ce23-37f2-495c-a875-8b1587919769 </w:instrText>
            </w:r>
            <w:r w:rsidRPr="006F2CA2">
              <w:rPr>
                <w:rFonts w:ascii="Times New Roman" w:hAnsi="Times New Roman" w:cs="Times New Roman"/>
                <w:sz w:val="22"/>
                <w:szCs w:val="20"/>
                <w:lang w:val="en-GB" w:eastAsia="en-US"/>
              </w:rPr>
              <w:fldChar w:fldCharType="end"/>
            </w:r>
          </w:p>
        </w:tc>
      </w:tr>
      <w:tr w:rsidR="006F2CA2" w:rsidRPr="006F2CA2" w:rsidTr="00E130EB">
        <w:trPr>
          <w:divId w:val="2116439976"/>
          <w:cantSplit/>
          <w:jc w:val="center"/>
        </w:trPr>
        <w:tc>
          <w:tcPr>
            <w:tcW w:w="7256"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GUID=dd528a78-7673-49ee-9171-dcad6863d357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IN THE FAMILY JUSTICE COURTS OF </w:t>
            </w:r>
            <w:r w:rsidRPr="006F2CA2">
              <w:rPr>
                <w:rFonts w:ascii="Times New Roman" w:hAnsi="Times New Roman" w:cs="Times New Roman"/>
                <w:sz w:val="22"/>
                <w:szCs w:val="20"/>
                <w:lang w:val="en-GB" w:eastAsia="en-US"/>
              </w:rPr>
              <w:br/>
              <w:t>THE REPUBLIC OF SINGAPORE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GUID=fd57d306-0034-400f-b443-dcbbd1261f46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O.S. No.      )</w:t>
            </w:r>
            <w:r w:rsidRPr="006F2CA2">
              <w:rPr>
                <w:rFonts w:ascii="Times New Roman" w:hAnsi="Times New Roman" w:cs="Times New Roman"/>
                <w:sz w:val="22"/>
                <w:szCs w:val="20"/>
                <w:lang w:val="en-GB" w:eastAsia="en-US"/>
              </w:rPr>
              <w:br/>
              <w:t>of 20     )</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GUID=cf65b7c0-904d-4575-a08c-7da8455833e7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the Adoption of Children Act (Cap. 4)</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GUID=c40fd804-7108-4fe1-9332-5c77ef417265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GUID=0c0ed8c5-7606-45fe-8310-c22c8a967bc7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(to be called                  ), an infant.</w:t>
            </w:r>
          </w:p>
          <w:p w:rsidR="006F2CA2" w:rsidRPr="006F2CA2" w:rsidRDefault="006F2CA2" w:rsidP="006F2CA2">
            <w:pPr>
              <w:spacing w:before="60" w:after="60" w:line="240" w:lineRule="auto"/>
              <w:ind w:left="940"/>
              <w:rPr>
                <w:rFonts w:ascii="Times New Roman" w:hAnsi="Times New Roman" w:cs="Times New Roman"/>
                <w:sz w:val="22"/>
                <w:szCs w:val="20"/>
                <w:lang w:val="en-GB" w:eastAsia="en-US"/>
              </w:rPr>
            </w:pPr>
          </w:p>
          <w:p w:rsidR="006F2CA2" w:rsidRPr="006F2CA2" w:rsidRDefault="006F2CA2" w:rsidP="006F2CA2">
            <w:pPr>
              <w:spacing w:before="60" w:after="60" w:line="240" w:lineRule="auto"/>
              <w:ind w:left="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The Applicant(s) apply for the following orders:</w:t>
            </w:r>
          </w:p>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GUID=a9b98bb1-473c-4714-9eb8-9fc33b7c4bd8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Director of Social Welfare be appointed as the guardian in adoption of the infant,                  (original name of infant) to be called                  .</w:t>
            </w:r>
          </w:p>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GUID=b28b5bba-f747-4576-8cb2-347862882d25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consent of the following persons be dispensed with:</w:t>
            </w:r>
          </w:p>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GUID=cfdcad0d-c07a-4e33-9c16-183caa9067ef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service of the Originating Summons, Notice to Hear Originating Summons and all subsequent documents filed in these proceedings on the following persons be dispensed with:</w:t>
            </w:r>
          </w:p>
        </w:tc>
      </w:tr>
      <w:tr w:rsidR="006F2CA2" w:rsidRPr="006F2CA2" w:rsidTr="00E130EB">
        <w:trPr>
          <w:divId w:val="2116439976"/>
          <w:cantSplit/>
          <w:jc w:val="center"/>
        </w:trPr>
        <w:tc>
          <w:tcPr>
            <w:tcW w:w="7256" w:type="dxa"/>
            <w:gridSpan w:val="3"/>
          </w:tcPr>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GUID=46908977-f457-4950-a75e-e2e4d6f1e224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Where the child is born in Singapore</w:t>
            </w:r>
            <w:r w:rsidRPr="006F2CA2">
              <w:rPr>
                <w:rFonts w:ascii="Times New Roman" w:hAnsi="Times New Roman" w:cs="Times New Roman"/>
                <w:sz w:val="22"/>
                <w:szCs w:val="20"/>
                <w:lang w:val="en-GB" w:eastAsia="en-US"/>
              </w:rPr>
              <w:t>]</w:t>
            </w:r>
          </w:p>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GUID=253c411d-85a9-4e04-86b0-e78d7edab54e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applicant(s) be authorised to adopt the said infant,                 </w:t>
            </w:r>
            <w:r w:rsidRPr="006F2CA2">
              <w:rPr>
                <w:rFonts w:ascii="Times New Roman" w:hAnsi="Times New Roman" w:cs="Times New Roman"/>
                <w:sz w:val="22"/>
                <w:szCs w:val="20"/>
                <w:lang w:val="en-GB" w:eastAsia="en-US"/>
              </w:rPr>
              <w:br/>
              <w:t>(original name of infant) to be called                  born on                   , which date is identical with the entry numbered                  and made on                      in the Register of Births for the Republic of Singapore.</w:t>
            </w:r>
          </w:p>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GUID=062b6bd7-7f8f-485e-9615-c4488c77e18d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Where the child is born outside Singapore</w:t>
            </w:r>
            <w:r w:rsidRPr="006F2CA2">
              <w:rPr>
                <w:rFonts w:ascii="Times New Roman" w:hAnsi="Times New Roman" w:cs="Times New Roman"/>
                <w:sz w:val="22"/>
                <w:szCs w:val="20"/>
                <w:lang w:val="en-GB" w:eastAsia="en-US"/>
              </w:rPr>
              <w:t>]</w:t>
            </w:r>
          </w:p>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GUID=88bd7b6c-5de8-4b28-ace9-b044cb247fc5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applicant(s) be authorised to adopt the infant,                     (original name of infant) to be called                     born on                     .</w:t>
            </w:r>
          </w:p>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GUID=f57ef4ef-1057-4b09-9677-6da52fce3dc2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pay(s) the cost of these proceedings to the Director of Social Welfare.</w:t>
            </w:r>
          </w:p>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GUID=ebae03bf-9a10-497b-98ab-5ba0289be6ac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(To specify if any other orders sought.)</w:t>
            </w:r>
          </w:p>
          <w:p w:rsidR="006F2CA2" w:rsidRPr="006F2CA2" w:rsidRDefault="006F2CA2" w:rsidP="006F2CA2">
            <w:pPr>
              <w:spacing w:before="60" w:after="60" w:line="240" w:lineRule="auto"/>
              <w:ind w:left="1880" w:hanging="533"/>
              <w:jc w:val="both"/>
              <w:rPr>
                <w:rFonts w:ascii="Times New Roman" w:hAnsi="Times New Roman" w:cs="Times New Roman"/>
                <w:sz w:val="22"/>
                <w:szCs w:val="20"/>
                <w:lang w:val="en-GB" w:eastAsia="en-US"/>
              </w:rPr>
            </w:pPr>
          </w:p>
        </w:tc>
      </w:tr>
      <w:tr w:rsidR="006F2CA2" w:rsidRPr="006F2CA2" w:rsidTr="00E130EB">
        <w:trPr>
          <w:divId w:val="2116439976"/>
          <w:cantSplit/>
          <w:jc w:val="center"/>
        </w:trPr>
        <w:tc>
          <w:tcPr>
            <w:tcW w:w="7256" w:type="dxa"/>
            <w:gridSpan w:val="3"/>
          </w:tcPr>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GUID=8b6ab1b4-59f2-40f1-a51c-d64076cc195e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A copy of the affidavit and Adoption Statement in support of this application is filed together with the Originating Summons.</w:t>
            </w:r>
          </w:p>
          <w:p w:rsidR="006F2CA2" w:rsidRPr="006F2CA2" w:rsidRDefault="006F2CA2" w:rsidP="006F2CA2">
            <w:pPr>
              <w:spacing w:before="120" w:after="0" w:line="240" w:lineRule="auto"/>
              <w:ind w:left="9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GUID=ad1eaa33-2b1c-4a8e-aeb4-89af7013ec41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w:t>
            </w:r>
          </w:p>
          <w:p w:rsidR="006F2CA2" w:rsidRPr="006F2CA2" w:rsidRDefault="006F2CA2" w:rsidP="006F2CA2">
            <w:pPr>
              <w:spacing w:before="120" w:after="0" w:line="240" w:lineRule="auto"/>
              <w:ind w:left="9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GUID=cd4eb5c3-b308-427a-bf24-ddb646969f8b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Registrar:</w:t>
            </w:r>
          </w:p>
          <w:p w:rsidR="006F2CA2" w:rsidRPr="006F2CA2" w:rsidRDefault="006F2CA2" w:rsidP="006F2CA2">
            <w:pPr>
              <w:spacing w:before="120" w:after="0" w:line="240" w:lineRule="auto"/>
              <w:ind w:left="9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GUID=cf0e177a-e8da-4ba5-9654-ab277c956ed9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GUID=514d6dce-09bb-40a0-afc9-e73fed0529e6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 solicitor for the abovenamed applicants whose address is                      .</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GUID=278b35cf-6bd5-409d-8714-65a092b94b16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[If applicant is unrepresented]</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GUID=11cf39e8-6f4d-40f6-97de-90a6f5427fe6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the abovenamed applicant who resides at                      </w:t>
            </w:r>
            <w:r w:rsidRPr="006F2CA2">
              <w:rPr>
                <w:rFonts w:ascii="Times New Roman" w:hAnsi="Times New Roman" w:cs="Times New Roman"/>
                <w:i/>
                <w:sz w:val="22"/>
                <w:szCs w:val="20"/>
                <w:lang w:val="en-GB" w:eastAsia="en-US"/>
              </w:rPr>
              <w:t>[and if applicant does not reside within the jurisdiction]</w:t>
            </w:r>
            <w:r w:rsidRPr="006F2CA2">
              <w:rPr>
                <w:rFonts w:ascii="Times New Roman" w:hAnsi="Times New Roman" w:cs="Times New Roman"/>
                <w:sz w:val="22"/>
                <w:szCs w:val="20"/>
                <w:lang w:val="en-GB" w:eastAsia="en-US"/>
              </w:rPr>
              <w:t xml:space="preserve"> and whose address for service is (to state address in Singapore).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GUID=48ce7d03-3462-44ad-8137-071cf8c22331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7256" w:type="dxa"/>
        <w:jc w:val="center"/>
        <w:tblLook w:val="04A0" w:firstRow="1" w:lastRow="0" w:firstColumn="1" w:lastColumn="0" w:noHBand="0" w:noVBand="1"/>
      </w:tblPr>
      <w:tblGrid>
        <w:gridCol w:w="7256"/>
      </w:tblGrid>
      <w:tr w:rsidR="006F2CA2" w:rsidRPr="006F2CA2" w:rsidTr="001720DF">
        <w:trPr>
          <w:divId w:val="2116439976"/>
          <w:cantSplit/>
          <w:jc w:val="center"/>
        </w:trPr>
        <w:tc>
          <w:tcPr>
            <w:tcW w:w="7256" w:type="dxa"/>
          </w:tcPr>
          <w:p w:rsidR="006F2CA2" w:rsidRPr="006F2CA2" w:rsidRDefault="006F2CA2" w:rsidP="00E524A3">
            <w:pPr>
              <w:spacing w:before="60" w:after="60" w:line="240" w:lineRule="auto"/>
              <w:jc w:val="both"/>
              <w:rPr>
                <w:rFonts w:ascii="Times New Roman" w:hAnsi="Times New Roman" w:cs="Times New Roman"/>
                <w:sz w:val="22"/>
                <w:szCs w:val="20"/>
                <w:lang w:val="en-GB" w:eastAsia="en-US"/>
              </w:rPr>
            </w:pPr>
          </w:p>
        </w:tc>
      </w:tr>
      <w:tr w:rsidR="006F2CA2" w:rsidRPr="006F2CA2" w:rsidTr="001720DF">
        <w:trPr>
          <w:divId w:val="2116439976"/>
          <w:cantSplit/>
          <w:jc w:val="center"/>
        </w:trPr>
        <w:tc>
          <w:tcPr>
            <w:tcW w:w="7256" w:type="dxa"/>
          </w:tcPr>
          <w:tbl>
            <w:tblPr>
              <w:tblW w:w="7040" w:type="dxa"/>
              <w:jc w:val="center"/>
              <w:tblLook w:val="04A0" w:firstRow="1" w:lastRow="0" w:firstColumn="1" w:lastColumn="0" w:noHBand="0" w:noVBand="1"/>
            </w:tblPr>
            <w:tblGrid>
              <w:gridCol w:w="1280"/>
              <w:gridCol w:w="4380"/>
              <w:gridCol w:w="1380"/>
            </w:tblGrid>
            <w:tr w:rsidR="00205B95" w:rsidTr="00205B95">
              <w:trPr>
                <w:cantSplit/>
                <w:jc w:val="center"/>
              </w:trPr>
              <w:tc>
                <w:tcPr>
                  <w:tcW w:w="7040" w:type="dxa"/>
                  <w:gridSpan w:val="3"/>
                </w:tcPr>
                <w:p w:rsidR="00205B95" w:rsidRDefault="00347ACE" w:rsidP="00205B95">
                  <w:pPr>
                    <w:pStyle w:val="TableItemCentered"/>
                  </w:pPr>
                  <w:r>
                    <w:t>FORM 38</w:t>
                  </w:r>
                </w:p>
              </w:tc>
            </w:tr>
            <w:tr w:rsidR="00205B95" w:rsidTr="00205B95">
              <w:trPr>
                <w:cantSplit/>
                <w:jc w:val="center"/>
              </w:trPr>
              <w:tc>
                <w:tcPr>
                  <w:tcW w:w="1280" w:type="dxa"/>
                </w:tcPr>
                <w:p w:rsidR="00205B95" w:rsidRPr="00D56886" w:rsidRDefault="00205B95" w:rsidP="00205B95">
                  <w:pPr>
                    <w:pStyle w:val="TableItemNoIndent"/>
                    <w:rPr>
                      <w:sz w:val="18"/>
                      <w:szCs w:val="18"/>
                    </w:rPr>
                  </w:pPr>
                  <w:r w:rsidRPr="00D56886">
                    <w:rPr>
                      <w:sz w:val="18"/>
                      <w:szCs w:val="18"/>
                    </w:rPr>
                    <w:fldChar w:fldCharType="begin"/>
                  </w:r>
                  <w:r w:rsidRPr="00D56886">
                    <w:rPr>
                      <w:sz w:val="18"/>
                      <w:szCs w:val="18"/>
                    </w:rPr>
                    <w:instrText xml:space="preserve"> GUID=88faf6e8-81a0-4ad5-b3a5-3f58d125a27b </w:instrText>
                  </w:r>
                  <w:r w:rsidRPr="00D56886">
                    <w:rPr>
                      <w:sz w:val="18"/>
                      <w:szCs w:val="18"/>
                    </w:rPr>
                    <w:fldChar w:fldCharType="end"/>
                  </w:r>
                  <w:r w:rsidRPr="00D56886">
                    <w:rPr>
                      <w:sz w:val="18"/>
                      <w:szCs w:val="18"/>
                    </w:rPr>
                    <w:t>R.135</w:t>
                  </w:r>
                </w:p>
              </w:tc>
              <w:tc>
                <w:tcPr>
                  <w:tcW w:w="4380" w:type="dxa"/>
                </w:tcPr>
                <w:p w:rsidR="00205B95" w:rsidRDefault="00205B95" w:rsidP="00205B95">
                  <w:pPr>
                    <w:pStyle w:val="TableItemCentered"/>
                  </w:pPr>
                </w:p>
                <w:p w:rsidR="00205B95" w:rsidRDefault="00205B95" w:rsidP="00205B95">
                  <w:pPr>
                    <w:pStyle w:val="TableItemCentered"/>
                  </w:pPr>
                  <w:r>
                    <w:fldChar w:fldCharType="begin"/>
                  </w:r>
                  <w:r>
                    <w:instrText xml:space="preserve"> GUID=ec12b525-ad2e-4fba-a90b-c74312d1d4ec </w:instrText>
                  </w:r>
                  <w:r>
                    <w:fldChar w:fldCharType="end"/>
                  </w:r>
                  <w:r>
                    <w:t>ADOPTION STATEMENT</w:t>
                  </w:r>
                </w:p>
              </w:tc>
              <w:tc>
                <w:tcPr>
                  <w:tcW w:w="1380" w:type="dxa"/>
                </w:tcPr>
                <w:p w:rsidR="00205B95" w:rsidRDefault="00205B95" w:rsidP="00205B95">
                  <w:pPr>
                    <w:pStyle w:val="TableItemCentered"/>
                  </w:pPr>
                  <w:r>
                    <w:fldChar w:fldCharType="begin"/>
                  </w:r>
                  <w:r>
                    <w:instrText xml:space="preserve"> GUID=c18eac9d-03da-40ea-beb6-92eb97af8242 </w:instrText>
                  </w:r>
                  <w:r>
                    <w:fldChar w:fldCharType="end"/>
                  </w:r>
                </w:p>
              </w:tc>
            </w:tr>
            <w:tr w:rsidR="00205B95" w:rsidTr="00205B95">
              <w:trPr>
                <w:cantSplit/>
                <w:jc w:val="center"/>
              </w:trPr>
              <w:tc>
                <w:tcPr>
                  <w:tcW w:w="7040" w:type="dxa"/>
                  <w:gridSpan w:val="3"/>
                </w:tcPr>
                <w:p w:rsidR="00205B95" w:rsidRDefault="00205B95" w:rsidP="00205B95">
                  <w:pPr>
                    <w:pStyle w:val="TableItemCentered"/>
                  </w:pPr>
                  <w:r>
                    <w:fldChar w:fldCharType="begin"/>
                  </w:r>
                  <w:r>
                    <w:instrText xml:space="preserve"> GUID=95486568-7558-4a26-86ac-fa4ee941f1d4 </w:instrText>
                  </w:r>
                  <w:r>
                    <w:fldChar w:fldCharType="end"/>
                  </w:r>
                  <w:r>
                    <w:t>(Title as in Form 37)</w:t>
                  </w:r>
                </w:p>
                <w:p w:rsidR="00205B95" w:rsidRDefault="00205B95" w:rsidP="00205B95">
                  <w:pPr>
                    <w:pStyle w:val="ScheduleSectionTextIndent"/>
                    <w:ind w:firstLine="500"/>
                  </w:pPr>
                  <w:r>
                    <w:fldChar w:fldCharType="begin"/>
                  </w:r>
                  <w:r>
                    <w:instrText xml:space="preserve"> GUID=3c796fe3-0bd8-499c-a9df-078c5015712d </w:instrText>
                  </w:r>
                  <w:r>
                    <w:fldChar w:fldCharType="end"/>
                  </w:r>
                  <w:r>
                    <w:t>The Applicant(s)                          and                         , his wife, of                         state as follows:</w:t>
                  </w:r>
                </w:p>
                <w:p w:rsidR="00205B95" w:rsidRDefault="00205B95" w:rsidP="00205B95">
                  <w:pPr>
                    <w:pStyle w:val="TableItemIndent2"/>
                    <w:ind w:left="940" w:firstLine="0"/>
                    <w:jc w:val="both"/>
                  </w:pPr>
                  <w:r>
                    <w:fldChar w:fldCharType="begin"/>
                  </w:r>
                  <w:r>
                    <w:instrText xml:space="preserve"> GUID=26aada4a-558d-4f4e-9875-66cbe5ea02f5 </w:instrText>
                  </w:r>
                  <w:r>
                    <w:fldChar w:fldCharType="end"/>
                  </w:r>
                  <w:r>
                    <w:t>1.</w:t>
                  </w:r>
                  <w:r>
                    <w:tab/>
                    <w:t>Particulars of Male Applicant:</w:t>
                  </w:r>
                </w:p>
                <w:p w:rsidR="00205B95" w:rsidRDefault="00205B95" w:rsidP="00205B95">
                  <w:pPr>
                    <w:pStyle w:val="TableItemIndent3"/>
                    <w:ind w:left="1880" w:firstLine="0"/>
                    <w:jc w:val="both"/>
                  </w:pPr>
                  <w:r>
                    <w:fldChar w:fldCharType="begin"/>
                  </w:r>
                  <w:r>
                    <w:instrText xml:space="preserve"> GUID=f6ca7a07-82a5-4431-b0ec-36b0a42c5cb4 </w:instrText>
                  </w:r>
                  <w:r>
                    <w:fldChar w:fldCharType="end"/>
                  </w:r>
                  <w:r>
                    <w:t>(</w:t>
                  </w:r>
                  <w:r>
                    <w:rPr>
                      <w:i/>
                    </w:rPr>
                    <w:t>a</w:t>
                  </w:r>
                  <w:r>
                    <w:t>)</w:t>
                  </w:r>
                  <w:r>
                    <w:tab/>
                    <w:t>Name:</w:t>
                  </w:r>
                </w:p>
                <w:p w:rsidR="00205B95" w:rsidRDefault="00205B95" w:rsidP="00205B95">
                  <w:pPr>
                    <w:pStyle w:val="TableItemIndent3"/>
                    <w:ind w:left="1880" w:firstLine="0"/>
                    <w:jc w:val="both"/>
                  </w:pPr>
                  <w:r>
                    <w:fldChar w:fldCharType="begin"/>
                  </w:r>
                  <w:r>
                    <w:instrText xml:space="preserve"> GUID=c4563a5b-1be8-4eca-a345-76d62f757d8d </w:instrText>
                  </w:r>
                  <w:r>
                    <w:fldChar w:fldCharType="end"/>
                  </w:r>
                  <w:r>
                    <w:t>(</w:t>
                  </w:r>
                  <w:r>
                    <w:rPr>
                      <w:i/>
                    </w:rPr>
                    <w:t>b</w:t>
                  </w:r>
                  <w:r>
                    <w:t>)</w:t>
                  </w:r>
                  <w:r>
                    <w:tab/>
                    <w:t>Age:</w:t>
                  </w:r>
                </w:p>
                <w:p w:rsidR="00205B95" w:rsidRDefault="00205B95" w:rsidP="00205B95">
                  <w:pPr>
                    <w:pStyle w:val="TableItemIndent3"/>
                    <w:ind w:left="1880" w:firstLine="0"/>
                    <w:jc w:val="both"/>
                  </w:pPr>
                  <w:r>
                    <w:fldChar w:fldCharType="begin"/>
                  </w:r>
                  <w:r>
                    <w:instrText xml:space="preserve"> GUID=7a36f14e-77b9-4996-88d2-b59b1d1c7b2a </w:instrText>
                  </w:r>
                  <w:r>
                    <w:fldChar w:fldCharType="end"/>
                  </w:r>
                  <w:r>
                    <w:t>(</w:t>
                  </w:r>
                  <w:r>
                    <w:rPr>
                      <w:i/>
                    </w:rPr>
                    <w:t>c</w:t>
                  </w:r>
                  <w:r>
                    <w:t>)</w:t>
                  </w:r>
                  <w:r>
                    <w:tab/>
                    <w:t>NRIC No.:</w:t>
                  </w:r>
                </w:p>
                <w:p w:rsidR="00205B95" w:rsidRDefault="00205B95" w:rsidP="00205B95">
                  <w:pPr>
                    <w:pStyle w:val="TableItemIndent3"/>
                    <w:ind w:left="1880" w:firstLine="0"/>
                    <w:jc w:val="both"/>
                  </w:pPr>
                  <w:r>
                    <w:fldChar w:fldCharType="begin"/>
                  </w:r>
                  <w:r>
                    <w:instrText xml:space="preserve"> GUID=9cc768e0-85c2-433b-895f-839cead3ecd4 </w:instrText>
                  </w:r>
                  <w:r>
                    <w:fldChar w:fldCharType="end"/>
                  </w:r>
                  <w:r>
                    <w:t>(</w:t>
                  </w:r>
                  <w:r>
                    <w:rPr>
                      <w:i/>
                    </w:rPr>
                    <w:t>d</w:t>
                  </w:r>
                  <w:r>
                    <w:t>)</w:t>
                  </w:r>
                  <w:r>
                    <w:tab/>
                    <w:t>Residential address:</w:t>
                  </w:r>
                </w:p>
                <w:p w:rsidR="00205B95" w:rsidRDefault="00205B95" w:rsidP="00205B95">
                  <w:pPr>
                    <w:pStyle w:val="TableItemIndent3"/>
                    <w:ind w:left="1880" w:firstLine="0"/>
                    <w:jc w:val="both"/>
                  </w:pPr>
                  <w:r>
                    <w:fldChar w:fldCharType="begin"/>
                  </w:r>
                  <w:r>
                    <w:instrText xml:space="preserve"> GUID=184a2ea4-fc0e-43b2-8ad7-ca975044a8a7 </w:instrText>
                  </w:r>
                  <w:r>
                    <w:fldChar w:fldCharType="end"/>
                  </w:r>
                  <w:r>
                    <w:t>(</w:t>
                  </w:r>
                  <w:r>
                    <w:rPr>
                      <w:i/>
                    </w:rPr>
                    <w:t>e</w:t>
                  </w:r>
                  <w:r>
                    <w:t>)</w:t>
                  </w:r>
                  <w:r>
                    <w:tab/>
                    <w:t>Occupation:</w:t>
                  </w:r>
                </w:p>
                <w:p w:rsidR="00205B95" w:rsidRDefault="00205B95" w:rsidP="00205B95">
                  <w:pPr>
                    <w:pStyle w:val="TableItemIndent3"/>
                    <w:ind w:left="1880" w:firstLine="0"/>
                    <w:jc w:val="both"/>
                  </w:pPr>
                  <w:r>
                    <w:fldChar w:fldCharType="begin"/>
                  </w:r>
                  <w:r>
                    <w:instrText xml:space="preserve"> GUID=519d820a-a600-4f80-8800-5f8f515f0a44 </w:instrText>
                  </w:r>
                  <w:r>
                    <w:fldChar w:fldCharType="end"/>
                  </w:r>
                  <w:r>
                    <w:t>(</w:t>
                  </w:r>
                  <w:r>
                    <w:rPr>
                      <w:i/>
                    </w:rPr>
                    <w:t>f</w:t>
                  </w:r>
                  <w:r>
                    <w:t>)</w:t>
                  </w:r>
                  <w:r>
                    <w:tab/>
                    <w:t>Relationship to child (if any):</w:t>
                  </w:r>
                </w:p>
                <w:p w:rsidR="00205B95" w:rsidRDefault="00205B95" w:rsidP="00205B95">
                  <w:pPr>
                    <w:pStyle w:val="TableItemIndent2"/>
                    <w:ind w:left="940" w:firstLine="0"/>
                    <w:jc w:val="both"/>
                  </w:pPr>
                  <w:r>
                    <w:fldChar w:fldCharType="begin"/>
                  </w:r>
                  <w:r>
                    <w:instrText xml:space="preserve"> GUID=16c7a5fa-78f0-4729-a72a-5c5cd691e0fa </w:instrText>
                  </w:r>
                  <w:r>
                    <w:fldChar w:fldCharType="end"/>
                  </w:r>
                  <w:r>
                    <w:t>2.</w:t>
                  </w:r>
                  <w:r>
                    <w:tab/>
                    <w:t>Particulars of Female Applicant:</w:t>
                  </w:r>
                </w:p>
                <w:p w:rsidR="00205B95" w:rsidRDefault="00205B95" w:rsidP="00205B95">
                  <w:pPr>
                    <w:pStyle w:val="TableItemIndent3"/>
                    <w:ind w:left="1880" w:firstLine="0"/>
                    <w:jc w:val="both"/>
                  </w:pPr>
                  <w:r>
                    <w:fldChar w:fldCharType="begin"/>
                  </w:r>
                  <w:r>
                    <w:instrText xml:space="preserve"> GUID=1b947682-715a-48e0-9aae-da6f9c28c08a </w:instrText>
                  </w:r>
                  <w:r>
                    <w:fldChar w:fldCharType="end"/>
                  </w:r>
                  <w:r>
                    <w:t>(</w:t>
                  </w:r>
                  <w:r>
                    <w:rPr>
                      <w:i/>
                    </w:rPr>
                    <w:t>a</w:t>
                  </w:r>
                  <w:r>
                    <w:t>)</w:t>
                  </w:r>
                  <w:r>
                    <w:tab/>
                    <w:t>Name:</w:t>
                  </w:r>
                </w:p>
                <w:p w:rsidR="00205B95" w:rsidRDefault="00205B95" w:rsidP="00205B95">
                  <w:pPr>
                    <w:pStyle w:val="TableItemIndent3"/>
                    <w:ind w:left="1880" w:firstLine="0"/>
                    <w:jc w:val="both"/>
                  </w:pPr>
                  <w:r>
                    <w:fldChar w:fldCharType="begin"/>
                  </w:r>
                  <w:r>
                    <w:instrText xml:space="preserve"> GUID=65334945-6128-40f9-90c7-7a27e46e3824 </w:instrText>
                  </w:r>
                  <w:r>
                    <w:fldChar w:fldCharType="end"/>
                  </w:r>
                  <w:r>
                    <w:t>(</w:t>
                  </w:r>
                  <w:r>
                    <w:rPr>
                      <w:i/>
                    </w:rPr>
                    <w:t>b</w:t>
                  </w:r>
                  <w:r>
                    <w:t>)</w:t>
                  </w:r>
                  <w:r>
                    <w:tab/>
                    <w:t>Age:</w:t>
                  </w:r>
                </w:p>
                <w:p w:rsidR="00205B95" w:rsidRDefault="00205B95" w:rsidP="00205B95">
                  <w:pPr>
                    <w:pStyle w:val="TableItemIndent3"/>
                    <w:ind w:left="1880" w:firstLine="0"/>
                    <w:jc w:val="both"/>
                  </w:pPr>
                  <w:r>
                    <w:fldChar w:fldCharType="begin"/>
                  </w:r>
                  <w:r>
                    <w:instrText xml:space="preserve"> GUID=682a19cf-3ebc-4ff9-aa19-e6417d35750f </w:instrText>
                  </w:r>
                  <w:r>
                    <w:fldChar w:fldCharType="end"/>
                  </w:r>
                  <w:r>
                    <w:t>(</w:t>
                  </w:r>
                  <w:r>
                    <w:rPr>
                      <w:i/>
                    </w:rPr>
                    <w:t>c</w:t>
                  </w:r>
                  <w:r>
                    <w:t>)</w:t>
                  </w:r>
                  <w:r>
                    <w:tab/>
                    <w:t>NRIC No.:</w:t>
                  </w:r>
                </w:p>
                <w:p w:rsidR="00205B95" w:rsidRDefault="00205B95" w:rsidP="00205B95">
                  <w:pPr>
                    <w:pStyle w:val="TableItemIndent3"/>
                    <w:ind w:left="1880" w:firstLine="0"/>
                    <w:jc w:val="both"/>
                  </w:pPr>
                  <w:r>
                    <w:fldChar w:fldCharType="begin"/>
                  </w:r>
                  <w:r>
                    <w:instrText xml:space="preserve"> GUID=887441dd-e50c-4e6d-9948-75441eee56d5 </w:instrText>
                  </w:r>
                  <w:r>
                    <w:fldChar w:fldCharType="end"/>
                  </w:r>
                  <w:r>
                    <w:t>(</w:t>
                  </w:r>
                  <w:r>
                    <w:rPr>
                      <w:i/>
                    </w:rPr>
                    <w:t>d</w:t>
                  </w:r>
                  <w:r>
                    <w:t>)</w:t>
                  </w:r>
                  <w:r>
                    <w:tab/>
                    <w:t>Residential address:</w:t>
                  </w:r>
                </w:p>
                <w:p w:rsidR="00205B95" w:rsidRDefault="00205B95" w:rsidP="00205B95">
                  <w:pPr>
                    <w:pStyle w:val="TableItemIndent3"/>
                    <w:ind w:left="1880" w:firstLine="0"/>
                    <w:jc w:val="both"/>
                  </w:pPr>
                  <w:r>
                    <w:fldChar w:fldCharType="begin"/>
                  </w:r>
                  <w:r>
                    <w:instrText xml:space="preserve"> GUID=947375c8-f4ee-4cb9-9603-28c7e5f2ae0c </w:instrText>
                  </w:r>
                  <w:r>
                    <w:fldChar w:fldCharType="end"/>
                  </w:r>
                  <w:r>
                    <w:t>(</w:t>
                  </w:r>
                  <w:r>
                    <w:rPr>
                      <w:i/>
                    </w:rPr>
                    <w:t>e</w:t>
                  </w:r>
                  <w:r>
                    <w:t>)</w:t>
                  </w:r>
                  <w:r>
                    <w:tab/>
                    <w:t>Occupation:</w:t>
                  </w:r>
                </w:p>
                <w:p w:rsidR="00205B95" w:rsidRDefault="00205B95" w:rsidP="00205B95">
                  <w:pPr>
                    <w:pStyle w:val="TableItemIndent3"/>
                    <w:ind w:left="1880" w:firstLine="0"/>
                    <w:jc w:val="both"/>
                  </w:pPr>
                  <w:r>
                    <w:fldChar w:fldCharType="begin"/>
                  </w:r>
                  <w:r>
                    <w:instrText xml:space="preserve"> GUID=abdc539a-4f8f-44b1-b63a-0de013ce0d4e </w:instrText>
                  </w:r>
                  <w:r>
                    <w:fldChar w:fldCharType="end"/>
                  </w:r>
                  <w:r>
                    <w:t>(</w:t>
                  </w:r>
                  <w:r>
                    <w:rPr>
                      <w:i/>
                    </w:rPr>
                    <w:t>f</w:t>
                  </w:r>
                  <w:r>
                    <w:t>)</w:t>
                  </w:r>
                  <w:r>
                    <w:tab/>
                    <w:t>Relationship to child (if any):</w:t>
                  </w:r>
                </w:p>
                <w:p w:rsidR="00205B95" w:rsidRDefault="00205B95" w:rsidP="00205B95">
                  <w:pPr>
                    <w:pStyle w:val="TableItemIndent2"/>
                    <w:ind w:left="940" w:firstLine="0"/>
                    <w:jc w:val="both"/>
                  </w:pPr>
                  <w:r>
                    <w:fldChar w:fldCharType="begin"/>
                  </w:r>
                  <w:r>
                    <w:instrText xml:space="preserve"> GUID=78a5e451-b9c1-4965-bbac-9dfd5505cf6d </w:instrText>
                  </w:r>
                  <w:r>
                    <w:fldChar w:fldCharType="end"/>
                  </w:r>
                  <w:r>
                    <w:t>3.</w:t>
                  </w:r>
                  <w:r>
                    <w:tab/>
                    <w:t>The Applicant(s) is (are) resident in Singapore at                          Singapore and domiciled in Singapore.</w:t>
                  </w:r>
                </w:p>
                <w:p w:rsidR="00205B95" w:rsidRDefault="00205B95" w:rsidP="00205B95">
                  <w:pPr>
                    <w:pStyle w:val="TableItemIndent2"/>
                    <w:ind w:left="940" w:firstLine="0"/>
                    <w:jc w:val="both"/>
                  </w:pPr>
                  <w:r>
                    <w:fldChar w:fldCharType="begin"/>
                  </w:r>
                  <w:r>
                    <w:instrText xml:space="preserve"> GUID=a4758dcc-bad8-4893-b08b-e305b028b690 </w:instrText>
                  </w:r>
                  <w:r>
                    <w:fldChar w:fldCharType="end"/>
                  </w:r>
                  <w:r>
                    <w:t>4.</w:t>
                  </w:r>
                  <w:r>
                    <w:tab/>
                    <w:t>The Male Applicant                                    married the Female Applicant                                      at                  on                  .</w:t>
                  </w:r>
                </w:p>
                <w:p w:rsidR="00205B95" w:rsidRDefault="00205B95" w:rsidP="00205B95">
                  <w:pPr>
                    <w:pStyle w:val="TableItemIndent2"/>
                    <w:ind w:left="940" w:firstLine="0"/>
                    <w:jc w:val="both"/>
                  </w:pPr>
                  <w:r>
                    <w:fldChar w:fldCharType="begin"/>
                  </w:r>
                  <w:r>
                    <w:instrText xml:space="preserve"> GUID=9e1fa9c1-34b1-462d-9deb-40f7e440cc55 </w:instrText>
                  </w:r>
                  <w:r>
                    <w:fldChar w:fldCharType="end"/>
                  </w:r>
                  <w:r>
                    <w:t>5.</w:t>
                  </w:r>
                  <w:r>
                    <w:tab/>
                    <w:t>The Applicant(s) has (have) resident with him (her) (them) the following persons:</w:t>
                  </w:r>
                </w:p>
              </w:tc>
            </w:tr>
          </w:tbl>
          <w:p w:rsidR="006F2CA2" w:rsidRPr="006F2CA2" w:rsidRDefault="006F2CA2" w:rsidP="006F2CA2">
            <w:pPr>
              <w:spacing w:before="60" w:after="60" w:line="240" w:lineRule="auto"/>
              <w:rPr>
                <w:rFonts w:ascii="Times New Roman" w:hAnsi="Times New Roman" w:cs="Times New Roman"/>
                <w:sz w:val="22"/>
                <w:szCs w:val="20"/>
                <w:lang w:val="en-GB" w:eastAsia="en-US"/>
              </w:rPr>
            </w:pPr>
          </w:p>
        </w:tc>
      </w:tr>
      <w:tr w:rsidR="00E130EB" w:rsidTr="001720DF">
        <w:trPr>
          <w:divId w:val="2116439976"/>
          <w:cantSplit/>
          <w:jc w:val="center"/>
        </w:trPr>
        <w:tc>
          <w:tcPr>
            <w:tcW w:w="7256" w:type="dxa"/>
          </w:tcPr>
          <w:p w:rsidR="00E130EB" w:rsidRDefault="00E130EB" w:rsidP="00E43EFB">
            <w:pPr>
              <w:pStyle w:val="TableItemIndent2"/>
              <w:ind w:left="940" w:firstLine="0"/>
              <w:jc w:val="both"/>
            </w:pPr>
          </w:p>
        </w:tc>
      </w:tr>
    </w:tbl>
    <w:p w:rsidR="00D61EB4" w:rsidRPr="00D61EB4" w:rsidRDefault="00347ACE" w:rsidP="00347ACE">
      <w:pPr>
        <w:pStyle w:val="TableItemIndent2"/>
        <w:ind w:left="1160" w:firstLine="825"/>
        <w:jc w:val="both"/>
        <w:divId w:val="2116439976"/>
        <w:rPr>
          <w:lang w:val="en-GB"/>
        </w:rPr>
      </w:pPr>
      <w:r w:rsidRPr="00347ACE">
        <w:rPr>
          <w:lang w:val="en-GB"/>
        </w:rPr>
        <w:t>6.</w:t>
      </w:r>
      <w:r>
        <w:rPr>
          <w:lang w:val="en-GB"/>
        </w:rPr>
        <w:t xml:space="preserve"> P</w:t>
      </w:r>
      <w:r w:rsidR="00D61EB4" w:rsidRPr="00D61EB4">
        <w:rPr>
          <w:lang w:val="en-GB"/>
        </w:rPr>
        <w:t>articulars of infant to be adopted (“the said infant”):</w:t>
      </w:r>
    </w:p>
    <w:p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GUID=2173906c-0e6f-48bb-b659-df2062c1fa6a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Original name:</w:t>
      </w:r>
    </w:p>
    <w:p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GUID=931eb785-4cd9-4067-81f3-7011a3f79a48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New name (if any):</w:t>
      </w:r>
    </w:p>
    <w:p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GUID=4a775b17-f33a-4ef1-aaa8-d933577cd0ff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Date of birth:</w:t>
      </w:r>
    </w:p>
    <w:p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GUID=2f17ccb1-1ebb-43f2-84bb-f23261cfa04f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Age:</w:t>
      </w:r>
    </w:p>
    <w:p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GUID=e24b7a29-64bf-4544-8b6c-a794ed8aae36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Gender:</w:t>
      </w:r>
    </w:p>
    <w:p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GUID=14aa5795-9399-4ad6-97ca-64399c35778f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p>
    <w:p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GUID=bfd79b22-c676-4e33-82a7-0a85908486cc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g</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Race:</w:t>
      </w:r>
    </w:p>
    <w:p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GUID=8f6c59f1-6dcc-424c-a3e9-70c26ef63fbf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h</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Marital status:</w:t>
      </w:r>
    </w:p>
    <w:p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GUID=d3ce6d8f-c4f1-4239-b6dc-c2918ebbbada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i</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Present address:</w:t>
      </w:r>
    </w:p>
    <w:p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GUID=3293c176-0b87-4dc7-873c-12f1b0a0b027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j</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said infant is entitled/not entitled* to any property (state particulars if infant is entitled to property).</w:t>
      </w:r>
    </w:p>
    <w:p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GUID=2ecce93b-d3bf-4161-adc0-0a3d58219d24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k</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said infant is/is not* in the actual custody (or under the guardianship) of the Applicant(s) (state whereabouts of the said infant if he is not in the actual custody of the Applicant(s)).</w:t>
      </w:r>
    </w:p>
    <w:p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GUID=a02ad2a0-d628-4b64-a317-9479d72fb63d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l</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Applicant(s) have/have not* been supporting the said infant since (date on which support commenced).</w:t>
      </w:r>
    </w:p>
    <w:p w:rsidR="00D61EB4" w:rsidRPr="00D61EB4" w:rsidRDefault="00D61EB4" w:rsidP="00347ACE">
      <w:pPr>
        <w:spacing w:before="60" w:after="60" w:line="240" w:lineRule="auto"/>
        <w:ind w:left="212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lastRenderedPageBreak/>
        <w:fldChar w:fldCharType="begin"/>
      </w:r>
      <w:r w:rsidRPr="00D61EB4">
        <w:rPr>
          <w:rFonts w:ascii="Times New Roman" w:hAnsi="Times New Roman" w:cs="Times New Roman"/>
          <w:sz w:val="22"/>
          <w:szCs w:val="20"/>
          <w:lang w:val="en-GB" w:eastAsia="en-US"/>
        </w:rPr>
        <w:instrText xml:space="preserve"> GUID=81709f3d-5186-47e6-bb14-9afeb530c72c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m</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said infant has/has not* been subject to an adoption order or of any application for an adoption order. (State particulars if the said infant has been subject to an adoption order or an application for an adoption order.)</w:t>
      </w:r>
    </w:p>
    <w:p w:rsidR="00D61EB4" w:rsidRPr="00D61EB4" w:rsidRDefault="00D61EB4" w:rsidP="00347ACE">
      <w:pPr>
        <w:spacing w:before="60" w:after="60" w:line="240" w:lineRule="auto"/>
        <w:ind w:left="940" w:firstLine="903"/>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GUID=82592b68-185b-4ca8-9d2d-b4e5d76ea0c3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7.</w:t>
      </w:r>
      <w:r w:rsidRPr="00D61EB4">
        <w:rPr>
          <w:rFonts w:ascii="Times New Roman" w:hAnsi="Times New Roman" w:cs="Times New Roman"/>
          <w:sz w:val="22"/>
          <w:szCs w:val="20"/>
          <w:lang w:val="en-GB" w:eastAsia="en-US"/>
        </w:rPr>
        <w:tab/>
        <w:t>Particulars of Natural Father of infant to be adopted:</w:t>
      </w:r>
    </w:p>
    <w:p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GUID=6b0925cf-b451-4780-9111-9737e135f367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Name:</w:t>
      </w:r>
    </w:p>
    <w:p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GUID=96c551e8-7c9c-4566-b8cd-48699ae597fa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I.D. No.:</w:t>
      </w:r>
    </w:p>
    <w:p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GUID=e0672903-fc6d-492c-9208-d75437498fd6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Address:</w:t>
      </w:r>
    </w:p>
    <w:p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GUID=60b3f0e3-6ea3-4453-a83f-2cca7e6c3a3a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p>
    <w:p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GUID=f2d5847b-7ac9-4bbc-b954-53e5fb700050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Religion:</w:t>
      </w:r>
    </w:p>
    <w:p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GUID=70a98feb-8efe-4d11-af7c-f7e548b83fc9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Consent to the Originating Summons has/has not* been obtained.</w:t>
      </w:r>
    </w:p>
    <w:p w:rsidR="00D61EB4" w:rsidRPr="00D61EB4" w:rsidRDefault="00D61EB4" w:rsidP="00347ACE">
      <w:pPr>
        <w:spacing w:before="60" w:after="60" w:line="240" w:lineRule="auto"/>
        <w:ind w:left="940" w:firstLine="903"/>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GUID=a34f6a1b-b5ac-46d8-9cfb-2b9eff47fb69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8.</w:t>
      </w:r>
      <w:r w:rsidRPr="00D61EB4">
        <w:rPr>
          <w:rFonts w:ascii="Times New Roman" w:hAnsi="Times New Roman" w:cs="Times New Roman"/>
          <w:sz w:val="22"/>
          <w:szCs w:val="20"/>
          <w:lang w:val="en-GB" w:eastAsia="en-US"/>
        </w:rPr>
        <w:tab/>
        <w:t>Particulars of Natural Mother of infant to be adopted:</w:t>
      </w:r>
    </w:p>
    <w:p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GUID=ad7f06f1-23ee-47f0-b4b9-663887fa1fe1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Name:</w:t>
      </w:r>
    </w:p>
    <w:p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GUID=f327e200-f3f6-4ff1-a968-4e6b5cbede13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I.D. No.:</w:t>
      </w:r>
    </w:p>
    <w:p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GUID=c76f8962-f3ee-48af-a5b1-10c14742484f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Address:</w:t>
      </w:r>
    </w:p>
    <w:p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GUID=98546f87-04f9-4682-b5a6-dc7d557f584b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p>
    <w:p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GUID=ea4b7fbc-a3b4-4d09-a45b-4af0529b74f8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Religion:</w:t>
      </w:r>
    </w:p>
    <w:p w:rsidR="00D61EB4" w:rsidRPr="00D61EB4" w:rsidRDefault="00D61EB4" w:rsidP="00347ACE">
      <w:pPr>
        <w:spacing w:before="60" w:after="60" w:line="240" w:lineRule="auto"/>
        <w:ind w:left="1880" w:firstLine="247"/>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GUID=2ac8bbe0-4c59-45aa-b110-90e74d347ad3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Consent to the Originating Summons has/has not* been obtained.</w:t>
      </w:r>
    </w:p>
    <w:p w:rsidR="006F2CA2" w:rsidRPr="00D61EB4" w:rsidRDefault="00D61EB4" w:rsidP="00347ACE">
      <w:pPr>
        <w:spacing w:before="120" w:after="0" w:line="240" w:lineRule="auto"/>
        <w:ind w:left="2127" w:hanging="284"/>
        <w:jc w:val="both"/>
        <w:divId w:val="2116439976"/>
        <w:rPr>
          <w:rFonts w:ascii="Times New Roman" w:hAnsi="Times New Roman" w:cs="Times New Roman"/>
          <w:sz w:val="22"/>
          <w:szCs w:val="22"/>
          <w:lang w:val="en-GB" w:eastAsia="en-US"/>
        </w:rPr>
      </w:pPr>
      <w:r w:rsidRPr="00D61EB4">
        <w:rPr>
          <w:rFonts w:ascii="Times New Roman" w:hAnsi="Times New Roman" w:cs="Times New Roman"/>
          <w:sz w:val="22"/>
          <w:szCs w:val="22"/>
          <w:lang w:val="en-GB" w:eastAsia="en-US"/>
        </w:rPr>
        <w:fldChar w:fldCharType="begin"/>
      </w:r>
      <w:r w:rsidRPr="00D61EB4">
        <w:rPr>
          <w:rFonts w:ascii="Times New Roman" w:hAnsi="Times New Roman" w:cs="Times New Roman"/>
          <w:sz w:val="22"/>
          <w:szCs w:val="22"/>
          <w:lang w:val="en-GB" w:eastAsia="en-US"/>
        </w:rPr>
        <w:instrText xml:space="preserve"> GUID=3561cc02-f5a6-49d7-9ab2-a9f83fd90fc7 </w:instrText>
      </w:r>
      <w:r w:rsidRPr="00D61EB4">
        <w:rPr>
          <w:rFonts w:ascii="Times New Roman" w:hAnsi="Times New Roman" w:cs="Times New Roman"/>
          <w:sz w:val="22"/>
          <w:szCs w:val="22"/>
          <w:lang w:val="en-GB" w:eastAsia="en-US"/>
        </w:rPr>
        <w:fldChar w:fldCharType="end"/>
      </w:r>
      <w:r w:rsidRPr="00D61EB4">
        <w:rPr>
          <w:rFonts w:ascii="Times New Roman" w:hAnsi="Times New Roman" w:cs="Times New Roman"/>
          <w:sz w:val="22"/>
          <w:szCs w:val="22"/>
          <w:lang w:val="en-GB" w:eastAsia="en-US"/>
        </w:rPr>
        <w:t>9.</w:t>
      </w:r>
      <w:r w:rsidRPr="00D61EB4">
        <w:rPr>
          <w:rFonts w:ascii="Times New Roman" w:hAnsi="Times New Roman" w:cs="Times New Roman"/>
          <w:sz w:val="22"/>
          <w:szCs w:val="22"/>
          <w:lang w:val="en-GB" w:eastAsia="en-US"/>
        </w:rPr>
        <w:tab/>
        <w:t>The Applicant(s) undertakes (undertake) if an order is made on this Originating Summons, to provide maintenance and education for the said infant. The Applicant(s) will, if required, secure the above provision by bond or otherwise as the Court may require.</w:t>
      </w:r>
    </w:p>
    <w:p w:rsidR="00D61EB4" w:rsidRPr="00D61EB4" w:rsidRDefault="00D61EB4" w:rsidP="00347ACE">
      <w:pPr>
        <w:spacing w:before="60" w:after="60" w:line="240" w:lineRule="auto"/>
        <w:ind w:left="2127" w:hanging="284"/>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GUID=dbda871b-9e2c-4c9d-ba7a-3a65ce2943d6 </w:instrText>
      </w:r>
      <w:r w:rsidRPr="00D61EB4">
        <w:rPr>
          <w:rFonts w:ascii="Times New Roman" w:hAnsi="Times New Roman" w:cs="Times New Roman"/>
          <w:sz w:val="22"/>
          <w:szCs w:val="20"/>
          <w:lang w:val="en-GB" w:eastAsia="en-US"/>
        </w:rPr>
        <w:fldChar w:fldCharType="end"/>
      </w:r>
      <w:r w:rsidR="00347ACE">
        <w:rPr>
          <w:rFonts w:ascii="Times New Roman" w:hAnsi="Times New Roman" w:cs="Times New Roman"/>
          <w:sz w:val="22"/>
          <w:szCs w:val="20"/>
          <w:lang w:val="en-GB" w:eastAsia="en-US"/>
        </w:rPr>
        <w:t>1</w:t>
      </w:r>
      <w:r w:rsidRPr="00D61EB4">
        <w:rPr>
          <w:rFonts w:ascii="Times New Roman" w:hAnsi="Times New Roman" w:cs="Times New Roman"/>
          <w:sz w:val="22"/>
          <w:szCs w:val="20"/>
          <w:lang w:val="en-GB" w:eastAsia="en-US"/>
        </w:rPr>
        <w:t>0.</w:t>
      </w:r>
      <w:r w:rsidRPr="00D61EB4">
        <w:rPr>
          <w:rFonts w:ascii="Times New Roman" w:hAnsi="Times New Roman" w:cs="Times New Roman"/>
          <w:sz w:val="22"/>
          <w:szCs w:val="20"/>
          <w:lang w:val="en-GB" w:eastAsia="en-US"/>
        </w:rPr>
        <w:tab/>
        <w:t>The Applicant(s) has not (have not nor has either of them) received or agree to receive, and no person has made or given or agreed to make or give to the Applicant(s) (or either of them) any payment or reward in consideration of the adoption of the said infant except as follows:</w:t>
      </w:r>
    </w:p>
    <w:p w:rsidR="00D61EB4" w:rsidRPr="00D61EB4" w:rsidRDefault="00D61EB4" w:rsidP="00347ACE">
      <w:pPr>
        <w:spacing w:before="60" w:after="60" w:line="240" w:lineRule="auto"/>
        <w:ind w:left="2127" w:hanging="284"/>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GUID=e14ffbf9-a3a3-4be6-a0fd-5d22eb96337d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ab/>
        <w:t>(State the nature of the payment or reward made or received in consideration of the adoption.)</w:t>
      </w:r>
    </w:p>
    <w:p w:rsidR="00D61EB4" w:rsidRPr="00D61EB4" w:rsidRDefault="00D61EB4" w:rsidP="00347ACE">
      <w:pPr>
        <w:spacing w:before="60" w:after="60" w:line="240" w:lineRule="auto"/>
        <w:ind w:left="2127" w:hanging="284"/>
        <w:jc w:val="both"/>
        <w:divId w:val="2116439976"/>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GUID=9cc0051d-e197-44a1-a7fe-03891eb6901c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11.</w:t>
      </w:r>
      <w:r w:rsidRPr="00D61EB4">
        <w:rPr>
          <w:rFonts w:ascii="Times New Roman" w:hAnsi="Times New Roman" w:cs="Times New Roman"/>
          <w:sz w:val="22"/>
          <w:szCs w:val="20"/>
          <w:lang w:val="en-GB" w:eastAsia="en-US"/>
        </w:rPr>
        <w:tab/>
        <w:t>The Applicant(s) shall provide for the costs of this Originating Summons including the costs of the Director of Social Welfare if he is appointed guardian in adoption of the said infant or such person as may be appointed by this Court.</w:t>
      </w:r>
    </w:p>
    <w:p w:rsidR="00D61EB4" w:rsidRPr="00D61EB4" w:rsidRDefault="00D61EB4" w:rsidP="00D61EB4">
      <w:pPr>
        <w:spacing w:before="120" w:after="0" w:line="240" w:lineRule="auto"/>
        <w:jc w:val="both"/>
        <w:divId w:val="2116439976"/>
        <w:rPr>
          <w:rFonts w:ascii="Times New Roman" w:hAnsi="Times New Roman" w:cs="Times New Roman"/>
          <w:sz w:val="22"/>
          <w:szCs w:val="22"/>
          <w:lang w:val="en-GB" w:eastAsia="en-US"/>
        </w:rPr>
      </w:pPr>
      <w:r w:rsidRPr="00D61EB4">
        <w:rPr>
          <w:rFonts w:ascii="Times New Roman" w:hAnsi="Times New Roman" w:cs="Times New Roman"/>
          <w:sz w:val="22"/>
          <w:szCs w:val="22"/>
          <w:lang w:val="en-GB" w:eastAsia="en-US"/>
        </w:rPr>
        <w:fldChar w:fldCharType="begin"/>
      </w:r>
      <w:r w:rsidRPr="00D61EB4">
        <w:rPr>
          <w:rFonts w:ascii="Times New Roman" w:hAnsi="Times New Roman" w:cs="Times New Roman"/>
          <w:sz w:val="22"/>
          <w:szCs w:val="22"/>
          <w:lang w:val="en-GB" w:eastAsia="en-US"/>
        </w:rPr>
        <w:instrText xml:space="preserve"> GUID=6b4ada2a-4187-426d-b743-5e715bad8067 </w:instrText>
      </w:r>
      <w:r w:rsidRPr="00D61EB4">
        <w:rPr>
          <w:rFonts w:ascii="Times New Roman" w:hAnsi="Times New Roman" w:cs="Times New Roman"/>
          <w:sz w:val="22"/>
          <w:szCs w:val="22"/>
          <w:lang w:val="en-GB" w:eastAsia="en-US"/>
        </w:rPr>
        <w:fldChar w:fldCharType="end"/>
      </w:r>
      <w:r w:rsidRPr="00D61EB4">
        <w:rPr>
          <w:rFonts w:ascii="Times New Roman" w:hAnsi="Times New Roman" w:cs="Times New Roman"/>
          <w:sz w:val="22"/>
          <w:szCs w:val="22"/>
          <w:lang w:val="en-GB" w:eastAsia="en-US"/>
        </w:rPr>
        <w:t>(*Delete as appropriate)</w:t>
      </w:r>
    </w:p>
    <w:p w:rsidR="00D61EB4" w:rsidRDefault="00D61EB4" w:rsidP="00D61EB4">
      <w:pPr>
        <w:spacing w:before="120" w:after="0" w:line="240" w:lineRule="auto"/>
        <w:jc w:val="both"/>
        <w:divId w:val="2116439976"/>
        <w:rPr>
          <w:rFonts w:ascii="Times New Roman" w:hAnsi="Times New Roman" w:cs="Times New Roman"/>
          <w:sz w:val="26"/>
          <w:szCs w:val="20"/>
          <w:lang w:val="en-GB" w:eastAsia="en-US"/>
        </w:rPr>
      </w:pPr>
    </w:p>
    <w:p w:rsidR="00D61EB4" w:rsidRDefault="00D61EB4" w:rsidP="00D61EB4">
      <w:pPr>
        <w:spacing w:before="120" w:after="0" w:line="240" w:lineRule="auto"/>
        <w:jc w:val="both"/>
        <w:divId w:val="2116439976"/>
        <w:rPr>
          <w:rFonts w:ascii="Times New Roman" w:hAnsi="Times New Roman" w:cs="Times New Roman"/>
          <w:sz w:val="26"/>
          <w:szCs w:val="20"/>
          <w:lang w:val="en-GB" w:eastAsia="en-US"/>
        </w:rPr>
      </w:pPr>
    </w:p>
    <w:p w:rsidR="00D61EB4" w:rsidRDefault="00D61EB4" w:rsidP="00D61EB4">
      <w:pPr>
        <w:spacing w:before="120" w:after="0" w:line="240" w:lineRule="auto"/>
        <w:jc w:val="both"/>
        <w:divId w:val="2116439976"/>
        <w:rPr>
          <w:rFonts w:ascii="Times New Roman" w:hAnsi="Times New Roman" w:cs="Times New Roman"/>
          <w:sz w:val="26"/>
          <w:szCs w:val="20"/>
          <w:lang w:val="en-GB" w:eastAsia="en-US"/>
        </w:rPr>
      </w:pPr>
    </w:p>
    <w:p w:rsidR="00D61EB4" w:rsidRDefault="00D61EB4" w:rsidP="00D61EB4">
      <w:pPr>
        <w:spacing w:before="120" w:after="0" w:line="240" w:lineRule="auto"/>
        <w:jc w:val="both"/>
        <w:divId w:val="2116439976"/>
        <w:rPr>
          <w:rFonts w:ascii="Times New Roman" w:hAnsi="Times New Roman" w:cs="Times New Roman"/>
          <w:sz w:val="26"/>
          <w:szCs w:val="20"/>
          <w:lang w:val="en-GB" w:eastAsia="en-US"/>
        </w:rPr>
      </w:pPr>
    </w:p>
    <w:p w:rsidR="00D61EB4" w:rsidRDefault="00D61EB4" w:rsidP="00D61EB4">
      <w:pPr>
        <w:spacing w:before="120" w:after="0" w:line="240" w:lineRule="auto"/>
        <w:jc w:val="both"/>
        <w:divId w:val="2116439976"/>
        <w:rPr>
          <w:rFonts w:ascii="Times New Roman" w:hAnsi="Times New Roman" w:cs="Times New Roman"/>
          <w:sz w:val="26"/>
          <w:szCs w:val="20"/>
          <w:lang w:val="en-GB" w:eastAsia="en-US"/>
        </w:rPr>
      </w:pPr>
    </w:p>
    <w:p w:rsidR="00D61EB4" w:rsidRDefault="00D61EB4" w:rsidP="00D61EB4">
      <w:pPr>
        <w:spacing w:before="120" w:after="0" w:line="240" w:lineRule="auto"/>
        <w:jc w:val="both"/>
        <w:divId w:val="2116439976"/>
        <w:rPr>
          <w:rFonts w:ascii="Times New Roman" w:hAnsi="Times New Roman" w:cs="Times New Roman"/>
          <w:sz w:val="26"/>
          <w:szCs w:val="20"/>
          <w:lang w:val="en-GB" w:eastAsia="en-US"/>
        </w:rPr>
      </w:pPr>
    </w:p>
    <w:p w:rsidR="00D61EB4" w:rsidRDefault="00D61EB4" w:rsidP="00D61EB4">
      <w:pPr>
        <w:spacing w:before="120" w:after="0" w:line="240" w:lineRule="auto"/>
        <w:jc w:val="both"/>
        <w:divId w:val="2116439976"/>
        <w:rPr>
          <w:rFonts w:ascii="Times New Roman" w:hAnsi="Times New Roman" w:cs="Times New Roman"/>
          <w:sz w:val="26"/>
          <w:szCs w:val="20"/>
          <w:lang w:val="en-GB" w:eastAsia="en-US"/>
        </w:rPr>
      </w:pPr>
    </w:p>
    <w:p w:rsidR="00D61EB4" w:rsidRDefault="00D61EB4" w:rsidP="00D61EB4">
      <w:pPr>
        <w:spacing w:before="120" w:after="0" w:line="240" w:lineRule="auto"/>
        <w:jc w:val="both"/>
        <w:divId w:val="2116439976"/>
        <w:rPr>
          <w:rFonts w:ascii="Times New Roman" w:hAnsi="Times New Roman" w:cs="Times New Roman"/>
          <w:sz w:val="26"/>
          <w:szCs w:val="20"/>
          <w:lang w:val="en-GB" w:eastAsia="en-US"/>
        </w:rPr>
      </w:pPr>
    </w:p>
    <w:p w:rsidR="00D61EB4" w:rsidRDefault="00D61EB4" w:rsidP="00D61EB4">
      <w:pPr>
        <w:spacing w:before="120" w:after="0" w:line="240" w:lineRule="auto"/>
        <w:jc w:val="both"/>
        <w:divId w:val="2116439976"/>
        <w:rPr>
          <w:rFonts w:ascii="Times New Roman" w:hAnsi="Times New Roman" w:cs="Times New Roman"/>
          <w:sz w:val="26"/>
          <w:szCs w:val="20"/>
          <w:lang w:val="en-GB" w:eastAsia="en-US"/>
        </w:rPr>
      </w:pPr>
    </w:p>
    <w:p w:rsidR="00D61EB4" w:rsidRDefault="00D61EB4" w:rsidP="00D61EB4">
      <w:pPr>
        <w:spacing w:before="120" w:after="0" w:line="240" w:lineRule="auto"/>
        <w:jc w:val="both"/>
        <w:divId w:val="2116439976"/>
        <w:rPr>
          <w:rFonts w:ascii="Times New Roman" w:hAnsi="Times New Roman" w:cs="Times New Roman"/>
          <w:sz w:val="26"/>
          <w:szCs w:val="20"/>
          <w:lang w:val="en-GB" w:eastAsia="en-US"/>
        </w:rPr>
      </w:pPr>
    </w:p>
    <w:p w:rsidR="005F3426" w:rsidRDefault="005F3426" w:rsidP="00D61EB4">
      <w:pPr>
        <w:spacing w:before="120" w:after="0" w:line="240" w:lineRule="auto"/>
        <w:jc w:val="both"/>
        <w:divId w:val="2116439976"/>
        <w:rPr>
          <w:rFonts w:ascii="Times New Roman" w:hAnsi="Times New Roman" w:cs="Times New Roman"/>
          <w:sz w:val="26"/>
          <w:szCs w:val="20"/>
          <w:lang w:val="en-GB" w:eastAsia="en-US"/>
        </w:rPr>
      </w:pPr>
    </w:p>
    <w:p w:rsidR="005F3426" w:rsidRPr="006F2CA2" w:rsidRDefault="005F3426" w:rsidP="00D61EB4">
      <w:pPr>
        <w:spacing w:before="120" w:after="0" w:line="240" w:lineRule="auto"/>
        <w:jc w:val="both"/>
        <w:divId w:val="2116439976"/>
        <w:rPr>
          <w:rFonts w:ascii="Times New Roman" w:hAnsi="Times New Roman" w:cs="Times New Roman"/>
          <w:sz w:val="26"/>
          <w:szCs w:val="20"/>
          <w:lang w:val="en-GB" w:eastAsia="en-US"/>
        </w:rPr>
      </w:pPr>
    </w:p>
    <w:tbl>
      <w:tblPr>
        <w:tblW w:w="7256" w:type="dxa"/>
        <w:jc w:val="center"/>
        <w:tblLook w:val="04A0" w:firstRow="1" w:lastRow="0" w:firstColumn="1" w:lastColumn="0" w:noHBand="0" w:noVBand="1"/>
      </w:tblPr>
      <w:tblGrid>
        <w:gridCol w:w="1060"/>
        <w:gridCol w:w="839"/>
        <w:gridCol w:w="3387"/>
        <w:gridCol w:w="83"/>
        <w:gridCol w:w="1060"/>
        <w:gridCol w:w="827"/>
      </w:tblGrid>
      <w:tr w:rsidR="004811CF" w:rsidTr="00CD2EF0">
        <w:trPr>
          <w:gridAfter w:val="1"/>
          <w:divId w:val="2116439976"/>
          <w:wAfter w:w="827" w:type="dxa"/>
          <w:cantSplit/>
          <w:jc w:val="center"/>
        </w:trPr>
        <w:tc>
          <w:tcPr>
            <w:tcW w:w="6429" w:type="dxa"/>
            <w:gridSpan w:val="5"/>
          </w:tcPr>
          <w:p w:rsidR="004811CF" w:rsidRPr="00E524A3" w:rsidRDefault="004811CF" w:rsidP="004811CF">
            <w:pPr>
              <w:jc w:val="center"/>
              <w:rPr>
                <w:rFonts w:ascii="Times New Roman" w:hAnsi="Times New Roman" w:cs="Times New Roman"/>
                <w:sz w:val="22"/>
                <w:szCs w:val="22"/>
                <w:lang w:val="en-GB" w:eastAsia="en-US"/>
              </w:rPr>
            </w:pPr>
            <w:r w:rsidRPr="00E524A3">
              <w:rPr>
                <w:rFonts w:ascii="Times New Roman" w:hAnsi="Times New Roman" w:cs="Times New Roman"/>
                <w:sz w:val="22"/>
                <w:szCs w:val="22"/>
                <w:lang w:val="en-GB" w:eastAsia="en-US"/>
              </w:rPr>
              <w:lastRenderedPageBreak/>
              <w:fldChar w:fldCharType="begin"/>
            </w:r>
            <w:r w:rsidRPr="00E524A3">
              <w:rPr>
                <w:rFonts w:ascii="Times New Roman" w:hAnsi="Times New Roman" w:cs="Times New Roman"/>
                <w:sz w:val="22"/>
                <w:szCs w:val="22"/>
                <w:lang w:val="en-GB" w:eastAsia="en-US"/>
              </w:rPr>
              <w:instrText xml:space="preserve"> GUID=02c310b0-23b1-4511-b39a-778dba6468ac </w:instrText>
            </w:r>
            <w:r w:rsidRPr="00E524A3">
              <w:rPr>
                <w:rFonts w:ascii="Times New Roman" w:hAnsi="Times New Roman" w:cs="Times New Roman"/>
                <w:sz w:val="22"/>
                <w:szCs w:val="22"/>
                <w:lang w:val="en-GB" w:eastAsia="en-US"/>
              </w:rPr>
              <w:fldChar w:fldCharType="end"/>
            </w:r>
            <w:r w:rsidR="00347ACE">
              <w:rPr>
                <w:rFonts w:ascii="Times New Roman" w:hAnsi="Times New Roman" w:cs="Times New Roman"/>
                <w:sz w:val="22"/>
                <w:szCs w:val="22"/>
                <w:lang w:val="en-GB" w:eastAsia="en-US"/>
              </w:rPr>
              <w:t>FORM</w:t>
            </w:r>
            <w:r w:rsidRPr="00E524A3">
              <w:rPr>
                <w:rFonts w:ascii="Times New Roman" w:hAnsi="Times New Roman" w:cs="Times New Roman"/>
                <w:sz w:val="22"/>
                <w:szCs w:val="22"/>
                <w:lang w:val="en-GB" w:eastAsia="en-US"/>
              </w:rPr>
              <w:t xml:space="preserve"> 39</w:t>
            </w:r>
          </w:p>
        </w:tc>
      </w:tr>
      <w:tr w:rsidR="004811CF" w:rsidTr="00CD2EF0">
        <w:trPr>
          <w:divId w:val="2116439976"/>
          <w:cantSplit/>
          <w:jc w:val="center"/>
        </w:trPr>
        <w:tc>
          <w:tcPr>
            <w:tcW w:w="1899" w:type="dxa"/>
            <w:gridSpan w:val="2"/>
          </w:tcPr>
          <w:p w:rsidR="004811CF" w:rsidRDefault="004811CF" w:rsidP="00E43EFB">
            <w:pPr>
              <w:pStyle w:val="TableItemNoIndent"/>
              <w:rPr>
                <w:sz w:val="18"/>
                <w:szCs w:val="18"/>
              </w:rPr>
            </w:pPr>
            <w:r w:rsidRPr="009E5557">
              <w:rPr>
                <w:sz w:val="18"/>
                <w:szCs w:val="18"/>
              </w:rPr>
              <w:fldChar w:fldCharType="begin"/>
            </w:r>
            <w:r w:rsidRPr="009E5557">
              <w:rPr>
                <w:sz w:val="18"/>
                <w:szCs w:val="18"/>
              </w:rPr>
              <w:instrText xml:space="preserve"> GUID=12b6df0f-ecf7-4939-a35d-d3dfc3be3e71 </w:instrText>
            </w:r>
            <w:r w:rsidRPr="009E5557">
              <w:rPr>
                <w:sz w:val="18"/>
                <w:szCs w:val="18"/>
              </w:rPr>
              <w:fldChar w:fldCharType="end"/>
            </w:r>
            <w:r w:rsidRPr="009E5557">
              <w:rPr>
                <w:sz w:val="18"/>
                <w:szCs w:val="18"/>
              </w:rPr>
              <w:t>R.135</w:t>
            </w:r>
          </w:p>
          <w:p w:rsidR="004811CF" w:rsidRDefault="004811CF" w:rsidP="00E43EFB">
            <w:pPr>
              <w:pStyle w:val="TableItemNoIndent"/>
              <w:rPr>
                <w:sz w:val="18"/>
                <w:szCs w:val="18"/>
              </w:rPr>
            </w:pPr>
          </w:p>
          <w:p w:rsidR="004811CF" w:rsidRDefault="004811CF" w:rsidP="00E43EFB">
            <w:pPr>
              <w:pStyle w:val="TableItemNoIndent"/>
              <w:rPr>
                <w:sz w:val="18"/>
                <w:szCs w:val="18"/>
              </w:rPr>
            </w:pPr>
          </w:p>
          <w:p w:rsidR="004811CF" w:rsidRPr="009E5557" w:rsidRDefault="004811CF" w:rsidP="00E43EFB">
            <w:pPr>
              <w:pStyle w:val="TableItemNoIndent"/>
              <w:rPr>
                <w:sz w:val="18"/>
                <w:szCs w:val="18"/>
              </w:rPr>
            </w:pPr>
          </w:p>
        </w:tc>
        <w:tc>
          <w:tcPr>
            <w:tcW w:w="3387" w:type="dxa"/>
          </w:tcPr>
          <w:p w:rsidR="004811CF" w:rsidRDefault="004811CF" w:rsidP="00E43EFB">
            <w:pPr>
              <w:pStyle w:val="TableItemCentered"/>
            </w:pPr>
          </w:p>
          <w:p w:rsidR="004811CF" w:rsidRDefault="004811CF" w:rsidP="00E43EFB">
            <w:pPr>
              <w:pStyle w:val="TableItemCentered"/>
            </w:pPr>
            <w:r>
              <w:fldChar w:fldCharType="begin"/>
            </w:r>
            <w:r>
              <w:instrText xml:space="preserve"> GUID=ab124ee4-60cc-4722-8284-30fea6fe2773 </w:instrText>
            </w:r>
            <w:r>
              <w:fldChar w:fldCharType="end"/>
            </w:r>
            <w:r>
              <w:t xml:space="preserve">CONSENT TO  ADOPTION </w:t>
            </w:r>
            <w:r>
              <w:br/>
              <w:t xml:space="preserve">ORDER AND DISPENSATION </w:t>
            </w:r>
            <w:r>
              <w:br/>
              <w:t>OF SERVICE OF DOCUMENTS</w:t>
            </w:r>
          </w:p>
        </w:tc>
        <w:tc>
          <w:tcPr>
            <w:tcW w:w="1970" w:type="dxa"/>
            <w:gridSpan w:val="3"/>
          </w:tcPr>
          <w:p w:rsidR="004811CF" w:rsidRDefault="004811CF" w:rsidP="00E43EFB">
            <w:pPr>
              <w:pStyle w:val="TableItemCentered"/>
            </w:pPr>
            <w:r>
              <w:fldChar w:fldCharType="begin"/>
            </w:r>
            <w:r>
              <w:instrText xml:space="preserve"> GUID=49d2f2c2-32b8-4b1e-9144-1e1a3a48d2ff </w:instrText>
            </w:r>
            <w:r>
              <w:fldChar w:fldCharType="end"/>
            </w:r>
          </w:p>
        </w:tc>
      </w:tr>
      <w:tr w:rsidR="004811CF" w:rsidTr="00CD2EF0">
        <w:trPr>
          <w:divId w:val="2116439976"/>
          <w:cantSplit/>
          <w:jc w:val="center"/>
        </w:trPr>
        <w:tc>
          <w:tcPr>
            <w:tcW w:w="7256" w:type="dxa"/>
            <w:gridSpan w:val="6"/>
          </w:tcPr>
          <w:p w:rsidR="004811CF" w:rsidRDefault="004811CF" w:rsidP="00E43EFB">
            <w:pPr>
              <w:pStyle w:val="TableItemCentered"/>
            </w:pPr>
            <w:r>
              <w:fldChar w:fldCharType="begin"/>
            </w:r>
            <w:r>
              <w:instrText xml:space="preserve"> GUID=b1902f3e-6d90-4d1c-9d99-8f1ed703a6dd </w:instrText>
            </w:r>
            <w:r>
              <w:fldChar w:fldCharType="end"/>
            </w:r>
            <w:r>
              <w:t>(Title as in Form 37)</w:t>
            </w:r>
          </w:p>
          <w:p w:rsidR="004811CF" w:rsidRDefault="004811CF" w:rsidP="00E43EFB">
            <w:pPr>
              <w:pStyle w:val="ScheduleSectionTextIndent"/>
              <w:ind w:firstLine="600"/>
            </w:pPr>
            <w:r>
              <w:fldChar w:fldCharType="begin"/>
            </w:r>
            <w:r>
              <w:instrText xml:space="preserve"> GUID=6a20be49-88bd-486c-adb9-01bc49f66400 </w:instrText>
            </w:r>
            <w:r>
              <w:fldChar w:fldCharType="end"/>
            </w:r>
            <w:r>
              <w:t>I (We),                  , of                       (and of                     ) being (the parent of the abovenamed infant) (or guardian of the abovenamed infant) (or the person having actual custody of the abovenamed infant) (or a person liable to contribute to the support of the abovenamed infant) state as follows:</w:t>
            </w:r>
          </w:p>
          <w:p w:rsidR="004811CF" w:rsidRDefault="004811CF" w:rsidP="00E43EFB">
            <w:pPr>
              <w:pStyle w:val="ScheduleSectionTextIndent"/>
              <w:ind w:firstLine="600"/>
            </w:pPr>
            <w:r>
              <w:fldChar w:fldCharType="begin"/>
            </w:r>
            <w:r>
              <w:instrText xml:space="preserve"> GUID=4f4d2376-577c-47c0-a14f-46eadc1bb2de </w:instrText>
            </w:r>
            <w:r>
              <w:fldChar w:fldCharType="end"/>
            </w:r>
            <w:r>
              <w:t>1.  I (We) understand the nature and effect of the adoption order which is applied for in these proceedings and that in particular I (we) understand that the effect of the order will be to permanently deprive me (us) of my (our) parental rights.</w:t>
            </w:r>
          </w:p>
          <w:p w:rsidR="004811CF" w:rsidRDefault="004811CF" w:rsidP="00E43EFB">
            <w:pPr>
              <w:pStyle w:val="ScheduleSectionTextIndent"/>
              <w:ind w:firstLine="600"/>
            </w:pPr>
            <w:r>
              <w:fldChar w:fldCharType="begin"/>
            </w:r>
            <w:r>
              <w:instrText xml:space="preserve"> GUID=18416ead-cd42-46bc-8328-375940d21cd3 </w:instrText>
            </w:r>
            <w:r>
              <w:fldChar w:fldCharType="end"/>
            </w:r>
            <w:r>
              <w:t>2.  I (We) hereby consent to the making of an adoption order in favour of the Applicant(s).</w:t>
            </w:r>
          </w:p>
          <w:p w:rsidR="004811CF" w:rsidRDefault="004811CF" w:rsidP="00E43EFB">
            <w:pPr>
              <w:pStyle w:val="ScheduleSectionTextIndent"/>
              <w:ind w:firstLine="600"/>
            </w:pPr>
            <w:r>
              <w:fldChar w:fldCharType="begin"/>
            </w:r>
            <w:r>
              <w:instrText xml:space="preserve"> GUID=2bc6034b-c32e-45aa-b2b0-9fad6abd0845 </w:instrText>
            </w:r>
            <w:r>
              <w:fldChar w:fldCharType="end"/>
            </w:r>
            <w:r>
              <w:t>3. I (We) consent to the dispensation of service of the Originating Summons, Request for Further Hearing of Originating Summons and all other subsequent documents filed in these proceedings on me (us).</w:t>
            </w:r>
          </w:p>
        </w:tc>
      </w:tr>
      <w:tr w:rsidR="004811CF" w:rsidTr="00CD2EF0">
        <w:trPr>
          <w:divId w:val="2116439976"/>
          <w:cantSplit/>
          <w:trHeight w:val="100"/>
          <w:jc w:val="center"/>
        </w:trPr>
        <w:tc>
          <w:tcPr>
            <w:tcW w:w="5286" w:type="dxa"/>
            <w:gridSpan w:val="3"/>
          </w:tcPr>
          <w:p w:rsidR="004811CF" w:rsidRDefault="004811CF" w:rsidP="00E43EFB">
            <w:pPr>
              <w:pStyle w:val="TableItemNoIndent"/>
            </w:pPr>
            <w:r>
              <w:fldChar w:fldCharType="begin"/>
            </w:r>
            <w:r>
              <w:instrText xml:space="preserve"> GUID=5634333b-aff3-4b5b-8c0d-a6d19326b92b </w:instrText>
            </w:r>
            <w:r>
              <w:fldChar w:fldCharType="end"/>
            </w:r>
          </w:p>
        </w:tc>
        <w:tc>
          <w:tcPr>
            <w:tcW w:w="1970" w:type="dxa"/>
            <w:gridSpan w:val="3"/>
          </w:tcPr>
          <w:p w:rsidR="004811CF" w:rsidRDefault="004811CF" w:rsidP="00E43EFB">
            <w:pPr>
              <w:pStyle w:val="TableItemNoIndent"/>
            </w:pPr>
            <w:r>
              <w:fldChar w:fldCharType="begin"/>
            </w:r>
            <w:r>
              <w:instrText xml:space="preserve"> GUID=37a6d953-27b6-4e9a-808f-11e64900c263 </w:instrText>
            </w:r>
            <w:r>
              <w:fldChar w:fldCharType="end"/>
            </w:r>
            <w:r>
              <w:t>)</w:t>
            </w:r>
          </w:p>
        </w:tc>
      </w:tr>
      <w:tr w:rsidR="004811CF" w:rsidTr="00CD2EF0">
        <w:trPr>
          <w:divId w:val="2116439976"/>
          <w:cantSplit/>
          <w:trHeight w:val="100"/>
          <w:jc w:val="center"/>
        </w:trPr>
        <w:tc>
          <w:tcPr>
            <w:tcW w:w="5286" w:type="dxa"/>
            <w:gridSpan w:val="3"/>
          </w:tcPr>
          <w:p w:rsidR="004811CF" w:rsidRDefault="004811CF" w:rsidP="00E43EFB">
            <w:pPr>
              <w:pStyle w:val="TableItemNoIndent"/>
            </w:pPr>
            <w:r>
              <w:fldChar w:fldCharType="begin"/>
            </w:r>
            <w:r>
              <w:instrText xml:space="preserve"> GUID=90b4b80f-4ee3-4ff6-bd6b-a9e088e194b0 </w:instrText>
            </w:r>
            <w:r>
              <w:fldChar w:fldCharType="end"/>
            </w:r>
            <w:r>
              <w:t>Signed by the abovenamed</w:t>
            </w:r>
          </w:p>
        </w:tc>
        <w:tc>
          <w:tcPr>
            <w:tcW w:w="1970" w:type="dxa"/>
            <w:gridSpan w:val="3"/>
          </w:tcPr>
          <w:p w:rsidR="004811CF" w:rsidRDefault="004811CF" w:rsidP="00E43EFB">
            <w:pPr>
              <w:pStyle w:val="TableItemNoIndent"/>
            </w:pPr>
            <w:r>
              <w:fldChar w:fldCharType="begin"/>
            </w:r>
            <w:r>
              <w:instrText xml:space="preserve"> GUID=143421d7-b267-4daa-908a-21cdc93a0f1a </w:instrText>
            </w:r>
            <w:r>
              <w:fldChar w:fldCharType="end"/>
            </w:r>
            <w:r>
              <w:t>)</w:t>
            </w:r>
          </w:p>
        </w:tc>
      </w:tr>
      <w:tr w:rsidR="004811CF" w:rsidTr="00CD2EF0">
        <w:trPr>
          <w:divId w:val="2116439976"/>
          <w:cantSplit/>
          <w:trHeight w:val="100"/>
          <w:jc w:val="center"/>
        </w:trPr>
        <w:tc>
          <w:tcPr>
            <w:tcW w:w="5286" w:type="dxa"/>
            <w:gridSpan w:val="3"/>
          </w:tcPr>
          <w:p w:rsidR="004811CF" w:rsidRDefault="004811CF" w:rsidP="00E43EFB">
            <w:pPr>
              <w:pStyle w:val="TableItemNoIndent"/>
            </w:pPr>
            <w:r>
              <w:fldChar w:fldCharType="begin"/>
            </w:r>
            <w:r>
              <w:instrText xml:space="preserve"> GUID=f72c7380-1033-4c5e-a5b2-cf28430f7b77 </w:instrText>
            </w:r>
            <w:r>
              <w:fldChar w:fldCharType="end"/>
            </w:r>
            <w:r>
              <w:t>in the presence of:</w:t>
            </w:r>
          </w:p>
        </w:tc>
        <w:tc>
          <w:tcPr>
            <w:tcW w:w="1970" w:type="dxa"/>
            <w:gridSpan w:val="3"/>
          </w:tcPr>
          <w:p w:rsidR="004811CF" w:rsidRDefault="004811CF" w:rsidP="00E43EFB">
            <w:pPr>
              <w:pStyle w:val="TableItemNoIndent"/>
            </w:pPr>
            <w:r>
              <w:fldChar w:fldCharType="begin"/>
            </w:r>
            <w:r>
              <w:instrText xml:space="preserve"> GUID=df40f95a-e38f-4bda-900a-1f132a29995f </w:instrText>
            </w:r>
            <w:r>
              <w:fldChar w:fldCharType="end"/>
            </w:r>
            <w:r>
              <w:t>)</w:t>
            </w:r>
          </w:p>
        </w:tc>
      </w:tr>
      <w:tr w:rsidR="004811CF" w:rsidTr="00CD2EF0">
        <w:trPr>
          <w:divId w:val="2116439976"/>
          <w:cantSplit/>
          <w:trHeight w:val="100"/>
          <w:jc w:val="center"/>
        </w:trPr>
        <w:tc>
          <w:tcPr>
            <w:tcW w:w="5286" w:type="dxa"/>
            <w:gridSpan w:val="3"/>
          </w:tcPr>
          <w:p w:rsidR="004811CF" w:rsidRDefault="004811CF" w:rsidP="00E43EFB">
            <w:pPr>
              <w:pStyle w:val="TableItemNoIndent"/>
            </w:pPr>
            <w:r>
              <w:fldChar w:fldCharType="begin"/>
            </w:r>
            <w:r>
              <w:instrText xml:space="preserve"> GUID=86562103-3191-4454-8183-5be6861fe74c </w:instrText>
            </w:r>
            <w:r>
              <w:fldChar w:fldCharType="end"/>
            </w:r>
          </w:p>
        </w:tc>
        <w:tc>
          <w:tcPr>
            <w:tcW w:w="1970" w:type="dxa"/>
            <w:gridSpan w:val="3"/>
          </w:tcPr>
          <w:p w:rsidR="004811CF" w:rsidRDefault="004811CF" w:rsidP="00E43EFB">
            <w:pPr>
              <w:pStyle w:val="TableItemNoIndent"/>
            </w:pPr>
            <w:r>
              <w:fldChar w:fldCharType="begin"/>
            </w:r>
            <w:r>
              <w:instrText xml:space="preserve"> GUID=574c04f4-3026-4876-9fc9-9adacb711941 </w:instrText>
            </w:r>
            <w:r>
              <w:fldChar w:fldCharType="end"/>
            </w:r>
            <w:r>
              <w:t>)</w:t>
            </w:r>
          </w:p>
        </w:tc>
      </w:tr>
      <w:tr w:rsidR="004811CF" w:rsidTr="00CD2EF0">
        <w:trPr>
          <w:divId w:val="2116439976"/>
          <w:cantSplit/>
          <w:jc w:val="center"/>
        </w:trPr>
        <w:tc>
          <w:tcPr>
            <w:tcW w:w="7256" w:type="dxa"/>
            <w:gridSpan w:val="6"/>
          </w:tcPr>
          <w:p w:rsidR="004811CF" w:rsidRDefault="004811CF" w:rsidP="00E43EFB">
            <w:pPr>
              <w:pStyle w:val="TableItemNoIndent"/>
            </w:pPr>
            <w:r>
              <w:fldChar w:fldCharType="begin"/>
            </w:r>
            <w:r>
              <w:instrText xml:space="preserve"> GUID=f2512d17-fc97-4e9b-b877-453fb660613a </w:instrText>
            </w:r>
            <w:r>
              <w:fldChar w:fldCharType="end"/>
            </w:r>
            <w:r>
              <w:rPr>
                <w:i/>
              </w:rPr>
              <w:t xml:space="preserve">Advocate and Solicitor </w:t>
            </w:r>
            <w:r>
              <w:rPr>
                <w:i/>
              </w:rPr>
              <w:br/>
              <w:t>(or Commissioner for Oaths).</w:t>
            </w:r>
          </w:p>
        </w:tc>
      </w:tr>
      <w:tr w:rsidR="006F2CA2" w:rsidRPr="006F2CA2" w:rsidTr="00CD2EF0">
        <w:trPr>
          <w:gridAfter w:val="1"/>
          <w:divId w:val="2116439976"/>
          <w:wAfter w:w="827" w:type="dxa"/>
          <w:cantSplit/>
          <w:jc w:val="center"/>
        </w:trPr>
        <w:tc>
          <w:tcPr>
            <w:tcW w:w="6429" w:type="dxa"/>
            <w:gridSpan w:val="5"/>
          </w:tcPr>
          <w:p w:rsidR="004811CF" w:rsidRDefault="004811CF" w:rsidP="006F2CA2">
            <w:pPr>
              <w:spacing w:before="60" w:after="60" w:line="240" w:lineRule="auto"/>
              <w:jc w:val="center"/>
              <w:rPr>
                <w:rFonts w:ascii="Times New Roman" w:hAnsi="Times New Roman" w:cs="Times New Roman"/>
                <w:sz w:val="26"/>
                <w:szCs w:val="20"/>
                <w:lang w:val="en-GB" w:eastAsia="en-US"/>
              </w:rPr>
            </w:pPr>
          </w:p>
          <w:p w:rsidR="001F4D78" w:rsidRDefault="001F4D78" w:rsidP="006F2CA2">
            <w:pPr>
              <w:spacing w:before="60" w:after="60" w:line="240" w:lineRule="auto"/>
              <w:jc w:val="center"/>
              <w:rPr>
                <w:rFonts w:ascii="Times New Roman" w:hAnsi="Times New Roman" w:cs="Times New Roman"/>
                <w:sz w:val="26"/>
                <w:szCs w:val="20"/>
                <w:lang w:val="en-GB" w:eastAsia="en-US"/>
              </w:rPr>
            </w:pPr>
          </w:p>
          <w:p w:rsidR="001F4D78" w:rsidRDefault="001F4D78" w:rsidP="006F2CA2">
            <w:pPr>
              <w:spacing w:before="60" w:after="60" w:line="240" w:lineRule="auto"/>
              <w:jc w:val="center"/>
              <w:rPr>
                <w:rFonts w:ascii="Times New Roman" w:hAnsi="Times New Roman" w:cs="Times New Roman"/>
                <w:sz w:val="26"/>
                <w:szCs w:val="20"/>
                <w:lang w:val="en-GB" w:eastAsia="en-US"/>
              </w:rPr>
            </w:pPr>
          </w:p>
          <w:p w:rsidR="001F4D78" w:rsidRDefault="001F4D78" w:rsidP="006F2CA2">
            <w:pPr>
              <w:spacing w:before="60" w:after="60" w:line="240" w:lineRule="auto"/>
              <w:jc w:val="center"/>
              <w:rPr>
                <w:rFonts w:ascii="Times New Roman" w:hAnsi="Times New Roman" w:cs="Times New Roman"/>
                <w:sz w:val="26"/>
                <w:szCs w:val="20"/>
                <w:lang w:val="en-GB" w:eastAsia="en-US"/>
              </w:rPr>
            </w:pPr>
          </w:p>
          <w:p w:rsidR="001F4D78" w:rsidRDefault="001F4D78" w:rsidP="006F2CA2">
            <w:pPr>
              <w:spacing w:before="60" w:after="60" w:line="240" w:lineRule="auto"/>
              <w:jc w:val="center"/>
              <w:rPr>
                <w:rFonts w:ascii="Times New Roman" w:hAnsi="Times New Roman" w:cs="Times New Roman"/>
                <w:sz w:val="26"/>
                <w:szCs w:val="20"/>
                <w:lang w:val="en-GB" w:eastAsia="en-US"/>
              </w:rPr>
            </w:pPr>
          </w:p>
          <w:p w:rsidR="001F4D78"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6"/>
                <w:szCs w:val="20"/>
                <w:lang w:val="en-GB" w:eastAsia="en-US"/>
              </w:rPr>
              <w:br w:type="page"/>
            </w:r>
            <w:r w:rsidRPr="006F2CA2">
              <w:rPr>
                <w:rFonts w:ascii="Times New Roman" w:hAnsi="Times New Roman" w:cs="Times New Roman"/>
                <w:sz w:val="22"/>
                <w:szCs w:val="20"/>
                <w:lang w:val="en-GB" w:eastAsia="en-US"/>
              </w:rPr>
              <w:br w:type="page"/>
            </w:r>
          </w:p>
          <w:p w:rsidR="001F4D78" w:rsidRDefault="001F4D78" w:rsidP="006F2CA2">
            <w:pPr>
              <w:spacing w:before="60" w:after="60" w:line="240" w:lineRule="auto"/>
              <w:jc w:val="center"/>
              <w:rPr>
                <w:rFonts w:ascii="Times New Roman" w:hAnsi="Times New Roman" w:cs="Times New Roman"/>
                <w:sz w:val="22"/>
                <w:szCs w:val="20"/>
                <w:lang w:val="en-GB" w:eastAsia="en-US"/>
              </w:rPr>
            </w:pPr>
          </w:p>
          <w:p w:rsidR="001F4D78" w:rsidRDefault="001F4D78" w:rsidP="006F2CA2">
            <w:pPr>
              <w:spacing w:before="60" w:after="60" w:line="240" w:lineRule="auto"/>
              <w:jc w:val="center"/>
              <w:rPr>
                <w:rFonts w:ascii="Times New Roman" w:hAnsi="Times New Roman" w:cs="Times New Roman"/>
                <w:sz w:val="22"/>
                <w:szCs w:val="20"/>
                <w:lang w:val="en-GB" w:eastAsia="en-US"/>
              </w:rPr>
            </w:pPr>
          </w:p>
          <w:p w:rsidR="001F4D78" w:rsidRDefault="001F4D78" w:rsidP="006F2CA2">
            <w:pPr>
              <w:spacing w:before="60" w:after="60" w:line="240" w:lineRule="auto"/>
              <w:jc w:val="center"/>
              <w:rPr>
                <w:rFonts w:ascii="Times New Roman" w:hAnsi="Times New Roman" w:cs="Times New Roman"/>
                <w:sz w:val="22"/>
                <w:szCs w:val="20"/>
                <w:lang w:val="en-GB" w:eastAsia="en-US"/>
              </w:rPr>
            </w:pPr>
          </w:p>
          <w:p w:rsidR="001F4D78" w:rsidRDefault="001F4D78" w:rsidP="006F2CA2">
            <w:pPr>
              <w:spacing w:before="60" w:after="60" w:line="240" w:lineRule="auto"/>
              <w:jc w:val="center"/>
              <w:rPr>
                <w:rFonts w:ascii="Times New Roman" w:hAnsi="Times New Roman" w:cs="Times New Roman"/>
                <w:sz w:val="22"/>
                <w:szCs w:val="20"/>
                <w:lang w:val="en-GB" w:eastAsia="en-US"/>
              </w:rPr>
            </w:pPr>
          </w:p>
          <w:p w:rsidR="001F4D78" w:rsidRDefault="001F4D78" w:rsidP="006F2CA2">
            <w:pPr>
              <w:spacing w:before="60" w:after="60" w:line="240" w:lineRule="auto"/>
              <w:jc w:val="center"/>
              <w:rPr>
                <w:rFonts w:ascii="Times New Roman" w:hAnsi="Times New Roman" w:cs="Times New Roman"/>
                <w:sz w:val="22"/>
                <w:szCs w:val="20"/>
                <w:lang w:val="en-GB" w:eastAsia="en-US"/>
              </w:rPr>
            </w:pPr>
          </w:p>
          <w:p w:rsidR="001F4D78" w:rsidRDefault="001F4D78" w:rsidP="006F2CA2">
            <w:pPr>
              <w:spacing w:before="60" w:after="60" w:line="240" w:lineRule="auto"/>
              <w:jc w:val="center"/>
              <w:rPr>
                <w:rFonts w:ascii="Times New Roman" w:hAnsi="Times New Roman" w:cs="Times New Roman"/>
                <w:sz w:val="22"/>
                <w:szCs w:val="20"/>
                <w:lang w:val="en-GB" w:eastAsia="en-US"/>
              </w:rPr>
            </w:pPr>
          </w:p>
          <w:p w:rsidR="001F4D78" w:rsidRDefault="001F4D78" w:rsidP="006F2CA2">
            <w:pPr>
              <w:spacing w:before="60" w:after="60" w:line="240" w:lineRule="auto"/>
              <w:jc w:val="center"/>
              <w:rPr>
                <w:rFonts w:ascii="Times New Roman" w:hAnsi="Times New Roman" w:cs="Times New Roman"/>
                <w:sz w:val="22"/>
                <w:szCs w:val="20"/>
                <w:lang w:val="en-GB" w:eastAsia="en-US"/>
              </w:rPr>
            </w:pPr>
          </w:p>
          <w:p w:rsidR="005F3426" w:rsidRDefault="005F3426"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GUID=958c2d5f-5565-48c1-8b56-689e50d83a24 </w:instrText>
            </w:r>
            <w:r w:rsidRPr="006F2CA2">
              <w:rPr>
                <w:rFonts w:ascii="Times New Roman" w:hAnsi="Times New Roman" w:cs="Times New Roman"/>
                <w:sz w:val="22"/>
                <w:szCs w:val="20"/>
                <w:lang w:val="en-GB" w:eastAsia="en-US"/>
              </w:rPr>
              <w:fldChar w:fldCharType="end"/>
            </w:r>
          </w:p>
        </w:tc>
      </w:tr>
      <w:tr w:rsidR="006F2CA2" w:rsidRPr="006F2CA2" w:rsidTr="00CD2EF0">
        <w:trPr>
          <w:gridAfter w:val="1"/>
          <w:divId w:val="2116439976"/>
          <w:wAfter w:w="827" w:type="dxa"/>
          <w:cantSplit/>
          <w:jc w:val="center"/>
        </w:trPr>
        <w:tc>
          <w:tcPr>
            <w:tcW w:w="1060" w:type="dxa"/>
          </w:tcPr>
          <w:p w:rsidR="001F4D78" w:rsidRDefault="001F4D78" w:rsidP="006F2CA2">
            <w:pPr>
              <w:spacing w:before="60" w:after="60" w:line="240" w:lineRule="auto"/>
              <w:rPr>
                <w:rFonts w:ascii="Times New Roman" w:hAnsi="Times New Roman" w:cs="Times New Roman"/>
                <w:sz w:val="18"/>
                <w:szCs w:val="18"/>
                <w:lang w:val="en-GB" w:eastAsia="en-US"/>
              </w:rPr>
            </w:pPr>
          </w:p>
          <w:p w:rsidR="001F4D78" w:rsidRDefault="001F4D78" w:rsidP="006F2CA2">
            <w:pPr>
              <w:spacing w:before="60" w:after="60" w:line="240" w:lineRule="auto"/>
              <w:rPr>
                <w:rFonts w:ascii="Times New Roman" w:hAnsi="Times New Roman" w:cs="Times New Roman"/>
                <w:sz w:val="18"/>
                <w:szCs w:val="18"/>
                <w:lang w:val="en-GB" w:eastAsia="en-US"/>
              </w:rPr>
            </w:pPr>
          </w:p>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GUID=4afbd37c-1627-40f8-b91e-f42850fbe08e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R.139</w:t>
            </w:r>
          </w:p>
        </w:tc>
        <w:tc>
          <w:tcPr>
            <w:tcW w:w="4309" w:type="dxa"/>
            <w:gridSpan w:val="3"/>
          </w:tcPr>
          <w:p w:rsidR="006F2CA2" w:rsidRPr="006F2CA2" w:rsidRDefault="00347ACE" w:rsidP="006F2CA2">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FORM</w:t>
            </w:r>
            <w:r w:rsidR="001F4D78">
              <w:rPr>
                <w:rFonts w:ascii="Times New Roman" w:hAnsi="Times New Roman" w:cs="Times New Roman"/>
                <w:sz w:val="22"/>
                <w:szCs w:val="20"/>
                <w:lang w:val="en-GB" w:eastAsia="en-US"/>
              </w:rPr>
              <w:t xml:space="preserve"> 40</w:t>
            </w:r>
          </w:p>
          <w:p w:rsidR="001F4D78" w:rsidRDefault="001F4D78" w:rsidP="006F2CA2">
            <w:pPr>
              <w:spacing w:before="60" w:after="60" w:line="240" w:lineRule="auto"/>
              <w:jc w:val="center"/>
              <w:rPr>
                <w:rFonts w:ascii="Times New Roman" w:hAnsi="Times New Roman" w:cs="Times New Roman"/>
                <w:sz w:val="22"/>
                <w:szCs w:val="20"/>
                <w:lang w:val="en-GB" w:eastAsia="en-US"/>
              </w:rPr>
            </w:pPr>
          </w:p>
          <w:p w:rsidR="001F4D78" w:rsidRDefault="001F4D78"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GUID=e7fdd3e0-5901-40af-867c-774124d43519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REQUEST FOR FURTHER HEARING OF </w:t>
            </w:r>
            <w:r w:rsidRPr="006F2CA2">
              <w:rPr>
                <w:rFonts w:ascii="Times New Roman" w:hAnsi="Times New Roman" w:cs="Times New Roman"/>
                <w:sz w:val="22"/>
                <w:szCs w:val="20"/>
                <w:lang w:val="en-GB" w:eastAsia="en-US"/>
              </w:rPr>
              <w:br/>
              <w:t>ORIGINATING SUMMONS</w:t>
            </w:r>
          </w:p>
        </w:tc>
        <w:tc>
          <w:tcPr>
            <w:tcW w:w="10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GUID=563de43e-555f-4db6-b1a8-c266e63891c1 </w:instrText>
            </w:r>
            <w:r w:rsidRPr="006F2CA2">
              <w:rPr>
                <w:rFonts w:ascii="Times New Roman" w:hAnsi="Times New Roman" w:cs="Times New Roman"/>
                <w:sz w:val="22"/>
                <w:szCs w:val="20"/>
                <w:lang w:val="en-GB" w:eastAsia="en-US"/>
              </w:rPr>
              <w:fldChar w:fldCharType="end"/>
            </w:r>
          </w:p>
        </w:tc>
      </w:tr>
      <w:tr w:rsidR="006F2CA2" w:rsidRPr="006F2CA2" w:rsidTr="00CD2EF0">
        <w:trPr>
          <w:gridAfter w:val="1"/>
          <w:divId w:val="2116439976"/>
          <w:wAfter w:w="827" w:type="dxa"/>
          <w:cantSplit/>
          <w:jc w:val="center"/>
        </w:trPr>
        <w:tc>
          <w:tcPr>
            <w:tcW w:w="6429" w:type="dxa"/>
            <w:gridSpan w:val="5"/>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GUID=10fa2174-2076-404d-897d-a22d7698a94a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37)</w:t>
            </w:r>
          </w:p>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GUID=3b07c507-7459-4990-9d4b-bf32da77caf4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Name of Applicant(s):</w:t>
            </w:r>
          </w:p>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GUID=9b28e631-096d-4701-9be8-ac2b48e3dca8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Order(s) sought:</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GUID=fcae62bf-8cb6-48e9-ad83-83bfa6272769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[Where child is born in Singapore]</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GUID=75f87125-885e-4e86-a4d2-23c919429377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Applicant(s) be authorised to adopt the said infant,             </w:t>
            </w:r>
            <w:r w:rsidRPr="006F2CA2">
              <w:rPr>
                <w:rFonts w:ascii="Times New Roman" w:hAnsi="Times New Roman" w:cs="Times New Roman"/>
                <w:sz w:val="22"/>
                <w:szCs w:val="20"/>
                <w:lang w:val="en-GB" w:eastAsia="en-US"/>
              </w:rPr>
              <w:br/>
              <w:t>(original name of infant) to be called                         born on                             , which date is identical with the entry numbered                            and made on                         in the Register of Births for the Republic of Singapore;</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GUID=5683ec43-4c9c-4ae1-b0b6-4956362892cc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[Where child is born outside Singapore]</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GUID=3b1f41ef-6aef-470e-8097-a9a0a9b6606e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The Applicant(s) be authorised to adopt the infant,             (original</w:t>
            </w:r>
            <w:r w:rsidRPr="006F2CA2">
              <w:rPr>
                <w:rFonts w:ascii="Times New Roman" w:hAnsi="Times New Roman" w:cs="Times New Roman"/>
                <w:sz w:val="22"/>
                <w:szCs w:val="20"/>
                <w:lang w:val="en-GB" w:eastAsia="en-US"/>
              </w:rPr>
              <w:br/>
              <w:t>name of infant) to be called                  born on                     .</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GUID=a09278c5-10c3-41a6-b7a1-25df0a053743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pay(s) the costs of these proceedings to the Director of Social Welfare.</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GUID=79b203e4-2138-44f1-8f4d-49981e960503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(To specify if any other orders sought.)</w:t>
            </w:r>
          </w:p>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GUID=3bdc29eb-56d8-44fa-981e-2e9d10511311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The grounds of the application are set out in the affidavit(s) filed in support of this application.</w:t>
            </w:r>
          </w:p>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GUID=79ceba46-5400-40ac-b64a-92c498a247e8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Party/Parties* to be served with this summons: (e.g. natural parents)</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GUID=a8ece008-1e8c-4c39-8d88-e1edf77aaee8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GUID=7f5af3c8-c2d9-460f-be99-f5e7102dbbdd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bl>
    <w:p w:rsidR="006F2CA2" w:rsidRPr="006F2CA2" w:rsidRDefault="006F2CA2" w:rsidP="006F2CA2">
      <w:pPr>
        <w:spacing w:before="0" w:after="200" w:line="276" w:lineRule="auto"/>
        <w:divId w:val="2116439976"/>
        <w:rPr>
          <w:rFonts w:ascii="Times New Roman" w:hAnsi="Times New Roman" w:cs="Times New Roman"/>
          <w:sz w:val="26"/>
          <w:szCs w:val="20"/>
          <w:lang w:val="en-GB" w:eastAsia="en-US"/>
        </w:rPr>
      </w:pPr>
    </w:p>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8129" w:type="dxa"/>
        <w:jc w:val="center"/>
        <w:tblLook w:val="04A0" w:firstRow="1" w:lastRow="0" w:firstColumn="1" w:lastColumn="0" w:noHBand="0" w:noVBand="1"/>
      </w:tblPr>
      <w:tblGrid>
        <w:gridCol w:w="909"/>
        <w:gridCol w:w="451"/>
        <w:gridCol w:w="259"/>
        <w:gridCol w:w="636"/>
        <w:gridCol w:w="1313"/>
        <w:gridCol w:w="1788"/>
        <w:gridCol w:w="324"/>
        <w:gridCol w:w="1189"/>
        <w:gridCol w:w="131"/>
        <w:gridCol w:w="436"/>
        <w:gridCol w:w="693"/>
      </w:tblGrid>
      <w:tr w:rsidR="006F2CA2" w:rsidRPr="006F2CA2" w:rsidTr="005523E5">
        <w:trPr>
          <w:gridAfter w:val="2"/>
          <w:divId w:val="2116439976"/>
          <w:wAfter w:w="1129" w:type="dxa"/>
          <w:cantSplit/>
          <w:jc w:val="center"/>
        </w:trPr>
        <w:tc>
          <w:tcPr>
            <w:tcW w:w="7000" w:type="dxa"/>
            <w:gridSpan w:val="9"/>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GUID=fff09240-d033-450b-a12d-32d74489d294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41</w:t>
            </w:r>
          </w:p>
        </w:tc>
      </w:tr>
      <w:tr w:rsidR="006F2CA2" w:rsidRPr="006F2CA2" w:rsidTr="005523E5">
        <w:trPr>
          <w:gridAfter w:val="2"/>
          <w:divId w:val="2116439976"/>
          <w:wAfter w:w="1129" w:type="dxa"/>
          <w:cantSplit/>
          <w:jc w:val="center"/>
        </w:trPr>
        <w:tc>
          <w:tcPr>
            <w:tcW w:w="1360" w:type="dxa"/>
            <w:gridSpan w:val="2"/>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GUID=06259c1f-e875-410a-830b-000a30c95d8c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R.146</w:t>
            </w:r>
          </w:p>
        </w:tc>
        <w:tc>
          <w:tcPr>
            <w:tcW w:w="4320" w:type="dxa"/>
            <w:gridSpan w:val="5"/>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GUID=7ceb42d3-9fbe-410e-82dc-60dbc0a007c4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INTERIM ADOPTION ORDER</w:t>
            </w:r>
          </w:p>
        </w:tc>
        <w:tc>
          <w:tcPr>
            <w:tcW w:w="1320"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GUID=51b73dda-33fd-413d-a3d9-b334dc9254df </w:instrText>
            </w:r>
            <w:r w:rsidRPr="006F2CA2">
              <w:rPr>
                <w:rFonts w:ascii="Times New Roman" w:hAnsi="Times New Roman" w:cs="Times New Roman"/>
                <w:sz w:val="22"/>
                <w:szCs w:val="20"/>
                <w:lang w:val="en-GB" w:eastAsia="en-US"/>
              </w:rPr>
              <w:fldChar w:fldCharType="end"/>
            </w:r>
          </w:p>
        </w:tc>
      </w:tr>
      <w:tr w:rsidR="006F2CA2" w:rsidRPr="006F2CA2" w:rsidTr="005523E5">
        <w:trPr>
          <w:gridAfter w:val="2"/>
          <w:divId w:val="2116439976"/>
          <w:wAfter w:w="1129" w:type="dxa"/>
          <w:cantSplit/>
          <w:jc w:val="center"/>
        </w:trPr>
        <w:tc>
          <w:tcPr>
            <w:tcW w:w="7000" w:type="dxa"/>
            <w:gridSpan w:val="9"/>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GUID=e74d58e8-ca88-455b-813f-2d32500604c9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37)</w:t>
            </w:r>
          </w:p>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GUID=eed47435-2ab2-423e-bf12-246ee6a8f0d7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Parties present at the hearing:</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GUID=8b0b3398-14b2-4a5f-af94-ba46c4534469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Male/Female applicant(s)*:</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GUID=ace7be4e-51e8-4fe8-8931-5eb9f3e3eae4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Applicant(s)’s solicitor*:</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GUID=41b67441-b335-4d29-b896-37da7662ba39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mother/father*:</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GUID=25d23fd8-13ae-4e2a-afc7-c6bf2bcbc279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mother’s/father’s solicitor*:</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GUID=7969500d-b4a7-4aa3-a1e5-6b5e47d39cbf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Guardian in adoption (name of Child Welfare Officer)*:</w:t>
            </w:r>
          </w:p>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GUID=a9d9dfb8-4682-4426-8434-d5f42161271e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Orders made pending the final determination of the Originating Summons:</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GUID=a940ccff-9e13-431b-b003-246f6812667b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shall have the custody of the said infant for        </w:t>
            </w:r>
            <w:r w:rsidRPr="006F2CA2">
              <w:rPr>
                <w:rFonts w:ascii="Times New Roman" w:hAnsi="Times New Roman" w:cs="Times New Roman"/>
                <w:sz w:val="22"/>
                <w:szCs w:val="20"/>
                <w:lang w:val="en-GB" w:eastAsia="en-US"/>
              </w:rPr>
              <w:br/>
              <w:t>(duration of interim adoption order) with effect from                 (date of</w:t>
            </w:r>
            <w:r w:rsidRPr="006F2CA2">
              <w:rPr>
                <w:rFonts w:ascii="Times New Roman" w:hAnsi="Times New Roman" w:cs="Times New Roman"/>
                <w:sz w:val="22"/>
                <w:szCs w:val="20"/>
                <w:lang w:val="en-GB" w:eastAsia="en-US"/>
              </w:rPr>
              <w:br/>
              <w:t xml:space="preserve"> commencement of probationary period).</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GUID=4301fe4d-944a-463f-96e5-37d5a8e8096d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shall be subject to the supervision of          </w:t>
            </w:r>
            <w:r w:rsidRPr="006F2CA2">
              <w:rPr>
                <w:rFonts w:ascii="Times New Roman" w:hAnsi="Times New Roman" w:cs="Times New Roman"/>
                <w:sz w:val="22"/>
                <w:szCs w:val="20"/>
                <w:lang w:val="en-GB" w:eastAsia="en-US"/>
              </w:rPr>
              <w:br/>
              <w:t>and who shall be at liberty at all reasonable times to visit and interview the infant alone and to make all necessary inquiries as to the comfort and well-being of the infant.</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GUID=e79f45df-1345-4e0b-883d-c5de9069761d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guardian in adoption shall submit to the Court a further affidavit to report on the interim adoption order by                                (submission of date of report).</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GUID=a1062700-dd19-41f5-ae30-43ac7b7653a4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This order shall be reviewed on                       (date of review).</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GUID=dbd8918a-317b-4387-aa7d-de8309c068ef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As regards costs,                      .</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GUID=23913634-6226-4b94-a134-7fcf062f70d4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Any of the parties including the guardian in adoption of the said infant may apply to the Court for further orders.</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GUID=fdd6a022-d6eb-425e-9f1d-b806e6199d1d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(To specify if any other orders given.)</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GUID=073b0f38-b750-4318-b298-582bc4579eb5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GUID=b431e79c-d881-4b6a-9de7-ab5192bbae58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r w:rsidR="006F2CA2" w:rsidRPr="006F2CA2" w:rsidTr="005523E5">
        <w:trPr>
          <w:gridAfter w:val="2"/>
          <w:divId w:val="2116439976"/>
          <w:wAfter w:w="1129" w:type="dxa"/>
          <w:cantSplit/>
          <w:jc w:val="center"/>
        </w:trPr>
        <w:tc>
          <w:tcPr>
            <w:tcW w:w="7000" w:type="dxa"/>
            <w:gridSpan w:val="9"/>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GUID=bea374b3-5c82-44bd-a378-42d13e2429a6 </w:instrText>
            </w:r>
            <w:r w:rsidRPr="006F2CA2">
              <w:rPr>
                <w:rFonts w:ascii="Times New Roman" w:hAnsi="Times New Roman" w:cs="Times New Roman"/>
                <w:sz w:val="22"/>
                <w:szCs w:val="20"/>
                <w:lang w:val="en-GB" w:eastAsia="en-US"/>
              </w:rPr>
              <w:fldChar w:fldCharType="end"/>
            </w:r>
          </w:p>
        </w:tc>
      </w:tr>
      <w:tr w:rsidR="006F2CA2" w:rsidRPr="006F2CA2" w:rsidTr="005523E5">
        <w:trPr>
          <w:gridAfter w:val="1"/>
          <w:divId w:val="2116439976"/>
          <w:wAfter w:w="693" w:type="dxa"/>
          <w:cantSplit/>
          <w:jc w:val="center"/>
        </w:trPr>
        <w:tc>
          <w:tcPr>
            <w:tcW w:w="7436" w:type="dxa"/>
            <w:gridSpan w:val="10"/>
          </w:tcPr>
          <w:tbl>
            <w:tblPr>
              <w:tblW w:w="7200" w:type="dxa"/>
              <w:jc w:val="center"/>
              <w:tblLook w:val="04A0" w:firstRow="1" w:lastRow="0" w:firstColumn="1" w:lastColumn="0" w:noHBand="0" w:noVBand="1"/>
            </w:tblPr>
            <w:tblGrid>
              <w:gridCol w:w="1600"/>
              <w:gridCol w:w="4020"/>
              <w:gridCol w:w="1580"/>
            </w:tblGrid>
            <w:tr w:rsidR="006F2CA2" w:rsidRPr="006F2CA2" w:rsidTr="006F2CA2">
              <w:trPr>
                <w:cantSplit/>
                <w:jc w:val="center"/>
              </w:trPr>
              <w:tc>
                <w:tcPr>
                  <w:tcW w:w="720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6"/>
                      <w:szCs w:val="20"/>
                      <w:lang w:val="en-GB" w:eastAsia="en-US"/>
                    </w:rPr>
                    <w:lastRenderedPageBreak/>
                    <w:br w:type="page"/>
                  </w:r>
                  <w:r w:rsidRPr="006F2CA2">
                    <w:rPr>
                      <w:rFonts w:ascii="Times New Roman" w:hAnsi="Times New Roman" w:cs="Times New Roman"/>
                      <w:sz w:val="22"/>
                      <w:szCs w:val="20"/>
                      <w:lang w:val="en-GB" w:eastAsia="en-US"/>
                    </w:rPr>
                    <w:br w:type="page"/>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GUID=bf7fb4b5-5d58-41ec-a043-973909f325fb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42</w:t>
                  </w:r>
                </w:p>
              </w:tc>
            </w:tr>
            <w:tr w:rsidR="006F2CA2" w:rsidRPr="006F2CA2" w:rsidTr="006F2CA2">
              <w:trPr>
                <w:cantSplit/>
                <w:jc w:val="center"/>
              </w:trPr>
              <w:tc>
                <w:tcPr>
                  <w:tcW w:w="160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GUID=48b6f3fa-d80f-4e6a-a676-9a05d1e24d59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R.146</w:t>
                  </w:r>
                </w:p>
              </w:tc>
              <w:tc>
                <w:tcPr>
                  <w:tcW w:w="40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GUID=329fd2e5-c9fa-4630-9903-78fad81bcc14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ADOPTION ORDER</w:t>
                  </w:r>
                </w:p>
              </w:tc>
              <w:tc>
                <w:tcPr>
                  <w:tcW w:w="158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GUID=ed1eeb79-0c90-49e3-bb0e-bea8af5b40a3 </w:instrText>
                  </w:r>
                  <w:r w:rsidRPr="006F2CA2">
                    <w:rPr>
                      <w:rFonts w:ascii="Times New Roman" w:hAnsi="Times New Roman" w:cs="Times New Roman"/>
                      <w:sz w:val="22"/>
                      <w:szCs w:val="20"/>
                      <w:lang w:val="en-GB" w:eastAsia="en-US"/>
                    </w:rPr>
                    <w:fldChar w:fldCharType="end"/>
                  </w:r>
                </w:p>
              </w:tc>
            </w:tr>
          </w:tbl>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GUID=b85adb78-aa2b-44e3-9506-63d77a1efc09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37)</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GUID=9df03465-fad5-4162-9a8b-8544960237f5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(Order where child is born in Singapore)</w:t>
            </w:r>
          </w:p>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GUID=085ca181-373b-4d39-af75-247588b5884e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Parties present at the hearing:</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GUID=3744bfda-2d65-4fe9-8fe9-ffabed0c7bd2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Male/Female applicant(s)*:</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GUID=c9701bc7-7ffe-42cd-93e1-a9ed25a2ed92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Applicant(s)’s solicitor*:</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GUID=36b6e5fa-141b-4c46-b15f-8779d9455063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mother/father*:</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GUID=0120e6c2-a991-459f-9ba6-706e68b0db9c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mother’s/father’s solicitor*:</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GUID=c0f772b7-d16f-420d-a008-0392bf609ef4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Guardian in adoption (name of Child Welfare Officer)*:</w:t>
            </w:r>
          </w:p>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GUID=87a6591e-149e-41cc-a2ed-e79609f23133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Orders made:</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GUID=6ebcac3b-9725-4ca8-a8a7-5add4decc2af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be authorised to adopt the said infant                </w:t>
            </w:r>
            <w:r w:rsidRPr="006F2CA2">
              <w:rPr>
                <w:rFonts w:ascii="Times New Roman" w:hAnsi="Times New Roman" w:cs="Times New Roman"/>
                <w:sz w:val="22"/>
                <w:szCs w:val="20"/>
                <w:lang w:val="en-GB" w:eastAsia="en-US"/>
              </w:rPr>
              <w:br/>
              <w:t>(original name of infant) to be called                     born on                      , which date is identical with the entry numbered                          and made on                       in the Register of Births for the Republic of Singapore.</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GUID=4943e438-3431-4605-91bb-752174b1164b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pay(s) the costs of these proceedings to the Director of Social Welfare.</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GUID=51444bbb-1e34-4218-b41e-a520c6492970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(To specify if any other orders given.)</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GUID=25c745dc-b272-4832-8444-8e0a6e45fb95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GUID=59c51f1b-4f9d-4056-a560-4578b9c8a4a7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p>
          <w:tbl>
            <w:tblPr>
              <w:tblW w:w="7220" w:type="dxa"/>
              <w:tblLook w:val="04A0" w:firstRow="1" w:lastRow="0" w:firstColumn="1" w:lastColumn="0" w:noHBand="0" w:noVBand="1"/>
            </w:tblPr>
            <w:tblGrid>
              <w:gridCol w:w="1008"/>
              <w:gridCol w:w="555"/>
              <w:gridCol w:w="676"/>
              <w:gridCol w:w="516"/>
              <w:gridCol w:w="802"/>
              <w:gridCol w:w="950"/>
              <w:gridCol w:w="1244"/>
              <w:gridCol w:w="1469"/>
            </w:tblGrid>
            <w:tr w:rsidR="005A22FC" w:rsidTr="006F2CA2">
              <w:trPr>
                <w:cantSplit/>
                <w:trHeight w:val="420"/>
              </w:trPr>
              <w:tc>
                <w:tcPr>
                  <w:tcW w:w="7220" w:type="dxa"/>
                  <w:gridSpan w:val="8"/>
                  <w:vAlign w:val="bottom"/>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GUID=690f6839-37e1-4555-add0-5bed5f605edc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SCHEDULE</w:t>
                  </w:r>
                </w:p>
              </w:tc>
            </w:tr>
            <w:tr w:rsidR="005A22FC" w:rsidTr="006F2CA2">
              <w:trPr>
                <w:cantSplit/>
                <w:trHeight w:val="1200"/>
              </w:trPr>
              <w:tc>
                <w:tcPr>
                  <w:tcW w:w="1012" w:type="dxa"/>
                  <w:vMerge w:val="restart"/>
                  <w:textDirection w:val="btLr"/>
                  <w:vAlign w:val="center"/>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GUID=80dc7abe-dbda-4449-b255-fcebfecc97ac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CHILD’S PARTICULARS</w:t>
                  </w:r>
                </w:p>
              </w:tc>
              <w:tc>
                <w:tcPr>
                  <w:tcW w:w="3229" w:type="dxa"/>
                  <w:gridSpan w:val="5"/>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GUID=803e4483-d8a0-4962-ae8f-0e6f1bcf8181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Full name before adoption</w:t>
                  </w:r>
                </w:p>
              </w:tc>
              <w:tc>
                <w:tcPr>
                  <w:tcW w:w="2979"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GUID=02252c77-0f6e-4cd6-b4b3-d78453dabd21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Full name conferred by Adoption Order</w:t>
                  </w:r>
                </w:p>
              </w:tc>
            </w:tr>
            <w:tr w:rsidR="005A22FC" w:rsidTr="006F2CA2">
              <w:trPr>
                <w:cantSplit/>
              </w:trPr>
              <w:tc>
                <w:tcPr>
                  <w:tcW w:w="1100" w:type="dxa"/>
                  <w:vMerge/>
                  <w:textDirection w:val="btLr"/>
                  <w:vAlign w:val="center"/>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GUID=80dc7abe-dbda-4449-b255-fcebfecc97ac </w:instrText>
                  </w:r>
                  <w:r w:rsidRPr="006F2CA2">
                    <w:rPr>
                      <w:rFonts w:ascii="Times New Roman" w:hAnsi="Times New Roman" w:cs="Times New Roman"/>
                      <w:sz w:val="22"/>
                      <w:szCs w:val="20"/>
                      <w:lang w:val="en-GB" w:eastAsia="en-US"/>
                    </w:rPr>
                    <w:fldChar w:fldCharType="end"/>
                  </w:r>
                </w:p>
              </w:tc>
              <w:tc>
                <w:tcPr>
                  <w:tcW w:w="58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GUID=9338fafe-0f64-4df0-b381-f2dc95632d3f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Sex</w:t>
                  </w:r>
                </w:p>
              </w:tc>
              <w:tc>
                <w:tcPr>
                  <w:tcW w:w="7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GUID=9803fbf9-8263-476b-971e-dbc62d20c835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Date of birth</w:t>
                  </w:r>
                </w:p>
              </w:tc>
              <w:tc>
                <w:tcPr>
                  <w:tcW w:w="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GUID=c0c16f89-f6fc-4cec-bcd4-b46fbf8d9a09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Day</w:t>
                  </w:r>
                </w:p>
              </w:tc>
              <w:tc>
                <w:tcPr>
                  <w:tcW w:w="8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GUID=a7203132-8c1e-497a-a5f1-7fafed6466ae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Month</w:t>
                  </w:r>
                </w:p>
              </w:tc>
              <w:tc>
                <w:tcPr>
                  <w:tcW w:w="7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GUID=098cb734-72e5-4fa8-a2ea-34635dae53d3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Year</w:t>
                  </w:r>
                </w:p>
              </w:tc>
              <w:tc>
                <w:tcPr>
                  <w:tcW w:w="13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GUID=575e28f2-d795-4131-be0f-a701d3b4e144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Place of birth</w:t>
                  </w:r>
                </w:p>
              </w:tc>
              <w:tc>
                <w:tcPr>
                  <w:tcW w:w="110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GUID=bcfb3a00-84c9-4e7e-9d43-ff77c9d61704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Birth Register No./Entry No. of Previous Adoption</w:t>
                  </w:r>
                </w:p>
              </w:tc>
            </w:tr>
            <w:tr w:rsidR="005A22FC" w:rsidTr="006F2CA2">
              <w:trPr>
                <w:cantSplit/>
              </w:trPr>
              <w:tc>
                <w:tcPr>
                  <w:tcW w:w="1100" w:type="dxa"/>
                  <w:vMerge w:val="restart"/>
                  <w:textDirection w:val="btLr"/>
                  <w:vAlign w:val="center"/>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GUID=79f36880-3d4c-4df8-8f93-ea3c7990575d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 xml:space="preserve">Natural Parents/ </w:t>
                  </w:r>
                  <w:r w:rsidRPr="006F2CA2">
                    <w:rPr>
                      <w:rFonts w:ascii="Times New Roman" w:hAnsi="Times New Roman" w:cs="Times New Roman"/>
                      <w:sz w:val="18"/>
                      <w:szCs w:val="18"/>
                      <w:lang w:val="en-GB" w:eastAsia="en-US"/>
                    </w:rPr>
                    <w:br/>
                    <w:t>Previous Adopters</w:t>
                  </w:r>
                </w:p>
              </w:tc>
              <w:tc>
                <w:tcPr>
                  <w:tcW w:w="2140" w:type="dxa"/>
                  <w:gridSpan w:val="5"/>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GUID=90bd4527-117c-4e7f-bb98-80ee9c5eb64d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Father</w:t>
                  </w:r>
                </w:p>
              </w:tc>
              <w:tc>
                <w:tcPr>
                  <w:tcW w:w="13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GUID=dcb39c4f-749e-46a4-8971-07e89e4a4df9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Citizenship of Father at the time of the child’s birth</w:t>
                  </w:r>
                </w:p>
              </w:tc>
              <w:tc>
                <w:tcPr>
                  <w:tcW w:w="110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GUID=72202393-12fa-458e-92c1-348e276de229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Singapore NRIC No.</w:t>
                  </w:r>
                </w:p>
              </w:tc>
            </w:tr>
            <w:tr w:rsidR="005A22FC" w:rsidTr="006F2CA2">
              <w:trPr>
                <w:cantSplit/>
              </w:trPr>
              <w:tc>
                <w:tcPr>
                  <w:tcW w:w="1100" w:type="dxa"/>
                  <w:vMerge/>
                  <w:textDirection w:val="btLr"/>
                  <w:vAlign w:val="center"/>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GUID=79f36880-3d4c-4df8-8f93-ea3c7990575d </w:instrText>
                  </w:r>
                  <w:r w:rsidRPr="006F2CA2">
                    <w:rPr>
                      <w:rFonts w:ascii="Times New Roman" w:hAnsi="Times New Roman" w:cs="Times New Roman"/>
                      <w:sz w:val="22"/>
                      <w:szCs w:val="20"/>
                      <w:lang w:val="en-GB" w:eastAsia="en-US"/>
                    </w:rPr>
                    <w:fldChar w:fldCharType="end"/>
                  </w:r>
                </w:p>
              </w:tc>
              <w:tc>
                <w:tcPr>
                  <w:tcW w:w="2140" w:type="dxa"/>
                  <w:gridSpan w:val="5"/>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GUID=1bf06297-2f66-4f16-a5bf-489216dfae8c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Mother</w:t>
                  </w:r>
                </w:p>
              </w:tc>
              <w:tc>
                <w:tcPr>
                  <w:tcW w:w="13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GUID=c47a9a1f-2bb9-42c3-b0c3-a62ea8b37bb3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Citizenship of Mother at the time of the child’s birth</w:t>
                  </w:r>
                </w:p>
              </w:tc>
              <w:tc>
                <w:tcPr>
                  <w:tcW w:w="110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GUID=2e9b055a-77cf-425c-9d1e-cb2f623b9463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Singapore NRIC No.</w:t>
                  </w:r>
                </w:p>
              </w:tc>
            </w:tr>
          </w:tbl>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p>
        </w:tc>
      </w:tr>
      <w:tr w:rsidR="005A22FC" w:rsidTr="005523E5">
        <w:tblPrEx>
          <w:jc w:val="left"/>
        </w:tblPrEx>
        <w:trPr>
          <w:gridBefore w:val="1"/>
          <w:divId w:val="2116439976"/>
          <w:wBefore w:w="909" w:type="dxa"/>
          <w:cantSplit/>
        </w:trPr>
        <w:tc>
          <w:tcPr>
            <w:tcW w:w="710" w:type="dxa"/>
            <w:gridSpan w:val="2"/>
            <w:vMerge w:val="restart"/>
            <w:textDirection w:val="btLr"/>
            <w:vAlign w:val="center"/>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GUID=cff0137b-2b7f-4c62-a612-d5707b14957c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ADOPTIVE PARENTS</w:t>
            </w:r>
          </w:p>
        </w:tc>
        <w:tc>
          <w:tcPr>
            <w:tcW w:w="636" w:type="dxa"/>
            <w:vMerge w:val="restart"/>
            <w:textDirection w:val="btLr"/>
            <w:vAlign w:val="center"/>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GUID=4be92aa5-5dd6-43a7-aea4-909b085b54a1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Father</w:t>
            </w:r>
          </w:p>
        </w:tc>
        <w:tc>
          <w:tcPr>
            <w:tcW w:w="3101"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GUID=3b187067-b978-46da-b850-dee5dc6998c1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and Surname</w:t>
            </w:r>
          </w:p>
        </w:tc>
        <w:tc>
          <w:tcPr>
            <w:tcW w:w="1513"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GUID=6c34357a-867a-46ab-a31f-cb406663ca2b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Date of birth</w:t>
            </w:r>
          </w:p>
        </w:tc>
        <w:tc>
          <w:tcPr>
            <w:tcW w:w="1260"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GUID=cdcd21b5-037a-499c-aa3e-5150799aac58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 xml:space="preserve">Country of </w:t>
            </w:r>
            <w:r w:rsidRPr="006F2CA2">
              <w:rPr>
                <w:rFonts w:ascii="Times New Roman" w:hAnsi="Times New Roman" w:cs="Times New Roman"/>
                <w:sz w:val="18"/>
                <w:szCs w:val="18"/>
                <w:lang w:val="en-GB" w:eastAsia="en-US"/>
              </w:rPr>
              <w:br/>
              <w:t>birth</w:t>
            </w:r>
          </w:p>
        </w:tc>
      </w:tr>
      <w:tr w:rsidR="005A22FC" w:rsidTr="005523E5">
        <w:tblPrEx>
          <w:jc w:val="left"/>
        </w:tblPrEx>
        <w:trPr>
          <w:gridBefore w:val="1"/>
          <w:divId w:val="2116439976"/>
          <w:wBefore w:w="909" w:type="dxa"/>
          <w:cantSplit/>
        </w:trPr>
        <w:tc>
          <w:tcPr>
            <w:tcW w:w="710" w:type="dxa"/>
            <w:gridSpan w:val="2"/>
            <w:vMerge/>
            <w:textDirection w:val="btLr"/>
            <w:vAlign w:val="center"/>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GUID=cff0137b-2b7f-4c62-a612-d5707b14957c </w:instrText>
            </w:r>
            <w:r w:rsidRPr="006F2CA2">
              <w:rPr>
                <w:rFonts w:ascii="Times New Roman" w:hAnsi="Times New Roman" w:cs="Times New Roman"/>
                <w:sz w:val="22"/>
                <w:szCs w:val="20"/>
                <w:lang w:val="en-GB" w:eastAsia="en-US"/>
              </w:rPr>
              <w:fldChar w:fldCharType="end"/>
            </w:r>
          </w:p>
        </w:tc>
        <w:tc>
          <w:tcPr>
            <w:tcW w:w="636" w:type="dxa"/>
            <w:vMerge/>
            <w:textDirection w:val="btLr"/>
            <w:vAlign w:val="center"/>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GUID=4be92aa5-5dd6-43a7-aea4-909b085b54a1 </w:instrText>
            </w:r>
            <w:r w:rsidRPr="006F2CA2">
              <w:rPr>
                <w:rFonts w:ascii="Times New Roman" w:hAnsi="Times New Roman" w:cs="Times New Roman"/>
                <w:sz w:val="22"/>
                <w:szCs w:val="20"/>
                <w:lang w:val="en-GB" w:eastAsia="en-US"/>
              </w:rPr>
              <w:fldChar w:fldCharType="end"/>
            </w:r>
          </w:p>
        </w:tc>
        <w:tc>
          <w:tcPr>
            <w:tcW w:w="1313"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GUID=5d0d2c91-daa0-494c-8602-2e7734c8b416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Race/Dialect Group</w:t>
            </w:r>
          </w:p>
        </w:tc>
        <w:tc>
          <w:tcPr>
            <w:tcW w:w="3301"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GUID=497e9541-75f1-471b-8052-3b59a2ee7d86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Nationality/Citizenship</w:t>
            </w:r>
          </w:p>
        </w:tc>
        <w:tc>
          <w:tcPr>
            <w:tcW w:w="1260"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GUID=92bed2ff-c118-43b9-a3cd-0c5792c5ad78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Singapore NRIC No.</w:t>
            </w:r>
          </w:p>
        </w:tc>
      </w:tr>
      <w:tr w:rsidR="005A22FC" w:rsidTr="005523E5">
        <w:tblPrEx>
          <w:jc w:val="left"/>
        </w:tblPrEx>
        <w:trPr>
          <w:gridBefore w:val="1"/>
          <w:divId w:val="2116439976"/>
          <w:wBefore w:w="909" w:type="dxa"/>
          <w:cantSplit/>
        </w:trPr>
        <w:tc>
          <w:tcPr>
            <w:tcW w:w="710" w:type="dxa"/>
            <w:gridSpan w:val="2"/>
            <w:vMerge/>
            <w:textDirection w:val="btLr"/>
            <w:vAlign w:val="center"/>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GUID=cff0137b-2b7f-4c62-a612-d5707b14957c </w:instrText>
            </w:r>
            <w:r w:rsidRPr="006F2CA2">
              <w:rPr>
                <w:rFonts w:ascii="Times New Roman" w:hAnsi="Times New Roman" w:cs="Times New Roman"/>
                <w:sz w:val="22"/>
                <w:szCs w:val="20"/>
                <w:lang w:val="en-GB" w:eastAsia="en-US"/>
              </w:rPr>
              <w:fldChar w:fldCharType="end"/>
            </w:r>
          </w:p>
        </w:tc>
        <w:tc>
          <w:tcPr>
            <w:tcW w:w="636" w:type="dxa"/>
            <w:vMerge/>
            <w:textDirection w:val="btLr"/>
            <w:vAlign w:val="center"/>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GUID=4be92aa5-5dd6-43a7-aea4-909b085b54a1 </w:instrText>
            </w:r>
            <w:r w:rsidRPr="006F2CA2">
              <w:rPr>
                <w:rFonts w:ascii="Times New Roman" w:hAnsi="Times New Roman" w:cs="Times New Roman"/>
                <w:sz w:val="22"/>
                <w:szCs w:val="20"/>
                <w:lang w:val="en-GB" w:eastAsia="en-US"/>
              </w:rPr>
              <w:fldChar w:fldCharType="end"/>
            </w:r>
          </w:p>
        </w:tc>
        <w:tc>
          <w:tcPr>
            <w:tcW w:w="3101"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GUID=001b1d2e-14dc-4329-a313-ed7c5ae39869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Occupation</w:t>
            </w:r>
          </w:p>
        </w:tc>
        <w:tc>
          <w:tcPr>
            <w:tcW w:w="2773" w:type="dxa"/>
            <w:gridSpan w:val="5"/>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GUID=4abf24e6-44a0-4caf-8bd1-14ec0b02bd44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Address</w:t>
            </w:r>
          </w:p>
        </w:tc>
      </w:tr>
      <w:tr w:rsidR="005A22FC" w:rsidTr="005523E5">
        <w:tblPrEx>
          <w:jc w:val="left"/>
        </w:tblPrEx>
        <w:trPr>
          <w:gridBefore w:val="1"/>
          <w:divId w:val="2116439976"/>
          <w:wBefore w:w="909" w:type="dxa"/>
          <w:cantSplit/>
          <w:trHeight w:val="667"/>
        </w:trPr>
        <w:tc>
          <w:tcPr>
            <w:tcW w:w="710" w:type="dxa"/>
            <w:gridSpan w:val="2"/>
            <w:vMerge/>
            <w:textDirection w:val="btLr"/>
            <w:vAlign w:val="center"/>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GUID=cff0137b-2b7f-4c62-a612-d5707b14957c </w:instrText>
            </w:r>
            <w:r w:rsidRPr="006F2CA2">
              <w:rPr>
                <w:rFonts w:ascii="Times New Roman" w:hAnsi="Times New Roman" w:cs="Times New Roman"/>
                <w:sz w:val="22"/>
                <w:szCs w:val="20"/>
                <w:lang w:val="en-GB" w:eastAsia="en-US"/>
              </w:rPr>
              <w:fldChar w:fldCharType="end"/>
            </w:r>
          </w:p>
        </w:tc>
        <w:tc>
          <w:tcPr>
            <w:tcW w:w="636" w:type="dxa"/>
            <w:vMerge w:val="restart"/>
            <w:textDirection w:val="btLr"/>
            <w:vAlign w:val="center"/>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GUID=ad6167b8-74d0-41e8-87d7-b31fcb5b44e0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Mother</w:t>
            </w:r>
          </w:p>
        </w:tc>
        <w:tc>
          <w:tcPr>
            <w:tcW w:w="3101"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GUID=20319730-168e-4b55-be09-c004e32ebf50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Maiden name</w:t>
            </w:r>
          </w:p>
        </w:tc>
        <w:tc>
          <w:tcPr>
            <w:tcW w:w="1513"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GUID=1e2ab9f3-9c11-41e7-9efe-601c4e8a33ff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Date of birth</w:t>
            </w:r>
          </w:p>
        </w:tc>
        <w:tc>
          <w:tcPr>
            <w:tcW w:w="1260"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GUID=762ac6c0-18ee-40ac-a720-4d767995e52a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 xml:space="preserve">Country of </w:t>
            </w:r>
            <w:r w:rsidRPr="006F2CA2">
              <w:rPr>
                <w:rFonts w:ascii="Times New Roman" w:hAnsi="Times New Roman" w:cs="Times New Roman"/>
                <w:sz w:val="18"/>
                <w:szCs w:val="18"/>
                <w:lang w:val="en-GB" w:eastAsia="en-US"/>
              </w:rPr>
              <w:br/>
              <w:t>birth</w:t>
            </w:r>
          </w:p>
        </w:tc>
      </w:tr>
      <w:tr w:rsidR="005A22FC" w:rsidTr="005523E5">
        <w:tblPrEx>
          <w:jc w:val="left"/>
        </w:tblPrEx>
        <w:trPr>
          <w:gridBefore w:val="1"/>
          <w:divId w:val="2116439976"/>
          <w:wBefore w:w="909" w:type="dxa"/>
          <w:cantSplit/>
        </w:trPr>
        <w:tc>
          <w:tcPr>
            <w:tcW w:w="710" w:type="dxa"/>
            <w:gridSpan w:val="2"/>
            <w:vMerge/>
            <w:textDirection w:val="btLr"/>
            <w:vAlign w:val="center"/>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GUID=cff0137b-2b7f-4c62-a612-d5707b14957c </w:instrText>
            </w:r>
            <w:r w:rsidRPr="006F2CA2">
              <w:rPr>
                <w:rFonts w:ascii="Times New Roman" w:hAnsi="Times New Roman" w:cs="Times New Roman"/>
                <w:sz w:val="22"/>
                <w:szCs w:val="20"/>
                <w:lang w:val="en-GB" w:eastAsia="en-US"/>
              </w:rPr>
              <w:fldChar w:fldCharType="end"/>
            </w:r>
          </w:p>
        </w:tc>
        <w:tc>
          <w:tcPr>
            <w:tcW w:w="636" w:type="dxa"/>
            <w:vMerge/>
            <w:textDirection w:val="btLr"/>
            <w:vAlign w:val="center"/>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GUID=ad6167b8-74d0-41e8-87d7-b31fcb5b44e0 </w:instrText>
            </w:r>
            <w:r w:rsidRPr="006F2CA2">
              <w:rPr>
                <w:rFonts w:ascii="Times New Roman" w:hAnsi="Times New Roman" w:cs="Times New Roman"/>
                <w:sz w:val="22"/>
                <w:szCs w:val="20"/>
                <w:lang w:val="en-GB" w:eastAsia="en-US"/>
              </w:rPr>
              <w:fldChar w:fldCharType="end"/>
            </w:r>
          </w:p>
        </w:tc>
        <w:tc>
          <w:tcPr>
            <w:tcW w:w="1313"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GUID=5a776251-df05-4afb-98fe-01aa8e3d8750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Race/Dialect Group</w:t>
            </w:r>
          </w:p>
        </w:tc>
        <w:tc>
          <w:tcPr>
            <w:tcW w:w="3301"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GUID=b5ade3b4-18e9-4ed4-a8d8-280c4255d6c3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Nationality/Citizenship</w:t>
            </w:r>
          </w:p>
        </w:tc>
        <w:tc>
          <w:tcPr>
            <w:tcW w:w="1260"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GUID=42dbee17-f29b-44c5-8591-870bab8609c9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Singapore NRIC No.</w:t>
            </w:r>
          </w:p>
        </w:tc>
      </w:tr>
      <w:tr w:rsidR="005A22FC" w:rsidTr="005523E5">
        <w:tblPrEx>
          <w:jc w:val="left"/>
        </w:tblPrEx>
        <w:trPr>
          <w:gridBefore w:val="1"/>
          <w:divId w:val="2116439976"/>
          <w:wBefore w:w="909" w:type="dxa"/>
          <w:cantSplit/>
        </w:trPr>
        <w:tc>
          <w:tcPr>
            <w:tcW w:w="710" w:type="dxa"/>
            <w:gridSpan w:val="2"/>
            <w:vMerge/>
            <w:textDirection w:val="btLr"/>
            <w:vAlign w:val="center"/>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GUID=cff0137b-2b7f-4c62-a612-d5707b14957c </w:instrText>
            </w:r>
            <w:r w:rsidRPr="006F2CA2">
              <w:rPr>
                <w:rFonts w:ascii="Times New Roman" w:hAnsi="Times New Roman" w:cs="Times New Roman"/>
                <w:sz w:val="22"/>
                <w:szCs w:val="20"/>
                <w:lang w:val="en-GB" w:eastAsia="en-US"/>
              </w:rPr>
              <w:fldChar w:fldCharType="end"/>
            </w:r>
          </w:p>
        </w:tc>
        <w:tc>
          <w:tcPr>
            <w:tcW w:w="636" w:type="dxa"/>
            <w:vMerge/>
            <w:textDirection w:val="btLr"/>
            <w:vAlign w:val="center"/>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GUID=ad6167b8-74d0-41e8-87d7-b31fcb5b44e0 </w:instrText>
            </w:r>
            <w:r w:rsidRPr="006F2CA2">
              <w:rPr>
                <w:rFonts w:ascii="Times New Roman" w:hAnsi="Times New Roman" w:cs="Times New Roman"/>
                <w:sz w:val="22"/>
                <w:szCs w:val="20"/>
                <w:lang w:val="en-GB" w:eastAsia="en-US"/>
              </w:rPr>
              <w:fldChar w:fldCharType="end"/>
            </w:r>
          </w:p>
        </w:tc>
        <w:tc>
          <w:tcPr>
            <w:tcW w:w="3101"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GUID=c1a42729-b037-4a49-86fd-4a9d305b6cdd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Occupation</w:t>
            </w:r>
          </w:p>
        </w:tc>
        <w:tc>
          <w:tcPr>
            <w:tcW w:w="2773" w:type="dxa"/>
            <w:gridSpan w:val="5"/>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GUID=1273d74a-728f-48b6-ac1a-eb77a5183052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Address</w:t>
            </w:r>
          </w:p>
        </w:tc>
      </w:tr>
      <w:tr w:rsidR="005A22FC" w:rsidTr="005523E5">
        <w:tblPrEx>
          <w:jc w:val="left"/>
        </w:tblPrEx>
        <w:trPr>
          <w:gridBefore w:val="1"/>
          <w:divId w:val="2116439976"/>
          <w:wBefore w:w="909" w:type="dxa"/>
          <w:cantSplit/>
        </w:trPr>
        <w:tc>
          <w:tcPr>
            <w:tcW w:w="1346"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GUID=a3d0a9bc-5891-484d-92ce-382c98285f10 </w:instrText>
            </w:r>
            <w:r w:rsidRPr="006F2CA2">
              <w:rPr>
                <w:rFonts w:ascii="Times New Roman" w:hAnsi="Times New Roman" w:cs="Times New Roman"/>
                <w:sz w:val="22"/>
                <w:szCs w:val="20"/>
                <w:lang w:val="en-GB" w:eastAsia="en-US"/>
              </w:rPr>
              <w:fldChar w:fldCharType="end"/>
            </w:r>
          </w:p>
        </w:tc>
        <w:tc>
          <w:tcPr>
            <w:tcW w:w="5874" w:type="dxa"/>
            <w:gridSpan w:val="7"/>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GUID=158084f2-76b1-4826-843f-11494d1fe58c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Date of Adoption Order</w:t>
            </w:r>
          </w:p>
        </w:tc>
      </w:tr>
      <w:tr w:rsidR="005A22FC" w:rsidTr="005523E5">
        <w:tblPrEx>
          <w:jc w:val="left"/>
        </w:tblPrEx>
        <w:trPr>
          <w:gridBefore w:val="1"/>
          <w:divId w:val="2116439976"/>
          <w:wBefore w:w="909" w:type="dxa"/>
          <w:cantSplit/>
        </w:trPr>
        <w:tc>
          <w:tcPr>
            <w:tcW w:w="1346"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GUID=17250446-05d6-4a4b-af71-9f6a847e24e4 </w:instrText>
            </w:r>
            <w:r w:rsidRPr="006F2CA2">
              <w:rPr>
                <w:rFonts w:ascii="Times New Roman" w:hAnsi="Times New Roman" w:cs="Times New Roman"/>
                <w:sz w:val="22"/>
                <w:szCs w:val="20"/>
                <w:lang w:val="en-GB" w:eastAsia="en-US"/>
              </w:rPr>
              <w:fldChar w:fldCharType="end"/>
            </w:r>
          </w:p>
        </w:tc>
        <w:tc>
          <w:tcPr>
            <w:tcW w:w="5874" w:type="dxa"/>
            <w:gridSpan w:val="7"/>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GUID=3b39bd99-ee47-4e80-90ed-12066d56374d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Description of Court by which made</w:t>
            </w:r>
          </w:p>
        </w:tc>
      </w:tr>
      <w:tr w:rsidR="005A22FC" w:rsidTr="005523E5">
        <w:tblPrEx>
          <w:jc w:val="left"/>
        </w:tblPrEx>
        <w:trPr>
          <w:gridBefore w:val="1"/>
          <w:divId w:val="2116439976"/>
          <w:wBefore w:w="909" w:type="dxa"/>
          <w:cantSplit/>
        </w:trPr>
        <w:tc>
          <w:tcPr>
            <w:tcW w:w="1346"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GUID=a53884ca-35c6-42a0-b19b-e3c858b328d8 </w:instrText>
            </w:r>
            <w:r w:rsidRPr="006F2CA2">
              <w:rPr>
                <w:rFonts w:ascii="Times New Roman" w:hAnsi="Times New Roman" w:cs="Times New Roman"/>
                <w:sz w:val="22"/>
                <w:szCs w:val="20"/>
                <w:lang w:val="en-GB" w:eastAsia="en-US"/>
              </w:rPr>
              <w:fldChar w:fldCharType="end"/>
            </w:r>
          </w:p>
        </w:tc>
        <w:tc>
          <w:tcPr>
            <w:tcW w:w="5874" w:type="dxa"/>
            <w:gridSpan w:val="7"/>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GUID=6b8181fd-81da-48dd-b43d-e0d9c3b6d331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In the case of adoption by a single adopter, whether adopter wishes his or her name to appear as adoptive father or adoptive mother on the child’s new birth certificate.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GUID=f510ebdf-2f91-4f61-b4f1-b536de7b6e2f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Yes/No*</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rsidR="006F2CA2" w:rsidRPr="006F2CA2" w:rsidRDefault="006F2CA2" w:rsidP="006F2CA2">
      <w:pPr>
        <w:spacing w:before="0" w:after="200" w:line="276" w:lineRule="auto"/>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00" w:type="dxa"/>
        <w:jc w:val="center"/>
        <w:tblLook w:val="04A0" w:firstRow="1" w:lastRow="0" w:firstColumn="1" w:lastColumn="0" w:noHBand="0" w:noVBand="1"/>
      </w:tblPr>
      <w:tblGrid>
        <w:gridCol w:w="1380"/>
        <w:gridCol w:w="4260"/>
        <w:gridCol w:w="1360"/>
      </w:tblGrid>
      <w:tr w:rsidR="006F2CA2" w:rsidRPr="006F2CA2" w:rsidTr="006F2CA2">
        <w:trPr>
          <w:divId w:val="2116439976"/>
          <w:cantSplit/>
          <w:jc w:val="center"/>
        </w:trPr>
        <w:tc>
          <w:tcPr>
            <w:tcW w:w="700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GUID=9d39b631-3be7-4af5-bf29-10899ac185ca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43</w:t>
            </w:r>
          </w:p>
        </w:tc>
      </w:tr>
      <w:tr w:rsidR="006F2CA2" w:rsidRPr="006F2CA2" w:rsidTr="006F2CA2">
        <w:trPr>
          <w:divId w:val="2116439976"/>
          <w:cantSplit/>
          <w:jc w:val="center"/>
        </w:trPr>
        <w:tc>
          <w:tcPr>
            <w:tcW w:w="138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GUID=be077efa-f0c0-471b-b87b-50663a852d32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R.146</w:t>
            </w:r>
          </w:p>
        </w:tc>
        <w:tc>
          <w:tcPr>
            <w:tcW w:w="42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GUID=211854f5-e2a3-4cde-981f-00c8b20a2b89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ADOPTION ORDER</w:t>
            </w:r>
          </w:p>
        </w:tc>
        <w:tc>
          <w:tcPr>
            <w:tcW w:w="13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GUID=a9ec99cd-0bf2-43e1-a3c8-744a484cbecb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00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GUID=ba6958aa-3ffa-4494-a5f2-3a6656deab6f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37)</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GUID=120abdcb-04aa-4742-98f9-59057863aecf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(Order where child is born outside Singapore)</w:t>
            </w:r>
          </w:p>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GUID=0dfde384-364f-4152-bd32-3b58cd12dbf2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Parties present at the hearing:</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GUID=a61326a4-d793-440b-bab3-43e79cdbcb70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Male/Female applicant(s)*:</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GUID=1fbfe401-bfcd-4bea-acb3-7c2c8e89376e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Applicant(s)’s solicitor*:</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GUID=905d8137-cf69-41e1-ac11-b247feb1d521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mother/father*:</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GUID=29f615f6-8c15-46bc-ae1c-4a50614dcc7c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mother’s/father’s solicitor*:</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GUID=d246ea05-f2bf-4dc6-b9eb-fae6135a7698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Guardian in adoption (name of Child Welfare Officer)*:</w:t>
            </w:r>
          </w:p>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GUID=a9bb25da-8998-4b0e-90de-e0fcd6504acd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Orders made:</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GUID=6f69f482-a87a-4d07-b4e6-f04fd0a463f0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be authorised to adopt the said infant             </w:t>
            </w:r>
            <w:r w:rsidRPr="006F2CA2">
              <w:rPr>
                <w:rFonts w:ascii="Times New Roman" w:hAnsi="Times New Roman" w:cs="Times New Roman"/>
                <w:sz w:val="22"/>
                <w:szCs w:val="20"/>
                <w:lang w:val="en-GB" w:eastAsia="en-US"/>
              </w:rPr>
              <w:br/>
              <w:t>(original name of infant) to be called                         born on                      .</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GUID=3d019d8e-e967-48eb-a89f-a4798abb05cf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Applicant(s) pay(s) the costs of these proceedings to the Director of Social Welfare.</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GUID=01dc1d69-13d7-4778-921e-35dacec5002f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(To specify if any other order given.)</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GUID=86942e11-c85b-4a54-b58f-1196cae1b0ca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GUID=52eee1e8-54b4-4d85-b033-cceb19a6018f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8124" w:type="dxa"/>
        <w:tblLook w:val="04A0" w:firstRow="1" w:lastRow="0" w:firstColumn="1" w:lastColumn="0" w:noHBand="0" w:noVBand="1"/>
      </w:tblPr>
      <w:tblGrid>
        <w:gridCol w:w="817"/>
        <w:gridCol w:w="709"/>
        <w:gridCol w:w="602"/>
        <w:gridCol w:w="542"/>
        <w:gridCol w:w="654"/>
        <w:gridCol w:w="566"/>
        <w:gridCol w:w="349"/>
        <w:gridCol w:w="349"/>
        <w:gridCol w:w="730"/>
        <w:gridCol w:w="1206"/>
        <w:gridCol w:w="476"/>
        <w:gridCol w:w="1124"/>
      </w:tblGrid>
      <w:tr w:rsidR="005A22FC" w:rsidTr="006F2CA2">
        <w:trPr>
          <w:gridBefore w:val="1"/>
          <w:divId w:val="2116439976"/>
          <w:wBefore w:w="817" w:type="dxa"/>
          <w:cantSplit/>
          <w:trHeight w:val="420"/>
        </w:trPr>
        <w:tc>
          <w:tcPr>
            <w:tcW w:w="7307" w:type="dxa"/>
            <w:gridSpan w:val="11"/>
            <w:vAlign w:val="bottom"/>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GUID=bb4d469e-b9f3-432e-bbaa-4d63b1507781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SCHEDULE</w:t>
            </w:r>
          </w:p>
        </w:tc>
      </w:tr>
      <w:tr w:rsidR="005A22FC" w:rsidTr="006F2CA2">
        <w:trPr>
          <w:gridBefore w:val="1"/>
          <w:divId w:val="2116439976"/>
          <w:wBefore w:w="817" w:type="dxa"/>
          <w:cantSplit/>
          <w:trHeight w:val="1200"/>
        </w:trPr>
        <w:tc>
          <w:tcPr>
            <w:tcW w:w="1311" w:type="dxa"/>
            <w:gridSpan w:val="2"/>
            <w:textDirection w:val="btLr"/>
            <w:vAlign w:val="center"/>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GUID=78c9cd22-beee-408f-9a52-0fc0b0b2fe3f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C</w:t>
            </w:r>
            <w:r w:rsidRPr="006F2CA2">
              <w:rPr>
                <w:rFonts w:ascii="Times New Roman" w:hAnsi="Times New Roman" w:cs="Times New Roman"/>
                <w:sz w:val="16"/>
                <w:szCs w:val="16"/>
                <w:lang w:val="en-GB" w:eastAsia="en-US"/>
              </w:rPr>
              <w:t>HILD’S PARTICULARS</w:t>
            </w:r>
          </w:p>
        </w:tc>
        <w:tc>
          <w:tcPr>
            <w:tcW w:w="3190" w:type="dxa"/>
            <w:gridSpan w:val="6"/>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GUID=c636a75f-ca46-48cd-b028-1a8e51e64758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Full name before adoption</w:t>
            </w:r>
          </w:p>
        </w:tc>
        <w:tc>
          <w:tcPr>
            <w:tcW w:w="2806"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GUID=27c1ec68-dd85-448d-a87a-49ffc9b0cd25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Full name conferred by Adoption Order</w:t>
            </w:r>
          </w:p>
        </w:tc>
      </w:tr>
      <w:tr w:rsidR="005A22FC" w:rsidTr="006F2CA2">
        <w:trPr>
          <w:gridBefore w:val="1"/>
          <w:divId w:val="2116439976"/>
          <w:wBefore w:w="817" w:type="dxa"/>
          <w:cantSplit/>
        </w:trPr>
        <w:tc>
          <w:tcPr>
            <w:tcW w:w="1311" w:type="dxa"/>
            <w:gridSpan w:val="2"/>
            <w:textDirection w:val="btLr"/>
            <w:vAlign w:val="center"/>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GUID=78c9cd22-beee-408f-9a52-0fc0b0b2fe3f </w:instrText>
            </w:r>
            <w:r w:rsidRPr="006F2CA2">
              <w:rPr>
                <w:rFonts w:ascii="Times New Roman" w:hAnsi="Times New Roman" w:cs="Times New Roman"/>
                <w:sz w:val="22"/>
                <w:szCs w:val="20"/>
                <w:lang w:val="en-GB" w:eastAsia="en-US"/>
              </w:rPr>
              <w:fldChar w:fldCharType="end"/>
            </w:r>
          </w:p>
        </w:tc>
        <w:tc>
          <w:tcPr>
            <w:tcW w:w="542"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GUID=a97e3e09-f5c0-456b-ad88-0d907c0256c7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Sex</w:t>
            </w:r>
          </w:p>
        </w:tc>
        <w:tc>
          <w:tcPr>
            <w:tcW w:w="654"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GUID=c4bcf8e3-e959-42ee-9e08-5b19e7142696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Date of birth</w:t>
            </w:r>
          </w:p>
        </w:tc>
        <w:tc>
          <w:tcPr>
            <w:tcW w:w="566"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GUID=542a9555-dce9-43e3-959e-8a49aaf9cce7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Day</w:t>
            </w:r>
          </w:p>
        </w:tc>
        <w:tc>
          <w:tcPr>
            <w:tcW w:w="698"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GUID=d472ee66-9d8c-4367-ac76-b3c2374a6514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Month</w:t>
            </w:r>
          </w:p>
        </w:tc>
        <w:tc>
          <w:tcPr>
            <w:tcW w:w="73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GUID=afe209c1-beef-412c-a98b-283f46fd3c0a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Year</w:t>
            </w:r>
          </w:p>
        </w:tc>
        <w:tc>
          <w:tcPr>
            <w:tcW w:w="1206"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GUID=18cbf85b-1689-4514-beca-ebea732c0db1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Place of birth</w:t>
            </w:r>
          </w:p>
        </w:tc>
        <w:tc>
          <w:tcPr>
            <w:tcW w:w="160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GUID=821ae005-080a-4543-8d46-89e75b3aa8dd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Birth Register No./Entry No. of Previous Adoption</w:t>
            </w:r>
          </w:p>
        </w:tc>
      </w:tr>
      <w:tr w:rsidR="005A22FC" w:rsidTr="006F2CA2">
        <w:trPr>
          <w:gridBefore w:val="1"/>
          <w:divId w:val="2116439976"/>
          <w:wBefore w:w="817" w:type="dxa"/>
          <w:cantSplit/>
        </w:trPr>
        <w:tc>
          <w:tcPr>
            <w:tcW w:w="1311" w:type="dxa"/>
            <w:gridSpan w:val="2"/>
            <w:textDirection w:val="btLr"/>
            <w:vAlign w:val="center"/>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GUID=648f8b10-ccd8-426b-9cc9-29a1b9748437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 xml:space="preserve">Natural Parents/ </w:t>
            </w:r>
            <w:r w:rsidRPr="006F2CA2">
              <w:rPr>
                <w:rFonts w:ascii="Times New Roman" w:hAnsi="Times New Roman" w:cs="Times New Roman"/>
                <w:sz w:val="18"/>
                <w:szCs w:val="18"/>
                <w:lang w:val="en-GB" w:eastAsia="en-US"/>
              </w:rPr>
              <w:br/>
              <w:t>Previous Adopters</w:t>
            </w:r>
          </w:p>
        </w:tc>
        <w:tc>
          <w:tcPr>
            <w:tcW w:w="3190" w:type="dxa"/>
            <w:gridSpan w:val="6"/>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GUID=5726eabb-4897-4c76-ab5d-c0dbb11c3516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Father</w:t>
            </w:r>
          </w:p>
        </w:tc>
        <w:tc>
          <w:tcPr>
            <w:tcW w:w="1206"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GUID=704540b7-2eb6-4114-a96b-42732adc5d8c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Citizenship of Father at the time of the child’s birth</w:t>
            </w:r>
          </w:p>
        </w:tc>
        <w:tc>
          <w:tcPr>
            <w:tcW w:w="160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GUID=fcf7c469-83a4-4dc5-9075-2f1c2ab2ee5d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Singapore NRIC No.</w:t>
            </w:r>
          </w:p>
        </w:tc>
      </w:tr>
      <w:tr w:rsidR="005A22FC" w:rsidTr="006F2CA2">
        <w:trPr>
          <w:gridBefore w:val="1"/>
          <w:divId w:val="2116439976"/>
          <w:wBefore w:w="817" w:type="dxa"/>
          <w:cantSplit/>
        </w:trPr>
        <w:tc>
          <w:tcPr>
            <w:tcW w:w="1311" w:type="dxa"/>
            <w:gridSpan w:val="2"/>
            <w:textDirection w:val="btLr"/>
            <w:vAlign w:val="center"/>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GUID=648f8b10-ccd8-426b-9cc9-29a1b9748437 </w:instrText>
            </w:r>
            <w:r w:rsidRPr="006F2CA2">
              <w:rPr>
                <w:rFonts w:ascii="Times New Roman" w:hAnsi="Times New Roman" w:cs="Times New Roman"/>
                <w:sz w:val="22"/>
                <w:szCs w:val="20"/>
                <w:lang w:val="en-GB" w:eastAsia="en-US"/>
              </w:rPr>
              <w:fldChar w:fldCharType="end"/>
            </w:r>
          </w:p>
        </w:tc>
        <w:tc>
          <w:tcPr>
            <w:tcW w:w="3190" w:type="dxa"/>
            <w:gridSpan w:val="6"/>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GUID=30c19798-95f1-407f-9cbb-6aec261728c6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Mother</w:t>
            </w:r>
          </w:p>
        </w:tc>
        <w:tc>
          <w:tcPr>
            <w:tcW w:w="1206"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GUID=1b9043e7-7420-4a29-8716-15d34bc07899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Citizenship of Mother at the time of the child’s birth</w:t>
            </w:r>
          </w:p>
        </w:tc>
        <w:tc>
          <w:tcPr>
            <w:tcW w:w="160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GUID=8e2ae52f-c8a7-4bdf-8f07-ddefd61f6c07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Singapore NRIC No.</w:t>
            </w:r>
          </w:p>
        </w:tc>
      </w:tr>
      <w:tr w:rsidR="005A22FC" w:rsidTr="006F2CA2">
        <w:trPr>
          <w:gridBefore w:val="1"/>
          <w:divId w:val="2116439976"/>
          <w:wBefore w:w="817" w:type="dxa"/>
          <w:cantSplit/>
        </w:trPr>
        <w:tc>
          <w:tcPr>
            <w:tcW w:w="709" w:type="dxa"/>
            <w:textDirection w:val="btLr"/>
            <w:vAlign w:val="center"/>
          </w:tcPr>
          <w:p w:rsidR="006F2CA2" w:rsidRPr="006F2CA2" w:rsidRDefault="006F2CA2" w:rsidP="006F2CA2">
            <w:pPr>
              <w:spacing w:before="60" w:after="60" w:line="240" w:lineRule="auto"/>
              <w:jc w:val="center"/>
              <w:rPr>
                <w:rFonts w:ascii="Times New Roman" w:hAnsi="Times New Roman" w:cs="Times New Roman"/>
                <w:sz w:val="16"/>
                <w:szCs w:val="16"/>
                <w:lang w:val="en-GB" w:eastAsia="en-US"/>
              </w:rPr>
            </w:pPr>
            <w:r w:rsidRPr="006F2CA2">
              <w:rPr>
                <w:rFonts w:ascii="Times New Roman" w:hAnsi="Times New Roman" w:cs="Times New Roman"/>
                <w:sz w:val="16"/>
                <w:szCs w:val="16"/>
                <w:lang w:val="en-GB" w:eastAsia="en-US"/>
              </w:rPr>
              <w:fldChar w:fldCharType="begin"/>
            </w:r>
            <w:r w:rsidRPr="006F2CA2">
              <w:rPr>
                <w:rFonts w:ascii="Times New Roman" w:hAnsi="Times New Roman" w:cs="Times New Roman"/>
                <w:sz w:val="16"/>
                <w:szCs w:val="16"/>
                <w:lang w:val="en-GB" w:eastAsia="en-US"/>
              </w:rPr>
              <w:instrText xml:space="preserve"> GUID=365c0d7f-c618-4b45-915d-312168e0d62b </w:instrText>
            </w:r>
            <w:r w:rsidRPr="006F2CA2">
              <w:rPr>
                <w:rFonts w:ascii="Times New Roman" w:hAnsi="Times New Roman" w:cs="Times New Roman"/>
                <w:sz w:val="16"/>
                <w:szCs w:val="16"/>
                <w:lang w:val="en-GB" w:eastAsia="en-US"/>
              </w:rPr>
              <w:fldChar w:fldCharType="end"/>
            </w:r>
            <w:r w:rsidRPr="006F2CA2">
              <w:rPr>
                <w:rFonts w:ascii="Times New Roman" w:hAnsi="Times New Roman" w:cs="Times New Roman"/>
                <w:sz w:val="16"/>
                <w:szCs w:val="16"/>
                <w:lang w:val="en-GB" w:eastAsia="en-US"/>
              </w:rPr>
              <w:t>ADOPTIVE PARENTS</w:t>
            </w:r>
          </w:p>
        </w:tc>
        <w:tc>
          <w:tcPr>
            <w:tcW w:w="602" w:type="dxa"/>
            <w:textDirection w:val="btLr"/>
            <w:vAlign w:val="center"/>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GUID=790b8cc2-61f0-48fd-a322-ee855ca5375f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Father</w:t>
            </w:r>
          </w:p>
        </w:tc>
        <w:tc>
          <w:tcPr>
            <w:tcW w:w="3190" w:type="dxa"/>
            <w:gridSpan w:val="6"/>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GUID=74df39a1-2145-4e5f-84b2-4f4aacbbbde9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and Surname</w:t>
            </w:r>
          </w:p>
        </w:tc>
        <w:tc>
          <w:tcPr>
            <w:tcW w:w="1206"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GUID=65f7d784-5937-4464-8d5f-4a76ab33da52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Date of birth</w:t>
            </w:r>
          </w:p>
        </w:tc>
        <w:tc>
          <w:tcPr>
            <w:tcW w:w="160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GUID=65b5f7fa-e617-4c8b-9d90-dae1136e9034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Country</w:t>
            </w:r>
            <w:r w:rsidRPr="006F2CA2">
              <w:rPr>
                <w:rFonts w:ascii="Times New Roman" w:hAnsi="Times New Roman" w:cs="Times New Roman"/>
                <w:sz w:val="18"/>
                <w:szCs w:val="18"/>
                <w:lang w:val="en-GB" w:eastAsia="en-US"/>
              </w:rPr>
              <w:br/>
              <w:t>of birth</w:t>
            </w:r>
          </w:p>
        </w:tc>
      </w:tr>
      <w:tr w:rsidR="005A22FC" w:rsidTr="006F2CA2">
        <w:trPr>
          <w:gridBefore w:val="1"/>
          <w:divId w:val="2116439976"/>
          <w:wBefore w:w="817" w:type="dxa"/>
          <w:cantSplit/>
        </w:trPr>
        <w:tc>
          <w:tcPr>
            <w:tcW w:w="709" w:type="dxa"/>
            <w:textDirection w:val="btLr"/>
            <w:vAlign w:val="center"/>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GUID=365c0d7f-c618-4b45-915d-312168e0d62b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GUID=790b8cc2-61f0-48fd-a322-ee855ca5375f </w:instrText>
            </w:r>
            <w:r w:rsidRPr="006F2CA2">
              <w:rPr>
                <w:rFonts w:ascii="Times New Roman" w:hAnsi="Times New Roman" w:cs="Times New Roman"/>
                <w:sz w:val="22"/>
                <w:szCs w:val="20"/>
                <w:lang w:val="en-GB" w:eastAsia="en-US"/>
              </w:rPr>
              <w:fldChar w:fldCharType="end"/>
            </w:r>
          </w:p>
        </w:tc>
        <w:tc>
          <w:tcPr>
            <w:tcW w:w="2111" w:type="dxa"/>
            <w:gridSpan w:val="4"/>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GUID=f9f2e1dc-ea23-41c5-b439-76d34f5bec86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Race/Dialect Group</w:t>
            </w:r>
          </w:p>
        </w:tc>
        <w:tc>
          <w:tcPr>
            <w:tcW w:w="2285"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GUID=6b9eb606-a61f-4342-a518-e2d5d771efb1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Nationality/Citizenship</w:t>
            </w:r>
          </w:p>
        </w:tc>
        <w:tc>
          <w:tcPr>
            <w:tcW w:w="160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GUID=f48b2baf-3534-4f45-877e-2e1a57731aac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Singapore NRIC No.</w:t>
            </w:r>
          </w:p>
        </w:tc>
      </w:tr>
      <w:tr w:rsidR="005A22FC" w:rsidTr="006F2CA2">
        <w:trPr>
          <w:gridBefore w:val="1"/>
          <w:divId w:val="2116439976"/>
          <w:wBefore w:w="817" w:type="dxa"/>
          <w:cantSplit/>
          <w:trHeight w:val="237"/>
        </w:trPr>
        <w:tc>
          <w:tcPr>
            <w:tcW w:w="709" w:type="dxa"/>
            <w:textDirection w:val="btLr"/>
            <w:vAlign w:val="center"/>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GUID=365c0d7f-c618-4b45-915d-312168e0d62b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GUID=790b8cc2-61f0-48fd-a322-ee855ca5375f </w:instrText>
            </w:r>
            <w:r w:rsidRPr="006F2CA2">
              <w:rPr>
                <w:rFonts w:ascii="Times New Roman" w:hAnsi="Times New Roman" w:cs="Times New Roman"/>
                <w:sz w:val="22"/>
                <w:szCs w:val="20"/>
                <w:lang w:val="en-GB" w:eastAsia="en-US"/>
              </w:rPr>
              <w:fldChar w:fldCharType="end"/>
            </w:r>
          </w:p>
        </w:tc>
        <w:tc>
          <w:tcPr>
            <w:tcW w:w="3190" w:type="dxa"/>
            <w:gridSpan w:val="6"/>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GUID=8212df6a-27df-41a1-9260-7be010fb91af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Occupation</w:t>
            </w:r>
          </w:p>
        </w:tc>
        <w:tc>
          <w:tcPr>
            <w:tcW w:w="2806"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GUID=bc608109-608e-4d5d-9f2b-2be757ef5a20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Address</w:t>
            </w:r>
          </w:p>
        </w:tc>
      </w:tr>
      <w:tr w:rsidR="005A22FC" w:rsidTr="006F2CA2">
        <w:trPr>
          <w:gridBefore w:val="1"/>
          <w:divId w:val="2116439976"/>
          <w:wBefore w:w="817" w:type="dxa"/>
          <w:cantSplit/>
          <w:trHeight w:val="610"/>
        </w:trPr>
        <w:tc>
          <w:tcPr>
            <w:tcW w:w="709" w:type="dxa"/>
            <w:textDirection w:val="btLr"/>
            <w:vAlign w:val="center"/>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GUID=365c0d7f-c618-4b45-915d-312168e0d62b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GUID=ab36000b-cd66-4329-bd3c-9bd67967629b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Mother</w:t>
            </w:r>
          </w:p>
        </w:tc>
        <w:tc>
          <w:tcPr>
            <w:tcW w:w="3190" w:type="dxa"/>
            <w:gridSpan w:val="6"/>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GUID=f6735683-599c-49ea-a7a6-9ae9c823e4e1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Maiden name</w:t>
            </w:r>
          </w:p>
        </w:tc>
        <w:tc>
          <w:tcPr>
            <w:tcW w:w="1206"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GUID=dc3616b6-4be6-47ae-a29a-227d5c1cde53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Date of birth</w:t>
            </w:r>
          </w:p>
        </w:tc>
        <w:tc>
          <w:tcPr>
            <w:tcW w:w="160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GUID=41a484da-f936-4256-997b-b44e85163677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Country</w:t>
            </w:r>
            <w:r w:rsidRPr="006F2CA2">
              <w:rPr>
                <w:rFonts w:ascii="Times New Roman" w:hAnsi="Times New Roman" w:cs="Times New Roman"/>
                <w:sz w:val="18"/>
                <w:szCs w:val="18"/>
                <w:lang w:val="en-GB" w:eastAsia="en-US"/>
              </w:rPr>
              <w:br/>
              <w:t>of birth</w:t>
            </w:r>
          </w:p>
        </w:tc>
      </w:tr>
      <w:tr w:rsidR="005A22FC" w:rsidTr="006F2CA2">
        <w:trPr>
          <w:gridBefore w:val="1"/>
          <w:divId w:val="2116439976"/>
          <w:wBefore w:w="817" w:type="dxa"/>
          <w:cantSplit/>
        </w:trPr>
        <w:tc>
          <w:tcPr>
            <w:tcW w:w="709" w:type="dxa"/>
            <w:textDirection w:val="btLr"/>
            <w:vAlign w:val="center"/>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GUID=365c0d7f-c618-4b45-915d-312168e0d62b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GUID=ab36000b-cd66-4329-bd3c-9bd67967629b </w:instrText>
            </w:r>
            <w:r w:rsidRPr="006F2CA2">
              <w:rPr>
                <w:rFonts w:ascii="Times New Roman" w:hAnsi="Times New Roman" w:cs="Times New Roman"/>
                <w:sz w:val="22"/>
                <w:szCs w:val="20"/>
                <w:lang w:val="en-GB" w:eastAsia="en-US"/>
              </w:rPr>
              <w:fldChar w:fldCharType="end"/>
            </w:r>
          </w:p>
        </w:tc>
        <w:tc>
          <w:tcPr>
            <w:tcW w:w="2111" w:type="dxa"/>
            <w:gridSpan w:val="4"/>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GUID=ec0d3f49-b7a7-4b9e-a9b4-9e0395b1708a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Race/Dialect Group</w:t>
            </w:r>
          </w:p>
        </w:tc>
        <w:tc>
          <w:tcPr>
            <w:tcW w:w="2285"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GUID=0c27def9-7ce6-4edd-91a9-d4d419b76bbc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Nationality/Citizenship</w:t>
            </w:r>
          </w:p>
        </w:tc>
        <w:tc>
          <w:tcPr>
            <w:tcW w:w="160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GUID=f348caf7-2383-46c2-a0a7-e82c4ad7f332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Singapore NRIC No.</w:t>
            </w:r>
          </w:p>
        </w:tc>
      </w:tr>
      <w:tr w:rsidR="005A22FC" w:rsidTr="006F2CA2">
        <w:trPr>
          <w:gridBefore w:val="1"/>
          <w:divId w:val="2116439976"/>
          <w:wBefore w:w="817" w:type="dxa"/>
          <w:cantSplit/>
        </w:trPr>
        <w:tc>
          <w:tcPr>
            <w:tcW w:w="709" w:type="dxa"/>
            <w:textDirection w:val="btLr"/>
            <w:vAlign w:val="center"/>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GUID=365c0d7f-c618-4b45-915d-312168e0d62b </w:instrText>
            </w:r>
            <w:r w:rsidRPr="006F2CA2">
              <w:rPr>
                <w:rFonts w:ascii="Times New Roman" w:hAnsi="Times New Roman" w:cs="Times New Roman"/>
                <w:sz w:val="22"/>
                <w:szCs w:val="20"/>
                <w:lang w:val="en-GB" w:eastAsia="en-US"/>
              </w:rPr>
              <w:fldChar w:fldCharType="end"/>
            </w:r>
          </w:p>
        </w:tc>
        <w:tc>
          <w:tcPr>
            <w:tcW w:w="602" w:type="dxa"/>
            <w:textDirection w:val="btLr"/>
            <w:vAlign w:val="center"/>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GUID=ab36000b-cd66-4329-bd3c-9bd67967629b </w:instrText>
            </w:r>
            <w:r w:rsidRPr="006F2CA2">
              <w:rPr>
                <w:rFonts w:ascii="Times New Roman" w:hAnsi="Times New Roman" w:cs="Times New Roman"/>
                <w:sz w:val="22"/>
                <w:szCs w:val="20"/>
                <w:lang w:val="en-GB" w:eastAsia="en-US"/>
              </w:rPr>
              <w:fldChar w:fldCharType="end"/>
            </w:r>
          </w:p>
        </w:tc>
        <w:tc>
          <w:tcPr>
            <w:tcW w:w="3190" w:type="dxa"/>
            <w:gridSpan w:val="6"/>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GUID=9ee844ed-4c8a-4090-9a13-90dbafa13c1f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Occupation</w:t>
            </w:r>
          </w:p>
        </w:tc>
        <w:tc>
          <w:tcPr>
            <w:tcW w:w="2806"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GUID=c9e86030-279f-4664-a3d9-6f061124bca6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Address</w:t>
            </w:r>
          </w:p>
        </w:tc>
      </w:tr>
      <w:tr w:rsidR="005A22FC" w:rsidTr="006F2CA2">
        <w:trPr>
          <w:gridBefore w:val="1"/>
          <w:divId w:val="2116439976"/>
          <w:wBefore w:w="817" w:type="dxa"/>
          <w:cantSplit/>
        </w:trPr>
        <w:tc>
          <w:tcPr>
            <w:tcW w:w="1311"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GUID=f7599594-0073-4429-aeba-0fc9a4481eb0 </w:instrText>
            </w:r>
            <w:r w:rsidRPr="006F2CA2">
              <w:rPr>
                <w:rFonts w:ascii="Times New Roman" w:hAnsi="Times New Roman" w:cs="Times New Roman"/>
                <w:sz w:val="22"/>
                <w:szCs w:val="20"/>
                <w:lang w:val="en-GB" w:eastAsia="en-US"/>
              </w:rPr>
              <w:fldChar w:fldCharType="end"/>
            </w:r>
          </w:p>
        </w:tc>
        <w:tc>
          <w:tcPr>
            <w:tcW w:w="5996" w:type="dxa"/>
            <w:gridSpan w:val="9"/>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GUID=d21498d7-70f0-46f9-a534-ac4da84bce27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Date of Adoption Order</w:t>
            </w:r>
          </w:p>
        </w:tc>
      </w:tr>
      <w:tr w:rsidR="005A22FC" w:rsidTr="006F2CA2">
        <w:trPr>
          <w:gridBefore w:val="1"/>
          <w:divId w:val="2116439976"/>
          <w:wBefore w:w="817" w:type="dxa"/>
          <w:cantSplit/>
        </w:trPr>
        <w:tc>
          <w:tcPr>
            <w:tcW w:w="1311"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GUID=fc961c8f-f59a-493a-8aa9-37d966fc5725 </w:instrText>
            </w:r>
            <w:r w:rsidRPr="006F2CA2">
              <w:rPr>
                <w:rFonts w:ascii="Times New Roman" w:hAnsi="Times New Roman" w:cs="Times New Roman"/>
                <w:sz w:val="22"/>
                <w:szCs w:val="20"/>
                <w:lang w:val="en-GB" w:eastAsia="en-US"/>
              </w:rPr>
              <w:fldChar w:fldCharType="end"/>
            </w:r>
          </w:p>
        </w:tc>
        <w:tc>
          <w:tcPr>
            <w:tcW w:w="5996" w:type="dxa"/>
            <w:gridSpan w:val="9"/>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GUID=c8e4b63e-b98e-499a-9281-95c7322a36c3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Description of Court by which made</w:t>
            </w:r>
          </w:p>
        </w:tc>
      </w:tr>
      <w:tr w:rsidR="005A22FC" w:rsidTr="006F2CA2">
        <w:trPr>
          <w:gridBefore w:val="1"/>
          <w:divId w:val="2116439976"/>
          <w:wBefore w:w="817" w:type="dxa"/>
          <w:cantSplit/>
        </w:trPr>
        <w:tc>
          <w:tcPr>
            <w:tcW w:w="1311"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GUID=c040ce6e-b02f-4267-8fa7-d1f3101db350 </w:instrText>
            </w:r>
            <w:r w:rsidRPr="006F2CA2">
              <w:rPr>
                <w:rFonts w:ascii="Times New Roman" w:hAnsi="Times New Roman" w:cs="Times New Roman"/>
                <w:sz w:val="22"/>
                <w:szCs w:val="20"/>
                <w:lang w:val="en-GB" w:eastAsia="en-US"/>
              </w:rPr>
              <w:fldChar w:fldCharType="end"/>
            </w:r>
          </w:p>
        </w:tc>
        <w:tc>
          <w:tcPr>
            <w:tcW w:w="5996" w:type="dxa"/>
            <w:gridSpan w:val="9"/>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GUID=e23fcc2c-b4a3-45d6-b2dd-65d4c72ba003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In the case of adoption by a single adopter, whether adopter wishes his or her name to appear as adoptive father or adoptive mother on the child’s new birth certificate.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GUID=612680ef-e1aa-4130-839c-c2e9b751b29f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Yes/No*</w:t>
            </w:r>
          </w:p>
        </w:tc>
      </w:tr>
      <w:tr w:rsidR="006F2CA2" w:rsidRPr="006F2CA2" w:rsidTr="006F2CA2">
        <w:tblPrEx>
          <w:jc w:val="center"/>
        </w:tblPrEx>
        <w:trPr>
          <w:gridAfter w:val="1"/>
          <w:divId w:val="2116439976"/>
          <w:wAfter w:w="1124" w:type="dxa"/>
          <w:cantSplit/>
          <w:jc w:val="center"/>
        </w:trPr>
        <w:tc>
          <w:tcPr>
            <w:tcW w:w="7000" w:type="dxa"/>
            <w:gridSpan w:val="11"/>
          </w:tcPr>
          <w:p w:rsidR="006F2CA2" w:rsidRPr="006F2CA2" w:rsidRDefault="006F2CA2" w:rsidP="006F2CA2">
            <w:pPr>
              <w:spacing w:before="60" w:after="60" w:line="240" w:lineRule="auto"/>
              <w:ind w:left="475"/>
              <w:rPr>
                <w:rFonts w:ascii="Times New Roman" w:hAnsi="Times New Roman" w:cs="Times New Roman"/>
                <w:sz w:val="20"/>
                <w:szCs w:val="20"/>
                <w:lang w:val="en-GB" w:eastAsia="en-US"/>
              </w:rPr>
            </w:pPr>
          </w:p>
          <w:p w:rsidR="006F2CA2" w:rsidRPr="006F2CA2" w:rsidRDefault="006F2CA2" w:rsidP="006F2CA2">
            <w:pPr>
              <w:spacing w:before="60" w:after="60" w:line="240" w:lineRule="auto"/>
              <w:ind w:left="475"/>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GUID=62f6468b-8ba0-4c67-b77b-e884f5457ea3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1.</w:t>
            </w:r>
            <w:r w:rsidRPr="006F2CA2">
              <w:rPr>
                <w:rFonts w:ascii="Times New Roman" w:hAnsi="Times New Roman" w:cs="Times New Roman"/>
                <w:sz w:val="18"/>
                <w:szCs w:val="18"/>
                <w:lang w:val="en-GB" w:eastAsia="en-US"/>
              </w:rPr>
              <w:tab/>
              <w:t>No. of Entry:</w:t>
            </w:r>
          </w:p>
          <w:p w:rsidR="006F2CA2" w:rsidRPr="006F2CA2" w:rsidRDefault="006F2CA2" w:rsidP="006F2CA2">
            <w:pPr>
              <w:spacing w:before="60" w:after="60" w:line="240" w:lineRule="auto"/>
              <w:ind w:left="475"/>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GUID=b3181167-6efa-4215-9878-8cada893ef3e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2.</w:t>
            </w:r>
            <w:r w:rsidRPr="006F2CA2">
              <w:rPr>
                <w:rFonts w:ascii="Times New Roman" w:hAnsi="Times New Roman" w:cs="Times New Roman"/>
                <w:sz w:val="18"/>
                <w:szCs w:val="18"/>
                <w:lang w:val="en-GB" w:eastAsia="en-US"/>
              </w:rPr>
              <w:tab/>
              <w:t>Date and country of birth of child:</w:t>
            </w:r>
          </w:p>
          <w:p w:rsidR="006F2CA2" w:rsidRPr="006F2CA2" w:rsidRDefault="006F2CA2" w:rsidP="006F2CA2">
            <w:pPr>
              <w:spacing w:before="60" w:after="60" w:line="240" w:lineRule="auto"/>
              <w:ind w:left="475"/>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GUID=671aa747-ddf3-4c06-9c78-62cc8e096b2c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3.</w:t>
            </w:r>
            <w:r w:rsidRPr="006F2CA2">
              <w:rPr>
                <w:rFonts w:ascii="Times New Roman" w:hAnsi="Times New Roman" w:cs="Times New Roman"/>
                <w:sz w:val="18"/>
                <w:szCs w:val="18"/>
                <w:lang w:val="en-GB" w:eastAsia="en-US"/>
              </w:rPr>
              <w:tab/>
              <w:t>Name and surname of child:</w:t>
            </w:r>
          </w:p>
          <w:p w:rsidR="006F2CA2" w:rsidRPr="006F2CA2" w:rsidRDefault="006F2CA2" w:rsidP="006F2CA2">
            <w:pPr>
              <w:spacing w:before="60" w:after="60" w:line="240" w:lineRule="auto"/>
              <w:ind w:left="475"/>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GUID=ba8f6b09-d451-4255-b409-52c2074d917a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4.</w:t>
            </w:r>
            <w:r w:rsidRPr="006F2CA2">
              <w:rPr>
                <w:rFonts w:ascii="Times New Roman" w:hAnsi="Times New Roman" w:cs="Times New Roman"/>
                <w:sz w:val="18"/>
                <w:szCs w:val="18"/>
                <w:lang w:val="en-GB" w:eastAsia="en-US"/>
              </w:rPr>
              <w:tab/>
              <w:t>Sex of child:</w:t>
            </w:r>
          </w:p>
          <w:p w:rsidR="006F2CA2" w:rsidRPr="006F2CA2" w:rsidRDefault="006F2CA2" w:rsidP="006F2CA2">
            <w:pPr>
              <w:spacing w:before="60" w:after="60" w:line="240" w:lineRule="auto"/>
              <w:ind w:left="475"/>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GUID=10d068f5-2ec8-486b-b890-bba214da88b5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5.</w:t>
            </w:r>
            <w:r w:rsidRPr="006F2CA2">
              <w:rPr>
                <w:rFonts w:ascii="Times New Roman" w:hAnsi="Times New Roman" w:cs="Times New Roman"/>
                <w:sz w:val="18"/>
                <w:szCs w:val="18"/>
                <w:lang w:val="en-GB" w:eastAsia="en-US"/>
              </w:rPr>
              <w:tab/>
              <w:t>Name and surname, address and occupation of adopter or adopters:</w:t>
            </w:r>
          </w:p>
          <w:p w:rsidR="006F2CA2" w:rsidRPr="006F2CA2" w:rsidRDefault="006F2CA2" w:rsidP="006F2CA2">
            <w:pPr>
              <w:spacing w:before="60" w:after="60" w:line="240" w:lineRule="auto"/>
              <w:ind w:left="475"/>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GUID=c0ca41c4-349e-4477-8053-4148c8138dc6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6.</w:t>
            </w:r>
            <w:r w:rsidRPr="006F2CA2">
              <w:rPr>
                <w:rFonts w:ascii="Times New Roman" w:hAnsi="Times New Roman" w:cs="Times New Roman"/>
                <w:sz w:val="18"/>
                <w:szCs w:val="18"/>
                <w:lang w:val="en-GB" w:eastAsia="en-US"/>
              </w:rPr>
              <w:tab/>
              <w:t>Date of adoption order and description of Court by which made:</w:t>
            </w:r>
          </w:p>
          <w:p w:rsidR="006F2CA2" w:rsidRPr="006F2CA2" w:rsidRDefault="006F2CA2" w:rsidP="006F2CA2">
            <w:pPr>
              <w:spacing w:before="60" w:after="60" w:line="240" w:lineRule="auto"/>
              <w:ind w:left="475"/>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GUID=ea59a312-f0e9-4dc4-9a70-721eea444e02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7.</w:t>
            </w:r>
            <w:r w:rsidRPr="006F2CA2">
              <w:rPr>
                <w:rFonts w:ascii="Times New Roman" w:hAnsi="Times New Roman" w:cs="Times New Roman"/>
                <w:sz w:val="18"/>
                <w:szCs w:val="18"/>
                <w:lang w:val="en-GB" w:eastAsia="en-US"/>
              </w:rPr>
              <w:tab/>
              <w:t>Date of Entry:</w:t>
            </w:r>
          </w:p>
          <w:p w:rsidR="006F2CA2" w:rsidRPr="006F2CA2" w:rsidRDefault="006F2CA2" w:rsidP="006F2CA2">
            <w:pPr>
              <w:spacing w:before="60" w:after="60" w:line="240" w:lineRule="auto"/>
              <w:ind w:left="475"/>
              <w:rPr>
                <w:rFonts w:ascii="Times New Roman" w:hAnsi="Times New Roman" w:cs="Times New Roman"/>
                <w:sz w:val="20"/>
                <w:szCs w:val="20"/>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GUID=960eb724-d5d7-4baf-9ee2-c6aa4ab76f21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8.</w:t>
            </w:r>
            <w:r w:rsidRPr="006F2CA2">
              <w:rPr>
                <w:rFonts w:ascii="Times New Roman" w:hAnsi="Times New Roman" w:cs="Times New Roman"/>
                <w:sz w:val="18"/>
                <w:szCs w:val="18"/>
                <w:lang w:val="en-GB" w:eastAsia="en-US"/>
              </w:rPr>
              <w:tab/>
              <w:t>Signature of officer deputed by Registrar-General to effect the entry:</w:t>
            </w:r>
          </w:p>
        </w:tc>
      </w:tr>
    </w:tbl>
    <w:p w:rsidR="006F2CA2" w:rsidRPr="006F2CA2" w:rsidRDefault="006F2CA2" w:rsidP="006F2CA2">
      <w:pPr>
        <w:spacing w:before="120" w:after="0" w:line="240" w:lineRule="auto"/>
        <w:jc w:val="both"/>
        <w:divId w:val="2116439976"/>
        <w:rPr>
          <w:rFonts w:ascii="Times New Roman" w:hAnsi="Times New Roman" w:cs="Times New Roman"/>
          <w:sz w:val="20"/>
          <w:szCs w:val="20"/>
          <w:lang w:val="en-GB" w:eastAsia="en-US"/>
        </w:rPr>
      </w:pPr>
    </w:p>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jc w:val="center"/>
        <w:tblLook w:val="04A0" w:firstRow="1" w:lastRow="0" w:firstColumn="1" w:lastColumn="0" w:noHBand="0" w:noVBand="1"/>
      </w:tblPr>
      <w:tblGrid>
        <w:gridCol w:w="5690"/>
        <w:gridCol w:w="1390"/>
      </w:tblGrid>
      <w:tr w:rsidR="006F2CA2" w:rsidRPr="006F2CA2" w:rsidTr="006F2CA2">
        <w:trPr>
          <w:divId w:val="2116439976"/>
          <w:cantSplit/>
          <w:jc w:val="center"/>
        </w:trPr>
        <w:tc>
          <w:tcPr>
            <w:tcW w:w="7080"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GUID=b5062d4b-1c9a-4e57-8f70-5d2de554d80f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44</w:t>
            </w:r>
          </w:p>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R.146</w:t>
            </w:r>
          </w:p>
        </w:tc>
      </w:tr>
      <w:tr w:rsidR="006F2CA2" w:rsidRPr="006F2CA2" w:rsidTr="006F2CA2">
        <w:trPr>
          <w:gridAfter w:val="1"/>
          <w:divId w:val="2116439976"/>
          <w:wAfter w:w="1390" w:type="dxa"/>
          <w:cantSplit/>
          <w:jc w:val="center"/>
        </w:trPr>
        <w:tc>
          <w:tcPr>
            <w:tcW w:w="569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GUID=b32bef24-88cc-44c0-ac5c-618b0584996f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OF COURT</w:t>
            </w:r>
          </w:p>
        </w:tc>
      </w:tr>
      <w:tr w:rsidR="006F2CA2" w:rsidRPr="006F2CA2" w:rsidTr="006F2CA2">
        <w:trPr>
          <w:divId w:val="2116439976"/>
          <w:cantSplit/>
          <w:jc w:val="center"/>
        </w:trPr>
        <w:tc>
          <w:tcPr>
            <w:tcW w:w="7080"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GUID=dd976aac-65aa-46af-ac5a-81a7126fb48d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37)</w:t>
            </w:r>
          </w:p>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GUID=67cc612b-f27d-400b-b70e-c26c372ff30f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Parties present at the hearing:</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GUID=1c256c41-e462-46ec-a53c-4de52e55a5bf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Applicant(s)’s solicitor:</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GUID=9b80f6fb-781b-46a1-a7f0-f263991c8f11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Natural mother’s/father’s* solicitor:</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GUID=22839ce3-62c0-405d-a186-f4a3604685e8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Guardian in adoption (name of Child Welfare Officer):</w:t>
            </w:r>
          </w:p>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GUID=81b3e3fb-f861-4e2c-9cfc-c61cfa9df8e9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Orders made: (To specify orders given).</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GUID=756ff8ff-28b5-4c57-b9f9-bdc9766204c0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GUID=4acfa542-1e18-449e-ba95-365b9a063d1f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80" w:type="dxa"/>
        <w:jc w:val="center"/>
        <w:tblLook w:val="04A0" w:firstRow="1" w:lastRow="0" w:firstColumn="1" w:lastColumn="0" w:noHBand="0" w:noVBand="1"/>
      </w:tblPr>
      <w:tblGrid>
        <w:gridCol w:w="1440"/>
        <w:gridCol w:w="4420"/>
        <w:gridCol w:w="1320"/>
      </w:tblGrid>
      <w:tr w:rsidR="006F2CA2" w:rsidRPr="006F2CA2" w:rsidTr="006F2CA2">
        <w:trPr>
          <w:divId w:val="2116439976"/>
          <w:cantSplit/>
          <w:jc w:val="center"/>
        </w:trPr>
        <w:tc>
          <w:tcPr>
            <w:tcW w:w="718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GUID=10a01413-9a75-4243-8ca4-6b217b0d1988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45</w:t>
            </w:r>
          </w:p>
        </w:tc>
      </w:tr>
      <w:tr w:rsidR="006F2CA2" w:rsidRPr="006F2CA2" w:rsidTr="006F2CA2">
        <w:trPr>
          <w:divId w:val="2116439976"/>
          <w:cantSplit/>
          <w:jc w:val="center"/>
        </w:trPr>
        <w:tc>
          <w:tcPr>
            <w:tcW w:w="144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GUID=1e1d8285-02da-454d-9250-61371d4feb26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R.147</w:t>
            </w:r>
          </w:p>
        </w:tc>
        <w:tc>
          <w:tcPr>
            <w:tcW w:w="44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GUID=c8d70b0f-331c-4d4e-b0e9-965cbc68dea9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SUMMONS</w:t>
            </w:r>
          </w:p>
        </w:tc>
        <w:tc>
          <w:tcPr>
            <w:tcW w:w="13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GUID=29462c4b-8ff8-4698-be41-62fc23abf95b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8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GUID=3fd7a8e6-a0ea-4ee4-9efc-fca871f0efbf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37)</w:t>
            </w:r>
          </w:p>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GUID=b0ea0015-8ad0-4a75-80a5-6b03ec1bd6db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Name of applicant:</w:t>
            </w:r>
          </w:p>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GUID=de47275e-4e45-4171-bb45-14842590409b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Order(s) sought: (Set out orders applied for.)</w:t>
            </w:r>
          </w:p>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GUID=f30b09f9-50a5-48f9-9a8c-63a9f054f6f2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Grounds of application: (Choose one of the following.)</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GUID=8e2f8d08-6084-428d-8e58-0363cc5eafce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grounds of the application are set out in the affidavit(s)/consent(s)* filed in support of this application.</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GUID=8ce82b0f-ef14-4324-b058-67e9d75ca7df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grounds of the application are set out herein.</w:t>
            </w:r>
          </w:p>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GUID=6e127f0c-b309-49eb-9b36-27ed8bddb613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Party/Parties* to be served with this summons:</w:t>
            </w:r>
          </w:p>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GUID=586fc740-d5ba-4055-af23-1b17d8d65633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Consent*: I/We* consent to this summons.</w:t>
            </w:r>
          </w:p>
          <w:p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GUID=a869b361-25d3-457c-9544-0a891e1147da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Signature: (Signature of consenting party.)</w:t>
            </w:r>
          </w:p>
          <w:p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GUID=826c599e-1938-471b-a0d6-68543cae78bb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(Name of solicitor for party consenting to this summons/</w:t>
            </w:r>
            <w:r w:rsidRPr="006F2CA2">
              <w:rPr>
                <w:rFonts w:ascii="Times New Roman" w:hAnsi="Times New Roman" w:cs="Times New Roman"/>
                <w:sz w:val="22"/>
                <w:szCs w:val="20"/>
                <w:lang w:val="en-GB" w:eastAsia="en-US"/>
              </w:rPr>
              <w:br/>
              <w:t>If in person, name of party consenting to this summons.)</w:t>
            </w:r>
          </w:p>
          <w:p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GUID=a6034104-b0c9-49d2-ac92-8a602b95d138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NRIC No.:</w:t>
            </w:r>
          </w:p>
          <w:p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GUID=04a01d51-80e3-4006-bf52-530ee0e19e40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(To state name and party taking out this summons.)</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GUID=e9e97519-1abf-49f7-8d4b-0276c4f1ee83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GUID=9c3c0012-3ab2-49db-aea0-7600a8cb1d88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rsidR="006F2CA2" w:rsidRPr="006F2CA2" w:rsidRDefault="006F2CA2" w:rsidP="006F2CA2">
      <w:pPr>
        <w:spacing w:before="0" w:after="200" w:line="276" w:lineRule="auto"/>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576" w:type="dxa"/>
        <w:jc w:val="center"/>
        <w:tblLook w:val="04A0" w:firstRow="1" w:lastRow="0" w:firstColumn="1" w:lastColumn="0" w:noHBand="0" w:noVBand="1"/>
      </w:tblPr>
      <w:tblGrid>
        <w:gridCol w:w="5436"/>
        <w:gridCol w:w="2140"/>
      </w:tblGrid>
      <w:tr w:rsidR="006F2CA2" w:rsidRPr="006F2CA2" w:rsidTr="006F2CA2">
        <w:trPr>
          <w:divId w:val="2116439976"/>
          <w:cantSplit/>
          <w:jc w:val="center"/>
        </w:trPr>
        <w:tc>
          <w:tcPr>
            <w:tcW w:w="7576"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GUID=c78cda64-f5e7-466a-9e88-9d8304fcc51d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46</w:t>
            </w:r>
          </w:p>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R.153</w:t>
            </w:r>
          </w:p>
        </w:tc>
      </w:tr>
      <w:tr w:rsidR="006F2CA2" w:rsidRPr="006F2CA2" w:rsidTr="006F2CA2">
        <w:trPr>
          <w:gridAfter w:val="1"/>
          <w:divId w:val="2116439976"/>
          <w:wAfter w:w="2140" w:type="dxa"/>
          <w:cantSplit/>
          <w:jc w:val="center"/>
        </w:trPr>
        <w:tc>
          <w:tcPr>
            <w:tcW w:w="5436" w:type="dxa"/>
          </w:tcPr>
          <w:p w:rsidR="006F2CA2" w:rsidRPr="006F2CA2" w:rsidRDefault="006F2CA2" w:rsidP="006F2CA2">
            <w:pPr>
              <w:spacing w:before="60" w:after="60" w:line="240" w:lineRule="auto"/>
              <w:ind w:left="2002"/>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GUID=3f39e8b7-0114-4069-8d35-3e6f39d41330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COMMENCEMENT OF PROCEEDINGS IN THE SYARIAH COURT</w:t>
            </w:r>
          </w:p>
        </w:tc>
      </w:tr>
      <w:tr w:rsidR="006F2CA2" w:rsidRPr="006F2CA2" w:rsidTr="006F2CA2">
        <w:trPr>
          <w:divId w:val="2116439976"/>
          <w:cantSplit/>
          <w:jc w:val="center"/>
        </w:trPr>
        <w:tc>
          <w:tcPr>
            <w:tcW w:w="7576"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GUID=8389c929-fc20-4f85-9709-7084268a849c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GUID=0ebaaf1d-ac3d-4bff-aeac-e4c95103d2a1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*proceedings for divorce between            have been commenced in the Syariah Court on (state the date) under (state the proceedings number)/a decree or order for divorce between                   has been made by the Syariah Court on (state the date)/a divorce between                      has been registered under section 102 of the Administration of Muslim Law Act (Cap. 3) on (state the date).</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GUID=ab4a0db4-991e-4549-ad97-77d5ca761e29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GUID=4580bfce-2b66-47df-bf7f-dff86c8972d0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GUID=d2be79bd-8b31-4498-bf8d-890a3fdd58e7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vertAlign w:val="superscript"/>
                <w:lang w:val="en-GB" w:eastAsia="en-US"/>
              </w:rPr>
              <w:t>*</w:t>
            </w:r>
            <w:r w:rsidRPr="006F2CA2">
              <w:rPr>
                <w:rFonts w:ascii="Times New Roman" w:hAnsi="Times New Roman" w:cs="Times New Roman"/>
                <w:sz w:val="16"/>
                <w:szCs w:val="16"/>
                <w:lang w:val="en-GB" w:eastAsia="en-US"/>
              </w:rPr>
              <w:t>Delete whichever is inapplicable.</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pPr w:leftFromText="180" w:rightFromText="180" w:vertAnchor="text" w:tblpY="1"/>
        <w:tblOverlap w:val="never"/>
        <w:tblW w:w="8364" w:type="dxa"/>
        <w:tblLook w:val="04A0" w:firstRow="1" w:lastRow="0" w:firstColumn="1" w:lastColumn="0" w:noHBand="0" w:noVBand="1"/>
      </w:tblPr>
      <w:tblGrid>
        <w:gridCol w:w="1834"/>
        <w:gridCol w:w="4199"/>
        <w:gridCol w:w="2331"/>
      </w:tblGrid>
      <w:tr w:rsidR="006F2CA2" w:rsidRPr="006F2CA2" w:rsidTr="00ED7FA2">
        <w:trPr>
          <w:divId w:val="2116439976"/>
          <w:cantSplit/>
        </w:trPr>
        <w:tc>
          <w:tcPr>
            <w:tcW w:w="8364"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GUID=3977cf59-ff9d-4133-908a-f2d201a9eb9a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47</w:t>
            </w:r>
          </w:p>
        </w:tc>
      </w:tr>
      <w:tr w:rsidR="006F2CA2" w:rsidRPr="006F2CA2" w:rsidTr="00ED7FA2">
        <w:trPr>
          <w:divId w:val="2116439976"/>
          <w:cantSplit/>
        </w:trPr>
        <w:tc>
          <w:tcPr>
            <w:tcW w:w="1834"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GUID=647ec724-5cf4-41c0-9e5f-8b4b03efd5c3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 xml:space="preserve"> R.163, 168, 176, 179, 193, 197, 273, 277,301</w:t>
            </w:r>
          </w:p>
        </w:tc>
        <w:tc>
          <w:tcPr>
            <w:tcW w:w="4199"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GUID=6f415732-b58a-4140-8b52-cd1b06904219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ORIGINATING SUMMONS</w:t>
            </w:r>
          </w:p>
        </w:tc>
        <w:tc>
          <w:tcPr>
            <w:tcW w:w="2331"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GUID=ee520d6e-ee5d-479c-b958-7d0d4cf11d56 </w:instrText>
            </w:r>
            <w:r w:rsidRPr="006F2CA2">
              <w:rPr>
                <w:rFonts w:ascii="Times New Roman" w:hAnsi="Times New Roman" w:cs="Times New Roman"/>
                <w:sz w:val="22"/>
                <w:szCs w:val="20"/>
                <w:lang w:val="en-GB" w:eastAsia="en-US"/>
              </w:rPr>
              <w:fldChar w:fldCharType="end"/>
            </w:r>
          </w:p>
        </w:tc>
      </w:tr>
      <w:tr w:rsidR="006F2CA2" w:rsidRPr="006F2CA2" w:rsidTr="00ED7FA2">
        <w:trPr>
          <w:divId w:val="2116439976"/>
          <w:cantSplit/>
        </w:trPr>
        <w:tc>
          <w:tcPr>
            <w:tcW w:w="8364"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GUID=2755b1d5-ff18-4fa1-b8f4-6e08b6457e63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IN THE FAMILY JUSTICE COURTS OF </w:t>
            </w:r>
            <w:r w:rsidRPr="006F2CA2">
              <w:rPr>
                <w:rFonts w:ascii="Times New Roman" w:hAnsi="Times New Roman" w:cs="Times New Roman"/>
                <w:sz w:val="22"/>
                <w:szCs w:val="20"/>
                <w:lang w:val="en-GB" w:eastAsia="en-US"/>
              </w:rPr>
              <w:br/>
              <w:t>THE REPUBLIC OF SINGAPORE</w:t>
            </w:r>
          </w:p>
        </w:tc>
      </w:tr>
      <w:tr w:rsidR="006F2CA2" w:rsidRPr="006F2CA2" w:rsidTr="00ED7FA2">
        <w:trPr>
          <w:divId w:val="2116439976"/>
          <w:cantSplit/>
        </w:trPr>
        <w:tc>
          <w:tcPr>
            <w:tcW w:w="8364"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GUID=841bcbb0-13bc-416e-961a-1fb3879f3470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O.S. No.                    )</w:t>
            </w:r>
            <w:r w:rsidRPr="006F2CA2">
              <w:rPr>
                <w:rFonts w:ascii="Times New Roman" w:hAnsi="Times New Roman" w:cs="Times New Roman"/>
                <w:sz w:val="22"/>
                <w:szCs w:val="20"/>
                <w:lang w:val="en-GB" w:eastAsia="en-US"/>
              </w:rPr>
              <w:br/>
              <w:t>of 20    .                    )</w:t>
            </w:r>
            <w:r w:rsidRPr="006F2CA2">
              <w:rPr>
                <w:rFonts w:ascii="Times New Roman" w:hAnsi="Times New Roman" w:cs="Times New Roman"/>
                <w:sz w:val="22"/>
                <w:szCs w:val="20"/>
                <w:lang w:val="en-GB" w:eastAsia="en-US"/>
              </w:rPr>
              <w:br/>
              <w:t>(Seal)                        )</w:t>
            </w:r>
            <w:r w:rsidRPr="006F2CA2">
              <w:rPr>
                <w:rFonts w:ascii="Times New Roman" w:hAnsi="Times New Roman" w:cs="Times New Roman"/>
                <w:sz w:val="22"/>
                <w:szCs w:val="20"/>
                <w:lang w:val="en-GB" w:eastAsia="en-US"/>
              </w:rPr>
              <w:br/>
              <w:t>(In the matter of                      )</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GUID=6c875631-edf5-4827-b0e3-7dfab929f03e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GUID=c6e203d4-4c3e-4630-9922-43350664669e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Plaintiff.</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GUID=477fab2d-bd1e-4204-8456-04d082610c7d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GUID=e73e7464-de0d-4152-9038-26c785d53e77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Defendant.</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GUID=0fb90927-7ac6-4560-8148-9576eac8cf32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DEFENDANT(S) [name]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GUID=81ac2a29-0c48-48d3-9122-0e29ff906e1d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[address]</w:t>
            </w:r>
          </w:p>
        </w:tc>
      </w:tr>
      <w:tr w:rsidR="006F2CA2" w:rsidRPr="006F2CA2" w:rsidTr="00ED7FA2">
        <w:trPr>
          <w:divId w:val="2116439976"/>
          <w:cantSplit/>
        </w:trPr>
        <w:tc>
          <w:tcPr>
            <w:tcW w:w="8364" w:type="dxa"/>
            <w:gridSpan w:val="3"/>
          </w:tcPr>
          <w:p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GUID=7a2b9755-b7cf-4b7a-adb2-8e5a8a72fd0d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 applies for the following orders:</w:t>
            </w:r>
          </w:p>
          <w:p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1.</w:t>
            </w:r>
          </w:p>
          <w:p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2. </w:t>
            </w:r>
          </w:p>
          <w:tbl>
            <w:tblPr>
              <w:tblW w:w="7140" w:type="dxa"/>
              <w:jc w:val="center"/>
              <w:tblLook w:val="04A0" w:firstRow="1" w:lastRow="0" w:firstColumn="1" w:lastColumn="0" w:noHBand="0" w:noVBand="1"/>
            </w:tblPr>
            <w:tblGrid>
              <w:gridCol w:w="7140"/>
            </w:tblGrid>
            <w:tr w:rsidR="006F2CA2" w:rsidRPr="006F2CA2" w:rsidTr="006F2CA2">
              <w:trPr>
                <w:cantSplit/>
                <w:jc w:val="center"/>
              </w:trPr>
              <w:tc>
                <w:tcPr>
                  <w:tcW w:w="7140" w:type="dxa"/>
                </w:tcPr>
                <w:p w:rsidR="006F2CA2" w:rsidRPr="006F2CA2" w:rsidRDefault="006F2CA2" w:rsidP="00850BD7">
                  <w:pPr>
                    <w:framePr w:hSpace="180" w:wrap="around" w:vAnchor="text" w:hAnchor="text" w:y="1"/>
                    <w:spacing w:before="60" w:after="60" w:line="240" w:lineRule="auto"/>
                    <w:suppressOverlap/>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GUID=547f9c10-af56-4602-9aed-31086b5d67c5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w:t>
                  </w:r>
                  <w:r w:rsidRPr="006F2CA2">
                    <w:rPr>
                      <w:rFonts w:ascii="Times New Roman" w:hAnsi="Times New Roman" w:cs="Times New Roman"/>
                      <w:i/>
                      <w:sz w:val="22"/>
                      <w:szCs w:val="20"/>
                      <w:lang w:val="en-GB" w:eastAsia="en-US"/>
                    </w:rPr>
                    <w:t>to state name</w:t>
                  </w:r>
                  <w:r w:rsidRPr="006F2CA2">
                    <w:rPr>
                      <w:rFonts w:ascii="Times New Roman" w:hAnsi="Times New Roman" w:cs="Times New Roman"/>
                      <w:sz w:val="22"/>
                      <w:szCs w:val="20"/>
                      <w:lang w:val="en-GB" w:eastAsia="en-US"/>
                    </w:rPr>
                    <w:t>], solicitor for the abovenamed Plaintiff whose particulars are as follows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rsidTr="006F2CA2">
              <w:trPr>
                <w:cantSplit/>
                <w:jc w:val="center"/>
              </w:trPr>
              <w:tc>
                <w:tcPr>
                  <w:tcW w:w="7140" w:type="dxa"/>
                </w:tcPr>
                <w:p w:rsidR="006F2CA2" w:rsidRPr="006F2CA2" w:rsidRDefault="006F2CA2" w:rsidP="00850BD7">
                  <w:pPr>
                    <w:framePr w:hSpace="180" w:wrap="around" w:vAnchor="text" w:hAnchor="text" w:y="1"/>
                    <w:spacing w:before="60" w:after="60" w:line="240" w:lineRule="auto"/>
                    <w:suppressOverlap/>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GUID=c3c2a31e-bc49-4167-99f4-b03a9f0501fe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If the Plaintiff is unrepresented</w:t>
                  </w:r>
                  <w:r w:rsidRPr="006F2CA2">
                    <w:rPr>
                      <w:rFonts w:ascii="Times New Roman" w:hAnsi="Times New Roman" w:cs="Times New Roman"/>
                      <w:sz w:val="22"/>
                      <w:szCs w:val="20"/>
                      <w:lang w:val="en-GB" w:eastAsia="en-US"/>
                    </w:rPr>
                    <w:t>) This Summons is taken out by the abovenamed Plaintiff who resides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and if the Plaintiff does not reside within the jurisdiction</w:t>
                  </w:r>
                  <w:r w:rsidRPr="006F2CA2">
                    <w:rPr>
                      <w:rFonts w:ascii="Times New Roman" w:hAnsi="Times New Roman" w:cs="Times New Roman"/>
                      <w:sz w:val="22"/>
                      <w:szCs w:val="20"/>
                      <w:lang w:val="en-GB" w:eastAsia="en-US"/>
                    </w:rPr>
                    <w:t>) whose address for service is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rsidTr="006F2CA2">
              <w:trPr>
                <w:cantSplit/>
                <w:jc w:val="center"/>
              </w:trPr>
              <w:tc>
                <w:tcPr>
                  <w:tcW w:w="7140" w:type="dxa"/>
                </w:tcPr>
                <w:p w:rsidR="006F2CA2" w:rsidRPr="006F2CA2" w:rsidRDefault="006F2CA2" w:rsidP="00850BD7">
                  <w:pPr>
                    <w:framePr w:hSpace="180" w:wrap="around" w:vAnchor="text" w:hAnchor="text" w:y="1"/>
                    <w:spacing w:before="60" w:after="60" w:line="240" w:lineRule="auto"/>
                    <w:suppressOverlap/>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GUID=0d584542-585a-4868-9e55-902b5baab861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rsidR="006F2CA2" w:rsidRPr="006F2CA2" w:rsidRDefault="006F2CA2" w:rsidP="006F2CA2">
            <w:pPr>
              <w:spacing w:before="120" w:after="0" w:line="240" w:lineRule="auto"/>
              <w:jc w:val="both"/>
              <w:rPr>
                <w:rFonts w:ascii="Times New Roman" w:hAnsi="Times New Roman" w:cs="Times New Roman"/>
                <w:sz w:val="22"/>
                <w:szCs w:val="20"/>
                <w:lang w:val="en-GB" w:eastAsia="en-US"/>
              </w:rPr>
            </w:pPr>
          </w:p>
          <w:p w:rsidR="006F2CA2" w:rsidRPr="006F2CA2" w:rsidRDefault="006F2CA2" w:rsidP="006F2CA2">
            <w:pPr>
              <w:spacing w:before="120" w:after="0" w:line="240" w:lineRule="auto"/>
              <w:jc w:val="both"/>
              <w:rPr>
                <w:rFonts w:ascii="Times New Roman" w:hAnsi="Times New Roman" w:cs="Times New Roman"/>
                <w:sz w:val="22"/>
                <w:szCs w:val="20"/>
                <w:lang w:val="en-GB" w:eastAsia="en-US"/>
              </w:rPr>
            </w:pP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GUID=271a32c7-80ce-4612-af6a-56e396c15727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p>
          <w:p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GUID=66c5ba7c-bd4d-4ba7-b059-fca339ae6ad3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w:t>
            </w:r>
          </w:p>
          <w:p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This originating summons may not be served more than 6 months after the above date unless renewed by order of the Court.</w:t>
            </w:r>
          </w:p>
          <w:p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GUID=ccc1a475-b5c2-463c-9412-240ba01d64f1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a defendant does not attend personally or by his counsel or solicitor at the time and place abovementioned, the Court may make such order(s) as it deems just and expedient.</w:t>
            </w:r>
          </w:p>
          <w:p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GUID=fcfc2d31-54cb-40b5-8d33-3288f3049054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Unless otherwise provided in any written law, where the plaintiff intends to adduce evidence in support of an originating summons, he must do so by affidavit, and must file the affidavit or affidavits and serve a copy thereof on every defendant not later than 7 days after the service of the originating summons.</w:t>
            </w:r>
          </w:p>
        </w:tc>
      </w:tr>
      <w:tr w:rsidR="006F2CA2" w:rsidRPr="006F2CA2" w:rsidTr="00ED7FA2">
        <w:trPr>
          <w:divId w:val="2116439976"/>
          <w:cantSplit/>
        </w:trPr>
        <w:tc>
          <w:tcPr>
            <w:tcW w:w="8364" w:type="dxa"/>
            <w:gridSpan w:val="3"/>
          </w:tcPr>
          <w:p w:rsidR="006F2CA2" w:rsidRPr="006F2CA2" w:rsidRDefault="006F2CA2" w:rsidP="006F2CA2">
            <w:pPr>
              <w:spacing w:before="120" w:after="0" w:line="240" w:lineRule="auto"/>
              <w:jc w:val="both"/>
              <w:rPr>
                <w:rFonts w:ascii="Times New Roman" w:hAnsi="Times New Roman" w:cs="Times New Roman"/>
                <w:sz w:val="22"/>
                <w:szCs w:val="20"/>
                <w:lang w:val="en-GB" w:eastAsia="en-US"/>
              </w:rPr>
            </w:pP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textWrapping" w:clear="all"/>
      </w:r>
      <w:r w:rsidRPr="006F2CA2">
        <w:rPr>
          <w:rFonts w:ascii="Times New Roman" w:hAnsi="Times New Roman" w:cs="Times New Roman"/>
          <w:sz w:val="26"/>
          <w:szCs w:val="20"/>
          <w:lang w:val="en-GB" w:eastAsia="en-US"/>
        </w:rPr>
        <w:br w:type="page"/>
      </w:r>
    </w:p>
    <w:tbl>
      <w:tblPr>
        <w:tblW w:w="7120" w:type="dxa"/>
        <w:jc w:val="center"/>
        <w:tblLook w:val="04A0" w:firstRow="1" w:lastRow="0" w:firstColumn="1" w:lastColumn="0" w:noHBand="0" w:noVBand="1"/>
      </w:tblPr>
      <w:tblGrid>
        <w:gridCol w:w="1604"/>
        <w:gridCol w:w="4630"/>
        <w:gridCol w:w="1123"/>
      </w:tblGrid>
      <w:tr w:rsidR="006F2CA2" w:rsidRPr="006F2CA2" w:rsidTr="006F2CA2">
        <w:trPr>
          <w:divId w:val="2116439976"/>
          <w:cantSplit/>
          <w:jc w:val="center"/>
        </w:trPr>
        <w:tc>
          <w:tcPr>
            <w:tcW w:w="712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GUID=42dc955c-3480-497d-9bb2-27ea00ee5df3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48</w:t>
            </w:r>
          </w:p>
        </w:tc>
      </w:tr>
      <w:tr w:rsidR="006F2CA2" w:rsidRPr="006F2CA2" w:rsidTr="006F2CA2">
        <w:trPr>
          <w:divId w:val="2116439976"/>
          <w:cantSplit/>
          <w:jc w:val="center"/>
        </w:trPr>
        <w:tc>
          <w:tcPr>
            <w:tcW w:w="142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GUID=ce233c34-cd8d-4b58-b876-62c0c10a3156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R.163, 273, 277, 288, 301</w:t>
            </w:r>
          </w:p>
        </w:tc>
        <w:tc>
          <w:tcPr>
            <w:tcW w:w="44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GUID=16828257-3df1-4802-a20b-9db3ac70aed0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EX PARTE ORIGINATING SUMMONS</w:t>
            </w:r>
          </w:p>
        </w:tc>
        <w:tc>
          <w:tcPr>
            <w:tcW w:w="12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GUID=1568a125-51e0-4f55-bd30-b2905174bb5d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2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GUID=0c3651dd-835c-408d-9014-06ac6bba76ce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FAMILY JUSTICE COURTS OF</w:t>
            </w:r>
            <w:r w:rsidRPr="006F2CA2">
              <w:rPr>
                <w:rFonts w:ascii="Times New Roman" w:hAnsi="Times New Roman" w:cs="Times New Roman"/>
                <w:sz w:val="22"/>
                <w:szCs w:val="20"/>
                <w:lang w:val="en-GB" w:eastAsia="en-US"/>
              </w:rPr>
              <w:br/>
              <w:t>THE REPUBLIC OF SINGAPORE</w:t>
            </w:r>
          </w:p>
        </w:tc>
      </w:tr>
      <w:tr w:rsidR="006F2CA2" w:rsidRPr="006F2CA2" w:rsidTr="006F2CA2">
        <w:trPr>
          <w:divId w:val="2116439976"/>
          <w:cantSplit/>
          <w:jc w:val="center"/>
        </w:trPr>
        <w:tc>
          <w:tcPr>
            <w:tcW w:w="7120"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GUID=837968e5-0501-451c-9f9c-b6452c7fe7d1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O.S. No.                      )</w:t>
            </w:r>
            <w:r w:rsidRPr="006F2CA2">
              <w:rPr>
                <w:rFonts w:ascii="Times New Roman" w:hAnsi="Times New Roman" w:cs="Times New Roman"/>
                <w:sz w:val="22"/>
                <w:szCs w:val="20"/>
                <w:lang w:val="en-GB" w:eastAsia="en-US"/>
              </w:rPr>
              <w:br/>
              <w:t>of 20    .                      )</w:t>
            </w:r>
            <w:r w:rsidRPr="006F2CA2">
              <w:rPr>
                <w:rFonts w:ascii="Times New Roman" w:hAnsi="Times New Roman" w:cs="Times New Roman"/>
                <w:sz w:val="22"/>
                <w:szCs w:val="20"/>
                <w:lang w:val="en-GB" w:eastAsia="en-US"/>
              </w:rPr>
              <w:br/>
              <w:t>(Seal)</w:t>
            </w:r>
            <w:r w:rsidRPr="006F2CA2">
              <w:rPr>
                <w:rFonts w:ascii="Times New Roman" w:hAnsi="Times New Roman" w:cs="Times New Roman"/>
                <w:sz w:val="22"/>
                <w:szCs w:val="20"/>
                <w:lang w:val="en-GB" w:eastAsia="en-US"/>
              </w:rPr>
              <w:br/>
              <w:t>(In the matter of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GUID=c1d66a68-8804-4365-9855-9c6678cee3ec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Applicant/Plaintiff.</w:t>
            </w:r>
          </w:p>
          <w:p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The Plaintiff applies for the following orders:</w:t>
            </w:r>
          </w:p>
          <w:p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1.</w:t>
            </w:r>
          </w:p>
          <w:p w:rsidR="006F2CA2" w:rsidRPr="006F2CA2" w:rsidRDefault="006F2CA2" w:rsidP="006F2CA2">
            <w:pPr>
              <w:spacing w:before="120" w:after="0" w:line="240" w:lineRule="auto"/>
              <w:jc w:val="both"/>
              <w:rPr>
                <w:rFonts w:ascii="Times New Roman" w:hAnsi="Times New Roman" w:cs="Times New Roman"/>
                <w:sz w:val="22"/>
                <w:szCs w:val="20"/>
                <w:lang w:val="en-GB" w:eastAsia="en-US"/>
              </w:rPr>
            </w:pPr>
          </w:p>
          <w:tbl>
            <w:tblPr>
              <w:tblW w:w="7140" w:type="dxa"/>
              <w:jc w:val="center"/>
              <w:tblLook w:val="04A0" w:firstRow="1" w:lastRow="0" w:firstColumn="1" w:lastColumn="0" w:noHBand="0" w:noVBand="1"/>
            </w:tblPr>
            <w:tblGrid>
              <w:gridCol w:w="7140"/>
            </w:tblGrid>
            <w:tr w:rsidR="006F2CA2" w:rsidRPr="006F2CA2" w:rsidTr="006F2CA2">
              <w:trPr>
                <w:cantSplit/>
                <w:jc w:val="center"/>
              </w:trPr>
              <w:tc>
                <w:tcPr>
                  <w:tcW w:w="714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GUID=547f9c10-af56-4602-9aed-31086b5d67c5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Summons is taken out by [</w:t>
                  </w:r>
                  <w:r w:rsidRPr="006F2CA2">
                    <w:rPr>
                      <w:rFonts w:ascii="Times New Roman" w:hAnsi="Times New Roman" w:cs="Times New Roman"/>
                      <w:i/>
                      <w:sz w:val="22"/>
                      <w:szCs w:val="20"/>
                      <w:lang w:val="en-GB" w:eastAsia="en-US"/>
                    </w:rPr>
                    <w:t>to state name</w:t>
                  </w:r>
                  <w:r w:rsidRPr="006F2CA2">
                    <w:rPr>
                      <w:rFonts w:ascii="Times New Roman" w:hAnsi="Times New Roman" w:cs="Times New Roman"/>
                      <w:sz w:val="22"/>
                      <w:szCs w:val="20"/>
                      <w:lang w:val="en-GB" w:eastAsia="en-US"/>
                    </w:rPr>
                    <w:t>], solicitor for the abovenamed Plaintiff whose particulars are as follows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rsidTr="006F2CA2">
              <w:trPr>
                <w:cantSplit/>
                <w:jc w:val="center"/>
              </w:trPr>
              <w:tc>
                <w:tcPr>
                  <w:tcW w:w="714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GUID=c3c2a31e-bc49-4167-99f4-b03a9f0501fe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If the Plaintiff is unrepresented</w:t>
                  </w:r>
                  <w:r w:rsidRPr="006F2CA2">
                    <w:rPr>
                      <w:rFonts w:ascii="Times New Roman" w:hAnsi="Times New Roman" w:cs="Times New Roman"/>
                      <w:sz w:val="22"/>
                      <w:szCs w:val="20"/>
                      <w:lang w:val="en-GB" w:eastAsia="en-US"/>
                    </w:rPr>
                    <w:t>) This Summons is taken out by the abovenamed Plaintiff who resides at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and if the Plaintiff does not reside within the jurisdiction</w:t>
                  </w:r>
                  <w:r w:rsidRPr="006F2CA2">
                    <w:rPr>
                      <w:rFonts w:ascii="Times New Roman" w:hAnsi="Times New Roman" w:cs="Times New Roman"/>
                      <w:sz w:val="22"/>
                      <w:szCs w:val="20"/>
                      <w:lang w:val="en-GB" w:eastAsia="en-US"/>
                    </w:rPr>
                    <w:t>) whose address for service is [</w:t>
                  </w:r>
                  <w:r w:rsidRPr="006F2CA2">
                    <w:rPr>
                      <w:rFonts w:ascii="Times New Roman" w:hAnsi="Times New Roman" w:cs="Times New Roman"/>
                      <w:i/>
                      <w:sz w:val="22"/>
                      <w:szCs w:val="20"/>
                      <w:lang w:val="en-GB" w:eastAsia="en-US"/>
                    </w:rPr>
                    <w:t>to state address</w:t>
                  </w:r>
                  <w:r w:rsidRPr="006F2CA2">
                    <w:rPr>
                      <w:rFonts w:ascii="Times New Roman" w:hAnsi="Times New Roman" w:cs="Times New Roman"/>
                      <w:sz w:val="22"/>
                      <w:szCs w:val="20"/>
                      <w:lang w:val="en-GB" w:eastAsia="en-US"/>
                    </w:rPr>
                    <w:t>].</w:t>
                  </w:r>
                </w:p>
              </w:tc>
            </w:tr>
            <w:tr w:rsidR="006F2CA2" w:rsidRPr="006F2CA2" w:rsidTr="006F2CA2">
              <w:trPr>
                <w:cantSplit/>
                <w:jc w:val="center"/>
              </w:trPr>
              <w:tc>
                <w:tcPr>
                  <w:tcW w:w="714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GUID=0d584542-585a-4868-9e55-902b5baab861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*Delete where inapplicable.</w:t>
                  </w:r>
                </w:p>
              </w:tc>
            </w:tr>
          </w:tbl>
          <w:p w:rsidR="006F2CA2" w:rsidRPr="006F2CA2" w:rsidRDefault="006F2CA2" w:rsidP="006F2CA2">
            <w:pPr>
              <w:spacing w:before="120" w:after="0" w:line="240" w:lineRule="auto"/>
              <w:jc w:val="both"/>
              <w:rPr>
                <w:rFonts w:ascii="Times New Roman" w:hAnsi="Times New Roman" w:cs="Times New Roman"/>
                <w:sz w:val="22"/>
                <w:szCs w:val="20"/>
                <w:lang w:val="en-GB" w:eastAsia="en-US"/>
              </w:rPr>
            </w:pP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GUID=271a32c7-80ce-4612-af6a-56e396c15727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p>
          <w:p w:rsidR="006F2CA2" w:rsidRPr="006F2CA2" w:rsidRDefault="006F2CA2" w:rsidP="006F2CA2">
            <w:pPr>
              <w:spacing w:before="120" w:after="0" w:line="240" w:lineRule="auto"/>
              <w:jc w:val="right"/>
              <w:rPr>
                <w:rFonts w:ascii="Times New Roman" w:hAnsi="Times New Roman" w:cs="Times New Roman"/>
                <w:sz w:val="22"/>
                <w:szCs w:val="20"/>
                <w:lang w:val="en-GB" w:eastAsia="en-US"/>
              </w:rPr>
            </w:pPr>
          </w:p>
          <w:p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GUID=c8181089-df82-40f4-ae64-bde11637039c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w:t>
            </w:r>
          </w:p>
          <w:p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 xml:space="preserve">Unless otherwise provided in any written law, the applicant intending to adduce evidence in support of the hearing of the originating summons must do so by affidavit or affidavits, and such affidavit(s) must be filed with the Court at the time of filing of the originating summons.  </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40" w:type="dxa"/>
        <w:jc w:val="center"/>
        <w:tblLook w:val="04A0" w:firstRow="1" w:lastRow="0" w:firstColumn="1" w:lastColumn="0" w:noHBand="0" w:noVBand="1"/>
      </w:tblPr>
      <w:tblGrid>
        <w:gridCol w:w="1520"/>
        <w:gridCol w:w="4120"/>
        <w:gridCol w:w="1500"/>
      </w:tblGrid>
      <w:tr w:rsidR="006F2CA2" w:rsidRPr="006F2CA2" w:rsidTr="006F2CA2">
        <w:trPr>
          <w:divId w:val="2116439976"/>
          <w:cantSplit/>
          <w:jc w:val="center"/>
        </w:trPr>
        <w:tc>
          <w:tcPr>
            <w:tcW w:w="714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GUID=48568896-48ff-428a-ac14-463c20a87e46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49</w:t>
            </w:r>
          </w:p>
        </w:tc>
      </w:tr>
      <w:tr w:rsidR="006F2CA2" w:rsidRPr="006F2CA2" w:rsidTr="006F2CA2">
        <w:trPr>
          <w:divId w:val="2116439976"/>
          <w:cantSplit/>
          <w:jc w:val="center"/>
        </w:trPr>
        <w:tc>
          <w:tcPr>
            <w:tcW w:w="152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GUID=7902a766-66c4-45fb-ad5e-b25c1dd57e0f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R.202</w:t>
            </w:r>
          </w:p>
        </w:tc>
        <w:tc>
          <w:tcPr>
            <w:tcW w:w="4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GUID=72d3f9ed-64a3-44c3-be25-a99cb0d1e198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FORM OF OATH</w:t>
            </w:r>
          </w:p>
        </w:tc>
        <w:tc>
          <w:tcPr>
            <w:tcW w:w="150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GUID=72c0c4e5-47e0-40d1-b12b-fe6f2d1e9264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40" w:type="dxa"/>
            <w:gridSpan w:val="3"/>
          </w:tcPr>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GUID=c97a14dd-2482-4604-b59b-13df0c20ab70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the case of persons under section 4(1)(a) of the Oaths and Declarations Act (Cap. 211).</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GUID=37c99f9b-a3e9-4ba0-98e8-f3caf26533a0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swear by Almighty God that</w:t>
            </w:r>
          </w:p>
          <w:p w:rsidR="006F2CA2" w:rsidRPr="006F2CA2" w:rsidRDefault="006F2CA2" w:rsidP="006F2CA2">
            <w:pPr>
              <w:spacing w:before="120" w:after="0" w:line="240" w:lineRule="auto"/>
              <w:ind w:left="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GUID=304ba4d9-5cf9-45f9-85ee-f4d3c5eb3846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evidence I shall give in this Court/tribunal/inquiry (or such other hearing) shall be]</w:t>
            </w:r>
          </w:p>
          <w:p w:rsidR="006F2CA2" w:rsidRPr="006F2CA2" w:rsidRDefault="006F2CA2" w:rsidP="006F2CA2">
            <w:pPr>
              <w:spacing w:before="120" w:after="0" w:line="240" w:lineRule="auto"/>
              <w:ind w:left="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GUID=2e39cbb1-91ac-4916-a814-61f79c018a28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rsidR="006F2CA2" w:rsidRPr="006F2CA2" w:rsidRDefault="006F2CA2" w:rsidP="006F2CA2">
            <w:pPr>
              <w:spacing w:before="120" w:after="0" w:line="240" w:lineRule="auto"/>
              <w:ind w:left="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GUID=a3460321-9d75-4d81-bd80-cf10e106c82b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contents of this affidavit are]</w:t>
            </w:r>
          </w:p>
          <w:p w:rsidR="006F2CA2" w:rsidRPr="006F2CA2" w:rsidRDefault="006F2CA2" w:rsidP="006F2CA2">
            <w:pPr>
              <w:spacing w:before="120" w:after="0" w:line="240" w:lineRule="auto"/>
              <w:ind w:left="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GUID=03db4ab4-05fc-415e-bcd1-f17d3939db6c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truth, the whole truth, and nothing but the truth. So help me God.</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GUID=6ec51aae-c3b0-4618-9342-0310a37016a0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Taken and subscribed before me at                  , this       day of                     20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GUID=35808aeb-0e6b-412d-a6a4-ac1bd1d0a7be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Officer Administering the Oath</w:t>
            </w:r>
          </w:p>
        </w:tc>
      </w:tr>
      <w:tr w:rsidR="006F2CA2" w:rsidRPr="006F2CA2" w:rsidTr="006F2CA2">
        <w:trPr>
          <w:divId w:val="2116439976"/>
          <w:cantSplit/>
          <w:jc w:val="center"/>
        </w:trPr>
        <w:tc>
          <w:tcPr>
            <w:tcW w:w="7140" w:type="dxa"/>
            <w:gridSpan w:val="3"/>
          </w:tcPr>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GUID=77b9d47c-80ce-421c-96c8-b336543817e9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the case of Interpreters under section 4(1)(b) of the Oaths and Declarations Act (Cap. 211).</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GUID=77c0c009-652c-4752-8113-af64adac10da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having been appointed an Interpreter of the                 , do solemnly swear that I will faithfully interpret, translate and transcribe from the                 language into the English language and from the English language into the                     language to the best of my knowledge, skill and ability and without fear or favour, affection or ill-will.</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GUID=e6700fa1-b549-4712-96cb-68472185a352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Taken and subscribed before me at                , this         day of                     20    .</w:t>
            </w:r>
          </w:p>
          <w:p w:rsidR="006F2CA2" w:rsidRPr="006F2CA2" w:rsidRDefault="006F2CA2" w:rsidP="006F2CA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GUID=e6afd74c-cba9-4536-8872-85e38793225b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Officer Administering the Oath</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8079" w:type="dxa"/>
        <w:tblInd w:w="426" w:type="dxa"/>
        <w:tblLook w:val="04A0" w:firstRow="1" w:lastRow="0" w:firstColumn="1" w:lastColumn="0" w:noHBand="0" w:noVBand="1"/>
      </w:tblPr>
      <w:tblGrid>
        <w:gridCol w:w="1336"/>
        <w:gridCol w:w="4368"/>
        <w:gridCol w:w="2375"/>
      </w:tblGrid>
      <w:tr w:rsidR="006F2CA2" w:rsidRPr="006F2CA2" w:rsidTr="001720DF">
        <w:trPr>
          <w:divId w:val="2116439976"/>
          <w:cantSplit/>
        </w:trPr>
        <w:tc>
          <w:tcPr>
            <w:tcW w:w="8079" w:type="dxa"/>
            <w:gridSpan w:val="3"/>
          </w:tcPr>
          <w:p w:rsidR="006F2CA2" w:rsidRPr="006F2CA2" w:rsidRDefault="006F2CA2" w:rsidP="006F2CA2">
            <w:pPr>
              <w:spacing w:before="60" w:after="60" w:line="240" w:lineRule="auto"/>
              <w:ind w:left="-697"/>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GUID=f0ae998f-7ac1-4478-8048-4e46033009a6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50</w:t>
            </w:r>
          </w:p>
        </w:tc>
      </w:tr>
      <w:tr w:rsidR="006F2CA2" w:rsidRPr="006F2CA2" w:rsidTr="001720DF">
        <w:trPr>
          <w:divId w:val="2116439976"/>
          <w:cantSplit/>
        </w:trPr>
        <w:tc>
          <w:tcPr>
            <w:tcW w:w="1336" w:type="dxa"/>
          </w:tcPr>
          <w:p w:rsidR="006F2CA2" w:rsidRPr="006F2CA2" w:rsidRDefault="006F2CA2" w:rsidP="006F2CA2">
            <w:pPr>
              <w:spacing w:before="60" w:after="60" w:line="240" w:lineRule="auto"/>
              <w:jc w:val="center"/>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GUID=f0ae998f-7ac1-4478-8048-4e46033009a6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R.203</w:t>
            </w:r>
          </w:p>
        </w:tc>
        <w:tc>
          <w:tcPr>
            <w:tcW w:w="4368" w:type="dxa"/>
          </w:tcPr>
          <w:p w:rsidR="006F2CA2" w:rsidRPr="006F2CA2" w:rsidRDefault="006F2CA2" w:rsidP="006F2CA2">
            <w:pPr>
              <w:spacing w:before="60" w:after="60" w:line="240" w:lineRule="auto"/>
              <w:ind w:left="-697"/>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ind w:left="-697"/>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GUID=b833e1b7-e5e8-43d8-b1b6-d5cd5f3682e5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FORM OF AFFIRMATION</w:t>
            </w:r>
          </w:p>
        </w:tc>
        <w:tc>
          <w:tcPr>
            <w:tcW w:w="2375" w:type="dxa"/>
          </w:tcPr>
          <w:p w:rsidR="006F2CA2" w:rsidRPr="006F2CA2" w:rsidRDefault="006F2CA2" w:rsidP="006F2CA2">
            <w:pPr>
              <w:spacing w:before="60" w:after="60" w:line="240" w:lineRule="auto"/>
              <w:ind w:left="-697"/>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GUID=0a232cc6-9d11-412f-9aaa-7fdc7c024f88 </w:instrText>
            </w:r>
            <w:r w:rsidRPr="006F2CA2">
              <w:rPr>
                <w:rFonts w:ascii="Times New Roman" w:hAnsi="Times New Roman" w:cs="Times New Roman"/>
                <w:sz w:val="22"/>
                <w:szCs w:val="20"/>
                <w:lang w:val="en-GB" w:eastAsia="en-US"/>
              </w:rPr>
              <w:fldChar w:fldCharType="end"/>
            </w:r>
          </w:p>
        </w:tc>
      </w:tr>
      <w:tr w:rsidR="006F2CA2" w:rsidRPr="006F2CA2" w:rsidTr="001720DF">
        <w:trPr>
          <w:divId w:val="2116439976"/>
          <w:cantSplit/>
        </w:trPr>
        <w:tc>
          <w:tcPr>
            <w:tcW w:w="8079"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GUID=b833e1b7-e5e8-43d8-b1b6-d5cd5f3682e5 </w:instrText>
            </w:r>
            <w:r w:rsidRPr="006F2CA2">
              <w:rPr>
                <w:rFonts w:ascii="Times New Roman" w:hAnsi="Times New Roman" w:cs="Times New Roman"/>
                <w:sz w:val="22"/>
                <w:szCs w:val="20"/>
                <w:lang w:val="en-GB" w:eastAsia="en-US"/>
              </w:rPr>
              <w:fldChar w:fldCharType="end"/>
            </w:r>
          </w:p>
        </w:tc>
      </w:tr>
      <w:tr w:rsidR="006F2CA2" w:rsidRPr="006F2CA2" w:rsidTr="001720DF">
        <w:trPr>
          <w:divId w:val="2116439976"/>
          <w:cantSplit/>
        </w:trPr>
        <w:tc>
          <w:tcPr>
            <w:tcW w:w="8079" w:type="dxa"/>
            <w:gridSpan w:val="3"/>
          </w:tcPr>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GUID=d9546bed-bf6c-4fb0-b2fd-1ec217e447b0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the case of persons under section 4(1)(a) read with section 5 of the Oaths and Declarations Act (Cap. 211).</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GUID=a9519840-7fb6-4b89-ad03-6e3168e60244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solemnly and sincerely declare and affirm that                     [the evidence I shall give in this Court/tribunal/inquiry (or such other hearing) shall be]</w:t>
            </w:r>
          </w:p>
          <w:p w:rsidR="006F2CA2" w:rsidRPr="006F2CA2" w:rsidRDefault="006F2CA2" w:rsidP="006F2CA2">
            <w:pPr>
              <w:spacing w:before="120" w:after="0" w:line="240" w:lineRule="auto"/>
              <w:ind w:firstLine="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GUID=40959e55-7928-40d8-8193-2c37943aecf7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rsidR="006F2CA2" w:rsidRPr="006F2CA2" w:rsidRDefault="006F2CA2" w:rsidP="006F2CA2">
            <w:pPr>
              <w:spacing w:before="120" w:after="0" w:line="240" w:lineRule="auto"/>
              <w:ind w:firstLine="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GUID=b41ab856-6d9f-4c38-8640-983d919d4e22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contents of this affidavit are]</w:t>
            </w:r>
          </w:p>
          <w:p w:rsidR="006F2CA2" w:rsidRPr="006F2CA2" w:rsidRDefault="006F2CA2" w:rsidP="006F2CA2">
            <w:pPr>
              <w:spacing w:before="120" w:after="0" w:line="240" w:lineRule="auto"/>
              <w:ind w:firstLine="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GUID=ef1e39e8-e7cd-4c07-87cc-98effc5d1456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truth, the whole truth, and nothing but the truth.</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GUID=2507171e-123b-466a-8444-13363b7ed81a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Taken and subscribed before me at             , this       day of                          20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GUID=3a5c16e2-cfb1-4a07-b099-4855c8be5844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Officer Administering the Affirmation</w:t>
            </w:r>
          </w:p>
        </w:tc>
      </w:tr>
      <w:tr w:rsidR="006F2CA2" w:rsidRPr="006F2CA2" w:rsidTr="001720DF">
        <w:trPr>
          <w:divId w:val="2116439976"/>
          <w:cantSplit/>
        </w:trPr>
        <w:tc>
          <w:tcPr>
            <w:tcW w:w="8079" w:type="dxa"/>
            <w:gridSpan w:val="3"/>
          </w:tcPr>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GUID=565f4a4d-5f76-48b1-90f7-2e45978915b3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the case of Interpreters under section 4(1)(b) read with section 5 of the Oaths and Declarations Act (Cap. 211).</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GUID=0c9d38a9-b83f-468c-b41a-5a2e2e343bd6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having been appointed an Interpreter of the                , do solemnly affirm that I will faithfully interpret, translate and transcribe from the                       language into the English language and from the English language into the                     language to the best of my knowledge, skill and ability and without fear or favour, affection or ill-will.</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GUID=2b25a567-0411-43ef-8c98-f0ef4e9a1861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Taken and subscribed before me at                   , this         day of                       20      .</w:t>
            </w:r>
          </w:p>
          <w:p w:rsidR="006F2CA2" w:rsidRPr="006F2CA2" w:rsidRDefault="006F2CA2" w:rsidP="006F2CA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GUID=a9bb9841-2a61-435e-87e5-377e739a55f3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Officer Administering the Affirmation</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8269" w:type="dxa"/>
        <w:jc w:val="center"/>
        <w:tblLook w:val="04A0" w:firstRow="1" w:lastRow="0" w:firstColumn="1" w:lastColumn="0" w:noHBand="0" w:noVBand="1"/>
      </w:tblPr>
      <w:tblGrid>
        <w:gridCol w:w="5894"/>
        <w:gridCol w:w="1677"/>
        <w:gridCol w:w="698"/>
      </w:tblGrid>
      <w:tr w:rsidR="006F2CA2" w:rsidRPr="006F2CA2" w:rsidTr="006F2CA2">
        <w:trPr>
          <w:divId w:val="2116439976"/>
          <w:cantSplit/>
          <w:jc w:val="center"/>
        </w:trPr>
        <w:tc>
          <w:tcPr>
            <w:tcW w:w="8269" w:type="dxa"/>
            <w:gridSpan w:val="3"/>
          </w:tcPr>
          <w:tbl>
            <w:tblPr>
              <w:tblW w:w="7139" w:type="dxa"/>
              <w:jc w:val="center"/>
              <w:tblLook w:val="04A0" w:firstRow="1" w:lastRow="0" w:firstColumn="1" w:lastColumn="0" w:noHBand="0" w:noVBand="1"/>
            </w:tblPr>
            <w:tblGrid>
              <w:gridCol w:w="1580"/>
              <w:gridCol w:w="2974"/>
              <w:gridCol w:w="2585"/>
            </w:tblGrid>
            <w:tr w:rsidR="006F2CA2" w:rsidRPr="006F2CA2" w:rsidTr="006F2CA2">
              <w:trPr>
                <w:cantSplit/>
                <w:jc w:val="center"/>
              </w:trPr>
              <w:tc>
                <w:tcPr>
                  <w:tcW w:w="7139"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GUID=3330661e-420c-458f-b31f-487dfa13e357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51</w:t>
                  </w:r>
                </w:p>
              </w:tc>
            </w:tr>
            <w:tr w:rsidR="006F2CA2" w:rsidRPr="006F2CA2" w:rsidTr="006F2CA2">
              <w:trPr>
                <w:cantSplit/>
                <w:jc w:val="center"/>
              </w:trPr>
              <w:tc>
                <w:tcPr>
                  <w:tcW w:w="158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GUID=ab8b82ae-2566-44da-b397-8ef04794499d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R.208</w:t>
                  </w:r>
                </w:p>
              </w:tc>
              <w:tc>
                <w:tcPr>
                  <w:tcW w:w="2974" w:type="dxa"/>
                </w:tcPr>
                <w:p w:rsidR="006F2CA2" w:rsidRPr="006F2CA2" w:rsidRDefault="006F2CA2" w:rsidP="006F2CA2">
                  <w:pPr>
                    <w:spacing w:before="60" w:after="60" w:line="240" w:lineRule="auto"/>
                    <w:ind w:left="851"/>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GUID=46e793b6-6847-403b-a961-5f058bc55f1a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STATEMENT FOR PROBATE </w:t>
                  </w:r>
                  <w:r w:rsidRPr="006F2CA2">
                    <w:rPr>
                      <w:rFonts w:ascii="Times New Roman" w:hAnsi="Times New Roman" w:cs="Times New Roman"/>
                      <w:sz w:val="22"/>
                      <w:szCs w:val="20"/>
                      <w:lang w:val="en-GB" w:eastAsia="en-US"/>
                    </w:rPr>
                    <w:br/>
                    <w:t>OR ADMINISTRATION</w:t>
                  </w:r>
                </w:p>
              </w:tc>
              <w:tc>
                <w:tcPr>
                  <w:tcW w:w="2585"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GUID=92c2b004-54cf-406b-8401-ac292d50ac92 </w:instrText>
                  </w:r>
                  <w:r w:rsidRPr="006F2CA2">
                    <w:rPr>
                      <w:rFonts w:ascii="Times New Roman" w:hAnsi="Times New Roman" w:cs="Times New Roman"/>
                      <w:sz w:val="22"/>
                      <w:szCs w:val="20"/>
                      <w:lang w:val="en-GB" w:eastAsia="en-US"/>
                    </w:rPr>
                    <w:fldChar w:fldCharType="end"/>
                  </w:r>
                </w:p>
              </w:tc>
            </w:tr>
            <w:tr w:rsidR="006F2CA2" w:rsidRPr="006F2CA2" w:rsidTr="006F2CA2">
              <w:trPr>
                <w:cantSplit/>
                <w:jc w:val="center"/>
              </w:trPr>
              <w:tc>
                <w:tcPr>
                  <w:tcW w:w="7139"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GUID=8d461388-14bf-46a5-aaa1-132fc360442b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IN THE FAMILY JUSTICE COURTS OF </w:t>
                  </w:r>
                  <w:r w:rsidRPr="006F2CA2">
                    <w:rPr>
                      <w:rFonts w:ascii="Times New Roman" w:hAnsi="Times New Roman" w:cs="Times New Roman"/>
                      <w:sz w:val="22"/>
                      <w:szCs w:val="20"/>
                      <w:lang w:val="en-GB" w:eastAsia="en-US"/>
                    </w:rPr>
                    <w:br/>
                    <w:t>THE REPUBLIC OF SINGAPORE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GUID=527bde2e-74fb-49e5-8ae9-09ac58b058d0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HCF/FC/P. No.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GUID=91e27b23-3b9c-411b-99b1-d0412580bf4c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20    .                 )</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GUID=19969866-7271-4f63-bf08-1d8871a7a043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the Probate and Administration Act (Cap. 251)</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GUID=3ca21753-3c99-4cb7-bb32-0ff96bacc713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GUID=fbe9f2bb-33d0-424e-b53d-64b087099402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Estate of                   deceased</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GUID=c2203665-aa5f-4ee5-acde-6fde18b23795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GUID=d5a59eeb-902c-4e44-87e0-9d51c4068aa0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an Application by (names of Applicant(s))</w:t>
                  </w:r>
                </w:p>
              </w:tc>
            </w:tr>
          </w:tbl>
          <w:p w:rsidR="006F2CA2" w:rsidRPr="006F2CA2" w:rsidRDefault="006F2CA2" w:rsidP="006F2CA2">
            <w:pPr>
              <w:spacing w:before="60" w:after="60" w:line="240" w:lineRule="auto"/>
              <w:ind w:left="2357" w:right="839"/>
              <w:rPr>
                <w:rFonts w:ascii="Times New Roman" w:hAnsi="Times New Roman" w:cs="Times New Roman"/>
                <w:sz w:val="18"/>
                <w:szCs w:val="18"/>
                <w:lang w:val="en-GB" w:eastAsia="en-US"/>
              </w:rPr>
            </w:pPr>
          </w:p>
        </w:tc>
      </w:tr>
      <w:tr w:rsidR="006F2CA2" w:rsidRPr="006F2CA2" w:rsidTr="006F2CA2">
        <w:trPr>
          <w:gridAfter w:val="1"/>
          <w:divId w:val="2116439976"/>
          <w:wAfter w:w="698" w:type="dxa"/>
          <w:cantSplit/>
          <w:jc w:val="center"/>
        </w:trPr>
        <w:tc>
          <w:tcPr>
            <w:tcW w:w="5894" w:type="dxa"/>
          </w:tcPr>
          <w:p w:rsidR="006F2CA2" w:rsidRPr="006F2CA2" w:rsidRDefault="006F2CA2" w:rsidP="006F2CA2">
            <w:pPr>
              <w:spacing w:before="60" w:after="60" w:line="240" w:lineRule="auto"/>
              <w:ind w:left="2357" w:right="839"/>
              <w:jc w:val="center"/>
              <w:rPr>
                <w:rFonts w:ascii="Times New Roman" w:hAnsi="Times New Roman" w:cs="Times New Roman"/>
                <w:sz w:val="22"/>
                <w:szCs w:val="20"/>
                <w:lang w:val="en-GB" w:eastAsia="en-US"/>
              </w:rPr>
            </w:pPr>
          </w:p>
        </w:tc>
        <w:tc>
          <w:tcPr>
            <w:tcW w:w="1677" w:type="dxa"/>
          </w:tcPr>
          <w:p w:rsidR="006F2CA2" w:rsidRPr="006F2CA2" w:rsidRDefault="006F2CA2" w:rsidP="006F2CA2">
            <w:pPr>
              <w:spacing w:before="60" w:after="60" w:line="240" w:lineRule="auto"/>
              <w:ind w:left="2357" w:right="839"/>
              <w:jc w:val="center"/>
              <w:rPr>
                <w:rFonts w:ascii="Times New Roman" w:hAnsi="Times New Roman" w:cs="Times New Roman"/>
                <w:sz w:val="22"/>
                <w:szCs w:val="20"/>
                <w:lang w:val="en-GB" w:eastAsia="en-US"/>
              </w:rPr>
            </w:pPr>
          </w:p>
        </w:tc>
      </w:tr>
      <w:tr w:rsidR="006F2CA2" w:rsidRPr="006F2CA2" w:rsidTr="006F2CA2">
        <w:trPr>
          <w:divId w:val="2116439976"/>
          <w:cantSplit/>
          <w:jc w:val="center"/>
        </w:trPr>
        <w:tc>
          <w:tcPr>
            <w:tcW w:w="8269" w:type="dxa"/>
            <w:gridSpan w:val="3"/>
          </w:tcPr>
          <w:p w:rsidR="006F2CA2" w:rsidRPr="006F2CA2" w:rsidRDefault="006F2CA2" w:rsidP="006F2CA2">
            <w:pPr>
              <w:spacing w:before="60" w:after="60" w:line="240" w:lineRule="auto"/>
              <w:ind w:left="2357" w:right="839"/>
              <w:jc w:val="center"/>
              <w:rPr>
                <w:rFonts w:ascii="Times New Roman" w:hAnsi="Times New Roman" w:cs="Times New Roman"/>
                <w:sz w:val="22"/>
                <w:szCs w:val="20"/>
                <w:lang w:val="en-GB" w:eastAsia="en-US"/>
              </w:rPr>
            </w:pPr>
          </w:p>
        </w:tc>
      </w:tr>
    </w:tbl>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w:t>
      </w:r>
      <w:r w:rsidRPr="006F2CA2">
        <w:rPr>
          <w:rFonts w:ascii="Times New Roman" w:eastAsia="Calibri" w:hAnsi="Times New Roman" w:cs="Times New Roman"/>
          <w:i/>
          <w:iCs/>
          <w:color w:val="000000"/>
          <w:lang w:val="en-GB" w:eastAsia="en-US"/>
        </w:rPr>
        <w:t>a</w:t>
      </w: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For Probate</w:t>
      </w:r>
      <w:r w:rsidRPr="006F2CA2">
        <w:rPr>
          <w:rFonts w:ascii="Times New Roman" w:eastAsia="Calibri" w:hAnsi="Times New Roman" w:cs="Times New Roman"/>
          <w:color w:val="000000"/>
          <w:lang w:val="en-GB" w:eastAsia="en-US"/>
        </w:rPr>
        <w:t xml:space="preserve">. </w:t>
      </w:r>
    </w:p>
    <w:p w:rsidR="006F2CA2" w:rsidRPr="006F2CA2" w:rsidRDefault="006F2CA2" w:rsidP="006F2CA2">
      <w:pPr>
        <w:autoSpaceDE w:val="0"/>
        <w:autoSpaceDN w:val="0"/>
        <w:adjustRightInd w:val="0"/>
        <w:spacing w:before="120" w:after="0"/>
        <w:jc w:val="both"/>
        <w:divId w:val="2116439976"/>
        <w:rPr>
          <w:rFonts w:ascii="Times New Roman" w:hAnsi="Times New Roman" w:cs="Times New Roman"/>
          <w:b/>
          <w:u w:val="single"/>
          <w:lang w:val="en-GB" w:eastAsia="en-US"/>
        </w:rPr>
      </w:pPr>
      <w:r w:rsidRPr="006F2CA2">
        <w:rPr>
          <w:rFonts w:ascii="Times New Roman" w:hAnsi="Times New Roman" w:cs="Times New Roman"/>
          <w:b/>
          <w:u w:val="single"/>
          <w:lang w:val="en-GB" w:eastAsia="en-US"/>
        </w:rPr>
        <w:t>(A) Particulars of Deceased:</w:t>
      </w:r>
    </w:p>
    <w:p w:rsidR="006F2CA2" w:rsidRPr="006F2CA2" w:rsidRDefault="006F2CA2" w:rsidP="006F2CA2">
      <w:pPr>
        <w:autoSpaceDE w:val="0"/>
        <w:autoSpaceDN w:val="0"/>
        <w:adjustRightInd w:val="0"/>
        <w:spacing w:before="120" w:after="0"/>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particulars of the Deceased are as follows: </w:t>
      </w:r>
    </w:p>
    <w:p w:rsidR="006F2CA2" w:rsidRPr="006F2CA2" w:rsidRDefault="006F2CA2" w:rsidP="00C20EF2">
      <w:pPr>
        <w:numPr>
          <w:ilvl w:val="0"/>
          <w:numId w:val="36"/>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Name:</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C20EF2">
      <w:pPr>
        <w:numPr>
          <w:ilvl w:val="0"/>
          <w:numId w:val="36"/>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ID Number: </w:t>
      </w:r>
    </w:p>
    <w:p w:rsidR="006F2CA2" w:rsidRPr="006F2CA2" w:rsidRDefault="006F2CA2" w:rsidP="00C20EF2">
      <w:pPr>
        <w:numPr>
          <w:ilvl w:val="0"/>
          <w:numId w:val="36"/>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Address:</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C20EF2">
      <w:pPr>
        <w:numPr>
          <w:ilvl w:val="0"/>
          <w:numId w:val="36"/>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Date of Death:</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C20EF2">
      <w:pPr>
        <w:numPr>
          <w:ilvl w:val="0"/>
          <w:numId w:val="36"/>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Place of Death:</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C20EF2">
      <w:pPr>
        <w:numPr>
          <w:ilvl w:val="0"/>
          <w:numId w:val="36"/>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Domicile:</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C20EF2">
      <w:pPr>
        <w:numPr>
          <w:ilvl w:val="0"/>
          <w:numId w:val="36"/>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Gender:</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120" w:after="0"/>
        <w:jc w:val="both"/>
        <w:divId w:val="2116439976"/>
        <w:rPr>
          <w:rFonts w:ascii="Times New Roman" w:hAnsi="Times New Roman" w:cs="Times New Roman"/>
          <w:u w:val="single"/>
          <w:lang w:val="en-GB" w:eastAsia="en-US"/>
        </w:rPr>
      </w:pPr>
      <w:r w:rsidRPr="006F2CA2">
        <w:rPr>
          <w:rFonts w:ascii="Times New Roman" w:hAnsi="Times New Roman" w:cs="Times New Roman"/>
          <w:b/>
          <w:u w:val="single"/>
          <w:lang w:val="en-GB" w:eastAsia="en-US"/>
        </w:rPr>
        <w:t>(B) Particulars of Applicant(s):</w:t>
      </w:r>
    </w:p>
    <w:p w:rsidR="006F2CA2" w:rsidRPr="006F2CA2" w:rsidRDefault="006F2CA2" w:rsidP="006F2CA2">
      <w:pPr>
        <w:autoSpaceDE w:val="0"/>
        <w:autoSpaceDN w:val="0"/>
        <w:adjustRightInd w:val="0"/>
        <w:spacing w:before="120" w:after="0"/>
        <w:ind w:firstLine="3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particulars of the Applicant(s) are as follows: </w:t>
      </w:r>
    </w:p>
    <w:p w:rsidR="006F2CA2" w:rsidRPr="006F2CA2" w:rsidRDefault="006F2CA2" w:rsidP="00C20EF2">
      <w:pPr>
        <w:numPr>
          <w:ilvl w:val="0"/>
          <w:numId w:val="38"/>
        </w:numPr>
        <w:autoSpaceDE w:val="0"/>
        <w:autoSpaceDN w:val="0"/>
        <w:adjustRightInd w:val="0"/>
        <w:spacing w:before="0" w:after="0" w:line="240" w:lineRule="auto"/>
        <w:contextualSpacing/>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Name:</w:t>
      </w:r>
      <w:r w:rsidRPr="006F2CA2">
        <w:rPr>
          <w:rFonts w:ascii="Times New Roman" w:hAnsi="Times New Roman" w:cs="Times New Roman"/>
          <w:color w:val="FF0000"/>
          <w:lang w:val="en-GB" w:eastAsia="en-US"/>
        </w:rPr>
        <w:t xml:space="preserve"> </w:t>
      </w:r>
    </w:p>
    <w:p w:rsidR="006F2CA2" w:rsidRPr="006F2CA2" w:rsidRDefault="006F2CA2" w:rsidP="006F2CA2">
      <w:pPr>
        <w:autoSpaceDE w:val="0"/>
        <w:autoSpaceDN w:val="0"/>
        <w:adjustRightInd w:val="0"/>
        <w:spacing w:before="120" w:after="0"/>
        <w:ind w:left="6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ID Number: </w:t>
      </w:r>
    </w:p>
    <w:p w:rsidR="006F2CA2" w:rsidRPr="006F2CA2" w:rsidRDefault="006F2CA2" w:rsidP="006F2CA2">
      <w:pPr>
        <w:autoSpaceDE w:val="0"/>
        <w:autoSpaceDN w:val="0"/>
        <w:adjustRightInd w:val="0"/>
        <w:spacing w:before="120" w:after="0"/>
        <w:ind w:left="6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Address: </w:t>
      </w:r>
    </w:p>
    <w:p w:rsidR="006F2CA2" w:rsidRPr="00ED7FA2" w:rsidRDefault="006F2CA2" w:rsidP="00ED7FA2">
      <w:pPr>
        <w:autoSpaceDE w:val="0"/>
        <w:autoSpaceDN w:val="0"/>
        <w:adjustRightInd w:val="0"/>
        <w:spacing w:before="120" w:after="0"/>
        <w:ind w:left="300" w:firstLine="360"/>
        <w:jc w:val="both"/>
        <w:divId w:val="2116439976"/>
        <w:rPr>
          <w:rFonts w:ascii="Times New Roman" w:hAnsi="Times New Roman" w:cs="Times New Roman"/>
          <w:color w:val="FF0000"/>
          <w:lang w:val="en-GB" w:eastAsia="en-US"/>
        </w:rPr>
      </w:pPr>
      <w:r w:rsidRPr="006F2CA2">
        <w:rPr>
          <w:rFonts w:ascii="Times New Roman" w:hAnsi="Times New Roman" w:cs="Times New Roman"/>
          <w:lang w:val="en-GB" w:eastAsia="en-US"/>
        </w:rPr>
        <w:t xml:space="preserve">Gender: </w:t>
      </w:r>
    </w:p>
    <w:p w:rsidR="006F2CA2" w:rsidRDefault="006F2CA2" w:rsidP="006F2CA2">
      <w:pPr>
        <w:autoSpaceDE w:val="0"/>
        <w:autoSpaceDN w:val="0"/>
        <w:adjustRightInd w:val="0"/>
        <w:spacing w:before="120" w:after="0" w:line="240" w:lineRule="auto"/>
        <w:jc w:val="both"/>
        <w:divId w:val="2116439976"/>
        <w:rPr>
          <w:rFonts w:ascii="Times New Roman" w:hAnsi="Times New Roman" w:cs="Times New Roman"/>
          <w:b/>
          <w:u w:val="single"/>
          <w:lang w:val="en-GB" w:eastAsia="en-US"/>
        </w:rPr>
      </w:pPr>
      <w:r w:rsidRPr="006F2CA2">
        <w:rPr>
          <w:rFonts w:ascii="Times New Roman" w:hAnsi="Times New Roman" w:cs="Times New Roman"/>
          <w:b/>
          <w:u w:val="single"/>
          <w:lang w:val="en-GB" w:eastAsia="en-US"/>
        </w:rPr>
        <w:t>(C) General De</w:t>
      </w:r>
      <w:r w:rsidR="00ED7FA2">
        <w:rPr>
          <w:rFonts w:ascii="Times New Roman" w:hAnsi="Times New Roman" w:cs="Times New Roman"/>
          <w:b/>
          <w:u w:val="single"/>
          <w:lang w:val="en-GB" w:eastAsia="en-US"/>
        </w:rPr>
        <w:t>tails:</w:t>
      </w:r>
    </w:p>
    <w:p w:rsidR="00ED7FA2" w:rsidRPr="006F2CA2" w:rsidRDefault="00ED7FA2" w:rsidP="006F2CA2">
      <w:pPr>
        <w:autoSpaceDE w:val="0"/>
        <w:autoSpaceDN w:val="0"/>
        <w:adjustRightInd w:val="0"/>
        <w:spacing w:before="120" w:after="0" w:line="240" w:lineRule="auto"/>
        <w:jc w:val="both"/>
        <w:divId w:val="2116439976"/>
        <w:rPr>
          <w:rFonts w:ascii="Times New Roman" w:hAnsi="Times New Roman" w:cs="Times New Roman"/>
          <w:b/>
          <w:u w:val="single"/>
          <w:lang w:val="en-GB" w:eastAsia="en-US"/>
        </w:rPr>
      </w:pPr>
    </w:p>
    <w:p w:rsidR="006F2CA2" w:rsidRPr="006F2CA2" w:rsidRDefault="006F2CA2" w:rsidP="006F2CA2">
      <w:pPr>
        <w:autoSpaceDE w:val="0"/>
        <w:autoSpaceDN w:val="0"/>
        <w:adjustRightInd w:val="0"/>
        <w:spacing w:before="120" w:after="0" w:line="240" w:lineRule="auto"/>
        <w:ind w:left="357"/>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The Applicant(s) state(s) as follows:</w:t>
      </w:r>
    </w:p>
    <w:p w:rsidR="006F2CA2" w:rsidRPr="006F2CA2" w:rsidRDefault="006F2CA2" w:rsidP="006F2CA2">
      <w:pPr>
        <w:autoSpaceDE w:val="0"/>
        <w:autoSpaceDN w:val="0"/>
        <w:adjustRightInd w:val="0"/>
        <w:spacing w:before="120" w:after="0" w:line="240" w:lineRule="auto"/>
        <w:ind w:left="357"/>
        <w:jc w:val="both"/>
        <w:divId w:val="2116439976"/>
        <w:rPr>
          <w:rFonts w:ascii="Times New Roman" w:hAnsi="Times New Roman" w:cs="Times New Roman"/>
          <w:b/>
          <w:u w:val="single"/>
          <w:lang w:val="en-GB" w:eastAsia="en-US"/>
        </w:rPr>
      </w:pPr>
    </w:p>
    <w:p w:rsidR="006F2CA2" w:rsidRPr="006F2CA2" w:rsidRDefault="006F2CA2" w:rsidP="00C20EF2">
      <w:pPr>
        <w:numPr>
          <w:ilvl w:val="0"/>
          <w:numId w:val="37"/>
        </w:numPr>
        <w:autoSpaceDE w:val="0"/>
        <w:autoSpaceDN w:val="0"/>
        <w:adjustRightInd w:val="0"/>
        <w:spacing w:before="0" w:after="0" w:line="276"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whole of the estate and effects of the deceased, movable and immovable, within the jurisdiction exclusive of what the deceased was possessed of or entitled to as a </w:t>
      </w:r>
      <w:r w:rsidRPr="006F2CA2">
        <w:rPr>
          <w:rFonts w:ascii="Times New Roman" w:eastAsia="Calibri" w:hAnsi="Times New Roman" w:cs="Times New Roman"/>
          <w:color w:val="000000"/>
          <w:lang w:val="en-GB" w:eastAsia="en-US"/>
        </w:rPr>
        <w:lastRenderedPageBreak/>
        <w:t>trustee for any other person or persons and not beneficially, but without deducting anything on account of the debts due or owing, [does/does not] exceed in value $[</w:t>
      </w:r>
      <w:r w:rsidRPr="006F2CA2">
        <w:rPr>
          <w:rFonts w:ascii="Times New Roman" w:eastAsia="Calibri" w:hAnsi="Times New Roman" w:cs="Times New Roman"/>
          <w:color w:val="000000"/>
          <w:lang w:val="en-GB" w:eastAsia="en-US"/>
        </w:rPr>
        <w:tab/>
        <w:t>] million to the best of the knowledge, information and belief of the Applicant(s).</w:t>
      </w:r>
    </w:p>
    <w:p w:rsidR="006F2CA2" w:rsidRPr="006F2CA2" w:rsidRDefault="006F2CA2" w:rsidP="00C20EF2">
      <w:pPr>
        <w:numPr>
          <w:ilvl w:val="0"/>
          <w:numId w:val="37"/>
        </w:numPr>
        <w:autoSpaceDE w:val="0"/>
        <w:autoSpaceDN w:val="0"/>
        <w:adjustRightInd w:val="0"/>
        <w:spacing w:before="0" w:after="0" w:line="276"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The paper writing filed is a certified true copy of the original last Will and Testament (with Codicil annexed) of the deceased.</w:t>
      </w:r>
    </w:p>
    <w:p w:rsidR="006F2CA2" w:rsidRPr="006F2CA2" w:rsidRDefault="006F2CA2" w:rsidP="00C20EF2">
      <w:pPr>
        <w:numPr>
          <w:ilvl w:val="0"/>
          <w:numId w:val="37"/>
        </w:numPr>
        <w:autoSpaceDE w:val="0"/>
        <w:autoSpaceDN w:val="0"/>
        <w:adjustRightInd w:val="0"/>
        <w:spacing w:before="0" w:after="0" w:line="276"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Applicant is the sole executor (or one of the executors) named in the Will. </w:t>
      </w:r>
    </w:p>
    <w:p w:rsidR="006F2CA2" w:rsidRPr="006F2CA2" w:rsidRDefault="006F2CA2" w:rsidP="00C20EF2">
      <w:pPr>
        <w:numPr>
          <w:ilvl w:val="0"/>
          <w:numId w:val="37"/>
        </w:numPr>
        <w:autoSpaceDE w:val="0"/>
        <w:autoSpaceDN w:val="0"/>
        <w:adjustRightInd w:val="0"/>
        <w:spacing w:before="0" w:after="0" w:line="276"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application for a grant is filed within 6 months from the death of the deceased./The application for a grant is filed after the lapse of 6 months from the death of the deceased. [state reasons for the delay]*. </w:t>
      </w:r>
    </w:p>
    <w:p w:rsidR="006F2CA2" w:rsidRPr="006F2CA2" w:rsidRDefault="006F2CA2" w:rsidP="006F2CA2">
      <w:pPr>
        <w:autoSpaceDE w:val="0"/>
        <w:autoSpaceDN w:val="0"/>
        <w:adjustRightInd w:val="0"/>
        <w:spacing w:before="120" w:after="0"/>
        <w:jc w:val="both"/>
        <w:divId w:val="2116439976"/>
        <w:rPr>
          <w:rFonts w:ascii="Times New Roman" w:hAnsi="Times New Roman" w:cs="Times New Roman"/>
          <w:lang w:val="en-GB" w:eastAsia="en-US"/>
        </w:rPr>
      </w:pPr>
      <w:r w:rsidRPr="006F2CA2">
        <w:rPr>
          <w:rFonts w:ascii="Times New Roman" w:hAnsi="Times New Roman" w:cs="Times New Roman"/>
          <w:b/>
          <w:u w:val="single"/>
          <w:lang w:val="en-GB" w:eastAsia="en-US"/>
        </w:rPr>
        <w:t xml:space="preserve">(D) Particulars of Executor(s) (other than Applicant(s)): </w:t>
      </w:r>
      <w:r w:rsidRPr="006F2CA2">
        <w:rPr>
          <w:rFonts w:ascii="Times New Roman" w:hAnsi="Times New Roman" w:cs="Times New Roman"/>
          <w:lang w:val="en-GB" w:eastAsia="en-US"/>
        </w:rPr>
        <w:t xml:space="preserve"> </w:t>
      </w:r>
    </w:p>
    <w:p w:rsidR="006F2CA2" w:rsidRPr="006F2CA2" w:rsidRDefault="006F2CA2" w:rsidP="006F2CA2">
      <w:pPr>
        <w:autoSpaceDE w:val="0"/>
        <w:autoSpaceDN w:val="0"/>
        <w:adjustRightInd w:val="0"/>
        <w:spacing w:before="120" w:after="0"/>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particulars of the executor(s) other than the Applicant(s) are as follows: </w:t>
      </w:r>
    </w:p>
    <w:p w:rsidR="006F2CA2" w:rsidRPr="006F2CA2" w:rsidRDefault="006F2CA2" w:rsidP="00C20EF2">
      <w:pPr>
        <w:numPr>
          <w:ilvl w:val="0"/>
          <w:numId w:val="39"/>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Name:</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p>
    <w:p w:rsidR="006F2CA2" w:rsidRPr="006F2CA2" w:rsidRDefault="006F2CA2" w:rsidP="006F2CA2">
      <w:pPr>
        <w:autoSpaceDE w:val="0"/>
        <w:autoSpaceDN w:val="0"/>
        <w:adjustRightInd w:val="0"/>
        <w:spacing w:before="120" w:after="0"/>
        <w:ind w:left="357"/>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ab/>
        <w:t>Status:</w:t>
      </w:r>
      <w:r w:rsidRPr="006F2CA2">
        <w:rPr>
          <w:rFonts w:ascii="Times New Roman" w:hAnsi="Times New Roman" w:cs="Times New Roman"/>
          <w:color w:val="FF0000"/>
          <w:lang w:val="en-GB" w:eastAsia="en-US"/>
        </w:rPr>
        <w:t xml:space="preserve"> </w:t>
      </w:r>
    </w:p>
    <w:p w:rsidR="006F2CA2" w:rsidRPr="006F2CA2" w:rsidRDefault="006F2CA2" w:rsidP="006F2CA2">
      <w:pPr>
        <w:autoSpaceDE w:val="0"/>
        <w:autoSpaceDN w:val="0"/>
        <w:adjustRightInd w:val="0"/>
        <w:spacing w:before="0" w:after="0"/>
        <w:ind w:left="360"/>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ab/>
        <w:t>Date of Renunciation/Death:</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w:t>
      </w:r>
      <w:r w:rsidRPr="006F2CA2">
        <w:rPr>
          <w:rFonts w:ascii="Times New Roman" w:eastAsia="Calibri" w:hAnsi="Times New Roman" w:cs="Times New Roman"/>
          <w:i/>
          <w:iCs/>
          <w:color w:val="000000"/>
          <w:lang w:val="en-GB" w:eastAsia="en-US"/>
        </w:rPr>
        <w:t>b</w:t>
      </w: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For Administration</w:t>
      </w:r>
      <w:r w:rsidRPr="006F2CA2">
        <w:rPr>
          <w:rFonts w:ascii="Times New Roman" w:eastAsia="Calibri" w:hAnsi="Times New Roman" w:cs="Times New Roman"/>
          <w:color w:val="000000"/>
          <w:lang w:val="en-GB" w:eastAsia="en-US"/>
        </w:rPr>
        <w:t xml:space="preserve">. </w:t>
      </w:r>
    </w:p>
    <w:p w:rsidR="006F2CA2" w:rsidRPr="006F2CA2" w:rsidRDefault="006F2CA2" w:rsidP="006F2CA2">
      <w:pPr>
        <w:autoSpaceDE w:val="0"/>
        <w:autoSpaceDN w:val="0"/>
        <w:adjustRightInd w:val="0"/>
        <w:spacing w:before="120" w:after="0"/>
        <w:jc w:val="both"/>
        <w:divId w:val="2116439976"/>
        <w:rPr>
          <w:rFonts w:ascii="Times New Roman" w:hAnsi="Times New Roman" w:cs="Times New Roman"/>
          <w:b/>
          <w:u w:val="single"/>
          <w:lang w:val="en-GB" w:eastAsia="en-US"/>
        </w:rPr>
      </w:pPr>
    </w:p>
    <w:p w:rsidR="006F2CA2" w:rsidRPr="006F2CA2" w:rsidRDefault="006F2CA2" w:rsidP="006F2CA2">
      <w:pPr>
        <w:autoSpaceDE w:val="0"/>
        <w:autoSpaceDN w:val="0"/>
        <w:adjustRightInd w:val="0"/>
        <w:spacing w:before="120" w:after="0"/>
        <w:jc w:val="both"/>
        <w:divId w:val="2116439976"/>
        <w:rPr>
          <w:rFonts w:ascii="Times New Roman" w:hAnsi="Times New Roman" w:cs="Times New Roman"/>
          <w:lang w:val="en-GB" w:eastAsia="en-US"/>
        </w:rPr>
      </w:pPr>
      <w:r w:rsidRPr="006F2CA2">
        <w:rPr>
          <w:rFonts w:ascii="Times New Roman" w:hAnsi="Times New Roman" w:cs="Times New Roman"/>
          <w:b/>
          <w:u w:val="single"/>
          <w:lang w:val="en-GB" w:eastAsia="en-US"/>
        </w:rPr>
        <w:t>(A) Particulars of Deceased:</w:t>
      </w:r>
    </w:p>
    <w:p w:rsidR="006F2CA2" w:rsidRPr="006F2CA2" w:rsidRDefault="006F2CA2" w:rsidP="006F2CA2">
      <w:pPr>
        <w:autoSpaceDE w:val="0"/>
        <w:autoSpaceDN w:val="0"/>
        <w:adjustRightInd w:val="0"/>
        <w:spacing w:before="120" w:after="0"/>
        <w:ind w:firstLine="3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particulars of the deceased are as follows: </w:t>
      </w:r>
    </w:p>
    <w:p w:rsidR="006F2CA2" w:rsidRPr="006F2CA2" w:rsidRDefault="006F2CA2" w:rsidP="00C20EF2">
      <w:pPr>
        <w:numPr>
          <w:ilvl w:val="0"/>
          <w:numId w:val="40"/>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Name:</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C20EF2">
      <w:pPr>
        <w:numPr>
          <w:ilvl w:val="0"/>
          <w:numId w:val="40"/>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ID Number:</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C20EF2">
      <w:pPr>
        <w:numPr>
          <w:ilvl w:val="0"/>
          <w:numId w:val="40"/>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Address:</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C20EF2">
      <w:pPr>
        <w:numPr>
          <w:ilvl w:val="0"/>
          <w:numId w:val="40"/>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Date of Death:</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C20EF2">
      <w:pPr>
        <w:numPr>
          <w:ilvl w:val="0"/>
          <w:numId w:val="40"/>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Place of Death:</w:t>
      </w:r>
      <w:r w:rsidRPr="006F2CA2">
        <w:rPr>
          <w:rFonts w:ascii="Times New Roman" w:hAnsi="Times New Roman" w:cs="Times New Roman"/>
          <w:lang w:val="en-GB" w:eastAsia="en-US"/>
        </w:rPr>
        <w:tab/>
      </w:r>
      <w:r w:rsidRPr="006F2CA2">
        <w:rPr>
          <w:rFonts w:ascii="Times New Roman" w:hAnsi="Times New Roman" w:cs="Times New Roman"/>
          <w:color w:val="FF0000"/>
          <w:lang w:val="en-GB" w:eastAsia="en-US"/>
        </w:rPr>
        <w:tab/>
      </w:r>
    </w:p>
    <w:p w:rsidR="006F2CA2" w:rsidRPr="006F2CA2" w:rsidRDefault="006F2CA2" w:rsidP="00C20EF2">
      <w:pPr>
        <w:numPr>
          <w:ilvl w:val="0"/>
          <w:numId w:val="40"/>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Domicile:</w:t>
      </w:r>
      <w:r w:rsidRPr="006F2CA2">
        <w:rPr>
          <w:rFonts w:ascii="Times New Roman" w:hAnsi="Times New Roman" w:cs="Times New Roman"/>
          <w:color w:val="FF0000"/>
          <w:lang w:val="en-GB" w:eastAsia="en-US"/>
        </w:rPr>
        <w:tab/>
      </w:r>
      <w:r w:rsidRPr="006F2CA2">
        <w:rPr>
          <w:rFonts w:ascii="Times New Roman" w:hAnsi="Times New Roman" w:cs="Times New Roman"/>
          <w:color w:val="FF0000"/>
          <w:lang w:val="en-GB" w:eastAsia="en-US"/>
        </w:rPr>
        <w:tab/>
      </w:r>
    </w:p>
    <w:p w:rsidR="006F2CA2" w:rsidRPr="006F2CA2" w:rsidRDefault="006F2CA2" w:rsidP="00C20EF2">
      <w:pPr>
        <w:numPr>
          <w:ilvl w:val="0"/>
          <w:numId w:val="40"/>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Nationality: (1)</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C20EF2">
      <w:pPr>
        <w:numPr>
          <w:ilvl w:val="0"/>
          <w:numId w:val="40"/>
        </w:numPr>
        <w:tabs>
          <w:tab w:val="num" w:pos="700"/>
        </w:tabs>
        <w:autoSpaceDE w:val="0"/>
        <w:autoSpaceDN w:val="0"/>
        <w:adjustRightInd w:val="0"/>
        <w:spacing w:before="0" w:after="0" w:line="240" w:lineRule="auto"/>
        <w:ind w:left="700" w:hanging="4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Religion: (2)</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C20EF2">
      <w:pPr>
        <w:numPr>
          <w:ilvl w:val="0"/>
          <w:numId w:val="40"/>
        </w:numPr>
        <w:tabs>
          <w:tab w:val="clear" w:pos="2916"/>
          <w:tab w:val="num" w:pos="284"/>
          <w:tab w:val="num" w:pos="709"/>
        </w:tabs>
        <w:autoSpaceDE w:val="0"/>
        <w:autoSpaceDN w:val="0"/>
        <w:adjustRightInd w:val="0"/>
        <w:spacing w:before="0" w:after="0" w:line="240" w:lineRule="auto"/>
        <w:ind w:left="284" w:firstLine="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Marital Status: (3)</w:t>
      </w:r>
      <w:r w:rsidRPr="006F2CA2">
        <w:rPr>
          <w:rFonts w:ascii="Times New Roman" w:hAnsi="Times New Roman" w:cs="Times New Roman"/>
          <w:lang w:val="en-GB" w:eastAsia="en-US"/>
        </w:rPr>
        <w:tab/>
      </w:r>
    </w:p>
    <w:p w:rsidR="006F2CA2" w:rsidRPr="006F2CA2" w:rsidRDefault="006F2CA2" w:rsidP="00C20EF2">
      <w:pPr>
        <w:numPr>
          <w:ilvl w:val="0"/>
          <w:numId w:val="40"/>
        </w:numPr>
        <w:tabs>
          <w:tab w:val="num" w:pos="284"/>
          <w:tab w:val="num" w:pos="700"/>
        </w:tabs>
        <w:autoSpaceDE w:val="0"/>
        <w:autoSpaceDN w:val="0"/>
        <w:adjustRightInd w:val="0"/>
        <w:spacing w:before="0" w:after="0" w:line="240" w:lineRule="auto"/>
        <w:ind w:left="284" w:firstLine="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Gender:</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6F2CA2">
      <w:pPr>
        <w:autoSpaceDE w:val="0"/>
        <w:autoSpaceDN w:val="0"/>
        <w:adjustRightInd w:val="0"/>
        <w:spacing w:before="120" w:after="0"/>
        <w:ind w:left="300"/>
        <w:jc w:val="both"/>
        <w:divId w:val="2116439976"/>
        <w:rPr>
          <w:rFonts w:ascii="Times New Roman" w:hAnsi="Times New Roman" w:cs="Times New Roman"/>
          <w:lang w:val="en-GB" w:eastAsia="en-US"/>
        </w:rPr>
      </w:pPr>
    </w:p>
    <w:p w:rsidR="006F2CA2" w:rsidRPr="006F2CA2" w:rsidRDefault="006F2CA2" w:rsidP="006F2CA2">
      <w:pPr>
        <w:autoSpaceDE w:val="0"/>
        <w:autoSpaceDN w:val="0"/>
        <w:adjustRightInd w:val="0"/>
        <w:spacing w:before="120" w:after="0"/>
        <w:jc w:val="both"/>
        <w:divId w:val="2116439976"/>
        <w:rPr>
          <w:rFonts w:ascii="Times New Roman" w:hAnsi="Times New Roman" w:cs="Times New Roman"/>
          <w:b/>
          <w:u w:val="single"/>
          <w:lang w:val="en-GB" w:eastAsia="en-US"/>
        </w:rPr>
      </w:pPr>
      <w:r w:rsidRPr="006F2CA2">
        <w:rPr>
          <w:rFonts w:ascii="Times New Roman" w:hAnsi="Times New Roman" w:cs="Times New Roman"/>
          <w:b/>
          <w:u w:val="single"/>
          <w:lang w:val="en-GB" w:eastAsia="en-US"/>
        </w:rPr>
        <w:t>(B) Particulars of Applicant(s):</w:t>
      </w:r>
    </w:p>
    <w:p w:rsidR="006F2CA2" w:rsidRPr="006F2CA2" w:rsidRDefault="006F2CA2" w:rsidP="006F2CA2">
      <w:pPr>
        <w:autoSpaceDE w:val="0"/>
        <w:autoSpaceDN w:val="0"/>
        <w:adjustRightInd w:val="0"/>
        <w:spacing w:before="120" w:after="0"/>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particulars of the Applicant(s) are as follows: </w:t>
      </w:r>
    </w:p>
    <w:p w:rsidR="006F2CA2" w:rsidRPr="006F2CA2" w:rsidRDefault="006F2CA2" w:rsidP="00C20EF2">
      <w:pPr>
        <w:numPr>
          <w:ilvl w:val="0"/>
          <w:numId w:val="41"/>
        </w:numPr>
        <w:tabs>
          <w:tab w:val="clear" w:pos="2916"/>
          <w:tab w:val="num" w:pos="709"/>
        </w:tabs>
        <w:autoSpaceDE w:val="0"/>
        <w:autoSpaceDN w:val="0"/>
        <w:adjustRightInd w:val="0"/>
        <w:spacing w:before="0" w:after="0" w:line="240" w:lineRule="auto"/>
        <w:ind w:left="72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Name:</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r w:rsidRPr="006F2CA2">
        <w:rPr>
          <w:rFonts w:ascii="Times New Roman" w:hAnsi="Times New Roman" w:cs="Times New Roman"/>
          <w:color w:val="FF0000"/>
          <w:lang w:val="en-GB" w:eastAsia="en-US"/>
        </w:rPr>
        <w:tab/>
      </w:r>
      <w:r w:rsidRPr="006F2CA2">
        <w:rPr>
          <w:rFonts w:ascii="Times New Roman" w:hAnsi="Times New Roman" w:cs="Times New Roman"/>
          <w:color w:val="FF0000"/>
          <w:lang w:val="en-GB" w:eastAsia="en-US"/>
        </w:rPr>
        <w:tab/>
      </w:r>
    </w:p>
    <w:p w:rsidR="006F2CA2" w:rsidRPr="006F2CA2" w:rsidRDefault="006F2CA2" w:rsidP="006F2CA2">
      <w:pPr>
        <w:autoSpaceDE w:val="0"/>
        <w:autoSpaceDN w:val="0"/>
        <w:adjustRightInd w:val="0"/>
        <w:spacing w:before="120" w:after="0"/>
        <w:ind w:left="72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ID Number: </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6F2CA2">
      <w:pPr>
        <w:autoSpaceDE w:val="0"/>
        <w:autoSpaceDN w:val="0"/>
        <w:adjustRightInd w:val="0"/>
        <w:spacing w:before="120" w:after="0"/>
        <w:ind w:left="720"/>
        <w:jc w:val="both"/>
        <w:divId w:val="2116439976"/>
        <w:rPr>
          <w:rFonts w:ascii="Times New Roman" w:hAnsi="Times New Roman" w:cs="Times New Roman"/>
          <w:color w:val="FF0000"/>
          <w:lang w:val="en-GB" w:eastAsia="en-US"/>
        </w:rPr>
      </w:pPr>
      <w:r w:rsidRPr="006F2CA2">
        <w:rPr>
          <w:rFonts w:ascii="Times New Roman" w:hAnsi="Times New Roman" w:cs="Times New Roman"/>
          <w:lang w:val="en-GB" w:eastAsia="en-US"/>
        </w:rPr>
        <w:t xml:space="preserve">Address: </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6F2CA2">
      <w:pPr>
        <w:autoSpaceDE w:val="0"/>
        <w:autoSpaceDN w:val="0"/>
        <w:adjustRightInd w:val="0"/>
        <w:spacing w:before="120" w:after="0"/>
        <w:ind w:left="720"/>
        <w:jc w:val="both"/>
        <w:divId w:val="2116439976"/>
        <w:rPr>
          <w:rFonts w:ascii="Times New Roman" w:hAnsi="Times New Roman" w:cs="Times New Roman"/>
          <w:color w:val="FF0000"/>
          <w:lang w:val="en-GB" w:eastAsia="en-US"/>
        </w:rPr>
      </w:pPr>
      <w:r w:rsidRPr="006F2CA2">
        <w:rPr>
          <w:rFonts w:ascii="Times New Roman" w:hAnsi="Times New Roman" w:cs="Times New Roman"/>
          <w:lang w:val="en-GB" w:eastAsia="en-US"/>
        </w:rPr>
        <w:t xml:space="preserve">Gender: </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6F2CA2">
      <w:pPr>
        <w:autoSpaceDE w:val="0"/>
        <w:autoSpaceDN w:val="0"/>
        <w:adjustRightInd w:val="0"/>
        <w:spacing w:before="120" w:after="0"/>
        <w:ind w:left="720"/>
        <w:jc w:val="both"/>
        <w:divId w:val="2116439976"/>
        <w:rPr>
          <w:rFonts w:ascii="Times New Roman" w:hAnsi="Times New Roman" w:cs="Times New Roman"/>
          <w:color w:val="FF0000"/>
          <w:lang w:val="en-GB" w:eastAsia="en-US"/>
        </w:rPr>
      </w:pPr>
      <w:r w:rsidRPr="006F2CA2">
        <w:rPr>
          <w:rFonts w:ascii="Times New Roman" w:hAnsi="Times New Roman" w:cs="Times New Roman"/>
          <w:lang w:val="en-GB" w:eastAsia="en-US"/>
        </w:rPr>
        <w:t>Relationship to the Deceased/Capacity: (4)</w:t>
      </w:r>
      <w:r w:rsidRPr="006F2CA2">
        <w:rPr>
          <w:rFonts w:ascii="Times New Roman" w:hAnsi="Times New Roman" w:cs="Times New Roman"/>
          <w:lang w:val="en-GB" w:eastAsia="en-US"/>
        </w:rPr>
        <w:tab/>
      </w:r>
    </w:p>
    <w:p w:rsidR="006F2CA2" w:rsidRPr="006F2CA2" w:rsidRDefault="006F2CA2" w:rsidP="006F2CA2">
      <w:pPr>
        <w:spacing w:before="120" w:after="0"/>
        <w:jc w:val="both"/>
        <w:divId w:val="2116439976"/>
        <w:rPr>
          <w:rFonts w:ascii="Times New Roman" w:hAnsi="Times New Roman" w:cs="Times New Roman"/>
          <w:lang w:val="en-GB" w:eastAsia="en-US"/>
        </w:rPr>
      </w:pPr>
    </w:p>
    <w:p w:rsidR="006F2CA2" w:rsidRPr="006F2CA2" w:rsidRDefault="006F2CA2" w:rsidP="006F2CA2">
      <w:pPr>
        <w:autoSpaceDE w:val="0"/>
        <w:autoSpaceDN w:val="0"/>
        <w:adjustRightInd w:val="0"/>
        <w:spacing w:before="120" w:after="0" w:line="240" w:lineRule="auto"/>
        <w:jc w:val="both"/>
        <w:divId w:val="2116439976"/>
        <w:rPr>
          <w:rFonts w:ascii="Times New Roman" w:hAnsi="Times New Roman" w:cs="Times New Roman"/>
          <w:b/>
          <w:u w:val="single"/>
          <w:lang w:val="en-GB" w:eastAsia="en-US"/>
        </w:rPr>
      </w:pPr>
      <w:r w:rsidRPr="006F2CA2">
        <w:rPr>
          <w:rFonts w:ascii="Times New Roman" w:hAnsi="Times New Roman" w:cs="Times New Roman"/>
          <w:b/>
          <w:u w:val="single"/>
          <w:lang w:val="en-GB" w:eastAsia="en-US"/>
        </w:rPr>
        <w:t>(C) General Details:</w:t>
      </w:r>
    </w:p>
    <w:p w:rsidR="006F2CA2" w:rsidRPr="006F2CA2" w:rsidRDefault="006F2CA2" w:rsidP="006F2CA2">
      <w:pPr>
        <w:autoSpaceDE w:val="0"/>
        <w:autoSpaceDN w:val="0"/>
        <w:adjustRightInd w:val="0"/>
        <w:spacing w:before="120" w:after="0" w:line="240" w:lineRule="auto"/>
        <w:jc w:val="both"/>
        <w:divId w:val="2116439976"/>
        <w:rPr>
          <w:rFonts w:ascii="Times New Roman" w:hAnsi="Times New Roman" w:cs="Times New Roman"/>
          <w:b/>
          <w:u w:val="single"/>
          <w:lang w:val="en-GB" w:eastAsia="en-US"/>
        </w:rPr>
      </w:pPr>
    </w:p>
    <w:p w:rsidR="006F2CA2" w:rsidRPr="006F2CA2" w:rsidRDefault="006F2CA2" w:rsidP="006F2CA2">
      <w:pPr>
        <w:autoSpaceDE w:val="0"/>
        <w:autoSpaceDN w:val="0"/>
        <w:adjustRightInd w:val="0"/>
        <w:spacing w:before="120" w:after="0" w:line="240" w:lineRule="auto"/>
        <w:ind w:left="357"/>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The Applicant(s) state(s) as follows:</w:t>
      </w:r>
    </w:p>
    <w:p w:rsidR="006F2CA2" w:rsidRPr="006F2CA2" w:rsidRDefault="006F2CA2" w:rsidP="006F2CA2">
      <w:pPr>
        <w:autoSpaceDE w:val="0"/>
        <w:autoSpaceDN w:val="0"/>
        <w:adjustRightInd w:val="0"/>
        <w:spacing w:before="120" w:after="0" w:line="240" w:lineRule="auto"/>
        <w:jc w:val="both"/>
        <w:divId w:val="2116439976"/>
        <w:rPr>
          <w:rFonts w:ascii="Times New Roman" w:hAnsi="Times New Roman" w:cs="Times New Roman"/>
          <w:b/>
          <w:u w:val="single"/>
          <w:lang w:val="en-GB" w:eastAsia="en-US"/>
        </w:rPr>
      </w:pPr>
    </w:p>
    <w:p w:rsidR="006F2CA2" w:rsidRPr="006F2CA2" w:rsidRDefault="006F2CA2" w:rsidP="00C20EF2">
      <w:pPr>
        <w:numPr>
          <w:ilvl w:val="0"/>
          <w:numId w:val="42"/>
        </w:numPr>
        <w:tabs>
          <w:tab w:val="num" w:pos="700"/>
        </w:tabs>
        <w:autoSpaceDE w:val="0"/>
        <w:autoSpaceDN w:val="0"/>
        <w:adjustRightInd w:val="0"/>
        <w:spacing w:before="0" w:after="0" w:line="276"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The whole of the estate and effects of the deceased, movable and immovable, within the jurisdiction exclusive of what the deceased was possessed of or entitled to as a trustee for any other person or persons and not beneficially, but without deducting anything on account of the debts due or owing, [does/does not] exceed in value $[</w:t>
      </w:r>
      <w:r w:rsidRPr="006F2CA2">
        <w:rPr>
          <w:rFonts w:ascii="Times New Roman" w:hAnsi="Times New Roman" w:cs="Times New Roman"/>
          <w:lang w:val="en-GB" w:eastAsia="en-US"/>
        </w:rPr>
        <w:tab/>
        <w:t>] million to the best of the knowledge, information and belief of the Applicant(s).</w:t>
      </w:r>
    </w:p>
    <w:p w:rsidR="006F2CA2" w:rsidRPr="006F2CA2" w:rsidRDefault="006F2CA2" w:rsidP="00C20EF2">
      <w:pPr>
        <w:numPr>
          <w:ilvl w:val="0"/>
          <w:numId w:val="42"/>
        </w:numPr>
        <w:autoSpaceDE w:val="0"/>
        <w:autoSpaceDN w:val="0"/>
        <w:adjustRightInd w:val="0"/>
        <w:spacing w:before="0" w:after="0" w:line="276"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application for a grant is filed within 6 months from the death of the deceased./The application for a grant is filed after the lapse of 6 months from the death of the deceased. [state reasons for the delay]*. </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120" w:after="0"/>
        <w:jc w:val="both"/>
        <w:divId w:val="2116439976"/>
        <w:rPr>
          <w:rFonts w:ascii="Times New Roman" w:hAnsi="Times New Roman" w:cs="Times New Roman"/>
          <w:b/>
          <w:u w:val="single"/>
          <w:lang w:val="en-GB" w:eastAsia="en-US"/>
        </w:rPr>
      </w:pPr>
      <w:r w:rsidRPr="006F2CA2">
        <w:rPr>
          <w:rFonts w:ascii="Times New Roman" w:hAnsi="Times New Roman" w:cs="Times New Roman"/>
          <w:b/>
          <w:u w:val="single"/>
          <w:lang w:val="en-GB" w:eastAsia="en-US"/>
        </w:rPr>
        <w:t>(D) Particulars of Beneficiaries:</w:t>
      </w:r>
    </w:p>
    <w:p w:rsidR="006F2CA2" w:rsidRPr="006F2CA2" w:rsidRDefault="006F2CA2" w:rsidP="006F2CA2">
      <w:pPr>
        <w:autoSpaceDE w:val="0"/>
        <w:autoSpaceDN w:val="0"/>
        <w:adjustRightInd w:val="0"/>
        <w:spacing w:before="120" w:after="0"/>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beneficiaries of the estate are as follows: </w:t>
      </w:r>
    </w:p>
    <w:p w:rsidR="006F2CA2" w:rsidRPr="006F2CA2" w:rsidRDefault="006F2CA2" w:rsidP="00C20EF2">
      <w:pPr>
        <w:numPr>
          <w:ilvl w:val="0"/>
          <w:numId w:val="43"/>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Name: </w:t>
      </w:r>
      <w:r w:rsidRPr="006F2CA2">
        <w:rPr>
          <w:rFonts w:ascii="Times New Roman" w:hAnsi="Times New Roman" w:cs="Times New Roman"/>
          <w:lang w:val="en-GB" w:eastAsia="en-US"/>
        </w:rPr>
        <w:tab/>
        <w:t>(5)</w:t>
      </w:r>
    </w:p>
    <w:p w:rsidR="006F2CA2" w:rsidRPr="006F2CA2" w:rsidRDefault="006F2CA2" w:rsidP="006F2CA2">
      <w:pPr>
        <w:autoSpaceDE w:val="0"/>
        <w:autoSpaceDN w:val="0"/>
        <w:adjustRightInd w:val="0"/>
        <w:spacing w:before="120" w:after="0"/>
        <w:ind w:left="360"/>
        <w:jc w:val="both"/>
        <w:divId w:val="2116439976"/>
        <w:rPr>
          <w:rFonts w:ascii="Times New Roman" w:hAnsi="Times New Roman" w:cs="Times New Roman"/>
          <w:color w:val="FF0000"/>
          <w:lang w:val="en-GB" w:eastAsia="en-US"/>
        </w:rPr>
      </w:pPr>
      <w:r w:rsidRPr="006F2CA2">
        <w:rPr>
          <w:rFonts w:ascii="Times New Roman" w:hAnsi="Times New Roman" w:cs="Times New Roman"/>
          <w:lang w:val="en-GB" w:eastAsia="en-US"/>
        </w:rPr>
        <w:tab/>
        <w:t>Gender:</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r w:rsidRPr="006F2CA2">
        <w:rPr>
          <w:rFonts w:ascii="Times New Roman" w:hAnsi="Times New Roman" w:cs="Times New Roman"/>
          <w:color w:val="FF0000"/>
          <w:lang w:val="en-GB" w:eastAsia="en-US"/>
        </w:rPr>
        <w:tab/>
      </w:r>
    </w:p>
    <w:p w:rsidR="006F2CA2" w:rsidRPr="006F2CA2" w:rsidRDefault="006F2CA2" w:rsidP="006F2CA2">
      <w:pPr>
        <w:autoSpaceDE w:val="0"/>
        <w:autoSpaceDN w:val="0"/>
        <w:adjustRightInd w:val="0"/>
        <w:spacing w:before="120" w:after="0"/>
        <w:ind w:left="709"/>
        <w:jc w:val="both"/>
        <w:divId w:val="2116439976"/>
        <w:rPr>
          <w:rFonts w:ascii="Times New Roman" w:hAnsi="Times New Roman" w:cs="Times New Roman"/>
          <w:color w:val="FF0000"/>
          <w:lang w:val="en-GB" w:eastAsia="en-US"/>
        </w:rPr>
      </w:pPr>
      <w:r w:rsidRPr="006F2CA2">
        <w:rPr>
          <w:rFonts w:ascii="Times New Roman" w:hAnsi="Times New Roman" w:cs="Times New Roman"/>
          <w:lang w:val="en-GB" w:eastAsia="en-US"/>
        </w:rPr>
        <w:t>Age or Date of Birth:</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p>
    <w:p w:rsidR="006F2CA2" w:rsidRPr="006F2CA2" w:rsidRDefault="006F2CA2" w:rsidP="006F2CA2">
      <w:pPr>
        <w:autoSpaceDE w:val="0"/>
        <w:autoSpaceDN w:val="0"/>
        <w:adjustRightInd w:val="0"/>
        <w:spacing w:before="120" w:after="0"/>
        <w:ind w:left="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ab/>
        <w:t xml:space="preserve">Relationship to the Deceased: </w:t>
      </w:r>
      <w:r w:rsidRPr="006F2CA2">
        <w:rPr>
          <w:rFonts w:ascii="Times New Roman" w:hAnsi="Times New Roman" w:cs="Times New Roman"/>
          <w:lang w:val="en-GB" w:eastAsia="en-US"/>
        </w:rPr>
        <w:tab/>
      </w:r>
    </w:p>
    <w:p w:rsidR="006F2CA2" w:rsidRPr="006F2CA2" w:rsidRDefault="006F2CA2" w:rsidP="006F2CA2">
      <w:pPr>
        <w:autoSpaceDE w:val="0"/>
        <w:autoSpaceDN w:val="0"/>
        <w:adjustRightInd w:val="0"/>
        <w:spacing w:before="120" w:after="0"/>
        <w:ind w:left="360"/>
        <w:jc w:val="both"/>
        <w:divId w:val="2116439976"/>
        <w:rPr>
          <w:rFonts w:ascii="Times New Roman" w:hAnsi="Times New Roman" w:cs="Times New Roman"/>
          <w:lang w:val="en-GB" w:eastAsia="en-US"/>
        </w:rPr>
      </w:pPr>
      <w:r w:rsidRPr="006F2CA2">
        <w:rPr>
          <w:rFonts w:ascii="Times New Roman" w:hAnsi="Times New Roman" w:cs="Times New Roman"/>
          <w:sz w:val="26"/>
          <w:szCs w:val="20"/>
          <w:lang w:val="en-GB" w:eastAsia="en-US"/>
        </w:rPr>
        <w:t>There are no beneficiaries who lack capacity within the meaning of the Mental Capacity Act (Cap. 177A)./* Beneficiary lacks capacity within the meaning of the Mental Capacity Act (Cap. 177A)</w:t>
      </w:r>
    </w:p>
    <w:p w:rsidR="006F2CA2" w:rsidRPr="006F2CA2" w:rsidRDefault="006F2CA2" w:rsidP="006F2CA2">
      <w:pPr>
        <w:autoSpaceDE w:val="0"/>
        <w:autoSpaceDN w:val="0"/>
        <w:adjustRightInd w:val="0"/>
        <w:spacing w:before="120" w:after="0"/>
        <w:ind w:left="360"/>
        <w:jc w:val="both"/>
        <w:divId w:val="2116439976"/>
        <w:rPr>
          <w:rFonts w:ascii="Times New Roman" w:hAnsi="Times New Roman" w:cs="Times New Roman"/>
          <w:lang w:val="en-GB" w:eastAsia="en-US"/>
        </w:rPr>
      </w:pPr>
    </w:p>
    <w:p w:rsidR="006F2CA2" w:rsidRPr="006F2CA2" w:rsidRDefault="006F2CA2" w:rsidP="006F2CA2">
      <w:pPr>
        <w:autoSpaceDE w:val="0"/>
        <w:autoSpaceDN w:val="0"/>
        <w:adjustRightInd w:val="0"/>
        <w:spacing w:before="120" w:after="0"/>
        <w:jc w:val="both"/>
        <w:divId w:val="2116439976"/>
        <w:rPr>
          <w:rFonts w:ascii="Times New Roman" w:hAnsi="Times New Roman" w:cs="Times New Roman"/>
          <w:lang w:val="en-GB" w:eastAsia="en-US"/>
        </w:rPr>
      </w:pPr>
      <w:r w:rsidRPr="006F2CA2">
        <w:rPr>
          <w:rFonts w:ascii="Times New Roman" w:hAnsi="Times New Roman" w:cs="Times New Roman"/>
          <w:b/>
          <w:u w:val="single"/>
          <w:lang w:val="en-GB" w:eastAsia="en-US"/>
        </w:rPr>
        <w:t>(E) Particulars of Spouse and Other Next-of-kin who are Deceased:</w:t>
      </w:r>
    </w:p>
    <w:p w:rsidR="006F2CA2" w:rsidRPr="006F2CA2" w:rsidRDefault="006F2CA2" w:rsidP="006F2CA2">
      <w:pPr>
        <w:autoSpaceDE w:val="0"/>
        <w:autoSpaceDN w:val="0"/>
        <w:adjustRightInd w:val="0"/>
        <w:spacing w:before="120" w:after="0"/>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spouse or next-of–kin who are deceased are as follows: </w:t>
      </w:r>
    </w:p>
    <w:p w:rsidR="006F2CA2" w:rsidRPr="006F2CA2" w:rsidRDefault="006F2CA2" w:rsidP="00C20EF2">
      <w:pPr>
        <w:numPr>
          <w:ilvl w:val="0"/>
          <w:numId w:val="44"/>
        </w:numPr>
        <w:autoSpaceDE w:val="0"/>
        <w:autoSpaceDN w:val="0"/>
        <w:adjustRightInd w:val="0"/>
        <w:spacing w:before="0" w:after="0" w:line="240" w:lineRule="auto"/>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Name:</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r w:rsidRPr="006F2CA2">
        <w:rPr>
          <w:rFonts w:ascii="Times New Roman" w:hAnsi="Times New Roman" w:cs="Times New Roman"/>
          <w:color w:val="FF0000"/>
          <w:lang w:val="en-GB" w:eastAsia="en-US"/>
        </w:rPr>
        <w:tab/>
      </w:r>
    </w:p>
    <w:p w:rsidR="006F2CA2" w:rsidRPr="006F2CA2" w:rsidRDefault="006F2CA2" w:rsidP="006F2CA2">
      <w:pPr>
        <w:autoSpaceDE w:val="0"/>
        <w:autoSpaceDN w:val="0"/>
        <w:adjustRightInd w:val="0"/>
        <w:spacing w:before="120" w:after="0"/>
        <w:ind w:left="360"/>
        <w:jc w:val="both"/>
        <w:divId w:val="2116439976"/>
        <w:rPr>
          <w:rFonts w:ascii="Times New Roman" w:hAnsi="Times New Roman" w:cs="Times New Roman"/>
          <w:color w:val="FF0000"/>
          <w:lang w:val="en-GB" w:eastAsia="en-US"/>
        </w:rPr>
      </w:pPr>
      <w:r w:rsidRPr="006F2CA2">
        <w:rPr>
          <w:rFonts w:ascii="Times New Roman" w:hAnsi="Times New Roman" w:cs="Times New Roman"/>
          <w:lang w:val="en-GB" w:eastAsia="en-US"/>
        </w:rPr>
        <w:tab/>
        <w:t>Gender:</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p>
    <w:p w:rsidR="006F2CA2" w:rsidRPr="006F2CA2" w:rsidRDefault="006F2CA2" w:rsidP="006F2CA2">
      <w:pPr>
        <w:autoSpaceDE w:val="0"/>
        <w:autoSpaceDN w:val="0"/>
        <w:adjustRightInd w:val="0"/>
        <w:spacing w:before="120" w:after="0"/>
        <w:ind w:left="360"/>
        <w:jc w:val="both"/>
        <w:divId w:val="2116439976"/>
        <w:rPr>
          <w:rFonts w:ascii="Times New Roman" w:hAnsi="Times New Roman" w:cs="Times New Roman"/>
          <w:lang w:val="en-GB" w:eastAsia="en-US"/>
        </w:rPr>
      </w:pPr>
      <w:r w:rsidRPr="006F2CA2">
        <w:rPr>
          <w:rFonts w:ascii="Times New Roman" w:hAnsi="Times New Roman" w:cs="Times New Roman"/>
          <w:color w:val="FF0000"/>
          <w:lang w:val="en-GB" w:eastAsia="en-US"/>
        </w:rPr>
        <w:tab/>
      </w:r>
      <w:r w:rsidRPr="006F2CA2">
        <w:rPr>
          <w:rFonts w:ascii="Times New Roman" w:hAnsi="Times New Roman" w:cs="Times New Roman"/>
          <w:lang w:val="en-GB" w:eastAsia="en-US"/>
        </w:rPr>
        <w:t>Date of Death:</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p>
    <w:p w:rsidR="006F2CA2" w:rsidRPr="006F2CA2" w:rsidRDefault="006F2CA2" w:rsidP="006F2CA2">
      <w:pPr>
        <w:autoSpaceDE w:val="0"/>
        <w:autoSpaceDN w:val="0"/>
        <w:adjustRightInd w:val="0"/>
        <w:spacing w:before="120" w:after="0"/>
        <w:ind w:left="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ab/>
        <w:t xml:space="preserve">Relationship to the Deceased: </w:t>
      </w:r>
      <w:r w:rsidRPr="006F2CA2">
        <w:rPr>
          <w:rFonts w:ascii="Times New Roman" w:hAnsi="Times New Roman" w:cs="Times New Roman"/>
          <w:lang w:val="en-GB" w:eastAsia="en-US"/>
        </w:rPr>
        <w:tab/>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120" w:after="0"/>
        <w:jc w:val="both"/>
        <w:divId w:val="2116439976"/>
        <w:rPr>
          <w:rFonts w:ascii="Times New Roman" w:hAnsi="Times New Roman" w:cs="Times New Roman"/>
          <w:b/>
          <w:u w:val="single"/>
          <w:lang w:val="en-GB" w:eastAsia="en-US"/>
        </w:rPr>
      </w:pPr>
      <w:r w:rsidRPr="006F2CA2">
        <w:rPr>
          <w:rFonts w:ascii="Times New Roman" w:hAnsi="Times New Roman" w:cs="Times New Roman"/>
          <w:b/>
          <w:u w:val="single"/>
          <w:lang w:val="en-GB" w:eastAsia="en-US"/>
        </w:rPr>
        <w:t>(F) Particulars of the Person(s) with Prior/Equal Rights:</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following persons have prior right to the Applicant or an equal right to a grant but the rights have been cleared off in the manner stated: </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1.</w:t>
      </w:r>
      <w:r w:rsidRPr="006F2CA2">
        <w:rPr>
          <w:rFonts w:ascii="Times New Roman" w:eastAsia="Calibri" w:hAnsi="Times New Roman" w:cs="Times New Roman"/>
          <w:color w:val="000000"/>
          <w:lang w:val="en-GB" w:eastAsia="en-US"/>
        </w:rPr>
        <w:tab/>
        <w:t xml:space="preserve">Name: </w:t>
      </w:r>
    </w:p>
    <w:p w:rsidR="006F2CA2" w:rsidRPr="006F2CA2" w:rsidRDefault="006F2CA2" w:rsidP="006F2CA2">
      <w:pPr>
        <w:autoSpaceDE w:val="0"/>
        <w:autoSpaceDN w:val="0"/>
        <w:adjustRightInd w:val="0"/>
        <w:spacing w:before="0" w:after="0"/>
        <w:ind w:firstLine="72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Manner of clearing off: </w:t>
      </w:r>
    </w:p>
    <w:p w:rsidR="006F2CA2" w:rsidRPr="006F2CA2" w:rsidRDefault="006F2CA2" w:rsidP="006F2CA2">
      <w:pPr>
        <w:autoSpaceDE w:val="0"/>
        <w:autoSpaceDN w:val="0"/>
        <w:adjustRightInd w:val="0"/>
        <w:spacing w:before="0" w:after="0"/>
        <w:ind w:firstLine="72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Date of clearing off: </w:t>
      </w:r>
    </w:p>
    <w:p w:rsidR="006F2CA2" w:rsidRPr="006F2CA2" w:rsidRDefault="006F2CA2" w:rsidP="006F2CA2">
      <w:pPr>
        <w:autoSpaceDE w:val="0"/>
        <w:autoSpaceDN w:val="0"/>
        <w:adjustRightInd w:val="0"/>
        <w:spacing w:before="0" w:after="0"/>
        <w:ind w:firstLine="72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b/>
          <w:color w:val="000000"/>
          <w:u w:val="single"/>
          <w:lang w:val="en-GB" w:eastAsia="en-US"/>
        </w:rPr>
      </w:pPr>
      <w:r w:rsidRPr="006F2CA2">
        <w:rPr>
          <w:rFonts w:ascii="Times New Roman" w:eastAsia="Calibri" w:hAnsi="Times New Roman" w:cs="Times New Roman"/>
          <w:b/>
          <w:color w:val="000000"/>
          <w:u w:val="single"/>
          <w:lang w:val="en-GB" w:eastAsia="en-US"/>
        </w:rPr>
        <w:t>(G) Particulars of Minor(s):</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There is no minority interest in the estate./There are minority interests in the estate as follows*:</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1.</w:t>
      </w:r>
      <w:r w:rsidRPr="006F2CA2">
        <w:rPr>
          <w:rFonts w:ascii="Times New Roman" w:eastAsia="Calibri" w:hAnsi="Times New Roman" w:cs="Times New Roman"/>
          <w:color w:val="000000"/>
          <w:lang w:val="en-GB" w:eastAsia="en-US"/>
        </w:rPr>
        <w:tab/>
        <w:t>Name:</w:t>
      </w:r>
      <w:r w:rsidRPr="006F2CA2">
        <w:rPr>
          <w:rFonts w:ascii="Times New Roman" w:eastAsia="Calibri" w:hAnsi="Times New Roman" w:cs="Times New Roman"/>
          <w:color w:val="000000"/>
          <w:lang w:val="en-GB" w:eastAsia="en-US"/>
        </w:rPr>
        <w:tab/>
        <w:t>(6)</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ab/>
        <w:t>Share Entitlement:</w:t>
      </w:r>
      <w:r w:rsidRPr="006F2CA2">
        <w:rPr>
          <w:rFonts w:ascii="Times New Roman" w:eastAsia="Calibri" w:hAnsi="Times New Roman" w:cs="Times New Roman"/>
          <w:color w:val="000000"/>
          <w:lang w:val="en-GB" w:eastAsia="en-US"/>
        </w:rPr>
        <w:tab/>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120" w:after="0"/>
        <w:jc w:val="both"/>
        <w:divId w:val="2116439976"/>
        <w:rPr>
          <w:rFonts w:ascii="Times New Roman" w:hAnsi="Times New Roman"/>
          <w:b/>
          <w:u w:val="single"/>
          <w:lang w:val="en-GB" w:eastAsia="en-US"/>
        </w:rPr>
      </w:pPr>
      <w:r w:rsidRPr="006F2CA2">
        <w:rPr>
          <w:rFonts w:ascii="Times New Roman" w:hAnsi="Times New Roman"/>
          <w:b/>
          <w:u w:val="single"/>
          <w:lang w:val="en-GB" w:eastAsia="en-US"/>
        </w:rPr>
        <w:t xml:space="preserve">(H) Particulars of Co-Administrator(s):  </w:t>
      </w:r>
    </w:p>
    <w:p w:rsidR="006F2CA2" w:rsidRPr="006F2CA2" w:rsidRDefault="006F2CA2" w:rsidP="006F2CA2">
      <w:pPr>
        <w:autoSpaceDE w:val="0"/>
        <w:autoSpaceDN w:val="0"/>
        <w:adjustRightInd w:val="0"/>
        <w:spacing w:before="120" w:after="0"/>
        <w:jc w:val="both"/>
        <w:divId w:val="2116439976"/>
        <w:rPr>
          <w:rFonts w:ascii="Times New Roman" w:hAnsi="Times New Roman"/>
          <w:lang w:val="en-GB" w:eastAsia="en-US"/>
        </w:rPr>
      </w:pPr>
      <w:r w:rsidRPr="006F2CA2">
        <w:rPr>
          <w:rFonts w:ascii="Times New Roman" w:hAnsi="Times New Roman"/>
          <w:lang w:val="en-GB" w:eastAsia="en-US"/>
        </w:rPr>
        <w:t>The Applicant applies for the following person to be appointed co-administrator of the estate of the deceased:</w:t>
      </w:r>
    </w:p>
    <w:p w:rsidR="006F2CA2" w:rsidRPr="006F2CA2" w:rsidRDefault="006F2CA2" w:rsidP="00C20EF2">
      <w:pPr>
        <w:numPr>
          <w:ilvl w:val="0"/>
          <w:numId w:val="45"/>
        </w:numPr>
        <w:tabs>
          <w:tab w:val="clear" w:pos="2916"/>
          <w:tab w:val="num" w:pos="709"/>
        </w:tabs>
        <w:autoSpaceDE w:val="0"/>
        <w:autoSpaceDN w:val="0"/>
        <w:adjustRightInd w:val="0"/>
        <w:spacing w:before="0" w:after="0" w:line="240" w:lineRule="auto"/>
        <w:ind w:left="709" w:hanging="709"/>
        <w:jc w:val="both"/>
        <w:divId w:val="2116439976"/>
        <w:rPr>
          <w:rFonts w:ascii="Times New Roman" w:hAnsi="Times New Roman"/>
          <w:lang w:val="en-GB" w:eastAsia="en-US"/>
        </w:rPr>
      </w:pPr>
      <w:r w:rsidRPr="006F2CA2">
        <w:rPr>
          <w:rFonts w:ascii="Times New Roman" w:hAnsi="Times New Roman"/>
          <w:lang w:val="en-GB" w:eastAsia="en-US"/>
        </w:rPr>
        <w:t>Name:</w:t>
      </w:r>
      <w:r w:rsidRPr="006F2CA2">
        <w:rPr>
          <w:rFonts w:ascii="Times New Roman" w:hAnsi="Times New Roman" w:cs="Times New Roman"/>
          <w:color w:val="FF0000"/>
          <w:lang w:val="en-GB" w:eastAsia="en-US"/>
        </w:rPr>
        <w:tab/>
      </w:r>
    </w:p>
    <w:p w:rsidR="006F2CA2" w:rsidRPr="006F2CA2" w:rsidRDefault="006F2CA2" w:rsidP="00C20EF2">
      <w:pPr>
        <w:numPr>
          <w:ilvl w:val="0"/>
          <w:numId w:val="45"/>
        </w:numPr>
        <w:tabs>
          <w:tab w:val="clear" w:pos="2916"/>
          <w:tab w:val="num" w:pos="709"/>
        </w:tabs>
        <w:autoSpaceDE w:val="0"/>
        <w:autoSpaceDN w:val="0"/>
        <w:adjustRightInd w:val="0"/>
        <w:spacing w:before="0" w:after="0" w:line="240" w:lineRule="auto"/>
        <w:ind w:left="709" w:hanging="709"/>
        <w:jc w:val="both"/>
        <w:divId w:val="2116439976"/>
        <w:rPr>
          <w:rFonts w:ascii="Times New Roman" w:hAnsi="Times New Roman"/>
          <w:lang w:val="en-GB" w:eastAsia="en-US"/>
        </w:rPr>
      </w:pPr>
      <w:r w:rsidRPr="006F2CA2">
        <w:rPr>
          <w:rFonts w:ascii="Times New Roman" w:hAnsi="Times New Roman"/>
          <w:lang w:val="en-GB" w:eastAsia="en-US"/>
        </w:rPr>
        <w:t>ID Number:</w:t>
      </w:r>
      <w:r w:rsidRPr="006F2CA2">
        <w:rPr>
          <w:rFonts w:ascii="Times New Roman" w:hAnsi="Times New Roman"/>
          <w:lang w:val="en-GB" w:eastAsia="en-US"/>
        </w:rPr>
        <w:tab/>
      </w:r>
    </w:p>
    <w:p w:rsidR="006F2CA2" w:rsidRPr="006F2CA2" w:rsidRDefault="006F2CA2" w:rsidP="00C20EF2">
      <w:pPr>
        <w:numPr>
          <w:ilvl w:val="0"/>
          <w:numId w:val="45"/>
        </w:numPr>
        <w:tabs>
          <w:tab w:val="clear" w:pos="2916"/>
          <w:tab w:val="num" w:pos="709"/>
        </w:tabs>
        <w:autoSpaceDE w:val="0"/>
        <w:autoSpaceDN w:val="0"/>
        <w:adjustRightInd w:val="0"/>
        <w:spacing w:before="0" w:after="0" w:line="240" w:lineRule="auto"/>
        <w:ind w:left="700" w:hanging="700"/>
        <w:jc w:val="both"/>
        <w:divId w:val="2116439976"/>
        <w:rPr>
          <w:rFonts w:ascii="Times New Roman" w:hAnsi="Times New Roman" w:cs="Times New Roman"/>
          <w:color w:val="FF0000"/>
          <w:lang w:val="en-GB" w:eastAsia="en-US"/>
        </w:rPr>
      </w:pPr>
      <w:r w:rsidRPr="006F2CA2">
        <w:rPr>
          <w:rFonts w:ascii="Times New Roman" w:hAnsi="Times New Roman"/>
          <w:lang w:val="en-GB" w:eastAsia="en-US"/>
        </w:rPr>
        <w:t xml:space="preserve">Address: </w:t>
      </w:r>
    </w:p>
    <w:p w:rsidR="006F2CA2" w:rsidRPr="006F2CA2" w:rsidRDefault="006F2CA2" w:rsidP="00C20EF2">
      <w:pPr>
        <w:numPr>
          <w:ilvl w:val="0"/>
          <w:numId w:val="45"/>
        </w:numPr>
        <w:tabs>
          <w:tab w:val="clear" w:pos="2916"/>
          <w:tab w:val="num" w:pos="709"/>
        </w:tabs>
        <w:autoSpaceDE w:val="0"/>
        <w:autoSpaceDN w:val="0"/>
        <w:adjustRightInd w:val="0"/>
        <w:spacing w:before="0" w:after="0" w:line="240" w:lineRule="auto"/>
        <w:ind w:left="700" w:hanging="700"/>
        <w:jc w:val="both"/>
        <w:divId w:val="2116439976"/>
        <w:rPr>
          <w:rFonts w:ascii="Times New Roman" w:hAnsi="Times New Roman"/>
          <w:lang w:val="en-GB" w:eastAsia="en-US"/>
        </w:rPr>
      </w:pPr>
      <w:r w:rsidRPr="006F2CA2">
        <w:rPr>
          <w:rFonts w:ascii="Times New Roman" w:hAnsi="Times New Roman"/>
          <w:lang w:val="en-GB" w:eastAsia="en-US"/>
        </w:rPr>
        <w:t xml:space="preserve">Gender: </w:t>
      </w:r>
    </w:p>
    <w:p w:rsidR="006F2CA2" w:rsidRPr="006F2CA2" w:rsidRDefault="006F2CA2" w:rsidP="00C20EF2">
      <w:pPr>
        <w:numPr>
          <w:ilvl w:val="0"/>
          <w:numId w:val="45"/>
        </w:numPr>
        <w:tabs>
          <w:tab w:val="clear" w:pos="2916"/>
          <w:tab w:val="num" w:pos="709"/>
        </w:tabs>
        <w:autoSpaceDE w:val="0"/>
        <w:autoSpaceDN w:val="0"/>
        <w:adjustRightInd w:val="0"/>
        <w:spacing w:before="0" w:after="0" w:line="240" w:lineRule="auto"/>
        <w:ind w:left="700" w:hanging="700"/>
        <w:jc w:val="both"/>
        <w:divId w:val="2116439976"/>
        <w:rPr>
          <w:rFonts w:ascii="Times New Roman" w:hAnsi="Times New Roman"/>
          <w:lang w:val="en-GB" w:eastAsia="en-US"/>
        </w:rPr>
      </w:pPr>
      <w:r w:rsidRPr="006F2CA2">
        <w:rPr>
          <w:rFonts w:ascii="Times New Roman" w:hAnsi="Times New Roman"/>
          <w:lang w:val="en-GB" w:eastAsia="en-US"/>
        </w:rPr>
        <w:t xml:space="preserve">Relationship to the Deceased: </w:t>
      </w:r>
      <w:r w:rsidRPr="006F2CA2">
        <w:rPr>
          <w:rFonts w:ascii="Times New Roman" w:hAnsi="Times New Roman" w:cs="Times New Roman"/>
          <w:lang w:val="en-GB" w:eastAsia="en-US"/>
        </w:rPr>
        <w:t>(7)</w:t>
      </w:r>
      <w:r w:rsidRPr="006F2CA2">
        <w:rPr>
          <w:rFonts w:ascii="Times New Roman" w:hAnsi="Times New Roman" w:cs="Times New Roman"/>
          <w:color w:val="FF0000"/>
          <w:lang w:val="en-GB" w:eastAsia="en-US"/>
        </w:rPr>
        <w:tab/>
      </w:r>
      <w:r w:rsidRPr="006F2CA2">
        <w:rPr>
          <w:rFonts w:ascii="Times New Roman" w:hAnsi="Times New Roman"/>
          <w:lang w:val="en-GB" w:eastAsia="en-US"/>
        </w:rPr>
        <w:tab/>
      </w:r>
      <w:r w:rsidRPr="006F2CA2">
        <w:rPr>
          <w:rFonts w:ascii="Times New Roman" w:hAnsi="Times New Roman" w:cs="Times New Roman"/>
          <w:color w:val="FF0000"/>
          <w:lang w:val="en-GB" w:eastAsia="en-US"/>
        </w:rPr>
        <w:t xml:space="preserve"> </w:t>
      </w:r>
    </w:p>
    <w:p w:rsidR="006F2CA2" w:rsidRPr="006F2CA2" w:rsidRDefault="006F2CA2" w:rsidP="006F2CA2">
      <w:pPr>
        <w:autoSpaceDE w:val="0"/>
        <w:autoSpaceDN w:val="0"/>
        <w:adjustRightInd w:val="0"/>
        <w:spacing w:before="120" w:after="0"/>
        <w:jc w:val="both"/>
        <w:divId w:val="2116439976"/>
        <w:rPr>
          <w:rFonts w:ascii="Times New Roman" w:hAnsi="Times New Roman"/>
          <w:lang w:val="en-GB" w:eastAsia="en-US"/>
        </w:rPr>
      </w:pPr>
    </w:p>
    <w:p w:rsidR="006F2CA2" w:rsidRPr="006F2CA2" w:rsidRDefault="006F2CA2" w:rsidP="006F2CA2">
      <w:pPr>
        <w:autoSpaceDE w:val="0"/>
        <w:autoSpaceDN w:val="0"/>
        <w:adjustRightInd w:val="0"/>
        <w:spacing w:before="120" w:after="0"/>
        <w:jc w:val="both"/>
        <w:divId w:val="2116439976"/>
        <w:rPr>
          <w:rFonts w:ascii="Times New Roman" w:hAnsi="Times New Roman"/>
          <w:lang w:val="en-GB" w:eastAsia="en-US"/>
        </w:rPr>
      </w:pPr>
      <w:r w:rsidRPr="006F2CA2">
        <w:rPr>
          <w:rFonts w:ascii="Times New Roman" w:hAnsi="Times New Roman"/>
          <w:lang w:val="en-GB" w:eastAsia="en-US"/>
        </w:rPr>
        <w:t>The consent in writing of the said [name of co-administrator] to be appointed is filed with this application.</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c</w:t>
      </w: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Administration with Will</w:t>
      </w:r>
      <w:r w:rsidRPr="006F2CA2">
        <w:rPr>
          <w:rFonts w:ascii="Times New Roman" w:eastAsia="Calibri" w:hAnsi="Times New Roman" w:cs="Times New Roman"/>
          <w:color w:val="000000"/>
          <w:lang w:val="en-GB" w:eastAsia="en-US"/>
        </w:rPr>
        <w:t xml:space="preserve">. </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In addition to Section C in (b) above, state - </w:t>
      </w:r>
    </w:p>
    <w:p w:rsidR="006F2CA2" w:rsidRPr="006F2CA2" w:rsidRDefault="006F2CA2" w:rsidP="00C20EF2">
      <w:pPr>
        <w:numPr>
          <w:ilvl w:val="0"/>
          <w:numId w:val="46"/>
        </w:numPr>
        <w:autoSpaceDE w:val="0"/>
        <w:autoSpaceDN w:val="0"/>
        <w:adjustRightInd w:val="0"/>
        <w:spacing w:before="0" w:after="0" w:line="276"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The paper writing filed is a certified true copy of the original last Will and Testament (with Codicil annexed) of the deceased.</w:t>
      </w:r>
    </w:p>
    <w:p w:rsidR="006F2CA2" w:rsidRPr="006F2CA2" w:rsidRDefault="006F2CA2" w:rsidP="006F2CA2">
      <w:pPr>
        <w:autoSpaceDE w:val="0"/>
        <w:autoSpaceDN w:val="0"/>
        <w:adjustRightInd w:val="0"/>
        <w:spacing w:before="0" w:after="0" w:line="276" w:lineRule="auto"/>
        <w:ind w:left="709" w:hanging="349"/>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4.</w:t>
      </w:r>
      <w:r w:rsidRPr="006F2CA2">
        <w:rPr>
          <w:rFonts w:ascii="Times New Roman" w:eastAsia="Calibri" w:hAnsi="Times New Roman" w:cs="Times New Roman"/>
          <w:color w:val="000000"/>
          <w:lang w:val="en-GB" w:eastAsia="en-US"/>
        </w:rPr>
        <w:tab/>
        <w:t xml:space="preserve">The Testator did not in the Will name any executor. / The executors named in the Will have died./The executors named in the Will have renounced probate and execution of the Will./The testator did not in the Will name any residuary legatee*. </w:t>
      </w:r>
    </w:p>
    <w:p w:rsidR="006F2CA2" w:rsidRPr="006F2CA2" w:rsidRDefault="006F2CA2" w:rsidP="006F2CA2">
      <w:pPr>
        <w:autoSpaceDE w:val="0"/>
        <w:autoSpaceDN w:val="0"/>
        <w:adjustRightInd w:val="0"/>
        <w:spacing w:before="0" w:after="0" w:line="276" w:lineRule="auto"/>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d</w:t>
      </w: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For Administration — Unadministered estate</w:t>
      </w:r>
      <w:r w:rsidRPr="006F2CA2">
        <w:rPr>
          <w:rFonts w:ascii="Times New Roman" w:eastAsia="Calibri" w:hAnsi="Times New Roman" w:cs="Times New Roman"/>
          <w:color w:val="000000"/>
          <w:lang w:val="en-GB" w:eastAsia="en-US"/>
        </w:rPr>
        <w:t xml:space="preserve">. </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Insert the following additional section to (b) above – </w:t>
      </w:r>
    </w:p>
    <w:p w:rsidR="006F2CA2" w:rsidRPr="006F2CA2" w:rsidRDefault="006F2CA2" w:rsidP="006F2CA2">
      <w:pPr>
        <w:autoSpaceDE w:val="0"/>
        <w:autoSpaceDN w:val="0"/>
        <w:adjustRightInd w:val="0"/>
        <w:spacing w:before="120" w:after="0" w:line="240" w:lineRule="auto"/>
        <w:jc w:val="both"/>
        <w:divId w:val="2116439976"/>
        <w:rPr>
          <w:rFonts w:ascii="Courier New" w:hAnsi="Courier New" w:cs="Courier New"/>
          <w:lang w:val="en-GB" w:eastAsia="en-US"/>
        </w:rPr>
      </w:pPr>
      <w:r w:rsidRPr="006F2CA2">
        <w:rPr>
          <w:rFonts w:ascii="Times New Roman" w:hAnsi="Times New Roman"/>
          <w:b/>
          <w:u w:val="single"/>
          <w:lang w:val="en-GB" w:eastAsia="en-US"/>
        </w:rPr>
        <w:t>(I) Particulars of Administrator/Executor in Previous Grant:</w:t>
      </w:r>
    </w:p>
    <w:p w:rsidR="006F2CA2" w:rsidRPr="006F2CA2" w:rsidRDefault="006F2CA2" w:rsidP="006F2CA2">
      <w:pPr>
        <w:autoSpaceDE w:val="0"/>
        <w:autoSpaceDN w:val="0"/>
        <w:adjustRightInd w:val="0"/>
        <w:spacing w:before="120" w:after="0" w:line="240" w:lineRule="auto"/>
        <w:jc w:val="both"/>
        <w:divId w:val="2116439976"/>
        <w:rPr>
          <w:rFonts w:ascii="Times New Roman" w:hAnsi="Times New Roman"/>
          <w:lang w:val="en-GB" w:eastAsia="en-US"/>
        </w:rPr>
      </w:pPr>
      <w:r w:rsidRPr="006F2CA2">
        <w:rPr>
          <w:rFonts w:ascii="Times New Roman" w:hAnsi="Times New Roman"/>
          <w:lang w:val="en-GB" w:eastAsia="en-US"/>
        </w:rPr>
        <w:lastRenderedPageBreak/>
        <w:t xml:space="preserve">Probate/Letters of Administration of the estate of the said deceased was (were) granted to the following person(s) but the person(s) died leaving (part of) the estate unadministered: </w:t>
      </w:r>
    </w:p>
    <w:p w:rsidR="006F2CA2" w:rsidRPr="006F2CA2" w:rsidRDefault="006F2CA2" w:rsidP="006F2CA2">
      <w:pPr>
        <w:autoSpaceDE w:val="0"/>
        <w:autoSpaceDN w:val="0"/>
        <w:adjustRightInd w:val="0"/>
        <w:spacing w:before="120" w:after="0" w:line="240" w:lineRule="auto"/>
        <w:ind w:left="360" w:firstLine="360"/>
        <w:jc w:val="both"/>
        <w:divId w:val="2116439976"/>
        <w:rPr>
          <w:rFonts w:ascii="Times New Roman" w:hAnsi="Times New Roman"/>
          <w:lang w:val="en-GB" w:eastAsia="en-US"/>
        </w:rPr>
      </w:pPr>
      <w:r w:rsidRPr="006F2CA2">
        <w:rPr>
          <w:rFonts w:ascii="Times New Roman" w:hAnsi="Times New Roman"/>
          <w:lang w:val="en-GB" w:eastAsia="en-US"/>
        </w:rPr>
        <w:t xml:space="preserve">Name: </w:t>
      </w:r>
      <w:r w:rsidRPr="006F2CA2">
        <w:rPr>
          <w:rFonts w:ascii="Times New Roman" w:hAnsi="Times New Roman"/>
          <w:lang w:val="en-GB" w:eastAsia="en-US"/>
        </w:rPr>
        <w:tab/>
      </w:r>
      <w:r w:rsidRPr="006F2CA2">
        <w:rPr>
          <w:rFonts w:ascii="Times New Roman" w:hAnsi="Times New Roman"/>
          <w:lang w:val="en-GB" w:eastAsia="en-US"/>
        </w:rPr>
        <w:tab/>
      </w:r>
      <w:r w:rsidRPr="006F2CA2">
        <w:rPr>
          <w:rFonts w:ascii="Times New Roman" w:hAnsi="Times New Roman"/>
          <w:lang w:val="en-GB" w:eastAsia="en-US"/>
        </w:rPr>
        <w:tab/>
      </w:r>
      <w:r w:rsidRPr="006F2CA2">
        <w:rPr>
          <w:rFonts w:ascii="Times New Roman" w:hAnsi="Times New Roman" w:cs="Times New Roman"/>
          <w:color w:val="FF0000"/>
          <w:lang w:val="en-GB" w:eastAsia="en-US"/>
        </w:rPr>
        <w:t xml:space="preserve"> </w:t>
      </w:r>
    </w:p>
    <w:p w:rsidR="006F2CA2" w:rsidRPr="006F2CA2" w:rsidRDefault="006F2CA2" w:rsidP="006F2CA2">
      <w:pPr>
        <w:autoSpaceDE w:val="0"/>
        <w:autoSpaceDN w:val="0"/>
        <w:adjustRightInd w:val="0"/>
        <w:spacing w:before="120" w:after="0" w:line="240" w:lineRule="auto"/>
        <w:ind w:left="720"/>
        <w:jc w:val="both"/>
        <w:divId w:val="2116439976"/>
        <w:rPr>
          <w:rFonts w:ascii="Times New Roman" w:hAnsi="Times New Roman"/>
          <w:lang w:val="en-GB" w:eastAsia="en-US"/>
        </w:rPr>
      </w:pPr>
      <w:r w:rsidRPr="006F2CA2">
        <w:rPr>
          <w:rFonts w:ascii="Times New Roman" w:hAnsi="Times New Roman"/>
          <w:lang w:val="en-GB" w:eastAsia="en-US"/>
        </w:rPr>
        <w:t>Capacity:</w:t>
      </w:r>
      <w:r w:rsidRPr="006F2CA2">
        <w:rPr>
          <w:rFonts w:ascii="Times New Roman" w:hAnsi="Times New Roman"/>
          <w:lang w:val="en-GB" w:eastAsia="en-US"/>
        </w:rPr>
        <w:tab/>
      </w:r>
      <w:r w:rsidRPr="006F2CA2">
        <w:rPr>
          <w:rFonts w:ascii="Times New Roman" w:hAnsi="Times New Roman"/>
          <w:lang w:val="en-GB" w:eastAsia="en-US"/>
        </w:rPr>
        <w:tab/>
      </w:r>
    </w:p>
    <w:p w:rsidR="006F2CA2" w:rsidRPr="006F2CA2" w:rsidRDefault="006F2CA2" w:rsidP="006F2CA2">
      <w:pPr>
        <w:autoSpaceDE w:val="0"/>
        <w:autoSpaceDN w:val="0"/>
        <w:adjustRightInd w:val="0"/>
        <w:spacing w:before="120" w:after="0" w:line="240" w:lineRule="auto"/>
        <w:ind w:left="720"/>
        <w:jc w:val="both"/>
        <w:divId w:val="2116439976"/>
        <w:rPr>
          <w:rFonts w:ascii="Times New Roman" w:hAnsi="Times New Roman"/>
          <w:lang w:val="en-GB" w:eastAsia="en-US"/>
        </w:rPr>
      </w:pPr>
      <w:r w:rsidRPr="006F2CA2">
        <w:rPr>
          <w:rFonts w:ascii="Times New Roman" w:hAnsi="Times New Roman"/>
          <w:lang w:val="en-GB" w:eastAsia="en-US"/>
        </w:rPr>
        <w:t>Date of Death:</w:t>
      </w:r>
      <w:r w:rsidRPr="006F2CA2">
        <w:rPr>
          <w:rFonts w:ascii="Times New Roman" w:hAnsi="Times New Roman"/>
          <w:lang w:val="en-GB" w:eastAsia="en-US"/>
        </w:rPr>
        <w:tab/>
      </w:r>
      <w:r w:rsidRPr="006F2CA2">
        <w:rPr>
          <w:rFonts w:ascii="Times New Roman" w:hAnsi="Times New Roman"/>
          <w:lang w:val="en-GB" w:eastAsia="en-US"/>
        </w:rPr>
        <w:tab/>
      </w:r>
    </w:p>
    <w:p w:rsidR="006F2CA2" w:rsidRPr="006F2CA2" w:rsidRDefault="006F2CA2" w:rsidP="006F2CA2">
      <w:pPr>
        <w:autoSpaceDE w:val="0"/>
        <w:autoSpaceDN w:val="0"/>
        <w:adjustRightInd w:val="0"/>
        <w:spacing w:before="120" w:after="0" w:line="240" w:lineRule="auto"/>
        <w:ind w:left="720"/>
        <w:jc w:val="both"/>
        <w:divId w:val="2116439976"/>
        <w:rPr>
          <w:rFonts w:ascii="Times New Roman" w:hAnsi="Times New Roman"/>
          <w:lang w:val="en-GB" w:eastAsia="en-US"/>
        </w:rPr>
      </w:pPr>
      <w:r w:rsidRPr="006F2CA2">
        <w:rPr>
          <w:rFonts w:ascii="Times New Roman" w:hAnsi="Times New Roman"/>
          <w:lang w:val="en-GB" w:eastAsia="en-US"/>
        </w:rPr>
        <w:t>Previous Probate Case No:</w:t>
      </w:r>
      <w:r w:rsidRPr="006F2CA2">
        <w:rPr>
          <w:rFonts w:ascii="Times New Roman" w:hAnsi="Times New Roman"/>
          <w:lang w:val="en-GB" w:eastAsia="en-US"/>
        </w:rPr>
        <w:tab/>
      </w:r>
    </w:p>
    <w:p w:rsidR="006F2CA2" w:rsidRPr="006F2CA2" w:rsidRDefault="006F2CA2" w:rsidP="006F2CA2">
      <w:pPr>
        <w:autoSpaceDE w:val="0"/>
        <w:autoSpaceDN w:val="0"/>
        <w:adjustRightInd w:val="0"/>
        <w:spacing w:before="120" w:after="0" w:line="240" w:lineRule="auto"/>
        <w:ind w:left="720"/>
        <w:jc w:val="both"/>
        <w:divId w:val="2116439976"/>
        <w:rPr>
          <w:rFonts w:ascii="Times New Roman" w:hAnsi="Times New Roman"/>
          <w:lang w:val="en-GB" w:eastAsia="en-US"/>
        </w:rPr>
      </w:pPr>
      <w:r w:rsidRPr="006F2CA2">
        <w:rPr>
          <w:rFonts w:ascii="Times New Roman" w:hAnsi="Times New Roman"/>
          <w:lang w:val="en-GB" w:eastAsia="en-US"/>
        </w:rPr>
        <w:t>Date of Grant:</w:t>
      </w:r>
      <w:r w:rsidRPr="006F2CA2">
        <w:rPr>
          <w:rFonts w:ascii="Times New Roman" w:hAnsi="Times New Roman"/>
          <w:lang w:val="en-GB" w:eastAsia="en-US"/>
        </w:rPr>
        <w:tab/>
      </w:r>
      <w:r w:rsidRPr="006F2CA2">
        <w:rPr>
          <w:rFonts w:ascii="Times New Roman" w:hAnsi="Times New Roman"/>
          <w:lang w:val="en-GB" w:eastAsia="en-US"/>
        </w:rPr>
        <w:tab/>
      </w:r>
    </w:p>
    <w:p w:rsidR="006F2CA2" w:rsidRPr="006F2CA2" w:rsidRDefault="006F2CA2" w:rsidP="006F2CA2">
      <w:pPr>
        <w:autoSpaceDE w:val="0"/>
        <w:autoSpaceDN w:val="0"/>
        <w:adjustRightInd w:val="0"/>
        <w:spacing w:before="120" w:after="0" w:line="240" w:lineRule="auto"/>
        <w:ind w:left="720"/>
        <w:jc w:val="both"/>
        <w:divId w:val="2116439976"/>
        <w:rPr>
          <w:rFonts w:ascii="Times New Roman" w:hAnsi="Times New Roman" w:cs="Times New Roman"/>
          <w:color w:val="FF0000"/>
          <w:lang w:val="en-GB" w:eastAsia="en-US"/>
        </w:rPr>
      </w:pPr>
      <w:r w:rsidRPr="006F2CA2">
        <w:rPr>
          <w:rFonts w:ascii="Times New Roman" w:hAnsi="Times New Roman"/>
          <w:lang w:val="en-GB" w:eastAsia="en-US"/>
        </w:rPr>
        <w:t>Grant Issued By:</w:t>
      </w:r>
      <w:r w:rsidRPr="006F2CA2">
        <w:rPr>
          <w:rFonts w:ascii="Times New Roman" w:hAnsi="Times New Roman"/>
          <w:lang w:val="en-GB" w:eastAsia="en-US"/>
        </w:rPr>
        <w:tab/>
      </w:r>
      <w:r w:rsidRPr="006F2CA2">
        <w:rPr>
          <w:rFonts w:ascii="Times New Roman" w:hAnsi="Times New Roman"/>
          <w:lang w:val="en-GB" w:eastAsia="en-US"/>
        </w:rPr>
        <w:tab/>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spacing w:before="120" w:after="0"/>
        <w:jc w:val="both"/>
        <w:divId w:val="2116439976"/>
        <w:rPr>
          <w:rFonts w:ascii="Times New Roman" w:hAnsi="Times New Roman" w:cs="Times New Roman"/>
          <w:lang w:val="en-GB" w:eastAsia="en-US"/>
        </w:rPr>
      </w:pPr>
    </w:p>
    <w:p w:rsidR="006F2CA2" w:rsidRPr="006F2CA2" w:rsidRDefault="006F2CA2" w:rsidP="006F2CA2">
      <w:pPr>
        <w:spacing w:before="120" w:after="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w:t>
      </w:r>
      <w:r w:rsidRPr="006F2CA2">
        <w:rPr>
          <w:rFonts w:ascii="Times New Roman" w:hAnsi="Times New Roman" w:cs="Times New Roman"/>
          <w:i/>
          <w:iCs/>
          <w:lang w:val="en-GB" w:eastAsia="en-US"/>
        </w:rPr>
        <w:t>e</w:t>
      </w:r>
      <w:r w:rsidRPr="006F2CA2">
        <w:rPr>
          <w:rFonts w:ascii="Times New Roman" w:hAnsi="Times New Roman" w:cs="Times New Roman"/>
          <w:lang w:val="en-GB" w:eastAsia="en-US"/>
        </w:rPr>
        <w:t xml:space="preserve">) </w:t>
      </w:r>
      <w:r w:rsidRPr="006F2CA2">
        <w:rPr>
          <w:rFonts w:ascii="Times New Roman" w:hAnsi="Times New Roman" w:cs="Times New Roman"/>
          <w:i/>
          <w:iCs/>
          <w:lang w:val="en-GB" w:eastAsia="en-US"/>
        </w:rPr>
        <w:t>Administration by a trust company</w:t>
      </w:r>
      <w:r w:rsidRPr="006F2CA2">
        <w:rPr>
          <w:rFonts w:ascii="Times New Roman" w:hAnsi="Times New Roman" w:cs="Times New Roman"/>
          <w:lang w:val="en-GB" w:eastAsia="en-US"/>
        </w:rPr>
        <w:t>.</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Proceed as in (</w:t>
      </w:r>
      <w:r w:rsidRPr="006F2CA2">
        <w:rPr>
          <w:rFonts w:ascii="Times New Roman" w:eastAsia="Calibri" w:hAnsi="Times New Roman" w:cs="Times New Roman"/>
          <w:i/>
          <w:iCs/>
          <w:color w:val="000000"/>
          <w:lang w:val="en-GB" w:eastAsia="en-US"/>
        </w:rPr>
        <w:t>b</w:t>
      </w:r>
      <w:r w:rsidRPr="006F2CA2">
        <w:rPr>
          <w:rFonts w:ascii="Times New Roman" w:eastAsia="Calibri" w:hAnsi="Times New Roman" w:cs="Times New Roman"/>
          <w:color w:val="000000"/>
          <w:lang w:val="en-GB" w:eastAsia="en-US"/>
        </w:rPr>
        <w:t xml:space="preserve">) above but replace Section B with the following – </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120" w:after="0"/>
        <w:jc w:val="both"/>
        <w:divId w:val="2116439976"/>
        <w:rPr>
          <w:rFonts w:ascii="Times New Roman" w:hAnsi="Times New Roman" w:cs="Times New Roman"/>
          <w:b/>
          <w:u w:val="single"/>
          <w:lang w:val="en-GB" w:eastAsia="en-US"/>
        </w:rPr>
      </w:pPr>
      <w:r w:rsidRPr="006F2CA2">
        <w:rPr>
          <w:rFonts w:ascii="Times New Roman" w:hAnsi="Times New Roman" w:cs="Times New Roman"/>
          <w:b/>
          <w:u w:val="single"/>
          <w:lang w:val="en-GB" w:eastAsia="en-US"/>
        </w:rPr>
        <w:t>(B) Particulars of Applicant(s):</w:t>
      </w:r>
    </w:p>
    <w:p w:rsidR="006F2CA2" w:rsidRPr="006F2CA2" w:rsidRDefault="006F2CA2" w:rsidP="006F2CA2">
      <w:pPr>
        <w:autoSpaceDE w:val="0"/>
        <w:autoSpaceDN w:val="0"/>
        <w:adjustRightInd w:val="0"/>
        <w:spacing w:before="120" w:after="0"/>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particulars of the Applicant(s) are as follows: </w:t>
      </w:r>
    </w:p>
    <w:p w:rsidR="006F2CA2" w:rsidRPr="006F2CA2" w:rsidRDefault="006F2CA2" w:rsidP="006F2CA2">
      <w:pPr>
        <w:autoSpaceDE w:val="0"/>
        <w:autoSpaceDN w:val="0"/>
        <w:adjustRightInd w:val="0"/>
        <w:spacing w:before="120" w:after="0"/>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Name:</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r w:rsidRPr="006F2CA2">
        <w:rPr>
          <w:rFonts w:ascii="Times New Roman" w:hAnsi="Times New Roman" w:cs="Times New Roman"/>
          <w:color w:val="FF0000"/>
          <w:lang w:val="en-GB" w:eastAsia="en-US"/>
        </w:rPr>
        <w:tab/>
      </w:r>
      <w:r w:rsidRPr="006F2CA2">
        <w:rPr>
          <w:rFonts w:ascii="Times New Roman" w:hAnsi="Times New Roman" w:cs="Times New Roman"/>
          <w:color w:val="FF0000"/>
          <w:lang w:val="en-GB" w:eastAsia="en-US"/>
        </w:rPr>
        <w:tab/>
      </w:r>
    </w:p>
    <w:p w:rsidR="006F2CA2" w:rsidRPr="006F2CA2" w:rsidRDefault="006F2CA2" w:rsidP="006F2CA2">
      <w:pPr>
        <w:autoSpaceDE w:val="0"/>
        <w:autoSpaceDN w:val="0"/>
        <w:adjustRightInd w:val="0"/>
        <w:spacing w:before="0" w:after="0"/>
        <w:ind w:firstLine="36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UEN: </w:t>
      </w:r>
      <w:r w:rsidRPr="006F2CA2">
        <w:rPr>
          <w:rFonts w:ascii="Times New Roman" w:eastAsia="Calibri" w:hAnsi="Times New Roman" w:cs="Times New Roman"/>
          <w:color w:val="000000"/>
          <w:lang w:val="en-GB" w:eastAsia="en-US"/>
        </w:rPr>
        <w:tab/>
      </w:r>
    </w:p>
    <w:p w:rsidR="006F2CA2" w:rsidRPr="006F2CA2" w:rsidRDefault="006F2CA2" w:rsidP="006F2CA2">
      <w:pPr>
        <w:autoSpaceDE w:val="0"/>
        <w:autoSpaceDN w:val="0"/>
        <w:adjustRightInd w:val="0"/>
        <w:spacing w:before="0" w:after="0"/>
        <w:ind w:firstLine="36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Registered Office Address: </w:t>
      </w:r>
      <w:r w:rsidRPr="006F2CA2">
        <w:rPr>
          <w:rFonts w:ascii="Times New Roman" w:eastAsia="Calibri" w:hAnsi="Times New Roman" w:cs="Times New Roman"/>
          <w:color w:val="000000"/>
          <w:lang w:val="en-GB" w:eastAsia="en-US"/>
        </w:rPr>
        <w:tab/>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ind w:firstLine="36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Name of Authorised Officer: </w:t>
      </w:r>
      <w:r w:rsidRPr="006F2CA2">
        <w:rPr>
          <w:rFonts w:ascii="Times New Roman" w:eastAsia="Calibri" w:hAnsi="Times New Roman" w:cs="Times New Roman"/>
          <w:color w:val="000000"/>
          <w:lang w:val="en-GB" w:eastAsia="en-US"/>
        </w:rPr>
        <w:tab/>
      </w:r>
    </w:p>
    <w:p w:rsidR="006F2CA2" w:rsidRPr="006F2CA2" w:rsidRDefault="006F2CA2" w:rsidP="006F2CA2">
      <w:pPr>
        <w:autoSpaceDE w:val="0"/>
        <w:autoSpaceDN w:val="0"/>
        <w:adjustRightInd w:val="0"/>
        <w:spacing w:before="120" w:after="0"/>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ID Number of Authorised Officer: </w:t>
      </w:r>
      <w:r w:rsidRPr="006F2CA2">
        <w:rPr>
          <w:rFonts w:ascii="Times New Roman" w:hAnsi="Times New Roman" w:cs="Times New Roman"/>
          <w:lang w:val="en-GB" w:eastAsia="en-US"/>
        </w:rPr>
        <w:tab/>
      </w:r>
      <w:r w:rsidRPr="006F2CA2">
        <w:rPr>
          <w:rFonts w:ascii="Times New Roman" w:hAnsi="Times New Roman" w:cs="Times New Roman"/>
          <w:lang w:val="en-GB" w:eastAsia="en-US"/>
        </w:rPr>
        <w:tab/>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line="276"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The Applicant is a Trust Company licensed under the Trust Companies Act (Cap. 336). The Applicant company by a resolution of their board of directors have authorised the abovenamed officer to make this Statement and to make, swear and sign the Affidavit in support of the Originating Summons on their behalf. A copy of the resolution under the Seal of the Applicant company is filed with this application.</w:t>
      </w:r>
    </w:p>
    <w:p w:rsidR="006F2CA2" w:rsidRPr="006F2CA2" w:rsidRDefault="006F2CA2" w:rsidP="006F2CA2">
      <w:pPr>
        <w:autoSpaceDE w:val="0"/>
        <w:autoSpaceDN w:val="0"/>
        <w:adjustRightInd w:val="0"/>
        <w:spacing w:before="0" w:after="0" w:line="276" w:lineRule="auto"/>
        <w:jc w:val="both"/>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line="276"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The Applicant company has been authorised in writing by [name], the [relationship and capacity] to apply for Letters of Administration of the estate of the deceased. The written authorisation is filed with this application.</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i/>
          <w:iCs/>
          <w:color w:val="000000"/>
          <w:lang w:val="en-GB" w:eastAsia="en-US"/>
        </w:rPr>
      </w:pPr>
    </w:p>
    <w:p w:rsidR="006F2CA2" w:rsidRPr="006F2CA2" w:rsidRDefault="006F2CA2" w:rsidP="006F2CA2">
      <w:pPr>
        <w:autoSpaceDE w:val="0"/>
        <w:autoSpaceDN w:val="0"/>
        <w:adjustRightInd w:val="0"/>
        <w:spacing w:before="0" w:after="0"/>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i/>
          <w:iCs/>
          <w:color w:val="000000"/>
          <w:lang w:val="en-GB" w:eastAsia="en-US"/>
        </w:rPr>
        <w:t xml:space="preserve">Note: </w:t>
      </w:r>
      <w:r w:rsidRPr="006F2CA2">
        <w:rPr>
          <w:rFonts w:ascii="Times New Roman" w:eastAsia="Calibri" w:hAnsi="Times New Roman" w:cs="Times New Roman"/>
          <w:color w:val="000000"/>
          <w:lang w:val="en-GB" w:eastAsia="en-US"/>
        </w:rPr>
        <w:t xml:space="preserve">In an Application for probate where there is one executor or executrix only named in the Will, he or she should be described as the sole executor or the sole executrix and in an </w:t>
      </w:r>
      <w:r w:rsidRPr="006F2CA2">
        <w:rPr>
          <w:rFonts w:ascii="Times New Roman" w:eastAsia="Calibri" w:hAnsi="Times New Roman" w:cs="Times New Roman"/>
          <w:color w:val="000000"/>
          <w:lang w:val="en-GB" w:eastAsia="en-US"/>
        </w:rPr>
        <w:lastRenderedPageBreak/>
        <w:t xml:space="preserve">Application for Letters of Administration all persons entitled to any part of the estate should be disclosed. </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At — </w:t>
      </w:r>
    </w:p>
    <w:p w:rsidR="006F2CA2" w:rsidRPr="006F2CA2" w:rsidRDefault="006F2CA2" w:rsidP="00C20EF2">
      <w:pPr>
        <w:numPr>
          <w:ilvl w:val="0"/>
          <w:numId w:val="47"/>
        </w:numPr>
        <w:autoSpaceDE w:val="0"/>
        <w:autoSpaceDN w:val="0"/>
        <w:adjustRightInd w:val="0"/>
        <w:spacing w:before="0" w:after="0" w:line="240"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State country e.g. Singapore, Malaysia. </w:t>
      </w:r>
    </w:p>
    <w:p w:rsidR="006F2CA2" w:rsidRPr="006F2CA2" w:rsidRDefault="006F2CA2" w:rsidP="00C20EF2">
      <w:pPr>
        <w:numPr>
          <w:ilvl w:val="0"/>
          <w:numId w:val="47"/>
        </w:numPr>
        <w:autoSpaceDE w:val="0"/>
        <w:autoSpaceDN w:val="0"/>
        <w:adjustRightInd w:val="0"/>
        <w:spacing w:before="0" w:after="0" w:line="240"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Religion e.g. Christian, Buddhist, Hindu, Muslim (if a Muslim state Madzhab to which he belonged). </w:t>
      </w:r>
    </w:p>
    <w:p w:rsidR="006F2CA2" w:rsidRPr="006F2CA2" w:rsidRDefault="006F2CA2" w:rsidP="00C20EF2">
      <w:pPr>
        <w:numPr>
          <w:ilvl w:val="0"/>
          <w:numId w:val="47"/>
        </w:numPr>
        <w:autoSpaceDE w:val="0"/>
        <w:autoSpaceDN w:val="0"/>
        <w:adjustRightInd w:val="0"/>
        <w:spacing w:before="0" w:after="0" w:line="240"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widower, widow, spinster or bachelor. </w:t>
      </w:r>
    </w:p>
    <w:p w:rsidR="006F2CA2" w:rsidRPr="006F2CA2" w:rsidRDefault="006F2CA2" w:rsidP="00C20EF2">
      <w:pPr>
        <w:numPr>
          <w:ilvl w:val="0"/>
          <w:numId w:val="47"/>
        </w:numPr>
        <w:spacing w:before="0" w:after="0" w:line="240" w:lineRule="auto"/>
        <w:contextualSpacing/>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Descriptions to be used where the person applying for Letters of Administration is:</w:t>
      </w:r>
    </w:p>
    <w:tbl>
      <w:tblPr>
        <w:tblW w:w="0" w:type="auto"/>
        <w:tblInd w:w="720" w:type="dxa"/>
        <w:tblBorders>
          <w:top w:val="nil"/>
          <w:left w:val="nil"/>
          <w:bottom w:val="nil"/>
          <w:right w:val="nil"/>
        </w:tblBorders>
        <w:tblLayout w:type="fixed"/>
        <w:tblLook w:val="0000" w:firstRow="0" w:lastRow="0" w:firstColumn="0" w:lastColumn="0" w:noHBand="0" w:noVBand="0"/>
      </w:tblPr>
      <w:tblGrid>
        <w:gridCol w:w="2070"/>
        <w:gridCol w:w="2070"/>
        <w:gridCol w:w="2903"/>
      </w:tblGrid>
      <w:tr w:rsidR="006F2CA2" w:rsidRPr="006F2CA2" w:rsidTr="006F2CA2">
        <w:trPr>
          <w:divId w:val="2116439976"/>
          <w:trHeight w:val="902"/>
        </w:trPr>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widow </w:t>
            </w:r>
          </w:p>
        </w:tc>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widow” or, if the deceased was of a religion allowing polygamy, as “the only lawful widow” or “one of the lawful widows” as the case may be; </w:t>
            </w:r>
          </w:p>
        </w:tc>
      </w:tr>
      <w:tr w:rsidR="006F2CA2" w:rsidRPr="006F2CA2" w:rsidTr="006F2CA2">
        <w:trPr>
          <w:divId w:val="2116439976"/>
          <w:trHeight w:val="109"/>
        </w:trPr>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husband </w:t>
            </w:r>
          </w:p>
        </w:tc>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husband”; </w:t>
            </w:r>
          </w:p>
        </w:tc>
      </w:tr>
      <w:tr w:rsidR="006F2CA2" w:rsidRPr="006F2CA2" w:rsidTr="006F2CA2">
        <w:trPr>
          <w:divId w:val="2116439976"/>
          <w:trHeight w:val="267"/>
        </w:trPr>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father </w:t>
            </w:r>
          </w:p>
        </w:tc>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father and next-of-kin”; </w:t>
            </w:r>
          </w:p>
        </w:tc>
      </w:tr>
      <w:tr w:rsidR="006F2CA2" w:rsidRPr="006F2CA2" w:rsidTr="006F2CA2">
        <w:trPr>
          <w:divId w:val="2116439976"/>
          <w:trHeight w:val="427"/>
        </w:trPr>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mother </w:t>
            </w:r>
          </w:p>
        </w:tc>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mother and next-of-kin” or “the lawful mother and only next-of-kin”; </w:t>
            </w:r>
          </w:p>
        </w:tc>
      </w:tr>
      <w:tr w:rsidR="006F2CA2" w:rsidRPr="006F2CA2" w:rsidTr="006F2CA2">
        <w:trPr>
          <w:divId w:val="2116439976"/>
          <w:trHeight w:val="585"/>
        </w:trPr>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child </w:t>
            </w:r>
          </w:p>
        </w:tc>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and only child and only next-of-kin” or “one of the lawful children and next-of-kin”; </w:t>
            </w:r>
          </w:p>
        </w:tc>
      </w:tr>
      <w:tr w:rsidR="006F2CA2" w:rsidRPr="006F2CA2" w:rsidTr="006F2CA2">
        <w:trPr>
          <w:divId w:val="2116439976"/>
          <w:trHeight w:val="109"/>
        </w:trPr>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brother </w:t>
            </w:r>
          </w:p>
        </w:tc>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brother”; </w:t>
            </w:r>
          </w:p>
        </w:tc>
      </w:tr>
      <w:tr w:rsidR="006F2CA2" w:rsidRPr="006F2CA2" w:rsidTr="006F2CA2">
        <w:trPr>
          <w:divId w:val="2116439976"/>
          <w:trHeight w:val="743"/>
        </w:trPr>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sister </w:t>
            </w:r>
          </w:p>
        </w:tc>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sister”; the brother or sister shall further be described as “one of the next-of-kin” or the “only next-of-kin”; </w:t>
            </w:r>
          </w:p>
        </w:tc>
      </w:tr>
      <w:tr w:rsidR="006F2CA2" w:rsidRPr="006F2CA2" w:rsidTr="006F2CA2">
        <w:trPr>
          <w:divId w:val="2116439976"/>
          <w:trHeight w:val="267"/>
        </w:trPr>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nephew </w:t>
            </w:r>
          </w:p>
        </w:tc>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nephew” and “one of the” or “only next-of-kin”; </w:t>
            </w:r>
          </w:p>
        </w:tc>
      </w:tr>
      <w:tr w:rsidR="006F2CA2" w:rsidRPr="006F2CA2" w:rsidTr="006F2CA2">
        <w:trPr>
          <w:divId w:val="2116439976"/>
          <w:trHeight w:val="1854"/>
        </w:trPr>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a niece </w:t>
            </w:r>
          </w:p>
        </w:tc>
        <w:tc>
          <w:tcPr>
            <w:tcW w:w="2070"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“the lawful niece” and “one of the” or “only next-of-kin”; if a brother or sister is living and the nephew or niece being the child of a brother or sister of the intestate who died in his lifetime applies for administration, he or she </w:t>
            </w:r>
            <w:r w:rsidRPr="006F2CA2">
              <w:rPr>
                <w:rFonts w:ascii="Times New Roman" w:eastAsia="Calibri" w:hAnsi="Times New Roman" w:cs="Times New Roman"/>
                <w:color w:val="000000"/>
                <w:lang w:val="en-GB" w:eastAsia="en-US"/>
              </w:rPr>
              <w:lastRenderedPageBreak/>
              <w:t xml:space="preserve">shall be described as “one of the persons entitled in distribution to the estate and effects of the deceased”; </w:t>
            </w:r>
          </w:p>
        </w:tc>
      </w:tr>
      <w:tr w:rsidR="006F2CA2" w:rsidRPr="006F2CA2" w:rsidTr="006F2CA2">
        <w:trPr>
          <w:divId w:val="2116439976"/>
          <w:trHeight w:val="1854"/>
        </w:trPr>
        <w:tc>
          <w:tcPr>
            <w:tcW w:w="2070" w:type="dxa"/>
            <w:tcBorders>
              <w:left w:val="nil"/>
              <w:bottom w:val="nil"/>
            </w:tcBorders>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lastRenderedPageBreak/>
              <w:t xml:space="preserve">a grandparent </w:t>
            </w:r>
          </w:p>
        </w:tc>
        <w:tc>
          <w:tcPr>
            <w:tcW w:w="2070" w:type="dxa"/>
            <w:tcBorders>
              <w:bottom w:val="nil"/>
            </w:tcBorders>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p>
        </w:tc>
        <w:tc>
          <w:tcPr>
            <w:tcW w:w="2903" w:type="dxa"/>
            <w:tcBorders>
              <w:bottom w:val="nil"/>
              <w:right w:val="nil"/>
            </w:tcBorders>
          </w:tcPr>
          <w:p w:rsidR="006F2CA2" w:rsidRPr="006F2CA2" w:rsidRDefault="006F2CA2" w:rsidP="006F2CA2">
            <w:pPr>
              <w:autoSpaceDE w:val="0"/>
              <w:autoSpaceDN w:val="0"/>
              <w:adjustRightInd w:val="0"/>
              <w:spacing w:before="0" w:after="0" w:line="276" w:lineRule="auto"/>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grandchild, cousin, etc., shall be described as “lawful” and “one of the next-of-kin” or “only next-of-kin”. </w:t>
            </w:r>
          </w:p>
        </w:tc>
      </w:tr>
    </w:tbl>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C20EF2">
      <w:pPr>
        <w:numPr>
          <w:ilvl w:val="0"/>
          <w:numId w:val="47"/>
        </w:numPr>
        <w:autoSpaceDE w:val="0"/>
        <w:autoSpaceDN w:val="0"/>
        <w:adjustRightInd w:val="0"/>
        <w:spacing w:before="0" w:after="0" w:line="240"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His only or one of the lawful widows (or her lawful husband) and state the next-of-kin (in case of children state name, sex, and age or date of birth). </w:t>
      </w:r>
    </w:p>
    <w:p w:rsidR="006F2CA2" w:rsidRPr="006F2CA2" w:rsidRDefault="006F2CA2" w:rsidP="00C20EF2">
      <w:pPr>
        <w:numPr>
          <w:ilvl w:val="0"/>
          <w:numId w:val="47"/>
        </w:numPr>
        <w:autoSpaceDE w:val="0"/>
        <w:autoSpaceDN w:val="0"/>
        <w:adjustRightInd w:val="0"/>
        <w:spacing w:before="0" w:after="0" w:line="240"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Set out the minority or life interest stating the name and interest of each minor entitled. </w:t>
      </w:r>
    </w:p>
    <w:p w:rsidR="006F2CA2" w:rsidRPr="006F2CA2" w:rsidRDefault="006F2CA2" w:rsidP="00C20EF2">
      <w:pPr>
        <w:numPr>
          <w:ilvl w:val="0"/>
          <w:numId w:val="47"/>
        </w:numPr>
        <w:autoSpaceDE w:val="0"/>
        <w:autoSpaceDN w:val="0"/>
        <w:adjustRightInd w:val="0"/>
        <w:spacing w:before="0" w:after="0" w:line="240" w:lineRule="auto"/>
        <w:jc w:val="both"/>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State relationship, if any, to deceased. </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f</w:t>
      </w: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 xml:space="preserve">For Resealing in the Family Division of the High Court. </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120" w:after="0" w:line="240" w:lineRule="auto"/>
        <w:jc w:val="both"/>
        <w:divId w:val="2116439976"/>
        <w:rPr>
          <w:rFonts w:ascii="Times New Roman" w:hAnsi="Times New Roman"/>
          <w:b/>
          <w:lang w:val="en-GB" w:eastAsia="en-US"/>
        </w:rPr>
      </w:pPr>
      <w:r w:rsidRPr="006F2CA2">
        <w:rPr>
          <w:rFonts w:ascii="Times New Roman" w:hAnsi="Times New Roman"/>
          <w:b/>
          <w:lang w:val="en-GB" w:eastAsia="en-US"/>
        </w:rPr>
        <w:t xml:space="preserve">(A) </w:t>
      </w:r>
      <w:r w:rsidRPr="006F2CA2">
        <w:rPr>
          <w:rFonts w:ascii="Times New Roman" w:hAnsi="Times New Roman"/>
          <w:b/>
          <w:u w:val="single"/>
          <w:lang w:val="en-GB" w:eastAsia="en-US"/>
        </w:rPr>
        <w:t>Particulars of Deceased:</w:t>
      </w:r>
    </w:p>
    <w:p w:rsidR="006F2CA2" w:rsidRPr="006F2CA2" w:rsidRDefault="006F2CA2" w:rsidP="006F2CA2">
      <w:pPr>
        <w:autoSpaceDE w:val="0"/>
        <w:autoSpaceDN w:val="0"/>
        <w:adjustRightInd w:val="0"/>
        <w:spacing w:before="120" w:after="0" w:line="240" w:lineRule="auto"/>
        <w:ind w:firstLine="36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particulars of the Deceased are as follows: </w:t>
      </w:r>
    </w:p>
    <w:p w:rsidR="006F2CA2" w:rsidRPr="006F2CA2" w:rsidRDefault="006F2CA2" w:rsidP="00C20EF2">
      <w:pPr>
        <w:numPr>
          <w:ilvl w:val="0"/>
          <w:numId w:val="48"/>
        </w:numPr>
        <w:tabs>
          <w:tab w:val="num" w:pos="700"/>
        </w:tabs>
        <w:autoSpaceDE w:val="0"/>
        <w:autoSpaceDN w:val="0"/>
        <w:adjustRightInd w:val="0"/>
        <w:spacing w:before="0" w:after="0" w:line="240" w:lineRule="auto"/>
        <w:ind w:left="700" w:hanging="358"/>
        <w:jc w:val="both"/>
        <w:divId w:val="2116439976"/>
        <w:rPr>
          <w:rFonts w:ascii="Times New Roman" w:hAnsi="Times New Roman"/>
          <w:lang w:val="en-GB" w:eastAsia="en-US"/>
        </w:rPr>
      </w:pPr>
      <w:r w:rsidRPr="006F2CA2">
        <w:rPr>
          <w:rFonts w:ascii="Times New Roman" w:hAnsi="Times New Roman"/>
          <w:lang w:val="en-GB" w:eastAsia="en-US"/>
        </w:rPr>
        <w:t>Name:</w:t>
      </w:r>
      <w:r w:rsidRPr="006F2CA2">
        <w:rPr>
          <w:rFonts w:ascii="Times New Roman" w:hAnsi="Times New Roman"/>
          <w:lang w:val="en-GB" w:eastAsia="en-US"/>
        </w:rPr>
        <w:tab/>
      </w:r>
      <w:r w:rsidRPr="006F2CA2">
        <w:rPr>
          <w:rFonts w:ascii="Times New Roman" w:hAnsi="Times New Roman"/>
          <w:lang w:val="en-GB" w:eastAsia="en-US"/>
        </w:rPr>
        <w:tab/>
      </w:r>
      <w:r w:rsidRPr="006F2CA2">
        <w:rPr>
          <w:rFonts w:ascii="Times New Roman" w:hAnsi="Times New Roman"/>
          <w:lang w:val="en-GB" w:eastAsia="en-US"/>
        </w:rPr>
        <w:tab/>
      </w:r>
    </w:p>
    <w:p w:rsidR="006F2CA2" w:rsidRPr="006F2CA2" w:rsidRDefault="006F2CA2" w:rsidP="00C20EF2">
      <w:pPr>
        <w:numPr>
          <w:ilvl w:val="0"/>
          <w:numId w:val="48"/>
        </w:numPr>
        <w:tabs>
          <w:tab w:val="num" w:pos="700"/>
        </w:tabs>
        <w:autoSpaceDE w:val="0"/>
        <w:autoSpaceDN w:val="0"/>
        <w:adjustRightInd w:val="0"/>
        <w:spacing w:before="0" w:after="0" w:line="240" w:lineRule="auto"/>
        <w:ind w:left="700" w:hanging="358"/>
        <w:jc w:val="both"/>
        <w:divId w:val="2116439976"/>
        <w:rPr>
          <w:rFonts w:ascii="Times New Roman" w:hAnsi="Times New Roman"/>
          <w:lang w:val="en-GB" w:eastAsia="en-US"/>
        </w:rPr>
      </w:pPr>
      <w:r w:rsidRPr="006F2CA2">
        <w:rPr>
          <w:rFonts w:ascii="Times New Roman" w:hAnsi="Times New Roman"/>
          <w:lang w:val="en-GB" w:eastAsia="en-US"/>
        </w:rPr>
        <w:t>ID Number:</w:t>
      </w:r>
      <w:r w:rsidRPr="006F2CA2">
        <w:rPr>
          <w:rFonts w:ascii="Times New Roman" w:hAnsi="Times New Roman"/>
          <w:lang w:val="en-GB" w:eastAsia="en-US"/>
        </w:rPr>
        <w:tab/>
      </w:r>
      <w:r w:rsidRPr="006F2CA2">
        <w:rPr>
          <w:rFonts w:ascii="Times New Roman" w:hAnsi="Times New Roman"/>
          <w:lang w:val="en-GB" w:eastAsia="en-US"/>
        </w:rPr>
        <w:tab/>
      </w:r>
    </w:p>
    <w:p w:rsidR="006F2CA2" w:rsidRPr="006F2CA2" w:rsidRDefault="006F2CA2" w:rsidP="00C20EF2">
      <w:pPr>
        <w:numPr>
          <w:ilvl w:val="0"/>
          <w:numId w:val="48"/>
        </w:numPr>
        <w:tabs>
          <w:tab w:val="num" w:pos="700"/>
        </w:tabs>
        <w:autoSpaceDE w:val="0"/>
        <w:autoSpaceDN w:val="0"/>
        <w:adjustRightInd w:val="0"/>
        <w:spacing w:before="0" w:after="0" w:line="240" w:lineRule="auto"/>
        <w:ind w:left="700" w:hanging="358"/>
        <w:jc w:val="both"/>
        <w:divId w:val="2116439976"/>
        <w:rPr>
          <w:rFonts w:ascii="Times New Roman" w:hAnsi="Times New Roman"/>
          <w:lang w:val="en-GB" w:eastAsia="en-US"/>
        </w:rPr>
      </w:pPr>
      <w:r w:rsidRPr="006F2CA2">
        <w:rPr>
          <w:rFonts w:ascii="Times New Roman" w:hAnsi="Times New Roman"/>
          <w:lang w:val="en-GB" w:eastAsia="en-US"/>
        </w:rPr>
        <w:t>Address:</w:t>
      </w:r>
    </w:p>
    <w:p w:rsidR="006F2CA2" w:rsidRPr="006F2CA2" w:rsidRDefault="006F2CA2" w:rsidP="00C20EF2">
      <w:pPr>
        <w:numPr>
          <w:ilvl w:val="0"/>
          <w:numId w:val="48"/>
        </w:numPr>
        <w:tabs>
          <w:tab w:val="num" w:pos="700"/>
        </w:tabs>
        <w:autoSpaceDE w:val="0"/>
        <w:autoSpaceDN w:val="0"/>
        <w:adjustRightInd w:val="0"/>
        <w:spacing w:before="0" w:after="0" w:line="240" w:lineRule="auto"/>
        <w:ind w:left="700" w:hanging="358"/>
        <w:jc w:val="both"/>
        <w:divId w:val="2116439976"/>
        <w:rPr>
          <w:rFonts w:ascii="Times New Roman" w:hAnsi="Times New Roman"/>
          <w:lang w:val="en-GB" w:eastAsia="en-US"/>
        </w:rPr>
      </w:pPr>
      <w:r w:rsidRPr="006F2CA2">
        <w:rPr>
          <w:rFonts w:ascii="Times New Roman" w:hAnsi="Times New Roman"/>
          <w:lang w:val="en-GB" w:eastAsia="en-US"/>
        </w:rPr>
        <w:t>Date of Death:</w:t>
      </w:r>
      <w:r w:rsidRPr="006F2CA2">
        <w:rPr>
          <w:rFonts w:ascii="Times New Roman" w:hAnsi="Times New Roman"/>
          <w:lang w:val="en-GB" w:eastAsia="en-US"/>
        </w:rPr>
        <w:tab/>
      </w:r>
      <w:r w:rsidRPr="006F2CA2">
        <w:rPr>
          <w:rFonts w:ascii="Times New Roman" w:hAnsi="Times New Roman"/>
          <w:lang w:val="en-GB" w:eastAsia="en-US"/>
        </w:rPr>
        <w:tab/>
      </w:r>
    </w:p>
    <w:p w:rsidR="006F2CA2" w:rsidRPr="006F2CA2" w:rsidRDefault="006F2CA2" w:rsidP="00C20EF2">
      <w:pPr>
        <w:numPr>
          <w:ilvl w:val="0"/>
          <w:numId w:val="48"/>
        </w:numPr>
        <w:tabs>
          <w:tab w:val="num" w:pos="700"/>
        </w:tabs>
        <w:autoSpaceDE w:val="0"/>
        <w:autoSpaceDN w:val="0"/>
        <w:adjustRightInd w:val="0"/>
        <w:spacing w:before="0" w:after="0" w:line="240" w:lineRule="auto"/>
        <w:ind w:left="700" w:hanging="358"/>
        <w:jc w:val="both"/>
        <w:divId w:val="2116439976"/>
        <w:rPr>
          <w:rFonts w:ascii="Times New Roman" w:hAnsi="Times New Roman"/>
          <w:lang w:val="en-GB" w:eastAsia="en-US"/>
        </w:rPr>
      </w:pPr>
      <w:r w:rsidRPr="006F2CA2">
        <w:rPr>
          <w:rFonts w:ascii="Times New Roman" w:hAnsi="Times New Roman"/>
          <w:lang w:val="en-GB" w:eastAsia="en-US"/>
        </w:rPr>
        <w:t>Domicile:</w:t>
      </w:r>
      <w:r w:rsidRPr="006F2CA2">
        <w:rPr>
          <w:rFonts w:ascii="Times New Roman" w:hAnsi="Times New Roman"/>
          <w:lang w:val="en-GB" w:eastAsia="en-US"/>
        </w:rPr>
        <w:tab/>
      </w:r>
      <w:r w:rsidRPr="006F2CA2">
        <w:rPr>
          <w:rFonts w:ascii="Times New Roman" w:hAnsi="Times New Roman"/>
          <w:lang w:val="en-GB" w:eastAsia="en-US"/>
        </w:rPr>
        <w:tab/>
      </w:r>
    </w:p>
    <w:p w:rsidR="006F2CA2" w:rsidRPr="006F2CA2" w:rsidRDefault="006F2CA2" w:rsidP="00C20EF2">
      <w:pPr>
        <w:numPr>
          <w:ilvl w:val="0"/>
          <w:numId w:val="48"/>
        </w:numPr>
        <w:tabs>
          <w:tab w:val="num" w:pos="700"/>
        </w:tabs>
        <w:autoSpaceDE w:val="0"/>
        <w:autoSpaceDN w:val="0"/>
        <w:adjustRightInd w:val="0"/>
        <w:spacing w:before="0" w:after="0" w:line="240" w:lineRule="auto"/>
        <w:ind w:left="700" w:hanging="358"/>
        <w:jc w:val="both"/>
        <w:divId w:val="2116439976"/>
        <w:rPr>
          <w:rFonts w:ascii="Times New Roman" w:hAnsi="Times New Roman"/>
          <w:lang w:val="en-GB" w:eastAsia="en-US"/>
        </w:rPr>
      </w:pPr>
      <w:r w:rsidRPr="006F2CA2">
        <w:rPr>
          <w:rFonts w:ascii="Times New Roman" w:hAnsi="Times New Roman"/>
          <w:lang w:val="en-GB" w:eastAsia="en-US"/>
        </w:rPr>
        <w:t>Marital Status:</w:t>
      </w:r>
      <w:r w:rsidRPr="006F2CA2">
        <w:rPr>
          <w:rFonts w:ascii="Times New Roman" w:hAnsi="Times New Roman"/>
          <w:lang w:val="en-GB" w:eastAsia="en-US"/>
        </w:rPr>
        <w:tab/>
      </w:r>
      <w:r w:rsidRPr="006F2CA2">
        <w:rPr>
          <w:rFonts w:ascii="Times New Roman" w:hAnsi="Times New Roman"/>
          <w:lang w:val="en-GB" w:eastAsia="en-US"/>
        </w:rPr>
        <w:tab/>
      </w:r>
    </w:p>
    <w:p w:rsidR="006F2CA2" w:rsidRPr="006F2CA2" w:rsidRDefault="006F2CA2" w:rsidP="00C20EF2">
      <w:pPr>
        <w:numPr>
          <w:ilvl w:val="0"/>
          <w:numId w:val="48"/>
        </w:numPr>
        <w:tabs>
          <w:tab w:val="num" w:pos="700"/>
        </w:tabs>
        <w:autoSpaceDE w:val="0"/>
        <w:autoSpaceDN w:val="0"/>
        <w:adjustRightInd w:val="0"/>
        <w:spacing w:before="0" w:after="0" w:line="240" w:lineRule="auto"/>
        <w:ind w:left="700" w:hanging="358"/>
        <w:jc w:val="both"/>
        <w:divId w:val="2116439976"/>
        <w:rPr>
          <w:rFonts w:ascii="Times New Roman" w:hAnsi="Times New Roman"/>
          <w:lang w:val="en-GB" w:eastAsia="en-US"/>
        </w:rPr>
      </w:pPr>
      <w:r w:rsidRPr="006F2CA2">
        <w:rPr>
          <w:rFonts w:ascii="Times New Roman" w:hAnsi="Times New Roman"/>
          <w:lang w:val="en-GB" w:eastAsia="en-US"/>
        </w:rPr>
        <w:t>Gender:</w:t>
      </w:r>
      <w:r w:rsidRPr="006F2CA2">
        <w:rPr>
          <w:rFonts w:ascii="Times New Roman" w:hAnsi="Times New Roman"/>
          <w:lang w:val="en-GB" w:eastAsia="en-US"/>
        </w:rPr>
        <w:tab/>
      </w:r>
      <w:r w:rsidRPr="006F2CA2">
        <w:rPr>
          <w:rFonts w:ascii="Times New Roman" w:hAnsi="Times New Roman"/>
          <w:lang w:val="en-GB" w:eastAsia="en-US"/>
        </w:rPr>
        <w:tab/>
      </w:r>
      <w:r w:rsidRPr="006F2CA2">
        <w:rPr>
          <w:rFonts w:ascii="Times New Roman" w:hAnsi="Times New Roman"/>
          <w:lang w:val="en-GB" w:eastAsia="en-US"/>
        </w:rPr>
        <w:tab/>
      </w:r>
    </w:p>
    <w:p w:rsidR="006F2CA2" w:rsidRPr="006F2CA2" w:rsidRDefault="006F2CA2" w:rsidP="006F2CA2">
      <w:pPr>
        <w:autoSpaceDE w:val="0"/>
        <w:autoSpaceDN w:val="0"/>
        <w:adjustRightInd w:val="0"/>
        <w:spacing w:before="120" w:after="0" w:line="240" w:lineRule="auto"/>
        <w:jc w:val="both"/>
        <w:divId w:val="2116439976"/>
        <w:rPr>
          <w:rFonts w:ascii="Times New Roman" w:hAnsi="Times New Roman"/>
          <w:b/>
          <w:lang w:val="en-GB" w:eastAsia="en-US"/>
        </w:rPr>
      </w:pPr>
    </w:p>
    <w:p w:rsidR="006F2CA2" w:rsidRPr="006F2CA2" w:rsidRDefault="006F2CA2" w:rsidP="006F2CA2">
      <w:pPr>
        <w:autoSpaceDE w:val="0"/>
        <w:autoSpaceDN w:val="0"/>
        <w:adjustRightInd w:val="0"/>
        <w:spacing w:before="120" w:after="0" w:line="240" w:lineRule="auto"/>
        <w:jc w:val="both"/>
        <w:divId w:val="2116439976"/>
        <w:rPr>
          <w:rFonts w:ascii="Times New Roman" w:hAnsi="Times New Roman"/>
          <w:b/>
          <w:lang w:val="en-GB" w:eastAsia="en-US"/>
        </w:rPr>
      </w:pPr>
      <w:r w:rsidRPr="006F2CA2">
        <w:rPr>
          <w:rFonts w:ascii="Times New Roman" w:hAnsi="Times New Roman"/>
          <w:b/>
          <w:lang w:val="en-GB" w:eastAsia="en-US"/>
        </w:rPr>
        <w:t xml:space="preserve">(B) </w:t>
      </w:r>
      <w:r w:rsidRPr="006F2CA2">
        <w:rPr>
          <w:rFonts w:ascii="Times New Roman" w:hAnsi="Times New Roman"/>
          <w:b/>
          <w:u w:val="single"/>
          <w:lang w:val="en-GB" w:eastAsia="en-US"/>
        </w:rPr>
        <w:t>Particulars of Applicant(s):</w:t>
      </w:r>
    </w:p>
    <w:p w:rsidR="006F2CA2" w:rsidRPr="006F2CA2" w:rsidRDefault="006F2CA2" w:rsidP="006F2CA2">
      <w:pPr>
        <w:autoSpaceDE w:val="0"/>
        <w:autoSpaceDN w:val="0"/>
        <w:adjustRightInd w:val="0"/>
        <w:spacing w:before="120" w:after="0" w:line="240" w:lineRule="auto"/>
        <w:ind w:firstLine="30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The particulars of the Applicant(s) are as follows: </w:t>
      </w:r>
    </w:p>
    <w:p w:rsidR="006F2CA2" w:rsidRPr="006F2CA2" w:rsidRDefault="006F2CA2" w:rsidP="00C20EF2">
      <w:pPr>
        <w:numPr>
          <w:ilvl w:val="0"/>
          <w:numId w:val="49"/>
        </w:numPr>
        <w:autoSpaceDE w:val="0"/>
        <w:autoSpaceDN w:val="0"/>
        <w:adjustRightInd w:val="0"/>
        <w:spacing w:before="0" w:after="0" w:line="240" w:lineRule="auto"/>
        <w:contextualSpacing/>
        <w:jc w:val="both"/>
        <w:divId w:val="2116439976"/>
        <w:rPr>
          <w:rFonts w:ascii="Times New Roman" w:hAnsi="Times New Roman"/>
          <w:lang w:val="en-GB" w:eastAsia="en-US"/>
        </w:rPr>
      </w:pPr>
      <w:r w:rsidRPr="006F2CA2">
        <w:rPr>
          <w:rFonts w:ascii="Times New Roman" w:hAnsi="Times New Roman"/>
          <w:lang w:val="en-GB" w:eastAsia="en-US"/>
        </w:rPr>
        <w:t>Name:</w:t>
      </w:r>
      <w:r w:rsidRPr="006F2CA2">
        <w:rPr>
          <w:rFonts w:ascii="Times New Roman" w:hAnsi="Times New Roman" w:cs="Times New Roman"/>
          <w:color w:val="FF0000"/>
          <w:lang w:val="en-GB" w:eastAsia="en-US"/>
        </w:rPr>
        <w:t xml:space="preserve"> </w:t>
      </w:r>
      <w:r w:rsidRPr="006F2CA2">
        <w:rPr>
          <w:rFonts w:ascii="Times New Roman" w:hAnsi="Times New Roman" w:cs="Times New Roman"/>
          <w:color w:val="FF0000"/>
          <w:lang w:val="en-GB" w:eastAsia="en-US"/>
        </w:rPr>
        <w:tab/>
      </w:r>
    </w:p>
    <w:p w:rsidR="006F2CA2" w:rsidRPr="006F2CA2" w:rsidRDefault="006F2CA2" w:rsidP="006F2CA2">
      <w:pPr>
        <w:autoSpaceDE w:val="0"/>
        <w:autoSpaceDN w:val="0"/>
        <w:adjustRightInd w:val="0"/>
        <w:spacing w:before="120" w:after="0" w:line="240" w:lineRule="auto"/>
        <w:ind w:left="660"/>
        <w:jc w:val="both"/>
        <w:divId w:val="2116439976"/>
        <w:rPr>
          <w:rFonts w:ascii="Times New Roman" w:hAnsi="Times New Roman"/>
          <w:lang w:val="en-GB" w:eastAsia="en-US"/>
        </w:rPr>
      </w:pPr>
      <w:r w:rsidRPr="006F2CA2">
        <w:rPr>
          <w:rFonts w:ascii="Times New Roman" w:hAnsi="Times New Roman"/>
          <w:lang w:val="en-GB" w:eastAsia="en-US"/>
        </w:rPr>
        <w:t xml:space="preserve">ID Number: </w:t>
      </w:r>
      <w:r w:rsidRPr="006F2CA2">
        <w:rPr>
          <w:rFonts w:ascii="Times New Roman" w:hAnsi="Times New Roman"/>
          <w:lang w:val="en-GB" w:eastAsia="en-US"/>
        </w:rPr>
        <w:tab/>
      </w:r>
      <w:r w:rsidRPr="006F2CA2">
        <w:rPr>
          <w:rFonts w:ascii="Times New Roman" w:hAnsi="Times New Roman"/>
          <w:lang w:val="en-GB" w:eastAsia="en-US"/>
        </w:rPr>
        <w:tab/>
      </w:r>
      <w:r w:rsidRPr="006F2CA2">
        <w:rPr>
          <w:rFonts w:ascii="Times New Roman" w:hAnsi="Times New Roman"/>
          <w:lang w:val="en-GB" w:eastAsia="en-US"/>
        </w:rPr>
        <w:br/>
      </w:r>
      <w:r w:rsidRPr="006F2CA2">
        <w:rPr>
          <w:rFonts w:ascii="Times New Roman" w:hAnsi="Times New Roman"/>
          <w:lang w:val="en-GB" w:eastAsia="en-US"/>
        </w:rPr>
        <w:tab/>
        <w:t xml:space="preserve">Address: </w:t>
      </w:r>
      <w:r w:rsidRPr="006F2CA2">
        <w:rPr>
          <w:rFonts w:ascii="Times New Roman" w:hAnsi="Times New Roman"/>
          <w:lang w:val="en-GB" w:eastAsia="en-US"/>
        </w:rPr>
        <w:tab/>
      </w:r>
      <w:r w:rsidRPr="006F2CA2">
        <w:rPr>
          <w:rFonts w:ascii="Times New Roman" w:hAnsi="Times New Roman"/>
          <w:lang w:val="en-GB" w:eastAsia="en-US"/>
        </w:rPr>
        <w:tab/>
      </w:r>
    </w:p>
    <w:p w:rsidR="006F2CA2" w:rsidRPr="006F2CA2" w:rsidRDefault="006F2CA2" w:rsidP="006F2CA2">
      <w:pPr>
        <w:autoSpaceDE w:val="0"/>
        <w:autoSpaceDN w:val="0"/>
        <w:adjustRightInd w:val="0"/>
        <w:spacing w:before="120" w:after="0" w:line="240" w:lineRule="auto"/>
        <w:jc w:val="both"/>
        <w:divId w:val="2116439976"/>
        <w:rPr>
          <w:rFonts w:ascii="Times New Roman" w:hAnsi="Times New Roman"/>
          <w:lang w:val="en-GB" w:eastAsia="en-US"/>
        </w:rPr>
      </w:pPr>
      <w:r w:rsidRPr="006F2CA2">
        <w:rPr>
          <w:rFonts w:ascii="Times New Roman" w:hAnsi="Times New Roman"/>
          <w:lang w:val="en-GB" w:eastAsia="en-US"/>
        </w:rPr>
        <w:tab/>
        <w:t xml:space="preserve">Gender: </w:t>
      </w:r>
      <w:r w:rsidRPr="006F2CA2">
        <w:rPr>
          <w:rFonts w:ascii="Times New Roman" w:hAnsi="Times New Roman"/>
          <w:lang w:val="en-GB" w:eastAsia="en-US"/>
        </w:rPr>
        <w:tab/>
      </w:r>
      <w:r w:rsidRPr="006F2CA2">
        <w:rPr>
          <w:rFonts w:ascii="Times New Roman" w:hAnsi="Times New Roman"/>
          <w:lang w:val="en-GB" w:eastAsia="en-US"/>
        </w:rPr>
        <w:tab/>
      </w:r>
      <w:r w:rsidRPr="006F2CA2">
        <w:rPr>
          <w:rFonts w:ascii="Times New Roman" w:hAnsi="Times New Roman"/>
          <w:lang w:val="en-GB" w:eastAsia="en-US"/>
        </w:rPr>
        <w:tab/>
      </w:r>
      <w:r w:rsidRPr="006F2CA2">
        <w:rPr>
          <w:rFonts w:ascii="Times New Roman" w:hAnsi="Times New Roman" w:cs="Times New Roman"/>
          <w:color w:val="FF0000"/>
          <w:lang w:val="en-GB" w:eastAsia="en-US"/>
        </w:rPr>
        <w:br/>
      </w:r>
      <w:r w:rsidRPr="006F2CA2">
        <w:rPr>
          <w:rFonts w:ascii="Times New Roman" w:hAnsi="Times New Roman" w:cs="Times New Roman"/>
          <w:color w:val="FF0000"/>
          <w:lang w:val="en-GB" w:eastAsia="en-US"/>
        </w:rPr>
        <w:tab/>
      </w:r>
      <w:r w:rsidRPr="006F2CA2">
        <w:rPr>
          <w:rFonts w:ascii="Times New Roman" w:hAnsi="Times New Roman"/>
          <w:lang w:val="en-GB" w:eastAsia="en-US"/>
        </w:rPr>
        <w:t>Filing Capacity:</w:t>
      </w:r>
      <w:r w:rsidRPr="006F2CA2">
        <w:rPr>
          <w:rFonts w:ascii="Times New Roman" w:hAnsi="Times New Roman"/>
          <w:lang w:val="en-GB" w:eastAsia="en-US"/>
        </w:rPr>
        <w:tab/>
      </w:r>
      <w:r w:rsidRPr="006F2CA2">
        <w:rPr>
          <w:rFonts w:ascii="Times New Roman" w:hAnsi="Times New Roman"/>
          <w:lang w:val="en-GB" w:eastAsia="en-US"/>
        </w:rPr>
        <w:tab/>
      </w:r>
    </w:p>
    <w:p w:rsidR="006F2CA2" w:rsidRPr="006F2CA2" w:rsidRDefault="006F2CA2" w:rsidP="006F2CA2">
      <w:pPr>
        <w:spacing w:before="120" w:after="0" w:line="240" w:lineRule="auto"/>
        <w:ind w:left="720"/>
        <w:jc w:val="both"/>
        <w:divId w:val="2116439976"/>
        <w:rPr>
          <w:rFonts w:ascii="Times New Roman" w:hAnsi="Times New Roman"/>
          <w:lang w:val="en-GB" w:eastAsia="en-US"/>
        </w:rPr>
      </w:pPr>
      <w:r w:rsidRPr="006F2CA2">
        <w:rPr>
          <w:rFonts w:ascii="Times New Roman" w:hAnsi="Times New Roman"/>
          <w:lang w:val="en-GB" w:eastAsia="en-US"/>
        </w:rPr>
        <w:t xml:space="preserve">(Add the following paragraph if the applicant is an attorney – </w:t>
      </w:r>
    </w:p>
    <w:p w:rsidR="006F2CA2" w:rsidRPr="006F2CA2" w:rsidRDefault="006F2CA2" w:rsidP="006F2CA2">
      <w:pPr>
        <w:spacing w:before="120" w:after="0" w:line="240" w:lineRule="auto"/>
        <w:ind w:left="720"/>
        <w:jc w:val="both"/>
        <w:divId w:val="2116439976"/>
        <w:rPr>
          <w:rFonts w:ascii="Times New Roman" w:hAnsi="Times New Roman" w:cs="Times New Roman"/>
          <w:lang w:val="en-GB" w:eastAsia="en-US"/>
        </w:rPr>
      </w:pPr>
      <w:r w:rsidRPr="006F2CA2">
        <w:rPr>
          <w:rFonts w:ascii="Times New Roman" w:hAnsi="Times New Roman"/>
          <w:lang w:val="en-GB" w:eastAsia="en-US"/>
        </w:rPr>
        <w:t>“The Applicants have been duly authorised to make this application. The Power of Attorney has been deposited in the Supreme Court under the provisions of section 48 of the Conveyancing and Law of Property Act (Chapter 61) and a certified true copy is filed with this application. The details of the Power of Attorney are as follows:</w:t>
      </w:r>
      <w:r w:rsidRPr="006F2CA2">
        <w:rPr>
          <w:rFonts w:ascii="Times New Roman" w:hAnsi="Times New Roman" w:cs="Times New Roman"/>
          <w:lang w:val="en-GB" w:eastAsia="en-US"/>
        </w:rPr>
        <w:t xml:space="preserve"> </w:t>
      </w:r>
    </w:p>
    <w:p w:rsidR="006F2CA2" w:rsidRPr="006F2CA2" w:rsidRDefault="006F2CA2" w:rsidP="006F2CA2">
      <w:pPr>
        <w:spacing w:before="120" w:after="0" w:line="240" w:lineRule="auto"/>
        <w:ind w:left="360" w:firstLine="72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Donor’s Name: </w:t>
      </w:r>
    </w:p>
    <w:p w:rsidR="006F2CA2" w:rsidRPr="006F2CA2" w:rsidRDefault="006F2CA2" w:rsidP="006F2CA2">
      <w:pPr>
        <w:spacing w:before="120" w:after="0" w:line="240" w:lineRule="auto"/>
        <w:ind w:left="360" w:firstLine="72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t xml:space="preserve">Date of Power of Attorney: </w:t>
      </w:r>
    </w:p>
    <w:p w:rsidR="006F2CA2" w:rsidRPr="006F2CA2" w:rsidRDefault="006F2CA2" w:rsidP="006F2CA2">
      <w:pPr>
        <w:spacing w:before="120" w:after="0" w:line="240" w:lineRule="auto"/>
        <w:ind w:left="360" w:firstLine="720"/>
        <w:jc w:val="both"/>
        <w:divId w:val="2116439976"/>
        <w:rPr>
          <w:rFonts w:ascii="Times New Roman" w:hAnsi="Times New Roman" w:cs="Times New Roman"/>
          <w:lang w:val="en-GB" w:eastAsia="en-US"/>
        </w:rPr>
      </w:pPr>
      <w:r w:rsidRPr="006F2CA2">
        <w:rPr>
          <w:rFonts w:ascii="Times New Roman" w:hAnsi="Times New Roman" w:cs="Times New Roman"/>
          <w:lang w:val="en-GB" w:eastAsia="en-US"/>
        </w:rPr>
        <w:lastRenderedPageBreak/>
        <w:t xml:space="preserve">Entered No. of Power of Attorney: </w:t>
      </w:r>
      <w:r w:rsidRPr="006F2CA2">
        <w:rPr>
          <w:rFonts w:ascii="Times New Roman" w:hAnsi="Times New Roman" w:cs="Times New Roman"/>
          <w:lang w:val="en-GB" w:eastAsia="en-US"/>
        </w:rPr>
        <w:tab/>
        <w:t>)</w:t>
      </w:r>
    </w:p>
    <w:p w:rsidR="006F2CA2" w:rsidRPr="006F2CA2" w:rsidRDefault="006F2CA2" w:rsidP="006F2CA2">
      <w:pPr>
        <w:autoSpaceDE w:val="0"/>
        <w:autoSpaceDN w:val="0"/>
        <w:adjustRightInd w:val="0"/>
        <w:spacing w:before="120" w:after="0" w:line="240" w:lineRule="auto"/>
        <w:jc w:val="both"/>
        <w:divId w:val="2116439976"/>
        <w:rPr>
          <w:rFonts w:ascii="Times New Roman" w:hAnsi="Times New Roman" w:cs="Times New Roman"/>
          <w:color w:val="FF0000"/>
          <w:sz w:val="26"/>
          <w:szCs w:val="20"/>
          <w:lang w:val="en-GB" w:eastAsia="en-US"/>
        </w:rPr>
      </w:pP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b/>
          <w:color w:val="000000"/>
          <w:u w:val="single"/>
          <w:lang w:val="en-GB" w:eastAsia="en-US"/>
        </w:rPr>
      </w:pPr>
      <w:r w:rsidRPr="006F2CA2">
        <w:rPr>
          <w:rFonts w:ascii="Times New Roman" w:eastAsia="Calibri" w:hAnsi="Times New Roman" w:cs="Times New Roman"/>
          <w:b/>
          <w:color w:val="000000"/>
          <w:lang w:val="en-GB" w:eastAsia="en-US"/>
        </w:rPr>
        <w:t>(C)</w:t>
      </w:r>
      <w:r w:rsidRPr="006F2CA2">
        <w:rPr>
          <w:rFonts w:ascii="Times New Roman" w:eastAsia="Calibri" w:hAnsi="Times New Roman" w:cs="Times New Roman"/>
          <w:b/>
          <w:color w:val="000000"/>
          <w:u w:val="single"/>
          <w:lang w:val="en-GB" w:eastAsia="en-US"/>
        </w:rPr>
        <w:t xml:space="preserve"> Particulars of Foreign Grant &amp; Original Grantee(s):</w:t>
      </w:r>
    </w:p>
    <w:p w:rsidR="006F2CA2" w:rsidRPr="006F2CA2"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The particulars of Foreign Grant and Original Grantee(s) are as follows:</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1.</w:t>
      </w:r>
      <w:r w:rsidRPr="006F2CA2">
        <w:rPr>
          <w:rFonts w:ascii="Times New Roman" w:eastAsia="Calibri" w:hAnsi="Times New Roman" w:cs="Times New Roman"/>
          <w:color w:val="000000"/>
          <w:lang w:val="en-GB" w:eastAsia="en-US"/>
        </w:rPr>
        <w:tab/>
        <w:t xml:space="preserve">Nature of Foreign Grant:   </w:t>
      </w:r>
      <w:r w:rsidRPr="006F2CA2">
        <w:rPr>
          <w:rFonts w:ascii="Times New Roman" w:eastAsia="Calibri" w:hAnsi="Times New Roman" w:cs="Times New Roman"/>
          <w:color w:val="000000"/>
          <w:lang w:val="en-GB" w:eastAsia="en-US"/>
        </w:rPr>
        <w:tab/>
      </w:r>
    </w:p>
    <w:p w:rsidR="006F2CA2" w:rsidRPr="006F2CA2" w:rsidRDefault="006F2CA2" w:rsidP="006F2CA2">
      <w:pPr>
        <w:autoSpaceDE w:val="0"/>
        <w:autoSpaceDN w:val="0"/>
        <w:adjustRightInd w:val="0"/>
        <w:spacing w:before="0" w:after="0"/>
        <w:ind w:left="720" w:hanging="435"/>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2. </w:t>
      </w:r>
      <w:r w:rsidRPr="006F2CA2">
        <w:rPr>
          <w:rFonts w:ascii="Times New Roman" w:eastAsia="Calibri" w:hAnsi="Times New Roman" w:cs="Times New Roman"/>
          <w:color w:val="000000"/>
          <w:lang w:val="en-GB" w:eastAsia="en-US"/>
        </w:rPr>
        <w:tab/>
        <w:t xml:space="preserve">Foreign Grant Description: </w:t>
      </w:r>
      <w:r w:rsidRPr="006F2CA2">
        <w:rPr>
          <w:rFonts w:ascii="Times New Roman" w:eastAsia="Calibri" w:hAnsi="Times New Roman" w:cs="Times New Roman"/>
          <w:color w:val="000000"/>
          <w:lang w:val="en-GB" w:eastAsia="en-US"/>
        </w:rPr>
        <w:tab/>
        <w:t xml:space="preserve">[Select one of the following - </w:t>
      </w:r>
    </w:p>
    <w:tbl>
      <w:tblPr>
        <w:tblW w:w="0" w:type="auto"/>
        <w:tblInd w:w="3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0"/>
        <w:gridCol w:w="4554"/>
      </w:tblGrid>
      <w:tr w:rsidR="006F2CA2" w:rsidRPr="00632015" w:rsidTr="00632015">
        <w:trPr>
          <w:divId w:val="2116439976"/>
        </w:trPr>
        <w:tc>
          <w:tcPr>
            <w:tcW w:w="567" w:type="dxa"/>
            <w:tcBorders>
              <w:top w:val="nil"/>
              <w:left w:val="nil"/>
              <w:bottom w:val="nil"/>
              <w:right w:val="nil"/>
            </w:tcBorders>
            <w:shd w:val="clear" w:color="auto" w:fill="auto"/>
          </w:tcPr>
          <w:p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tc>
        <w:tc>
          <w:tcPr>
            <w:tcW w:w="4739" w:type="dxa"/>
            <w:tcBorders>
              <w:top w:val="nil"/>
              <w:left w:val="nil"/>
              <w:bottom w:val="nil"/>
              <w:right w:val="nil"/>
            </w:tcBorders>
            <w:shd w:val="clear" w:color="auto" w:fill="auto"/>
          </w:tcPr>
          <w:p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632015">
              <w:rPr>
                <w:rFonts w:ascii="Times New Roman" w:eastAsia="Calibri" w:hAnsi="Times New Roman" w:cs="Times New Roman"/>
                <w:color w:val="000000"/>
                <w:sz w:val="22"/>
                <w:szCs w:val="22"/>
                <w:lang w:val="en-GB" w:eastAsia="en-US"/>
              </w:rPr>
              <w:t>The said deceased died intestate and Letters of Administration of the estate and effects, of which a true copy is filed with this application, were duly granted to the said original grantee(s) by the foreign court.</w:t>
            </w:r>
          </w:p>
          <w:p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tc>
      </w:tr>
      <w:tr w:rsidR="006F2CA2" w:rsidRPr="00632015" w:rsidTr="00632015">
        <w:trPr>
          <w:divId w:val="2116439976"/>
        </w:trPr>
        <w:tc>
          <w:tcPr>
            <w:tcW w:w="567" w:type="dxa"/>
            <w:tcBorders>
              <w:top w:val="nil"/>
              <w:left w:val="nil"/>
              <w:bottom w:val="nil"/>
              <w:right w:val="nil"/>
            </w:tcBorders>
            <w:shd w:val="clear" w:color="auto" w:fill="auto"/>
          </w:tcPr>
          <w:p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632015">
              <w:rPr>
                <w:rFonts w:ascii="Times New Roman" w:eastAsia="Calibri" w:hAnsi="Times New Roman" w:cs="Times New Roman"/>
                <w:color w:val="000000"/>
                <w:sz w:val="22"/>
                <w:szCs w:val="22"/>
                <w:lang w:val="en-GB" w:eastAsia="en-US"/>
              </w:rPr>
              <w:t>Or</w:t>
            </w:r>
          </w:p>
        </w:tc>
        <w:tc>
          <w:tcPr>
            <w:tcW w:w="4739" w:type="dxa"/>
            <w:tcBorders>
              <w:top w:val="nil"/>
              <w:left w:val="nil"/>
              <w:bottom w:val="nil"/>
              <w:right w:val="nil"/>
            </w:tcBorders>
            <w:shd w:val="clear" w:color="auto" w:fill="auto"/>
          </w:tcPr>
          <w:p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632015">
              <w:rPr>
                <w:rFonts w:ascii="Times New Roman" w:eastAsia="Calibri" w:hAnsi="Times New Roman" w:cs="Times New Roman"/>
                <w:color w:val="000000"/>
                <w:sz w:val="22"/>
                <w:szCs w:val="22"/>
                <w:lang w:val="en-GB" w:eastAsia="en-US"/>
              </w:rPr>
              <w:t>The said deceased duly executed his/her last Will and Testament dated [date], and Probate, of which a true copy is filed with this application, was duly granted to the said original grantee(s) by the foreign court.</w:t>
            </w:r>
          </w:p>
          <w:p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tc>
      </w:tr>
      <w:tr w:rsidR="006F2CA2" w:rsidRPr="00632015" w:rsidTr="00632015">
        <w:trPr>
          <w:divId w:val="2116439976"/>
        </w:trPr>
        <w:tc>
          <w:tcPr>
            <w:tcW w:w="567" w:type="dxa"/>
            <w:tcBorders>
              <w:top w:val="nil"/>
              <w:left w:val="nil"/>
              <w:bottom w:val="nil"/>
              <w:right w:val="nil"/>
            </w:tcBorders>
            <w:shd w:val="clear" w:color="auto" w:fill="auto"/>
          </w:tcPr>
          <w:p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632015">
              <w:rPr>
                <w:rFonts w:ascii="Times New Roman" w:eastAsia="Calibri" w:hAnsi="Times New Roman" w:cs="Times New Roman"/>
                <w:color w:val="000000"/>
                <w:sz w:val="22"/>
                <w:szCs w:val="22"/>
                <w:lang w:val="en-GB" w:eastAsia="en-US"/>
              </w:rPr>
              <w:t>Or</w:t>
            </w:r>
          </w:p>
        </w:tc>
        <w:tc>
          <w:tcPr>
            <w:tcW w:w="4739" w:type="dxa"/>
            <w:tcBorders>
              <w:top w:val="nil"/>
              <w:left w:val="nil"/>
              <w:bottom w:val="nil"/>
              <w:right w:val="nil"/>
            </w:tcBorders>
            <w:shd w:val="clear" w:color="auto" w:fill="auto"/>
          </w:tcPr>
          <w:p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r w:rsidRPr="00632015">
              <w:rPr>
                <w:rFonts w:ascii="Times New Roman" w:eastAsia="Calibri" w:hAnsi="Times New Roman" w:cs="Times New Roman"/>
                <w:color w:val="000000"/>
                <w:sz w:val="22"/>
                <w:szCs w:val="22"/>
                <w:lang w:val="en-GB" w:eastAsia="en-US"/>
              </w:rPr>
              <w:t>The said deceased duly executed his/her Last Will and Testament dated [date], and Letters of Administration with such Will and Testament annexed, of which Letters and Will a true copy is filed with this application, was duly granted to the said original grantee(s) by the foreign court.</w:t>
            </w:r>
          </w:p>
          <w:p w:rsidR="006F2CA2" w:rsidRPr="00632015" w:rsidRDefault="006F2CA2" w:rsidP="00632015">
            <w:pPr>
              <w:autoSpaceDE w:val="0"/>
              <w:autoSpaceDN w:val="0"/>
              <w:adjustRightInd w:val="0"/>
              <w:spacing w:before="0" w:after="0" w:line="276" w:lineRule="auto"/>
              <w:rPr>
                <w:rFonts w:ascii="Times New Roman" w:eastAsia="Calibri" w:hAnsi="Times New Roman" w:cs="Times New Roman"/>
                <w:color w:val="000000"/>
                <w:sz w:val="22"/>
                <w:szCs w:val="22"/>
                <w:lang w:val="en-GB" w:eastAsia="en-US"/>
              </w:rPr>
            </w:pPr>
          </w:p>
        </w:tc>
      </w:tr>
    </w:tbl>
    <w:p w:rsidR="006F2CA2" w:rsidRPr="006F2CA2" w:rsidRDefault="006F2CA2" w:rsidP="006F2CA2">
      <w:pPr>
        <w:autoSpaceDE w:val="0"/>
        <w:autoSpaceDN w:val="0"/>
        <w:adjustRightInd w:val="0"/>
        <w:spacing w:before="0" w:after="0"/>
        <w:ind w:left="720" w:hanging="435"/>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3.</w:t>
      </w:r>
      <w:r w:rsidRPr="006F2CA2">
        <w:rPr>
          <w:rFonts w:ascii="Times New Roman" w:eastAsia="Calibri" w:hAnsi="Times New Roman" w:cs="Times New Roman"/>
          <w:color w:val="000000"/>
          <w:lang w:val="en-GB" w:eastAsia="en-US"/>
        </w:rPr>
        <w:tab/>
        <w:t>Foreign Court:</w:t>
      </w:r>
      <w:r w:rsidRPr="006F2CA2">
        <w:rPr>
          <w:rFonts w:ascii="Times New Roman" w:eastAsia="Calibri" w:hAnsi="Times New Roman" w:cs="Times New Roman"/>
          <w:color w:val="000000"/>
          <w:lang w:val="en-GB" w:eastAsia="en-US"/>
        </w:rPr>
        <w:tab/>
      </w:r>
      <w:r w:rsidRPr="006F2CA2">
        <w:rPr>
          <w:rFonts w:ascii="Times New Roman" w:eastAsia="Calibri" w:hAnsi="Times New Roman" w:cs="Times New Roman"/>
          <w:color w:val="000000"/>
          <w:lang w:val="en-GB" w:eastAsia="en-US"/>
        </w:rPr>
        <w:tab/>
      </w:r>
    </w:p>
    <w:p w:rsidR="006F2CA2" w:rsidRPr="006F2CA2"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4.</w:t>
      </w:r>
      <w:r w:rsidRPr="006F2CA2">
        <w:rPr>
          <w:rFonts w:ascii="Times New Roman" w:eastAsia="Calibri" w:hAnsi="Times New Roman" w:cs="Times New Roman"/>
          <w:color w:val="000000"/>
          <w:lang w:val="en-GB" w:eastAsia="en-US"/>
        </w:rPr>
        <w:tab/>
        <w:t>Original Grantee:</w:t>
      </w:r>
      <w:r w:rsidRPr="006F2CA2">
        <w:rPr>
          <w:rFonts w:ascii="Times New Roman" w:eastAsia="Calibri" w:hAnsi="Times New Roman" w:cs="Times New Roman"/>
          <w:color w:val="000000"/>
          <w:lang w:val="en-GB" w:eastAsia="en-US"/>
        </w:rPr>
        <w:tab/>
      </w:r>
    </w:p>
    <w:p w:rsidR="006F2CA2" w:rsidRPr="006F2CA2"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 xml:space="preserve">5. </w:t>
      </w:r>
      <w:r w:rsidRPr="006F2CA2">
        <w:rPr>
          <w:rFonts w:ascii="Times New Roman" w:eastAsia="Calibri" w:hAnsi="Times New Roman" w:cs="Times New Roman"/>
          <w:color w:val="000000"/>
          <w:lang w:val="en-GB" w:eastAsia="en-US"/>
        </w:rPr>
        <w:tab/>
        <w:t xml:space="preserve">Date of Grant: </w:t>
      </w:r>
      <w:r w:rsidRPr="006F2CA2">
        <w:rPr>
          <w:rFonts w:ascii="Times New Roman" w:eastAsia="Calibri" w:hAnsi="Times New Roman" w:cs="Times New Roman"/>
          <w:color w:val="000000"/>
          <w:lang w:val="en-GB" w:eastAsia="en-US"/>
        </w:rPr>
        <w:tab/>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b/>
          <w:color w:val="000000"/>
          <w:u w:val="single"/>
          <w:lang w:val="en-GB" w:eastAsia="en-US"/>
        </w:rPr>
      </w:pPr>
      <w:r w:rsidRPr="006F2CA2">
        <w:rPr>
          <w:rFonts w:ascii="Times New Roman" w:eastAsia="Calibri" w:hAnsi="Times New Roman" w:cs="Times New Roman"/>
          <w:b/>
          <w:color w:val="000000"/>
          <w:lang w:val="en-GB" w:eastAsia="en-US"/>
        </w:rPr>
        <w:t xml:space="preserve">(D) </w:t>
      </w:r>
      <w:r w:rsidRPr="006F2CA2">
        <w:rPr>
          <w:rFonts w:ascii="Times New Roman" w:eastAsia="Calibri" w:hAnsi="Times New Roman" w:cs="Times New Roman"/>
          <w:b/>
          <w:color w:val="000000"/>
          <w:u w:val="single"/>
          <w:lang w:val="en-GB" w:eastAsia="en-US"/>
        </w:rPr>
        <w:t>Other Details:</w:t>
      </w:r>
    </w:p>
    <w:p w:rsidR="006F2CA2" w:rsidRPr="006F2CA2" w:rsidRDefault="006F2CA2" w:rsidP="006F2CA2">
      <w:pPr>
        <w:autoSpaceDE w:val="0"/>
        <w:autoSpaceDN w:val="0"/>
        <w:adjustRightInd w:val="0"/>
        <w:spacing w:before="0" w:after="0" w:line="276" w:lineRule="auto"/>
        <w:ind w:left="567" w:hanging="283"/>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1. The said deceased [did not reside or did not carry][resided or carried] on business in Singapore within 12 months prior to [his / her] death.</w:t>
      </w:r>
    </w:p>
    <w:p w:rsidR="006F2CA2" w:rsidRPr="006F2CA2" w:rsidRDefault="006F2CA2" w:rsidP="006F2CA2">
      <w:pPr>
        <w:autoSpaceDE w:val="0"/>
        <w:autoSpaceDN w:val="0"/>
        <w:adjustRightInd w:val="0"/>
        <w:spacing w:before="0" w:after="0" w:line="276" w:lineRule="auto"/>
        <w:ind w:left="567" w:hanging="283"/>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2. The Applicant(s) are aware that there are [or no] debts due from the estate of the deceased to creditors residing in Singapore.</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b/>
          <w:color w:val="000000"/>
          <w:lang w:val="en-GB" w:eastAsia="en-US"/>
        </w:rPr>
      </w:pPr>
      <w:r w:rsidRPr="006F2CA2">
        <w:rPr>
          <w:rFonts w:ascii="Times New Roman" w:eastAsia="Calibri" w:hAnsi="Times New Roman" w:cs="Times New Roman"/>
          <w:b/>
          <w:color w:val="000000"/>
          <w:lang w:val="en-GB" w:eastAsia="en-US"/>
        </w:rPr>
        <w:t xml:space="preserve">(E) </w:t>
      </w:r>
      <w:r w:rsidRPr="006F2CA2">
        <w:rPr>
          <w:rFonts w:ascii="Times New Roman" w:eastAsia="Calibri" w:hAnsi="Times New Roman" w:cs="Times New Roman"/>
          <w:b/>
          <w:color w:val="000000"/>
          <w:u w:val="single"/>
          <w:lang w:val="en-GB" w:eastAsia="en-US"/>
        </w:rPr>
        <w:t>The Deceased died possessed of properties in Singapore, namely:</w:t>
      </w:r>
    </w:p>
    <w:p w:rsidR="006F2CA2" w:rsidRPr="006F2CA2" w:rsidRDefault="006F2CA2" w:rsidP="006F2CA2">
      <w:pPr>
        <w:autoSpaceDE w:val="0"/>
        <w:autoSpaceDN w:val="0"/>
        <w:adjustRightInd w:val="0"/>
        <w:spacing w:before="0" w:after="0"/>
        <w:ind w:firstLine="284"/>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1.</w:t>
      </w:r>
      <w:r w:rsidRPr="006F2CA2">
        <w:rPr>
          <w:rFonts w:ascii="Times New Roman" w:eastAsia="Calibri" w:hAnsi="Times New Roman" w:cs="Times New Roman"/>
          <w:color w:val="000000"/>
          <w:lang w:val="en-GB" w:eastAsia="en-US"/>
        </w:rPr>
        <w:tab/>
        <w:t xml:space="preserve">[Description of Property] </w:t>
      </w:r>
      <w:r w:rsidRPr="006F2CA2">
        <w:rPr>
          <w:rFonts w:ascii="Times New Roman" w:eastAsia="Calibri" w:hAnsi="Times New Roman" w:cs="Times New Roman"/>
          <w:color w:val="000000"/>
          <w:lang w:val="en-GB" w:eastAsia="en-US"/>
        </w:rPr>
        <w:tab/>
      </w:r>
      <w:r w:rsidRPr="006F2CA2">
        <w:rPr>
          <w:rFonts w:ascii="Times New Roman" w:eastAsia="Calibri" w:hAnsi="Times New Roman" w:cs="Times New Roman"/>
          <w:color w:val="000000"/>
          <w:lang w:val="en-GB" w:eastAsia="en-US"/>
        </w:rPr>
        <w:tab/>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p>
    <w:p w:rsidR="006F2CA2" w:rsidRPr="006F2CA2" w:rsidRDefault="006F2CA2" w:rsidP="006F2CA2">
      <w:pPr>
        <w:spacing w:before="120" w:after="0"/>
        <w:jc w:val="both"/>
        <w:divId w:val="2116439976"/>
        <w:rPr>
          <w:rFonts w:ascii="Times New Roman" w:hAnsi="Times New Roman" w:cs="Times New Roman"/>
          <w:lang w:val="en-GB" w:eastAsia="en-US"/>
        </w:rPr>
      </w:pP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t>(</w:t>
      </w:r>
      <w:r w:rsidRPr="006F2CA2">
        <w:rPr>
          <w:rFonts w:ascii="Times New Roman" w:eastAsia="Calibri" w:hAnsi="Times New Roman" w:cs="Times New Roman"/>
          <w:i/>
          <w:iCs/>
          <w:color w:val="000000"/>
          <w:lang w:val="en-GB" w:eastAsia="en-US"/>
        </w:rPr>
        <w:t>g</w:t>
      </w:r>
      <w:r w:rsidRPr="006F2CA2">
        <w:rPr>
          <w:rFonts w:ascii="Times New Roman" w:eastAsia="Calibri" w:hAnsi="Times New Roman" w:cs="Times New Roman"/>
          <w:color w:val="000000"/>
          <w:lang w:val="en-GB" w:eastAsia="en-US"/>
        </w:rPr>
        <w:t xml:space="preserve">) </w:t>
      </w:r>
      <w:r w:rsidRPr="006F2CA2">
        <w:rPr>
          <w:rFonts w:ascii="Times New Roman" w:eastAsia="Calibri" w:hAnsi="Times New Roman" w:cs="Times New Roman"/>
          <w:i/>
          <w:iCs/>
          <w:color w:val="000000"/>
          <w:lang w:val="en-GB" w:eastAsia="en-US"/>
        </w:rPr>
        <w:t xml:space="preserve">Probate as in (a) above, for remaining executor(s) where more than one executor. </w:t>
      </w:r>
    </w:p>
    <w:p w:rsidR="006F2CA2" w:rsidRPr="006F2CA2" w:rsidRDefault="006F2CA2" w:rsidP="006F2CA2">
      <w:pPr>
        <w:autoSpaceDE w:val="0"/>
        <w:autoSpaceDN w:val="0"/>
        <w:adjustRightInd w:val="0"/>
        <w:spacing w:before="0" w:after="0"/>
        <w:divId w:val="2116439976"/>
        <w:rPr>
          <w:rFonts w:ascii="Times New Roman" w:eastAsia="Calibri" w:hAnsi="Times New Roman" w:cs="Times New Roman"/>
          <w:color w:val="000000"/>
          <w:lang w:val="en-GB" w:eastAsia="en-US"/>
        </w:rPr>
      </w:pPr>
      <w:r w:rsidRPr="006F2CA2">
        <w:rPr>
          <w:rFonts w:ascii="Times New Roman" w:eastAsia="Calibri" w:hAnsi="Times New Roman" w:cs="Times New Roman"/>
          <w:color w:val="000000"/>
          <w:lang w:val="en-GB" w:eastAsia="en-US"/>
        </w:rPr>
        <w:lastRenderedPageBreak/>
        <w:t xml:space="preserve">In addition to Section C in (a) above, state - </w:t>
      </w:r>
    </w:p>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t xml:space="preserve">Probate of the estate and effects of the said deceased was granted on [date of grant], to [name of executor] as [one / two / three] of the executors named in the said Will in [previous probate case  number] power being reserved of making the like grant to [name of other executor] the other executor(s) named in the said Will. (A certified true copy of the grant is filed with this application.) </w:t>
      </w:r>
      <w:r w:rsidRPr="006F2CA2">
        <w:rPr>
          <w:rFonts w:ascii="Times New Roman" w:hAnsi="Times New Roman" w:cs="Times New Roman"/>
          <w:sz w:val="26"/>
          <w:szCs w:val="20"/>
          <w:lang w:val="en-GB" w:eastAsia="en-US"/>
        </w:rPr>
        <w:br w:type="page"/>
      </w:r>
    </w:p>
    <w:tbl>
      <w:tblPr>
        <w:tblW w:w="7139" w:type="dxa"/>
        <w:jc w:val="center"/>
        <w:tblLook w:val="04A0" w:firstRow="1" w:lastRow="0" w:firstColumn="1" w:lastColumn="0" w:noHBand="0" w:noVBand="1"/>
      </w:tblPr>
      <w:tblGrid>
        <w:gridCol w:w="1476"/>
        <w:gridCol w:w="4169"/>
        <w:gridCol w:w="1494"/>
      </w:tblGrid>
      <w:tr w:rsidR="006F2CA2" w:rsidRPr="006F2CA2" w:rsidTr="006F2CA2">
        <w:trPr>
          <w:divId w:val="2116439976"/>
          <w:cantSplit/>
          <w:jc w:val="center"/>
        </w:trPr>
        <w:tc>
          <w:tcPr>
            <w:tcW w:w="7139"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br w:type="page"/>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GUID=86d58995-a823-4a48-a5ca-d459ffef2da7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52</w:t>
            </w:r>
          </w:p>
        </w:tc>
      </w:tr>
      <w:tr w:rsidR="006F2CA2" w:rsidRPr="006F2CA2" w:rsidTr="006F2CA2">
        <w:trPr>
          <w:divId w:val="2116439976"/>
          <w:cantSplit/>
          <w:jc w:val="center"/>
        </w:trPr>
        <w:tc>
          <w:tcPr>
            <w:tcW w:w="1476" w:type="dxa"/>
          </w:tcPr>
          <w:p w:rsidR="006F2CA2" w:rsidRPr="006F2CA2" w:rsidRDefault="006F2CA2" w:rsidP="006F2CA2">
            <w:pPr>
              <w:spacing w:before="60" w:after="60" w:line="240" w:lineRule="auto"/>
              <w:ind w:left="380"/>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GUID=915477b7-1a7a-417d-ae06-27b6d5913bc7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R.208</w:t>
            </w:r>
          </w:p>
        </w:tc>
        <w:tc>
          <w:tcPr>
            <w:tcW w:w="4169" w:type="dxa"/>
          </w:tcPr>
          <w:p w:rsidR="006F2CA2" w:rsidRPr="006F2CA2" w:rsidRDefault="006F2CA2" w:rsidP="006F2CA2">
            <w:pPr>
              <w:spacing w:before="60" w:after="60" w:line="240" w:lineRule="auto"/>
              <w:ind w:left="380"/>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ind w:left="38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GUID=d72282f8-03d3-4cce-8dc7-b4540b5686d1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CERTIFICATE OF RESULTS </w:t>
            </w:r>
            <w:r w:rsidRPr="006F2CA2">
              <w:rPr>
                <w:rFonts w:ascii="Times New Roman" w:hAnsi="Times New Roman" w:cs="Times New Roman"/>
                <w:sz w:val="22"/>
                <w:szCs w:val="20"/>
                <w:lang w:val="en-GB" w:eastAsia="en-US"/>
              </w:rPr>
              <w:br/>
              <w:t xml:space="preserve">OF CAVEAT AND PROBATE </w:t>
            </w:r>
            <w:r w:rsidRPr="006F2CA2">
              <w:rPr>
                <w:rFonts w:ascii="Times New Roman" w:hAnsi="Times New Roman" w:cs="Times New Roman"/>
                <w:sz w:val="22"/>
                <w:szCs w:val="20"/>
                <w:lang w:val="en-GB" w:eastAsia="en-US"/>
              </w:rPr>
              <w:br/>
              <w:t>APPLICATION SEARCHES</w:t>
            </w:r>
          </w:p>
        </w:tc>
        <w:tc>
          <w:tcPr>
            <w:tcW w:w="1494" w:type="dxa"/>
          </w:tcPr>
          <w:p w:rsidR="006F2CA2" w:rsidRPr="006F2CA2" w:rsidRDefault="006F2CA2" w:rsidP="006F2CA2">
            <w:pPr>
              <w:spacing w:before="60" w:after="60" w:line="240" w:lineRule="auto"/>
              <w:ind w:left="38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GUID=caf372b2-4ca2-49a8-b105-5dc7b04c366b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39" w:type="dxa"/>
            <w:gridSpan w:val="3"/>
          </w:tcPr>
          <w:p w:rsidR="006F2CA2" w:rsidRPr="006F2CA2" w:rsidRDefault="006F2CA2" w:rsidP="006F2CA2">
            <w:pPr>
              <w:spacing w:before="60" w:after="60" w:line="240" w:lineRule="auto"/>
              <w:ind w:left="38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GUID=aa34e364-6776-47fa-a7d4-f0282d2eb9ba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51 or as may be)</w:t>
            </w:r>
          </w:p>
          <w:p w:rsidR="006F2CA2" w:rsidRPr="006F2CA2" w:rsidRDefault="006F2CA2" w:rsidP="006F2CA2">
            <w:pPr>
              <w:spacing w:before="120" w:after="0" w:line="240" w:lineRule="auto"/>
              <w:ind w:left="380"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GUID=e977636e-5944-47d5-8940-977075562939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1st Certification:</w:t>
            </w:r>
          </w:p>
          <w:p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GUID=476d43b1-6964-4fb5-8737-6895f5f1eaa4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search of the probate record of caveats has been carried out immediately prior to the filing of this originating summons and there are no caveats in respect of the captioned estate.</w:t>
            </w:r>
          </w:p>
          <w:p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GUID=fbeb2550-9729-4653-8597-fe62b7837999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GUID=ff6d54d6-ae3b-4abb-aaf0-af5e93d53354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search of the probate record of caveats has been carried out and the following caveat(s) is/are found against the captioned estate:</w:t>
            </w:r>
          </w:p>
          <w:p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GUID=cafad3e5-3335-47be-a370-449905c74207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Caveat No.</w:t>
            </w:r>
          </w:p>
          <w:p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GUID=5ed5c564-e990-4d90-9c32-527041ca5d4d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2nd Certification</w:t>
            </w:r>
          </w:p>
          <w:p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GUID=d955bf7c-281c-4f2c-a176-317717522931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search of the record of probate applications has been carried out immediately prior to the filing of this originating summons and there are no probate applications in respect of the captioned estate.</w:t>
            </w:r>
          </w:p>
          <w:p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GUID=c2ecea47-5e9d-4e7b-984c-c28ad8f5ff9c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GUID=b58d28f3-1edb-40a5-aa73-7b6016a6a19f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search of the record of probate applications has been carried out and the following application(s) is/are found against the captioned estate:</w:t>
            </w:r>
          </w:p>
          <w:p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GUID=2e3f8167-afb4-47c0-9b3c-5c943a7bca16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Case No.</w:t>
            </w:r>
          </w:p>
          <w:p w:rsidR="006F2CA2" w:rsidRPr="006F2CA2" w:rsidRDefault="006F2CA2" w:rsidP="006F2CA2">
            <w:pPr>
              <w:spacing w:before="120" w:after="0" w:line="240" w:lineRule="auto"/>
              <w:ind w:left="52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GUID=478883dc-11be-4406-8e73-8ca06d717827 </w:instrText>
            </w:r>
            <w:r w:rsidRPr="006F2CA2">
              <w:rPr>
                <w:rFonts w:ascii="Times New Roman" w:hAnsi="Times New Roman" w:cs="Times New Roman"/>
                <w:sz w:val="22"/>
                <w:szCs w:val="20"/>
                <w:lang w:val="en-GB" w:eastAsia="en-US"/>
              </w:rPr>
              <w:fldChar w:fldCharType="end"/>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39" w:type="dxa"/>
        <w:jc w:val="center"/>
        <w:tblLook w:val="04A0" w:firstRow="1" w:lastRow="0" w:firstColumn="1" w:lastColumn="0" w:noHBand="0" w:noVBand="1"/>
      </w:tblPr>
      <w:tblGrid>
        <w:gridCol w:w="1317"/>
        <w:gridCol w:w="3073"/>
        <w:gridCol w:w="2749"/>
      </w:tblGrid>
      <w:tr w:rsidR="00EC10EE" w:rsidTr="00EC10EE">
        <w:trPr>
          <w:divId w:val="2116439976"/>
          <w:cantSplit/>
          <w:jc w:val="center"/>
        </w:trPr>
        <w:tc>
          <w:tcPr>
            <w:tcW w:w="7139" w:type="dxa"/>
            <w:gridSpan w:val="3"/>
          </w:tcPr>
          <w:p w:rsidR="00EC10EE" w:rsidRPr="00EC10EE" w:rsidRDefault="00EC10EE" w:rsidP="00EC10EE">
            <w:pPr>
              <w:jc w:val="center"/>
              <w:rPr>
                <w:rFonts w:ascii="Times New Roman" w:hAnsi="Times New Roman" w:cs="Times New Roman"/>
                <w:sz w:val="22"/>
                <w:szCs w:val="20"/>
                <w:lang w:val="en-GB" w:eastAsia="en-US"/>
              </w:rPr>
            </w:pPr>
            <w:r w:rsidRPr="00EC10EE">
              <w:rPr>
                <w:rFonts w:ascii="Times New Roman" w:hAnsi="Times New Roman" w:cs="Times New Roman"/>
                <w:sz w:val="22"/>
                <w:szCs w:val="20"/>
                <w:lang w:val="en-GB" w:eastAsia="en-US"/>
              </w:rPr>
              <w:lastRenderedPageBreak/>
              <w:fldChar w:fldCharType="begin"/>
            </w:r>
            <w:r w:rsidRPr="00EC10EE">
              <w:rPr>
                <w:rFonts w:ascii="Times New Roman" w:hAnsi="Times New Roman" w:cs="Times New Roman"/>
                <w:sz w:val="22"/>
                <w:szCs w:val="20"/>
                <w:lang w:val="en-GB" w:eastAsia="en-US"/>
              </w:rPr>
              <w:instrText xml:space="preserve"> GUID=cf5342ae-b1e3-44ac-a939-7bf405628b51 </w:instrText>
            </w:r>
            <w:r w:rsidRPr="00EC10EE">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EC10EE">
              <w:rPr>
                <w:rFonts w:ascii="Times New Roman" w:hAnsi="Times New Roman" w:cs="Times New Roman"/>
                <w:sz w:val="22"/>
                <w:szCs w:val="20"/>
                <w:lang w:val="en-GB" w:eastAsia="en-US"/>
              </w:rPr>
              <w:t xml:space="preserve"> 53</w:t>
            </w:r>
          </w:p>
        </w:tc>
      </w:tr>
      <w:tr w:rsidR="00EC10EE" w:rsidTr="00EC10EE">
        <w:trPr>
          <w:divId w:val="2116439976"/>
          <w:cantSplit/>
          <w:jc w:val="center"/>
        </w:trPr>
        <w:tc>
          <w:tcPr>
            <w:tcW w:w="1317" w:type="dxa"/>
          </w:tcPr>
          <w:p w:rsidR="00EC10EE" w:rsidRPr="0084478B" w:rsidRDefault="00EC10EE" w:rsidP="00EF280F">
            <w:pPr>
              <w:pStyle w:val="TableItemNoIndent"/>
              <w:rPr>
                <w:sz w:val="18"/>
                <w:szCs w:val="18"/>
              </w:rPr>
            </w:pPr>
            <w:r w:rsidRPr="0084478B">
              <w:rPr>
                <w:sz w:val="18"/>
                <w:szCs w:val="18"/>
              </w:rPr>
              <w:fldChar w:fldCharType="begin"/>
            </w:r>
            <w:r w:rsidRPr="0084478B">
              <w:rPr>
                <w:sz w:val="18"/>
                <w:szCs w:val="18"/>
              </w:rPr>
              <w:instrText xml:space="preserve"> GUID=56d2fdae-5bda-43b7-bf2e-4db8582514f7 </w:instrText>
            </w:r>
            <w:r w:rsidRPr="0084478B">
              <w:rPr>
                <w:sz w:val="18"/>
                <w:szCs w:val="18"/>
              </w:rPr>
              <w:fldChar w:fldCharType="end"/>
            </w:r>
            <w:r w:rsidRPr="0084478B">
              <w:rPr>
                <w:sz w:val="18"/>
                <w:szCs w:val="18"/>
              </w:rPr>
              <w:t>R.233</w:t>
            </w:r>
          </w:p>
        </w:tc>
        <w:tc>
          <w:tcPr>
            <w:tcW w:w="3073" w:type="dxa"/>
          </w:tcPr>
          <w:p w:rsidR="00EC10EE" w:rsidRDefault="00EC10EE" w:rsidP="00EF280F">
            <w:pPr>
              <w:pStyle w:val="TableItemCentered"/>
              <w:ind w:left="1194"/>
            </w:pPr>
            <w:r>
              <w:fldChar w:fldCharType="begin"/>
            </w:r>
            <w:r>
              <w:instrText xml:space="preserve"> GUID=2a2a6756-3374-4da4-83a7-d885c9d56662 </w:instrText>
            </w:r>
            <w:r>
              <w:fldChar w:fldCharType="end"/>
            </w:r>
            <w:r>
              <w:t>RENUNCIATION</w:t>
            </w:r>
          </w:p>
        </w:tc>
        <w:tc>
          <w:tcPr>
            <w:tcW w:w="2749" w:type="dxa"/>
          </w:tcPr>
          <w:p w:rsidR="00EC10EE" w:rsidRDefault="00EC10EE" w:rsidP="00EF280F">
            <w:pPr>
              <w:pStyle w:val="TableItemCentered"/>
            </w:pPr>
            <w:r>
              <w:fldChar w:fldCharType="begin"/>
            </w:r>
            <w:r>
              <w:instrText xml:space="preserve"> GUID=34ca484a-7b27-430d-a768-3e85f18ec56b </w:instrText>
            </w:r>
            <w:r>
              <w:fldChar w:fldCharType="end"/>
            </w:r>
          </w:p>
        </w:tc>
      </w:tr>
      <w:tr w:rsidR="00EC10EE" w:rsidTr="00EC10EE">
        <w:trPr>
          <w:divId w:val="2116439976"/>
          <w:cantSplit/>
          <w:jc w:val="center"/>
        </w:trPr>
        <w:tc>
          <w:tcPr>
            <w:tcW w:w="7139" w:type="dxa"/>
            <w:gridSpan w:val="3"/>
          </w:tcPr>
          <w:p w:rsidR="00EC10EE" w:rsidRDefault="00EC10EE" w:rsidP="00EF280F">
            <w:pPr>
              <w:pStyle w:val="TableItemCentered"/>
            </w:pPr>
            <w:r>
              <w:fldChar w:fldCharType="begin"/>
            </w:r>
            <w:r>
              <w:instrText xml:space="preserve"> GUID=eb091b01-9d2a-434e-97b3-48a55f1e399b </w:instrText>
            </w:r>
            <w:r>
              <w:fldChar w:fldCharType="end"/>
            </w:r>
            <w:r>
              <w:t>(Title as in Form 51)</w:t>
            </w:r>
          </w:p>
          <w:p w:rsidR="00EC10EE" w:rsidRDefault="00EC10EE" w:rsidP="00EF280F">
            <w:pPr>
              <w:pStyle w:val="ScheduleSectionTextIndent"/>
              <w:ind w:firstLine="360"/>
            </w:pPr>
            <w:r>
              <w:fldChar w:fldCharType="begin"/>
            </w:r>
            <w:r>
              <w:instrText xml:space="preserve"> GUID=4758604f-7ce9-4bf9-bc59-f4f7a92867b3 </w:instrText>
            </w:r>
            <w:r>
              <w:fldChar w:fldCharType="end"/>
            </w:r>
            <w:r>
              <w:t>(</w:t>
            </w:r>
            <w:r>
              <w:rPr>
                <w:i/>
              </w:rPr>
              <w:t>a</w:t>
            </w:r>
            <w:r>
              <w:t>)</w:t>
            </w:r>
            <w:r>
              <w:tab/>
            </w:r>
            <w:r>
              <w:rPr>
                <w:i/>
              </w:rPr>
              <w:t>Of Letters of Administration</w:t>
            </w:r>
            <w:r>
              <w:t>.</w:t>
            </w:r>
          </w:p>
          <w:p w:rsidR="00EC10EE" w:rsidRDefault="00EC10EE" w:rsidP="00EF280F">
            <w:pPr>
              <w:pStyle w:val="ScheduleSectionTextIndent"/>
            </w:pPr>
            <w:r>
              <w:t>I,                   , state as follows:</w:t>
            </w:r>
          </w:p>
          <w:p w:rsidR="00EC10EE" w:rsidRDefault="00EC10EE" w:rsidP="00EF280F">
            <w:pPr>
              <w:pStyle w:val="ScheduleSectionTextIndent"/>
              <w:ind w:firstLine="360"/>
            </w:pPr>
          </w:p>
          <w:p w:rsidR="00EC10EE" w:rsidRDefault="00EC10EE" w:rsidP="00C20EF2">
            <w:pPr>
              <w:pStyle w:val="ScheduleSectionTextIndent"/>
              <w:numPr>
                <w:ilvl w:val="0"/>
                <w:numId w:val="33"/>
              </w:numPr>
            </w:pPr>
            <w:r>
              <w:fldChar w:fldCharType="begin"/>
            </w:r>
            <w:r>
              <w:instrText xml:space="preserve"> GUID=9bcf999a-fd71-44f8-a24a-1c2804a100f7 </w:instrText>
            </w:r>
            <w:r>
              <w:fldChar w:fldCharType="end"/>
            </w:r>
            <w:r>
              <w:t>The abovenamed deceased                        of                       , who at the time of his(her) death had property within Singapore, died on [date], at               intestate leaving me (insert name)                                  his(her)               and next-of-kin.</w:t>
            </w:r>
          </w:p>
          <w:p w:rsidR="00EC10EE" w:rsidRDefault="00EC10EE" w:rsidP="00EF280F">
            <w:pPr>
              <w:pStyle w:val="ScheduleSectionTextIndent"/>
              <w:ind w:left="720"/>
            </w:pPr>
          </w:p>
          <w:p w:rsidR="00EC10EE" w:rsidRDefault="00EC10EE" w:rsidP="00C20EF2">
            <w:pPr>
              <w:pStyle w:val="ScheduleSectionTextIndent"/>
              <w:numPr>
                <w:ilvl w:val="0"/>
                <w:numId w:val="33"/>
              </w:numPr>
            </w:pPr>
            <w:r>
              <w:fldChar w:fldCharType="begin"/>
            </w:r>
            <w:r>
              <w:instrText xml:space="preserve"> GUID=3864ec3f-e76b-4d01-a80c-3b92262606f3 </w:instrText>
            </w:r>
            <w:r>
              <w:fldChar w:fldCharType="end"/>
            </w:r>
            <w:r>
              <w:t>I renounce all my right and title to Letters of Administration of the estate of the deceased.</w:t>
            </w:r>
          </w:p>
          <w:p w:rsidR="00EC10EE" w:rsidRDefault="00EC10EE" w:rsidP="00EF280F">
            <w:pPr>
              <w:pStyle w:val="ScheduleSectionTextIndent"/>
              <w:ind w:firstLine="360"/>
            </w:pPr>
            <w:r>
              <w:fldChar w:fldCharType="begin"/>
            </w:r>
            <w:r>
              <w:instrText xml:space="preserve"> GUID=144e6368-f858-4aea-a74e-675e210a6166 </w:instrText>
            </w:r>
            <w:r>
              <w:fldChar w:fldCharType="end"/>
            </w:r>
            <w:r>
              <w:t>Signed by the said            this       day of                    20    .</w:t>
            </w:r>
          </w:p>
          <w:p w:rsidR="00EC10EE" w:rsidRDefault="00EC10EE" w:rsidP="00EF280F">
            <w:pPr>
              <w:pStyle w:val="ScheduleSectionText1N"/>
              <w:ind w:firstLine="1880"/>
              <w:jc w:val="left"/>
            </w:pPr>
            <w:r>
              <w:fldChar w:fldCharType="begin"/>
            </w:r>
            <w:r>
              <w:instrText xml:space="preserve"> GUID=6cff17f1-6178-4e0e-be14-0ff558f5200e </w:instrText>
            </w:r>
            <w:r>
              <w:fldChar w:fldCharType="end"/>
            </w:r>
            <w:r>
              <w:t>Before me,</w:t>
            </w:r>
          </w:p>
        </w:tc>
      </w:tr>
      <w:tr w:rsidR="00EC10EE" w:rsidTr="00EC10EE">
        <w:trPr>
          <w:divId w:val="2116439976"/>
          <w:cantSplit/>
          <w:jc w:val="center"/>
        </w:trPr>
        <w:tc>
          <w:tcPr>
            <w:tcW w:w="4390" w:type="dxa"/>
            <w:gridSpan w:val="2"/>
          </w:tcPr>
          <w:p w:rsidR="00EC10EE" w:rsidRDefault="00EC10EE" w:rsidP="00EF280F">
            <w:pPr>
              <w:pStyle w:val="TableItemCentered"/>
            </w:pPr>
            <w:r>
              <w:fldChar w:fldCharType="begin"/>
            </w:r>
            <w:r>
              <w:instrText xml:space="preserve"> GUID=605661c2-9a55-4092-8725-bf6978eb6e0b </w:instrText>
            </w:r>
            <w:r>
              <w:fldChar w:fldCharType="end"/>
            </w:r>
            <w:r>
              <w:t xml:space="preserve">Solicitor </w:t>
            </w:r>
            <w:r>
              <w:rPr>
                <w:i/>
              </w:rPr>
              <w:br/>
              <w:t>(or Commissioner for Oaths).</w:t>
            </w:r>
          </w:p>
        </w:tc>
        <w:tc>
          <w:tcPr>
            <w:tcW w:w="2749" w:type="dxa"/>
          </w:tcPr>
          <w:p w:rsidR="00EC10EE" w:rsidRDefault="00EC10EE" w:rsidP="00EF280F">
            <w:pPr>
              <w:pStyle w:val="TableItemNoIndent"/>
            </w:pPr>
            <w:r>
              <w:fldChar w:fldCharType="begin"/>
            </w:r>
            <w:r>
              <w:instrText xml:space="preserve"> GUID=a980def7-b1b4-4aad-a6d8-20bf0905c231 </w:instrText>
            </w:r>
            <w:r>
              <w:fldChar w:fldCharType="end"/>
            </w:r>
          </w:p>
        </w:tc>
      </w:tr>
      <w:tr w:rsidR="00EC10EE" w:rsidTr="00EC10EE">
        <w:trPr>
          <w:divId w:val="2116439976"/>
          <w:cantSplit/>
          <w:jc w:val="center"/>
        </w:trPr>
        <w:tc>
          <w:tcPr>
            <w:tcW w:w="7139" w:type="dxa"/>
            <w:gridSpan w:val="3"/>
          </w:tcPr>
          <w:p w:rsidR="00EC10EE" w:rsidRDefault="00EC10EE" w:rsidP="00EF280F">
            <w:pPr>
              <w:pStyle w:val="ScheduleSectionTextIndent"/>
              <w:ind w:firstLine="360"/>
            </w:pPr>
            <w:r>
              <w:fldChar w:fldCharType="begin"/>
            </w:r>
            <w:r>
              <w:instrText xml:space="preserve"> GUID=273a3f48-6a51-4009-ac52-d75445f806f2 </w:instrText>
            </w:r>
            <w:r>
              <w:fldChar w:fldCharType="end"/>
            </w:r>
            <w:r>
              <w:t>(</w:t>
            </w:r>
            <w:r>
              <w:rPr>
                <w:i/>
              </w:rPr>
              <w:t>b</w:t>
            </w:r>
            <w:r>
              <w:t>)</w:t>
            </w:r>
            <w:r>
              <w:tab/>
            </w:r>
            <w:r>
              <w:rPr>
                <w:i/>
              </w:rPr>
              <w:t>Of Probate.</w:t>
            </w:r>
          </w:p>
          <w:p w:rsidR="00EC10EE" w:rsidRDefault="00EC10EE" w:rsidP="00EF280F">
            <w:pPr>
              <w:pStyle w:val="ScheduleSectionTextIndent"/>
            </w:pPr>
            <w:r>
              <w:t>I,                   , state as follows:</w:t>
            </w:r>
          </w:p>
          <w:p w:rsidR="00EC10EE" w:rsidRDefault="00EC10EE" w:rsidP="00C20EF2">
            <w:pPr>
              <w:pStyle w:val="ScheduleSectionTextIndent"/>
              <w:numPr>
                <w:ilvl w:val="0"/>
                <w:numId w:val="34"/>
              </w:numPr>
            </w:pPr>
            <w:r>
              <w:fldChar w:fldCharType="begin"/>
            </w:r>
            <w:r>
              <w:instrText xml:space="preserve"> GUID=64c6a7ce-ef54-4c49-aef8-dd644e21a984 </w:instrText>
            </w:r>
            <w:r>
              <w:fldChar w:fldCharType="end"/>
            </w:r>
            <w:r>
              <w:t>The abovenamed deceased                            of                         , who at the time of his(her) death had property within Singapore, died on [date], at                  made and duly executed his(her) Last Will and Testament dated [date] (with a Codicil dated [date])) and appointed me the sole (or) one of the executor(s).</w:t>
            </w:r>
          </w:p>
          <w:p w:rsidR="00EC10EE" w:rsidRDefault="00EC10EE" w:rsidP="00C20EF2">
            <w:pPr>
              <w:pStyle w:val="ScheduleSectionTextIndent"/>
              <w:numPr>
                <w:ilvl w:val="0"/>
                <w:numId w:val="34"/>
              </w:numPr>
            </w:pPr>
            <w:r>
              <w:fldChar w:fldCharType="begin"/>
            </w:r>
            <w:r>
              <w:instrText xml:space="preserve"> GUID=12b51f0f-d8ba-47d3-8c18-f124cced5aaf </w:instrText>
            </w:r>
            <w:r>
              <w:fldChar w:fldCharType="end"/>
            </w:r>
            <w:r>
              <w:t>I declare that I have not intermeddled in the estate of the deceased and will not hereafter intermeddle with intent to defraud creditors; and I renounce all my right and title to the Probate and execution of the Will.</w:t>
            </w:r>
          </w:p>
          <w:p w:rsidR="00EC10EE" w:rsidRDefault="00EC10EE" w:rsidP="00EF280F">
            <w:pPr>
              <w:pStyle w:val="ScheduleSectionTextIndent"/>
              <w:ind w:firstLine="360"/>
            </w:pPr>
            <w:r>
              <w:fldChar w:fldCharType="begin"/>
            </w:r>
            <w:r>
              <w:instrText xml:space="preserve"> GUID=25e5c00c-c87b-4534-ba5c-afb4f3352a4d </w:instrText>
            </w:r>
            <w:r>
              <w:fldChar w:fldCharType="end"/>
            </w:r>
            <w:r>
              <w:t>Signed by the said                  this     day of                          20    .</w:t>
            </w:r>
          </w:p>
          <w:p w:rsidR="00EC10EE" w:rsidRDefault="00EC10EE" w:rsidP="00EF280F">
            <w:pPr>
              <w:pStyle w:val="ScheduleSectionText1N"/>
              <w:ind w:firstLine="1880"/>
              <w:jc w:val="left"/>
            </w:pPr>
            <w:r>
              <w:fldChar w:fldCharType="begin"/>
            </w:r>
            <w:r>
              <w:instrText xml:space="preserve"> GUID=b1b66013-aac2-4f20-8b9d-26b4c4b8f4a9 </w:instrText>
            </w:r>
            <w:r>
              <w:fldChar w:fldCharType="end"/>
            </w:r>
            <w:r>
              <w:t>Before me,</w:t>
            </w:r>
          </w:p>
        </w:tc>
      </w:tr>
      <w:tr w:rsidR="00EC10EE" w:rsidTr="00EC10EE">
        <w:trPr>
          <w:divId w:val="2116439976"/>
          <w:cantSplit/>
          <w:jc w:val="center"/>
        </w:trPr>
        <w:tc>
          <w:tcPr>
            <w:tcW w:w="4390" w:type="dxa"/>
            <w:gridSpan w:val="2"/>
          </w:tcPr>
          <w:p w:rsidR="00EC10EE" w:rsidRDefault="00EC10EE" w:rsidP="00EF280F">
            <w:pPr>
              <w:pStyle w:val="TableItemCentered"/>
              <w:rPr>
                <w:i/>
              </w:rPr>
            </w:pPr>
            <w:r>
              <w:fldChar w:fldCharType="begin"/>
            </w:r>
            <w:r>
              <w:instrText xml:space="preserve"> GUID=b98c5197-67b6-4031-b043-4396bfbd6e59 </w:instrText>
            </w:r>
            <w:r>
              <w:fldChar w:fldCharType="end"/>
            </w:r>
            <w:r>
              <w:t>Solicitor</w:t>
            </w:r>
            <w:r>
              <w:rPr>
                <w:i/>
              </w:rPr>
              <w:t xml:space="preserve"> </w:t>
            </w:r>
            <w:r>
              <w:rPr>
                <w:i/>
              </w:rPr>
              <w:br/>
              <w:t>(or Commissioner for Oaths).</w:t>
            </w:r>
          </w:p>
          <w:p w:rsidR="00EC10EE" w:rsidRDefault="00EC10EE" w:rsidP="00EF280F">
            <w:pPr>
              <w:pStyle w:val="TableItemCentered"/>
            </w:pPr>
          </w:p>
          <w:p w:rsidR="00EC10EE" w:rsidRDefault="00EC10EE" w:rsidP="00EF280F">
            <w:pPr>
              <w:pStyle w:val="TableItemCentered"/>
            </w:pPr>
          </w:p>
        </w:tc>
        <w:tc>
          <w:tcPr>
            <w:tcW w:w="2749" w:type="dxa"/>
          </w:tcPr>
          <w:p w:rsidR="00EC10EE" w:rsidRDefault="00EC10EE" w:rsidP="00EF280F">
            <w:pPr>
              <w:pStyle w:val="TableItemCentered"/>
            </w:pPr>
            <w:r>
              <w:fldChar w:fldCharType="begin"/>
            </w:r>
            <w:r>
              <w:instrText xml:space="preserve"> GUID=98bc3e14-f47e-4c6e-89af-e90c540a210c </w:instrText>
            </w:r>
            <w:r>
              <w:fldChar w:fldCharType="end"/>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7836" w:type="dxa"/>
        <w:jc w:val="center"/>
        <w:tblLook w:val="04A0" w:firstRow="1" w:lastRow="0" w:firstColumn="1" w:lastColumn="0" w:noHBand="0" w:noVBand="1"/>
      </w:tblPr>
      <w:tblGrid>
        <w:gridCol w:w="108"/>
        <w:gridCol w:w="1257"/>
        <w:gridCol w:w="1383"/>
        <w:gridCol w:w="1300"/>
        <w:gridCol w:w="41"/>
        <w:gridCol w:w="2054"/>
        <w:gridCol w:w="1046"/>
        <w:gridCol w:w="208"/>
        <w:gridCol w:w="439"/>
      </w:tblGrid>
      <w:tr w:rsidR="006F2CA2" w:rsidRPr="006F2CA2" w:rsidTr="006F2CA2">
        <w:trPr>
          <w:divId w:val="2116439976"/>
          <w:cantSplit/>
          <w:jc w:val="center"/>
        </w:trPr>
        <w:tc>
          <w:tcPr>
            <w:tcW w:w="7836" w:type="dxa"/>
            <w:gridSpan w:val="9"/>
          </w:tcPr>
          <w:p w:rsidR="005523E5" w:rsidRPr="006F2CA2" w:rsidRDefault="005523E5" w:rsidP="005523E5">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GUID=6f0b06ed-ec6a-4dc3-8b1f-ec4b8c7d24dd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54</w:t>
            </w:r>
          </w:p>
          <w:p w:rsidR="005523E5" w:rsidRDefault="005523E5" w:rsidP="00545841">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18"/>
                <w:szCs w:val="18"/>
                <w:lang w:val="en-GB" w:eastAsia="en-US"/>
              </w:rPr>
              <w:t>R.235</w:t>
            </w:r>
          </w:p>
          <w:p w:rsidR="00B905D1" w:rsidRDefault="00B905D1" w:rsidP="006F2CA2">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ADMINISTRATION OATH</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GUID=a37d34a3-ee9a-4399-8832-12d5209a9f66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51)</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GUID=53cf40b2-566c-449e-a9f6-3fbd2a8f199d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(We),            of                                , do make oath (or affirm) and say that:</w:t>
            </w:r>
          </w:p>
          <w:p w:rsidR="006F2CA2" w:rsidRPr="006F2CA2" w:rsidRDefault="006F2CA2" w:rsidP="00C20EF2">
            <w:pPr>
              <w:numPr>
                <w:ilvl w:val="0"/>
                <w:numId w:val="35"/>
              </w:num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I (we) will faithfully administer the estate and effects of                          deceased by paying his debts so far as his estate and effects will extend and the law requires;</w:t>
            </w:r>
          </w:p>
          <w:p w:rsidR="006F2CA2" w:rsidRPr="006F2CA2" w:rsidRDefault="006F2CA2" w:rsidP="00C20EF2">
            <w:pPr>
              <w:numPr>
                <w:ilvl w:val="0"/>
                <w:numId w:val="35"/>
              </w:num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I (we) will distribute the residue of his estate and effects according to law; and</w:t>
            </w:r>
          </w:p>
          <w:p w:rsidR="006F2CA2" w:rsidRPr="006F2CA2" w:rsidRDefault="006F2CA2" w:rsidP="00C20EF2">
            <w:pPr>
              <w:numPr>
                <w:ilvl w:val="0"/>
                <w:numId w:val="35"/>
              </w:num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I (we) will render a just and true account of my (our) administration when I (we) am (are) lawfully required.</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GUID=4a8ebd0c-49e2-4545-ade7-98ca8fd3e893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bl>
            <w:tblPr>
              <w:tblW w:w="7140" w:type="dxa"/>
              <w:jc w:val="center"/>
              <w:tblLook w:val="04A0" w:firstRow="1" w:lastRow="0" w:firstColumn="1" w:lastColumn="0" w:noHBand="0" w:noVBand="1"/>
            </w:tblPr>
            <w:tblGrid>
              <w:gridCol w:w="1085"/>
              <w:gridCol w:w="3516"/>
              <w:gridCol w:w="2539"/>
            </w:tblGrid>
            <w:tr w:rsidR="006F2CA2" w:rsidRPr="006F2CA2" w:rsidTr="006F2CA2">
              <w:trPr>
                <w:cantSplit/>
                <w:jc w:val="center"/>
              </w:trPr>
              <w:tc>
                <w:tcPr>
                  <w:tcW w:w="714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GUID=87fea29c-c0ae-4163-ab34-fcc4c21068b8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55</w:t>
                  </w:r>
                </w:p>
              </w:tc>
            </w:tr>
            <w:tr w:rsidR="006F2CA2" w:rsidRPr="006F2CA2" w:rsidTr="006F2CA2">
              <w:trPr>
                <w:cantSplit/>
                <w:jc w:val="center"/>
              </w:trPr>
              <w:tc>
                <w:tcPr>
                  <w:tcW w:w="1085"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GUID=148cd534-3f4f-41fc-ad42-2b8d52310d09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R.236</w:t>
                  </w:r>
                </w:p>
              </w:tc>
              <w:tc>
                <w:tcPr>
                  <w:tcW w:w="3516" w:type="dxa"/>
                </w:tcPr>
                <w:p w:rsidR="006F2CA2" w:rsidRPr="006F2CA2" w:rsidRDefault="006F2CA2" w:rsidP="006F2CA2">
                  <w:pPr>
                    <w:spacing w:before="60" w:after="60" w:line="240" w:lineRule="auto"/>
                    <w:ind w:left="1393"/>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ind w:left="1393"/>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GUID=1b430482-7e63-4e99-8dc0-37e2df09c8d7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ADMINISTRATION BOND</w:t>
                  </w:r>
                </w:p>
              </w:tc>
              <w:tc>
                <w:tcPr>
                  <w:tcW w:w="2539"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GUID=c9d116ba-dff9-4ae9-a9a9-0c4dcd1a47f9 </w:instrText>
                  </w:r>
                  <w:r w:rsidRPr="006F2CA2">
                    <w:rPr>
                      <w:rFonts w:ascii="Times New Roman" w:hAnsi="Times New Roman" w:cs="Times New Roman"/>
                      <w:sz w:val="22"/>
                      <w:szCs w:val="20"/>
                      <w:lang w:val="en-GB" w:eastAsia="en-US"/>
                    </w:rPr>
                    <w:fldChar w:fldCharType="end"/>
                  </w:r>
                </w:p>
              </w:tc>
            </w:tr>
            <w:tr w:rsidR="006F2CA2" w:rsidRPr="006F2CA2" w:rsidTr="006F2CA2">
              <w:trPr>
                <w:cantSplit/>
                <w:jc w:val="center"/>
              </w:trPr>
              <w:tc>
                <w:tcPr>
                  <w:tcW w:w="7140"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GUID=d4611184-6076-48e2-86d8-98b440a83457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WE (I)</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GUID=b69ba98f-d277-484e-a2fa-0b5fada05deb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GUID=1ce13842-7790-4862-9795-de7308149d07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GUID=51a81bad-3df6-4aa4-bc15-a1019bcd87b3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 and</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GUID=5e0b2e6e-f2fc-46f7-bab4-03d919b68d1d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GUID=bf115d8d-0a08-426b-af32-50cde89bbdb4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are jointly and severally bound unto the Registrar of the Family Justice Courts, in the sum of Dollars                ($       ) to be paid to the said Registrar for which payment we (I) bind ourselves (myself) and each of us our (my) heirs, executors and administrators sealed with our (my) seals this [date].</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GUID=3515d9db-8fdc-4315-be61-674e6dcbd563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CONDITION of this obligation is that if the abovenamed               </w:t>
                  </w:r>
                  <w:r w:rsidRPr="006F2CA2">
                    <w:rPr>
                      <w:rFonts w:ascii="Times New Roman" w:hAnsi="Times New Roman" w:cs="Times New Roman"/>
                      <w:sz w:val="22"/>
                      <w:szCs w:val="20"/>
                      <w:lang w:val="en-GB" w:eastAsia="en-US"/>
                    </w:rPr>
                    <w:br/>
                    <w:t>the Administrator of the Estate and Effects of            late of                         deceased who died on the        day of                          20     , do administer according to law the movable and immovable property of the said deceased which has or shall come to                     hands, possession or knowledge or into the hands and possession of any other person for                           then this obligation to be void and of no effect but otherwise to remain in full force and effect.</w:t>
                  </w:r>
                </w:p>
              </w:tc>
            </w:tr>
            <w:tr w:rsidR="006F2CA2" w:rsidRPr="006F2CA2" w:rsidTr="006F2CA2">
              <w:trPr>
                <w:cantSplit/>
                <w:trHeight w:val="1080"/>
                <w:jc w:val="center"/>
              </w:trPr>
              <w:tc>
                <w:tcPr>
                  <w:tcW w:w="4601"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GUID=8639e6b3-21c2-4f09-a291-5216fa3755d7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Truly translated to the</w:t>
                  </w:r>
                  <w:r w:rsidRPr="006F2CA2">
                    <w:rPr>
                      <w:rFonts w:ascii="Times New Roman" w:hAnsi="Times New Roman" w:cs="Times New Roman"/>
                      <w:sz w:val="22"/>
                      <w:szCs w:val="20"/>
                      <w:lang w:val="en-GB" w:eastAsia="en-US"/>
                    </w:rPr>
                    <w:br/>
                    <w:t>Obligors</w:t>
                  </w:r>
                  <w:r w:rsidRPr="006F2CA2">
                    <w:rPr>
                      <w:rFonts w:ascii="Times New Roman" w:hAnsi="Times New Roman" w:cs="Times New Roman"/>
                      <w:sz w:val="22"/>
                      <w:szCs w:val="20"/>
                      <w:lang w:val="en-GB" w:eastAsia="en-US"/>
                    </w:rPr>
                    <w:br/>
                    <w:t>Through the interpretation</w:t>
                  </w:r>
                  <w:r w:rsidRPr="006F2CA2">
                    <w:rPr>
                      <w:rFonts w:ascii="Times New Roman" w:hAnsi="Times New Roman" w:cs="Times New Roman"/>
                      <w:sz w:val="22"/>
                      <w:szCs w:val="20"/>
                      <w:lang w:val="en-GB" w:eastAsia="en-US"/>
                    </w:rPr>
                    <w:br/>
                    <w:t>of</w:t>
                  </w:r>
                </w:p>
              </w:tc>
              <w:tc>
                <w:tcPr>
                  <w:tcW w:w="2539"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GUID=a1618b9f-fee9-451b-b8d4-e49531367a15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br/>
                    <w:t>)</w:t>
                  </w:r>
                  <w:r w:rsidRPr="006F2CA2">
                    <w:rPr>
                      <w:rFonts w:ascii="Times New Roman" w:hAnsi="Times New Roman" w:cs="Times New Roman"/>
                      <w:sz w:val="22"/>
                      <w:szCs w:val="20"/>
                      <w:lang w:val="en-GB" w:eastAsia="en-US"/>
                    </w:rPr>
                    <w:br/>
                    <w:t>)</w:t>
                  </w:r>
                  <w:r w:rsidRPr="006F2CA2">
                    <w:rPr>
                      <w:rFonts w:ascii="Times New Roman" w:hAnsi="Times New Roman" w:cs="Times New Roman"/>
                      <w:sz w:val="22"/>
                      <w:szCs w:val="20"/>
                      <w:lang w:val="en-GB" w:eastAsia="en-US"/>
                    </w:rPr>
                    <w:br/>
                    <w:t>)</w:t>
                  </w:r>
                </w:p>
              </w:tc>
            </w:tr>
            <w:tr w:rsidR="006F2CA2" w:rsidRPr="006F2CA2" w:rsidTr="006F2CA2">
              <w:trPr>
                <w:cantSplit/>
                <w:jc w:val="center"/>
              </w:trPr>
              <w:tc>
                <w:tcPr>
                  <w:tcW w:w="714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GUID=c586d953-023f-4c05-bb4a-50d476ef4b5e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(Seal)</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GUID=f057d9b7-f332-4d52-b904-402ec73d24d3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(Seal)</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GUID=6f2125ae-2fee-4475-bd25-502c262c9ef1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(Seal)</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GUID=2b980131-3128-47e7-81bb-505567af4e3d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(Seal)</w:t>
                  </w:r>
                </w:p>
              </w:tc>
            </w:tr>
            <w:tr w:rsidR="006F2CA2" w:rsidRPr="006F2CA2" w:rsidTr="006F2CA2">
              <w:trPr>
                <w:cantSplit/>
                <w:jc w:val="center"/>
              </w:trPr>
              <w:tc>
                <w:tcPr>
                  <w:tcW w:w="4601"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GUID=54c914a6-7ef4-4879-9065-79737d91c2f8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Before me,</w:t>
                  </w:r>
                  <w:r w:rsidRPr="006F2CA2">
                    <w:rPr>
                      <w:rFonts w:ascii="Times New Roman" w:hAnsi="Times New Roman" w:cs="Times New Roman"/>
                      <w:sz w:val="22"/>
                      <w:szCs w:val="20"/>
                      <w:lang w:val="en-GB" w:eastAsia="en-US"/>
                    </w:rPr>
                    <w:br/>
                  </w:r>
                  <w:r w:rsidRPr="006F2CA2">
                    <w:rPr>
                      <w:rFonts w:ascii="Times New Roman" w:hAnsi="Times New Roman" w:cs="Times New Roman"/>
                      <w:i/>
                      <w:sz w:val="22"/>
                      <w:szCs w:val="20"/>
                      <w:lang w:val="en-GB" w:eastAsia="en-US"/>
                    </w:rPr>
                    <w:t>Commissioner for Oaths</w:t>
                  </w:r>
                  <w:r w:rsidRPr="006F2CA2">
                    <w:rPr>
                      <w:rFonts w:ascii="Times New Roman" w:hAnsi="Times New Roman" w:cs="Times New Roman"/>
                      <w:sz w:val="22"/>
                      <w:szCs w:val="20"/>
                      <w:lang w:val="en-GB" w:eastAsia="en-US"/>
                    </w:rPr>
                    <w:t>.</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c>
                <w:tcPr>
                  <w:tcW w:w="2539"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GUID=2eec473c-32dd-48f3-9fe2-6bb2e3ceb054 </w:instrText>
                  </w:r>
                  <w:r w:rsidRPr="006F2CA2">
                    <w:rPr>
                      <w:rFonts w:ascii="Times New Roman" w:hAnsi="Times New Roman" w:cs="Times New Roman"/>
                      <w:sz w:val="22"/>
                      <w:szCs w:val="20"/>
                      <w:lang w:val="en-GB" w:eastAsia="en-US"/>
                    </w:rPr>
                    <w:fldChar w:fldCharType="end"/>
                  </w:r>
                </w:p>
              </w:tc>
            </w:tr>
          </w:tbl>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p>
        </w:tc>
      </w:tr>
      <w:tr w:rsidR="006F2CA2" w:rsidRPr="006F2CA2" w:rsidTr="006F2CA2">
        <w:trPr>
          <w:gridAfter w:val="1"/>
          <w:divId w:val="2116439976"/>
          <w:wAfter w:w="439" w:type="dxa"/>
          <w:cantSplit/>
          <w:jc w:val="center"/>
        </w:trPr>
        <w:tc>
          <w:tcPr>
            <w:tcW w:w="7397" w:type="dxa"/>
            <w:gridSpan w:val="8"/>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GUID=2099ea80-c293-464b-8ad1-5753e66b4b52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56</w:t>
            </w:r>
          </w:p>
        </w:tc>
      </w:tr>
      <w:tr w:rsidR="006F2CA2" w:rsidRPr="006F2CA2" w:rsidTr="006F2CA2">
        <w:trPr>
          <w:gridAfter w:val="1"/>
          <w:divId w:val="2116439976"/>
          <w:wAfter w:w="439" w:type="dxa"/>
          <w:cantSplit/>
          <w:jc w:val="center"/>
        </w:trPr>
        <w:tc>
          <w:tcPr>
            <w:tcW w:w="1365" w:type="dxa"/>
            <w:gridSpan w:val="2"/>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GUID=4b4b7ff5-e063-4929-b93b-169853e67782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R.237</w:t>
            </w:r>
          </w:p>
        </w:tc>
        <w:tc>
          <w:tcPr>
            <w:tcW w:w="4778" w:type="dxa"/>
            <w:gridSpan w:val="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GUID=7972e5b2-098c-4c9b-acbd-f7d6c7d64e03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GRANTS</w:t>
            </w:r>
          </w:p>
        </w:tc>
        <w:tc>
          <w:tcPr>
            <w:tcW w:w="1254"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GUID=1b308991-2dd6-40c3-9251-42cd1840bad9 </w:instrText>
            </w:r>
            <w:r w:rsidRPr="006F2CA2">
              <w:rPr>
                <w:rFonts w:ascii="Times New Roman" w:hAnsi="Times New Roman" w:cs="Times New Roman"/>
                <w:sz w:val="22"/>
                <w:szCs w:val="20"/>
                <w:lang w:val="en-GB" w:eastAsia="en-US"/>
              </w:rPr>
              <w:fldChar w:fldCharType="end"/>
            </w:r>
          </w:p>
        </w:tc>
      </w:tr>
      <w:tr w:rsidR="006F2CA2" w:rsidRPr="006F2CA2" w:rsidTr="006F2CA2">
        <w:trPr>
          <w:gridAfter w:val="1"/>
          <w:divId w:val="2116439976"/>
          <w:wAfter w:w="439" w:type="dxa"/>
          <w:cantSplit/>
          <w:jc w:val="center"/>
        </w:trPr>
        <w:tc>
          <w:tcPr>
            <w:tcW w:w="7397" w:type="dxa"/>
            <w:gridSpan w:val="8"/>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GUID=1aa3766d-6d4c-4e7a-a4dd-61587800f625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51)</w:t>
            </w:r>
          </w:p>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GUID=b9455763-6425-4178-8961-897f4112cd39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Of Probate</w:t>
            </w:r>
            <w:r w:rsidRPr="006F2CA2">
              <w:rPr>
                <w:rFonts w:ascii="Times New Roman" w:hAnsi="Times New Roman" w:cs="Times New Roman"/>
                <w:sz w:val="22"/>
                <w:szCs w:val="20"/>
                <w:lang w:val="en-GB" w:eastAsia="en-US"/>
              </w:rPr>
              <w:t>.</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GUID=33d4247d-02c2-481b-8632-78c4f0173fd4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Probate of the Last Will and Testament (with codicils if such is the case) (a copy of which is annexed) of              late of               , deceased who died on [date] at            , is granted by this Court to             as the sole executor (or one of the executors or as the case may be) named in the Will.</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GUID=430390fb-9cd4-409c-be88-e649142413f8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GUID=a5757ed6-3f13-48b0-b302-c906611f800e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Date of issue: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GUID=c45853a3-641b-4de7-b98a-7cee8f3642a7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GUID=e6af9dd6-608f-477d-9a99-c6843902e16c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rsidTr="006F2CA2">
        <w:trPr>
          <w:gridAfter w:val="1"/>
          <w:divId w:val="2116439976"/>
          <w:wAfter w:w="439" w:type="dxa"/>
          <w:cantSplit/>
          <w:jc w:val="center"/>
        </w:trPr>
        <w:tc>
          <w:tcPr>
            <w:tcW w:w="7397" w:type="dxa"/>
            <w:gridSpan w:val="8"/>
          </w:tcPr>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GUID=008ecb3f-93aa-4837-bbf2-4352ce41c9a1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Of Letters of Administration</w:t>
            </w:r>
            <w:r w:rsidRPr="006F2CA2">
              <w:rPr>
                <w:rFonts w:ascii="Times New Roman" w:hAnsi="Times New Roman" w:cs="Times New Roman"/>
                <w:sz w:val="22"/>
                <w:szCs w:val="20"/>
                <w:lang w:val="en-GB" w:eastAsia="en-US"/>
              </w:rPr>
              <w:t>.</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GUID=119c6ba8-d6dc-48f3-9267-7a02c07c3306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Letters of Administration of the estate and effects of                late of                                                                                          </w:t>
            </w:r>
            <w:r w:rsidRPr="006F2CA2">
              <w:rPr>
                <w:rFonts w:ascii="Times New Roman" w:hAnsi="Times New Roman" w:cs="Times New Roman"/>
                <w:color w:val="FFFFFF"/>
                <w:sz w:val="22"/>
                <w:szCs w:val="20"/>
                <w:lang w:val="en-GB" w:eastAsia="en-US"/>
              </w:rPr>
              <w:t xml:space="preserve">, </w:t>
            </w:r>
            <w:r w:rsidRPr="006F2CA2">
              <w:rPr>
                <w:rFonts w:ascii="Times New Roman" w:hAnsi="Times New Roman" w:cs="Times New Roman"/>
                <w:sz w:val="22"/>
                <w:szCs w:val="20"/>
                <w:lang w:val="en-GB" w:eastAsia="en-US"/>
              </w:rPr>
              <w:t xml:space="preserve">                    , deceased who died on [date] are granted to (insert the name and character in which the Grant is taken).</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GUID=9a94f5c6-e8ba-4af2-a914-b05cae80dd04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GUID=4c0502b3-ac4d-4854-9425-e906a4708fce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issue:</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GUID=d48d4a84-e328-4b1d-894d-5eef350e871e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GUID=95d41eac-0a0c-4d6a-a40e-24bf88ebef26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rsidTr="006F2CA2">
        <w:trPr>
          <w:gridAfter w:val="1"/>
          <w:divId w:val="2116439976"/>
          <w:wAfter w:w="439" w:type="dxa"/>
          <w:cantSplit/>
          <w:jc w:val="center"/>
        </w:trPr>
        <w:tc>
          <w:tcPr>
            <w:tcW w:w="7397" w:type="dxa"/>
            <w:gridSpan w:val="8"/>
          </w:tcPr>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GUID=e8e4fa52-2524-42d5-9764-b3ea9e7085a3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Of Letters of Administration for unadministered estate</w:t>
            </w:r>
            <w:r w:rsidRPr="006F2CA2">
              <w:rPr>
                <w:rFonts w:ascii="Times New Roman" w:hAnsi="Times New Roman" w:cs="Times New Roman"/>
                <w:sz w:val="22"/>
                <w:szCs w:val="20"/>
                <w:lang w:val="en-GB" w:eastAsia="en-US"/>
              </w:rPr>
              <w:t>.</w:t>
            </w:r>
          </w:p>
          <w:p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                    late of                      deceased died intestate on [date]. </w:t>
            </w:r>
          </w:p>
          <w:p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p>
          <w:p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Letters of Administration of his estate and effects were previously granted by the High Court/Family Justice Courts/State Courts/Subordinate Courts to (insert the name and character in which the Grant was taken)                 who after taking such administration died on [date], leaving part of the estate unadministered.  </w:t>
            </w:r>
          </w:p>
          <w:p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p>
          <w:p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Letters of Administration of the said estate and effects so left unadministered were granted by this Court on [date] to (insert the name and character in which Grant was taken). </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GUID=54b39a50-e289-4ca6-9c3e-2da72b4675ab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GUID=5d4d7de3-9026-46ec-a9be-b145ffd974ad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issue:</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GUID=cb9f6929-2640-434f-8440-f1b6bceedcaa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GUID=fd85275b-3921-41e7-a10f-3243f6a2fae2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rsidTr="006F2CA2">
        <w:trPr>
          <w:gridAfter w:val="1"/>
          <w:divId w:val="2116439976"/>
          <w:wAfter w:w="439" w:type="dxa"/>
          <w:cantSplit/>
          <w:jc w:val="center"/>
        </w:trPr>
        <w:tc>
          <w:tcPr>
            <w:tcW w:w="7397" w:type="dxa"/>
            <w:gridSpan w:val="8"/>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GUID=ffe7452b-ac09-4584-9d87-78513121fcb5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Of Letters of Administration for unadministered estate with will annexed</w:t>
            </w:r>
            <w:r w:rsidRPr="006F2CA2">
              <w:rPr>
                <w:rFonts w:ascii="Times New Roman" w:hAnsi="Times New Roman" w:cs="Times New Roman"/>
                <w:sz w:val="22"/>
                <w:szCs w:val="20"/>
                <w:lang w:val="en-GB" w:eastAsia="en-US"/>
              </w:rPr>
              <w:t>.</w:t>
            </w:r>
          </w:p>
          <w:p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The Last Will and Testament (with codicils if such is the case) (a copy of which is annexed) of            late of            </w:t>
            </w:r>
            <w:r w:rsidRPr="006F2CA2">
              <w:rPr>
                <w:rFonts w:ascii="Times New Roman" w:eastAsia="Calibri" w:hAnsi="Times New Roman" w:cs="Times New Roman"/>
                <w:color w:val="000000"/>
                <w:sz w:val="22"/>
                <w:szCs w:val="22"/>
                <w:lang w:val="en-GB" w:eastAsia="en-US"/>
              </w:rPr>
              <w:tab/>
              <w:t xml:space="preserve">deceased, was on [date] proved in the Family Justice Courts/High Court/State Courts and Probate was previously granted to                           the Executor (or one of the executors) named in the will who after taking such Probate died leaving the administration of the estate of the deceased incomplete and without having by his will appointed any executor. </w:t>
            </w:r>
          </w:p>
          <w:p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p>
          <w:p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Letters of Administration with the will annexed of the estate and effects of the deceased left unadministered were on [date], granted by this Court to (insert the name and character in which the Grant was taken). </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p>
        </w:tc>
      </w:tr>
      <w:tr w:rsidR="006F2CA2" w:rsidRPr="006F2CA2" w:rsidTr="006F2CA2">
        <w:trPr>
          <w:gridAfter w:val="1"/>
          <w:divId w:val="2116439976"/>
          <w:wAfter w:w="439" w:type="dxa"/>
          <w:cantSplit/>
          <w:jc w:val="center"/>
        </w:trPr>
        <w:tc>
          <w:tcPr>
            <w:tcW w:w="7397" w:type="dxa"/>
            <w:gridSpan w:val="8"/>
          </w:tcPr>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GUID=f307142e-76aa-4f8f-a5cf-6e6ffd54edb5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GUID=1dacf504-3f2e-4449-896b-145207b8ffbc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issue:</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GUID=f3e67307-d1a1-462e-9a19-6e798ee48f6c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GUID=e7fea8e6-ebe5-489e-866f-610d943f47a8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rsidTr="006F2CA2">
        <w:trPr>
          <w:gridAfter w:val="1"/>
          <w:divId w:val="2116439976"/>
          <w:wAfter w:w="439" w:type="dxa"/>
          <w:cantSplit/>
          <w:jc w:val="center"/>
        </w:trPr>
        <w:tc>
          <w:tcPr>
            <w:tcW w:w="7397" w:type="dxa"/>
            <w:gridSpan w:val="8"/>
          </w:tcPr>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GUID=288db957-93f6-4171-8749-31c102a8814b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To an Attorney</w:t>
            </w:r>
            <w:r w:rsidRPr="006F2CA2">
              <w:rPr>
                <w:rFonts w:ascii="Times New Roman" w:hAnsi="Times New Roman" w:cs="Times New Roman"/>
                <w:sz w:val="22"/>
                <w:szCs w:val="20"/>
                <w:lang w:val="en-GB" w:eastAsia="en-US"/>
              </w:rPr>
              <w:t>.</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GUID=72b654ff-6911-4c28-84fd-3c3f5b3e4a6a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As in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above inserting after “granted to            ” the duly constituted attorney of            (one of the lawful children and next-of-kin of the deceased or as may be) for the use and benefit of                           until he shall obtain a grant of Letters of Administration to himself.</w:t>
            </w:r>
          </w:p>
        </w:tc>
      </w:tr>
      <w:tr w:rsidR="006F2CA2" w:rsidRPr="006F2CA2" w:rsidTr="006F2CA2">
        <w:trPr>
          <w:gridAfter w:val="1"/>
          <w:divId w:val="2116439976"/>
          <w:wAfter w:w="439" w:type="dxa"/>
          <w:cantSplit/>
          <w:jc w:val="center"/>
        </w:trPr>
        <w:tc>
          <w:tcPr>
            <w:tcW w:w="7397" w:type="dxa"/>
            <w:gridSpan w:val="8"/>
          </w:tcPr>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GUID=fd31d280-9a63-43e9-92f7-72995d01b632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To a Guardian</w:t>
            </w:r>
            <w:r w:rsidRPr="006F2CA2">
              <w:rPr>
                <w:rFonts w:ascii="Times New Roman" w:hAnsi="Times New Roman" w:cs="Times New Roman"/>
                <w:sz w:val="22"/>
                <w:szCs w:val="20"/>
                <w:lang w:val="en-GB" w:eastAsia="en-US"/>
              </w:rPr>
              <w:t>.</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GUID=3cd3c744-a2a2-492b-855f-b251dd280d1f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As in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above inserting after “granted to                     ” as the legal guardian of                    the lawful infant children and next-of-kin of the deceased, limited until one of the infants shall obtain a grant to himself.</w:t>
            </w:r>
          </w:p>
        </w:tc>
      </w:tr>
      <w:tr w:rsidR="006F2CA2" w:rsidRPr="006F2CA2" w:rsidTr="006F2CA2">
        <w:trPr>
          <w:gridAfter w:val="1"/>
          <w:divId w:val="2116439976"/>
          <w:wAfter w:w="439" w:type="dxa"/>
          <w:cantSplit/>
          <w:jc w:val="center"/>
        </w:trPr>
        <w:tc>
          <w:tcPr>
            <w:tcW w:w="7397" w:type="dxa"/>
            <w:gridSpan w:val="8"/>
          </w:tcPr>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GUID=83f96e1c-0d28-4966-b7fe-0961b72f68f6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Of Double Probate.</w:t>
            </w:r>
          </w:p>
          <w:p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On [date], the Last Will and Testament (with codicil(s) if such is the case)                                (a copy of which is annexed) of            late of            , deceased who died on [date] at               </w:t>
            </w:r>
            <w:r w:rsidRPr="006F2CA2">
              <w:rPr>
                <w:rFonts w:ascii="Times New Roman" w:eastAsia="Calibri" w:hAnsi="Times New Roman" w:cs="Times New Roman"/>
                <w:color w:val="000000"/>
                <w:sz w:val="22"/>
                <w:szCs w:val="22"/>
                <w:lang w:val="en-GB" w:eastAsia="en-US"/>
              </w:rPr>
              <w:tab/>
              <w:t>was proved before this Court, and Administration of the estate was previously granted by this Court to                  as                    of the executors named in the Will, power being reserved of making the like grant to                    the other executor(s) named in the Will.</w:t>
            </w:r>
          </w:p>
          <w:p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p>
          <w:p w:rsidR="006F2CA2" w:rsidRPr="006F2CA2" w:rsidRDefault="006F2CA2" w:rsidP="006F2CA2">
            <w:pPr>
              <w:autoSpaceDE w:val="0"/>
              <w:autoSpaceDN w:val="0"/>
              <w:adjustRightInd w:val="0"/>
              <w:spacing w:before="0" w:after="0" w:line="240" w:lineRule="auto"/>
              <w:jc w:val="both"/>
              <w:rPr>
                <w:rFonts w:ascii="Times New Roman" w:eastAsia="Calibri" w:hAnsi="Times New Roman" w:cs="Times New Roman"/>
                <w:color w:val="000000"/>
                <w:sz w:val="22"/>
                <w:szCs w:val="22"/>
                <w:lang w:val="en-GB" w:eastAsia="en-US"/>
              </w:rPr>
            </w:pPr>
            <w:r w:rsidRPr="006F2CA2">
              <w:rPr>
                <w:rFonts w:ascii="Times New Roman" w:eastAsia="Calibri" w:hAnsi="Times New Roman" w:cs="Times New Roman"/>
                <w:color w:val="000000"/>
                <w:sz w:val="22"/>
                <w:szCs w:val="22"/>
                <w:lang w:val="en-GB" w:eastAsia="en-US"/>
              </w:rPr>
              <w:t xml:space="preserve">On the date stated below, the Will of the deceased (with Codicil annexed) was also proved in this Court, and that the like administration of the estate and effects of the deceased was granted by this Court to                   the other executor(s) named in the Will. </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p>
        </w:tc>
      </w:tr>
      <w:tr w:rsidR="006F2CA2" w:rsidRPr="006F2CA2" w:rsidTr="006F2CA2">
        <w:trPr>
          <w:gridAfter w:val="1"/>
          <w:divId w:val="2116439976"/>
          <w:wAfter w:w="439" w:type="dxa"/>
          <w:cantSplit/>
          <w:jc w:val="center"/>
        </w:trPr>
        <w:tc>
          <w:tcPr>
            <w:tcW w:w="7397" w:type="dxa"/>
            <w:gridSpan w:val="8"/>
          </w:tcPr>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GUID=1e146d19-c654-43a5-97b9-7d9bf2ff404f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GUID=e5eed806-c7c6-4cde-a4b1-67f7ec76366b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issue:</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GUID=64613839-b4c3-41ee-99bb-5df15ea2d679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r w:rsidRPr="006F2CA2">
              <w:rPr>
                <w:rFonts w:ascii="Times New Roman" w:hAnsi="Times New Roman" w:cs="Times New Roman"/>
                <w:sz w:val="22"/>
                <w:szCs w:val="20"/>
                <w:lang w:val="en-GB" w:eastAsia="en-US"/>
              </w:rPr>
              <w:t>.</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GUID=6ceacd79-4460-4097-9faa-0eb7001eb4e2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bl>
            <w:tblPr>
              <w:tblW w:w="7160" w:type="dxa"/>
              <w:jc w:val="center"/>
              <w:tblLook w:val="04A0" w:firstRow="1" w:lastRow="0" w:firstColumn="1" w:lastColumn="0" w:noHBand="0" w:noVBand="1"/>
            </w:tblPr>
            <w:tblGrid>
              <w:gridCol w:w="1480"/>
              <w:gridCol w:w="4180"/>
              <w:gridCol w:w="1500"/>
            </w:tblGrid>
            <w:tr w:rsidR="006F2CA2" w:rsidRPr="006F2CA2" w:rsidTr="006F2CA2">
              <w:trPr>
                <w:cantSplit/>
                <w:jc w:val="center"/>
              </w:trPr>
              <w:tc>
                <w:tcPr>
                  <w:tcW w:w="716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r>
            <w:tr w:rsidR="006F2CA2" w:rsidRPr="006F2CA2" w:rsidTr="006F2CA2">
              <w:trPr>
                <w:cantSplit/>
                <w:jc w:val="center"/>
              </w:trPr>
              <w:tc>
                <w:tcPr>
                  <w:tcW w:w="1480"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p>
              </w:tc>
              <w:tc>
                <w:tcPr>
                  <w:tcW w:w="418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c>
                <w:tcPr>
                  <w:tcW w:w="150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GUID=caf372b2-4ca2-49a8-b105-5dc7b04c366b </w:instrText>
                  </w:r>
                  <w:r w:rsidRPr="006F2CA2">
                    <w:rPr>
                      <w:rFonts w:ascii="Times New Roman" w:hAnsi="Times New Roman" w:cs="Times New Roman"/>
                      <w:sz w:val="22"/>
                      <w:szCs w:val="20"/>
                      <w:lang w:val="en-GB" w:eastAsia="en-US"/>
                    </w:rPr>
                    <w:fldChar w:fldCharType="end"/>
                  </w:r>
                </w:p>
              </w:tc>
            </w:tr>
            <w:tr w:rsidR="006F2CA2" w:rsidRPr="006F2CA2" w:rsidTr="006F2CA2">
              <w:trPr>
                <w:cantSplit/>
                <w:jc w:val="center"/>
              </w:trPr>
              <w:tc>
                <w:tcPr>
                  <w:tcW w:w="7160" w:type="dxa"/>
                  <w:gridSpan w:val="3"/>
                </w:tcPr>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p>
              </w:tc>
            </w:tr>
          </w:tbl>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p>
        </w:tc>
      </w:tr>
      <w:tr w:rsidR="006F2CA2" w:rsidRPr="006F2CA2" w:rsidTr="006F2CA2">
        <w:trPr>
          <w:gridBefore w:val="1"/>
          <w:gridAfter w:val="2"/>
          <w:divId w:val="2116439976"/>
          <w:wBefore w:w="108" w:type="dxa"/>
          <w:wAfter w:w="647" w:type="dxa"/>
          <w:cantSplit/>
          <w:jc w:val="center"/>
        </w:trPr>
        <w:tc>
          <w:tcPr>
            <w:tcW w:w="7081" w:type="dxa"/>
            <w:gridSpan w:val="6"/>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GUID=5a589be3-2f4a-426e-89f3-4c550df78ad9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57</w:t>
            </w:r>
          </w:p>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R.239</w:t>
            </w:r>
          </w:p>
        </w:tc>
      </w:tr>
      <w:tr w:rsidR="006F2CA2" w:rsidRPr="006F2CA2" w:rsidTr="006F2CA2">
        <w:trPr>
          <w:gridBefore w:val="1"/>
          <w:gridAfter w:val="4"/>
          <w:divId w:val="2116439976"/>
          <w:wBefore w:w="108" w:type="dxa"/>
          <w:wAfter w:w="3747" w:type="dxa"/>
          <w:cantSplit/>
          <w:jc w:val="center"/>
        </w:trPr>
        <w:tc>
          <w:tcPr>
            <w:tcW w:w="2640"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GUID=ba3c6f6d-4052-43f7-ad40-1ec3352b47dc </w:instrText>
            </w:r>
            <w:r w:rsidRPr="006F2CA2">
              <w:rPr>
                <w:rFonts w:ascii="Times New Roman" w:hAnsi="Times New Roman" w:cs="Times New Roman"/>
                <w:sz w:val="22"/>
                <w:szCs w:val="20"/>
                <w:lang w:val="en-GB" w:eastAsia="en-US"/>
              </w:rPr>
              <w:fldChar w:fldCharType="end"/>
            </w:r>
          </w:p>
        </w:tc>
        <w:tc>
          <w:tcPr>
            <w:tcW w:w="1341" w:type="dxa"/>
            <w:gridSpan w:val="2"/>
          </w:tcPr>
          <w:p w:rsidR="006F2CA2" w:rsidRPr="006F2CA2" w:rsidRDefault="006F2CA2" w:rsidP="006F2CA2">
            <w:pPr>
              <w:spacing w:before="60" w:after="60" w:line="240" w:lineRule="auto"/>
              <w:ind w:left="232"/>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CAVEAT </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GUID=c4143b16-8780-449e-b5b6-dfea48816c7b </w:instrText>
            </w:r>
            <w:r w:rsidRPr="006F2CA2">
              <w:rPr>
                <w:rFonts w:ascii="Times New Roman" w:hAnsi="Times New Roman" w:cs="Times New Roman"/>
                <w:sz w:val="22"/>
                <w:szCs w:val="20"/>
                <w:lang w:val="en-GB" w:eastAsia="en-US"/>
              </w:rPr>
              <w:fldChar w:fldCharType="end"/>
            </w:r>
          </w:p>
        </w:tc>
      </w:tr>
      <w:tr w:rsidR="006F2CA2" w:rsidRPr="006F2CA2" w:rsidTr="006F2CA2">
        <w:trPr>
          <w:gridBefore w:val="1"/>
          <w:gridAfter w:val="2"/>
          <w:divId w:val="2116439976"/>
          <w:wBefore w:w="108" w:type="dxa"/>
          <w:wAfter w:w="647" w:type="dxa"/>
          <w:cantSplit/>
          <w:jc w:val="center"/>
        </w:trPr>
        <w:tc>
          <w:tcPr>
            <w:tcW w:w="7081" w:type="dxa"/>
            <w:gridSpan w:val="6"/>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GUID=9df9d8f8-a54f-4475-81f9-f225a9260443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51 or as may be)</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GUID=b1bf68aa-5575-4014-ab31-71687a0bcc55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no grant be sealed in the estate of            late of                  deceased, who died on [date] at                       without notice to                    of                     having interest as (here describe the nature of the interest).</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GUID=08e3f78f-e80f-4be6-8dc9-92608afc1472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Issued by:</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Caveator</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 Solicitor for the Caveator)</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My address for service is                     </w:t>
            </w:r>
          </w:p>
        </w:tc>
      </w:tr>
      <w:tr w:rsidR="006F2CA2" w:rsidRPr="006F2CA2" w:rsidTr="006F2CA2">
        <w:trPr>
          <w:gridBefore w:val="1"/>
          <w:gridAfter w:val="2"/>
          <w:divId w:val="2116439976"/>
          <w:wBefore w:w="108" w:type="dxa"/>
          <w:wAfter w:w="647" w:type="dxa"/>
          <w:cantSplit/>
          <w:jc w:val="center"/>
        </w:trPr>
        <w:tc>
          <w:tcPr>
            <w:tcW w:w="3940" w:type="dxa"/>
            <w:gridSpan w:val="3"/>
          </w:tcPr>
          <w:p w:rsidR="006F2CA2" w:rsidRPr="006F2CA2" w:rsidRDefault="006F2CA2" w:rsidP="006F2CA2">
            <w:pPr>
              <w:autoSpaceDE w:val="0"/>
              <w:autoSpaceDN w:val="0"/>
              <w:adjustRightInd w:val="0"/>
              <w:spacing w:before="0" w:after="0"/>
              <w:jc w:val="both"/>
              <w:rPr>
                <w:rFonts w:ascii="Times New Roman" w:eastAsia="Calibri" w:hAnsi="Times New Roman" w:cs="Times New Roman"/>
                <w:color w:val="000000"/>
                <w:lang w:val="en-GB" w:eastAsia="en-US"/>
              </w:rPr>
            </w:pPr>
          </w:p>
        </w:tc>
        <w:tc>
          <w:tcPr>
            <w:tcW w:w="3141" w:type="dxa"/>
            <w:gridSpan w:val="3"/>
          </w:tcPr>
          <w:p w:rsidR="006F2CA2" w:rsidRPr="006F2CA2" w:rsidRDefault="006F2CA2" w:rsidP="006F2CA2">
            <w:pPr>
              <w:autoSpaceDE w:val="0"/>
              <w:autoSpaceDN w:val="0"/>
              <w:adjustRightInd w:val="0"/>
              <w:spacing w:before="0" w:after="0"/>
              <w:jc w:val="both"/>
              <w:rPr>
                <w:rFonts w:ascii="Times New Roman" w:eastAsia="Calibri" w:hAnsi="Times New Roman" w:cs="Times New Roman"/>
                <w:color w:val="000000"/>
                <w:lang w:val="en-GB" w:eastAsia="en-US"/>
              </w:rPr>
            </w:pPr>
          </w:p>
        </w:tc>
      </w:tr>
      <w:tr w:rsidR="006F2CA2" w:rsidRPr="006F2CA2" w:rsidTr="006F2CA2">
        <w:trPr>
          <w:gridBefore w:val="1"/>
          <w:gridAfter w:val="2"/>
          <w:divId w:val="2116439976"/>
          <w:wBefore w:w="108" w:type="dxa"/>
          <w:wAfter w:w="647" w:type="dxa"/>
          <w:cantSplit/>
          <w:jc w:val="center"/>
        </w:trPr>
        <w:tc>
          <w:tcPr>
            <w:tcW w:w="7081" w:type="dxa"/>
            <w:gridSpan w:val="6"/>
          </w:tcPr>
          <w:p w:rsidR="006F2CA2" w:rsidRPr="006F2CA2" w:rsidRDefault="006F2CA2" w:rsidP="006F2CA2">
            <w:pPr>
              <w:spacing w:before="60" w:after="60"/>
              <w:jc w:val="center"/>
              <w:rPr>
                <w:rFonts w:ascii="Times New Roman" w:hAnsi="Times New Roman" w:cs="Times New Roman"/>
                <w:sz w:val="22"/>
                <w:szCs w:val="20"/>
                <w:lang w:val="en-GB" w:eastAsia="en-US"/>
              </w:rPr>
            </w:pP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00" w:type="dxa"/>
        <w:jc w:val="center"/>
        <w:tblLook w:val="04A0" w:firstRow="1" w:lastRow="0" w:firstColumn="1" w:lastColumn="0" w:noHBand="0" w:noVBand="1"/>
      </w:tblPr>
      <w:tblGrid>
        <w:gridCol w:w="1380"/>
        <w:gridCol w:w="4180"/>
        <w:gridCol w:w="1440"/>
      </w:tblGrid>
      <w:tr w:rsidR="006F2CA2" w:rsidRPr="006F2CA2" w:rsidTr="006F2CA2">
        <w:trPr>
          <w:divId w:val="2116439976"/>
          <w:cantSplit/>
          <w:jc w:val="center"/>
        </w:trPr>
        <w:tc>
          <w:tcPr>
            <w:tcW w:w="700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GUID=92a3ffe4-763b-49ec-ba28-e45744af3d0e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58</w:t>
            </w:r>
          </w:p>
        </w:tc>
      </w:tr>
      <w:tr w:rsidR="006F2CA2" w:rsidRPr="006F2CA2" w:rsidTr="006F2CA2">
        <w:trPr>
          <w:divId w:val="2116439976"/>
          <w:cantSplit/>
          <w:jc w:val="center"/>
        </w:trPr>
        <w:tc>
          <w:tcPr>
            <w:tcW w:w="138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GUID=a352e249-8350-41da-a918-a4b3799ddc93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R.239</w:t>
            </w:r>
          </w:p>
        </w:tc>
        <w:tc>
          <w:tcPr>
            <w:tcW w:w="418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GUID=9ad11695-0fd9-4181-b5eb-532d540ad591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WARNING TO CAVEATOR</w:t>
            </w:r>
          </w:p>
        </w:tc>
        <w:tc>
          <w:tcPr>
            <w:tcW w:w="14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GUID=b86959a1-7ef7-4b87-b40d-f9126e90dbc3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00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GUID=5e60bfa1-2ec5-4842-8f2c-1c664580a7a4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the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GUID=162f0632-4544-41e3-a884-6d767196a82d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GUID=402d0e52-1ac6-4433-afbd-aa302116ade4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hereby warned within 8 days after service upon you to file an Appearance to Warning either in person or by your solicitor at the Registry of the Family Justice Courts:</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GUID=39ca2c95-41d0-4ca3-b5bc-15b16a2ef1c0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setting forth what interest you have in the estate of the abovenamed                of            deceased, contrary to that of the party at whose instance this warning is issued; or</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GUID=e5b9afc3-aa6d-480d-ac2c-7148780ec2fc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setting forth your brief grounds if you have no contrary interest but wish to show cause against the sealing of a grant to such party.</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GUID=7ad6edd1-ea51-4fe6-9bbf-d2dacd0b561e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doing the Court may proceed to issue a grant of probate or administration in the said estate notwithstanding your caveat.</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GUID=1c05e1c7-5281-4f8d-becf-d271d2877c92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GUID=cb464dfa-dca2-4780-9e9e-b818cb59d9a6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(Set out the name and interest including the date of the will, if any, under which the interest arises) of the party warning, (the name of his solicitor and the address for service). (If the party warning is acting in person, this must be stated.)</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GUID=c2e68d65-d4ff-40eb-8947-c0cdc6f1d938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6980" w:type="dxa"/>
        <w:jc w:val="center"/>
        <w:tblLook w:val="04A0" w:firstRow="1" w:lastRow="0" w:firstColumn="1" w:lastColumn="0" w:noHBand="0" w:noVBand="1"/>
      </w:tblPr>
      <w:tblGrid>
        <w:gridCol w:w="1480"/>
        <w:gridCol w:w="3960"/>
        <w:gridCol w:w="1540"/>
      </w:tblGrid>
      <w:tr w:rsidR="006F2CA2" w:rsidRPr="006F2CA2" w:rsidTr="006F2CA2">
        <w:trPr>
          <w:divId w:val="2116439976"/>
          <w:cantSplit/>
          <w:jc w:val="center"/>
        </w:trPr>
        <w:tc>
          <w:tcPr>
            <w:tcW w:w="698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GUID=0fb303e0-df62-4b0a-9d31-5a0b5068e25a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59</w:t>
            </w:r>
          </w:p>
        </w:tc>
      </w:tr>
      <w:tr w:rsidR="006F2CA2" w:rsidRPr="006F2CA2" w:rsidTr="006F2CA2">
        <w:trPr>
          <w:divId w:val="2116439976"/>
          <w:cantSplit/>
          <w:jc w:val="center"/>
        </w:trPr>
        <w:tc>
          <w:tcPr>
            <w:tcW w:w="148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GUID=f0fda0eb-422c-4acd-bdb5-7f491aa0f603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R.239(9), (11), (12), (14)</w:t>
            </w:r>
            <w:r w:rsidRPr="006F2CA2">
              <w:rPr>
                <w:rFonts w:ascii="Times New Roman" w:hAnsi="Times New Roman" w:cs="Times New Roman"/>
                <w:sz w:val="18"/>
                <w:szCs w:val="18"/>
                <w:lang w:val="en-GB" w:eastAsia="en-US"/>
              </w:rPr>
              <w:br/>
              <w:t>R.243(7), R.244(5)</w:t>
            </w:r>
          </w:p>
        </w:tc>
        <w:tc>
          <w:tcPr>
            <w:tcW w:w="39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GUID=5a617e56-4809-4b72-95c0-cb20aad939b4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APPEARANCE TO </w:t>
            </w:r>
            <w:r w:rsidRPr="006F2CA2">
              <w:rPr>
                <w:rFonts w:ascii="Times New Roman" w:hAnsi="Times New Roman" w:cs="Times New Roman"/>
                <w:sz w:val="22"/>
                <w:szCs w:val="20"/>
                <w:lang w:val="en-GB" w:eastAsia="en-US"/>
              </w:rPr>
              <w:br/>
              <w:t>WARNING OR CITATION</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GUID=d9ec7c26-0bcd-4378-9695-dae1406a85a9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c>
          <w:tcPr>
            <w:tcW w:w="15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GUID=8be0dcfb-53a5-41ba-bde3-4ec2fe86781d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6980" w:type="dxa"/>
            <w:gridSpan w:val="3"/>
          </w:tcPr>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GUID=e0e6225b-7cfb-4e67-9936-b734c9d02af2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and the person warning (or citor)</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GUID=619c3ac2-b124-4b50-a3b2-63eda6c838bd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Appearance is entered for the following party in this matter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GUID=be1875d9-17bf-456d-aa88-e23a3b8f27a6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 type: Caveator (or person cited)</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GUID=fc16dced-b9dd-426e-8d7f-b75b5ac8d982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party’s name:</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GUID=a8fe643a-0383-42a7-b18d-6216bb5812b2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party’s contact details:</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GUID=2bd52351-9dc6-4c9d-9b33-3106ac7f3de6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For an appearance to warning</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GUID=56691be7-170d-4827-b293-717a3a4c3d31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Appearance is entered in respect of the following warning to caveator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GUID=f616789e-6225-4472-92a3-4821cc0cc416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Caveat No.:</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GUID=07822c54-2b13-42dc-9c21-968e4e2cecfe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Caveat dated:</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GUID=317da3e6-8cc1-47bc-8cec-32fa191f98d5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respect of the estate of            , deceased</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GUID=0a8d5623-818d-4a08-8ba2-4730ebb5b254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(address of deceased).</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GUID=6cc9ce41-afba-452c-a173-464e403eceaf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person warning:</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GUID=abffc15d-3f66-48d9-8015-6a2f6f949a51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person warning:</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GUID=9728f4ec-63c4-4131-ab62-ee12fe94f3eb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 is claiming an interest contrary to that of the person warning (or showing cause against the making of a grant to the person warning).</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GUID=c38d181f-1026-4935-9588-1c0d2c6d3c31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state particulars of contrary interest or brief grounds for showing cause.)</w:t>
            </w:r>
          </w:p>
        </w:tc>
      </w:tr>
      <w:tr w:rsidR="006F2CA2" w:rsidRPr="006F2CA2" w:rsidTr="006F2CA2">
        <w:trPr>
          <w:divId w:val="2116439976"/>
          <w:cantSplit/>
          <w:jc w:val="center"/>
        </w:trPr>
        <w:tc>
          <w:tcPr>
            <w:tcW w:w="6980" w:type="dxa"/>
            <w:gridSpan w:val="3"/>
          </w:tcPr>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GUID=a4a8bb3f-dcc2-4a23-bc6e-7218bcec3c2f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For an appearance to citation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GUID=910b9ea0-eaba-4198-a178-d97375023924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Appearance is entered in respect of the following citation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GUID=102a6c7a-1dc8-4a2b-98f5-59255db4634d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Citation No.: (if any)</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GUID=65f7df58-b12f-4616-a58a-674ae8ea985f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Citation dated:</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GUID=0714aee2-33cd-4360-8fdf-edf747756255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respect of the estate of            , deceased</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GUID=168e3a6b-8a56-4857-8e91-e5a3a193e983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(address of deceased).</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GUID=05647974-5ede-429f-abac-bace13064ebe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the citor:</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GUID=32c270b7-fd84-4563-8297-2a0b6a620c32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the citor:</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GUID=d5dfaacf-4d14-45f9-b00e-359e113a3325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GUID=e91fbb39-5e77-4e3d-a5b7-24fbe3e93002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6940" w:type="dxa"/>
        <w:jc w:val="center"/>
        <w:tblLook w:val="04A0" w:firstRow="1" w:lastRow="0" w:firstColumn="1" w:lastColumn="0" w:noHBand="0" w:noVBand="1"/>
      </w:tblPr>
      <w:tblGrid>
        <w:gridCol w:w="1600"/>
        <w:gridCol w:w="3580"/>
        <w:gridCol w:w="1760"/>
      </w:tblGrid>
      <w:tr w:rsidR="006F2CA2" w:rsidRPr="006F2CA2" w:rsidTr="006F2CA2">
        <w:trPr>
          <w:divId w:val="2116439976"/>
          <w:cantSplit/>
          <w:jc w:val="center"/>
        </w:trPr>
        <w:tc>
          <w:tcPr>
            <w:tcW w:w="160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p>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GUID=59764550-3f5e-45f2-b513-6ff6dc456844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R.243</w:t>
            </w:r>
          </w:p>
        </w:tc>
        <w:tc>
          <w:tcPr>
            <w:tcW w:w="3580" w:type="dxa"/>
          </w:tcPr>
          <w:p w:rsidR="006F2CA2" w:rsidRPr="006F2CA2" w:rsidRDefault="00ED7FA2" w:rsidP="006F2CA2">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FORM</w:t>
            </w:r>
            <w:r w:rsidR="006F2CA2" w:rsidRPr="006F2CA2">
              <w:rPr>
                <w:rFonts w:ascii="Times New Roman" w:hAnsi="Times New Roman" w:cs="Times New Roman"/>
                <w:sz w:val="22"/>
                <w:szCs w:val="20"/>
                <w:lang w:val="en-GB" w:eastAsia="en-US"/>
              </w:rPr>
              <w:t xml:space="preserve"> 60</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GUID=b3c561a7-2ed9-49f0-b523-76110479bc61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CITATIONS</w:t>
            </w:r>
          </w:p>
        </w:tc>
        <w:tc>
          <w:tcPr>
            <w:tcW w:w="17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GUID=80d3d156-34a1-4f01-ba55-9e4c49842f71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694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GUID=5fe06ecd-c7ca-44cb-ade1-9b3aa7269b7b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51 or as may be)</w:t>
            </w:r>
          </w:p>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GUID=3d40f246-692b-4ad5-9c59-d68b53fdbfbc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by brother to father to accept or refuse Administration.</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GUID=5b63a630-738e-4bf8-9fbe-f68f4b2535ef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GUID=813e061c-8992-439f-a27f-6380a36c5433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an affidavit of                        filed on [date]  that                                of                          died there on [date] a bachelor without a mother and intestate, leaving you,                            his lawful father and next-of-kin:</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GUID=2124d6af-2ae6-4312-bccd-9dcbd8669674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also appears that                          is the lawful brother of the deceased, and lawful son of you            :</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GUID=1f7bca12-b73d-4028-8dc6-80ca9115c8b2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you do cause an appearance to be entered by you in the Registry of the Family Justice Courts, and accept or refuse Letters of Administration of the estate of the deceased or show cause why the same should not be granted to                     .</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GUID=1556959e-46fa-40ab-be18-2688aaa75199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appearing and accepting and extracting the said Letters of Administration the Court will proceed in the premises according to law, your absence notwithstanding.</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GUID=c917ed99-decf-45c8-b257-553d3aecb5c8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GUID=4a1161d9-db33-4aec-b1a1-f5cc36640179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GUID=8fb43ace-e02d-491a-912f-067637c7bd3f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rsidTr="006F2CA2">
        <w:trPr>
          <w:divId w:val="2116439976"/>
          <w:cantSplit/>
          <w:jc w:val="center"/>
        </w:trPr>
        <w:tc>
          <w:tcPr>
            <w:tcW w:w="6940" w:type="dxa"/>
            <w:gridSpan w:val="3"/>
          </w:tcPr>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GUID=1e9930b9-19ff-4ca7-81c5-f4c2b331f785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to accept or refuse Probate</w:t>
            </w:r>
            <w:r w:rsidRPr="006F2CA2">
              <w:rPr>
                <w:rFonts w:ascii="Times New Roman" w:hAnsi="Times New Roman" w:cs="Times New Roman"/>
                <w:sz w:val="22"/>
                <w:szCs w:val="20"/>
                <w:lang w:val="en-GB" w:eastAsia="en-US"/>
              </w:rPr>
              <w:t>.</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GUID=65ed3f87-298b-4911-9702-f3cb8c8fd723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GUID=cd7f36b4-2b6e-47b9-a1aa-fafdbf4e4d1f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filed on [date] that,            of            , deceased, died on [date], at                              having made and duly executed his Last Will and Testament bearing [date] and therein appointed you,                            , the sole executor (or sole executor and residuary legatee and devisee or as may be):</w:t>
            </w:r>
          </w:p>
        </w:tc>
      </w:tr>
      <w:tr w:rsidR="006F2CA2" w:rsidRPr="006F2CA2" w:rsidTr="006F2CA2">
        <w:trPr>
          <w:divId w:val="2116439976"/>
          <w:cantSplit/>
          <w:jc w:val="center"/>
        </w:trPr>
        <w:tc>
          <w:tcPr>
            <w:tcW w:w="6940" w:type="dxa"/>
            <w:gridSpan w:val="3"/>
          </w:tcPr>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GUID=cdcfeacd-dff2-4bd4-9786-b01f8f60cf42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further appears by the said affidavit that                         is a creditor (or a legatee named in the Will or as may be):</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GUID=ae0bc231-ca49-484d-b3b9-9bda98060d5b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 that, within 8 days after service, you do cause an appearance to be entered by you in the Registry of the Family Justice Courts, and accept or refuse probate and execution of the Will (or as may be) of the said deceased, or show cause why the same should not be granted to                      as creditor of the deceased (or as may be):</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GUID=9a4732ab-df60-4557-b0e7-dc805c52c822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appearing and accepting and extracting the said probate of the Will, the Court will proceed in the premises according to law, your absence notwithstanding.</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GUID=96e5d17c-9c69-4299-b253-9848a6406872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GUID=8ad556ff-1ee5-4a53-adb9-dad4ddb8647b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GUID=7c0a06e9-58df-49eb-9493-eb5e02c088fb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rsidTr="006F2CA2">
        <w:trPr>
          <w:divId w:val="2116439976"/>
          <w:cantSplit/>
          <w:jc w:val="center"/>
        </w:trPr>
        <w:tc>
          <w:tcPr>
            <w:tcW w:w="6940" w:type="dxa"/>
            <w:gridSpan w:val="3"/>
          </w:tcPr>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GUID=84d6b5b4-4bf4-4957-976e-de3b0e84b7d7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to bring in Probate (Another Will set up).</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GUID=93c1e3ec-6630-4941-8917-d356fa2fa555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GUID=7be1e070-04ff-4565-8d66-110c60c08e6a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an affidavit of                        filed on [date] that probate of the alleged Last Will and Testament of                        of                      , deceased, was, granted to you by the Court on [date]:</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GUID=f07ba2bb-e472-43fe-80e2-42865685c2c9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the deceased made and duly executed his Last Will and Testament, dated [date], and appointed            , executor (or as may be) and that probate ought to be called in, revoked, and declared null and void at law:</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GUID=17ee5f1e-988a-4f41-ba16-05e4cf8d023f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on you, you do bring into and leave in the Registry of the Family Justice Courts, the probate in order that                          may proceed in due course of law for the revocation of the same.</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GUID=e9f00f3f-0a8b-4524-bdbe-49ad949066b1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GUID=946b0eb3-750a-485b-bc73-f7b0f1b2debc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GUID=a85f0ab3-2b77-4c90-93d9-8113a7a91d69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rsidTr="006F2CA2">
        <w:trPr>
          <w:divId w:val="2116439976"/>
          <w:cantSplit/>
          <w:jc w:val="center"/>
        </w:trPr>
        <w:tc>
          <w:tcPr>
            <w:tcW w:w="6940" w:type="dxa"/>
            <w:gridSpan w:val="3"/>
          </w:tcPr>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GUID=afe26f18-3c45-4192-9410-8001d68b6b20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to bring in Probate (Intestacy alleged).</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GUID=68a212c7-63f8-4967-a70d-be2998ca1fa3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GUID=dad057cf-4e9f-49be-b381-713c39fae794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probate of the alleged Last Will and Testament of                        of                        , deceased, was granted to you by the Court on [date], and that the deceased died a bachelor, leaving           , his lawful father and next-of-kin:</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GUID=54d35dcf-9c87-4fed-b64d-6ebf0fe84b0a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the deceased died intestate, and that the probate ought to be called in, revoked, and declared null and void at law:</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GUID=7f18d3e4-2190-4783-829a-11d50527ea69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on you, you do bring into and leave in the Registry of the Family Justice Courts, the probate in order that                    may proceed in due course of law for the revocation of the same.</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GUID=a205f9cc-4519-41f2-9371-c8644cf5d260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GUID=7209b3bc-531e-45bd-8fa0-4d378cd2904b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GUID=2db36d9e-b7d5-4ca2-a8af-1e7b1e0a991c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rsidTr="006F2CA2">
        <w:trPr>
          <w:divId w:val="2116439976"/>
          <w:cantSplit/>
          <w:jc w:val="center"/>
        </w:trPr>
        <w:tc>
          <w:tcPr>
            <w:tcW w:w="6940" w:type="dxa"/>
            <w:gridSpan w:val="3"/>
          </w:tcPr>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GUID=78640020-c9d5-4f43-9e6b-fcd0138a92b9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Citation to bring in Letters of Administration (Will set up).</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GUID=5d0cc509-6e92-4d5a-80f3-36f79af52d64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GUID=21621504-1608-4302-8521-1c6499dbf294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Letters of Administration of all the estate of                            of                              , deceased, were granted to you by the Court on [date]:</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GUID=8a702fe0-4871-433e-8fb4-e693dc30e114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affidavit that the deceased made and duly executed his Last Will and Testament, dated [date], and appointed                         , executor (or as may be), and that the Letters of Administration ought to be called in, revoked and declared null and void at law:</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GUID=b619cd68-3d74-4c5e-b19a-5048df08d0b1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 that, within 8 days after service on you, you do bring into and leave in the Registry of the Family Justice Courts, the Letters of Administration in order that                                   may proceed in due course of law for the revocation of the same.</w:t>
            </w:r>
          </w:p>
        </w:tc>
      </w:tr>
      <w:tr w:rsidR="006F2CA2" w:rsidRPr="006F2CA2" w:rsidTr="006F2CA2">
        <w:trPr>
          <w:divId w:val="2116439976"/>
          <w:cantSplit/>
          <w:jc w:val="center"/>
        </w:trPr>
        <w:tc>
          <w:tcPr>
            <w:tcW w:w="6940" w:type="dxa"/>
            <w:gridSpan w:val="3"/>
          </w:tcPr>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GUID=92ffe28b-d83c-4282-9936-96bc3b261d2a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GUID=9469a696-4b3b-4bce-8799-89d08d221462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GUID=ad60538e-af29-4e92-a616-00c41f480e50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rsidTr="006F2CA2">
        <w:trPr>
          <w:divId w:val="2116439976"/>
          <w:cantSplit/>
          <w:jc w:val="center"/>
        </w:trPr>
        <w:tc>
          <w:tcPr>
            <w:tcW w:w="6940" w:type="dxa"/>
            <w:gridSpan w:val="3"/>
          </w:tcPr>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GUID=99b4df15-4172-4488-af06-2ba6aaecadb8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             </w:t>
            </w:r>
            <w:r w:rsidRPr="006F2CA2">
              <w:rPr>
                <w:rFonts w:ascii="Times New Roman" w:hAnsi="Times New Roman" w:cs="Times New Roman"/>
                <w:i/>
                <w:sz w:val="22"/>
                <w:szCs w:val="20"/>
                <w:lang w:val="en-GB" w:eastAsia="en-US"/>
              </w:rPr>
              <w:t>Citation to bring in Letters of Administration (Administrator alleged not to be entitled).</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GUID=501c776f-4e0a-4631-8ea5-f8d16f59314a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GUID=d309279d-9d86-4951-a89c-545bcfe5dae2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Letters of Administration of all the estate of                           of                          , deceased, were granted to you by the Court, as the lawful brother and one of the next-of-kin of the said deceased on [date]:</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GUID=70bb51b2-7829-4e69-91b8-e8e82a63f031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you are not one of the next-of-kin of the deceased, and that                 is the lawful son and only next-of-kin (or as may be) and that the Letters of Administration ought to be called in, revoked, and declared null and void in law:</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GUID=cae4688d-192b-432d-8dce-70d8a5b425ad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 that, within 8 days after service on you, you do bring into and leave in the Registry of the Family Justice Courts, the Letters of Administration in order that                                     may proceed in due course of law for the revocation of the same.</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GUID=1bc0c6c7-ad35-4f8e-b3a6-53aca5a8b125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GUID=2a07e1b1-99c9-4dc6-82ed-8423c9a0faab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GUID=8b131640-524c-4028-8e3b-56417929bcd5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rsidTr="006F2CA2">
        <w:trPr>
          <w:divId w:val="2116439976"/>
          <w:cantSplit/>
          <w:jc w:val="center"/>
        </w:trPr>
        <w:tc>
          <w:tcPr>
            <w:tcW w:w="6940" w:type="dxa"/>
            <w:gridSpan w:val="3"/>
          </w:tcPr>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GUID=6365eccd-4018-46fb-8d34-703f4886b581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to see proceedings</w:t>
            </w:r>
            <w:r w:rsidRPr="006F2CA2">
              <w:rPr>
                <w:rFonts w:ascii="Times New Roman" w:hAnsi="Times New Roman" w:cs="Times New Roman"/>
                <w:sz w:val="22"/>
                <w:szCs w:val="20"/>
                <w:lang w:val="en-GB" w:eastAsia="en-US"/>
              </w:rPr>
              <w:t>.</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GUID=03c40fbd-452e-41a0-b35b-f93c0bb5a554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GUID=7b2c084a-b0b0-4163-bb42-c48e5b6989c9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there is now pending in the Court, Probate suit entitled                             and another against                           , No.          of 20        , where the plaintiffs are proceeding to prove in solemn form of law the alleged Last Will and Testament, dated [date], at                    .</w:t>
            </w:r>
          </w:p>
        </w:tc>
      </w:tr>
      <w:tr w:rsidR="006F2CA2" w:rsidRPr="006F2CA2" w:rsidTr="006F2CA2">
        <w:trPr>
          <w:divId w:val="2116439976"/>
          <w:cantSplit/>
          <w:jc w:val="center"/>
        </w:trPr>
        <w:tc>
          <w:tcPr>
            <w:tcW w:w="6940" w:type="dxa"/>
            <w:gridSpan w:val="3"/>
          </w:tcPr>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GUID=6daa4d5c-1c2b-4820-a652-f9747d7cd91c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further appears by the affidavit that you are the lawful                         and one of the next-of-kin of the deceased (or a legatee under the alleged will, dated                    or as may be).</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GUID=a1577f5d-65cb-4ed6-a991-7038be882f41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give notice to you,                          , to appear in the suit either personally or by your solicitor, should you think it for your interest so to do, at any time during the dependence of the suit and before final judgment shall be given.</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GUID=66682488-a9e0-431d-b6d4-1ec5fe8b6505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doing, the said Court will proceed to hear the Will proved in solemn form of law and pronounce judgment in the suit, your absence notwithstanding.</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GUID=36da7ae5-246d-4c11-805e-fee0dcbb9c6d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GUID=c30c8ad3-e3fb-48bc-93c6-6aa5ac36f3f5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GUID=69796b7d-bc35-4487-994d-a7b615e59dd4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rsidTr="006F2CA2">
        <w:trPr>
          <w:divId w:val="2116439976"/>
          <w:cantSplit/>
          <w:jc w:val="center"/>
        </w:trPr>
        <w:tc>
          <w:tcPr>
            <w:tcW w:w="6940" w:type="dxa"/>
            <w:gridSpan w:val="3"/>
          </w:tcPr>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GUID=398d96e8-3ef4-45b2-b261-7b994440e34a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h</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Citation against executor who has intermeddled</w:t>
            </w:r>
            <w:r w:rsidRPr="006F2CA2">
              <w:rPr>
                <w:rFonts w:ascii="Times New Roman" w:hAnsi="Times New Roman" w:cs="Times New Roman"/>
                <w:sz w:val="22"/>
                <w:szCs w:val="20"/>
                <w:lang w:val="en-GB" w:eastAsia="en-US"/>
              </w:rPr>
              <w:t>.</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GUID=fc8011b6-b252-429c-aae4-b4c10492dbeb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GUID=09e6286d-1dc3-4e1f-80f9-c765cf5fea35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 filed on [date] that,               of            , deceased, died on [date] at            having made and duly executed his Last Will and Testament bearing [date] and appointed you,            , the sole executor (or sole executor and residuary legatee and devisee or as may be):</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GUID=a9c58b1d-e78b-4858-991c-2989a52acac3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you            have intermeddled in the estate of the deceased:</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GUID=907aef43-7d48-47ce-acc9-63c653ef2705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on you, you do cause an appearance to be entered by you in the Registry of the Family Justice Courts and show cause why you should not be ordered to take probate of the Will under pain of the law and contempt thereof.</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GUID=400faa33-9ace-4138-8b1e-828e03e1ccd1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so appearing and complying with the requirements of this citation the Court will proceed in the premises according to law, your absence notwithstanding.</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GUID=80b2fcb2-6613-42f3-a953-c0c8be8b133a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GUID=5e46c954-fd53-4854-bdf3-83ad21044fe7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GUID=e57703f4-87ac-4d29-9a84-c601315f9439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rsidTr="006F2CA2">
        <w:trPr>
          <w:divId w:val="2116439976"/>
          <w:cantSplit/>
          <w:jc w:val="center"/>
        </w:trPr>
        <w:tc>
          <w:tcPr>
            <w:tcW w:w="6940" w:type="dxa"/>
            <w:gridSpan w:val="3"/>
          </w:tcPr>
          <w:p w:rsidR="006F2CA2" w:rsidRPr="006F2CA2" w:rsidRDefault="006F2CA2" w:rsidP="00C20EF2">
            <w:pPr>
              <w:numPr>
                <w:ilvl w:val="0"/>
                <w:numId w:val="50"/>
              </w:num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GUID=4f664c7c-d67b-4a95-929c-993b07a23ff0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     </w:t>
            </w:r>
            <w:r w:rsidRPr="006F2CA2">
              <w:rPr>
                <w:rFonts w:ascii="Times New Roman" w:hAnsi="Times New Roman" w:cs="Times New Roman"/>
                <w:i/>
                <w:sz w:val="22"/>
                <w:szCs w:val="20"/>
                <w:lang w:val="en-GB" w:eastAsia="en-US"/>
              </w:rPr>
              <w:t>Citation to propound a Will</w:t>
            </w:r>
            <w:r w:rsidRPr="006F2CA2">
              <w:rPr>
                <w:rFonts w:ascii="Times New Roman" w:hAnsi="Times New Roman" w:cs="Times New Roman"/>
                <w:sz w:val="22"/>
                <w:szCs w:val="20"/>
                <w:lang w:val="en-GB" w:eastAsia="en-US"/>
              </w:rPr>
              <w:t>.</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GUID=253f9f76-e998-4520-8be3-4d5b48722ebb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GUID=7475f693-71ce-461d-8115-f3fec743b70d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appears by the affidavit of                filed on [date] that            of                died on [date]     at            , intestate a widower leaving             , his lawful son the only person entitled to his estate:</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GUID=0d702b30-0193-4fca-a3fb-3f04e192cf4d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is alleged in the affidavit that the deceased left a certain paper writing dated [date], purporting to be a will where he appointed you                     sole executor (or sole executor and residuary legatee and devisee or as may be):</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GUID=44f7e2b7-7a25-417b-8b68-2aae15c51c00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this is to require you,                            that, within 8 days after service on you, you do propound the will or paper writing should you think it in your interest to do so.</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GUID=2cac7e9d-f5c7-4c43-a9d9-d0031644594a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in default of your complying with the requirements of this citation the Court will proceed to grant Letters of Administration of the estate to                              , your absence notwithstanding.</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GUID=08ba50d7-fc48-48c7-adbd-c50474bd36c0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w:t>
            </w:r>
          </w:p>
          <w:p w:rsidR="006F2CA2" w:rsidRPr="006F2CA2" w:rsidRDefault="006F2CA2" w:rsidP="006F2CA2">
            <w:pPr>
              <w:spacing w:before="120" w:after="0" w:line="240" w:lineRule="auto"/>
              <w:ind w:firstLine="4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GUID=42b9b3ef-8ca0-40f2-9522-26bfc0caef66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Contact details of               :</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GUID=e133642b-b247-48a9-9847-fa466c8af312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97" w:type="dxa"/>
        <w:jc w:val="center"/>
        <w:tblLook w:val="04A0" w:firstRow="1" w:lastRow="0" w:firstColumn="1" w:lastColumn="0" w:noHBand="0" w:noVBand="1"/>
      </w:tblPr>
      <w:tblGrid>
        <w:gridCol w:w="1496"/>
        <w:gridCol w:w="2646"/>
        <w:gridCol w:w="338"/>
        <w:gridCol w:w="1269"/>
        <w:gridCol w:w="1391"/>
        <w:gridCol w:w="57"/>
      </w:tblGrid>
      <w:tr w:rsidR="006F2CA2" w:rsidRPr="006F2CA2" w:rsidTr="006F2CA2">
        <w:trPr>
          <w:gridAfter w:val="1"/>
          <w:divId w:val="2116439976"/>
          <w:wAfter w:w="57" w:type="dxa"/>
          <w:cantSplit/>
          <w:jc w:val="center"/>
        </w:trPr>
        <w:tc>
          <w:tcPr>
            <w:tcW w:w="7140" w:type="dxa"/>
            <w:gridSpan w:val="5"/>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GUID=c0f32750-8b30-4199-a6b4-28d151e137a0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61</w:t>
            </w:r>
          </w:p>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R.251</w:t>
            </w:r>
          </w:p>
        </w:tc>
      </w:tr>
      <w:tr w:rsidR="006F2CA2" w:rsidRPr="006F2CA2" w:rsidTr="006F2CA2">
        <w:trPr>
          <w:gridAfter w:val="3"/>
          <w:divId w:val="2116439976"/>
          <w:wAfter w:w="2717" w:type="dxa"/>
          <w:cantSplit/>
          <w:jc w:val="center"/>
        </w:trPr>
        <w:tc>
          <w:tcPr>
            <w:tcW w:w="4480" w:type="dxa"/>
            <w:gridSpan w:val="3"/>
          </w:tcPr>
          <w:p w:rsidR="006F2CA2" w:rsidRPr="006F2CA2" w:rsidRDefault="006F2CA2" w:rsidP="006F2CA2">
            <w:pPr>
              <w:spacing w:before="60" w:after="60" w:line="240" w:lineRule="auto"/>
              <w:ind w:left="2493"/>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GUID=df502002-1b17-466e-a2a4-cb2c2ef3461f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OF RESEALING</w:t>
            </w:r>
          </w:p>
        </w:tc>
      </w:tr>
      <w:tr w:rsidR="006F2CA2" w:rsidRPr="006F2CA2" w:rsidTr="006F2CA2">
        <w:trPr>
          <w:gridAfter w:val="1"/>
          <w:divId w:val="2116439976"/>
          <w:wAfter w:w="57" w:type="dxa"/>
          <w:cantSplit/>
          <w:jc w:val="center"/>
        </w:trPr>
        <w:tc>
          <w:tcPr>
            <w:tcW w:w="7140" w:type="dxa"/>
            <w:gridSpan w:val="5"/>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GUID=883301c3-f54f-4877-9a77-279d45da18ff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The applicant [    ] having filed a certified true copy of the [foreign grant</w:t>
            </w:r>
            <w:r w:rsidRPr="006F2CA2">
              <w:rPr>
                <w:rFonts w:ascii="Times New Roman" w:hAnsi="Times New Roman" w:cs="Times New Roman"/>
                <w:sz w:val="22"/>
                <w:szCs w:val="20"/>
                <w:lang w:val="en-GB" w:eastAsia="en-US"/>
              </w:rPr>
              <w:tab/>
              <w:t>] with this Court, the Grant is now sealed on [date] pursuant to the Probate and Administration Act (Cap 251).</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GUID=f21359b9-d308-4a98-a7d6-84d651889369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rsidTr="006F2CA2">
        <w:trPr>
          <w:divId w:val="2116439976"/>
          <w:cantSplit/>
          <w:jc w:val="center"/>
        </w:trPr>
        <w:tc>
          <w:tcPr>
            <w:tcW w:w="7197" w:type="dxa"/>
            <w:gridSpan w:val="6"/>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GUID=b1ccd033-348a-4368-9252-51ea91dc012d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62</w:t>
            </w:r>
          </w:p>
        </w:tc>
      </w:tr>
      <w:tr w:rsidR="006F2CA2" w:rsidRPr="006F2CA2" w:rsidTr="006F2CA2">
        <w:trPr>
          <w:divId w:val="2116439976"/>
          <w:cantSplit/>
          <w:jc w:val="center"/>
        </w:trPr>
        <w:tc>
          <w:tcPr>
            <w:tcW w:w="1496"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GUID=88740602-d8f4-43f4-8123-d6e6a04ba2ef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R.251</w:t>
            </w:r>
          </w:p>
        </w:tc>
        <w:tc>
          <w:tcPr>
            <w:tcW w:w="4253"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GUID=30da4540-e82a-498f-b4ba-8eb675d0abc3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FORM FOR NOTICE OF RESEALING</w:t>
            </w:r>
          </w:p>
        </w:tc>
        <w:tc>
          <w:tcPr>
            <w:tcW w:w="1448"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GUID=c8edd839-9f80-4c02-9797-2d00ca0e08c5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97" w:type="dxa"/>
            <w:gridSpan w:val="6"/>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GUID=0afe774b-458d-456b-81c2-1c6392710760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REGISTRY, FAMILY JUSTICE COURTS, SINGAPORE,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GUID=67f3c553-a75c-41dc-adba-8c89c4e2d3a1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HCF/P. No.             )</w:t>
            </w:r>
            <w:r w:rsidRPr="006F2CA2">
              <w:rPr>
                <w:rFonts w:ascii="Times New Roman" w:hAnsi="Times New Roman" w:cs="Times New Roman"/>
                <w:sz w:val="22"/>
                <w:szCs w:val="20"/>
                <w:lang w:val="en-GB" w:eastAsia="en-US"/>
              </w:rPr>
              <w:br/>
              <w:t>of 20    .                   )</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GUID=51135771-8586-44d2-ae21-9cbe4278143b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RESEALING OF GRANT</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GUID=8a0a5000-25b4-473f-8fb1-9871fa25b9e6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SIR,</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GUID=c5f2df39-5a87-4baf-b44a-1bab6f04634a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is hereby given that the undermentioned Grant, which was issued under the seal of your Court, was, on the date stated, resealed in the Family Division of the High Court of the Republic of Singapore.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6"/>
              <w:gridCol w:w="3487"/>
              <w:gridCol w:w="2322"/>
            </w:tblGrid>
            <w:tr w:rsidR="006F2CA2" w:rsidRPr="00632015" w:rsidTr="00632015">
              <w:tc>
                <w:tcPr>
                  <w:tcW w:w="1156" w:type="dxa"/>
                  <w:shd w:val="clear" w:color="auto" w:fill="auto"/>
                  <w:vAlign w:val="center"/>
                </w:tcPr>
                <w:p w:rsidR="006F2CA2" w:rsidRPr="00632015" w:rsidRDefault="006F2CA2" w:rsidP="00632015">
                  <w:pPr>
                    <w:spacing w:before="60" w:after="60" w:line="240" w:lineRule="auto"/>
                    <w:jc w:val="center"/>
                    <w:rPr>
                      <w:rFonts w:ascii="Times New Roman" w:eastAsia="Calibri" w:hAnsi="Times New Roman" w:cs="Times New Roman"/>
                      <w:sz w:val="22"/>
                      <w:szCs w:val="20"/>
                      <w:lang w:val="en-GB" w:eastAsia="en-US"/>
                    </w:rPr>
                  </w:pPr>
                  <w:r w:rsidRPr="00632015">
                    <w:rPr>
                      <w:rFonts w:ascii="Times New Roman" w:eastAsia="Calibri" w:hAnsi="Times New Roman" w:cs="Times New Roman"/>
                      <w:sz w:val="22"/>
                      <w:szCs w:val="20"/>
                      <w:lang w:val="en-GB" w:eastAsia="en-US"/>
                    </w:rPr>
                    <w:fldChar w:fldCharType="begin"/>
                  </w:r>
                  <w:r w:rsidRPr="00632015">
                    <w:rPr>
                      <w:rFonts w:ascii="Times New Roman" w:eastAsia="Calibri" w:hAnsi="Times New Roman" w:cs="Times New Roman"/>
                      <w:sz w:val="22"/>
                      <w:szCs w:val="20"/>
                      <w:lang w:val="en-GB" w:eastAsia="en-US"/>
                    </w:rPr>
                    <w:instrText xml:space="preserve"> GUID=8941c75b-c4b4-4dab-82ff-778e0a4ff80d </w:instrText>
                  </w:r>
                  <w:r w:rsidRPr="00632015">
                    <w:rPr>
                      <w:rFonts w:ascii="Times New Roman" w:eastAsia="Calibri" w:hAnsi="Times New Roman" w:cs="Times New Roman"/>
                      <w:sz w:val="22"/>
                      <w:szCs w:val="20"/>
                      <w:lang w:val="en-GB" w:eastAsia="en-US"/>
                    </w:rPr>
                    <w:fldChar w:fldCharType="end"/>
                  </w:r>
                  <w:r w:rsidRPr="00632015">
                    <w:rPr>
                      <w:rFonts w:ascii="Times New Roman" w:eastAsia="Calibri" w:hAnsi="Times New Roman" w:cs="Times New Roman"/>
                      <w:sz w:val="22"/>
                      <w:szCs w:val="20"/>
                      <w:lang w:val="en-GB" w:eastAsia="en-US"/>
                    </w:rPr>
                    <w:t>Name of Deceased</w:t>
                  </w:r>
                </w:p>
              </w:tc>
              <w:tc>
                <w:tcPr>
                  <w:tcW w:w="3487" w:type="dxa"/>
                  <w:shd w:val="clear" w:color="auto" w:fill="auto"/>
                  <w:vAlign w:val="center"/>
                </w:tcPr>
                <w:p w:rsidR="006F2CA2" w:rsidRPr="00632015" w:rsidRDefault="006F2CA2" w:rsidP="00632015">
                  <w:pPr>
                    <w:spacing w:before="60" w:after="60" w:line="240" w:lineRule="auto"/>
                    <w:jc w:val="center"/>
                    <w:rPr>
                      <w:rFonts w:ascii="Times New Roman" w:eastAsia="Calibri" w:hAnsi="Times New Roman" w:cs="Times New Roman"/>
                      <w:sz w:val="22"/>
                      <w:szCs w:val="20"/>
                      <w:lang w:val="en-GB" w:eastAsia="en-US"/>
                    </w:rPr>
                  </w:pPr>
                  <w:r w:rsidRPr="00632015">
                    <w:rPr>
                      <w:rFonts w:ascii="Times New Roman" w:eastAsia="Calibri" w:hAnsi="Times New Roman" w:cs="Times New Roman"/>
                      <w:sz w:val="22"/>
                      <w:szCs w:val="20"/>
                      <w:lang w:val="en-GB" w:eastAsia="en-US"/>
                    </w:rPr>
                    <w:fldChar w:fldCharType="begin"/>
                  </w:r>
                  <w:r w:rsidRPr="00632015">
                    <w:rPr>
                      <w:rFonts w:ascii="Times New Roman" w:eastAsia="Calibri" w:hAnsi="Times New Roman" w:cs="Times New Roman"/>
                      <w:sz w:val="22"/>
                      <w:szCs w:val="20"/>
                      <w:lang w:val="en-GB" w:eastAsia="en-US"/>
                    </w:rPr>
                    <w:instrText xml:space="preserve"> GUID=a33d7aa7-446a-4850-8077-2b4ff68a3fa4 </w:instrText>
                  </w:r>
                  <w:r w:rsidRPr="00632015">
                    <w:rPr>
                      <w:rFonts w:ascii="Times New Roman" w:eastAsia="Calibri" w:hAnsi="Times New Roman" w:cs="Times New Roman"/>
                      <w:sz w:val="22"/>
                      <w:szCs w:val="20"/>
                      <w:lang w:val="en-GB" w:eastAsia="en-US"/>
                    </w:rPr>
                    <w:fldChar w:fldCharType="end"/>
                  </w:r>
                  <w:r w:rsidRPr="00632015">
                    <w:rPr>
                      <w:rFonts w:ascii="Times New Roman" w:eastAsia="Calibri" w:hAnsi="Times New Roman" w:cs="Times New Roman"/>
                      <w:sz w:val="22"/>
                      <w:szCs w:val="20"/>
                      <w:lang w:val="en-GB" w:eastAsia="en-US"/>
                    </w:rPr>
                    <w:t>Nature and Date of Grant</w:t>
                  </w:r>
                </w:p>
              </w:tc>
              <w:tc>
                <w:tcPr>
                  <w:tcW w:w="2322" w:type="dxa"/>
                  <w:shd w:val="clear" w:color="auto" w:fill="auto"/>
                  <w:vAlign w:val="center"/>
                </w:tcPr>
                <w:p w:rsidR="006F2CA2" w:rsidRPr="00632015" w:rsidRDefault="006F2CA2" w:rsidP="00632015">
                  <w:pPr>
                    <w:spacing w:before="60" w:after="60" w:line="240" w:lineRule="auto"/>
                    <w:jc w:val="center"/>
                    <w:rPr>
                      <w:rFonts w:ascii="Times New Roman" w:eastAsia="Calibri" w:hAnsi="Times New Roman" w:cs="Times New Roman"/>
                      <w:sz w:val="22"/>
                      <w:szCs w:val="20"/>
                      <w:lang w:val="en-GB" w:eastAsia="en-US"/>
                    </w:rPr>
                  </w:pPr>
                  <w:r w:rsidRPr="00632015">
                    <w:rPr>
                      <w:rFonts w:ascii="Times New Roman" w:eastAsia="Calibri" w:hAnsi="Times New Roman" w:cs="Times New Roman"/>
                      <w:sz w:val="22"/>
                      <w:szCs w:val="20"/>
                      <w:lang w:val="en-GB" w:eastAsia="en-US"/>
                    </w:rPr>
                    <w:fldChar w:fldCharType="begin"/>
                  </w:r>
                  <w:r w:rsidRPr="00632015">
                    <w:rPr>
                      <w:rFonts w:ascii="Times New Roman" w:eastAsia="Calibri" w:hAnsi="Times New Roman" w:cs="Times New Roman"/>
                      <w:sz w:val="22"/>
                      <w:szCs w:val="20"/>
                      <w:lang w:val="en-GB" w:eastAsia="en-US"/>
                    </w:rPr>
                    <w:instrText xml:space="preserve"> GUID=bb9ea48e-6f00-4c36-85d3-c579d327028d </w:instrText>
                  </w:r>
                  <w:r w:rsidRPr="00632015">
                    <w:rPr>
                      <w:rFonts w:ascii="Times New Roman" w:eastAsia="Calibri" w:hAnsi="Times New Roman" w:cs="Times New Roman"/>
                      <w:sz w:val="22"/>
                      <w:szCs w:val="20"/>
                      <w:lang w:val="en-GB" w:eastAsia="en-US"/>
                    </w:rPr>
                    <w:fldChar w:fldCharType="end"/>
                  </w:r>
                  <w:r w:rsidRPr="00632015">
                    <w:rPr>
                      <w:rFonts w:ascii="Times New Roman" w:eastAsia="Calibri" w:hAnsi="Times New Roman" w:cs="Times New Roman"/>
                      <w:sz w:val="22"/>
                      <w:szCs w:val="20"/>
                      <w:lang w:val="en-GB" w:eastAsia="en-US"/>
                    </w:rPr>
                    <w:t>Date of Resealing</w:t>
                  </w:r>
                </w:p>
              </w:tc>
            </w:tr>
            <w:tr w:rsidR="006F2CA2" w:rsidRPr="00632015" w:rsidTr="00632015">
              <w:tc>
                <w:tcPr>
                  <w:tcW w:w="1156" w:type="dxa"/>
                  <w:shd w:val="clear" w:color="auto" w:fill="auto"/>
                </w:tcPr>
                <w:p w:rsidR="006F2CA2" w:rsidRPr="00632015" w:rsidRDefault="006F2CA2" w:rsidP="00632015">
                  <w:pPr>
                    <w:spacing w:before="120" w:after="0" w:line="240" w:lineRule="auto"/>
                    <w:jc w:val="both"/>
                    <w:rPr>
                      <w:rFonts w:ascii="Times New Roman" w:eastAsia="Calibri" w:hAnsi="Times New Roman" w:cs="Times New Roman"/>
                      <w:sz w:val="22"/>
                      <w:szCs w:val="20"/>
                      <w:lang w:val="en-GB" w:eastAsia="en-US"/>
                    </w:rPr>
                  </w:pPr>
                </w:p>
              </w:tc>
              <w:tc>
                <w:tcPr>
                  <w:tcW w:w="3487" w:type="dxa"/>
                  <w:shd w:val="clear" w:color="auto" w:fill="auto"/>
                </w:tcPr>
                <w:p w:rsidR="006F2CA2" w:rsidRPr="00632015" w:rsidRDefault="006F2CA2" w:rsidP="00632015">
                  <w:pPr>
                    <w:spacing w:before="120" w:after="0" w:line="240" w:lineRule="auto"/>
                    <w:jc w:val="both"/>
                    <w:rPr>
                      <w:rFonts w:ascii="Times New Roman" w:eastAsia="Calibri" w:hAnsi="Times New Roman" w:cs="Times New Roman"/>
                      <w:sz w:val="22"/>
                      <w:szCs w:val="20"/>
                      <w:lang w:val="en-GB" w:eastAsia="en-US"/>
                    </w:rPr>
                  </w:pPr>
                </w:p>
                <w:p w:rsidR="006F2CA2" w:rsidRPr="00632015" w:rsidRDefault="006F2CA2" w:rsidP="00632015">
                  <w:pPr>
                    <w:spacing w:before="120" w:after="0" w:line="240" w:lineRule="auto"/>
                    <w:jc w:val="both"/>
                    <w:rPr>
                      <w:rFonts w:ascii="Times New Roman" w:eastAsia="Calibri" w:hAnsi="Times New Roman" w:cs="Times New Roman"/>
                      <w:sz w:val="22"/>
                      <w:szCs w:val="20"/>
                      <w:lang w:val="en-GB" w:eastAsia="en-US"/>
                    </w:rPr>
                  </w:pPr>
                </w:p>
                <w:p w:rsidR="006F2CA2" w:rsidRPr="00632015" w:rsidRDefault="006F2CA2" w:rsidP="00632015">
                  <w:pPr>
                    <w:spacing w:before="120" w:after="0" w:line="240" w:lineRule="auto"/>
                    <w:jc w:val="both"/>
                    <w:rPr>
                      <w:rFonts w:ascii="Times New Roman" w:eastAsia="Calibri" w:hAnsi="Times New Roman" w:cs="Times New Roman"/>
                      <w:sz w:val="22"/>
                      <w:szCs w:val="20"/>
                      <w:lang w:val="en-GB" w:eastAsia="en-US"/>
                    </w:rPr>
                  </w:pPr>
                </w:p>
                <w:p w:rsidR="006F2CA2" w:rsidRPr="00632015" w:rsidRDefault="006F2CA2" w:rsidP="00632015">
                  <w:pPr>
                    <w:spacing w:before="120" w:after="0" w:line="240" w:lineRule="auto"/>
                    <w:jc w:val="both"/>
                    <w:rPr>
                      <w:rFonts w:ascii="Times New Roman" w:eastAsia="Calibri" w:hAnsi="Times New Roman" w:cs="Times New Roman"/>
                      <w:sz w:val="22"/>
                      <w:szCs w:val="20"/>
                      <w:lang w:val="en-GB" w:eastAsia="en-US"/>
                    </w:rPr>
                  </w:pPr>
                </w:p>
                <w:p w:rsidR="006F2CA2" w:rsidRPr="00632015" w:rsidRDefault="006F2CA2" w:rsidP="00632015">
                  <w:pPr>
                    <w:spacing w:before="120" w:after="0" w:line="240" w:lineRule="auto"/>
                    <w:jc w:val="both"/>
                    <w:rPr>
                      <w:rFonts w:ascii="Times New Roman" w:eastAsia="Calibri" w:hAnsi="Times New Roman" w:cs="Times New Roman"/>
                      <w:sz w:val="22"/>
                      <w:szCs w:val="20"/>
                      <w:lang w:val="en-GB" w:eastAsia="en-US"/>
                    </w:rPr>
                  </w:pPr>
                </w:p>
              </w:tc>
              <w:tc>
                <w:tcPr>
                  <w:tcW w:w="2322" w:type="dxa"/>
                  <w:shd w:val="clear" w:color="auto" w:fill="auto"/>
                </w:tcPr>
                <w:p w:rsidR="006F2CA2" w:rsidRPr="00632015" w:rsidRDefault="006F2CA2" w:rsidP="00632015">
                  <w:pPr>
                    <w:spacing w:before="120" w:after="0" w:line="240" w:lineRule="auto"/>
                    <w:jc w:val="both"/>
                    <w:rPr>
                      <w:rFonts w:ascii="Times New Roman" w:eastAsia="Calibri" w:hAnsi="Times New Roman" w:cs="Times New Roman"/>
                      <w:sz w:val="22"/>
                      <w:szCs w:val="20"/>
                      <w:lang w:val="en-GB" w:eastAsia="en-US"/>
                    </w:rPr>
                  </w:pPr>
                </w:p>
              </w:tc>
            </w:tr>
          </w:tbl>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p>
        </w:tc>
      </w:tr>
      <w:tr w:rsidR="006F2CA2" w:rsidRPr="006F2CA2" w:rsidTr="006F2CA2">
        <w:trPr>
          <w:divId w:val="2116439976"/>
          <w:cantSplit/>
          <w:jc w:val="center"/>
        </w:trPr>
        <w:tc>
          <w:tcPr>
            <w:tcW w:w="7197" w:type="dxa"/>
            <w:gridSpan w:val="6"/>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r>
      <w:tr w:rsidR="006F2CA2" w:rsidRPr="006F2CA2" w:rsidTr="006F2CA2">
        <w:trPr>
          <w:divId w:val="2116439976"/>
          <w:cantSplit/>
          <w:jc w:val="center"/>
        </w:trPr>
        <w:tc>
          <w:tcPr>
            <w:tcW w:w="4142"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GUID=f0561d09-d779-484d-b558-844d545f1b49 </w:instrText>
            </w:r>
            <w:r w:rsidRPr="006F2CA2">
              <w:rPr>
                <w:rFonts w:ascii="Times New Roman" w:hAnsi="Times New Roman" w:cs="Times New Roman"/>
                <w:sz w:val="22"/>
                <w:szCs w:val="20"/>
                <w:lang w:val="en-GB" w:eastAsia="en-US"/>
              </w:rPr>
              <w:fldChar w:fldCharType="end"/>
            </w:r>
          </w:p>
        </w:tc>
        <w:tc>
          <w:tcPr>
            <w:tcW w:w="3055" w:type="dxa"/>
            <w:gridSpan w:val="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GUID=df379355-4924-4830-85e8-90e433c7027f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 xml:space="preserve">Registrar, </w:t>
            </w:r>
            <w:r w:rsidRPr="006F2CA2">
              <w:rPr>
                <w:rFonts w:ascii="Times New Roman" w:hAnsi="Times New Roman" w:cs="Times New Roman"/>
                <w:i/>
                <w:sz w:val="22"/>
                <w:szCs w:val="20"/>
                <w:lang w:val="en-GB" w:eastAsia="en-US"/>
              </w:rPr>
              <w:br/>
              <w:t>Family Justice Courts,</w:t>
            </w:r>
            <w:r w:rsidRPr="006F2CA2">
              <w:rPr>
                <w:rFonts w:ascii="Times New Roman" w:hAnsi="Times New Roman" w:cs="Times New Roman"/>
                <w:i/>
                <w:sz w:val="22"/>
                <w:szCs w:val="20"/>
                <w:lang w:val="en-GB" w:eastAsia="en-US"/>
              </w:rPr>
              <w:br/>
              <w:t>Republic of Singapore.</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360" w:type="dxa"/>
        <w:jc w:val="center"/>
        <w:tblLook w:val="04A0" w:firstRow="1" w:lastRow="0" w:firstColumn="1" w:lastColumn="0" w:noHBand="0" w:noVBand="1"/>
      </w:tblPr>
      <w:tblGrid>
        <w:gridCol w:w="100"/>
        <w:gridCol w:w="1300"/>
        <w:gridCol w:w="40"/>
        <w:gridCol w:w="4080"/>
        <w:gridCol w:w="120"/>
        <w:gridCol w:w="1480"/>
        <w:gridCol w:w="240"/>
      </w:tblGrid>
      <w:tr w:rsidR="006F2CA2" w:rsidRPr="006F2CA2" w:rsidTr="006F2CA2">
        <w:trPr>
          <w:gridAfter w:val="1"/>
          <w:divId w:val="2116439976"/>
          <w:wAfter w:w="240" w:type="dxa"/>
          <w:cantSplit/>
          <w:jc w:val="center"/>
        </w:trPr>
        <w:tc>
          <w:tcPr>
            <w:tcW w:w="7120" w:type="dxa"/>
            <w:gridSpan w:val="6"/>
          </w:tcPr>
          <w:p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lastRenderedPageBreak/>
              <w:fldChar w:fldCharType="begin"/>
            </w:r>
            <w:r w:rsidRPr="006F2CA2">
              <w:rPr>
                <w:rFonts w:ascii="Times New Roman" w:hAnsi="Times New Roman" w:cs="Times New Roman"/>
                <w:color w:val="000000"/>
                <w:sz w:val="22"/>
                <w:szCs w:val="20"/>
                <w:lang w:val="en-GB" w:eastAsia="en-US"/>
              </w:rPr>
              <w:instrText xml:space="preserve"> GUID=279114cb-8d0f-498f-b667-634f922b93b2 </w:instrText>
            </w:r>
            <w:r w:rsidRPr="006F2CA2">
              <w:rPr>
                <w:rFonts w:ascii="Times New Roman" w:hAnsi="Times New Roman" w:cs="Times New Roman"/>
                <w:color w:val="000000"/>
                <w:sz w:val="22"/>
                <w:szCs w:val="20"/>
                <w:lang w:val="en-GB" w:eastAsia="en-US"/>
              </w:rPr>
              <w:fldChar w:fldCharType="end"/>
            </w:r>
            <w:r w:rsidR="00ED7FA2">
              <w:rPr>
                <w:rFonts w:ascii="Times New Roman" w:hAnsi="Times New Roman" w:cs="Times New Roman"/>
                <w:color w:val="000000"/>
                <w:sz w:val="22"/>
                <w:szCs w:val="20"/>
                <w:lang w:val="en-GB" w:eastAsia="en-US"/>
              </w:rPr>
              <w:t>FORM</w:t>
            </w:r>
            <w:r w:rsidRPr="006F2CA2">
              <w:rPr>
                <w:rFonts w:ascii="Times New Roman" w:hAnsi="Times New Roman" w:cs="Times New Roman"/>
                <w:color w:val="000000"/>
                <w:sz w:val="22"/>
                <w:szCs w:val="20"/>
                <w:lang w:val="en-GB" w:eastAsia="en-US"/>
              </w:rPr>
              <w:t xml:space="preserve"> 63</w:t>
            </w:r>
          </w:p>
        </w:tc>
      </w:tr>
      <w:tr w:rsidR="006F2CA2" w:rsidRPr="006F2CA2" w:rsidTr="006F2CA2">
        <w:trPr>
          <w:gridAfter w:val="1"/>
          <w:divId w:val="2116439976"/>
          <w:wAfter w:w="240" w:type="dxa"/>
          <w:cantSplit/>
          <w:jc w:val="center"/>
        </w:trPr>
        <w:tc>
          <w:tcPr>
            <w:tcW w:w="1400" w:type="dxa"/>
            <w:gridSpan w:val="2"/>
          </w:tcPr>
          <w:p w:rsidR="006F2CA2" w:rsidRPr="006F2CA2" w:rsidRDefault="006F2CA2" w:rsidP="006F2CA2">
            <w:pPr>
              <w:spacing w:before="60" w:after="60" w:line="240" w:lineRule="auto"/>
              <w:rPr>
                <w:rFonts w:ascii="Times New Roman" w:hAnsi="Times New Roman" w:cs="Times New Roman"/>
                <w:color w:val="000000"/>
                <w:sz w:val="18"/>
                <w:szCs w:val="18"/>
                <w:lang w:val="en-GB" w:eastAsia="en-US"/>
              </w:rPr>
            </w:pPr>
            <w:r w:rsidRPr="006F2CA2">
              <w:rPr>
                <w:rFonts w:ascii="Times New Roman" w:hAnsi="Times New Roman" w:cs="Times New Roman"/>
                <w:color w:val="000000"/>
                <w:sz w:val="18"/>
                <w:szCs w:val="18"/>
                <w:lang w:val="en-GB" w:eastAsia="en-US"/>
              </w:rPr>
              <w:fldChar w:fldCharType="begin"/>
            </w:r>
            <w:r w:rsidRPr="006F2CA2">
              <w:rPr>
                <w:rFonts w:ascii="Times New Roman" w:hAnsi="Times New Roman" w:cs="Times New Roman"/>
                <w:color w:val="000000"/>
                <w:sz w:val="18"/>
                <w:szCs w:val="18"/>
                <w:lang w:val="en-GB" w:eastAsia="en-US"/>
              </w:rPr>
              <w:instrText xml:space="preserve"> GUID=ce00c9ce-4456-4fd9-94d3-4c9aa648e4d8 </w:instrText>
            </w:r>
            <w:r w:rsidRPr="006F2CA2">
              <w:rPr>
                <w:rFonts w:ascii="Times New Roman" w:hAnsi="Times New Roman" w:cs="Times New Roman"/>
                <w:color w:val="000000"/>
                <w:sz w:val="18"/>
                <w:szCs w:val="18"/>
                <w:lang w:val="en-GB" w:eastAsia="en-US"/>
              </w:rPr>
              <w:fldChar w:fldCharType="end"/>
            </w:r>
            <w:r w:rsidRPr="006F2CA2">
              <w:rPr>
                <w:rFonts w:ascii="Times New Roman" w:hAnsi="Times New Roman" w:cs="Times New Roman"/>
                <w:color w:val="000000"/>
                <w:sz w:val="18"/>
                <w:szCs w:val="18"/>
                <w:lang w:val="en-GB" w:eastAsia="en-US"/>
              </w:rPr>
              <w:t>R.276</w:t>
            </w:r>
          </w:p>
        </w:tc>
        <w:tc>
          <w:tcPr>
            <w:tcW w:w="4120" w:type="dxa"/>
            <w:gridSpan w:val="2"/>
          </w:tcPr>
          <w:p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GUID=8540d131-46d1-4103-9fd3-7f968d27806d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STATEMENT</w:t>
            </w:r>
          </w:p>
          <w:p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GUID=e84bd59b-690e-40cd-beab-a91ab06adb5c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 xml:space="preserve">(FOR DETERMINATION OR </w:t>
            </w:r>
            <w:r w:rsidRPr="006F2CA2">
              <w:rPr>
                <w:rFonts w:ascii="Times New Roman" w:hAnsi="Times New Roman" w:cs="Times New Roman"/>
                <w:color w:val="000000"/>
                <w:sz w:val="22"/>
                <w:szCs w:val="20"/>
                <w:lang w:val="en-GB" w:eastAsia="en-US"/>
              </w:rPr>
              <w:br/>
              <w:t>DECLARATION OF PARENTHOOD)</w:t>
            </w:r>
          </w:p>
        </w:tc>
        <w:tc>
          <w:tcPr>
            <w:tcW w:w="1600" w:type="dxa"/>
            <w:gridSpan w:val="2"/>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GUID=4ee2e702-d09c-4a96-8cbc-6b6a0cceff81 </w:instrText>
            </w:r>
            <w:r w:rsidRPr="006F2CA2">
              <w:rPr>
                <w:rFonts w:ascii="Times New Roman" w:hAnsi="Times New Roman" w:cs="Times New Roman"/>
                <w:color w:val="000000"/>
                <w:sz w:val="22"/>
                <w:szCs w:val="20"/>
                <w:lang w:val="en-GB" w:eastAsia="en-US"/>
              </w:rPr>
              <w:fldChar w:fldCharType="end"/>
            </w:r>
          </w:p>
        </w:tc>
      </w:tr>
      <w:tr w:rsidR="006F2CA2" w:rsidRPr="006F2CA2" w:rsidTr="006F2CA2">
        <w:trPr>
          <w:gridAfter w:val="1"/>
          <w:divId w:val="2116439976"/>
          <w:wAfter w:w="240" w:type="dxa"/>
          <w:cantSplit/>
          <w:jc w:val="center"/>
        </w:trPr>
        <w:tc>
          <w:tcPr>
            <w:tcW w:w="7120" w:type="dxa"/>
            <w:gridSpan w:val="6"/>
          </w:tcPr>
          <w:p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GUID=fd884216-ab2d-4c73-af58-4fecae882143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(Title as in action)</w:t>
            </w:r>
          </w:p>
        </w:tc>
      </w:tr>
      <w:tr w:rsidR="006F2CA2" w:rsidRPr="006F2CA2" w:rsidTr="006F2CA2">
        <w:trPr>
          <w:gridAfter w:val="1"/>
          <w:divId w:val="2116439976"/>
          <w:wAfter w:w="240" w:type="dxa"/>
          <w:cantSplit/>
          <w:jc w:val="center"/>
        </w:trPr>
        <w:tc>
          <w:tcPr>
            <w:tcW w:w="7120" w:type="dxa"/>
            <w:gridSpan w:val="6"/>
          </w:tcPr>
          <w:p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GUID=59584d32-8b01-4bad-8357-761531956274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1.</w:t>
            </w:r>
            <w:r w:rsidRPr="006F2CA2">
              <w:rPr>
                <w:rFonts w:ascii="Times New Roman" w:hAnsi="Times New Roman" w:cs="Times New Roman"/>
                <w:color w:val="000000"/>
                <w:sz w:val="22"/>
                <w:szCs w:val="20"/>
                <w:lang w:val="en-GB" w:eastAsia="en-US"/>
              </w:rPr>
              <w:tab/>
              <w:t>Particulars of Applicant/Plaintiff:</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GUID=3cf83d1e-25b3-44d5-b3c2-877b7c6c19ed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a</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Name:</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GUID=831075f1-0010-465a-b0c3-850296a622e7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b</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Nationality:</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GUID=4b2d7593-cb24-4584-9971-54ce4f6a207a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c</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Race:</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GUID=dd3fec6e-2b3d-462d-9cba-b26e109715f5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d</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Dialect group:</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GUID=23645f99-930c-4224-ba18-1f30952f37de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e</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Date of birth:</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GUID=355c30d4-a389-486b-a122-5ed58f9dde2b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f</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Country/Place of birth:</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GUID=1c8053a1-ab5f-45a3-a064-fe62f66da69f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g</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Singapore NRIC No./Passport No.</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GUID=526f3223-3375-4e02-a5c5-6bfe4d7cf963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h</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Residential address:</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GUID=54f41c7d-f1a3-4d6a-a17d-b0e4359cb2c9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i</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Occupation:</w:t>
            </w:r>
          </w:p>
        </w:tc>
      </w:tr>
      <w:tr w:rsidR="006F2CA2" w:rsidRPr="006F2CA2" w:rsidTr="006F2CA2">
        <w:trPr>
          <w:gridAfter w:val="1"/>
          <w:divId w:val="2116439976"/>
          <w:wAfter w:w="240" w:type="dxa"/>
          <w:cantSplit/>
          <w:jc w:val="center"/>
        </w:trPr>
        <w:tc>
          <w:tcPr>
            <w:tcW w:w="7120" w:type="dxa"/>
            <w:gridSpan w:val="6"/>
          </w:tcPr>
          <w:p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GUID=449614a0-6b1a-4d75-a149-6852422dd8e5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2.</w:t>
            </w:r>
            <w:r w:rsidRPr="006F2CA2">
              <w:rPr>
                <w:rFonts w:ascii="Times New Roman" w:hAnsi="Times New Roman" w:cs="Times New Roman"/>
                <w:color w:val="000000"/>
                <w:sz w:val="22"/>
                <w:szCs w:val="20"/>
                <w:lang w:val="en-GB" w:eastAsia="en-US"/>
              </w:rPr>
              <w:tab/>
              <w:t>Particulars of person (other than Applicant/Plaintiff) who is treated or claiming to be treated as parent of the relevant child</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GUID=08a37a15-d4a8-4e2b-b8fb-e8d1ce6cf93c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a</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Name:</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GUID=16bbdff6-4b19-4d6d-8545-8692ec3ecac5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b</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Nationality:</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GUID=1c971778-11c0-43de-bdf3-f5f53ccb7e71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c</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Race:</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GUID=34182ca8-ce94-43b7-9ec5-8d782b99826b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d</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Dialect group:</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GUID=8f5a05ae-8c08-4b48-9264-031765dbdc38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e</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Date of birth:</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GUID=3bb7aafc-7ecf-411b-a085-a7479a2ab642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f</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Country/Place of birth:</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GUID=401477b5-373a-4b80-bf7a-3e8925112f4d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g</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Singapore NRIC No./Passport No.</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GUID=b61df097-a53a-42e0-9f1d-87e9431a9704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h</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Residential address:</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GUID=efdf1088-321a-4c09-9369-08c9c8d44f40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i</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Occupation:</w:t>
            </w:r>
          </w:p>
        </w:tc>
      </w:tr>
      <w:tr w:rsidR="006F2CA2" w:rsidRPr="006F2CA2" w:rsidTr="006F2CA2">
        <w:trPr>
          <w:gridAfter w:val="1"/>
          <w:divId w:val="2116439976"/>
          <w:wAfter w:w="240" w:type="dxa"/>
          <w:cantSplit/>
          <w:jc w:val="center"/>
        </w:trPr>
        <w:tc>
          <w:tcPr>
            <w:tcW w:w="7120" w:type="dxa"/>
            <w:gridSpan w:val="6"/>
          </w:tcPr>
          <w:p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GUID=8fcf62ed-4ec6-45af-9a43-312da62d1f99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3.</w:t>
            </w:r>
            <w:r w:rsidRPr="006F2CA2">
              <w:rPr>
                <w:rFonts w:ascii="Times New Roman" w:hAnsi="Times New Roman" w:cs="Times New Roman"/>
                <w:color w:val="000000"/>
                <w:sz w:val="22"/>
                <w:szCs w:val="20"/>
                <w:lang w:val="en-GB" w:eastAsia="en-US"/>
              </w:rPr>
              <w:tab/>
              <w:t>Where section 9 of the Status of Children (Assisted Reproduction Technology) Act 2013 applies, particulars of person whose egg, sperm or embryo was used in the fertilisation procedure undergone by gestational mother by reason of any mistake, negligence, recklessness or fraud</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GUID=a11eaeba-34bb-41a7-b39f-2a83934e6234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a</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Name:</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GUID=2253338b-8d08-4e7a-b9b6-e055b706235d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b</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Nationality:</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GUID=986c3ede-35f2-443b-97d9-427f95633f74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c</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Race:</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GUID=75778cf0-44ae-4515-b780-bc7b0d49da3c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d</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Dialect group:</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GUID=f23f530b-8934-48a4-ab6a-79839d2536f0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e</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Date of birth:</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GUID=eb94455a-7615-4bbd-955f-b199e19e3ac8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f</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Country/Place of birth:</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GUID=33e4fa21-306b-4d08-96d5-ed3d94b62878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g</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Singapore NRIC No./Passport No.</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GUID=b8c87f45-488d-42dd-be02-f00550bb5702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h</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Residential address:</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GUID=69989bf3-3808-4a41-9b79-96de7f0481ae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i</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Occupation:</w:t>
            </w:r>
          </w:p>
        </w:tc>
      </w:tr>
      <w:tr w:rsidR="006F2CA2" w:rsidRPr="006F2CA2" w:rsidTr="006F2CA2">
        <w:trPr>
          <w:gridAfter w:val="1"/>
          <w:divId w:val="2116439976"/>
          <w:wAfter w:w="240" w:type="dxa"/>
          <w:cantSplit/>
          <w:jc w:val="center"/>
        </w:trPr>
        <w:tc>
          <w:tcPr>
            <w:tcW w:w="7120" w:type="dxa"/>
            <w:gridSpan w:val="6"/>
          </w:tcPr>
          <w:p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lastRenderedPageBreak/>
              <w:fldChar w:fldCharType="begin"/>
            </w:r>
            <w:r w:rsidRPr="006F2CA2">
              <w:rPr>
                <w:rFonts w:ascii="Times New Roman" w:hAnsi="Times New Roman" w:cs="Times New Roman"/>
                <w:color w:val="000000"/>
                <w:sz w:val="22"/>
                <w:szCs w:val="20"/>
                <w:lang w:val="en-GB" w:eastAsia="en-US"/>
              </w:rPr>
              <w:instrText xml:space="preserve"> GUID=b4b867ba-727d-4772-bb47-c7cc28656582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4.</w:t>
            </w:r>
            <w:r w:rsidRPr="006F2CA2">
              <w:rPr>
                <w:rFonts w:ascii="Times New Roman" w:hAnsi="Times New Roman" w:cs="Times New Roman"/>
                <w:color w:val="000000"/>
                <w:sz w:val="22"/>
                <w:szCs w:val="20"/>
                <w:lang w:val="en-GB" w:eastAsia="en-US"/>
              </w:rPr>
              <w:tab/>
              <w:t>Particulars of gestational mother of the relevant child</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GUID=253cdd44-f416-4700-b952-2de7f92ffac6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a</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Name:</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GUID=5a69ac6e-d477-4e09-96ac-de969dd17abd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b</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Nationality:</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GUID=fb8279a7-f9e4-436d-b7af-e4e09bc4f969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c</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Race:</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GUID=551d9a93-1cf7-4c82-9f14-0beb7b2661aa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d</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Dialect group:</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GUID=5c758c78-ccac-4469-b986-5092250eab84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e</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Date of birth:</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GUID=cb83a7f3-f932-4abc-bb4c-746a3635f2b4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f</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Country/Place of birth:</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GUID=907d325a-1e0f-4cb5-89ad-24ace4433087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g</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Singapore NRIC No./Passport No.</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GUID=c6188f37-4365-4678-9b1a-d8d0aaf833dc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h</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Residential address:</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GUID=362fb64f-14d9-4c41-8660-174c250c29b2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i</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Occupation:</w:t>
            </w:r>
          </w:p>
        </w:tc>
      </w:tr>
      <w:tr w:rsidR="006F2CA2" w:rsidRPr="006F2CA2" w:rsidTr="006F2CA2">
        <w:trPr>
          <w:gridAfter w:val="1"/>
          <w:divId w:val="2116439976"/>
          <w:wAfter w:w="240" w:type="dxa"/>
          <w:cantSplit/>
          <w:jc w:val="center"/>
        </w:trPr>
        <w:tc>
          <w:tcPr>
            <w:tcW w:w="7120" w:type="dxa"/>
            <w:gridSpan w:val="6"/>
          </w:tcPr>
          <w:p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GUID=1cf0ff7e-5572-4d28-988a-4df2cc8e5b74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5.</w:t>
            </w:r>
            <w:r w:rsidRPr="006F2CA2">
              <w:rPr>
                <w:rFonts w:ascii="Times New Roman" w:hAnsi="Times New Roman" w:cs="Times New Roman"/>
                <w:color w:val="000000"/>
                <w:sz w:val="22"/>
                <w:szCs w:val="20"/>
                <w:lang w:val="en-GB" w:eastAsia="en-US"/>
              </w:rPr>
              <w:tab/>
              <w:t>Particulars of relevant child</w:t>
            </w:r>
            <w:r w:rsidRPr="006F2CA2">
              <w:rPr>
                <w:rFonts w:ascii="Times New Roman" w:hAnsi="Times New Roman" w:cs="Times New Roman"/>
                <w:color w:val="000000"/>
                <w:sz w:val="22"/>
                <w:szCs w:val="20"/>
                <w:vertAlign w:val="superscript"/>
                <w:lang w:val="en-GB" w:eastAsia="en-US"/>
              </w:rPr>
              <w:t>**</w:t>
            </w:r>
            <w:r w:rsidRPr="006F2CA2">
              <w:rPr>
                <w:rFonts w:ascii="Times New Roman" w:hAnsi="Times New Roman" w:cs="Times New Roman"/>
                <w:color w:val="000000"/>
                <w:sz w:val="22"/>
                <w:szCs w:val="20"/>
                <w:lang w:val="en-GB" w:eastAsia="en-US"/>
              </w:rPr>
              <w:t>:</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GUID=e9ca9bc7-b4d5-4320-bdfb-002dce35beb5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a</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Name:</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GUID=826ea90c-95e0-43b7-a9e5-d13e52af7c0b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b</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Date of birth:</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GUID=08e1accd-d4ee-47d1-a8bc-7052b5554404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c</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Gender:</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GUID=2d41f450-aea8-4b3d-9dbc-d4d6c822ddf0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d</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Country/Place of birth:</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GUID=8b01683c-82bd-4065-8817-737eb46f4cef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e</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Time of birth:</w:t>
            </w:r>
          </w:p>
          <w:p w:rsidR="006F2CA2" w:rsidRPr="006F2CA2" w:rsidRDefault="006F2CA2" w:rsidP="006F2CA2">
            <w:pPr>
              <w:spacing w:before="60" w:after="60" w:line="240" w:lineRule="auto"/>
              <w:ind w:left="940" w:hanging="533"/>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GUID=4a3931e9-338f-48cf-848b-8a1aefaa20fa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i/>
                <w:color w:val="000000"/>
                <w:sz w:val="22"/>
                <w:szCs w:val="20"/>
                <w:lang w:val="en-GB" w:eastAsia="en-US"/>
              </w:rPr>
              <w:t>f</w:t>
            </w:r>
            <w:r w:rsidRPr="006F2CA2">
              <w:rPr>
                <w:rFonts w:ascii="Times New Roman" w:hAnsi="Times New Roman" w:cs="Times New Roman"/>
                <w:color w:val="000000"/>
                <w:sz w:val="22"/>
                <w:szCs w:val="20"/>
                <w:lang w:val="en-GB" w:eastAsia="en-US"/>
              </w:rPr>
              <w:t>)</w:t>
            </w:r>
            <w:r w:rsidRPr="006F2CA2">
              <w:rPr>
                <w:rFonts w:ascii="Times New Roman" w:hAnsi="Times New Roman" w:cs="Times New Roman"/>
                <w:color w:val="000000"/>
                <w:sz w:val="22"/>
                <w:szCs w:val="20"/>
                <w:lang w:val="en-GB" w:eastAsia="en-US"/>
              </w:rPr>
              <w:tab/>
              <w:t>Birth registration no.:</w:t>
            </w:r>
          </w:p>
        </w:tc>
      </w:tr>
      <w:tr w:rsidR="006F2CA2" w:rsidRPr="006F2CA2" w:rsidTr="006F2CA2">
        <w:trPr>
          <w:gridAfter w:val="1"/>
          <w:divId w:val="2116439976"/>
          <w:wAfter w:w="240" w:type="dxa"/>
          <w:cantSplit/>
          <w:jc w:val="center"/>
        </w:trPr>
        <w:tc>
          <w:tcPr>
            <w:tcW w:w="7120" w:type="dxa"/>
            <w:gridSpan w:val="6"/>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GUID=dfa816cd-7ba6-4016-aaac-2e2b0869b75d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8"/>
                <w:szCs w:val="18"/>
                <w:lang w:val="en-GB" w:eastAsia="en-US"/>
              </w:rPr>
              <w:t>(</w:t>
            </w:r>
            <w:r w:rsidRPr="006F2CA2">
              <w:rPr>
                <w:rFonts w:ascii="Times New Roman" w:hAnsi="Times New Roman" w:cs="Times New Roman"/>
                <w:color w:val="000000"/>
                <w:sz w:val="18"/>
                <w:szCs w:val="18"/>
                <w:vertAlign w:val="superscript"/>
                <w:lang w:val="en-GB" w:eastAsia="en-US"/>
              </w:rPr>
              <w:t>*</w:t>
            </w:r>
            <w:r w:rsidRPr="006F2CA2">
              <w:rPr>
                <w:rFonts w:ascii="Times New Roman" w:hAnsi="Times New Roman" w:cs="Times New Roman"/>
                <w:color w:val="000000"/>
                <w:sz w:val="18"/>
                <w:szCs w:val="18"/>
                <w:lang w:val="en-GB" w:eastAsia="en-US"/>
              </w:rPr>
              <w:t>Passport number to be stated where person is not a citizen or permanent resident of Singapore)</w:t>
            </w:r>
          </w:p>
          <w:p w:rsidR="006F2CA2" w:rsidRDefault="006F2CA2" w:rsidP="006F2CA2">
            <w:pPr>
              <w:spacing w:before="60" w:after="60" w:line="240" w:lineRule="auto"/>
              <w:rPr>
                <w:rFonts w:ascii="Times New Roman" w:hAnsi="Times New Roman" w:cs="Times New Roman"/>
                <w:color w:val="000000"/>
                <w:sz w:val="18"/>
                <w:szCs w:val="18"/>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GUID=a6ef3546-0392-40c1-bcd8-031d71acb444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8"/>
                <w:szCs w:val="18"/>
                <w:lang w:val="en-GB" w:eastAsia="en-US"/>
              </w:rPr>
              <w:t>(</w:t>
            </w:r>
            <w:r w:rsidRPr="006F2CA2">
              <w:rPr>
                <w:rFonts w:ascii="Times New Roman" w:hAnsi="Times New Roman" w:cs="Times New Roman"/>
                <w:color w:val="000000"/>
                <w:sz w:val="18"/>
                <w:szCs w:val="18"/>
                <w:vertAlign w:val="superscript"/>
                <w:lang w:val="en-GB" w:eastAsia="en-US"/>
              </w:rPr>
              <w:t>**</w:t>
            </w:r>
            <w:r w:rsidRPr="006F2CA2">
              <w:rPr>
                <w:rFonts w:ascii="Times New Roman" w:hAnsi="Times New Roman" w:cs="Times New Roman"/>
                <w:color w:val="000000"/>
                <w:sz w:val="18"/>
                <w:szCs w:val="18"/>
                <w:lang w:val="en-GB" w:eastAsia="en-US"/>
              </w:rPr>
              <w:t>To fill in particulars if known)</w:t>
            </w:r>
          </w:p>
          <w:p w:rsidR="001720DF" w:rsidRDefault="001720DF" w:rsidP="006F2CA2">
            <w:pPr>
              <w:spacing w:before="60" w:after="60" w:line="240" w:lineRule="auto"/>
              <w:rPr>
                <w:rFonts w:ascii="Times New Roman" w:hAnsi="Times New Roman" w:cs="Times New Roman"/>
                <w:color w:val="000000"/>
                <w:sz w:val="18"/>
                <w:szCs w:val="18"/>
                <w:lang w:val="en-GB" w:eastAsia="en-US"/>
              </w:rPr>
            </w:pPr>
          </w:p>
          <w:p w:rsidR="001720DF" w:rsidRDefault="001720DF" w:rsidP="006F2CA2">
            <w:pPr>
              <w:spacing w:before="60" w:after="60" w:line="240" w:lineRule="auto"/>
              <w:rPr>
                <w:rFonts w:ascii="Times New Roman" w:hAnsi="Times New Roman" w:cs="Times New Roman"/>
                <w:color w:val="000000"/>
                <w:sz w:val="18"/>
                <w:szCs w:val="18"/>
                <w:lang w:val="en-GB" w:eastAsia="en-US"/>
              </w:rPr>
            </w:pPr>
          </w:p>
          <w:p w:rsidR="001720DF" w:rsidRDefault="001720DF" w:rsidP="006F2CA2">
            <w:pPr>
              <w:spacing w:before="60" w:after="60" w:line="240" w:lineRule="auto"/>
              <w:rPr>
                <w:rFonts w:ascii="Times New Roman" w:hAnsi="Times New Roman" w:cs="Times New Roman"/>
                <w:color w:val="000000"/>
                <w:sz w:val="18"/>
                <w:szCs w:val="18"/>
                <w:lang w:val="en-GB" w:eastAsia="en-US"/>
              </w:rPr>
            </w:pPr>
          </w:p>
          <w:p w:rsidR="001720DF" w:rsidRDefault="001720DF" w:rsidP="006F2CA2">
            <w:pPr>
              <w:spacing w:before="60" w:after="60" w:line="240" w:lineRule="auto"/>
              <w:rPr>
                <w:rFonts w:ascii="Times New Roman" w:hAnsi="Times New Roman" w:cs="Times New Roman"/>
                <w:color w:val="000000"/>
                <w:sz w:val="18"/>
                <w:szCs w:val="18"/>
                <w:lang w:val="en-GB" w:eastAsia="en-US"/>
              </w:rPr>
            </w:pPr>
          </w:p>
          <w:p w:rsidR="001720DF" w:rsidRDefault="001720DF" w:rsidP="006F2CA2">
            <w:pPr>
              <w:spacing w:before="60" w:after="60" w:line="240" w:lineRule="auto"/>
              <w:rPr>
                <w:rFonts w:ascii="Times New Roman" w:hAnsi="Times New Roman" w:cs="Times New Roman"/>
                <w:color w:val="000000"/>
                <w:sz w:val="18"/>
                <w:szCs w:val="18"/>
                <w:lang w:val="en-GB" w:eastAsia="en-US"/>
              </w:rPr>
            </w:pPr>
          </w:p>
          <w:p w:rsidR="001720DF" w:rsidRDefault="001720DF" w:rsidP="006F2CA2">
            <w:pPr>
              <w:spacing w:before="60" w:after="60" w:line="240" w:lineRule="auto"/>
              <w:rPr>
                <w:rFonts w:ascii="Times New Roman" w:hAnsi="Times New Roman" w:cs="Times New Roman"/>
                <w:color w:val="000000"/>
                <w:sz w:val="18"/>
                <w:szCs w:val="18"/>
                <w:lang w:val="en-GB" w:eastAsia="en-US"/>
              </w:rPr>
            </w:pPr>
          </w:p>
          <w:p w:rsidR="001720DF" w:rsidRDefault="001720DF" w:rsidP="006F2CA2">
            <w:pPr>
              <w:spacing w:before="60" w:after="60" w:line="240" w:lineRule="auto"/>
              <w:rPr>
                <w:rFonts w:ascii="Times New Roman" w:hAnsi="Times New Roman" w:cs="Times New Roman"/>
                <w:color w:val="000000"/>
                <w:sz w:val="18"/>
                <w:szCs w:val="18"/>
                <w:lang w:val="en-GB" w:eastAsia="en-US"/>
              </w:rPr>
            </w:pPr>
          </w:p>
          <w:p w:rsidR="001720DF" w:rsidRDefault="001720DF" w:rsidP="006F2CA2">
            <w:pPr>
              <w:spacing w:before="60" w:after="60" w:line="240" w:lineRule="auto"/>
              <w:rPr>
                <w:rFonts w:ascii="Times New Roman" w:hAnsi="Times New Roman" w:cs="Times New Roman"/>
                <w:color w:val="000000"/>
                <w:sz w:val="18"/>
                <w:szCs w:val="18"/>
                <w:lang w:val="en-GB" w:eastAsia="en-US"/>
              </w:rPr>
            </w:pPr>
          </w:p>
          <w:p w:rsidR="001720DF" w:rsidRDefault="001720DF" w:rsidP="006F2CA2">
            <w:pPr>
              <w:spacing w:before="60" w:after="60" w:line="240" w:lineRule="auto"/>
              <w:rPr>
                <w:rFonts w:ascii="Times New Roman" w:hAnsi="Times New Roman" w:cs="Times New Roman"/>
                <w:color w:val="000000"/>
                <w:sz w:val="18"/>
                <w:szCs w:val="18"/>
                <w:lang w:val="en-GB" w:eastAsia="en-US"/>
              </w:rPr>
            </w:pPr>
          </w:p>
          <w:p w:rsidR="001720DF" w:rsidRDefault="001720DF" w:rsidP="006F2CA2">
            <w:pPr>
              <w:spacing w:before="60" w:after="60" w:line="240" w:lineRule="auto"/>
              <w:rPr>
                <w:rFonts w:ascii="Times New Roman" w:hAnsi="Times New Roman" w:cs="Times New Roman"/>
                <w:color w:val="000000"/>
                <w:sz w:val="18"/>
                <w:szCs w:val="18"/>
                <w:lang w:val="en-GB" w:eastAsia="en-US"/>
              </w:rPr>
            </w:pPr>
          </w:p>
          <w:p w:rsidR="001720DF" w:rsidRDefault="001720DF" w:rsidP="006F2CA2">
            <w:pPr>
              <w:spacing w:before="60" w:after="60" w:line="240" w:lineRule="auto"/>
              <w:rPr>
                <w:rFonts w:ascii="Times New Roman" w:hAnsi="Times New Roman" w:cs="Times New Roman"/>
                <w:color w:val="000000"/>
                <w:sz w:val="18"/>
                <w:szCs w:val="18"/>
                <w:lang w:val="en-GB" w:eastAsia="en-US"/>
              </w:rPr>
            </w:pPr>
          </w:p>
          <w:p w:rsidR="001720DF" w:rsidRDefault="001720DF" w:rsidP="006F2CA2">
            <w:pPr>
              <w:spacing w:before="60" w:after="60" w:line="240" w:lineRule="auto"/>
              <w:rPr>
                <w:rFonts w:ascii="Times New Roman" w:hAnsi="Times New Roman" w:cs="Times New Roman"/>
                <w:color w:val="000000"/>
                <w:sz w:val="18"/>
                <w:szCs w:val="18"/>
                <w:lang w:val="en-GB" w:eastAsia="en-US"/>
              </w:rPr>
            </w:pPr>
          </w:p>
          <w:p w:rsidR="001720DF" w:rsidRDefault="001720DF" w:rsidP="006F2CA2">
            <w:pPr>
              <w:spacing w:before="60" w:after="60" w:line="240" w:lineRule="auto"/>
              <w:rPr>
                <w:rFonts w:ascii="Times New Roman" w:hAnsi="Times New Roman" w:cs="Times New Roman"/>
                <w:color w:val="000000"/>
                <w:sz w:val="18"/>
                <w:szCs w:val="18"/>
                <w:lang w:val="en-GB" w:eastAsia="en-US"/>
              </w:rPr>
            </w:pPr>
          </w:p>
          <w:p w:rsidR="001720DF" w:rsidRDefault="001720DF" w:rsidP="006F2CA2">
            <w:pPr>
              <w:spacing w:before="60" w:after="60" w:line="240" w:lineRule="auto"/>
              <w:rPr>
                <w:rFonts w:ascii="Times New Roman" w:hAnsi="Times New Roman" w:cs="Times New Roman"/>
                <w:color w:val="000000"/>
                <w:sz w:val="18"/>
                <w:szCs w:val="18"/>
                <w:lang w:val="en-GB" w:eastAsia="en-US"/>
              </w:rPr>
            </w:pPr>
          </w:p>
          <w:p w:rsidR="001720DF" w:rsidRDefault="001720DF" w:rsidP="006F2CA2">
            <w:pPr>
              <w:spacing w:before="60" w:after="60" w:line="240" w:lineRule="auto"/>
              <w:rPr>
                <w:rFonts w:ascii="Times New Roman" w:hAnsi="Times New Roman" w:cs="Times New Roman"/>
                <w:color w:val="000000"/>
                <w:sz w:val="18"/>
                <w:szCs w:val="18"/>
                <w:lang w:val="en-GB" w:eastAsia="en-US"/>
              </w:rPr>
            </w:pPr>
          </w:p>
          <w:p w:rsidR="001720DF" w:rsidRDefault="001720DF" w:rsidP="006F2CA2">
            <w:pPr>
              <w:spacing w:before="60" w:after="60" w:line="240" w:lineRule="auto"/>
              <w:rPr>
                <w:rFonts w:ascii="Times New Roman" w:hAnsi="Times New Roman" w:cs="Times New Roman"/>
                <w:color w:val="000000"/>
                <w:sz w:val="22"/>
                <w:szCs w:val="20"/>
                <w:lang w:val="en-GB" w:eastAsia="en-US"/>
              </w:rPr>
            </w:pPr>
          </w:p>
          <w:p w:rsidR="001720DF" w:rsidRDefault="001720DF" w:rsidP="006F2CA2">
            <w:pPr>
              <w:spacing w:before="60" w:after="60" w:line="240" w:lineRule="auto"/>
              <w:rPr>
                <w:rFonts w:ascii="Times New Roman" w:hAnsi="Times New Roman" w:cs="Times New Roman"/>
                <w:color w:val="000000"/>
                <w:sz w:val="22"/>
                <w:szCs w:val="20"/>
                <w:lang w:val="en-GB" w:eastAsia="en-US"/>
              </w:rPr>
            </w:pPr>
          </w:p>
          <w:p w:rsidR="001720DF" w:rsidRDefault="001720DF" w:rsidP="006F2CA2">
            <w:pPr>
              <w:spacing w:before="60" w:after="60" w:line="240" w:lineRule="auto"/>
              <w:rPr>
                <w:rFonts w:ascii="Times New Roman" w:hAnsi="Times New Roman" w:cs="Times New Roman"/>
                <w:color w:val="000000"/>
                <w:sz w:val="22"/>
                <w:szCs w:val="20"/>
                <w:lang w:val="en-GB" w:eastAsia="en-US"/>
              </w:rPr>
            </w:pPr>
          </w:p>
          <w:p w:rsidR="001720DF" w:rsidRDefault="001720DF" w:rsidP="006F2CA2">
            <w:pPr>
              <w:spacing w:before="60" w:after="60" w:line="240" w:lineRule="auto"/>
              <w:rPr>
                <w:rFonts w:ascii="Times New Roman" w:hAnsi="Times New Roman" w:cs="Times New Roman"/>
                <w:color w:val="000000"/>
                <w:sz w:val="22"/>
                <w:szCs w:val="20"/>
                <w:lang w:val="en-GB" w:eastAsia="en-US"/>
              </w:rPr>
            </w:pPr>
          </w:p>
          <w:p w:rsidR="001720DF" w:rsidRDefault="001720DF" w:rsidP="006F2CA2">
            <w:pPr>
              <w:spacing w:before="60" w:after="60" w:line="240" w:lineRule="auto"/>
              <w:rPr>
                <w:rFonts w:ascii="Times New Roman" w:hAnsi="Times New Roman" w:cs="Times New Roman"/>
                <w:color w:val="000000"/>
                <w:sz w:val="22"/>
                <w:szCs w:val="20"/>
                <w:lang w:val="en-GB" w:eastAsia="en-US"/>
              </w:rPr>
            </w:pPr>
          </w:p>
          <w:p w:rsidR="001720DF" w:rsidRDefault="001720DF" w:rsidP="006F2CA2">
            <w:pPr>
              <w:spacing w:before="60" w:after="60" w:line="240" w:lineRule="auto"/>
              <w:rPr>
                <w:rFonts w:ascii="Times New Roman" w:hAnsi="Times New Roman" w:cs="Times New Roman"/>
                <w:color w:val="000000"/>
                <w:sz w:val="22"/>
                <w:szCs w:val="20"/>
                <w:lang w:val="en-GB" w:eastAsia="en-US"/>
              </w:rPr>
            </w:pPr>
          </w:p>
          <w:p w:rsidR="001720DF" w:rsidRDefault="001720DF" w:rsidP="006F2CA2">
            <w:pPr>
              <w:spacing w:before="60" w:after="60" w:line="240" w:lineRule="auto"/>
              <w:rPr>
                <w:rFonts w:ascii="Times New Roman" w:hAnsi="Times New Roman" w:cs="Times New Roman"/>
                <w:color w:val="000000"/>
                <w:sz w:val="22"/>
                <w:szCs w:val="20"/>
                <w:lang w:val="en-GB" w:eastAsia="en-US"/>
              </w:rPr>
            </w:pPr>
          </w:p>
          <w:p w:rsidR="001720DF" w:rsidRDefault="001720DF" w:rsidP="006F2CA2">
            <w:pPr>
              <w:spacing w:before="60" w:after="60" w:line="240" w:lineRule="auto"/>
              <w:rPr>
                <w:rFonts w:ascii="Times New Roman" w:hAnsi="Times New Roman" w:cs="Times New Roman"/>
                <w:color w:val="000000"/>
                <w:sz w:val="22"/>
                <w:szCs w:val="20"/>
                <w:lang w:val="en-GB" w:eastAsia="en-US"/>
              </w:rPr>
            </w:pPr>
          </w:p>
          <w:p w:rsidR="001720DF" w:rsidRDefault="001720DF" w:rsidP="006F2CA2">
            <w:pPr>
              <w:spacing w:before="60" w:after="60" w:line="240" w:lineRule="auto"/>
              <w:rPr>
                <w:rFonts w:ascii="Times New Roman" w:hAnsi="Times New Roman" w:cs="Times New Roman"/>
                <w:color w:val="000000"/>
                <w:sz w:val="22"/>
                <w:szCs w:val="20"/>
                <w:lang w:val="en-GB" w:eastAsia="en-US"/>
              </w:rPr>
            </w:pPr>
          </w:p>
          <w:p w:rsidR="001720DF" w:rsidRPr="006F2CA2" w:rsidRDefault="001720DF" w:rsidP="006F2CA2">
            <w:pPr>
              <w:spacing w:before="60" w:after="60" w:line="240" w:lineRule="auto"/>
              <w:rPr>
                <w:rFonts w:ascii="Times New Roman" w:hAnsi="Times New Roman" w:cs="Times New Roman"/>
                <w:color w:val="000000"/>
                <w:sz w:val="22"/>
                <w:szCs w:val="20"/>
                <w:lang w:val="en-GB" w:eastAsia="en-US"/>
              </w:rPr>
            </w:pPr>
          </w:p>
        </w:tc>
      </w:tr>
      <w:tr w:rsidR="006F2CA2" w:rsidRPr="006F2CA2" w:rsidTr="006F2CA2">
        <w:tblPrEx>
          <w:jc w:val="left"/>
        </w:tblPrEx>
        <w:trPr>
          <w:gridBefore w:val="1"/>
          <w:divId w:val="2116439976"/>
          <w:wBefore w:w="100" w:type="dxa"/>
          <w:cantSplit/>
          <w:trHeight w:val="80"/>
        </w:trPr>
        <w:tc>
          <w:tcPr>
            <w:tcW w:w="1340" w:type="dxa"/>
            <w:gridSpan w:val="2"/>
          </w:tcPr>
          <w:p w:rsidR="001720DF" w:rsidRPr="001720DF" w:rsidRDefault="001720DF" w:rsidP="001720DF">
            <w:pPr>
              <w:spacing w:before="60" w:after="60" w:line="240" w:lineRule="auto"/>
              <w:ind w:right="-86" w:firstLine="359"/>
              <w:jc w:val="right"/>
              <w:rPr>
                <w:rFonts w:ascii="Times New Roman" w:hAnsi="Times New Roman" w:cs="Times New Roman"/>
                <w:color w:val="000000"/>
                <w:sz w:val="22"/>
                <w:szCs w:val="22"/>
                <w:lang w:val="en-GB" w:eastAsia="en-US"/>
              </w:rPr>
            </w:pPr>
            <w:r>
              <w:rPr>
                <w:rFonts w:ascii="Times New Roman" w:hAnsi="Times New Roman" w:cs="Times New Roman"/>
                <w:color w:val="000000"/>
                <w:sz w:val="18"/>
                <w:szCs w:val="18"/>
                <w:lang w:val="en-GB" w:eastAsia="en-US"/>
              </w:rPr>
              <w:lastRenderedPageBreak/>
              <w:t xml:space="preserve">                                           </w:t>
            </w:r>
          </w:p>
          <w:p w:rsidR="001720DF" w:rsidRDefault="001720DF" w:rsidP="006F2CA2">
            <w:pPr>
              <w:spacing w:before="60" w:after="60" w:line="240" w:lineRule="auto"/>
              <w:rPr>
                <w:rFonts w:ascii="Times New Roman" w:hAnsi="Times New Roman" w:cs="Times New Roman"/>
                <w:color w:val="000000"/>
                <w:sz w:val="18"/>
                <w:szCs w:val="18"/>
                <w:lang w:val="en-GB" w:eastAsia="en-US"/>
              </w:rPr>
            </w:pPr>
          </w:p>
          <w:p w:rsidR="006F2CA2" w:rsidRPr="006F2CA2" w:rsidRDefault="006F2CA2" w:rsidP="006F2CA2">
            <w:pPr>
              <w:spacing w:before="60" w:after="60" w:line="240" w:lineRule="auto"/>
              <w:rPr>
                <w:rFonts w:ascii="Times New Roman" w:hAnsi="Times New Roman" w:cs="Times New Roman"/>
                <w:color w:val="000000"/>
                <w:sz w:val="18"/>
                <w:szCs w:val="18"/>
                <w:lang w:val="en-GB" w:eastAsia="en-US"/>
              </w:rPr>
            </w:pPr>
            <w:r w:rsidRPr="006F2CA2">
              <w:rPr>
                <w:rFonts w:ascii="Times New Roman" w:hAnsi="Times New Roman" w:cs="Times New Roman"/>
                <w:color w:val="000000"/>
                <w:sz w:val="18"/>
                <w:szCs w:val="18"/>
                <w:lang w:val="en-GB" w:eastAsia="en-US"/>
              </w:rPr>
              <w:fldChar w:fldCharType="begin"/>
            </w:r>
            <w:r w:rsidRPr="006F2CA2">
              <w:rPr>
                <w:rFonts w:ascii="Times New Roman" w:hAnsi="Times New Roman" w:cs="Times New Roman"/>
                <w:color w:val="000000"/>
                <w:sz w:val="18"/>
                <w:szCs w:val="18"/>
                <w:lang w:val="en-GB" w:eastAsia="en-US"/>
              </w:rPr>
              <w:instrText xml:space="preserve"> GUID=1a2ceb7c-d578-4557-a2c4-ab0e9adbb43f </w:instrText>
            </w:r>
            <w:r w:rsidRPr="006F2CA2">
              <w:rPr>
                <w:rFonts w:ascii="Times New Roman" w:hAnsi="Times New Roman" w:cs="Times New Roman"/>
                <w:color w:val="000000"/>
                <w:sz w:val="18"/>
                <w:szCs w:val="18"/>
                <w:lang w:val="en-GB" w:eastAsia="en-US"/>
              </w:rPr>
              <w:fldChar w:fldCharType="end"/>
            </w:r>
            <w:r w:rsidRPr="006F2CA2">
              <w:rPr>
                <w:rFonts w:ascii="Times New Roman" w:hAnsi="Times New Roman" w:cs="Times New Roman"/>
                <w:color w:val="000000"/>
                <w:sz w:val="18"/>
                <w:szCs w:val="18"/>
                <w:lang w:val="en-GB" w:eastAsia="en-US"/>
              </w:rPr>
              <w:t>R.283</w:t>
            </w:r>
          </w:p>
        </w:tc>
        <w:tc>
          <w:tcPr>
            <w:tcW w:w="4200" w:type="dxa"/>
            <w:gridSpan w:val="2"/>
          </w:tcPr>
          <w:p w:rsidR="001720DF" w:rsidRDefault="001720DF" w:rsidP="006F2CA2">
            <w:pPr>
              <w:spacing w:before="60" w:after="60" w:line="240" w:lineRule="auto"/>
              <w:jc w:val="center"/>
              <w:rPr>
                <w:rFonts w:ascii="Times New Roman" w:hAnsi="Times New Roman" w:cs="Times New Roman"/>
                <w:color w:val="000000"/>
                <w:sz w:val="22"/>
                <w:szCs w:val="20"/>
                <w:lang w:val="en-GB" w:eastAsia="en-US"/>
              </w:rPr>
            </w:pPr>
            <w:r>
              <w:rPr>
                <w:rFonts w:ascii="Times New Roman" w:hAnsi="Times New Roman" w:cs="Times New Roman"/>
                <w:color w:val="000000"/>
                <w:sz w:val="22"/>
                <w:szCs w:val="20"/>
                <w:lang w:val="en-GB" w:eastAsia="en-US"/>
              </w:rPr>
              <w:t>FORM 64</w:t>
            </w:r>
          </w:p>
          <w:p w:rsidR="001720DF" w:rsidRDefault="001720DF" w:rsidP="006F2CA2">
            <w:pPr>
              <w:spacing w:before="60" w:after="60" w:line="240" w:lineRule="auto"/>
              <w:jc w:val="center"/>
              <w:rPr>
                <w:rFonts w:ascii="Times New Roman" w:hAnsi="Times New Roman" w:cs="Times New Roman"/>
                <w:color w:val="000000"/>
                <w:sz w:val="22"/>
                <w:szCs w:val="20"/>
                <w:lang w:val="en-GB" w:eastAsia="en-US"/>
              </w:rPr>
            </w:pPr>
          </w:p>
          <w:p w:rsidR="001720DF" w:rsidRDefault="001720DF" w:rsidP="006F2CA2">
            <w:pPr>
              <w:spacing w:before="60" w:after="60" w:line="240" w:lineRule="auto"/>
              <w:jc w:val="center"/>
              <w:rPr>
                <w:rFonts w:ascii="Times New Roman" w:hAnsi="Times New Roman" w:cs="Times New Roman"/>
                <w:color w:val="000000"/>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GUID=ed6e971b-13c8-4869-bda1-dd4f55529221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ORDER OF COURT</w:t>
            </w:r>
          </w:p>
          <w:p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GUID=1a67e78a-5a1d-400d-8457-80a1995d5999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 xml:space="preserve">(FOR DETERMINATION OR </w:t>
            </w:r>
            <w:r w:rsidRPr="006F2CA2">
              <w:rPr>
                <w:rFonts w:ascii="Times New Roman" w:hAnsi="Times New Roman" w:cs="Times New Roman"/>
                <w:color w:val="000000"/>
                <w:sz w:val="22"/>
                <w:szCs w:val="20"/>
                <w:lang w:val="en-GB" w:eastAsia="en-US"/>
              </w:rPr>
              <w:br/>
              <w:t>DECLARATION OF PARENTHOOD)</w:t>
            </w:r>
          </w:p>
        </w:tc>
        <w:tc>
          <w:tcPr>
            <w:tcW w:w="1720" w:type="dxa"/>
            <w:gridSpan w:val="2"/>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GUID=4d3acb7f-4e1f-4950-89d1-e7452b2833f7 </w:instrText>
            </w:r>
            <w:r w:rsidRPr="006F2CA2">
              <w:rPr>
                <w:rFonts w:ascii="Times New Roman" w:hAnsi="Times New Roman" w:cs="Times New Roman"/>
                <w:color w:val="000000"/>
                <w:sz w:val="22"/>
                <w:szCs w:val="20"/>
                <w:lang w:val="en-GB" w:eastAsia="en-US"/>
              </w:rPr>
              <w:fldChar w:fldCharType="end"/>
            </w:r>
          </w:p>
        </w:tc>
      </w:tr>
      <w:tr w:rsidR="006F2CA2" w:rsidRPr="006F2CA2" w:rsidTr="006F2CA2">
        <w:tblPrEx>
          <w:jc w:val="left"/>
        </w:tblPrEx>
        <w:trPr>
          <w:gridBefore w:val="1"/>
          <w:divId w:val="2116439976"/>
          <w:wBefore w:w="100" w:type="dxa"/>
          <w:cantSplit/>
          <w:trHeight w:val="80"/>
        </w:trPr>
        <w:tc>
          <w:tcPr>
            <w:tcW w:w="7260" w:type="dxa"/>
            <w:gridSpan w:val="6"/>
            <w:vAlign w:val="center"/>
          </w:tcPr>
          <w:p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GUID=e701c666-e36c-4843-8037-4bdf83729928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(Title as in action)</w:t>
            </w:r>
          </w:p>
        </w:tc>
      </w:tr>
      <w:tr w:rsidR="006F2CA2" w:rsidRPr="006F2CA2" w:rsidTr="006F2CA2">
        <w:tblPrEx>
          <w:jc w:val="left"/>
        </w:tblPrEx>
        <w:trPr>
          <w:gridBefore w:val="1"/>
          <w:divId w:val="2116439976"/>
          <w:wBefore w:w="100" w:type="dxa"/>
          <w:cantSplit/>
          <w:trHeight w:val="80"/>
        </w:trPr>
        <w:tc>
          <w:tcPr>
            <w:tcW w:w="7260" w:type="dxa"/>
            <w:gridSpan w:val="6"/>
            <w:vAlign w:val="center"/>
          </w:tcPr>
          <w:p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GUID=74a0ee86-22fe-4635-a192-d25f9873ad6f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1.</w:t>
            </w:r>
            <w:r w:rsidRPr="006F2CA2">
              <w:rPr>
                <w:rFonts w:ascii="Times New Roman" w:hAnsi="Times New Roman" w:cs="Times New Roman"/>
                <w:color w:val="000000"/>
                <w:sz w:val="22"/>
                <w:szCs w:val="20"/>
                <w:lang w:val="en-GB" w:eastAsia="en-US"/>
              </w:rPr>
              <w:tab/>
              <w:t>Parties present at the hearing:</w:t>
            </w:r>
          </w:p>
        </w:tc>
      </w:tr>
      <w:tr w:rsidR="006F2CA2" w:rsidRPr="006F2CA2" w:rsidTr="006F2CA2">
        <w:tblPrEx>
          <w:jc w:val="left"/>
        </w:tblPrEx>
        <w:trPr>
          <w:gridBefore w:val="1"/>
          <w:divId w:val="2116439976"/>
          <w:wBefore w:w="100" w:type="dxa"/>
          <w:cantSplit/>
          <w:trHeight w:val="80"/>
        </w:trPr>
        <w:tc>
          <w:tcPr>
            <w:tcW w:w="7260" w:type="dxa"/>
            <w:gridSpan w:val="6"/>
            <w:vAlign w:val="center"/>
          </w:tcPr>
          <w:p w:rsidR="006F2CA2" w:rsidRPr="006F2CA2" w:rsidRDefault="006F2CA2" w:rsidP="006F2CA2">
            <w:pPr>
              <w:spacing w:before="60" w:after="60" w:line="240" w:lineRule="auto"/>
              <w:ind w:left="475" w:hanging="475"/>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GUID=687b1a1c-eb2a-466d-97f6-f999cf295db5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2.</w:t>
            </w:r>
            <w:r w:rsidRPr="006F2CA2">
              <w:rPr>
                <w:rFonts w:ascii="Times New Roman" w:hAnsi="Times New Roman" w:cs="Times New Roman"/>
                <w:color w:val="000000"/>
                <w:sz w:val="22"/>
                <w:szCs w:val="20"/>
                <w:lang w:val="en-GB" w:eastAsia="en-US"/>
              </w:rPr>
              <w:tab/>
              <w:t>Orders made:</w:t>
            </w:r>
          </w:p>
        </w:tc>
      </w:tr>
      <w:tr w:rsidR="006F2CA2" w:rsidRPr="006F2CA2" w:rsidTr="006F2CA2">
        <w:tblPrEx>
          <w:jc w:val="left"/>
        </w:tblPrEx>
        <w:trPr>
          <w:gridBefore w:val="1"/>
          <w:divId w:val="2116439976"/>
          <w:wBefore w:w="100" w:type="dxa"/>
          <w:cantSplit/>
          <w:trHeight w:val="80"/>
        </w:trPr>
        <w:tc>
          <w:tcPr>
            <w:tcW w:w="7260" w:type="dxa"/>
            <w:gridSpan w:val="6"/>
            <w:vAlign w:val="center"/>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GUID=0aff6c14-c17d-49e2-a67e-4cccfabe855c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8"/>
                <w:szCs w:val="18"/>
                <w:vertAlign w:val="superscript"/>
                <w:lang w:val="en-GB" w:eastAsia="en-US"/>
              </w:rPr>
              <w:t>#</w:t>
            </w:r>
            <w:r w:rsidRPr="006F2CA2">
              <w:rPr>
                <w:rFonts w:ascii="Times New Roman" w:hAnsi="Times New Roman" w:cs="Times New Roman"/>
                <w:color w:val="000000"/>
                <w:sz w:val="18"/>
                <w:szCs w:val="18"/>
                <w:lang w:val="en-GB" w:eastAsia="en-US"/>
              </w:rPr>
              <w:t> This form requires sealing by the Court and the signature of the Registrar.</w:t>
            </w:r>
          </w:p>
        </w:tc>
      </w:tr>
      <w:tr w:rsidR="006F2CA2" w:rsidRPr="006F2CA2" w:rsidTr="006F2CA2">
        <w:tblPrEx>
          <w:jc w:val="left"/>
        </w:tblPrEx>
        <w:trPr>
          <w:gridBefore w:val="1"/>
          <w:divId w:val="2116439976"/>
          <w:wBefore w:w="100" w:type="dxa"/>
          <w:cantSplit/>
          <w:trHeight w:val="80"/>
        </w:trPr>
        <w:tc>
          <w:tcPr>
            <w:tcW w:w="7260" w:type="dxa"/>
            <w:gridSpan w:val="6"/>
            <w:vAlign w:val="center"/>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GUID=1b85c40e-9f15-4c51-a4aa-afb7c036e759 </w:instrText>
            </w:r>
            <w:r w:rsidRPr="006F2CA2">
              <w:rPr>
                <w:rFonts w:ascii="Times New Roman" w:hAnsi="Times New Roman" w:cs="Times New Roman"/>
                <w:color w:val="000000"/>
                <w:sz w:val="22"/>
                <w:szCs w:val="20"/>
                <w:lang w:val="en-GB" w:eastAsia="en-US"/>
              </w:rPr>
              <w:fldChar w:fldCharType="end"/>
            </w:r>
          </w:p>
        </w:tc>
      </w:tr>
      <w:tr w:rsidR="006F2CA2" w:rsidRPr="006F2CA2" w:rsidTr="006F2CA2">
        <w:tblPrEx>
          <w:jc w:val="left"/>
        </w:tblPrEx>
        <w:trPr>
          <w:gridBefore w:val="1"/>
          <w:divId w:val="2116439976"/>
          <w:wBefore w:w="100" w:type="dxa"/>
          <w:cantSplit/>
          <w:trHeight w:val="80"/>
        </w:trPr>
        <w:tc>
          <w:tcPr>
            <w:tcW w:w="7260" w:type="dxa"/>
            <w:gridSpan w:val="6"/>
            <w:vAlign w:val="center"/>
          </w:tcPr>
          <w:p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GUID=e452763f-3548-4961-b48c-a277d06baf6a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THE SCHEDULE</w:t>
            </w:r>
          </w:p>
        </w:tc>
      </w:tr>
      <w:tr w:rsidR="006F2CA2" w:rsidRPr="006F2CA2" w:rsidTr="006F2CA2">
        <w:tblPrEx>
          <w:jc w:val="left"/>
        </w:tblPrEx>
        <w:trPr>
          <w:gridBefore w:val="1"/>
          <w:divId w:val="2116439976"/>
          <w:wBefore w:w="100" w:type="dxa"/>
          <w:cantSplit/>
          <w:trHeight w:val="80"/>
        </w:trPr>
        <w:tc>
          <w:tcPr>
            <w:tcW w:w="7260" w:type="dxa"/>
            <w:gridSpan w:val="6"/>
            <w:vAlign w:val="center"/>
          </w:tcPr>
          <w:p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GUID=a13d6aaf-5d27-43ee-b6b2-74c83fe14688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22"/>
                <w:szCs w:val="20"/>
                <w:lang w:val="en-GB" w:eastAsia="en-US"/>
              </w:rPr>
              <w:t>PARENTHOOD DETERMINED OR DECLARED</w:t>
            </w:r>
            <w:r w:rsidRPr="006F2CA2">
              <w:rPr>
                <w:rFonts w:ascii="Times New Roman" w:hAnsi="Times New Roman" w:cs="Times New Roman"/>
                <w:color w:val="000000"/>
                <w:sz w:val="22"/>
                <w:szCs w:val="20"/>
                <w:lang w:val="en-GB" w:eastAsia="en-US"/>
              </w:rPr>
              <w:br/>
              <w:t>UNDER SECTION 10 OR 15 OF</w:t>
            </w:r>
            <w:r w:rsidRPr="006F2CA2">
              <w:rPr>
                <w:rFonts w:ascii="Times New Roman" w:hAnsi="Times New Roman" w:cs="Times New Roman"/>
                <w:color w:val="000000"/>
                <w:sz w:val="22"/>
                <w:szCs w:val="20"/>
                <w:lang w:val="en-GB" w:eastAsia="en-US"/>
              </w:rPr>
              <w:br/>
              <w:t>STATUS OF CHILDREN (ASSISTED REPRODUCTION TECHNOLOGY) ACT 2013</w:t>
            </w:r>
          </w:p>
        </w:tc>
      </w:tr>
    </w:tbl>
    <w:p w:rsidR="006F2CA2" w:rsidRPr="006F2CA2" w:rsidRDefault="006F2CA2" w:rsidP="006F2CA2">
      <w:pPr>
        <w:spacing w:before="120" w:after="0" w:line="240" w:lineRule="auto"/>
        <w:jc w:val="both"/>
        <w:divId w:val="2116439976"/>
        <w:rPr>
          <w:rFonts w:ascii="Times New Roman" w:hAnsi="Times New Roman" w:cs="Times New Roman"/>
          <w:color w:val="000000"/>
          <w:sz w:val="26"/>
          <w:szCs w:val="20"/>
          <w:lang w:val="en-GB" w:eastAsia="en-US"/>
        </w:rPr>
      </w:pPr>
    </w:p>
    <w:tbl>
      <w:tblPr>
        <w:tblW w:w="9050" w:type="dxa"/>
        <w:jc w:val="center"/>
        <w:tblLook w:val="04A0" w:firstRow="1" w:lastRow="0" w:firstColumn="1" w:lastColumn="0" w:noHBand="0" w:noVBand="1"/>
      </w:tblPr>
      <w:tblGrid>
        <w:gridCol w:w="1289"/>
        <w:gridCol w:w="852"/>
        <w:gridCol w:w="670"/>
        <w:gridCol w:w="867"/>
        <w:gridCol w:w="695"/>
        <w:gridCol w:w="493"/>
        <w:gridCol w:w="409"/>
        <w:gridCol w:w="1230"/>
        <w:gridCol w:w="1123"/>
        <w:gridCol w:w="1422"/>
      </w:tblGrid>
      <w:tr w:rsidR="005A22FC" w:rsidTr="00B71185">
        <w:trPr>
          <w:divId w:val="2116439976"/>
          <w:cantSplit/>
          <w:trHeight w:val="740"/>
          <w:jc w:val="center"/>
        </w:trPr>
        <w:tc>
          <w:tcPr>
            <w:tcW w:w="2141" w:type="dxa"/>
            <w:gridSpan w:val="2"/>
            <w:textDirection w:val="btLr"/>
            <w:vAlign w:val="center"/>
          </w:tcPr>
          <w:p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GUID=43cf2173-0c09-401e-acc0-594115eaa1e1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CHILD’S</w:t>
            </w:r>
            <w:r w:rsidRPr="006F2CA2">
              <w:rPr>
                <w:rFonts w:ascii="Times New Roman" w:hAnsi="Times New Roman" w:cs="Times New Roman"/>
                <w:color w:val="000000"/>
                <w:sz w:val="14"/>
                <w:szCs w:val="14"/>
                <w:lang w:val="en-GB" w:eastAsia="en-US"/>
              </w:rPr>
              <w:br/>
              <w:t>PARTICULARS</w:t>
            </w:r>
          </w:p>
        </w:tc>
        <w:tc>
          <w:tcPr>
            <w:tcW w:w="6909" w:type="dxa"/>
            <w:gridSpan w:val="8"/>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GUID=b5222d45-a9f7-4aa8-b735-4a6482f1f98f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Full name</w:t>
            </w:r>
            <w:r w:rsidRPr="006F2CA2">
              <w:rPr>
                <w:rFonts w:ascii="Times New Roman" w:hAnsi="Times New Roman" w:cs="Times New Roman"/>
                <w:color w:val="000000"/>
                <w:sz w:val="14"/>
                <w:szCs w:val="14"/>
                <w:lang w:val="en-GB" w:eastAsia="en-US"/>
              </w:rPr>
              <w:br/>
            </w:r>
            <w:r w:rsidRPr="006F2CA2">
              <w:rPr>
                <w:rFonts w:ascii="Times New Roman" w:hAnsi="Times New Roman" w:cs="Times New Roman"/>
                <w:color w:val="000000"/>
                <w:sz w:val="14"/>
                <w:szCs w:val="14"/>
                <w:lang w:val="en-GB" w:eastAsia="en-US"/>
              </w:rPr>
              <w:br/>
            </w:r>
          </w:p>
        </w:tc>
      </w:tr>
      <w:tr w:rsidR="00CE5E00" w:rsidTr="00B71185">
        <w:trPr>
          <w:divId w:val="2116439976"/>
          <w:cantSplit/>
          <w:trHeight w:val="560"/>
          <w:jc w:val="center"/>
        </w:trPr>
        <w:tc>
          <w:tcPr>
            <w:tcW w:w="2141" w:type="dxa"/>
            <w:gridSpan w:val="2"/>
            <w:textDirection w:val="btLr"/>
            <w:vAlign w:val="center"/>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GUID=43cf2173-0c09-401e-acc0-594115eaa1e1 </w:instrText>
            </w:r>
            <w:r w:rsidRPr="006F2CA2">
              <w:rPr>
                <w:rFonts w:ascii="Times New Roman" w:hAnsi="Times New Roman" w:cs="Times New Roman"/>
                <w:color w:val="000000"/>
                <w:sz w:val="22"/>
                <w:szCs w:val="20"/>
                <w:lang w:val="en-GB" w:eastAsia="en-US"/>
              </w:rPr>
              <w:fldChar w:fldCharType="end"/>
            </w:r>
          </w:p>
        </w:tc>
        <w:tc>
          <w:tcPr>
            <w:tcW w:w="670" w:type="dxa"/>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GUID=093c7985-15ad-410e-a320-17f6ad905560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Sex</w:t>
            </w:r>
            <w:r w:rsidRPr="006F2CA2">
              <w:rPr>
                <w:rFonts w:ascii="Times New Roman" w:hAnsi="Times New Roman" w:cs="Times New Roman"/>
                <w:color w:val="000000"/>
                <w:sz w:val="14"/>
                <w:szCs w:val="14"/>
                <w:lang w:val="en-GB" w:eastAsia="en-US"/>
              </w:rPr>
              <w:br/>
            </w:r>
          </w:p>
        </w:tc>
        <w:tc>
          <w:tcPr>
            <w:tcW w:w="867" w:type="dxa"/>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GUID=acf72bc5-b139-4dea-848f-6530754d7ec4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Date of birth</w:t>
            </w:r>
            <w:r w:rsidRPr="006F2CA2">
              <w:rPr>
                <w:rFonts w:ascii="Times New Roman" w:hAnsi="Times New Roman" w:cs="Times New Roman"/>
                <w:color w:val="000000"/>
                <w:sz w:val="14"/>
                <w:szCs w:val="14"/>
                <w:lang w:val="en-GB" w:eastAsia="en-US"/>
              </w:rPr>
              <w:br/>
            </w:r>
          </w:p>
        </w:tc>
        <w:tc>
          <w:tcPr>
            <w:tcW w:w="695" w:type="dxa"/>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GUID=f7b98c23-72e3-48b1-a035-c689f61b0c7f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Day</w:t>
            </w:r>
            <w:r w:rsidRPr="006F2CA2">
              <w:rPr>
                <w:rFonts w:ascii="Times New Roman" w:hAnsi="Times New Roman" w:cs="Times New Roman"/>
                <w:color w:val="000000"/>
                <w:sz w:val="14"/>
                <w:szCs w:val="14"/>
                <w:lang w:val="en-GB" w:eastAsia="en-US"/>
              </w:rPr>
              <w:br/>
            </w:r>
          </w:p>
        </w:tc>
        <w:tc>
          <w:tcPr>
            <w:tcW w:w="902" w:type="dxa"/>
            <w:gridSpan w:val="2"/>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GUID=cefee76b-bb89-41e5-ac76-010cd512c262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Month</w:t>
            </w:r>
            <w:r w:rsidRPr="006F2CA2">
              <w:rPr>
                <w:rFonts w:ascii="Times New Roman" w:hAnsi="Times New Roman" w:cs="Times New Roman"/>
                <w:color w:val="000000"/>
                <w:sz w:val="14"/>
                <w:szCs w:val="14"/>
                <w:lang w:val="en-GB" w:eastAsia="en-US"/>
              </w:rPr>
              <w:br/>
            </w:r>
          </w:p>
        </w:tc>
        <w:tc>
          <w:tcPr>
            <w:tcW w:w="1230" w:type="dxa"/>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GUID=771c2480-6c6d-4351-b704-35030615a38f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Year</w:t>
            </w:r>
            <w:r w:rsidRPr="006F2CA2">
              <w:rPr>
                <w:rFonts w:ascii="Times New Roman" w:hAnsi="Times New Roman" w:cs="Times New Roman"/>
                <w:color w:val="000000"/>
                <w:sz w:val="14"/>
                <w:szCs w:val="14"/>
                <w:lang w:val="en-GB" w:eastAsia="en-US"/>
              </w:rPr>
              <w:br/>
            </w:r>
          </w:p>
        </w:tc>
        <w:tc>
          <w:tcPr>
            <w:tcW w:w="1123" w:type="dxa"/>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GUID=ff981754-fec5-4414-b626-25c513e8d46c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Place of birth</w:t>
            </w:r>
            <w:r w:rsidRPr="006F2CA2">
              <w:rPr>
                <w:rFonts w:ascii="Times New Roman" w:hAnsi="Times New Roman" w:cs="Times New Roman"/>
                <w:color w:val="000000"/>
                <w:sz w:val="14"/>
                <w:szCs w:val="14"/>
                <w:lang w:val="en-GB" w:eastAsia="en-US"/>
              </w:rPr>
              <w:br/>
            </w:r>
          </w:p>
        </w:tc>
        <w:tc>
          <w:tcPr>
            <w:tcW w:w="1422" w:type="dxa"/>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GUID=fe92c363-8d50-44a9-a881-988a2b281c9f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Birth Register No.</w:t>
            </w:r>
            <w:r w:rsidRPr="006F2CA2">
              <w:rPr>
                <w:rFonts w:ascii="Times New Roman" w:hAnsi="Times New Roman" w:cs="Times New Roman"/>
                <w:color w:val="000000"/>
                <w:sz w:val="14"/>
                <w:szCs w:val="14"/>
                <w:lang w:val="en-GB" w:eastAsia="en-US"/>
              </w:rPr>
              <w:br/>
            </w:r>
          </w:p>
        </w:tc>
      </w:tr>
      <w:tr w:rsidR="005A22FC" w:rsidTr="00B71185">
        <w:trPr>
          <w:divId w:val="2116439976"/>
          <w:cantSplit/>
          <w:jc w:val="center"/>
        </w:trPr>
        <w:tc>
          <w:tcPr>
            <w:tcW w:w="2141" w:type="dxa"/>
            <w:gridSpan w:val="2"/>
            <w:textDirection w:val="btLr"/>
            <w:vAlign w:val="center"/>
          </w:tcPr>
          <w:p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GUID=dee04522-36b3-413c-94ad-52e74e553468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Parents before Order made under section 10 or 15 of the Act</w:t>
            </w:r>
          </w:p>
        </w:tc>
        <w:tc>
          <w:tcPr>
            <w:tcW w:w="2725" w:type="dxa"/>
            <w:gridSpan w:val="4"/>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GUID=3e2f43c0-22ad-4fba-a896-372309080d31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Name of Father</w:t>
            </w:r>
            <w:r w:rsidRPr="006F2CA2">
              <w:rPr>
                <w:rFonts w:ascii="Times New Roman" w:hAnsi="Times New Roman" w:cs="Times New Roman"/>
                <w:color w:val="000000"/>
                <w:sz w:val="14"/>
                <w:szCs w:val="14"/>
                <w:lang w:val="en-GB" w:eastAsia="en-US"/>
              </w:rPr>
              <w:br/>
            </w:r>
            <w:r w:rsidRPr="006F2CA2">
              <w:rPr>
                <w:rFonts w:ascii="Times New Roman" w:hAnsi="Times New Roman" w:cs="Times New Roman"/>
                <w:color w:val="000000"/>
                <w:sz w:val="14"/>
                <w:szCs w:val="14"/>
                <w:lang w:val="en-GB" w:eastAsia="en-US"/>
              </w:rPr>
              <w:br/>
            </w:r>
          </w:p>
        </w:tc>
        <w:tc>
          <w:tcPr>
            <w:tcW w:w="2762" w:type="dxa"/>
            <w:gridSpan w:val="3"/>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GUID=fafa3837-f690-4ee3-a158-b73d0f3b90a6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 xml:space="preserve">Citizenship of Father </w:t>
            </w:r>
            <w:r w:rsidRPr="006F2CA2">
              <w:rPr>
                <w:rFonts w:ascii="Times New Roman" w:hAnsi="Times New Roman" w:cs="Times New Roman"/>
                <w:color w:val="000000"/>
                <w:sz w:val="14"/>
                <w:szCs w:val="14"/>
                <w:lang w:val="en-GB" w:eastAsia="en-US"/>
              </w:rPr>
              <w:br/>
              <w:t>at the time of the child’s birth</w:t>
            </w:r>
            <w:r w:rsidRPr="006F2CA2">
              <w:rPr>
                <w:rFonts w:ascii="Times New Roman" w:hAnsi="Times New Roman" w:cs="Times New Roman"/>
                <w:color w:val="000000"/>
                <w:sz w:val="14"/>
                <w:szCs w:val="14"/>
                <w:lang w:val="en-GB" w:eastAsia="en-US"/>
              </w:rPr>
              <w:br/>
            </w:r>
          </w:p>
        </w:tc>
        <w:tc>
          <w:tcPr>
            <w:tcW w:w="1422" w:type="dxa"/>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GUID=5714ea3b-7e1e-4c12-9dc9-73e2482d542e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Singapore NRIC No./</w:t>
            </w:r>
            <w:r w:rsidRPr="006F2CA2">
              <w:rPr>
                <w:rFonts w:ascii="Times New Roman" w:hAnsi="Times New Roman" w:cs="Times New Roman"/>
                <w:color w:val="000000"/>
                <w:sz w:val="14"/>
                <w:szCs w:val="14"/>
                <w:lang w:val="en-GB" w:eastAsia="en-US"/>
              </w:rPr>
              <w:br/>
              <w:t>Passport No.</w:t>
            </w:r>
            <w:r w:rsidRPr="006F2CA2">
              <w:rPr>
                <w:rFonts w:ascii="Times New Roman" w:hAnsi="Times New Roman" w:cs="Times New Roman"/>
                <w:color w:val="000000"/>
                <w:sz w:val="14"/>
                <w:szCs w:val="14"/>
                <w:vertAlign w:val="superscript"/>
                <w:lang w:val="en-GB" w:eastAsia="en-US"/>
              </w:rPr>
              <w:t>*</w:t>
            </w:r>
            <w:r w:rsidRPr="006F2CA2">
              <w:rPr>
                <w:rFonts w:ascii="Times New Roman" w:hAnsi="Times New Roman" w:cs="Times New Roman"/>
                <w:color w:val="000000"/>
                <w:sz w:val="14"/>
                <w:szCs w:val="14"/>
                <w:lang w:val="en-GB" w:eastAsia="en-US"/>
              </w:rPr>
              <w:br/>
            </w:r>
          </w:p>
        </w:tc>
      </w:tr>
      <w:tr w:rsidR="005A22FC" w:rsidTr="00B71185">
        <w:trPr>
          <w:divId w:val="2116439976"/>
          <w:cantSplit/>
          <w:jc w:val="center"/>
        </w:trPr>
        <w:tc>
          <w:tcPr>
            <w:tcW w:w="2141" w:type="dxa"/>
            <w:gridSpan w:val="2"/>
            <w:textDirection w:val="btLr"/>
            <w:vAlign w:val="center"/>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GUID=dee04522-36b3-413c-94ad-52e74e553468 </w:instrText>
            </w:r>
            <w:r w:rsidRPr="006F2CA2">
              <w:rPr>
                <w:rFonts w:ascii="Times New Roman" w:hAnsi="Times New Roman" w:cs="Times New Roman"/>
                <w:color w:val="000000"/>
                <w:sz w:val="22"/>
                <w:szCs w:val="20"/>
                <w:lang w:val="en-GB" w:eastAsia="en-US"/>
              </w:rPr>
              <w:fldChar w:fldCharType="end"/>
            </w:r>
          </w:p>
        </w:tc>
        <w:tc>
          <w:tcPr>
            <w:tcW w:w="2725" w:type="dxa"/>
            <w:gridSpan w:val="4"/>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GUID=fef49e43-cee2-44f6-af8e-6d80d5503965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Name of Mother</w:t>
            </w:r>
            <w:r w:rsidRPr="006F2CA2">
              <w:rPr>
                <w:rFonts w:ascii="Times New Roman" w:hAnsi="Times New Roman" w:cs="Times New Roman"/>
                <w:color w:val="000000"/>
                <w:sz w:val="14"/>
                <w:szCs w:val="14"/>
                <w:lang w:val="en-GB" w:eastAsia="en-US"/>
              </w:rPr>
              <w:br/>
            </w:r>
            <w:r w:rsidRPr="006F2CA2">
              <w:rPr>
                <w:rFonts w:ascii="Times New Roman" w:hAnsi="Times New Roman" w:cs="Times New Roman"/>
                <w:color w:val="000000"/>
                <w:sz w:val="14"/>
                <w:szCs w:val="14"/>
                <w:lang w:val="en-GB" w:eastAsia="en-US"/>
              </w:rPr>
              <w:br/>
            </w:r>
          </w:p>
        </w:tc>
        <w:tc>
          <w:tcPr>
            <w:tcW w:w="2762" w:type="dxa"/>
            <w:gridSpan w:val="3"/>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GUID=3b6d6014-9a01-4111-ab2a-43518ff330e1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 xml:space="preserve">Citizenship of Mother </w:t>
            </w:r>
            <w:r w:rsidRPr="006F2CA2">
              <w:rPr>
                <w:rFonts w:ascii="Times New Roman" w:hAnsi="Times New Roman" w:cs="Times New Roman"/>
                <w:color w:val="000000"/>
                <w:sz w:val="14"/>
                <w:szCs w:val="14"/>
                <w:lang w:val="en-GB" w:eastAsia="en-US"/>
              </w:rPr>
              <w:br/>
              <w:t>at the time of the child’s birth</w:t>
            </w:r>
            <w:r w:rsidRPr="006F2CA2">
              <w:rPr>
                <w:rFonts w:ascii="Times New Roman" w:hAnsi="Times New Roman" w:cs="Times New Roman"/>
                <w:color w:val="000000"/>
                <w:sz w:val="14"/>
                <w:szCs w:val="14"/>
                <w:lang w:val="en-GB" w:eastAsia="en-US"/>
              </w:rPr>
              <w:br/>
            </w:r>
          </w:p>
        </w:tc>
        <w:tc>
          <w:tcPr>
            <w:tcW w:w="1422" w:type="dxa"/>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GUID=0a53b747-33f8-4478-b88d-eb43ba6f114d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Singapore NRIC No./</w:t>
            </w:r>
            <w:r w:rsidRPr="006F2CA2">
              <w:rPr>
                <w:rFonts w:ascii="Times New Roman" w:hAnsi="Times New Roman" w:cs="Times New Roman"/>
                <w:color w:val="000000"/>
                <w:sz w:val="14"/>
                <w:szCs w:val="14"/>
                <w:lang w:val="en-GB" w:eastAsia="en-US"/>
              </w:rPr>
              <w:br/>
              <w:t>Passport No.</w:t>
            </w:r>
            <w:r w:rsidRPr="006F2CA2">
              <w:rPr>
                <w:rFonts w:ascii="Times New Roman" w:hAnsi="Times New Roman" w:cs="Times New Roman"/>
                <w:color w:val="000000"/>
                <w:sz w:val="14"/>
                <w:szCs w:val="14"/>
                <w:vertAlign w:val="superscript"/>
                <w:lang w:val="en-GB" w:eastAsia="en-US"/>
              </w:rPr>
              <w:t>*</w:t>
            </w:r>
            <w:r w:rsidRPr="006F2CA2">
              <w:rPr>
                <w:rFonts w:ascii="Times New Roman" w:hAnsi="Times New Roman" w:cs="Times New Roman"/>
                <w:color w:val="000000"/>
                <w:sz w:val="14"/>
                <w:szCs w:val="14"/>
                <w:lang w:val="en-GB" w:eastAsia="en-US"/>
              </w:rPr>
              <w:br/>
            </w:r>
          </w:p>
        </w:tc>
      </w:tr>
      <w:tr w:rsidR="00D264DC" w:rsidTr="00B71185">
        <w:trPr>
          <w:divId w:val="2116439976"/>
          <w:cantSplit/>
          <w:jc w:val="center"/>
        </w:trPr>
        <w:tc>
          <w:tcPr>
            <w:tcW w:w="1289" w:type="dxa"/>
            <w:textDirection w:val="btLr"/>
            <w:vAlign w:val="center"/>
          </w:tcPr>
          <w:p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PARENTS DETERMINED OR DECLARED UNDER SECTION 10 OR 15 OF THE ACT</w:t>
            </w:r>
          </w:p>
        </w:tc>
        <w:tc>
          <w:tcPr>
            <w:tcW w:w="852" w:type="dxa"/>
            <w:textDirection w:val="btLr"/>
            <w:vAlign w:val="center"/>
          </w:tcPr>
          <w:p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GUID=34b7d1a0-ed8b-4eaa-a196-b38f17155693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Father</w:t>
            </w:r>
          </w:p>
        </w:tc>
        <w:tc>
          <w:tcPr>
            <w:tcW w:w="3134" w:type="dxa"/>
            <w:gridSpan w:val="5"/>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GUID=2a6cc305-b070-462a-b3f7-f77300b243ff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Name and Surname</w:t>
            </w:r>
            <w:r w:rsidRPr="006F2CA2">
              <w:rPr>
                <w:rFonts w:ascii="Times New Roman" w:hAnsi="Times New Roman" w:cs="Times New Roman"/>
                <w:color w:val="000000"/>
                <w:sz w:val="14"/>
                <w:szCs w:val="14"/>
                <w:lang w:val="en-GB" w:eastAsia="en-US"/>
              </w:rPr>
              <w:br/>
            </w:r>
          </w:p>
        </w:tc>
        <w:tc>
          <w:tcPr>
            <w:tcW w:w="2353" w:type="dxa"/>
            <w:gridSpan w:val="2"/>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GUID=fe14721c-596b-496c-b9fe-e320b8ee01d8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Date of birth</w:t>
            </w:r>
            <w:r w:rsidRPr="006F2CA2">
              <w:rPr>
                <w:rFonts w:ascii="Times New Roman" w:hAnsi="Times New Roman" w:cs="Times New Roman"/>
                <w:color w:val="000000"/>
                <w:sz w:val="14"/>
                <w:szCs w:val="14"/>
                <w:lang w:val="en-GB" w:eastAsia="en-US"/>
              </w:rPr>
              <w:br/>
            </w:r>
          </w:p>
        </w:tc>
        <w:tc>
          <w:tcPr>
            <w:tcW w:w="1422" w:type="dxa"/>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GUID=062d51f7-b121-428f-8705-54d488eaea37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Country of birth</w:t>
            </w:r>
            <w:r w:rsidRPr="006F2CA2">
              <w:rPr>
                <w:rFonts w:ascii="Times New Roman" w:hAnsi="Times New Roman" w:cs="Times New Roman"/>
                <w:color w:val="000000"/>
                <w:sz w:val="14"/>
                <w:szCs w:val="14"/>
                <w:lang w:val="en-GB" w:eastAsia="en-US"/>
              </w:rPr>
              <w:br/>
            </w:r>
          </w:p>
        </w:tc>
      </w:tr>
      <w:tr w:rsidR="00D264DC" w:rsidTr="00B71185">
        <w:trPr>
          <w:divId w:val="2116439976"/>
          <w:cantSplit/>
          <w:jc w:val="center"/>
        </w:trPr>
        <w:tc>
          <w:tcPr>
            <w:tcW w:w="1289" w:type="dxa"/>
            <w:textDirection w:val="btLr"/>
            <w:vAlign w:val="center"/>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p>
        </w:tc>
        <w:tc>
          <w:tcPr>
            <w:tcW w:w="852" w:type="dxa"/>
            <w:textDirection w:val="btLr"/>
            <w:vAlign w:val="center"/>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GUID=34b7d1a0-ed8b-4eaa-a196-b38f17155693 </w:instrText>
            </w:r>
            <w:r w:rsidRPr="006F2CA2">
              <w:rPr>
                <w:rFonts w:ascii="Times New Roman" w:hAnsi="Times New Roman" w:cs="Times New Roman"/>
                <w:color w:val="000000"/>
                <w:sz w:val="22"/>
                <w:szCs w:val="20"/>
                <w:lang w:val="en-GB" w:eastAsia="en-US"/>
              </w:rPr>
              <w:fldChar w:fldCharType="end"/>
            </w:r>
          </w:p>
        </w:tc>
        <w:tc>
          <w:tcPr>
            <w:tcW w:w="3134" w:type="dxa"/>
            <w:gridSpan w:val="5"/>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GUID=75d76a18-e5af-4b57-ac38-61bd60f4f631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Race/Dialect Group</w:t>
            </w:r>
            <w:r w:rsidRPr="006F2CA2">
              <w:rPr>
                <w:rFonts w:ascii="Times New Roman" w:hAnsi="Times New Roman" w:cs="Times New Roman"/>
                <w:color w:val="000000"/>
                <w:sz w:val="14"/>
                <w:szCs w:val="14"/>
                <w:lang w:val="en-GB" w:eastAsia="en-US"/>
              </w:rPr>
              <w:br/>
            </w:r>
          </w:p>
        </w:tc>
        <w:tc>
          <w:tcPr>
            <w:tcW w:w="2353" w:type="dxa"/>
            <w:gridSpan w:val="2"/>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GUID=3a72e4cf-118b-41cc-a246-6019329193c6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Nationality/Citizenship</w:t>
            </w:r>
            <w:r w:rsidRPr="006F2CA2">
              <w:rPr>
                <w:rFonts w:ascii="Times New Roman" w:hAnsi="Times New Roman" w:cs="Times New Roman"/>
                <w:color w:val="000000"/>
                <w:sz w:val="14"/>
                <w:szCs w:val="14"/>
                <w:lang w:val="en-GB" w:eastAsia="en-US"/>
              </w:rPr>
              <w:br/>
            </w:r>
          </w:p>
        </w:tc>
        <w:tc>
          <w:tcPr>
            <w:tcW w:w="1422" w:type="dxa"/>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GUID=2d872b57-ae85-4ca4-bfaa-7810346031ff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Singapore NRIC No./</w:t>
            </w:r>
            <w:r w:rsidRPr="006F2CA2">
              <w:rPr>
                <w:rFonts w:ascii="Times New Roman" w:hAnsi="Times New Roman" w:cs="Times New Roman"/>
                <w:color w:val="000000"/>
                <w:sz w:val="14"/>
                <w:szCs w:val="14"/>
                <w:lang w:val="en-GB" w:eastAsia="en-US"/>
              </w:rPr>
              <w:br/>
              <w:t>Passport No.</w:t>
            </w:r>
            <w:r w:rsidRPr="006F2CA2">
              <w:rPr>
                <w:rFonts w:ascii="Times New Roman" w:hAnsi="Times New Roman" w:cs="Times New Roman"/>
                <w:color w:val="000000"/>
                <w:sz w:val="14"/>
                <w:szCs w:val="14"/>
                <w:vertAlign w:val="superscript"/>
                <w:lang w:val="en-GB" w:eastAsia="en-US"/>
              </w:rPr>
              <w:t>*</w:t>
            </w:r>
            <w:r w:rsidRPr="006F2CA2">
              <w:rPr>
                <w:rFonts w:ascii="Times New Roman" w:hAnsi="Times New Roman" w:cs="Times New Roman"/>
                <w:color w:val="000000"/>
                <w:sz w:val="14"/>
                <w:szCs w:val="14"/>
                <w:lang w:val="en-GB" w:eastAsia="en-US"/>
              </w:rPr>
              <w:br/>
            </w:r>
          </w:p>
        </w:tc>
      </w:tr>
      <w:tr w:rsidR="005A22FC" w:rsidTr="00B71185">
        <w:trPr>
          <w:divId w:val="2116439976"/>
          <w:cantSplit/>
          <w:jc w:val="center"/>
        </w:trPr>
        <w:tc>
          <w:tcPr>
            <w:tcW w:w="1289" w:type="dxa"/>
            <w:textDirection w:val="btLr"/>
            <w:vAlign w:val="center"/>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p>
        </w:tc>
        <w:tc>
          <w:tcPr>
            <w:tcW w:w="852" w:type="dxa"/>
            <w:textDirection w:val="btLr"/>
            <w:vAlign w:val="center"/>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GUID=34b7d1a0-ed8b-4eaa-a196-b38f17155693 </w:instrText>
            </w:r>
            <w:r w:rsidRPr="006F2CA2">
              <w:rPr>
                <w:rFonts w:ascii="Times New Roman" w:hAnsi="Times New Roman" w:cs="Times New Roman"/>
                <w:color w:val="000000"/>
                <w:sz w:val="22"/>
                <w:szCs w:val="20"/>
                <w:lang w:val="en-GB" w:eastAsia="en-US"/>
              </w:rPr>
              <w:fldChar w:fldCharType="end"/>
            </w:r>
          </w:p>
        </w:tc>
        <w:tc>
          <w:tcPr>
            <w:tcW w:w="3134" w:type="dxa"/>
            <w:gridSpan w:val="5"/>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GUID=7f236098-22c2-4e9f-ae1b-d9b2c793fa4a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Occupation</w:t>
            </w:r>
            <w:r w:rsidRPr="006F2CA2">
              <w:rPr>
                <w:rFonts w:ascii="Times New Roman" w:hAnsi="Times New Roman" w:cs="Times New Roman"/>
                <w:color w:val="000000"/>
                <w:sz w:val="14"/>
                <w:szCs w:val="14"/>
                <w:lang w:val="en-GB" w:eastAsia="en-US"/>
              </w:rPr>
              <w:br/>
            </w:r>
          </w:p>
        </w:tc>
        <w:tc>
          <w:tcPr>
            <w:tcW w:w="3775" w:type="dxa"/>
            <w:gridSpan w:val="3"/>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GUID=ec75587d-3355-4df3-91b6-ef3c2a2c9390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Address</w:t>
            </w:r>
            <w:r w:rsidRPr="006F2CA2">
              <w:rPr>
                <w:rFonts w:ascii="Times New Roman" w:hAnsi="Times New Roman" w:cs="Times New Roman"/>
                <w:color w:val="000000"/>
                <w:sz w:val="14"/>
                <w:szCs w:val="14"/>
                <w:lang w:val="en-GB" w:eastAsia="en-US"/>
              </w:rPr>
              <w:br/>
            </w:r>
          </w:p>
        </w:tc>
      </w:tr>
      <w:tr w:rsidR="00D264DC" w:rsidTr="00B71185">
        <w:trPr>
          <w:divId w:val="2116439976"/>
          <w:cantSplit/>
          <w:jc w:val="center"/>
        </w:trPr>
        <w:tc>
          <w:tcPr>
            <w:tcW w:w="1289" w:type="dxa"/>
            <w:textDirection w:val="btLr"/>
            <w:vAlign w:val="center"/>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p>
        </w:tc>
        <w:tc>
          <w:tcPr>
            <w:tcW w:w="852" w:type="dxa"/>
            <w:textDirection w:val="btLr"/>
            <w:vAlign w:val="center"/>
          </w:tcPr>
          <w:p w:rsidR="006F2CA2" w:rsidRPr="006F2CA2" w:rsidRDefault="006F2CA2" w:rsidP="006F2CA2">
            <w:pPr>
              <w:spacing w:before="60" w:after="60" w:line="240" w:lineRule="auto"/>
              <w:jc w:val="center"/>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GUID=c3fd7048-8041-4d1a-800b-7f7d0c0eeb25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Mother</w:t>
            </w:r>
          </w:p>
        </w:tc>
        <w:tc>
          <w:tcPr>
            <w:tcW w:w="3134" w:type="dxa"/>
            <w:gridSpan w:val="5"/>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GUID=0a2a4d0b-47a1-494b-b6bd-92b10dfa204f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Maiden Name</w:t>
            </w:r>
            <w:r w:rsidRPr="006F2CA2">
              <w:rPr>
                <w:rFonts w:ascii="Times New Roman" w:hAnsi="Times New Roman" w:cs="Times New Roman"/>
                <w:color w:val="000000"/>
                <w:sz w:val="14"/>
                <w:szCs w:val="14"/>
                <w:lang w:val="en-GB" w:eastAsia="en-US"/>
              </w:rPr>
              <w:br/>
            </w:r>
          </w:p>
        </w:tc>
        <w:tc>
          <w:tcPr>
            <w:tcW w:w="2353" w:type="dxa"/>
            <w:gridSpan w:val="2"/>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GUID=1ccb1453-18f9-4e17-8d85-92a1f50e8dce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Date of birth</w:t>
            </w:r>
            <w:r w:rsidRPr="006F2CA2">
              <w:rPr>
                <w:rFonts w:ascii="Times New Roman" w:hAnsi="Times New Roman" w:cs="Times New Roman"/>
                <w:color w:val="000000"/>
                <w:sz w:val="14"/>
                <w:szCs w:val="14"/>
                <w:lang w:val="en-GB" w:eastAsia="en-US"/>
              </w:rPr>
              <w:br/>
            </w:r>
          </w:p>
        </w:tc>
        <w:tc>
          <w:tcPr>
            <w:tcW w:w="1422" w:type="dxa"/>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GUID=b55a756f-56cd-45f0-833e-a02e56c5026b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Country of birth</w:t>
            </w:r>
            <w:r w:rsidRPr="006F2CA2">
              <w:rPr>
                <w:rFonts w:ascii="Times New Roman" w:hAnsi="Times New Roman" w:cs="Times New Roman"/>
                <w:color w:val="000000"/>
                <w:sz w:val="14"/>
                <w:szCs w:val="14"/>
                <w:lang w:val="en-GB" w:eastAsia="en-US"/>
              </w:rPr>
              <w:br/>
            </w:r>
          </w:p>
        </w:tc>
      </w:tr>
      <w:tr w:rsidR="00D264DC" w:rsidTr="00B71185">
        <w:trPr>
          <w:divId w:val="2116439976"/>
          <w:cantSplit/>
          <w:jc w:val="center"/>
        </w:trPr>
        <w:tc>
          <w:tcPr>
            <w:tcW w:w="1289" w:type="dxa"/>
            <w:textDirection w:val="btLr"/>
            <w:vAlign w:val="center"/>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p>
        </w:tc>
        <w:tc>
          <w:tcPr>
            <w:tcW w:w="852" w:type="dxa"/>
            <w:textDirection w:val="btLr"/>
            <w:vAlign w:val="center"/>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GUID=c3fd7048-8041-4d1a-800b-7f7d0c0eeb25 </w:instrText>
            </w:r>
            <w:r w:rsidRPr="006F2CA2">
              <w:rPr>
                <w:rFonts w:ascii="Times New Roman" w:hAnsi="Times New Roman" w:cs="Times New Roman"/>
                <w:color w:val="000000"/>
                <w:sz w:val="22"/>
                <w:szCs w:val="20"/>
                <w:lang w:val="en-GB" w:eastAsia="en-US"/>
              </w:rPr>
              <w:fldChar w:fldCharType="end"/>
            </w:r>
          </w:p>
        </w:tc>
        <w:tc>
          <w:tcPr>
            <w:tcW w:w="3134" w:type="dxa"/>
            <w:gridSpan w:val="5"/>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GUID=c6d3edbf-e990-4127-82cc-2ea87b840702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Race/Dialect Group</w:t>
            </w:r>
            <w:r w:rsidRPr="006F2CA2">
              <w:rPr>
                <w:rFonts w:ascii="Times New Roman" w:hAnsi="Times New Roman" w:cs="Times New Roman"/>
                <w:color w:val="000000"/>
                <w:sz w:val="14"/>
                <w:szCs w:val="14"/>
                <w:lang w:val="en-GB" w:eastAsia="en-US"/>
              </w:rPr>
              <w:br/>
            </w:r>
          </w:p>
        </w:tc>
        <w:tc>
          <w:tcPr>
            <w:tcW w:w="2353" w:type="dxa"/>
            <w:gridSpan w:val="2"/>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GUID=6f1427e6-24cc-4881-b3e8-457261263b33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Nationality/Citizenship</w:t>
            </w:r>
            <w:r w:rsidRPr="006F2CA2">
              <w:rPr>
                <w:rFonts w:ascii="Times New Roman" w:hAnsi="Times New Roman" w:cs="Times New Roman"/>
                <w:color w:val="000000"/>
                <w:sz w:val="14"/>
                <w:szCs w:val="14"/>
                <w:lang w:val="en-GB" w:eastAsia="en-US"/>
              </w:rPr>
              <w:br/>
            </w:r>
          </w:p>
        </w:tc>
        <w:tc>
          <w:tcPr>
            <w:tcW w:w="1422" w:type="dxa"/>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GUID=6ebd3488-65a4-488e-a205-382128c8176b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Singapore NRIC No./</w:t>
            </w:r>
            <w:r w:rsidRPr="006F2CA2">
              <w:rPr>
                <w:rFonts w:ascii="Times New Roman" w:hAnsi="Times New Roman" w:cs="Times New Roman"/>
                <w:color w:val="000000"/>
                <w:sz w:val="14"/>
                <w:szCs w:val="14"/>
                <w:lang w:val="en-GB" w:eastAsia="en-US"/>
              </w:rPr>
              <w:br/>
              <w:t>Passport No.</w:t>
            </w:r>
            <w:r w:rsidRPr="006F2CA2">
              <w:rPr>
                <w:rFonts w:ascii="Times New Roman" w:hAnsi="Times New Roman" w:cs="Times New Roman"/>
                <w:color w:val="000000"/>
                <w:sz w:val="14"/>
                <w:szCs w:val="14"/>
                <w:vertAlign w:val="superscript"/>
                <w:lang w:val="en-GB" w:eastAsia="en-US"/>
              </w:rPr>
              <w:t>*</w:t>
            </w:r>
            <w:r w:rsidRPr="006F2CA2">
              <w:rPr>
                <w:rFonts w:ascii="Times New Roman" w:hAnsi="Times New Roman" w:cs="Times New Roman"/>
                <w:color w:val="000000"/>
                <w:sz w:val="14"/>
                <w:szCs w:val="14"/>
                <w:lang w:val="en-GB" w:eastAsia="en-US"/>
              </w:rPr>
              <w:br/>
            </w:r>
          </w:p>
        </w:tc>
      </w:tr>
      <w:tr w:rsidR="005A22FC" w:rsidTr="00B71185">
        <w:trPr>
          <w:divId w:val="2116439976"/>
          <w:cantSplit/>
          <w:jc w:val="center"/>
        </w:trPr>
        <w:tc>
          <w:tcPr>
            <w:tcW w:w="1289" w:type="dxa"/>
            <w:textDirection w:val="btLr"/>
            <w:vAlign w:val="center"/>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GUID=142cdea4-a544-434e-ba9d-7ef19238901c </w:instrText>
            </w:r>
            <w:r w:rsidRPr="006F2CA2">
              <w:rPr>
                <w:rFonts w:ascii="Times New Roman" w:hAnsi="Times New Roman" w:cs="Times New Roman"/>
                <w:color w:val="000000"/>
                <w:sz w:val="22"/>
                <w:szCs w:val="20"/>
                <w:lang w:val="en-GB" w:eastAsia="en-US"/>
              </w:rPr>
              <w:fldChar w:fldCharType="end"/>
            </w:r>
          </w:p>
        </w:tc>
        <w:tc>
          <w:tcPr>
            <w:tcW w:w="852" w:type="dxa"/>
            <w:textDirection w:val="btLr"/>
            <w:vAlign w:val="center"/>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GUID=c3fd7048-8041-4d1a-800b-7f7d0c0eeb25 </w:instrText>
            </w:r>
            <w:r w:rsidRPr="006F2CA2">
              <w:rPr>
                <w:rFonts w:ascii="Times New Roman" w:hAnsi="Times New Roman" w:cs="Times New Roman"/>
                <w:color w:val="000000"/>
                <w:sz w:val="22"/>
                <w:szCs w:val="20"/>
                <w:lang w:val="en-GB" w:eastAsia="en-US"/>
              </w:rPr>
              <w:fldChar w:fldCharType="end"/>
            </w:r>
          </w:p>
        </w:tc>
        <w:tc>
          <w:tcPr>
            <w:tcW w:w="3134" w:type="dxa"/>
            <w:gridSpan w:val="5"/>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GUID=5976452a-5cab-4f2b-80fb-55e467be4949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Occupation</w:t>
            </w:r>
            <w:r w:rsidRPr="006F2CA2">
              <w:rPr>
                <w:rFonts w:ascii="Times New Roman" w:hAnsi="Times New Roman" w:cs="Times New Roman"/>
                <w:color w:val="000000"/>
                <w:sz w:val="14"/>
                <w:szCs w:val="14"/>
                <w:lang w:val="en-GB" w:eastAsia="en-US"/>
              </w:rPr>
              <w:br/>
            </w:r>
          </w:p>
        </w:tc>
        <w:tc>
          <w:tcPr>
            <w:tcW w:w="3775" w:type="dxa"/>
            <w:gridSpan w:val="3"/>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GUID=5f32921e-f1bb-4a87-bba8-dba05b5cdff6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Address</w:t>
            </w:r>
            <w:r w:rsidRPr="006F2CA2">
              <w:rPr>
                <w:rFonts w:ascii="Times New Roman" w:hAnsi="Times New Roman" w:cs="Times New Roman"/>
                <w:color w:val="000000"/>
                <w:sz w:val="14"/>
                <w:szCs w:val="14"/>
                <w:lang w:val="en-GB" w:eastAsia="en-US"/>
              </w:rPr>
              <w:br/>
            </w:r>
          </w:p>
        </w:tc>
      </w:tr>
      <w:tr w:rsidR="005A22FC" w:rsidTr="00B71185">
        <w:trPr>
          <w:divId w:val="2116439976"/>
          <w:cantSplit/>
          <w:jc w:val="center"/>
        </w:trPr>
        <w:tc>
          <w:tcPr>
            <w:tcW w:w="2141" w:type="dxa"/>
            <w:gridSpan w:val="2"/>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GUID=16c3301f-41e3-4030-b72f-767034c93741 </w:instrText>
            </w:r>
            <w:r w:rsidRPr="006F2CA2">
              <w:rPr>
                <w:rFonts w:ascii="Times New Roman" w:hAnsi="Times New Roman" w:cs="Times New Roman"/>
                <w:color w:val="000000"/>
                <w:sz w:val="22"/>
                <w:szCs w:val="20"/>
                <w:lang w:val="en-GB" w:eastAsia="en-US"/>
              </w:rPr>
              <w:fldChar w:fldCharType="end"/>
            </w:r>
          </w:p>
        </w:tc>
        <w:tc>
          <w:tcPr>
            <w:tcW w:w="6909" w:type="dxa"/>
            <w:gridSpan w:val="8"/>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GUID=774ef3dc-0477-4a26-8854-a184dabbe6bf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Date of Order made under section 10 or 15 of the Act</w:t>
            </w:r>
          </w:p>
        </w:tc>
      </w:tr>
      <w:tr w:rsidR="005A22FC" w:rsidTr="00B71185">
        <w:trPr>
          <w:divId w:val="2116439976"/>
          <w:cantSplit/>
          <w:jc w:val="center"/>
        </w:trPr>
        <w:tc>
          <w:tcPr>
            <w:tcW w:w="2141" w:type="dxa"/>
            <w:gridSpan w:val="2"/>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GUID=16c3301f-41e3-4030-b72f-767034c93741 </w:instrText>
            </w:r>
            <w:r w:rsidRPr="006F2CA2">
              <w:rPr>
                <w:rFonts w:ascii="Times New Roman" w:hAnsi="Times New Roman" w:cs="Times New Roman"/>
                <w:color w:val="000000"/>
                <w:sz w:val="22"/>
                <w:szCs w:val="20"/>
                <w:lang w:val="en-GB" w:eastAsia="en-US"/>
              </w:rPr>
              <w:fldChar w:fldCharType="end"/>
            </w:r>
          </w:p>
        </w:tc>
        <w:tc>
          <w:tcPr>
            <w:tcW w:w="6909" w:type="dxa"/>
            <w:gridSpan w:val="8"/>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GUID=caf0c912-c183-4f9d-8ffc-eff9ee2e61a0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Description of Court by which made</w:t>
            </w:r>
          </w:p>
        </w:tc>
      </w:tr>
      <w:tr w:rsidR="005A22FC" w:rsidTr="00B71185">
        <w:trPr>
          <w:divId w:val="2116439976"/>
          <w:cantSplit/>
          <w:jc w:val="center"/>
        </w:trPr>
        <w:tc>
          <w:tcPr>
            <w:tcW w:w="2141" w:type="dxa"/>
            <w:gridSpan w:val="2"/>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GUID=16c3301f-41e3-4030-b72f-767034c93741 </w:instrText>
            </w:r>
            <w:r w:rsidRPr="006F2CA2">
              <w:rPr>
                <w:rFonts w:ascii="Times New Roman" w:hAnsi="Times New Roman" w:cs="Times New Roman"/>
                <w:color w:val="000000"/>
                <w:sz w:val="22"/>
                <w:szCs w:val="20"/>
                <w:lang w:val="en-GB" w:eastAsia="en-US"/>
              </w:rPr>
              <w:fldChar w:fldCharType="end"/>
            </w:r>
          </w:p>
        </w:tc>
        <w:tc>
          <w:tcPr>
            <w:tcW w:w="6909" w:type="dxa"/>
            <w:gridSpan w:val="8"/>
          </w:tcPr>
          <w:p w:rsidR="006F2CA2" w:rsidRPr="006F2CA2" w:rsidRDefault="006F2CA2" w:rsidP="006F2CA2">
            <w:pPr>
              <w:spacing w:before="60" w:after="60" w:line="240" w:lineRule="auto"/>
              <w:rPr>
                <w:rFonts w:ascii="Times New Roman" w:hAnsi="Times New Roman" w:cs="Times New Roman"/>
                <w:color w:val="000000"/>
                <w:sz w:val="22"/>
                <w:szCs w:val="20"/>
                <w:lang w:val="en-GB" w:eastAsia="en-US"/>
              </w:rPr>
            </w:pPr>
            <w:r w:rsidRPr="006F2CA2">
              <w:rPr>
                <w:rFonts w:ascii="Times New Roman" w:hAnsi="Times New Roman" w:cs="Times New Roman"/>
                <w:color w:val="000000"/>
                <w:sz w:val="22"/>
                <w:szCs w:val="20"/>
                <w:lang w:val="en-GB" w:eastAsia="en-US"/>
              </w:rPr>
              <w:fldChar w:fldCharType="begin"/>
            </w:r>
            <w:r w:rsidRPr="006F2CA2">
              <w:rPr>
                <w:rFonts w:ascii="Times New Roman" w:hAnsi="Times New Roman" w:cs="Times New Roman"/>
                <w:color w:val="000000"/>
                <w:sz w:val="22"/>
                <w:szCs w:val="20"/>
                <w:lang w:val="en-GB" w:eastAsia="en-US"/>
              </w:rPr>
              <w:instrText xml:space="preserve"> GUID=236ebd46-8fbf-4e1a-a6e4-cecd86d0429b </w:instrText>
            </w:r>
            <w:r w:rsidRPr="006F2CA2">
              <w:rPr>
                <w:rFonts w:ascii="Times New Roman" w:hAnsi="Times New Roman" w:cs="Times New Roman"/>
                <w:color w:val="000000"/>
                <w:sz w:val="22"/>
                <w:szCs w:val="20"/>
                <w:lang w:val="en-GB" w:eastAsia="en-US"/>
              </w:rPr>
              <w:fldChar w:fldCharType="end"/>
            </w:r>
            <w:r w:rsidRPr="006F2CA2">
              <w:rPr>
                <w:rFonts w:ascii="Times New Roman" w:hAnsi="Times New Roman" w:cs="Times New Roman"/>
                <w:color w:val="000000"/>
                <w:sz w:val="14"/>
                <w:szCs w:val="14"/>
                <w:lang w:val="en-GB" w:eastAsia="en-US"/>
              </w:rPr>
              <w:t>(</w:t>
            </w:r>
            <w:r w:rsidRPr="006F2CA2">
              <w:rPr>
                <w:rFonts w:ascii="Times New Roman" w:hAnsi="Times New Roman" w:cs="Times New Roman"/>
                <w:color w:val="000000"/>
                <w:sz w:val="14"/>
                <w:szCs w:val="14"/>
                <w:vertAlign w:val="superscript"/>
                <w:lang w:val="en-GB" w:eastAsia="en-US"/>
              </w:rPr>
              <w:t>*</w:t>
            </w:r>
            <w:r w:rsidRPr="006F2CA2">
              <w:rPr>
                <w:rFonts w:ascii="Times New Roman" w:hAnsi="Times New Roman" w:cs="Times New Roman"/>
                <w:color w:val="000000"/>
                <w:sz w:val="14"/>
                <w:szCs w:val="14"/>
                <w:lang w:val="en-GB" w:eastAsia="en-US"/>
              </w:rPr>
              <w:t xml:space="preserve"> Passport number to be stated where person is not a citizen or permanent resident of Singapore)</w:t>
            </w:r>
          </w:p>
        </w:tc>
      </w:tr>
    </w:tbl>
    <w:p w:rsidR="00B71185" w:rsidRDefault="00B71185">
      <w:pPr>
        <w:divId w:val="2116439976"/>
      </w:pPr>
      <w:r>
        <w:br w:type="page"/>
      </w:r>
    </w:p>
    <w:tbl>
      <w:tblPr>
        <w:tblW w:w="9050" w:type="dxa"/>
        <w:jc w:val="center"/>
        <w:tblLook w:val="04A0" w:firstRow="1" w:lastRow="0" w:firstColumn="1" w:lastColumn="0" w:noHBand="0" w:noVBand="1"/>
      </w:tblPr>
      <w:tblGrid>
        <w:gridCol w:w="9050"/>
      </w:tblGrid>
      <w:tr w:rsidR="006F2CA2" w:rsidRPr="006F2CA2" w:rsidTr="00ED0FE9">
        <w:trPr>
          <w:divId w:val="2116439976"/>
          <w:cantSplit/>
          <w:jc w:val="center"/>
        </w:trPr>
        <w:tc>
          <w:tcPr>
            <w:tcW w:w="9050" w:type="dxa"/>
            <w:shd w:val="clear" w:color="auto" w:fill="auto"/>
          </w:tcPr>
          <w:p w:rsidR="00F52108" w:rsidRPr="00B71185" w:rsidRDefault="00F52108" w:rsidP="00F52108">
            <w:pPr>
              <w:jc w:val="center"/>
              <w:rPr>
                <w:rFonts w:ascii="Times New Roman" w:hAnsi="Times New Roman" w:cs="Times New Roman"/>
                <w:sz w:val="22"/>
                <w:szCs w:val="22"/>
              </w:rPr>
            </w:pPr>
            <w:r w:rsidRPr="00B71185">
              <w:rPr>
                <w:rFonts w:ascii="Times New Roman" w:hAnsi="Times New Roman" w:cs="Times New Roman"/>
                <w:sz w:val="22"/>
                <w:szCs w:val="22"/>
              </w:rPr>
              <w:lastRenderedPageBreak/>
              <w:t>FORM 64-1</w:t>
            </w:r>
          </w:p>
          <w:p w:rsidR="00F52108" w:rsidRPr="00326DFE" w:rsidRDefault="00F52108" w:rsidP="00F52108">
            <w:pPr>
              <w:rPr>
                <w:rFonts w:ascii="Times New Roman" w:hAnsi="Times New Roman" w:cs="Times New Roman"/>
                <w:sz w:val="18"/>
                <w:szCs w:val="18"/>
              </w:rPr>
            </w:pPr>
            <w:r w:rsidRPr="00326DFE">
              <w:rPr>
                <w:rFonts w:ascii="Times New Roman" w:hAnsi="Times New Roman" w:cs="Times New Roman"/>
                <w:sz w:val="18"/>
                <w:szCs w:val="18"/>
              </w:rPr>
              <w:t>R. 286C</w:t>
            </w:r>
          </w:p>
          <w:p w:rsidR="00F52108" w:rsidRPr="00B71185" w:rsidRDefault="00F52108" w:rsidP="00F52108">
            <w:pPr>
              <w:jc w:val="center"/>
              <w:rPr>
                <w:rFonts w:ascii="Times New Roman" w:hAnsi="Times New Roman" w:cs="Times New Roman"/>
                <w:sz w:val="22"/>
                <w:szCs w:val="22"/>
              </w:rPr>
            </w:pPr>
            <w:r w:rsidRPr="00B0026C">
              <w:rPr>
                <w:rFonts w:ascii="Times New Roman" w:hAnsi="Times New Roman" w:cs="Times New Roman"/>
              </w:rPr>
              <w:t>(</w:t>
            </w:r>
            <w:r w:rsidRPr="00B71185">
              <w:rPr>
                <w:rFonts w:ascii="Times New Roman" w:hAnsi="Times New Roman" w:cs="Times New Roman"/>
                <w:sz w:val="22"/>
                <w:szCs w:val="22"/>
              </w:rPr>
              <w:t>LIMITED CIVIL RESTRAINT ORDER)</w:t>
            </w:r>
          </w:p>
          <w:p w:rsidR="00F52108" w:rsidRPr="00B71185" w:rsidRDefault="00F52108" w:rsidP="00F52108">
            <w:pPr>
              <w:jc w:val="center"/>
              <w:rPr>
                <w:rFonts w:ascii="Times New Roman" w:hAnsi="Times New Roman" w:cs="Times New Roman"/>
                <w:sz w:val="22"/>
                <w:szCs w:val="22"/>
              </w:rPr>
            </w:pPr>
            <w:r w:rsidRPr="00B71185">
              <w:rPr>
                <w:rFonts w:ascii="Times New Roman" w:hAnsi="Times New Roman" w:cs="Times New Roman"/>
                <w:sz w:val="22"/>
                <w:szCs w:val="22"/>
              </w:rPr>
              <w:t xml:space="preserve">IN THE FAMILY JUSTICE COURTS OF THE REPUBLIC OF </w:t>
            </w:r>
          </w:p>
          <w:p w:rsidR="00F52108" w:rsidRPr="00B71185" w:rsidRDefault="00F52108" w:rsidP="00F52108">
            <w:pPr>
              <w:jc w:val="center"/>
              <w:rPr>
                <w:rFonts w:ascii="Times New Roman" w:hAnsi="Times New Roman" w:cs="Times New Roman"/>
                <w:sz w:val="22"/>
                <w:szCs w:val="22"/>
              </w:rPr>
            </w:pPr>
            <w:r w:rsidRPr="00B71185">
              <w:rPr>
                <w:rFonts w:ascii="Times New Roman" w:hAnsi="Times New Roman" w:cs="Times New Roman"/>
                <w:sz w:val="22"/>
                <w:szCs w:val="22"/>
              </w:rPr>
              <w:t>SINGAPORE</w:t>
            </w:r>
          </w:p>
          <w:p w:rsidR="00F52108" w:rsidRPr="00B71185" w:rsidRDefault="00F52108" w:rsidP="00F52108">
            <w:pPr>
              <w:jc w:val="both"/>
              <w:rPr>
                <w:rFonts w:ascii="Times New Roman" w:hAnsi="Times New Roman" w:cs="Times New Roman"/>
                <w:sz w:val="22"/>
                <w:szCs w:val="22"/>
              </w:rPr>
            </w:pPr>
            <w:r w:rsidRPr="00B71185">
              <w:rPr>
                <w:rFonts w:ascii="Times New Roman" w:hAnsi="Times New Roman" w:cs="Times New Roman"/>
                <w:sz w:val="22"/>
                <w:szCs w:val="22"/>
              </w:rPr>
              <w:t xml:space="preserve">Case No. </w:t>
            </w:r>
            <w:r w:rsidRPr="00B71185">
              <w:rPr>
                <w:rFonts w:ascii="Times New Roman" w:hAnsi="Times New Roman" w:cs="Times New Roman"/>
                <w:sz w:val="22"/>
                <w:szCs w:val="22"/>
              </w:rPr>
              <w:tab/>
            </w:r>
          </w:p>
          <w:p w:rsidR="00F52108" w:rsidRPr="00B71185" w:rsidRDefault="00F52108" w:rsidP="00F52108">
            <w:pPr>
              <w:jc w:val="both"/>
              <w:rPr>
                <w:rFonts w:ascii="Times New Roman" w:hAnsi="Times New Roman" w:cs="Times New Roman"/>
                <w:sz w:val="22"/>
                <w:szCs w:val="22"/>
              </w:rPr>
            </w:pPr>
            <w:r w:rsidRPr="00B71185">
              <w:rPr>
                <w:rFonts w:ascii="Times New Roman" w:hAnsi="Times New Roman" w:cs="Times New Roman"/>
                <w:sz w:val="22"/>
                <w:szCs w:val="22"/>
              </w:rPr>
              <w:t>Date of Order:</w:t>
            </w:r>
          </w:p>
          <w:p w:rsidR="00F52108" w:rsidRPr="00B71185" w:rsidRDefault="00F52108" w:rsidP="00F52108">
            <w:pPr>
              <w:jc w:val="both"/>
              <w:rPr>
                <w:rFonts w:ascii="Times New Roman" w:hAnsi="Times New Roman" w:cs="Times New Roman"/>
                <w:sz w:val="22"/>
                <w:szCs w:val="22"/>
              </w:rPr>
            </w:pPr>
            <w:r w:rsidRPr="00B71185">
              <w:rPr>
                <w:rFonts w:ascii="Times New Roman" w:hAnsi="Times New Roman" w:cs="Times New Roman"/>
                <w:sz w:val="22"/>
                <w:szCs w:val="22"/>
              </w:rPr>
              <w:t>Made By:</w:t>
            </w:r>
          </w:p>
          <w:p w:rsidR="00F52108" w:rsidRPr="00B71185" w:rsidRDefault="00F52108" w:rsidP="00F52108">
            <w:pPr>
              <w:jc w:val="center"/>
              <w:rPr>
                <w:rFonts w:ascii="Times New Roman" w:hAnsi="Times New Roman" w:cs="Times New Roman"/>
                <w:sz w:val="22"/>
                <w:szCs w:val="22"/>
              </w:rPr>
            </w:pPr>
            <w:r w:rsidRPr="00B71185">
              <w:rPr>
                <w:rFonts w:ascii="Times New Roman" w:hAnsi="Times New Roman" w:cs="Times New Roman"/>
                <w:sz w:val="22"/>
                <w:szCs w:val="22"/>
              </w:rPr>
              <w:t>Between</w:t>
            </w:r>
          </w:p>
          <w:tbl>
            <w:tblPr>
              <w:tblW w:w="7120" w:type="dxa"/>
              <w:jc w:val="center"/>
              <w:tblLook w:val="04A0" w:firstRow="1" w:lastRow="0" w:firstColumn="1" w:lastColumn="0" w:noHBand="0" w:noVBand="1"/>
            </w:tblPr>
            <w:tblGrid>
              <w:gridCol w:w="7120"/>
            </w:tblGrid>
            <w:tr w:rsidR="00F52108" w:rsidRPr="00B71185" w:rsidTr="00F52108">
              <w:trPr>
                <w:cantSplit/>
                <w:jc w:val="center"/>
              </w:trPr>
              <w:tc>
                <w:tcPr>
                  <w:tcW w:w="7120" w:type="dxa"/>
                </w:tcPr>
                <w:p w:rsidR="00F52108" w:rsidRPr="00B71185" w:rsidRDefault="00F52108" w:rsidP="00F52108">
                  <w:pPr>
                    <w:spacing w:before="60" w:after="60" w:line="240" w:lineRule="auto"/>
                    <w:jc w:val="right"/>
                    <w:rPr>
                      <w:rFonts w:ascii="Times New Roman" w:hAnsi="Times New Roman" w:cs="Times New Roman"/>
                      <w:sz w:val="22"/>
                      <w:szCs w:val="22"/>
                      <w:lang w:val="en-GB" w:eastAsia="en-US"/>
                    </w:rPr>
                  </w:pPr>
                  <w:r w:rsidRPr="00B71185">
                    <w:rPr>
                      <w:rFonts w:ascii="Times New Roman" w:hAnsi="Times New Roman" w:cs="Times New Roman"/>
                      <w:sz w:val="22"/>
                      <w:szCs w:val="22"/>
                      <w:lang w:val="en-GB" w:eastAsia="en-US"/>
                    </w:rPr>
                    <w:fldChar w:fldCharType="begin"/>
                  </w:r>
                  <w:r w:rsidRPr="00B71185">
                    <w:rPr>
                      <w:rFonts w:ascii="Times New Roman" w:hAnsi="Times New Roman" w:cs="Times New Roman"/>
                      <w:sz w:val="22"/>
                      <w:szCs w:val="22"/>
                      <w:lang w:val="en-GB" w:eastAsia="en-US"/>
                    </w:rPr>
                    <w:instrText xml:space="preserve"> GUID=4c938f20-bd96-447b-8b98-ccb6e0a0b2ba </w:instrText>
                  </w:r>
                  <w:r w:rsidRPr="00B71185">
                    <w:rPr>
                      <w:rFonts w:ascii="Times New Roman" w:hAnsi="Times New Roman" w:cs="Times New Roman"/>
                      <w:sz w:val="22"/>
                      <w:szCs w:val="22"/>
                      <w:lang w:val="en-GB" w:eastAsia="en-US"/>
                    </w:rPr>
                    <w:fldChar w:fldCharType="end"/>
                  </w:r>
                  <w:r w:rsidRPr="00B71185">
                    <w:rPr>
                      <w:rFonts w:ascii="Times New Roman" w:hAnsi="Times New Roman" w:cs="Times New Roman"/>
                      <w:sz w:val="22"/>
                      <w:szCs w:val="22"/>
                      <w:lang w:val="en-GB" w:eastAsia="en-US"/>
                    </w:rPr>
                    <w:t>     </w:t>
                  </w:r>
                  <w:r w:rsidRPr="00B71185">
                    <w:rPr>
                      <w:rFonts w:ascii="Times New Roman" w:hAnsi="Times New Roman" w:cs="Times New Roman"/>
                      <w:i/>
                      <w:sz w:val="22"/>
                      <w:szCs w:val="22"/>
                      <w:lang w:val="en-GB" w:eastAsia="en-US"/>
                    </w:rPr>
                    <w:t>Plaintiff/Appellant*</w:t>
                  </w:r>
                </w:p>
              </w:tc>
            </w:tr>
            <w:tr w:rsidR="00F52108" w:rsidRPr="00B71185" w:rsidTr="00F52108">
              <w:trPr>
                <w:cantSplit/>
                <w:jc w:val="center"/>
              </w:trPr>
              <w:tc>
                <w:tcPr>
                  <w:tcW w:w="7120" w:type="dxa"/>
                </w:tcPr>
                <w:p w:rsidR="00F52108" w:rsidRPr="00B71185" w:rsidRDefault="00F52108" w:rsidP="00F52108">
                  <w:pPr>
                    <w:spacing w:before="60" w:after="60" w:line="240" w:lineRule="auto"/>
                    <w:jc w:val="center"/>
                    <w:rPr>
                      <w:rFonts w:ascii="Times New Roman" w:hAnsi="Times New Roman" w:cs="Times New Roman"/>
                      <w:sz w:val="22"/>
                      <w:szCs w:val="22"/>
                      <w:lang w:val="en-GB" w:eastAsia="en-US"/>
                    </w:rPr>
                  </w:pPr>
                  <w:r w:rsidRPr="00B71185">
                    <w:rPr>
                      <w:rFonts w:ascii="Times New Roman" w:hAnsi="Times New Roman" w:cs="Times New Roman"/>
                      <w:sz w:val="22"/>
                      <w:szCs w:val="22"/>
                      <w:lang w:val="en-GB" w:eastAsia="en-US"/>
                    </w:rPr>
                    <w:fldChar w:fldCharType="begin"/>
                  </w:r>
                  <w:r w:rsidRPr="00B71185">
                    <w:rPr>
                      <w:rFonts w:ascii="Times New Roman" w:hAnsi="Times New Roman" w:cs="Times New Roman"/>
                      <w:sz w:val="22"/>
                      <w:szCs w:val="22"/>
                      <w:lang w:val="en-GB" w:eastAsia="en-US"/>
                    </w:rPr>
                    <w:instrText xml:space="preserve"> GUID=02314eda-eeaa-48cd-8cc1-2e538de57773 </w:instrText>
                  </w:r>
                  <w:r w:rsidRPr="00B71185">
                    <w:rPr>
                      <w:rFonts w:ascii="Times New Roman" w:hAnsi="Times New Roman" w:cs="Times New Roman"/>
                      <w:sz w:val="22"/>
                      <w:szCs w:val="22"/>
                      <w:lang w:val="en-GB" w:eastAsia="en-US"/>
                    </w:rPr>
                    <w:fldChar w:fldCharType="end"/>
                  </w:r>
                  <w:r w:rsidRPr="00B71185">
                    <w:rPr>
                      <w:rFonts w:ascii="Times New Roman" w:hAnsi="Times New Roman" w:cs="Times New Roman"/>
                      <w:sz w:val="22"/>
                      <w:szCs w:val="22"/>
                      <w:lang w:val="en-GB" w:eastAsia="en-US"/>
                    </w:rPr>
                    <w:t>And</w:t>
                  </w:r>
                </w:p>
              </w:tc>
            </w:tr>
            <w:tr w:rsidR="00F52108" w:rsidRPr="00B71185" w:rsidTr="00F52108">
              <w:trPr>
                <w:cantSplit/>
                <w:jc w:val="center"/>
              </w:trPr>
              <w:tc>
                <w:tcPr>
                  <w:tcW w:w="7120" w:type="dxa"/>
                </w:tcPr>
                <w:p w:rsidR="00F52108" w:rsidRPr="00B71185" w:rsidRDefault="00F52108" w:rsidP="00F52108">
                  <w:pPr>
                    <w:spacing w:before="60" w:after="60" w:line="240" w:lineRule="auto"/>
                    <w:jc w:val="right"/>
                    <w:rPr>
                      <w:rFonts w:ascii="Times New Roman" w:hAnsi="Times New Roman" w:cs="Times New Roman"/>
                      <w:sz w:val="22"/>
                      <w:szCs w:val="22"/>
                      <w:lang w:val="en-GB" w:eastAsia="en-US"/>
                    </w:rPr>
                  </w:pPr>
                  <w:r w:rsidRPr="00B71185">
                    <w:rPr>
                      <w:rFonts w:ascii="Times New Roman" w:hAnsi="Times New Roman" w:cs="Times New Roman"/>
                      <w:sz w:val="22"/>
                      <w:szCs w:val="22"/>
                      <w:lang w:val="en-GB" w:eastAsia="en-US"/>
                    </w:rPr>
                    <w:fldChar w:fldCharType="begin"/>
                  </w:r>
                  <w:r w:rsidRPr="00B71185">
                    <w:rPr>
                      <w:rFonts w:ascii="Times New Roman" w:hAnsi="Times New Roman" w:cs="Times New Roman"/>
                      <w:sz w:val="22"/>
                      <w:szCs w:val="22"/>
                      <w:lang w:val="en-GB" w:eastAsia="en-US"/>
                    </w:rPr>
                    <w:instrText xml:space="preserve"> GUID=7997e846-6396-4293-8681-5dd094de165f </w:instrText>
                  </w:r>
                  <w:r w:rsidRPr="00B71185">
                    <w:rPr>
                      <w:rFonts w:ascii="Times New Roman" w:hAnsi="Times New Roman" w:cs="Times New Roman"/>
                      <w:sz w:val="22"/>
                      <w:szCs w:val="22"/>
                      <w:lang w:val="en-GB" w:eastAsia="en-US"/>
                    </w:rPr>
                    <w:fldChar w:fldCharType="end"/>
                  </w:r>
                  <w:r w:rsidRPr="00B71185">
                    <w:rPr>
                      <w:rFonts w:ascii="Times New Roman" w:hAnsi="Times New Roman" w:cs="Times New Roman"/>
                      <w:sz w:val="22"/>
                      <w:szCs w:val="22"/>
                      <w:lang w:val="en-GB" w:eastAsia="en-US"/>
                    </w:rPr>
                    <w:t>    </w:t>
                  </w:r>
                  <w:r w:rsidRPr="00B71185">
                    <w:rPr>
                      <w:rFonts w:ascii="Times New Roman" w:hAnsi="Times New Roman" w:cs="Times New Roman"/>
                      <w:i/>
                      <w:sz w:val="22"/>
                      <w:szCs w:val="22"/>
                      <w:lang w:val="en-GB" w:eastAsia="en-US"/>
                    </w:rPr>
                    <w:t>Defendant/Respondent*</w:t>
                  </w:r>
                </w:p>
              </w:tc>
            </w:tr>
            <w:tr w:rsidR="00F52108" w:rsidRPr="00B71185" w:rsidTr="00F52108">
              <w:trPr>
                <w:cantSplit/>
                <w:jc w:val="center"/>
              </w:trPr>
              <w:tc>
                <w:tcPr>
                  <w:tcW w:w="7120" w:type="dxa"/>
                </w:tcPr>
                <w:p w:rsidR="00F52108" w:rsidRPr="00B71185" w:rsidRDefault="00F52108" w:rsidP="00F52108">
                  <w:pPr>
                    <w:spacing w:before="60" w:after="60" w:line="240" w:lineRule="auto"/>
                    <w:rPr>
                      <w:rFonts w:ascii="Times New Roman" w:hAnsi="Times New Roman" w:cs="Times New Roman"/>
                      <w:sz w:val="22"/>
                      <w:szCs w:val="22"/>
                      <w:lang w:val="en-GB" w:eastAsia="en-US"/>
                    </w:rPr>
                  </w:pPr>
                  <w:r w:rsidRPr="00B71185">
                    <w:rPr>
                      <w:rFonts w:ascii="Times New Roman" w:hAnsi="Times New Roman" w:cs="Times New Roman"/>
                      <w:sz w:val="22"/>
                      <w:szCs w:val="22"/>
                      <w:lang w:val="en-GB" w:eastAsia="en-US"/>
                    </w:rPr>
                    <w:fldChar w:fldCharType="begin"/>
                  </w:r>
                  <w:r w:rsidRPr="00B71185">
                    <w:rPr>
                      <w:rFonts w:ascii="Times New Roman" w:hAnsi="Times New Roman" w:cs="Times New Roman"/>
                      <w:sz w:val="22"/>
                      <w:szCs w:val="22"/>
                      <w:lang w:val="en-GB" w:eastAsia="en-US"/>
                    </w:rPr>
                    <w:instrText xml:space="preserve"> GUID=77778f03-36e3-498e-9e9a-98c583d001bf </w:instrText>
                  </w:r>
                  <w:r w:rsidRPr="00B71185">
                    <w:rPr>
                      <w:rFonts w:ascii="Times New Roman" w:hAnsi="Times New Roman" w:cs="Times New Roman"/>
                      <w:sz w:val="22"/>
                      <w:szCs w:val="22"/>
                      <w:lang w:val="en-GB" w:eastAsia="en-US"/>
                    </w:rPr>
                    <w:fldChar w:fldCharType="end"/>
                  </w:r>
                </w:p>
              </w:tc>
            </w:tr>
          </w:tbl>
          <w:p w:rsidR="00F52108" w:rsidRPr="00B71185" w:rsidRDefault="00F52108" w:rsidP="00F52108">
            <w:pPr>
              <w:tabs>
                <w:tab w:val="left" w:pos="7088"/>
              </w:tabs>
              <w:rPr>
                <w:rFonts w:ascii="Times New Roman" w:hAnsi="Times New Roman" w:cs="Times New Roman"/>
                <w:b/>
                <w:sz w:val="22"/>
                <w:szCs w:val="22"/>
              </w:rPr>
            </w:pPr>
            <w:r w:rsidRPr="00B71185">
              <w:rPr>
                <w:rFonts w:ascii="Times New Roman" w:hAnsi="Times New Roman" w:cs="Times New Roman"/>
                <w:b/>
                <w:sz w:val="22"/>
                <w:szCs w:val="22"/>
              </w:rPr>
              <w:t>Nature of Hearing in Open Court</w:t>
            </w:r>
          </w:p>
          <w:p w:rsidR="00F52108" w:rsidRPr="00B71185" w:rsidRDefault="00F52108" w:rsidP="00F52108">
            <w:pPr>
              <w:tabs>
                <w:tab w:val="left" w:pos="7088"/>
              </w:tabs>
              <w:rPr>
                <w:rFonts w:ascii="Times New Roman" w:hAnsi="Times New Roman" w:cs="Times New Roman"/>
                <w:b/>
                <w:sz w:val="22"/>
                <w:szCs w:val="22"/>
              </w:rPr>
            </w:pPr>
          </w:p>
          <w:p w:rsidR="00F52108" w:rsidRPr="00B71185" w:rsidRDefault="00F52108" w:rsidP="00F52108">
            <w:pPr>
              <w:tabs>
                <w:tab w:val="left" w:pos="7088"/>
              </w:tabs>
              <w:rPr>
                <w:rFonts w:ascii="Times New Roman" w:hAnsi="Times New Roman" w:cs="Times New Roman"/>
                <w:b/>
                <w:sz w:val="22"/>
                <w:szCs w:val="22"/>
              </w:rPr>
            </w:pPr>
            <w:r w:rsidRPr="00B71185">
              <w:rPr>
                <w:rFonts w:ascii="Times New Roman" w:hAnsi="Times New Roman" w:cs="Times New Roman"/>
                <w:b/>
                <w:sz w:val="22"/>
                <w:szCs w:val="22"/>
              </w:rPr>
              <w:t>Parties Present at the Hearing</w:t>
            </w:r>
          </w:p>
          <w:p w:rsidR="00F52108" w:rsidRPr="00B71185" w:rsidRDefault="00F52108" w:rsidP="00F52108">
            <w:pPr>
              <w:tabs>
                <w:tab w:val="left" w:pos="7088"/>
              </w:tabs>
              <w:rPr>
                <w:rFonts w:ascii="Times New Roman" w:hAnsi="Times New Roman" w:cs="Times New Roman"/>
                <w:b/>
                <w:sz w:val="22"/>
                <w:szCs w:val="22"/>
              </w:rPr>
            </w:pPr>
          </w:p>
          <w:p w:rsidR="00F52108" w:rsidRPr="00B71185" w:rsidRDefault="00F52108" w:rsidP="00F52108">
            <w:pPr>
              <w:tabs>
                <w:tab w:val="left" w:pos="7088"/>
              </w:tabs>
              <w:rPr>
                <w:rFonts w:ascii="Times New Roman" w:hAnsi="Times New Roman" w:cs="Times New Roman"/>
                <w:b/>
                <w:sz w:val="22"/>
                <w:szCs w:val="22"/>
              </w:rPr>
            </w:pPr>
            <w:r w:rsidRPr="00B71185">
              <w:rPr>
                <w:rFonts w:ascii="Times New Roman" w:hAnsi="Times New Roman" w:cs="Times New Roman"/>
                <w:b/>
                <w:sz w:val="22"/>
                <w:szCs w:val="22"/>
              </w:rPr>
              <w:t>Orders Made:</w:t>
            </w:r>
          </w:p>
          <w:p w:rsidR="00F52108" w:rsidRPr="00B71185" w:rsidRDefault="00F52108" w:rsidP="00F52108">
            <w:pPr>
              <w:pStyle w:val="ListParagraph"/>
              <w:numPr>
                <w:ilvl w:val="0"/>
                <w:numId w:val="221"/>
              </w:numPr>
              <w:tabs>
                <w:tab w:val="left" w:pos="7088"/>
              </w:tabs>
              <w:spacing w:after="160" w:line="259" w:lineRule="auto"/>
              <w:ind w:hanging="720"/>
              <w:contextualSpacing/>
              <w:jc w:val="both"/>
              <w:rPr>
                <w:sz w:val="22"/>
                <w:szCs w:val="22"/>
              </w:rPr>
            </w:pPr>
            <w:r w:rsidRPr="00B71185">
              <w:rPr>
                <w:sz w:val="22"/>
                <w:szCs w:val="22"/>
              </w:rPr>
              <w:t xml:space="preserve">The (party) is restrained from making any further application in (the legal proceedings in respect of which this order is made) without the leave of the Court. </w:t>
            </w:r>
          </w:p>
          <w:p w:rsidR="00F52108" w:rsidRPr="00B71185" w:rsidRDefault="00F52108" w:rsidP="00F52108">
            <w:pPr>
              <w:pStyle w:val="ListParagraph"/>
              <w:numPr>
                <w:ilvl w:val="0"/>
                <w:numId w:val="221"/>
              </w:numPr>
              <w:tabs>
                <w:tab w:val="left" w:pos="7088"/>
              </w:tabs>
              <w:spacing w:after="160" w:line="259" w:lineRule="auto"/>
              <w:ind w:hanging="720"/>
              <w:contextualSpacing/>
              <w:jc w:val="both"/>
              <w:rPr>
                <w:sz w:val="22"/>
                <w:szCs w:val="22"/>
              </w:rPr>
            </w:pPr>
            <w:r w:rsidRPr="00B71185">
              <w:rPr>
                <w:sz w:val="22"/>
                <w:szCs w:val="22"/>
              </w:rPr>
              <w:t>The (party) may apply to amend, vary or discharge this order, only if the (party) has the leave of the Court to make the application.</w:t>
            </w:r>
          </w:p>
          <w:p w:rsidR="00F52108" w:rsidRPr="00B71185" w:rsidRDefault="00F52108" w:rsidP="00F52108">
            <w:pPr>
              <w:pStyle w:val="ListParagraph"/>
              <w:numPr>
                <w:ilvl w:val="0"/>
                <w:numId w:val="221"/>
              </w:numPr>
              <w:tabs>
                <w:tab w:val="left" w:pos="7088"/>
              </w:tabs>
              <w:spacing w:after="160" w:line="259" w:lineRule="auto"/>
              <w:ind w:hanging="720"/>
              <w:contextualSpacing/>
              <w:jc w:val="both"/>
              <w:rPr>
                <w:sz w:val="22"/>
                <w:szCs w:val="22"/>
              </w:rPr>
            </w:pPr>
            <w:r w:rsidRPr="00B71185">
              <w:rPr>
                <w:sz w:val="22"/>
                <w:szCs w:val="22"/>
              </w:rPr>
              <w:t xml:space="preserve">This order remains in force for the duration of (the legal proceedings in respect of which this order is made) / until (date). </w:t>
            </w:r>
          </w:p>
          <w:p w:rsidR="00F52108" w:rsidRPr="00B71185" w:rsidRDefault="00F52108" w:rsidP="00F52108">
            <w:pPr>
              <w:pStyle w:val="ListParagraph"/>
              <w:numPr>
                <w:ilvl w:val="0"/>
                <w:numId w:val="221"/>
              </w:numPr>
              <w:tabs>
                <w:tab w:val="left" w:pos="7088"/>
              </w:tabs>
              <w:spacing w:after="160" w:line="259" w:lineRule="auto"/>
              <w:ind w:hanging="720"/>
              <w:contextualSpacing/>
              <w:jc w:val="both"/>
              <w:rPr>
                <w:sz w:val="22"/>
                <w:szCs w:val="22"/>
              </w:rPr>
            </w:pPr>
            <w:r w:rsidRPr="00B71185">
              <w:rPr>
                <w:sz w:val="22"/>
                <w:szCs w:val="22"/>
              </w:rPr>
              <w:t>(state the order on costs or any other orders made by the Court).</w:t>
            </w:r>
          </w:p>
          <w:p w:rsidR="00F52108" w:rsidRPr="00B71185" w:rsidRDefault="00F52108" w:rsidP="00F52108">
            <w:pPr>
              <w:pStyle w:val="ListParagraph"/>
              <w:tabs>
                <w:tab w:val="left" w:pos="7088"/>
              </w:tabs>
              <w:spacing w:after="160" w:line="259" w:lineRule="auto"/>
              <w:contextualSpacing/>
              <w:jc w:val="both"/>
              <w:rPr>
                <w:sz w:val="22"/>
                <w:szCs w:val="22"/>
              </w:rPr>
            </w:pPr>
          </w:p>
          <w:p w:rsidR="00F52108" w:rsidRPr="00B71185" w:rsidRDefault="00F52108" w:rsidP="00F52108">
            <w:pPr>
              <w:tabs>
                <w:tab w:val="left" w:pos="7088"/>
              </w:tabs>
              <w:jc w:val="both"/>
              <w:rPr>
                <w:rFonts w:ascii="Times New Roman" w:hAnsi="Times New Roman" w:cs="Times New Roman"/>
                <w:b/>
                <w:sz w:val="22"/>
                <w:szCs w:val="22"/>
              </w:rPr>
            </w:pPr>
            <w:r w:rsidRPr="00B71185">
              <w:rPr>
                <w:rFonts w:ascii="Times New Roman" w:hAnsi="Times New Roman" w:cs="Times New Roman"/>
                <w:b/>
                <w:sz w:val="22"/>
                <w:szCs w:val="22"/>
              </w:rPr>
              <w:t>Important Message:</w:t>
            </w:r>
          </w:p>
          <w:p w:rsidR="00ED0FE9" w:rsidRPr="00B71185" w:rsidRDefault="00F52108" w:rsidP="00471B88">
            <w:pPr>
              <w:pStyle w:val="ListParagraph"/>
              <w:numPr>
                <w:ilvl w:val="0"/>
                <w:numId w:val="225"/>
              </w:numPr>
              <w:ind w:left="709" w:hanging="709"/>
              <w:jc w:val="both"/>
              <w:rPr>
                <w:sz w:val="22"/>
                <w:szCs w:val="22"/>
              </w:rPr>
            </w:pPr>
            <w:r w:rsidRPr="00B71185">
              <w:rPr>
                <w:sz w:val="22"/>
                <w:szCs w:val="22"/>
              </w:rPr>
              <w:t>You must obey the directions contained in this order. If you disobey any direction contained in this order, you will be guilty of contempt of court and may be sent to prison or fined.</w:t>
            </w:r>
          </w:p>
          <w:p w:rsidR="00ED0FE9" w:rsidRPr="00B71185" w:rsidRDefault="00ED0FE9" w:rsidP="00ED0FE9">
            <w:pPr>
              <w:pStyle w:val="ListParagraph"/>
              <w:ind w:left="1210"/>
              <w:jc w:val="both"/>
              <w:rPr>
                <w:sz w:val="22"/>
                <w:szCs w:val="22"/>
              </w:rPr>
            </w:pPr>
          </w:p>
          <w:p w:rsidR="00ED0FE9" w:rsidRPr="00B71185" w:rsidRDefault="00F52108" w:rsidP="00B71185">
            <w:pPr>
              <w:pStyle w:val="ListParagraph"/>
              <w:numPr>
                <w:ilvl w:val="0"/>
                <w:numId w:val="225"/>
              </w:numPr>
              <w:ind w:left="709" w:hanging="709"/>
              <w:jc w:val="both"/>
              <w:rPr>
                <w:sz w:val="22"/>
                <w:szCs w:val="22"/>
              </w:rPr>
            </w:pPr>
            <w:r w:rsidRPr="00B71185">
              <w:rPr>
                <w:sz w:val="22"/>
                <w:szCs w:val="22"/>
              </w:rPr>
              <w:t>If you apply for leave to make an application in the legal proceedings mentioned in this order, you must serve the application for leave, and the supporting affidavit, on every intended respondent to the application and, if this order was made on the application of the Attorney</w:t>
            </w:r>
            <w:r w:rsidRPr="00B71185">
              <w:rPr>
                <w:sz w:val="22"/>
                <w:szCs w:val="22"/>
              </w:rPr>
              <w:noBreakHyphen/>
              <w:t>General, on the Attorney-General.</w:t>
            </w:r>
          </w:p>
          <w:p w:rsidR="00ED0FE9" w:rsidRPr="00B71185" w:rsidRDefault="00ED0FE9" w:rsidP="00B71185">
            <w:pPr>
              <w:pStyle w:val="ListParagraph"/>
              <w:ind w:left="709" w:hanging="709"/>
              <w:jc w:val="both"/>
              <w:rPr>
                <w:sz w:val="22"/>
                <w:szCs w:val="22"/>
              </w:rPr>
            </w:pPr>
          </w:p>
          <w:p w:rsidR="00ED0FE9" w:rsidRPr="00B71185" w:rsidRDefault="00F52108" w:rsidP="00B71185">
            <w:pPr>
              <w:pStyle w:val="ListParagraph"/>
              <w:numPr>
                <w:ilvl w:val="0"/>
                <w:numId w:val="225"/>
              </w:numPr>
              <w:ind w:left="709" w:hanging="709"/>
              <w:jc w:val="both"/>
              <w:rPr>
                <w:sz w:val="22"/>
                <w:szCs w:val="22"/>
              </w:rPr>
            </w:pPr>
            <w:r w:rsidRPr="00B71185">
              <w:rPr>
                <w:sz w:val="22"/>
                <w:szCs w:val="22"/>
              </w:rPr>
              <w:lastRenderedPageBreak/>
              <w:t>If you apply for leave to make an application to amend, vary or discharge this order, you must serve the application for leave, and the supporting affidavit, on every party to the application pursuant to which this order was made.</w:t>
            </w:r>
          </w:p>
          <w:p w:rsidR="00ED0FE9" w:rsidRPr="00B71185" w:rsidRDefault="00ED0FE9" w:rsidP="00B71185">
            <w:pPr>
              <w:pStyle w:val="ListParagraph"/>
              <w:ind w:left="709" w:hanging="709"/>
              <w:jc w:val="both"/>
              <w:rPr>
                <w:sz w:val="22"/>
                <w:szCs w:val="22"/>
              </w:rPr>
            </w:pPr>
          </w:p>
          <w:p w:rsidR="00ED0FE9" w:rsidRPr="00B71185" w:rsidRDefault="00F52108" w:rsidP="00B71185">
            <w:pPr>
              <w:pStyle w:val="ListParagraph"/>
              <w:numPr>
                <w:ilvl w:val="0"/>
                <w:numId w:val="225"/>
              </w:numPr>
              <w:ind w:left="709" w:hanging="709"/>
              <w:jc w:val="both"/>
              <w:rPr>
                <w:sz w:val="22"/>
                <w:szCs w:val="22"/>
              </w:rPr>
            </w:pPr>
            <w:r w:rsidRPr="00B71185">
              <w:rPr>
                <w:sz w:val="22"/>
                <w:szCs w:val="22"/>
              </w:rPr>
              <w:t>If you attempt to make an application in the legal proceedings mentioned in this order, or attempt to make an application to amend, vary or discharge this order, without first obtaining the leave of the Court, your application will be treated as dismissed without the Court having to make any further order, and without the need for any other party to be heard on the merits of your application.</w:t>
            </w:r>
          </w:p>
          <w:p w:rsidR="00ED0FE9" w:rsidRPr="00B71185" w:rsidRDefault="00ED0FE9" w:rsidP="00B71185">
            <w:pPr>
              <w:pStyle w:val="ListParagraph"/>
              <w:ind w:left="709" w:hanging="709"/>
              <w:jc w:val="both"/>
              <w:rPr>
                <w:sz w:val="22"/>
                <w:szCs w:val="22"/>
              </w:rPr>
            </w:pPr>
          </w:p>
          <w:p w:rsidR="00F52108" w:rsidRPr="00B71185" w:rsidRDefault="00F52108" w:rsidP="00B71185">
            <w:pPr>
              <w:pStyle w:val="ListParagraph"/>
              <w:numPr>
                <w:ilvl w:val="0"/>
                <w:numId w:val="225"/>
              </w:numPr>
              <w:ind w:left="709" w:hanging="709"/>
              <w:jc w:val="both"/>
              <w:rPr>
                <w:sz w:val="22"/>
                <w:szCs w:val="22"/>
              </w:rPr>
            </w:pPr>
            <w:r w:rsidRPr="00B71185">
              <w:rPr>
                <w:sz w:val="22"/>
                <w:szCs w:val="22"/>
              </w:rPr>
              <w:t>If you do not understand anything in this order, you should consult a solicitor as soon as possible.</w:t>
            </w:r>
          </w:p>
          <w:p w:rsidR="00F52108" w:rsidRPr="00B71185" w:rsidRDefault="00F52108" w:rsidP="00F52108">
            <w:pPr>
              <w:jc w:val="both"/>
              <w:rPr>
                <w:rFonts w:ascii="Times New Roman" w:hAnsi="Times New Roman" w:cs="Times New Roman"/>
                <w:sz w:val="22"/>
                <w:szCs w:val="22"/>
              </w:rPr>
            </w:pPr>
          </w:p>
          <w:p w:rsidR="00F52108" w:rsidRPr="00B71185" w:rsidRDefault="00F52108" w:rsidP="00F52108">
            <w:pPr>
              <w:jc w:val="both"/>
              <w:rPr>
                <w:rFonts w:ascii="Times New Roman" w:hAnsi="Times New Roman" w:cs="Times New Roman"/>
                <w:sz w:val="22"/>
                <w:szCs w:val="22"/>
              </w:rPr>
            </w:pPr>
          </w:p>
          <w:p w:rsidR="00F52108" w:rsidRPr="00B71185" w:rsidRDefault="00F52108" w:rsidP="00F52108">
            <w:pPr>
              <w:jc w:val="both"/>
              <w:rPr>
                <w:rFonts w:ascii="Times New Roman" w:hAnsi="Times New Roman" w:cs="Times New Roman"/>
                <w:sz w:val="22"/>
                <w:szCs w:val="22"/>
              </w:rPr>
            </w:pPr>
          </w:p>
          <w:p w:rsidR="00F52108" w:rsidRPr="00B71185" w:rsidRDefault="00F52108" w:rsidP="00F52108">
            <w:pPr>
              <w:jc w:val="both"/>
              <w:rPr>
                <w:rFonts w:ascii="Times New Roman" w:hAnsi="Times New Roman" w:cs="Times New Roman"/>
                <w:sz w:val="22"/>
                <w:szCs w:val="22"/>
              </w:rPr>
            </w:pPr>
            <w:r w:rsidRPr="00B71185">
              <w:rPr>
                <w:rFonts w:ascii="Times New Roman" w:hAnsi="Times New Roman" w:cs="Times New Roman"/>
                <w:sz w:val="22"/>
                <w:szCs w:val="22"/>
              </w:rPr>
              <w:t># This form requires sealing by the Court and the signature of the Registrar.</w:t>
            </w:r>
          </w:p>
          <w:p w:rsidR="00F52108" w:rsidRPr="00B71185" w:rsidRDefault="00F52108" w:rsidP="00F52108">
            <w:pPr>
              <w:jc w:val="both"/>
              <w:rPr>
                <w:rFonts w:ascii="Times New Roman" w:hAnsi="Times New Roman" w:cs="Times New Roman"/>
                <w:sz w:val="22"/>
                <w:szCs w:val="22"/>
              </w:rPr>
            </w:pPr>
            <w:r w:rsidRPr="00B71185">
              <w:rPr>
                <w:rFonts w:ascii="Times New Roman" w:hAnsi="Times New Roman" w:cs="Times New Roman"/>
                <w:sz w:val="22"/>
                <w:szCs w:val="22"/>
              </w:rPr>
              <w:t>*Delete as appropriate</w:t>
            </w:r>
          </w:p>
          <w:p w:rsidR="00F52108" w:rsidRPr="00B71185" w:rsidRDefault="00F52108" w:rsidP="00F52108">
            <w:pPr>
              <w:rPr>
                <w:rFonts w:ascii="Times New Roman" w:hAnsi="Times New Roman" w:cs="Times New Roman"/>
                <w:sz w:val="22"/>
                <w:szCs w:val="22"/>
              </w:rPr>
            </w:pPr>
            <w:r w:rsidRPr="00B71185">
              <w:rPr>
                <w:rFonts w:ascii="Times New Roman" w:hAnsi="Times New Roman" w:cs="Times New Roman"/>
                <w:sz w:val="22"/>
                <w:szCs w:val="22"/>
              </w:rPr>
              <w:br w:type="page"/>
            </w:r>
          </w:p>
          <w:p w:rsidR="00F52108" w:rsidRDefault="00F52108" w:rsidP="00F52108">
            <w:pPr>
              <w:jc w:val="center"/>
              <w:rPr>
                <w:rFonts w:ascii="Times New Roman" w:hAnsi="Times New Roman" w:cs="Times New Roman"/>
              </w:rPr>
            </w:pPr>
            <w:bookmarkStart w:id="1" w:name="Form642"/>
            <w:bookmarkEnd w:id="1"/>
          </w:p>
          <w:p w:rsidR="00F52108" w:rsidRDefault="00F52108" w:rsidP="00F52108">
            <w:pPr>
              <w:jc w:val="center"/>
              <w:rPr>
                <w:rFonts w:ascii="Times New Roman" w:hAnsi="Times New Roman" w:cs="Times New Roman"/>
              </w:rPr>
            </w:pPr>
          </w:p>
          <w:p w:rsidR="00F52108" w:rsidRDefault="00F52108" w:rsidP="00F52108">
            <w:pPr>
              <w:jc w:val="center"/>
              <w:rPr>
                <w:rFonts w:ascii="Times New Roman" w:hAnsi="Times New Roman" w:cs="Times New Roman"/>
              </w:rPr>
            </w:pPr>
          </w:p>
          <w:p w:rsidR="00F52108" w:rsidRDefault="00F52108" w:rsidP="00F52108">
            <w:pPr>
              <w:jc w:val="center"/>
              <w:rPr>
                <w:rFonts w:ascii="Times New Roman" w:hAnsi="Times New Roman" w:cs="Times New Roman"/>
              </w:rPr>
            </w:pPr>
          </w:p>
          <w:p w:rsidR="00F52108" w:rsidRDefault="00F52108" w:rsidP="00F52108">
            <w:pPr>
              <w:jc w:val="center"/>
              <w:rPr>
                <w:rFonts w:ascii="Times New Roman" w:hAnsi="Times New Roman" w:cs="Times New Roman"/>
              </w:rPr>
            </w:pPr>
          </w:p>
          <w:p w:rsidR="00F52108" w:rsidRDefault="00F52108" w:rsidP="00F52108">
            <w:pPr>
              <w:jc w:val="center"/>
              <w:rPr>
                <w:rFonts w:ascii="Times New Roman" w:hAnsi="Times New Roman" w:cs="Times New Roman"/>
              </w:rPr>
            </w:pPr>
          </w:p>
          <w:p w:rsidR="00F52108" w:rsidRDefault="00F52108" w:rsidP="00F52108">
            <w:pPr>
              <w:jc w:val="center"/>
              <w:rPr>
                <w:rFonts w:ascii="Times New Roman" w:hAnsi="Times New Roman" w:cs="Times New Roman"/>
              </w:rPr>
            </w:pPr>
          </w:p>
          <w:p w:rsidR="00ED0FE9" w:rsidRDefault="00ED0FE9" w:rsidP="00F52108">
            <w:pPr>
              <w:jc w:val="center"/>
              <w:rPr>
                <w:rFonts w:ascii="Times New Roman" w:hAnsi="Times New Roman" w:cs="Times New Roman"/>
              </w:rPr>
            </w:pPr>
          </w:p>
          <w:p w:rsidR="00ED0FE9" w:rsidRDefault="00ED0FE9" w:rsidP="00F52108">
            <w:pPr>
              <w:jc w:val="center"/>
              <w:rPr>
                <w:rFonts w:ascii="Times New Roman" w:hAnsi="Times New Roman" w:cs="Times New Roman"/>
              </w:rPr>
            </w:pPr>
          </w:p>
          <w:p w:rsidR="00ED0FE9" w:rsidRDefault="00ED0FE9" w:rsidP="00F52108">
            <w:pPr>
              <w:jc w:val="center"/>
              <w:rPr>
                <w:rFonts w:ascii="Times New Roman" w:hAnsi="Times New Roman" w:cs="Times New Roman"/>
              </w:rPr>
            </w:pPr>
          </w:p>
          <w:p w:rsidR="003D47BB" w:rsidRDefault="003D47BB" w:rsidP="00F52108">
            <w:pPr>
              <w:jc w:val="center"/>
              <w:rPr>
                <w:rFonts w:ascii="Times New Roman" w:hAnsi="Times New Roman" w:cs="Times New Roman"/>
                <w:sz w:val="22"/>
                <w:szCs w:val="22"/>
              </w:rPr>
            </w:pPr>
          </w:p>
          <w:p w:rsidR="003D47BB" w:rsidRDefault="003D47BB" w:rsidP="00F52108">
            <w:pPr>
              <w:jc w:val="center"/>
              <w:rPr>
                <w:rFonts w:ascii="Times New Roman" w:hAnsi="Times New Roman" w:cs="Times New Roman"/>
                <w:sz w:val="22"/>
                <w:szCs w:val="22"/>
              </w:rPr>
            </w:pPr>
          </w:p>
          <w:p w:rsidR="003D47BB" w:rsidRDefault="003D47BB" w:rsidP="00F52108">
            <w:pPr>
              <w:jc w:val="center"/>
              <w:rPr>
                <w:rFonts w:ascii="Times New Roman" w:hAnsi="Times New Roman" w:cs="Times New Roman"/>
                <w:sz w:val="22"/>
                <w:szCs w:val="22"/>
              </w:rPr>
            </w:pPr>
          </w:p>
          <w:p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lastRenderedPageBreak/>
              <w:t>FORM 64-2</w:t>
            </w:r>
          </w:p>
          <w:p w:rsidR="00F52108" w:rsidRPr="00326DFE" w:rsidRDefault="00F52108" w:rsidP="00F52108">
            <w:pPr>
              <w:rPr>
                <w:rFonts w:ascii="Times New Roman" w:hAnsi="Times New Roman" w:cs="Times New Roman"/>
                <w:sz w:val="18"/>
                <w:szCs w:val="18"/>
              </w:rPr>
            </w:pPr>
            <w:r w:rsidRPr="00326DFE">
              <w:rPr>
                <w:rFonts w:ascii="Times New Roman" w:hAnsi="Times New Roman" w:cs="Times New Roman"/>
                <w:sz w:val="18"/>
                <w:szCs w:val="18"/>
              </w:rPr>
              <w:t>R. 286C</w:t>
            </w:r>
          </w:p>
          <w:p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(EXTENDED CIVIL RESTRAINT ORDER)</w:t>
            </w:r>
          </w:p>
          <w:p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 xml:space="preserve">IN THE FAMILY JUSTICE COURTS OF THE REPUBLIC OF </w:t>
            </w:r>
          </w:p>
          <w:p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SINGAPORE</w:t>
            </w:r>
          </w:p>
          <w:p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 xml:space="preserve">Case No. </w:t>
            </w:r>
            <w:r w:rsidRPr="00742440">
              <w:rPr>
                <w:rFonts w:ascii="Times New Roman" w:hAnsi="Times New Roman" w:cs="Times New Roman"/>
                <w:sz w:val="22"/>
                <w:szCs w:val="22"/>
              </w:rPr>
              <w:tab/>
            </w:r>
          </w:p>
          <w:p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Date of Order:</w:t>
            </w:r>
          </w:p>
          <w:p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Made By:</w:t>
            </w:r>
          </w:p>
          <w:p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Between</w:t>
            </w:r>
          </w:p>
          <w:tbl>
            <w:tblPr>
              <w:tblW w:w="7120" w:type="dxa"/>
              <w:jc w:val="center"/>
              <w:tblLook w:val="04A0" w:firstRow="1" w:lastRow="0" w:firstColumn="1" w:lastColumn="0" w:noHBand="0" w:noVBand="1"/>
            </w:tblPr>
            <w:tblGrid>
              <w:gridCol w:w="7120"/>
            </w:tblGrid>
            <w:tr w:rsidR="00F52108" w:rsidRPr="00742440" w:rsidTr="00F52108">
              <w:trPr>
                <w:cantSplit/>
                <w:jc w:val="center"/>
              </w:trPr>
              <w:tc>
                <w:tcPr>
                  <w:tcW w:w="7120" w:type="dxa"/>
                </w:tcPr>
                <w:p w:rsidR="00F52108" w:rsidRPr="00742440" w:rsidRDefault="00F52108" w:rsidP="00F52108">
                  <w:pPr>
                    <w:spacing w:before="60" w:after="60" w:line="240" w:lineRule="auto"/>
                    <w:jc w:val="right"/>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GUID=4c938f20-bd96-447b-8b98-ccb6e0a0b2ba </w:instrText>
                  </w:r>
                  <w:r w:rsidRPr="00742440">
                    <w:rPr>
                      <w:rFonts w:ascii="Times New Roman" w:hAnsi="Times New Roman" w:cs="Times New Roman"/>
                      <w:sz w:val="22"/>
                      <w:szCs w:val="22"/>
                      <w:lang w:val="en-GB" w:eastAsia="en-US"/>
                    </w:rPr>
                    <w:fldChar w:fldCharType="end"/>
                  </w:r>
                  <w:r w:rsidRPr="00742440">
                    <w:rPr>
                      <w:rFonts w:ascii="Times New Roman" w:hAnsi="Times New Roman" w:cs="Times New Roman"/>
                      <w:sz w:val="22"/>
                      <w:szCs w:val="22"/>
                      <w:lang w:val="en-GB" w:eastAsia="en-US"/>
                    </w:rPr>
                    <w:t>     </w:t>
                  </w:r>
                  <w:r w:rsidRPr="00742440">
                    <w:rPr>
                      <w:rFonts w:ascii="Times New Roman" w:hAnsi="Times New Roman" w:cs="Times New Roman"/>
                      <w:i/>
                      <w:sz w:val="22"/>
                      <w:szCs w:val="22"/>
                      <w:lang w:val="en-GB" w:eastAsia="en-US"/>
                    </w:rPr>
                    <w:t>Plaintiff/Appellant*</w:t>
                  </w:r>
                </w:p>
              </w:tc>
            </w:tr>
            <w:tr w:rsidR="00F52108" w:rsidRPr="00742440" w:rsidTr="00F52108">
              <w:trPr>
                <w:cantSplit/>
                <w:jc w:val="center"/>
              </w:trPr>
              <w:tc>
                <w:tcPr>
                  <w:tcW w:w="7120" w:type="dxa"/>
                </w:tcPr>
                <w:p w:rsidR="00F52108" w:rsidRPr="00742440" w:rsidRDefault="00F52108" w:rsidP="00F52108">
                  <w:pPr>
                    <w:spacing w:before="60" w:after="60" w:line="240" w:lineRule="auto"/>
                    <w:jc w:val="center"/>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GUID=02314eda-eeaa-48cd-8cc1-2e538de57773 </w:instrText>
                  </w:r>
                  <w:r w:rsidRPr="00742440">
                    <w:rPr>
                      <w:rFonts w:ascii="Times New Roman" w:hAnsi="Times New Roman" w:cs="Times New Roman"/>
                      <w:sz w:val="22"/>
                      <w:szCs w:val="22"/>
                      <w:lang w:val="en-GB" w:eastAsia="en-US"/>
                    </w:rPr>
                    <w:fldChar w:fldCharType="end"/>
                  </w:r>
                  <w:r w:rsidRPr="00742440">
                    <w:rPr>
                      <w:rFonts w:ascii="Times New Roman" w:hAnsi="Times New Roman" w:cs="Times New Roman"/>
                      <w:sz w:val="22"/>
                      <w:szCs w:val="22"/>
                      <w:lang w:val="en-GB" w:eastAsia="en-US"/>
                    </w:rPr>
                    <w:t>And</w:t>
                  </w:r>
                </w:p>
              </w:tc>
            </w:tr>
            <w:tr w:rsidR="00F52108" w:rsidRPr="00742440" w:rsidTr="00F52108">
              <w:trPr>
                <w:cantSplit/>
                <w:jc w:val="center"/>
              </w:trPr>
              <w:tc>
                <w:tcPr>
                  <w:tcW w:w="7120" w:type="dxa"/>
                </w:tcPr>
                <w:p w:rsidR="00F52108" w:rsidRPr="00742440" w:rsidRDefault="00F52108" w:rsidP="00F52108">
                  <w:pPr>
                    <w:spacing w:before="60" w:after="60" w:line="240" w:lineRule="auto"/>
                    <w:jc w:val="right"/>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GUID=7997e846-6396-4293-8681-5dd094de165f </w:instrText>
                  </w:r>
                  <w:r w:rsidRPr="00742440">
                    <w:rPr>
                      <w:rFonts w:ascii="Times New Roman" w:hAnsi="Times New Roman" w:cs="Times New Roman"/>
                      <w:sz w:val="22"/>
                      <w:szCs w:val="22"/>
                      <w:lang w:val="en-GB" w:eastAsia="en-US"/>
                    </w:rPr>
                    <w:fldChar w:fldCharType="end"/>
                  </w:r>
                  <w:r w:rsidRPr="00742440">
                    <w:rPr>
                      <w:rFonts w:ascii="Times New Roman" w:hAnsi="Times New Roman" w:cs="Times New Roman"/>
                      <w:sz w:val="22"/>
                      <w:szCs w:val="22"/>
                      <w:lang w:val="en-GB" w:eastAsia="en-US"/>
                    </w:rPr>
                    <w:t>    </w:t>
                  </w:r>
                  <w:r w:rsidRPr="00742440">
                    <w:rPr>
                      <w:rFonts w:ascii="Times New Roman" w:hAnsi="Times New Roman" w:cs="Times New Roman"/>
                      <w:i/>
                      <w:sz w:val="22"/>
                      <w:szCs w:val="22"/>
                      <w:lang w:val="en-GB" w:eastAsia="en-US"/>
                    </w:rPr>
                    <w:t>Defendant/Respondent*</w:t>
                  </w:r>
                </w:p>
              </w:tc>
            </w:tr>
            <w:tr w:rsidR="00F52108" w:rsidRPr="00742440" w:rsidTr="00F52108">
              <w:trPr>
                <w:cantSplit/>
                <w:jc w:val="center"/>
              </w:trPr>
              <w:tc>
                <w:tcPr>
                  <w:tcW w:w="7120" w:type="dxa"/>
                </w:tcPr>
                <w:p w:rsidR="00F52108" w:rsidRPr="00742440" w:rsidRDefault="00F52108" w:rsidP="00F52108">
                  <w:pPr>
                    <w:spacing w:before="60" w:after="60" w:line="240" w:lineRule="auto"/>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GUID=77778f03-36e3-498e-9e9a-98c583d001bf </w:instrText>
                  </w:r>
                  <w:r w:rsidRPr="00742440">
                    <w:rPr>
                      <w:rFonts w:ascii="Times New Roman" w:hAnsi="Times New Roman" w:cs="Times New Roman"/>
                      <w:sz w:val="22"/>
                      <w:szCs w:val="22"/>
                      <w:lang w:val="en-GB" w:eastAsia="en-US"/>
                    </w:rPr>
                    <w:fldChar w:fldCharType="end"/>
                  </w:r>
                </w:p>
              </w:tc>
            </w:tr>
          </w:tbl>
          <w:p w:rsidR="00F52108" w:rsidRPr="00742440" w:rsidRDefault="00F52108" w:rsidP="00F52108">
            <w:pPr>
              <w:tabs>
                <w:tab w:val="left" w:pos="7088"/>
              </w:tabs>
              <w:rPr>
                <w:rFonts w:ascii="Times New Roman" w:hAnsi="Times New Roman" w:cs="Times New Roman"/>
                <w:b/>
                <w:sz w:val="22"/>
                <w:szCs w:val="22"/>
              </w:rPr>
            </w:pPr>
            <w:r w:rsidRPr="00742440">
              <w:rPr>
                <w:rFonts w:ascii="Times New Roman" w:hAnsi="Times New Roman" w:cs="Times New Roman"/>
                <w:b/>
                <w:sz w:val="22"/>
                <w:szCs w:val="22"/>
              </w:rPr>
              <w:t>Nature of Hearing in Open Court</w:t>
            </w:r>
          </w:p>
          <w:p w:rsidR="00F52108" w:rsidRPr="00742440" w:rsidRDefault="00F52108" w:rsidP="00F52108">
            <w:pPr>
              <w:tabs>
                <w:tab w:val="left" w:pos="7088"/>
              </w:tabs>
              <w:rPr>
                <w:rFonts w:ascii="Times New Roman" w:hAnsi="Times New Roman" w:cs="Times New Roman"/>
                <w:b/>
                <w:sz w:val="22"/>
                <w:szCs w:val="22"/>
              </w:rPr>
            </w:pPr>
          </w:p>
          <w:p w:rsidR="00F52108" w:rsidRPr="00742440" w:rsidRDefault="00F52108" w:rsidP="00F52108">
            <w:pPr>
              <w:tabs>
                <w:tab w:val="left" w:pos="7088"/>
              </w:tabs>
              <w:rPr>
                <w:rFonts w:ascii="Times New Roman" w:hAnsi="Times New Roman" w:cs="Times New Roman"/>
                <w:b/>
                <w:sz w:val="22"/>
                <w:szCs w:val="22"/>
              </w:rPr>
            </w:pPr>
            <w:r w:rsidRPr="00742440">
              <w:rPr>
                <w:rFonts w:ascii="Times New Roman" w:hAnsi="Times New Roman" w:cs="Times New Roman"/>
                <w:b/>
                <w:sz w:val="22"/>
                <w:szCs w:val="22"/>
              </w:rPr>
              <w:t>Parties Present at the Hearing</w:t>
            </w:r>
          </w:p>
          <w:p w:rsidR="00F52108" w:rsidRPr="00742440" w:rsidRDefault="00F52108" w:rsidP="00F52108">
            <w:pPr>
              <w:tabs>
                <w:tab w:val="left" w:pos="7088"/>
              </w:tabs>
              <w:rPr>
                <w:rFonts w:ascii="Times New Roman" w:hAnsi="Times New Roman" w:cs="Times New Roman"/>
                <w:b/>
                <w:sz w:val="22"/>
                <w:szCs w:val="22"/>
              </w:rPr>
            </w:pPr>
          </w:p>
          <w:p w:rsidR="00F52108" w:rsidRPr="00742440" w:rsidRDefault="00F52108" w:rsidP="00F52108">
            <w:pPr>
              <w:tabs>
                <w:tab w:val="left" w:pos="7088"/>
              </w:tabs>
              <w:rPr>
                <w:rFonts w:ascii="Times New Roman" w:hAnsi="Times New Roman" w:cs="Times New Roman"/>
                <w:b/>
                <w:sz w:val="22"/>
                <w:szCs w:val="22"/>
              </w:rPr>
            </w:pPr>
            <w:r w:rsidRPr="00742440">
              <w:rPr>
                <w:rFonts w:ascii="Times New Roman" w:hAnsi="Times New Roman" w:cs="Times New Roman"/>
                <w:b/>
                <w:sz w:val="22"/>
                <w:szCs w:val="22"/>
              </w:rPr>
              <w:t>Orders Made:</w:t>
            </w:r>
          </w:p>
          <w:p w:rsidR="00F52108" w:rsidRPr="00742440" w:rsidRDefault="00F52108" w:rsidP="00F52108">
            <w:pPr>
              <w:pStyle w:val="ListParagraph"/>
              <w:numPr>
                <w:ilvl w:val="0"/>
                <w:numId w:val="223"/>
              </w:numPr>
              <w:tabs>
                <w:tab w:val="left" w:pos="7088"/>
              </w:tabs>
              <w:spacing w:after="160" w:line="259" w:lineRule="auto"/>
              <w:ind w:hanging="720"/>
              <w:contextualSpacing/>
              <w:jc w:val="both"/>
              <w:rPr>
                <w:sz w:val="22"/>
                <w:szCs w:val="22"/>
              </w:rPr>
            </w:pPr>
            <w:r w:rsidRPr="00742440">
              <w:rPr>
                <w:sz w:val="22"/>
                <w:szCs w:val="22"/>
              </w:rPr>
              <w:t>The (party) is restrained from commencing any action or making any application, in (specify the court), concerning any matter involving, relating to, touching upon or leading to (the legal proceedings in respect to which this order is made) without the leave of the Court.</w:t>
            </w:r>
          </w:p>
          <w:p w:rsidR="00F52108" w:rsidRPr="00742440" w:rsidRDefault="00F52108" w:rsidP="00F52108">
            <w:pPr>
              <w:pStyle w:val="ListParagraph"/>
              <w:numPr>
                <w:ilvl w:val="0"/>
                <w:numId w:val="223"/>
              </w:numPr>
              <w:tabs>
                <w:tab w:val="left" w:pos="7088"/>
              </w:tabs>
              <w:spacing w:after="160" w:line="259" w:lineRule="auto"/>
              <w:ind w:hanging="720"/>
              <w:contextualSpacing/>
              <w:jc w:val="both"/>
              <w:rPr>
                <w:sz w:val="22"/>
                <w:szCs w:val="22"/>
              </w:rPr>
            </w:pPr>
            <w:r w:rsidRPr="00742440">
              <w:rPr>
                <w:sz w:val="22"/>
                <w:szCs w:val="22"/>
              </w:rPr>
              <w:t>The (party) may apply to amend, vary or discharge this order, only if the (party) has the leave of the Court to make the application.</w:t>
            </w:r>
          </w:p>
          <w:p w:rsidR="00F52108" w:rsidRPr="00742440" w:rsidRDefault="00F52108" w:rsidP="00F52108">
            <w:pPr>
              <w:pStyle w:val="ListParagraph"/>
              <w:numPr>
                <w:ilvl w:val="0"/>
                <w:numId w:val="223"/>
              </w:numPr>
              <w:tabs>
                <w:tab w:val="left" w:pos="7088"/>
              </w:tabs>
              <w:spacing w:after="160" w:line="259" w:lineRule="auto"/>
              <w:ind w:hanging="720"/>
              <w:contextualSpacing/>
              <w:jc w:val="both"/>
              <w:rPr>
                <w:sz w:val="22"/>
                <w:szCs w:val="22"/>
              </w:rPr>
            </w:pPr>
            <w:r w:rsidRPr="00742440">
              <w:rPr>
                <w:sz w:val="22"/>
                <w:szCs w:val="22"/>
              </w:rPr>
              <w:t>This order remains in force until (date).</w:t>
            </w:r>
          </w:p>
          <w:p w:rsidR="00F52108" w:rsidRPr="00742440" w:rsidRDefault="00F52108" w:rsidP="00F52108">
            <w:pPr>
              <w:pStyle w:val="ListParagraph"/>
              <w:numPr>
                <w:ilvl w:val="0"/>
                <w:numId w:val="223"/>
              </w:numPr>
              <w:tabs>
                <w:tab w:val="left" w:pos="7088"/>
              </w:tabs>
              <w:spacing w:after="160" w:line="259" w:lineRule="auto"/>
              <w:ind w:hanging="720"/>
              <w:contextualSpacing/>
              <w:jc w:val="both"/>
              <w:rPr>
                <w:sz w:val="22"/>
                <w:szCs w:val="22"/>
              </w:rPr>
            </w:pPr>
            <w:r w:rsidRPr="00742440">
              <w:rPr>
                <w:sz w:val="22"/>
                <w:szCs w:val="22"/>
              </w:rPr>
              <w:t>(state the order on costs or any other orders made by the Court).</w:t>
            </w:r>
          </w:p>
          <w:p w:rsidR="00F52108" w:rsidRPr="00742440" w:rsidRDefault="00F52108" w:rsidP="00F52108">
            <w:pPr>
              <w:tabs>
                <w:tab w:val="left" w:pos="7088"/>
              </w:tabs>
              <w:jc w:val="both"/>
              <w:rPr>
                <w:rFonts w:ascii="Times New Roman" w:hAnsi="Times New Roman" w:cs="Times New Roman"/>
                <w:sz w:val="22"/>
                <w:szCs w:val="22"/>
              </w:rPr>
            </w:pPr>
          </w:p>
          <w:p w:rsidR="00F52108" w:rsidRPr="00742440" w:rsidRDefault="00F52108" w:rsidP="00F52108">
            <w:pPr>
              <w:tabs>
                <w:tab w:val="left" w:pos="7088"/>
              </w:tabs>
              <w:jc w:val="both"/>
              <w:rPr>
                <w:rFonts w:ascii="Times New Roman" w:hAnsi="Times New Roman" w:cs="Times New Roman"/>
                <w:b/>
                <w:sz w:val="22"/>
                <w:szCs w:val="22"/>
              </w:rPr>
            </w:pPr>
            <w:r w:rsidRPr="00742440">
              <w:rPr>
                <w:rFonts w:ascii="Times New Roman" w:hAnsi="Times New Roman" w:cs="Times New Roman"/>
                <w:b/>
                <w:sz w:val="22"/>
                <w:szCs w:val="22"/>
              </w:rPr>
              <w:t>Important Message:</w:t>
            </w:r>
          </w:p>
          <w:p w:rsidR="00F52108" w:rsidRDefault="00F52108" w:rsidP="00ED0FE9">
            <w:pPr>
              <w:spacing w:before="0" w:after="0" w:line="240" w:lineRule="auto"/>
              <w:ind w:left="851" w:hanging="851"/>
              <w:jc w:val="both"/>
              <w:rPr>
                <w:rFonts w:ascii="Times New Roman" w:hAnsi="Times New Roman" w:cs="Times New Roman"/>
                <w:sz w:val="22"/>
                <w:szCs w:val="22"/>
              </w:rPr>
            </w:pPr>
            <w:r w:rsidRPr="00742440">
              <w:rPr>
                <w:rFonts w:ascii="Times New Roman" w:hAnsi="Times New Roman" w:cs="Times New Roman"/>
                <w:sz w:val="22"/>
                <w:szCs w:val="22"/>
              </w:rPr>
              <w:t>1.</w:t>
            </w:r>
            <w:r w:rsidRPr="00742440">
              <w:rPr>
                <w:rFonts w:ascii="Times New Roman" w:hAnsi="Times New Roman" w:cs="Times New Roman"/>
                <w:sz w:val="22"/>
                <w:szCs w:val="22"/>
              </w:rPr>
              <w:tab/>
              <w:t>You must obey the directions contained in this order. If you disobey any direction contained in this order, you will be guilty of contempt of court and may be sent to prison or fined.</w:t>
            </w:r>
          </w:p>
          <w:p w:rsidR="00471B88" w:rsidRPr="00742440" w:rsidRDefault="00471B88" w:rsidP="00ED0FE9">
            <w:pPr>
              <w:spacing w:before="0" w:after="0" w:line="240" w:lineRule="auto"/>
              <w:ind w:left="851" w:hanging="851"/>
              <w:jc w:val="both"/>
              <w:rPr>
                <w:rFonts w:ascii="Times New Roman" w:hAnsi="Times New Roman" w:cs="Times New Roman"/>
                <w:sz w:val="22"/>
                <w:szCs w:val="22"/>
              </w:rPr>
            </w:pPr>
          </w:p>
          <w:p w:rsidR="00471B88" w:rsidRDefault="00F52108" w:rsidP="00ED0FE9">
            <w:pPr>
              <w:spacing w:before="0" w:after="0" w:line="240" w:lineRule="auto"/>
              <w:ind w:left="851" w:hanging="851"/>
              <w:jc w:val="both"/>
              <w:rPr>
                <w:rFonts w:ascii="Times New Roman" w:hAnsi="Times New Roman" w:cs="Times New Roman"/>
                <w:sz w:val="22"/>
                <w:szCs w:val="22"/>
              </w:rPr>
            </w:pPr>
            <w:r w:rsidRPr="00742440">
              <w:rPr>
                <w:rFonts w:ascii="Times New Roman" w:hAnsi="Times New Roman" w:cs="Times New Roman"/>
                <w:sz w:val="22"/>
                <w:szCs w:val="22"/>
              </w:rPr>
              <w:t xml:space="preserve">2. </w:t>
            </w:r>
            <w:r w:rsidRPr="00742440">
              <w:rPr>
                <w:rFonts w:ascii="Times New Roman" w:hAnsi="Times New Roman" w:cs="Times New Roman"/>
                <w:sz w:val="22"/>
                <w:szCs w:val="22"/>
              </w:rPr>
              <w:tab/>
              <w:t xml:space="preserve">If you apply for leave to commence an action or make an application, in a court specified in this order, concerning any matter involving, relating to, touching upon or leading to the legal proceedings mentioned in this order, you must serve the application for leave, and the supporting affidavit, on every intended defendant to the action or every intended respondent </w:t>
            </w:r>
            <w:r w:rsidRPr="00742440">
              <w:rPr>
                <w:rFonts w:ascii="Times New Roman" w:hAnsi="Times New Roman" w:cs="Times New Roman"/>
                <w:sz w:val="22"/>
                <w:szCs w:val="22"/>
              </w:rPr>
              <w:lastRenderedPageBreak/>
              <w:t>to the application (as the case may be) and, if this order was made on the application of the Attorney-General, on the Attorney-General.</w:t>
            </w:r>
          </w:p>
          <w:p w:rsidR="00F52108" w:rsidRPr="00742440" w:rsidRDefault="00F52108" w:rsidP="00ED0FE9">
            <w:pPr>
              <w:spacing w:before="0" w:after="0" w:line="240" w:lineRule="auto"/>
              <w:ind w:left="851" w:hanging="851"/>
              <w:jc w:val="both"/>
              <w:rPr>
                <w:rFonts w:ascii="Times New Roman" w:hAnsi="Times New Roman" w:cs="Times New Roman"/>
                <w:sz w:val="22"/>
                <w:szCs w:val="22"/>
              </w:rPr>
            </w:pPr>
          </w:p>
          <w:p w:rsidR="00ED0FE9" w:rsidRPr="00742440" w:rsidRDefault="00F52108" w:rsidP="00ED0FE9">
            <w:pPr>
              <w:spacing w:before="0" w:after="0" w:line="240" w:lineRule="auto"/>
              <w:ind w:left="851" w:hanging="851"/>
              <w:jc w:val="both"/>
              <w:rPr>
                <w:rFonts w:ascii="Times New Roman" w:hAnsi="Times New Roman" w:cs="Times New Roman"/>
                <w:sz w:val="22"/>
                <w:szCs w:val="22"/>
              </w:rPr>
            </w:pPr>
            <w:r w:rsidRPr="00742440">
              <w:rPr>
                <w:rFonts w:ascii="Times New Roman" w:hAnsi="Times New Roman" w:cs="Times New Roman"/>
                <w:sz w:val="22"/>
                <w:szCs w:val="22"/>
              </w:rPr>
              <w:t>3.</w:t>
            </w:r>
            <w:r w:rsidRPr="00742440">
              <w:rPr>
                <w:rFonts w:ascii="Times New Roman" w:hAnsi="Times New Roman" w:cs="Times New Roman"/>
                <w:sz w:val="22"/>
                <w:szCs w:val="22"/>
              </w:rPr>
              <w:tab/>
              <w:t>If you apply for leave to make an application to amend, vary or discharge this order, you must serve the application for leave, and the supporting affidavit, on every party to the application pursuant to which this order was made.</w:t>
            </w:r>
          </w:p>
          <w:p w:rsidR="00F52108" w:rsidRPr="00742440" w:rsidRDefault="00F52108" w:rsidP="00ED0FE9">
            <w:pPr>
              <w:spacing w:before="0" w:after="0" w:line="240" w:lineRule="auto"/>
              <w:ind w:left="851" w:hanging="851"/>
              <w:jc w:val="both"/>
              <w:rPr>
                <w:rFonts w:ascii="Times New Roman" w:hAnsi="Times New Roman" w:cs="Times New Roman"/>
                <w:sz w:val="22"/>
                <w:szCs w:val="22"/>
              </w:rPr>
            </w:pPr>
          </w:p>
          <w:p w:rsidR="00471B88" w:rsidRDefault="00F52108" w:rsidP="00ED0FE9">
            <w:pPr>
              <w:spacing w:before="0" w:after="0" w:line="240" w:lineRule="auto"/>
              <w:ind w:left="851" w:hanging="851"/>
              <w:jc w:val="both"/>
              <w:rPr>
                <w:rFonts w:ascii="Times New Roman" w:hAnsi="Times New Roman" w:cs="Times New Roman"/>
                <w:sz w:val="22"/>
                <w:szCs w:val="22"/>
              </w:rPr>
            </w:pPr>
            <w:r w:rsidRPr="00742440">
              <w:rPr>
                <w:rFonts w:ascii="Times New Roman" w:hAnsi="Times New Roman" w:cs="Times New Roman"/>
                <w:sz w:val="22"/>
                <w:szCs w:val="22"/>
              </w:rPr>
              <w:t xml:space="preserve">4. </w:t>
            </w:r>
            <w:r w:rsidRPr="00742440">
              <w:rPr>
                <w:rFonts w:ascii="Times New Roman" w:hAnsi="Times New Roman" w:cs="Times New Roman"/>
                <w:sz w:val="22"/>
                <w:szCs w:val="22"/>
              </w:rPr>
              <w:tab/>
              <w:t>If you attempt to commence an action or make an application in a court specified in this order, concerning any matter involving, relating to, touching upon or leading to the legal proceedings mentioned in this order, or attempt to make an application to amend, vary or discharge this order, without first obtaining the leave of the Court, your action or application will be treated as struck out or dismissed (as the case may be) without the Court having to make any further order, and without the need for any other party to be heard on the merits of your application.</w:t>
            </w:r>
          </w:p>
          <w:p w:rsidR="00F52108" w:rsidRPr="00742440" w:rsidRDefault="00F52108" w:rsidP="00ED0FE9">
            <w:pPr>
              <w:spacing w:before="0" w:after="0" w:line="240" w:lineRule="auto"/>
              <w:ind w:left="851" w:hanging="851"/>
              <w:jc w:val="both"/>
              <w:rPr>
                <w:rFonts w:ascii="Times New Roman" w:hAnsi="Times New Roman" w:cs="Times New Roman"/>
                <w:sz w:val="22"/>
                <w:szCs w:val="22"/>
              </w:rPr>
            </w:pPr>
          </w:p>
          <w:p w:rsidR="00F52108" w:rsidRPr="00742440" w:rsidRDefault="00F52108" w:rsidP="00ED0FE9">
            <w:pPr>
              <w:spacing w:before="0" w:after="0" w:line="240" w:lineRule="auto"/>
              <w:ind w:left="851" w:hanging="851"/>
              <w:jc w:val="both"/>
              <w:rPr>
                <w:rFonts w:ascii="Times New Roman" w:hAnsi="Times New Roman" w:cs="Times New Roman"/>
                <w:sz w:val="22"/>
                <w:szCs w:val="22"/>
              </w:rPr>
            </w:pPr>
            <w:r w:rsidRPr="00742440">
              <w:rPr>
                <w:rFonts w:ascii="Times New Roman" w:hAnsi="Times New Roman" w:cs="Times New Roman"/>
                <w:sz w:val="22"/>
                <w:szCs w:val="22"/>
              </w:rPr>
              <w:t>5.</w:t>
            </w:r>
            <w:r w:rsidRPr="00742440">
              <w:rPr>
                <w:rFonts w:ascii="Times New Roman" w:hAnsi="Times New Roman" w:cs="Times New Roman"/>
                <w:sz w:val="22"/>
                <w:szCs w:val="22"/>
              </w:rPr>
              <w:tab/>
              <w:t>If you do not understand anything in this order, you should consult a solicitor as soon as possible.</w:t>
            </w:r>
          </w:p>
          <w:p w:rsidR="00F52108" w:rsidRPr="00742440" w:rsidRDefault="00F52108" w:rsidP="00F52108">
            <w:pPr>
              <w:jc w:val="both"/>
              <w:rPr>
                <w:rFonts w:ascii="Times New Roman" w:hAnsi="Times New Roman" w:cs="Times New Roman"/>
                <w:sz w:val="22"/>
                <w:szCs w:val="22"/>
              </w:rPr>
            </w:pPr>
          </w:p>
          <w:p w:rsidR="00F52108" w:rsidRPr="00742440" w:rsidRDefault="00F52108" w:rsidP="00F52108">
            <w:pPr>
              <w:jc w:val="both"/>
              <w:rPr>
                <w:rFonts w:ascii="Times New Roman" w:hAnsi="Times New Roman" w:cs="Times New Roman"/>
                <w:sz w:val="22"/>
                <w:szCs w:val="22"/>
              </w:rPr>
            </w:pPr>
          </w:p>
          <w:p w:rsidR="00F52108" w:rsidRPr="00742440" w:rsidRDefault="00F52108" w:rsidP="00F52108">
            <w:pPr>
              <w:jc w:val="both"/>
              <w:rPr>
                <w:rFonts w:ascii="Times New Roman" w:hAnsi="Times New Roman" w:cs="Times New Roman"/>
                <w:sz w:val="22"/>
                <w:szCs w:val="22"/>
              </w:rPr>
            </w:pPr>
          </w:p>
          <w:p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 This form requires sealing by the Court and the signature of the Registrar.</w:t>
            </w:r>
          </w:p>
          <w:p w:rsidR="00F52108" w:rsidRDefault="00F52108" w:rsidP="00F52108">
            <w:pPr>
              <w:jc w:val="both"/>
              <w:rPr>
                <w:rFonts w:ascii="Times New Roman" w:hAnsi="Times New Roman" w:cs="Times New Roman"/>
              </w:rPr>
            </w:pPr>
            <w:r w:rsidRPr="00742440">
              <w:rPr>
                <w:rFonts w:ascii="Times New Roman" w:hAnsi="Times New Roman" w:cs="Times New Roman"/>
                <w:sz w:val="22"/>
                <w:szCs w:val="22"/>
              </w:rPr>
              <w:t>*Delete as appropriate</w:t>
            </w:r>
          </w:p>
          <w:p w:rsidR="00F52108" w:rsidRDefault="00F52108" w:rsidP="00F52108">
            <w:pPr>
              <w:jc w:val="center"/>
              <w:rPr>
                <w:rFonts w:ascii="Times New Roman" w:hAnsi="Times New Roman" w:cs="Times New Roman"/>
              </w:rPr>
            </w:pPr>
            <w:r w:rsidRPr="001C4C78">
              <w:rPr>
                <w:rFonts w:ascii="Times New Roman" w:hAnsi="Times New Roman" w:cs="Times New Roman"/>
              </w:rPr>
              <w:br w:type="page"/>
            </w:r>
            <w:bookmarkStart w:id="2" w:name="Form643"/>
            <w:bookmarkEnd w:id="2"/>
          </w:p>
          <w:p w:rsidR="00F52108" w:rsidRDefault="00F52108" w:rsidP="00F52108">
            <w:pPr>
              <w:jc w:val="center"/>
              <w:rPr>
                <w:rFonts w:ascii="Times New Roman" w:hAnsi="Times New Roman" w:cs="Times New Roman"/>
              </w:rPr>
            </w:pPr>
          </w:p>
          <w:p w:rsidR="00ED0FE9" w:rsidRDefault="00ED0FE9" w:rsidP="00F52108">
            <w:pPr>
              <w:jc w:val="center"/>
              <w:rPr>
                <w:rFonts w:ascii="Times New Roman" w:hAnsi="Times New Roman" w:cs="Times New Roman"/>
              </w:rPr>
            </w:pPr>
          </w:p>
          <w:p w:rsidR="00ED0FE9" w:rsidRDefault="00ED0FE9" w:rsidP="00F52108">
            <w:pPr>
              <w:jc w:val="center"/>
              <w:rPr>
                <w:rFonts w:ascii="Times New Roman" w:hAnsi="Times New Roman" w:cs="Times New Roman"/>
              </w:rPr>
            </w:pPr>
          </w:p>
          <w:p w:rsidR="00ED0FE9" w:rsidRDefault="00ED0FE9" w:rsidP="00F52108">
            <w:pPr>
              <w:jc w:val="center"/>
              <w:rPr>
                <w:rFonts w:ascii="Times New Roman" w:hAnsi="Times New Roman" w:cs="Times New Roman"/>
              </w:rPr>
            </w:pPr>
          </w:p>
          <w:p w:rsidR="00ED0FE9" w:rsidRDefault="00ED0FE9" w:rsidP="00F52108">
            <w:pPr>
              <w:jc w:val="center"/>
              <w:rPr>
                <w:rFonts w:ascii="Times New Roman" w:hAnsi="Times New Roman" w:cs="Times New Roman"/>
              </w:rPr>
            </w:pPr>
          </w:p>
          <w:p w:rsidR="00ED0FE9" w:rsidRDefault="00ED0FE9" w:rsidP="00F52108">
            <w:pPr>
              <w:jc w:val="center"/>
              <w:rPr>
                <w:rFonts w:ascii="Times New Roman" w:hAnsi="Times New Roman" w:cs="Times New Roman"/>
              </w:rPr>
            </w:pPr>
          </w:p>
          <w:p w:rsidR="00ED0FE9" w:rsidRDefault="00ED0FE9" w:rsidP="00F52108">
            <w:pPr>
              <w:jc w:val="center"/>
              <w:rPr>
                <w:rFonts w:ascii="Times New Roman" w:hAnsi="Times New Roman" w:cs="Times New Roman"/>
              </w:rPr>
            </w:pPr>
          </w:p>
          <w:p w:rsidR="00ED0FE9" w:rsidRDefault="00ED0FE9" w:rsidP="00F52108">
            <w:pPr>
              <w:jc w:val="center"/>
              <w:rPr>
                <w:rFonts w:ascii="Times New Roman" w:hAnsi="Times New Roman" w:cs="Times New Roman"/>
              </w:rPr>
            </w:pPr>
          </w:p>
          <w:p w:rsidR="003D47BB" w:rsidRDefault="003D47BB" w:rsidP="00F52108">
            <w:pPr>
              <w:jc w:val="center"/>
              <w:rPr>
                <w:rFonts w:ascii="Times New Roman" w:hAnsi="Times New Roman" w:cs="Times New Roman"/>
                <w:sz w:val="22"/>
                <w:szCs w:val="22"/>
              </w:rPr>
            </w:pPr>
          </w:p>
          <w:p w:rsidR="003D47BB" w:rsidRDefault="003D47BB" w:rsidP="00F52108">
            <w:pPr>
              <w:jc w:val="center"/>
              <w:rPr>
                <w:rFonts w:ascii="Times New Roman" w:hAnsi="Times New Roman" w:cs="Times New Roman"/>
                <w:sz w:val="22"/>
                <w:szCs w:val="22"/>
              </w:rPr>
            </w:pPr>
          </w:p>
          <w:p w:rsidR="003D47BB" w:rsidRDefault="003D47BB" w:rsidP="00F52108">
            <w:pPr>
              <w:jc w:val="center"/>
              <w:rPr>
                <w:rFonts w:ascii="Times New Roman" w:hAnsi="Times New Roman" w:cs="Times New Roman"/>
                <w:sz w:val="22"/>
                <w:szCs w:val="22"/>
              </w:rPr>
            </w:pPr>
          </w:p>
          <w:p w:rsidR="003D47BB" w:rsidRDefault="003D47BB" w:rsidP="00F52108">
            <w:pPr>
              <w:jc w:val="center"/>
              <w:rPr>
                <w:rFonts w:ascii="Times New Roman" w:hAnsi="Times New Roman" w:cs="Times New Roman"/>
                <w:sz w:val="22"/>
                <w:szCs w:val="22"/>
              </w:rPr>
            </w:pPr>
          </w:p>
          <w:p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FORM 64-3</w:t>
            </w:r>
          </w:p>
          <w:p w:rsidR="00F52108" w:rsidRPr="00326DFE" w:rsidRDefault="00F52108" w:rsidP="00F52108">
            <w:pPr>
              <w:rPr>
                <w:rFonts w:ascii="Times New Roman" w:hAnsi="Times New Roman" w:cs="Times New Roman"/>
                <w:sz w:val="18"/>
                <w:szCs w:val="18"/>
              </w:rPr>
            </w:pPr>
            <w:r w:rsidRPr="00326DFE">
              <w:rPr>
                <w:rFonts w:ascii="Times New Roman" w:hAnsi="Times New Roman" w:cs="Times New Roman"/>
                <w:sz w:val="18"/>
                <w:szCs w:val="18"/>
              </w:rPr>
              <w:t>R. 286C</w:t>
            </w:r>
          </w:p>
          <w:p w:rsidR="00F52108" w:rsidRPr="00742440" w:rsidRDefault="00F52108" w:rsidP="00F52108">
            <w:pPr>
              <w:jc w:val="center"/>
              <w:rPr>
                <w:rFonts w:ascii="Times New Roman" w:hAnsi="Times New Roman" w:cs="Times New Roman"/>
                <w:sz w:val="22"/>
                <w:szCs w:val="22"/>
              </w:rPr>
            </w:pPr>
            <w:r w:rsidRPr="00B0026C">
              <w:rPr>
                <w:rFonts w:ascii="Times New Roman" w:hAnsi="Times New Roman" w:cs="Times New Roman"/>
              </w:rPr>
              <w:t>(</w:t>
            </w:r>
            <w:r w:rsidRPr="00742440">
              <w:rPr>
                <w:rFonts w:ascii="Times New Roman" w:hAnsi="Times New Roman" w:cs="Times New Roman"/>
                <w:sz w:val="22"/>
                <w:szCs w:val="22"/>
              </w:rPr>
              <w:t>GENERAL CIVIL RESTRAINT ORDER)</w:t>
            </w:r>
          </w:p>
          <w:p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 xml:space="preserve">IN THE FAMILY JUSTICE COURTS OF THE REPUBLIC OF </w:t>
            </w:r>
          </w:p>
          <w:p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SINGAPORE</w:t>
            </w:r>
          </w:p>
          <w:p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 xml:space="preserve">Case No. </w:t>
            </w:r>
            <w:r w:rsidRPr="00742440">
              <w:rPr>
                <w:rFonts w:ascii="Times New Roman" w:hAnsi="Times New Roman" w:cs="Times New Roman"/>
                <w:sz w:val="22"/>
                <w:szCs w:val="22"/>
              </w:rPr>
              <w:tab/>
            </w:r>
          </w:p>
          <w:p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Date of Order:</w:t>
            </w:r>
          </w:p>
          <w:p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Made By:</w:t>
            </w:r>
          </w:p>
          <w:p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Between</w:t>
            </w:r>
          </w:p>
          <w:tbl>
            <w:tblPr>
              <w:tblW w:w="7120" w:type="dxa"/>
              <w:jc w:val="center"/>
              <w:tblLook w:val="04A0" w:firstRow="1" w:lastRow="0" w:firstColumn="1" w:lastColumn="0" w:noHBand="0" w:noVBand="1"/>
            </w:tblPr>
            <w:tblGrid>
              <w:gridCol w:w="7120"/>
            </w:tblGrid>
            <w:tr w:rsidR="00F52108" w:rsidRPr="00742440" w:rsidTr="00F52108">
              <w:trPr>
                <w:cantSplit/>
                <w:jc w:val="center"/>
              </w:trPr>
              <w:tc>
                <w:tcPr>
                  <w:tcW w:w="7120" w:type="dxa"/>
                </w:tcPr>
                <w:p w:rsidR="00F52108" w:rsidRPr="00742440" w:rsidRDefault="00F52108" w:rsidP="00F52108">
                  <w:pPr>
                    <w:spacing w:before="60" w:after="60" w:line="240" w:lineRule="auto"/>
                    <w:jc w:val="right"/>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GUID=4c938f20-bd96-447b-8b98-ccb6e0a0b2ba </w:instrText>
                  </w:r>
                  <w:r w:rsidRPr="00742440">
                    <w:rPr>
                      <w:rFonts w:ascii="Times New Roman" w:hAnsi="Times New Roman" w:cs="Times New Roman"/>
                      <w:sz w:val="22"/>
                      <w:szCs w:val="22"/>
                      <w:lang w:val="en-GB" w:eastAsia="en-US"/>
                    </w:rPr>
                    <w:fldChar w:fldCharType="end"/>
                  </w:r>
                  <w:r w:rsidRPr="00742440">
                    <w:rPr>
                      <w:rFonts w:ascii="Times New Roman" w:hAnsi="Times New Roman" w:cs="Times New Roman"/>
                      <w:sz w:val="22"/>
                      <w:szCs w:val="22"/>
                      <w:lang w:val="en-GB" w:eastAsia="en-US"/>
                    </w:rPr>
                    <w:t>     </w:t>
                  </w:r>
                  <w:r w:rsidRPr="00742440">
                    <w:rPr>
                      <w:rFonts w:ascii="Times New Roman" w:hAnsi="Times New Roman" w:cs="Times New Roman"/>
                      <w:i/>
                      <w:sz w:val="22"/>
                      <w:szCs w:val="22"/>
                      <w:lang w:val="en-GB" w:eastAsia="en-US"/>
                    </w:rPr>
                    <w:t>Plaintiff/Appellant*</w:t>
                  </w:r>
                </w:p>
              </w:tc>
            </w:tr>
            <w:tr w:rsidR="00F52108" w:rsidRPr="00742440" w:rsidTr="00F52108">
              <w:trPr>
                <w:cantSplit/>
                <w:jc w:val="center"/>
              </w:trPr>
              <w:tc>
                <w:tcPr>
                  <w:tcW w:w="7120" w:type="dxa"/>
                </w:tcPr>
                <w:p w:rsidR="00F52108" w:rsidRPr="00742440" w:rsidRDefault="00F52108" w:rsidP="00F52108">
                  <w:pPr>
                    <w:spacing w:before="60" w:after="60" w:line="240" w:lineRule="auto"/>
                    <w:jc w:val="center"/>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GUID=02314eda-eeaa-48cd-8cc1-2e538de57773 </w:instrText>
                  </w:r>
                  <w:r w:rsidRPr="00742440">
                    <w:rPr>
                      <w:rFonts w:ascii="Times New Roman" w:hAnsi="Times New Roman" w:cs="Times New Roman"/>
                      <w:sz w:val="22"/>
                      <w:szCs w:val="22"/>
                      <w:lang w:val="en-GB" w:eastAsia="en-US"/>
                    </w:rPr>
                    <w:fldChar w:fldCharType="end"/>
                  </w:r>
                  <w:r w:rsidRPr="00742440">
                    <w:rPr>
                      <w:rFonts w:ascii="Times New Roman" w:hAnsi="Times New Roman" w:cs="Times New Roman"/>
                      <w:sz w:val="22"/>
                      <w:szCs w:val="22"/>
                      <w:lang w:val="en-GB" w:eastAsia="en-US"/>
                    </w:rPr>
                    <w:t>And</w:t>
                  </w:r>
                </w:p>
              </w:tc>
            </w:tr>
            <w:tr w:rsidR="00F52108" w:rsidRPr="00742440" w:rsidTr="00F52108">
              <w:trPr>
                <w:cantSplit/>
                <w:jc w:val="center"/>
              </w:trPr>
              <w:tc>
                <w:tcPr>
                  <w:tcW w:w="7120" w:type="dxa"/>
                </w:tcPr>
                <w:p w:rsidR="00F52108" w:rsidRPr="00742440" w:rsidRDefault="00F52108" w:rsidP="00F52108">
                  <w:pPr>
                    <w:spacing w:before="60" w:after="60" w:line="240" w:lineRule="auto"/>
                    <w:jc w:val="right"/>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GUID=7997e846-6396-4293-8681-5dd094de165f </w:instrText>
                  </w:r>
                  <w:r w:rsidRPr="00742440">
                    <w:rPr>
                      <w:rFonts w:ascii="Times New Roman" w:hAnsi="Times New Roman" w:cs="Times New Roman"/>
                      <w:sz w:val="22"/>
                      <w:szCs w:val="22"/>
                      <w:lang w:val="en-GB" w:eastAsia="en-US"/>
                    </w:rPr>
                    <w:fldChar w:fldCharType="end"/>
                  </w:r>
                  <w:r w:rsidRPr="00742440">
                    <w:rPr>
                      <w:rFonts w:ascii="Times New Roman" w:hAnsi="Times New Roman" w:cs="Times New Roman"/>
                      <w:sz w:val="22"/>
                      <w:szCs w:val="22"/>
                      <w:lang w:val="en-GB" w:eastAsia="en-US"/>
                    </w:rPr>
                    <w:t>    </w:t>
                  </w:r>
                  <w:r w:rsidRPr="00742440">
                    <w:rPr>
                      <w:rFonts w:ascii="Times New Roman" w:hAnsi="Times New Roman" w:cs="Times New Roman"/>
                      <w:i/>
                      <w:sz w:val="22"/>
                      <w:szCs w:val="22"/>
                      <w:lang w:val="en-GB" w:eastAsia="en-US"/>
                    </w:rPr>
                    <w:t>Defendant/Respondent*</w:t>
                  </w:r>
                </w:p>
              </w:tc>
            </w:tr>
            <w:tr w:rsidR="00F52108" w:rsidRPr="00742440" w:rsidTr="00F52108">
              <w:trPr>
                <w:cantSplit/>
                <w:jc w:val="center"/>
              </w:trPr>
              <w:tc>
                <w:tcPr>
                  <w:tcW w:w="7120" w:type="dxa"/>
                </w:tcPr>
                <w:p w:rsidR="00F52108" w:rsidRPr="00742440" w:rsidRDefault="00F52108" w:rsidP="00F52108">
                  <w:pPr>
                    <w:spacing w:before="60" w:after="60" w:line="240" w:lineRule="auto"/>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GUID=77778f03-36e3-498e-9e9a-98c583d001bf </w:instrText>
                  </w:r>
                  <w:r w:rsidRPr="00742440">
                    <w:rPr>
                      <w:rFonts w:ascii="Times New Roman" w:hAnsi="Times New Roman" w:cs="Times New Roman"/>
                      <w:sz w:val="22"/>
                      <w:szCs w:val="22"/>
                      <w:lang w:val="en-GB" w:eastAsia="en-US"/>
                    </w:rPr>
                    <w:fldChar w:fldCharType="end"/>
                  </w:r>
                </w:p>
              </w:tc>
            </w:tr>
          </w:tbl>
          <w:p w:rsidR="00F52108" w:rsidRPr="00742440" w:rsidRDefault="00F52108" w:rsidP="00F52108">
            <w:pPr>
              <w:tabs>
                <w:tab w:val="left" w:pos="7088"/>
              </w:tabs>
              <w:rPr>
                <w:rFonts w:ascii="Times New Roman" w:hAnsi="Times New Roman" w:cs="Times New Roman"/>
                <w:b/>
                <w:sz w:val="22"/>
                <w:szCs w:val="22"/>
              </w:rPr>
            </w:pPr>
            <w:r w:rsidRPr="00742440">
              <w:rPr>
                <w:rFonts w:ascii="Times New Roman" w:hAnsi="Times New Roman" w:cs="Times New Roman"/>
                <w:b/>
                <w:sz w:val="22"/>
                <w:szCs w:val="22"/>
              </w:rPr>
              <w:t>Nature of Hearing in Open Court</w:t>
            </w:r>
          </w:p>
          <w:p w:rsidR="00F52108" w:rsidRPr="00742440" w:rsidRDefault="00F52108" w:rsidP="00F52108">
            <w:pPr>
              <w:tabs>
                <w:tab w:val="left" w:pos="7088"/>
              </w:tabs>
              <w:rPr>
                <w:rFonts w:ascii="Times New Roman" w:hAnsi="Times New Roman" w:cs="Times New Roman"/>
                <w:b/>
                <w:sz w:val="22"/>
                <w:szCs w:val="22"/>
              </w:rPr>
            </w:pPr>
          </w:p>
          <w:p w:rsidR="00F52108" w:rsidRPr="00742440" w:rsidRDefault="00F52108" w:rsidP="00F52108">
            <w:pPr>
              <w:tabs>
                <w:tab w:val="left" w:pos="7088"/>
              </w:tabs>
              <w:rPr>
                <w:rFonts w:ascii="Times New Roman" w:hAnsi="Times New Roman" w:cs="Times New Roman"/>
                <w:b/>
                <w:sz w:val="22"/>
                <w:szCs w:val="22"/>
              </w:rPr>
            </w:pPr>
            <w:r w:rsidRPr="00742440">
              <w:rPr>
                <w:rFonts w:ascii="Times New Roman" w:hAnsi="Times New Roman" w:cs="Times New Roman"/>
                <w:b/>
                <w:sz w:val="22"/>
                <w:szCs w:val="22"/>
              </w:rPr>
              <w:t>Parties Present at the Hearing</w:t>
            </w:r>
          </w:p>
          <w:p w:rsidR="00F52108" w:rsidRPr="00742440" w:rsidRDefault="00F52108" w:rsidP="00F52108">
            <w:pPr>
              <w:tabs>
                <w:tab w:val="left" w:pos="7088"/>
              </w:tabs>
              <w:rPr>
                <w:rFonts w:ascii="Times New Roman" w:hAnsi="Times New Roman" w:cs="Times New Roman"/>
                <w:b/>
                <w:sz w:val="22"/>
                <w:szCs w:val="22"/>
              </w:rPr>
            </w:pPr>
          </w:p>
          <w:p w:rsidR="00F52108" w:rsidRPr="00742440" w:rsidRDefault="00F52108" w:rsidP="00F52108">
            <w:pPr>
              <w:tabs>
                <w:tab w:val="left" w:pos="7088"/>
              </w:tabs>
              <w:rPr>
                <w:rFonts w:ascii="Times New Roman" w:hAnsi="Times New Roman" w:cs="Times New Roman"/>
                <w:b/>
                <w:sz w:val="22"/>
                <w:szCs w:val="22"/>
              </w:rPr>
            </w:pPr>
            <w:r w:rsidRPr="00742440">
              <w:rPr>
                <w:rFonts w:ascii="Times New Roman" w:hAnsi="Times New Roman" w:cs="Times New Roman"/>
                <w:b/>
                <w:sz w:val="22"/>
                <w:szCs w:val="22"/>
              </w:rPr>
              <w:t>Orders Made:</w:t>
            </w:r>
          </w:p>
          <w:p w:rsidR="00F52108" w:rsidRPr="00742440" w:rsidRDefault="00F52108" w:rsidP="00F52108">
            <w:pPr>
              <w:pStyle w:val="ListParagraph"/>
              <w:numPr>
                <w:ilvl w:val="0"/>
                <w:numId w:val="224"/>
              </w:numPr>
              <w:tabs>
                <w:tab w:val="left" w:pos="7088"/>
              </w:tabs>
              <w:spacing w:after="160" w:line="259" w:lineRule="auto"/>
              <w:ind w:hanging="720"/>
              <w:contextualSpacing/>
              <w:jc w:val="both"/>
              <w:rPr>
                <w:sz w:val="22"/>
                <w:szCs w:val="22"/>
              </w:rPr>
            </w:pPr>
            <w:r w:rsidRPr="00742440">
              <w:rPr>
                <w:sz w:val="22"/>
                <w:szCs w:val="22"/>
              </w:rPr>
              <w:t>The (party) is restrained from commencing any action or making any application, in (specify the court), without the leave of the Court.</w:t>
            </w:r>
          </w:p>
          <w:p w:rsidR="00F52108" w:rsidRPr="00742440" w:rsidRDefault="00F52108" w:rsidP="00F52108">
            <w:pPr>
              <w:pStyle w:val="ListParagraph"/>
              <w:numPr>
                <w:ilvl w:val="0"/>
                <w:numId w:val="224"/>
              </w:numPr>
              <w:tabs>
                <w:tab w:val="left" w:pos="7088"/>
              </w:tabs>
              <w:spacing w:after="160" w:line="259" w:lineRule="auto"/>
              <w:ind w:hanging="720"/>
              <w:contextualSpacing/>
              <w:jc w:val="both"/>
              <w:rPr>
                <w:sz w:val="22"/>
                <w:szCs w:val="22"/>
              </w:rPr>
            </w:pPr>
            <w:r w:rsidRPr="00742440">
              <w:rPr>
                <w:sz w:val="22"/>
                <w:szCs w:val="22"/>
              </w:rPr>
              <w:t>The (party) may apply to amend, vary or discharge this order, only if the (party) has the leave of the Court to make the application.</w:t>
            </w:r>
          </w:p>
          <w:p w:rsidR="00F52108" w:rsidRPr="00742440" w:rsidRDefault="00F52108" w:rsidP="00F52108">
            <w:pPr>
              <w:pStyle w:val="ListParagraph"/>
              <w:numPr>
                <w:ilvl w:val="0"/>
                <w:numId w:val="224"/>
              </w:numPr>
              <w:tabs>
                <w:tab w:val="left" w:pos="7088"/>
              </w:tabs>
              <w:spacing w:after="160" w:line="259" w:lineRule="auto"/>
              <w:ind w:hanging="720"/>
              <w:contextualSpacing/>
              <w:jc w:val="both"/>
              <w:rPr>
                <w:sz w:val="22"/>
                <w:szCs w:val="22"/>
              </w:rPr>
            </w:pPr>
            <w:r w:rsidRPr="00742440">
              <w:rPr>
                <w:sz w:val="22"/>
                <w:szCs w:val="22"/>
              </w:rPr>
              <w:t>This order remains in force until (date).</w:t>
            </w:r>
          </w:p>
          <w:p w:rsidR="00F52108" w:rsidRPr="00742440" w:rsidRDefault="00F52108" w:rsidP="00F52108">
            <w:pPr>
              <w:pStyle w:val="ListParagraph"/>
              <w:numPr>
                <w:ilvl w:val="0"/>
                <w:numId w:val="224"/>
              </w:numPr>
              <w:tabs>
                <w:tab w:val="left" w:pos="7088"/>
              </w:tabs>
              <w:spacing w:after="160" w:line="259" w:lineRule="auto"/>
              <w:ind w:hanging="720"/>
              <w:contextualSpacing/>
              <w:jc w:val="both"/>
              <w:rPr>
                <w:sz w:val="22"/>
                <w:szCs w:val="22"/>
              </w:rPr>
            </w:pPr>
            <w:r w:rsidRPr="00742440">
              <w:rPr>
                <w:sz w:val="22"/>
                <w:szCs w:val="22"/>
              </w:rPr>
              <w:t>(state the order on costs or any other orders made by the Court).</w:t>
            </w:r>
          </w:p>
          <w:p w:rsidR="00F52108" w:rsidRPr="00742440" w:rsidRDefault="00F52108" w:rsidP="00F52108">
            <w:pPr>
              <w:tabs>
                <w:tab w:val="left" w:pos="7088"/>
              </w:tabs>
              <w:jc w:val="both"/>
              <w:rPr>
                <w:rFonts w:ascii="Times New Roman" w:hAnsi="Times New Roman" w:cs="Times New Roman"/>
                <w:sz w:val="22"/>
                <w:szCs w:val="22"/>
              </w:rPr>
            </w:pPr>
          </w:p>
          <w:p w:rsidR="00F52108" w:rsidRPr="00742440" w:rsidRDefault="00F52108" w:rsidP="00F52108">
            <w:pPr>
              <w:tabs>
                <w:tab w:val="left" w:pos="7088"/>
              </w:tabs>
              <w:jc w:val="both"/>
              <w:rPr>
                <w:rFonts w:ascii="Times New Roman" w:hAnsi="Times New Roman" w:cs="Times New Roman"/>
                <w:b/>
                <w:sz w:val="22"/>
                <w:szCs w:val="22"/>
              </w:rPr>
            </w:pPr>
            <w:r w:rsidRPr="00742440">
              <w:rPr>
                <w:rFonts w:ascii="Times New Roman" w:hAnsi="Times New Roman" w:cs="Times New Roman"/>
                <w:b/>
                <w:sz w:val="22"/>
                <w:szCs w:val="22"/>
              </w:rPr>
              <w:t>Important Message:</w:t>
            </w:r>
          </w:p>
          <w:p w:rsidR="00F52108" w:rsidRDefault="00F52108" w:rsidP="005234F1">
            <w:pPr>
              <w:spacing w:before="0" w:after="0" w:line="240" w:lineRule="auto"/>
              <w:ind w:left="851" w:hanging="851"/>
              <w:jc w:val="both"/>
              <w:rPr>
                <w:rFonts w:ascii="Times New Roman" w:hAnsi="Times New Roman" w:cs="Times New Roman"/>
                <w:sz w:val="22"/>
                <w:szCs w:val="22"/>
              </w:rPr>
            </w:pPr>
            <w:r w:rsidRPr="00742440">
              <w:rPr>
                <w:rFonts w:ascii="Times New Roman" w:hAnsi="Times New Roman" w:cs="Times New Roman"/>
                <w:sz w:val="22"/>
                <w:szCs w:val="22"/>
              </w:rPr>
              <w:t>1.</w:t>
            </w:r>
            <w:r w:rsidRPr="00742440">
              <w:rPr>
                <w:rFonts w:ascii="Times New Roman" w:hAnsi="Times New Roman" w:cs="Times New Roman"/>
                <w:sz w:val="22"/>
                <w:szCs w:val="22"/>
              </w:rPr>
              <w:tab/>
              <w:t>You must obey the directions contained in this order. If you disobey any direction contained in this order, you will be guilty of contempt of court and may be sent to prison or fined.</w:t>
            </w:r>
          </w:p>
          <w:p w:rsidR="00471B88" w:rsidRPr="00742440" w:rsidRDefault="00471B88" w:rsidP="005234F1">
            <w:pPr>
              <w:spacing w:before="0" w:after="0" w:line="240" w:lineRule="auto"/>
              <w:ind w:left="851" w:hanging="851"/>
              <w:jc w:val="both"/>
              <w:rPr>
                <w:rFonts w:ascii="Times New Roman" w:hAnsi="Times New Roman" w:cs="Times New Roman"/>
                <w:sz w:val="22"/>
                <w:szCs w:val="22"/>
              </w:rPr>
            </w:pPr>
          </w:p>
          <w:p w:rsidR="000B4424" w:rsidRPr="00742440" w:rsidRDefault="00F52108" w:rsidP="005234F1">
            <w:pPr>
              <w:spacing w:before="0" w:after="0" w:line="240" w:lineRule="auto"/>
              <w:ind w:left="851" w:hanging="851"/>
              <w:jc w:val="both"/>
              <w:rPr>
                <w:rFonts w:ascii="Times New Roman" w:hAnsi="Times New Roman" w:cs="Times New Roman"/>
                <w:sz w:val="22"/>
                <w:szCs w:val="22"/>
              </w:rPr>
            </w:pPr>
            <w:r w:rsidRPr="00742440">
              <w:rPr>
                <w:rFonts w:ascii="Times New Roman" w:hAnsi="Times New Roman" w:cs="Times New Roman"/>
                <w:sz w:val="22"/>
                <w:szCs w:val="22"/>
              </w:rPr>
              <w:t xml:space="preserve">2. </w:t>
            </w:r>
            <w:r w:rsidRPr="00742440">
              <w:rPr>
                <w:rFonts w:ascii="Times New Roman" w:hAnsi="Times New Roman" w:cs="Times New Roman"/>
                <w:sz w:val="22"/>
                <w:szCs w:val="22"/>
              </w:rPr>
              <w:tab/>
              <w:t xml:space="preserve">If you apply for leave to commence an action or make an application in a court specified in this order, you must serve the application for leave, and the supporting affidavit, on every intended defendant to the action or every intended respondent to the application (as the case </w:t>
            </w:r>
            <w:r w:rsidRPr="00742440">
              <w:rPr>
                <w:rFonts w:ascii="Times New Roman" w:hAnsi="Times New Roman" w:cs="Times New Roman"/>
                <w:sz w:val="22"/>
                <w:szCs w:val="22"/>
              </w:rPr>
              <w:lastRenderedPageBreak/>
              <w:t>may be) and, if this order was made on the application of the Attorney-General, on the Attorney-General.</w:t>
            </w:r>
          </w:p>
          <w:p w:rsidR="00F52108" w:rsidRPr="00742440" w:rsidRDefault="00F52108" w:rsidP="005234F1">
            <w:pPr>
              <w:spacing w:before="0" w:after="0" w:line="240" w:lineRule="auto"/>
              <w:ind w:left="851" w:hanging="851"/>
              <w:jc w:val="both"/>
              <w:rPr>
                <w:rFonts w:ascii="Times New Roman" w:hAnsi="Times New Roman" w:cs="Times New Roman"/>
                <w:sz w:val="22"/>
                <w:szCs w:val="22"/>
              </w:rPr>
            </w:pPr>
          </w:p>
          <w:p w:rsidR="00F52108" w:rsidRPr="00742440" w:rsidRDefault="00F52108" w:rsidP="005234F1">
            <w:pPr>
              <w:spacing w:before="0" w:after="0" w:line="240" w:lineRule="auto"/>
              <w:ind w:left="851" w:hanging="851"/>
              <w:jc w:val="both"/>
              <w:rPr>
                <w:rFonts w:ascii="Times New Roman" w:hAnsi="Times New Roman" w:cs="Times New Roman"/>
                <w:sz w:val="22"/>
                <w:szCs w:val="22"/>
              </w:rPr>
            </w:pPr>
            <w:r w:rsidRPr="00742440">
              <w:rPr>
                <w:rFonts w:ascii="Times New Roman" w:hAnsi="Times New Roman" w:cs="Times New Roman"/>
                <w:sz w:val="22"/>
                <w:szCs w:val="22"/>
              </w:rPr>
              <w:t>3.</w:t>
            </w:r>
            <w:r w:rsidRPr="00742440">
              <w:rPr>
                <w:rFonts w:ascii="Times New Roman" w:hAnsi="Times New Roman" w:cs="Times New Roman"/>
                <w:sz w:val="22"/>
                <w:szCs w:val="22"/>
              </w:rPr>
              <w:tab/>
              <w:t>If you apply for leave to make an application to amend, vary or discharge this order, you must serve the application for leave, and the supporting affidavit, on every party to the application pursuant to which this order was made.</w:t>
            </w:r>
          </w:p>
          <w:p w:rsidR="000B4424" w:rsidRPr="00742440" w:rsidRDefault="000B4424" w:rsidP="005234F1">
            <w:pPr>
              <w:spacing w:before="0" w:after="0" w:line="240" w:lineRule="auto"/>
              <w:ind w:left="851" w:hanging="851"/>
              <w:jc w:val="both"/>
              <w:rPr>
                <w:rFonts w:ascii="Times New Roman" w:hAnsi="Times New Roman" w:cs="Times New Roman"/>
                <w:sz w:val="22"/>
                <w:szCs w:val="22"/>
              </w:rPr>
            </w:pPr>
          </w:p>
          <w:p w:rsidR="000B4424" w:rsidRPr="00742440" w:rsidRDefault="00F52108" w:rsidP="005234F1">
            <w:pPr>
              <w:spacing w:before="0" w:after="0" w:line="240" w:lineRule="auto"/>
              <w:ind w:left="851" w:hanging="851"/>
              <w:jc w:val="both"/>
              <w:rPr>
                <w:rFonts w:ascii="Times New Roman" w:hAnsi="Times New Roman" w:cs="Times New Roman"/>
                <w:sz w:val="22"/>
                <w:szCs w:val="22"/>
              </w:rPr>
            </w:pPr>
            <w:r w:rsidRPr="00742440">
              <w:rPr>
                <w:rFonts w:ascii="Times New Roman" w:hAnsi="Times New Roman" w:cs="Times New Roman"/>
                <w:sz w:val="22"/>
                <w:szCs w:val="22"/>
              </w:rPr>
              <w:t xml:space="preserve">4. </w:t>
            </w:r>
            <w:r w:rsidRPr="00742440">
              <w:rPr>
                <w:rFonts w:ascii="Times New Roman" w:hAnsi="Times New Roman" w:cs="Times New Roman"/>
                <w:sz w:val="22"/>
                <w:szCs w:val="22"/>
              </w:rPr>
              <w:tab/>
              <w:t>If you attempt to commence an action or make an application in a court specified in this order, or attempt to make an application to amend, vary or discharge this order, without first obtaining the leave of the Court, your action or application will be treated as struck out or dismissed (as the case may be) without the Court having to make any further order, and without the need for any other party to be heard on the merits of your application.</w:t>
            </w:r>
          </w:p>
          <w:p w:rsidR="00F52108" w:rsidRPr="00742440" w:rsidRDefault="00F52108" w:rsidP="000B4424">
            <w:pPr>
              <w:spacing w:before="0" w:after="0" w:line="240" w:lineRule="auto"/>
              <w:jc w:val="both"/>
              <w:rPr>
                <w:rFonts w:ascii="Times New Roman" w:hAnsi="Times New Roman" w:cs="Times New Roman"/>
                <w:sz w:val="22"/>
                <w:szCs w:val="22"/>
              </w:rPr>
            </w:pPr>
          </w:p>
          <w:p w:rsidR="00F52108" w:rsidRPr="00742440" w:rsidRDefault="00F52108" w:rsidP="005234F1">
            <w:pPr>
              <w:spacing w:before="0" w:after="0" w:line="240" w:lineRule="auto"/>
              <w:ind w:left="851" w:hanging="851"/>
              <w:jc w:val="both"/>
              <w:rPr>
                <w:rFonts w:ascii="Times New Roman" w:hAnsi="Times New Roman" w:cs="Times New Roman"/>
                <w:sz w:val="22"/>
                <w:szCs w:val="22"/>
              </w:rPr>
            </w:pPr>
            <w:r w:rsidRPr="00742440">
              <w:rPr>
                <w:rFonts w:ascii="Times New Roman" w:hAnsi="Times New Roman" w:cs="Times New Roman"/>
                <w:sz w:val="22"/>
                <w:szCs w:val="22"/>
              </w:rPr>
              <w:t>5.</w:t>
            </w:r>
            <w:r w:rsidRPr="00742440">
              <w:rPr>
                <w:rFonts w:ascii="Times New Roman" w:hAnsi="Times New Roman" w:cs="Times New Roman"/>
                <w:sz w:val="22"/>
                <w:szCs w:val="22"/>
              </w:rPr>
              <w:tab/>
              <w:t>If you do not understand anything in this order, you should consult a solicitor as soon as possible.</w:t>
            </w:r>
          </w:p>
          <w:p w:rsidR="00F52108" w:rsidRPr="00742440" w:rsidRDefault="00F52108" w:rsidP="00F52108">
            <w:pPr>
              <w:jc w:val="both"/>
              <w:rPr>
                <w:rFonts w:ascii="Times New Roman" w:hAnsi="Times New Roman" w:cs="Times New Roman"/>
                <w:sz w:val="22"/>
                <w:szCs w:val="22"/>
              </w:rPr>
            </w:pPr>
          </w:p>
          <w:p w:rsidR="00F52108" w:rsidRPr="00742440" w:rsidRDefault="00F52108" w:rsidP="00F52108">
            <w:pPr>
              <w:jc w:val="both"/>
              <w:rPr>
                <w:rFonts w:ascii="Times New Roman" w:hAnsi="Times New Roman" w:cs="Times New Roman"/>
                <w:sz w:val="22"/>
                <w:szCs w:val="22"/>
              </w:rPr>
            </w:pPr>
          </w:p>
          <w:p w:rsidR="00F52108" w:rsidRPr="00742440" w:rsidRDefault="00F52108" w:rsidP="00F52108">
            <w:pPr>
              <w:jc w:val="both"/>
              <w:rPr>
                <w:rFonts w:ascii="Times New Roman" w:hAnsi="Times New Roman" w:cs="Times New Roman"/>
                <w:sz w:val="22"/>
                <w:szCs w:val="22"/>
              </w:rPr>
            </w:pPr>
          </w:p>
          <w:p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 This form requires sealing by the Court and the signature of the Registrar.</w:t>
            </w:r>
          </w:p>
          <w:p w:rsidR="00F52108" w:rsidRDefault="00F52108" w:rsidP="00F52108">
            <w:pPr>
              <w:jc w:val="both"/>
              <w:rPr>
                <w:rFonts w:ascii="Times New Roman" w:hAnsi="Times New Roman" w:cs="Times New Roman"/>
              </w:rPr>
            </w:pPr>
            <w:r w:rsidRPr="00742440">
              <w:rPr>
                <w:rFonts w:ascii="Times New Roman" w:hAnsi="Times New Roman" w:cs="Times New Roman"/>
                <w:sz w:val="22"/>
                <w:szCs w:val="22"/>
              </w:rPr>
              <w:t>*Delete as appropriate</w:t>
            </w:r>
          </w:p>
          <w:p w:rsidR="00F52108" w:rsidRDefault="00F52108" w:rsidP="00F52108">
            <w:pPr>
              <w:jc w:val="center"/>
              <w:rPr>
                <w:rFonts w:ascii="Times New Roman" w:hAnsi="Times New Roman" w:cs="Times New Roman"/>
              </w:rPr>
            </w:pPr>
            <w:r>
              <w:rPr>
                <w:rFonts w:ascii="Times New Roman" w:hAnsi="Times New Roman" w:cs="Times New Roman"/>
              </w:rPr>
              <w:br w:type="page"/>
            </w:r>
            <w:bookmarkStart w:id="3" w:name="Form644"/>
            <w:bookmarkEnd w:id="3"/>
          </w:p>
          <w:p w:rsidR="00F52108" w:rsidRDefault="00F52108" w:rsidP="00F52108">
            <w:pPr>
              <w:jc w:val="center"/>
              <w:rPr>
                <w:rFonts w:ascii="Times New Roman" w:hAnsi="Times New Roman" w:cs="Times New Roman"/>
              </w:rPr>
            </w:pPr>
          </w:p>
          <w:p w:rsidR="00F52108" w:rsidRDefault="00F52108" w:rsidP="00F52108">
            <w:pPr>
              <w:jc w:val="center"/>
              <w:rPr>
                <w:rFonts w:ascii="Times New Roman" w:hAnsi="Times New Roman" w:cs="Times New Roman"/>
              </w:rPr>
            </w:pPr>
          </w:p>
          <w:p w:rsidR="00F52108" w:rsidRDefault="00F52108" w:rsidP="00F52108">
            <w:pPr>
              <w:jc w:val="center"/>
              <w:rPr>
                <w:rFonts w:ascii="Times New Roman" w:hAnsi="Times New Roman" w:cs="Times New Roman"/>
              </w:rPr>
            </w:pPr>
          </w:p>
          <w:p w:rsidR="00F52108" w:rsidRDefault="00F52108" w:rsidP="00F52108">
            <w:pPr>
              <w:jc w:val="center"/>
              <w:rPr>
                <w:rFonts w:ascii="Times New Roman" w:hAnsi="Times New Roman" w:cs="Times New Roman"/>
              </w:rPr>
            </w:pPr>
          </w:p>
          <w:p w:rsidR="00F52108" w:rsidRDefault="00F52108" w:rsidP="00F52108">
            <w:pPr>
              <w:jc w:val="center"/>
              <w:rPr>
                <w:rFonts w:ascii="Times New Roman" w:hAnsi="Times New Roman" w:cs="Times New Roman"/>
              </w:rPr>
            </w:pPr>
          </w:p>
          <w:p w:rsidR="00F52108" w:rsidRDefault="00F52108" w:rsidP="00F52108">
            <w:pPr>
              <w:jc w:val="center"/>
              <w:rPr>
                <w:rFonts w:ascii="Times New Roman" w:hAnsi="Times New Roman" w:cs="Times New Roman"/>
              </w:rPr>
            </w:pPr>
          </w:p>
          <w:p w:rsidR="000B4424" w:rsidRDefault="000B4424" w:rsidP="00F52108">
            <w:pPr>
              <w:jc w:val="center"/>
              <w:rPr>
                <w:rFonts w:ascii="Times New Roman" w:hAnsi="Times New Roman" w:cs="Times New Roman"/>
              </w:rPr>
            </w:pPr>
          </w:p>
          <w:p w:rsidR="000B4424" w:rsidRDefault="000B4424" w:rsidP="00F52108">
            <w:pPr>
              <w:jc w:val="center"/>
              <w:rPr>
                <w:rFonts w:ascii="Times New Roman" w:hAnsi="Times New Roman" w:cs="Times New Roman"/>
              </w:rPr>
            </w:pPr>
          </w:p>
          <w:p w:rsidR="000B4424" w:rsidRDefault="000B4424" w:rsidP="00F52108">
            <w:pPr>
              <w:jc w:val="center"/>
              <w:rPr>
                <w:rFonts w:ascii="Times New Roman" w:hAnsi="Times New Roman" w:cs="Times New Roman"/>
              </w:rPr>
            </w:pPr>
          </w:p>
          <w:p w:rsidR="000B4424" w:rsidRDefault="000B4424" w:rsidP="00F52108">
            <w:pPr>
              <w:jc w:val="center"/>
              <w:rPr>
                <w:rFonts w:ascii="Times New Roman" w:hAnsi="Times New Roman" w:cs="Times New Roman"/>
              </w:rPr>
            </w:pPr>
          </w:p>
          <w:p w:rsidR="003D47BB" w:rsidRDefault="003D47BB" w:rsidP="00F52108">
            <w:pPr>
              <w:jc w:val="center"/>
              <w:rPr>
                <w:rFonts w:ascii="Times New Roman" w:hAnsi="Times New Roman" w:cs="Times New Roman"/>
                <w:sz w:val="22"/>
                <w:szCs w:val="22"/>
              </w:rPr>
            </w:pPr>
          </w:p>
          <w:p w:rsidR="003D47BB" w:rsidRDefault="003D47BB" w:rsidP="00F52108">
            <w:pPr>
              <w:jc w:val="center"/>
              <w:rPr>
                <w:rFonts w:ascii="Times New Roman" w:hAnsi="Times New Roman" w:cs="Times New Roman"/>
                <w:sz w:val="22"/>
                <w:szCs w:val="22"/>
              </w:rPr>
            </w:pPr>
          </w:p>
          <w:p w:rsidR="003D47BB" w:rsidRDefault="003D47BB" w:rsidP="00F52108">
            <w:pPr>
              <w:jc w:val="center"/>
              <w:rPr>
                <w:rFonts w:ascii="Times New Roman" w:hAnsi="Times New Roman" w:cs="Times New Roman"/>
                <w:sz w:val="22"/>
                <w:szCs w:val="22"/>
              </w:rPr>
            </w:pPr>
          </w:p>
          <w:p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FORM 64-4</w:t>
            </w:r>
          </w:p>
          <w:p w:rsidR="00F52108" w:rsidRPr="00326DFE" w:rsidRDefault="00F52108" w:rsidP="00F52108">
            <w:pPr>
              <w:rPr>
                <w:rFonts w:ascii="Times New Roman" w:hAnsi="Times New Roman" w:cs="Times New Roman"/>
                <w:sz w:val="18"/>
                <w:szCs w:val="18"/>
              </w:rPr>
            </w:pPr>
            <w:r w:rsidRPr="00326DFE">
              <w:rPr>
                <w:rFonts w:ascii="Times New Roman" w:hAnsi="Times New Roman" w:cs="Times New Roman"/>
                <w:sz w:val="18"/>
                <w:szCs w:val="18"/>
              </w:rPr>
              <w:t>R. 286H</w:t>
            </w:r>
          </w:p>
          <w:p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(ORDER UNDER SECTION 74(1) OF SUPREME COURT OF JUDICATURE ACT)</w:t>
            </w:r>
          </w:p>
          <w:p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 xml:space="preserve">IN THE FAMILY JUSTICE COURTS OF THE REPUBLIC OF </w:t>
            </w:r>
          </w:p>
          <w:p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SINGAPORE</w:t>
            </w:r>
          </w:p>
          <w:p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 xml:space="preserve">Case No. </w:t>
            </w:r>
            <w:r w:rsidRPr="00742440">
              <w:rPr>
                <w:rFonts w:ascii="Times New Roman" w:hAnsi="Times New Roman" w:cs="Times New Roman"/>
                <w:sz w:val="22"/>
                <w:szCs w:val="22"/>
              </w:rPr>
              <w:tab/>
            </w:r>
          </w:p>
          <w:p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Date of Order:</w:t>
            </w:r>
          </w:p>
          <w:p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Made By:</w:t>
            </w:r>
          </w:p>
          <w:p w:rsidR="00F52108" w:rsidRPr="00742440" w:rsidRDefault="00F52108" w:rsidP="00F52108">
            <w:pPr>
              <w:jc w:val="center"/>
              <w:rPr>
                <w:rFonts w:ascii="Times New Roman" w:hAnsi="Times New Roman" w:cs="Times New Roman"/>
                <w:sz w:val="22"/>
                <w:szCs w:val="22"/>
              </w:rPr>
            </w:pPr>
            <w:r w:rsidRPr="00742440">
              <w:rPr>
                <w:rFonts w:ascii="Times New Roman" w:hAnsi="Times New Roman" w:cs="Times New Roman"/>
                <w:sz w:val="22"/>
                <w:szCs w:val="22"/>
              </w:rPr>
              <w:t>Between</w:t>
            </w:r>
          </w:p>
          <w:tbl>
            <w:tblPr>
              <w:tblW w:w="7120" w:type="dxa"/>
              <w:jc w:val="center"/>
              <w:tblLook w:val="04A0" w:firstRow="1" w:lastRow="0" w:firstColumn="1" w:lastColumn="0" w:noHBand="0" w:noVBand="1"/>
            </w:tblPr>
            <w:tblGrid>
              <w:gridCol w:w="7120"/>
            </w:tblGrid>
            <w:tr w:rsidR="00F52108" w:rsidRPr="00742440" w:rsidTr="00F52108">
              <w:trPr>
                <w:cantSplit/>
                <w:jc w:val="center"/>
              </w:trPr>
              <w:tc>
                <w:tcPr>
                  <w:tcW w:w="7120" w:type="dxa"/>
                </w:tcPr>
                <w:p w:rsidR="00F52108" w:rsidRPr="00742440" w:rsidRDefault="00F52108" w:rsidP="00F52108">
                  <w:pPr>
                    <w:spacing w:before="60" w:after="60" w:line="240" w:lineRule="auto"/>
                    <w:jc w:val="right"/>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GUID=4c938f20-bd96-447b-8b98-ccb6e0a0b2ba </w:instrText>
                  </w:r>
                  <w:r w:rsidRPr="00742440">
                    <w:rPr>
                      <w:rFonts w:ascii="Times New Roman" w:hAnsi="Times New Roman" w:cs="Times New Roman"/>
                      <w:sz w:val="22"/>
                      <w:szCs w:val="22"/>
                      <w:lang w:val="en-GB" w:eastAsia="en-US"/>
                    </w:rPr>
                    <w:fldChar w:fldCharType="end"/>
                  </w:r>
                  <w:r w:rsidRPr="00742440">
                    <w:rPr>
                      <w:rFonts w:ascii="Times New Roman" w:hAnsi="Times New Roman" w:cs="Times New Roman"/>
                      <w:sz w:val="22"/>
                      <w:szCs w:val="22"/>
                      <w:lang w:val="en-GB" w:eastAsia="en-US"/>
                    </w:rPr>
                    <w:t>     </w:t>
                  </w:r>
                  <w:r w:rsidRPr="00742440">
                    <w:rPr>
                      <w:rFonts w:ascii="Times New Roman" w:hAnsi="Times New Roman" w:cs="Times New Roman"/>
                      <w:i/>
                      <w:sz w:val="22"/>
                      <w:szCs w:val="22"/>
                      <w:lang w:val="en-GB" w:eastAsia="en-US"/>
                    </w:rPr>
                    <w:t>Plaintiff/Appellant*</w:t>
                  </w:r>
                </w:p>
              </w:tc>
            </w:tr>
            <w:tr w:rsidR="00F52108" w:rsidRPr="00742440" w:rsidTr="00F52108">
              <w:trPr>
                <w:cantSplit/>
                <w:jc w:val="center"/>
              </w:trPr>
              <w:tc>
                <w:tcPr>
                  <w:tcW w:w="7120" w:type="dxa"/>
                </w:tcPr>
                <w:p w:rsidR="00F52108" w:rsidRPr="00742440" w:rsidRDefault="00F52108" w:rsidP="00F52108">
                  <w:pPr>
                    <w:spacing w:before="60" w:after="60" w:line="240" w:lineRule="auto"/>
                    <w:jc w:val="center"/>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GUID=02314eda-eeaa-48cd-8cc1-2e538de57773 </w:instrText>
                  </w:r>
                  <w:r w:rsidRPr="00742440">
                    <w:rPr>
                      <w:rFonts w:ascii="Times New Roman" w:hAnsi="Times New Roman" w:cs="Times New Roman"/>
                      <w:sz w:val="22"/>
                      <w:szCs w:val="22"/>
                      <w:lang w:val="en-GB" w:eastAsia="en-US"/>
                    </w:rPr>
                    <w:fldChar w:fldCharType="end"/>
                  </w:r>
                  <w:r w:rsidRPr="00742440">
                    <w:rPr>
                      <w:rFonts w:ascii="Times New Roman" w:hAnsi="Times New Roman" w:cs="Times New Roman"/>
                      <w:sz w:val="22"/>
                      <w:szCs w:val="22"/>
                      <w:lang w:val="en-GB" w:eastAsia="en-US"/>
                    </w:rPr>
                    <w:t>And</w:t>
                  </w:r>
                </w:p>
              </w:tc>
            </w:tr>
            <w:tr w:rsidR="00F52108" w:rsidRPr="00742440" w:rsidTr="00F52108">
              <w:trPr>
                <w:cantSplit/>
                <w:jc w:val="center"/>
              </w:trPr>
              <w:tc>
                <w:tcPr>
                  <w:tcW w:w="7120" w:type="dxa"/>
                </w:tcPr>
                <w:p w:rsidR="00F52108" w:rsidRPr="00742440" w:rsidRDefault="00F52108" w:rsidP="00F52108">
                  <w:pPr>
                    <w:spacing w:before="60" w:after="60" w:line="240" w:lineRule="auto"/>
                    <w:jc w:val="right"/>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GUID=7997e846-6396-4293-8681-5dd094de165f </w:instrText>
                  </w:r>
                  <w:r w:rsidRPr="00742440">
                    <w:rPr>
                      <w:rFonts w:ascii="Times New Roman" w:hAnsi="Times New Roman" w:cs="Times New Roman"/>
                      <w:sz w:val="22"/>
                      <w:szCs w:val="22"/>
                      <w:lang w:val="en-GB" w:eastAsia="en-US"/>
                    </w:rPr>
                    <w:fldChar w:fldCharType="end"/>
                  </w:r>
                  <w:r w:rsidRPr="00742440">
                    <w:rPr>
                      <w:rFonts w:ascii="Times New Roman" w:hAnsi="Times New Roman" w:cs="Times New Roman"/>
                      <w:sz w:val="22"/>
                      <w:szCs w:val="22"/>
                      <w:lang w:val="en-GB" w:eastAsia="en-US"/>
                    </w:rPr>
                    <w:t>    </w:t>
                  </w:r>
                  <w:r w:rsidRPr="00742440">
                    <w:rPr>
                      <w:rFonts w:ascii="Times New Roman" w:hAnsi="Times New Roman" w:cs="Times New Roman"/>
                      <w:i/>
                      <w:sz w:val="22"/>
                      <w:szCs w:val="22"/>
                      <w:lang w:val="en-GB" w:eastAsia="en-US"/>
                    </w:rPr>
                    <w:t>Defendant/Respondent*</w:t>
                  </w:r>
                </w:p>
              </w:tc>
            </w:tr>
            <w:tr w:rsidR="00F52108" w:rsidRPr="00742440" w:rsidTr="00F52108">
              <w:trPr>
                <w:cantSplit/>
                <w:jc w:val="center"/>
              </w:trPr>
              <w:tc>
                <w:tcPr>
                  <w:tcW w:w="7120" w:type="dxa"/>
                </w:tcPr>
                <w:p w:rsidR="00F52108" w:rsidRPr="00742440" w:rsidRDefault="00F52108" w:rsidP="00F52108">
                  <w:pPr>
                    <w:spacing w:before="60" w:after="60" w:line="240" w:lineRule="auto"/>
                    <w:rPr>
                      <w:rFonts w:ascii="Times New Roman" w:hAnsi="Times New Roman" w:cs="Times New Roman"/>
                      <w:sz w:val="22"/>
                      <w:szCs w:val="22"/>
                      <w:lang w:val="en-GB" w:eastAsia="en-US"/>
                    </w:rPr>
                  </w:pPr>
                  <w:r w:rsidRPr="00742440">
                    <w:rPr>
                      <w:rFonts w:ascii="Times New Roman" w:hAnsi="Times New Roman" w:cs="Times New Roman"/>
                      <w:sz w:val="22"/>
                      <w:szCs w:val="22"/>
                      <w:lang w:val="en-GB" w:eastAsia="en-US"/>
                    </w:rPr>
                    <w:fldChar w:fldCharType="begin"/>
                  </w:r>
                  <w:r w:rsidRPr="00742440">
                    <w:rPr>
                      <w:rFonts w:ascii="Times New Roman" w:hAnsi="Times New Roman" w:cs="Times New Roman"/>
                      <w:sz w:val="22"/>
                      <w:szCs w:val="22"/>
                      <w:lang w:val="en-GB" w:eastAsia="en-US"/>
                    </w:rPr>
                    <w:instrText xml:space="preserve"> GUID=77778f03-36e3-498e-9e9a-98c583d001bf </w:instrText>
                  </w:r>
                  <w:r w:rsidRPr="00742440">
                    <w:rPr>
                      <w:rFonts w:ascii="Times New Roman" w:hAnsi="Times New Roman" w:cs="Times New Roman"/>
                      <w:sz w:val="22"/>
                      <w:szCs w:val="22"/>
                      <w:lang w:val="en-GB" w:eastAsia="en-US"/>
                    </w:rPr>
                    <w:fldChar w:fldCharType="end"/>
                  </w:r>
                </w:p>
              </w:tc>
            </w:tr>
          </w:tbl>
          <w:p w:rsidR="00F52108" w:rsidRPr="00742440" w:rsidRDefault="00F52108" w:rsidP="00F52108">
            <w:pPr>
              <w:tabs>
                <w:tab w:val="left" w:pos="7088"/>
              </w:tabs>
              <w:rPr>
                <w:rFonts w:ascii="Times New Roman" w:hAnsi="Times New Roman" w:cs="Times New Roman"/>
                <w:b/>
                <w:sz w:val="22"/>
                <w:szCs w:val="22"/>
              </w:rPr>
            </w:pPr>
            <w:r w:rsidRPr="00742440">
              <w:rPr>
                <w:rFonts w:ascii="Times New Roman" w:hAnsi="Times New Roman" w:cs="Times New Roman"/>
                <w:b/>
                <w:sz w:val="22"/>
                <w:szCs w:val="22"/>
              </w:rPr>
              <w:t>Nature of Hearing in Open Court</w:t>
            </w:r>
          </w:p>
          <w:p w:rsidR="00F52108" w:rsidRPr="00742440" w:rsidRDefault="00F52108" w:rsidP="00F52108">
            <w:pPr>
              <w:tabs>
                <w:tab w:val="left" w:pos="7088"/>
              </w:tabs>
              <w:rPr>
                <w:rFonts w:ascii="Times New Roman" w:hAnsi="Times New Roman" w:cs="Times New Roman"/>
                <w:b/>
                <w:sz w:val="22"/>
                <w:szCs w:val="22"/>
              </w:rPr>
            </w:pPr>
          </w:p>
          <w:p w:rsidR="00F52108" w:rsidRPr="00742440" w:rsidRDefault="00F52108" w:rsidP="00F52108">
            <w:pPr>
              <w:tabs>
                <w:tab w:val="left" w:pos="7088"/>
              </w:tabs>
              <w:rPr>
                <w:rFonts w:ascii="Times New Roman" w:hAnsi="Times New Roman" w:cs="Times New Roman"/>
                <w:b/>
                <w:sz w:val="22"/>
                <w:szCs w:val="22"/>
              </w:rPr>
            </w:pPr>
            <w:r w:rsidRPr="00742440">
              <w:rPr>
                <w:rFonts w:ascii="Times New Roman" w:hAnsi="Times New Roman" w:cs="Times New Roman"/>
                <w:b/>
                <w:sz w:val="22"/>
                <w:szCs w:val="22"/>
              </w:rPr>
              <w:t>Parties Present at the Hearing</w:t>
            </w:r>
          </w:p>
          <w:p w:rsidR="00F52108" w:rsidRPr="00742440" w:rsidRDefault="00F52108" w:rsidP="00F52108">
            <w:pPr>
              <w:tabs>
                <w:tab w:val="left" w:pos="7088"/>
              </w:tabs>
              <w:rPr>
                <w:rFonts w:ascii="Times New Roman" w:hAnsi="Times New Roman" w:cs="Times New Roman"/>
                <w:b/>
                <w:sz w:val="22"/>
                <w:szCs w:val="22"/>
              </w:rPr>
            </w:pPr>
          </w:p>
          <w:p w:rsidR="00F52108" w:rsidRPr="00742440" w:rsidRDefault="00F52108" w:rsidP="00F52108">
            <w:pPr>
              <w:tabs>
                <w:tab w:val="left" w:pos="7088"/>
              </w:tabs>
              <w:rPr>
                <w:rFonts w:ascii="Times New Roman" w:hAnsi="Times New Roman" w:cs="Times New Roman"/>
                <w:b/>
                <w:sz w:val="22"/>
                <w:szCs w:val="22"/>
              </w:rPr>
            </w:pPr>
            <w:r w:rsidRPr="00742440">
              <w:rPr>
                <w:rFonts w:ascii="Times New Roman" w:hAnsi="Times New Roman" w:cs="Times New Roman"/>
                <w:b/>
                <w:sz w:val="22"/>
                <w:szCs w:val="22"/>
              </w:rPr>
              <w:t>Orders Made:</w:t>
            </w:r>
          </w:p>
          <w:p w:rsidR="00F52108" w:rsidRPr="00742440" w:rsidRDefault="00F52108" w:rsidP="00ED0FE9">
            <w:pPr>
              <w:pStyle w:val="ListParagraph"/>
              <w:numPr>
                <w:ilvl w:val="0"/>
                <w:numId w:val="222"/>
              </w:numPr>
              <w:spacing w:after="160" w:line="259" w:lineRule="auto"/>
              <w:ind w:hanging="720"/>
              <w:contextualSpacing/>
              <w:jc w:val="both"/>
              <w:rPr>
                <w:sz w:val="22"/>
                <w:szCs w:val="22"/>
              </w:rPr>
            </w:pPr>
            <w:r w:rsidRPr="00742440">
              <w:rPr>
                <w:sz w:val="22"/>
                <w:szCs w:val="22"/>
              </w:rPr>
              <w:t xml:space="preserve">No legal proceedings are to be instituted without the leave of the Family Division of the High Court by (the person against whom this order is made) in </w:t>
            </w:r>
            <w:r w:rsidRPr="00742440">
              <w:rPr>
                <w:color w:val="000000"/>
                <w:sz w:val="22"/>
                <w:szCs w:val="22"/>
              </w:rPr>
              <w:t>(specify the court or subordinate court)</w:t>
            </w:r>
            <w:r w:rsidRPr="00742440">
              <w:rPr>
                <w:sz w:val="22"/>
                <w:szCs w:val="22"/>
              </w:rPr>
              <w:t>.</w:t>
            </w:r>
          </w:p>
          <w:p w:rsidR="00F52108" w:rsidRPr="00742440" w:rsidRDefault="00F52108" w:rsidP="00ED0FE9">
            <w:pPr>
              <w:pStyle w:val="ListParagraph"/>
              <w:numPr>
                <w:ilvl w:val="0"/>
                <w:numId w:val="222"/>
              </w:numPr>
              <w:spacing w:after="160" w:line="259" w:lineRule="auto"/>
              <w:ind w:hanging="720"/>
              <w:contextualSpacing/>
              <w:jc w:val="both"/>
              <w:rPr>
                <w:sz w:val="22"/>
                <w:szCs w:val="22"/>
              </w:rPr>
            </w:pPr>
            <w:r w:rsidRPr="00742440">
              <w:rPr>
                <w:sz w:val="22"/>
                <w:szCs w:val="22"/>
              </w:rPr>
              <w:t xml:space="preserve">Any legal proceedings instituted by (the person against whom this order is made) in </w:t>
            </w:r>
            <w:r w:rsidRPr="00742440">
              <w:rPr>
                <w:color w:val="000000"/>
                <w:sz w:val="22"/>
                <w:szCs w:val="22"/>
              </w:rPr>
              <w:t xml:space="preserve">(specify the court or subordinate court) </w:t>
            </w:r>
            <w:r w:rsidRPr="00742440">
              <w:rPr>
                <w:sz w:val="22"/>
                <w:szCs w:val="22"/>
              </w:rPr>
              <w:t>before the making of this order must not be continued by him/her/it* without the leave of the Family Division of the High Court.</w:t>
            </w:r>
          </w:p>
          <w:p w:rsidR="00F52108" w:rsidRPr="00742440" w:rsidRDefault="00F52108" w:rsidP="00ED0FE9">
            <w:pPr>
              <w:pStyle w:val="ListParagraph"/>
              <w:numPr>
                <w:ilvl w:val="0"/>
                <w:numId w:val="222"/>
              </w:numPr>
              <w:spacing w:after="160" w:line="259" w:lineRule="auto"/>
              <w:ind w:hanging="720"/>
              <w:contextualSpacing/>
              <w:jc w:val="both"/>
              <w:rPr>
                <w:sz w:val="22"/>
                <w:szCs w:val="22"/>
              </w:rPr>
            </w:pPr>
            <w:r w:rsidRPr="00742440">
              <w:rPr>
                <w:sz w:val="22"/>
                <w:szCs w:val="22"/>
              </w:rPr>
              <w:t>(state the order on costs or any other orders made by the Court).</w:t>
            </w:r>
          </w:p>
          <w:p w:rsidR="00200EEC" w:rsidRPr="00742440" w:rsidRDefault="00200EEC" w:rsidP="00200EEC">
            <w:pPr>
              <w:pStyle w:val="ListParagraph"/>
              <w:spacing w:after="160" w:line="259" w:lineRule="auto"/>
              <w:contextualSpacing/>
              <w:rPr>
                <w:sz w:val="22"/>
                <w:szCs w:val="22"/>
              </w:rPr>
            </w:pPr>
          </w:p>
          <w:p w:rsidR="00F52108" w:rsidRPr="00742440" w:rsidRDefault="00F52108" w:rsidP="00F52108">
            <w:pPr>
              <w:tabs>
                <w:tab w:val="left" w:pos="7088"/>
              </w:tabs>
              <w:jc w:val="both"/>
              <w:rPr>
                <w:rFonts w:ascii="Times New Roman" w:hAnsi="Times New Roman" w:cs="Times New Roman"/>
                <w:b/>
                <w:sz w:val="22"/>
                <w:szCs w:val="22"/>
              </w:rPr>
            </w:pPr>
            <w:r w:rsidRPr="00742440">
              <w:rPr>
                <w:rFonts w:ascii="Times New Roman" w:hAnsi="Times New Roman" w:cs="Times New Roman"/>
                <w:b/>
                <w:sz w:val="22"/>
                <w:szCs w:val="22"/>
              </w:rPr>
              <w:t>Important Message:</w:t>
            </w:r>
          </w:p>
          <w:p w:rsidR="000B4424" w:rsidRPr="00742440" w:rsidRDefault="00F52108" w:rsidP="00471B88">
            <w:pPr>
              <w:pStyle w:val="ListParagraph"/>
              <w:numPr>
                <w:ilvl w:val="0"/>
                <w:numId w:val="226"/>
              </w:numPr>
              <w:ind w:left="709" w:hanging="709"/>
              <w:jc w:val="both"/>
              <w:rPr>
                <w:sz w:val="22"/>
                <w:szCs w:val="22"/>
              </w:rPr>
            </w:pPr>
            <w:r w:rsidRPr="00742440">
              <w:rPr>
                <w:sz w:val="22"/>
                <w:szCs w:val="22"/>
              </w:rPr>
              <w:t>You must obey the directions contained in this order. If you disobey any direction contained in this order, you will be guilty of contempt of court and may be sent to prison or fined.</w:t>
            </w:r>
          </w:p>
          <w:p w:rsidR="00F52108" w:rsidRPr="00742440" w:rsidRDefault="00F52108" w:rsidP="00FE6D56">
            <w:pPr>
              <w:pStyle w:val="ListParagraph"/>
              <w:ind w:left="1210"/>
              <w:jc w:val="both"/>
              <w:rPr>
                <w:sz w:val="22"/>
                <w:szCs w:val="22"/>
              </w:rPr>
            </w:pPr>
          </w:p>
          <w:p w:rsidR="00F52108" w:rsidRPr="00742440" w:rsidRDefault="00F52108" w:rsidP="00471B88">
            <w:pPr>
              <w:spacing w:before="0" w:after="0" w:line="240" w:lineRule="auto"/>
              <w:ind w:left="709" w:hanging="709"/>
              <w:jc w:val="both"/>
              <w:rPr>
                <w:rFonts w:ascii="Times New Roman" w:hAnsi="Times New Roman" w:cs="Times New Roman"/>
                <w:sz w:val="22"/>
                <w:szCs w:val="22"/>
              </w:rPr>
            </w:pPr>
            <w:r w:rsidRPr="00742440">
              <w:rPr>
                <w:rFonts w:ascii="Times New Roman" w:hAnsi="Times New Roman" w:cs="Times New Roman"/>
                <w:sz w:val="22"/>
                <w:szCs w:val="22"/>
              </w:rPr>
              <w:t>2.</w:t>
            </w:r>
            <w:r w:rsidRPr="00742440">
              <w:rPr>
                <w:rFonts w:ascii="Times New Roman" w:hAnsi="Times New Roman" w:cs="Times New Roman"/>
                <w:sz w:val="22"/>
                <w:szCs w:val="22"/>
              </w:rPr>
              <w:tab/>
              <w:t xml:space="preserve">If you apply for leave to institute any legal proceedings, or to continue any legal proceedings instituted by you before the making of this order, you must serve the application for leave, </w:t>
            </w:r>
            <w:r w:rsidRPr="00742440">
              <w:rPr>
                <w:rFonts w:ascii="Times New Roman" w:hAnsi="Times New Roman" w:cs="Times New Roman"/>
                <w:sz w:val="22"/>
                <w:szCs w:val="22"/>
              </w:rPr>
              <w:lastRenderedPageBreak/>
              <w:t>and the supporting affidavit, on the Attorney-General and on every party to the legal proceedings to be instituted or continued.</w:t>
            </w:r>
          </w:p>
          <w:p w:rsidR="005720A8" w:rsidRPr="00742440" w:rsidRDefault="005720A8" w:rsidP="00471B88">
            <w:pPr>
              <w:spacing w:before="0" w:after="0" w:line="240" w:lineRule="auto"/>
              <w:ind w:left="709" w:hanging="709"/>
              <w:jc w:val="both"/>
              <w:rPr>
                <w:rFonts w:ascii="Times New Roman" w:hAnsi="Times New Roman" w:cs="Times New Roman"/>
                <w:sz w:val="22"/>
                <w:szCs w:val="22"/>
              </w:rPr>
            </w:pPr>
          </w:p>
          <w:p w:rsidR="005720A8" w:rsidRPr="00742440" w:rsidRDefault="00F52108" w:rsidP="00471B88">
            <w:pPr>
              <w:spacing w:before="0" w:after="0" w:line="240" w:lineRule="auto"/>
              <w:ind w:left="709" w:hanging="709"/>
              <w:jc w:val="both"/>
              <w:rPr>
                <w:rFonts w:ascii="Times New Roman" w:hAnsi="Times New Roman" w:cs="Times New Roman"/>
                <w:sz w:val="22"/>
                <w:szCs w:val="22"/>
              </w:rPr>
            </w:pPr>
            <w:r w:rsidRPr="00742440">
              <w:rPr>
                <w:rFonts w:ascii="Times New Roman" w:hAnsi="Times New Roman" w:cs="Times New Roman"/>
                <w:sz w:val="22"/>
                <w:szCs w:val="22"/>
              </w:rPr>
              <w:t xml:space="preserve">3. </w:t>
            </w:r>
            <w:r w:rsidRPr="00742440">
              <w:rPr>
                <w:rFonts w:ascii="Times New Roman" w:hAnsi="Times New Roman" w:cs="Times New Roman"/>
                <w:sz w:val="22"/>
                <w:szCs w:val="22"/>
              </w:rPr>
              <w:tab/>
              <w:t>If you attempt to institute any legal proceedings, or to continue any legal proceedings instituted by you before the making of this order, without first obtaining the leave of the Family Division of the High Court, any other party to those legal proceedings, or to the application pursuant to which this order was made, may apply for those legal proceedings to be struck out. The Court may also on its own motion strike out those legal proceedings.</w:t>
            </w:r>
          </w:p>
          <w:p w:rsidR="00F52108" w:rsidRPr="00742440" w:rsidRDefault="00F52108" w:rsidP="00471B88">
            <w:pPr>
              <w:spacing w:before="0" w:after="0" w:line="240" w:lineRule="auto"/>
              <w:ind w:left="709" w:hanging="709"/>
              <w:jc w:val="both"/>
              <w:rPr>
                <w:rFonts w:ascii="Times New Roman" w:hAnsi="Times New Roman" w:cs="Times New Roman"/>
                <w:sz w:val="22"/>
                <w:szCs w:val="22"/>
              </w:rPr>
            </w:pPr>
          </w:p>
          <w:p w:rsidR="00F52108" w:rsidRPr="00742440" w:rsidRDefault="00F52108" w:rsidP="00471B88">
            <w:pPr>
              <w:spacing w:before="0" w:after="0" w:line="240" w:lineRule="auto"/>
              <w:ind w:left="709" w:hanging="709"/>
              <w:jc w:val="both"/>
              <w:rPr>
                <w:rFonts w:ascii="Times New Roman" w:hAnsi="Times New Roman" w:cs="Times New Roman"/>
                <w:sz w:val="22"/>
                <w:szCs w:val="22"/>
              </w:rPr>
            </w:pPr>
            <w:r w:rsidRPr="00742440">
              <w:rPr>
                <w:rFonts w:ascii="Times New Roman" w:hAnsi="Times New Roman" w:cs="Times New Roman"/>
                <w:sz w:val="22"/>
                <w:szCs w:val="22"/>
              </w:rPr>
              <w:t>4.</w:t>
            </w:r>
            <w:r w:rsidRPr="00742440">
              <w:rPr>
                <w:rFonts w:ascii="Times New Roman" w:hAnsi="Times New Roman" w:cs="Times New Roman"/>
                <w:sz w:val="22"/>
                <w:szCs w:val="22"/>
              </w:rPr>
              <w:tab/>
              <w:t>If you do not understand anything in this order, you should consult a solicitor as soon as possible.</w:t>
            </w:r>
          </w:p>
          <w:p w:rsidR="00F52108" w:rsidRPr="00742440" w:rsidRDefault="00F52108" w:rsidP="00F52108">
            <w:pPr>
              <w:jc w:val="both"/>
              <w:rPr>
                <w:rFonts w:ascii="Times New Roman" w:hAnsi="Times New Roman" w:cs="Times New Roman"/>
                <w:sz w:val="22"/>
                <w:szCs w:val="22"/>
              </w:rPr>
            </w:pPr>
          </w:p>
          <w:p w:rsidR="00F52108" w:rsidRPr="00742440" w:rsidRDefault="00F52108" w:rsidP="00F52108">
            <w:pPr>
              <w:jc w:val="both"/>
              <w:rPr>
                <w:rFonts w:ascii="Times New Roman" w:hAnsi="Times New Roman" w:cs="Times New Roman"/>
                <w:sz w:val="22"/>
                <w:szCs w:val="22"/>
              </w:rPr>
            </w:pPr>
          </w:p>
          <w:p w:rsidR="00F52108" w:rsidRPr="00742440" w:rsidRDefault="00F52108" w:rsidP="00F52108">
            <w:pPr>
              <w:jc w:val="both"/>
              <w:rPr>
                <w:rFonts w:ascii="Times New Roman" w:hAnsi="Times New Roman" w:cs="Times New Roman"/>
                <w:sz w:val="22"/>
                <w:szCs w:val="22"/>
              </w:rPr>
            </w:pPr>
          </w:p>
          <w:p w:rsidR="00F52108" w:rsidRPr="00742440" w:rsidRDefault="00F52108" w:rsidP="00F52108">
            <w:pPr>
              <w:jc w:val="both"/>
              <w:rPr>
                <w:rFonts w:ascii="Times New Roman" w:hAnsi="Times New Roman" w:cs="Times New Roman"/>
                <w:sz w:val="22"/>
                <w:szCs w:val="22"/>
              </w:rPr>
            </w:pPr>
            <w:r w:rsidRPr="00742440">
              <w:rPr>
                <w:rFonts w:ascii="Times New Roman" w:hAnsi="Times New Roman" w:cs="Times New Roman"/>
                <w:sz w:val="22"/>
                <w:szCs w:val="22"/>
              </w:rPr>
              <w:t># This form requires sealing by the Court and the signature of the Registrar.</w:t>
            </w:r>
          </w:p>
          <w:p w:rsidR="00F52108" w:rsidRDefault="00F52108" w:rsidP="00F52108">
            <w:pPr>
              <w:jc w:val="both"/>
              <w:rPr>
                <w:rFonts w:ascii="Times New Roman" w:hAnsi="Times New Roman" w:cs="Times New Roman"/>
              </w:rPr>
            </w:pPr>
            <w:r w:rsidRPr="00742440">
              <w:rPr>
                <w:rFonts w:ascii="Times New Roman" w:hAnsi="Times New Roman" w:cs="Times New Roman"/>
                <w:sz w:val="22"/>
                <w:szCs w:val="22"/>
              </w:rPr>
              <w:t>*Delete as appropriate</w:t>
            </w:r>
          </w:p>
          <w:tbl>
            <w:tblPr>
              <w:tblW w:w="9006" w:type="dxa"/>
              <w:jc w:val="center"/>
              <w:tblLook w:val="04A0" w:firstRow="1" w:lastRow="0" w:firstColumn="1" w:lastColumn="0" w:noHBand="0" w:noVBand="1"/>
            </w:tblPr>
            <w:tblGrid>
              <w:gridCol w:w="2711"/>
              <w:gridCol w:w="3170"/>
              <w:gridCol w:w="579"/>
              <w:gridCol w:w="1662"/>
              <w:gridCol w:w="845"/>
              <w:gridCol w:w="39"/>
            </w:tblGrid>
            <w:tr w:rsidR="00CE5E00" w:rsidTr="00D264DC">
              <w:trPr>
                <w:gridAfter w:val="1"/>
                <w:wAfter w:w="39" w:type="dxa"/>
                <w:cantSplit/>
                <w:jc w:val="center"/>
              </w:trPr>
              <w:tc>
                <w:tcPr>
                  <w:tcW w:w="8967" w:type="dxa"/>
                  <w:gridSpan w:val="5"/>
                </w:tcPr>
                <w:p w:rsidR="003D47BB" w:rsidRDefault="003D47BB" w:rsidP="00CE5E00">
                  <w:pPr>
                    <w:spacing w:after="0" w:line="240" w:lineRule="auto"/>
                    <w:jc w:val="center"/>
                    <w:rPr>
                      <w:rFonts w:ascii="Times New Roman" w:eastAsiaTheme="minorHAnsi" w:hAnsi="Times New Roman" w:cs="Times New Roman"/>
                      <w:sz w:val="22"/>
                      <w:szCs w:val="22"/>
                      <w:lang w:eastAsia="en-US"/>
                    </w:rPr>
                  </w:pPr>
                </w:p>
                <w:p w:rsidR="003D47BB" w:rsidRDefault="003D47BB" w:rsidP="00CE5E00">
                  <w:pPr>
                    <w:spacing w:after="0" w:line="240" w:lineRule="auto"/>
                    <w:jc w:val="center"/>
                    <w:rPr>
                      <w:rFonts w:ascii="Times New Roman" w:eastAsiaTheme="minorHAnsi" w:hAnsi="Times New Roman" w:cs="Times New Roman"/>
                      <w:sz w:val="22"/>
                      <w:szCs w:val="22"/>
                      <w:lang w:eastAsia="en-US"/>
                    </w:rPr>
                  </w:pPr>
                </w:p>
                <w:p w:rsidR="003D47BB" w:rsidRDefault="003D47BB" w:rsidP="00CE5E00">
                  <w:pPr>
                    <w:spacing w:after="0" w:line="240" w:lineRule="auto"/>
                    <w:jc w:val="center"/>
                    <w:rPr>
                      <w:rFonts w:ascii="Times New Roman" w:eastAsiaTheme="minorHAnsi" w:hAnsi="Times New Roman" w:cs="Times New Roman"/>
                      <w:sz w:val="22"/>
                      <w:szCs w:val="22"/>
                      <w:lang w:eastAsia="en-US"/>
                    </w:rPr>
                  </w:pPr>
                </w:p>
                <w:p w:rsidR="003D47BB" w:rsidRDefault="003D47BB" w:rsidP="00CE5E00">
                  <w:pPr>
                    <w:spacing w:after="0" w:line="240" w:lineRule="auto"/>
                    <w:jc w:val="center"/>
                    <w:rPr>
                      <w:rFonts w:ascii="Times New Roman" w:eastAsiaTheme="minorHAnsi" w:hAnsi="Times New Roman" w:cs="Times New Roman"/>
                      <w:sz w:val="22"/>
                      <w:szCs w:val="22"/>
                      <w:lang w:eastAsia="en-US"/>
                    </w:rPr>
                  </w:pPr>
                </w:p>
                <w:p w:rsidR="003D47BB" w:rsidRDefault="003D47BB" w:rsidP="00CE5E00">
                  <w:pPr>
                    <w:spacing w:after="0" w:line="240" w:lineRule="auto"/>
                    <w:jc w:val="center"/>
                    <w:rPr>
                      <w:rFonts w:ascii="Times New Roman" w:eastAsiaTheme="minorHAnsi" w:hAnsi="Times New Roman" w:cs="Times New Roman"/>
                      <w:sz w:val="22"/>
                      <w:szCs w:val="22"/>
                      <w:lang w:eastAsia="en-US"/>
                    </w:rPr>
                  </w:pPr>
                </w:p>
                <w:p w:rsidR="003D47BB" w:rsidRDefault="003D47BB" w:rsidP="00CE5E00">
                  <w:pPr>
                    <w:spacing w:after="0" w:line="240" w:lineRule="auto"/>
                    <w:jc w:val="center"/>
                    <w:rPr>
                      <w:rFonts w:ascii="Times New Roman" w:eastAsiaTheme="minorHAnsi" w:hAnsi="Times New Roman" w:cs="Times New Roman"/>
                      <w:sz w:val="22"/>
                      <w:szCs w:val="22"/>
                      <w:lang w:eastAsia="en-US"/>
                    </w:rPr>
                  </w:pPr>
                </w:p>
                <w:p w:rsidR="003D47BB" w:rsidRDefault="003D47BB" w:rsidP="00CE5E00">
                  <w:pPr>
                    <w:spacing w:after="0" w:line="240" w:lineRule="auto"/>
                    <w:jc w:val="center"/>
                    <w:rPr>
                      <w:rFonts w:ascii="Times New Roman" w:eastAsiaTheme="minorHAnsi" w:hAnsi="Times New Roman" w:cs="Times New Roman"/>
                      <w:sz w:val="22"/>
                      <w:szCs w:val="22"/>
                      <w:lang w:eastAsia="en-US"/>
                    </w:rPr>
                  </w:pPr>
                </w:p>
                <w:p w:rsidR="003D47BB" w:rsidRDefault="003D47BB" w:rsidP="00CE5E00">
                  <w:pPr>
                    <w:spacing w:after="0" w:line="240" w:lineRule="auto"/>
                    <w:jc w:val="center"/>
                    <w:rPr>
                      <w:rFonts w:ascii="Times New Roman" w:eastAsiaTheme="minorHAnsi" w:hAnsi="Times New Roman" w:cs="Times New Roman"/>
                      <w:sz w:val="22"/>
                      <w:szCs w:val="22"/>
                      <w:lang w:eastAsia="en-US"/>
                    </w:rPr>
                  </w:pPr>
                </w:p>
                <w:p w:rsidR="003D47BB" w:rsidRDefault="003D47BB" w:rsidP="00CE5E00">
                  <w:pPr>
                    <w:spacing w:after="0" w:line="240" w:lineRule="auto"/>
                    <w:jc w:val="center"/>
                    <w:rPr>
                      <w:rFonts w:ascii="Times New Roman" w:eastAsiaTheme="minorHAnsi" w:hAnsi="Times New Roman" w:cs="Times New Roman"/>
                      <w:sz w:val="22"/>
                      <w:szCs w:val="22"/>
                      <w:lang w:eastAsia="en-US"/>
                    </w:rPr>
                  </w:pPr>
                </w:p>
                <w:p w:rsidR="003D47BB" w:rsidRDefault="003D47BB" w:rsidP="00CE5E00">
                  <w:pPr>
                    <w:spacing w:after="0" w:line="240" w:lineRule="auto"/>
                    <w:jc w:val="center"/>
                    <w:rPr>
                      <w:rFonts w:ascii="Times New Roman" w:eastAsiaTheme="minorHAnsi" w:hAnsi="Times New Roman" w:cs="Times New Roman"/>
                      <w:sz w:val="22"/>
                      <w:szCs w:val="22"/>
                      <w:lang w:eastAsia="en-US"/>
                    </w:rPr>
                  </w:pPr>
                </w:p>
                <w:p w:rsidR="003D47BB" w:rsidRDefault="003D47BB" w:rsidP="00CE5E00">
                  <w:pPr>
                    <w:spacing w:after="0" w:line="240" w:lineRule="auto"/>
                    <w:jc w:val="center"/>
                    <w:rPr>
                      <w:rFonts w:ascii="Times New Roman" w:eastAsiaTheme="minorHAnsi" w:hAnsi="Times New Roman" w:cs="Times New Roman"/>
                      <w:sz w:val="22"/>
                      <w:szCs w:val="22"/>
                      <w:lang w:eastAsia="en-US"/>
                    </w:rPr>
                  </w:pPr>
                </w:p>
                <w:p w:rsidR="003D47BB" w:rsidRDefault="003D47BB" w:rsidP="00CE5E00">
                  <w:pPr>
                    <w:spacing w:after="0" w:line="240" w:lineRule="auto"/>
                    <w:jc w:val="center"/>
                    <w:rPr>
                      <w:rFonts w:ascii="Times New Roman" w:eastAsiaTheme="minorHAnsi" w:hAnsi="Times New Roman" w:cs="Times New Roman"/>
                      <w:sz w:val="22"/>
                      <w:szCs w:val="22"/>
                      <w:lang w:eastAsia="en-US"/>
                    </w:rPr>
                  </w:pPr>
                </w:p>
                <w:p w:rsidR="003D47BB" w:rsidRDefault="003D47BB" w:rsidP="00CE5E00">
                  <w:pPr>
                    <w:spacing w:after="0" w:line="240" w:lineRule="auto"/>
                    <w:jc w:val="center"/>
                    <w:rPr>
                      <w:rFonts w:ascii="Times New Roman" w:eastAsiaTheme="minorHAnsi" w:hAnsi="Times New Roman" w:cs="Times New Roman"/>
                      <w:sz w:val="22"/>
                      <w:szCs w:val="22"/>
                      <w:lang w:eastAsia="en-US"/>
                    </w:rPr>
                  </w:pPr>
                </w:p>
                <w:p w:rsidR="003D47BB" w:rsidRDefault="003D47BB" w:rsidP="00CE5E00">
                  <w:pPr>
                    <w:spacing w:after="0" w:line="240" w:lineRule="auto"/>
                    <w:jc w:val="center"/>
                    <w:rPr>
                      <w:rFonts w:ascii="Times New Roman" w:eastAsiaTheme="minorHAnsi" w:hAnsi="Times New Roman" w:cs="Times New Roman"/>
                      <w:sz w:val="22"/>
                      <w:szCs w:val="22"/>
                      <w:lang w:eastAsia="en-US"/>
                    </w:rPr>
                  </w:pPr>
                </w:p>
                <w:p w:rsidR="003D47BB" w:rsidRDefault="003D47BB" w:rsidP="00CE5E00">
                  <w:pPr>
                    <w:spacing w:after="0" w:line="240" w:lineRule="auto"/>
                    <w:jc w:val="center"/>
                    <w:rPr>
                      <w:rFonts w:ascii="Times New Roman" w:eastAsiaTheme="minorHAnsi" w:hAnsi="Times New Roman" w:cs="Times New Roman"/>
                      <w:sz w:val="22"/>
                      <w:szCs w:val="22"/>
                      <w:lang w:eastAsia="en-US"/>
                    </w:rPr>
                  </w:pPr>
                </w:p>
                <w:p w:rsidR="003D47BB" w:rsidRDefault="003D47BB" w:rsidP="00CE5E00">
                  <w:pPr>
                    <w:spacing w:after="0" w:line="240" w:lineRule="auto"/>
                    <w:jc w:val="center"/>
                    <w:rPr>
                      <w:rFonts w:ascii="Times New Roman" w:eastAsiaTheme="minorHAnsi" w:hAnsi="Times New Roman" w:cs="Times New Roman"/>
                      <w:sz w:val="22"/>
                      <w:szCs w:val="22"/>
                      <w:lang w:eastAsia="en-US"/>
                    </w:rPr>
                  </w:pPr>
                </w:p>
                <w:p w:rsidR="003D47BB" w:rsidRDefault="003D47BB" w:rsidP="00CE5E00">
                  <w:pPr>
                    <w:spacing w:after="0" w:line="240" w:lineRule="auto"/>
                    <w:jc w:val="center"/>
                    <w:rPr>
                      <w:rFonts w:ascii="Times New Roman" w:eastAsiaTheme="minorHAnsi" w:hAnsi="Times New Roman" w:cs="Times New Roman"/>
                      <w:sz w:val="22"/>
                      <w:szCs w:val="22"/>
                      <w:lang w:eastAsia="en-US"/>
                    </w:rPr>
                  </w:pPr>
                </w:p>
                <w:p w:rsidR="003D47BB" w:rsidRDefault="003D47BB" w:rsidP="00CE5E00">
                  <w:pPr>
                    <w:spacing w:after="0" w:line="240" w:lineRule="auto"/>
                    <w:jc w:val="center"/>
                    <w:rPr>
                      <w:rFonts w:ascii="Times New Roman" w:eastAsiaTheme="minorHAnsi" w:hAnsi="Times New Roman" w:cs="Times New Roman"/>
                      <w:sz w:val="22"/>
                      <w:szCs w:val="22"/>
                      <w:lang w:eastAsia="en-US"/>
                    </w:rPr>
                  </w:pPr>
                </w:p>
                <w:p w:rsidR="003D47BB" w:rsidRDefault="003D47BB" w:rsidP="00CE5E00">
                  <w:pPr>
                    <w:spacing w:after="0" w:line="240" w:lineRule="auto"/>
                    <w:jc w:val="center"/>
                    <w:rPr>
                      <w:rFonts w:ascii="Times New Roman" w:eastAsiaTheme="minorHAnsi" w:hAnsi="Times New Roman" w:cs="Times New Roman"/>
                      <w:sz w:val="22"/>
                      <w:szCs w:val="22"/>
                      <w:lang w:eastAsia="en-US"/>
                    </w:rPr>
                  </w:pPr>
                </w:p>
                <w:p w:rsidR="003D47BB" w:rsidRDefault="003D47BB" w:rsidP="00CE5E00">
                  <w:pPr>
                    <w:spacing w:after="0" w:line="240" w:lineRule="auto"/>
                    <w:jc w:val="center"/>
                    <w:rPr>
                      <w:rFonts w:ascii="Times New Roman" w:eastAsiaTheme="minorHAnsi" w:hAnsi="Times New Roman" w:cs="Times New Roman"/>
                      <w:sz w:val="22"/>
                      <w:szCs w:val="22"/>
                      <w:lang w:eastAsia="en-US"/>
                    </w:rPr>
                  </w:pPr>
                </w:p>
                <w:p w:rsidR="003D47BB" w:rsidRDefault="003D47BB" w:rsidP="00CE5E00">
                  <w:pPr>
                    <w:spacing w:after="0" w:line="240" w:lineRule="auto"/>
                    <w:jc w:val="center"/>
                    <w:rPr>
                      <w:rFonts w:ascii="Times New Roman" w:eastAsiaTheme="minorHAnsi" w:hAnsi="Times New Roman" w:cs="Times New Roman"/>
                      <w:sz w:val="22"/>
                      <w:szCs w:val="22"/>
                      <w:lang w:eastAsia="en-US"/>
                    </w:rPr>
                  </w:pPr>
                </w:p>
                <w:p w:rsidR="003D47BB" w:rsidRDefault="003D47BB" w:rsidP="00CE5E00">
                  <w:pPr>
                    <w:spacing w:after="0" w:line="240" w:lineRule="auto"/>
                    <w:jc w:val="center"/>
                    <w:rPr>
                      <w:rFonts w:ascii="Times New Roman" w:eastAsiaTheme="minorHAnsi" w:hAnsi="Times New Roman" w:cs="Times New Roman"/>
                      <w:sz w:val="22"/>
                      <w:szCs w:val="22"/>
                      <w:lang w:eastAsia="en-US"/>
                    </w:rPr>
                  </w:pPr>
                </w:p>
                <w:p w:rsidR="003D47BB" w:rsidRDefault="003D47BB" w:rsidP="00CE5E00">
                  <w:pPr>
                    <w:spacing w:after="0" w:line="240" w:lineRule="auto"/>
                    <w:jc w:val="center"/>
                    <w:rPr>
                      <w:rFonts w:ascii="Times New Roman" w:eastAsiaTheme="minorHAnsi" w:hAnsi="Times New Roman" w:cs="Times New Roman"/>
                      <w:sz w:val="22"/>
                      <w:szCs w:val="22"/>
                      <w:lang w:eastAsia="en-US"/>
                    </w:rPr>
                  </w:pPr>
                </w:p>
                <w:p w:rsidR="003D47BB" w:rsidRDefault="003D47BB" w:rsidP="00CE5E00">
                  <w:pPr>
                    <w:spacing w:after="0" w:line="240" w:lineRule="auto"/>
                    <w:jc w:val="center"/>
                    <w:rPr>
                      <w:rFonts w:ascii="Times New Roman" w:eastAsiaTheme="minorHAnsi" w:hAnsi="Times New Roman" w:cs="Times New Roman"/>
                      <w:sz w:val="22"/>
                      <w:szCs w:val="22"/>
                      <w:lang w:eastAsia="en-US"/>
                    </w:rPr>
                  </w:pPr>
                </w:p>
                <w:p w:rsidR="003D47BB" w:rsidRDefault="003D47BB" w:rsidP="00CE5E00">
                  <w:pPr>
                    <w:spacing w:after="0" w:line="240" w:lineRule="auto"/>
                    <w:jc w:val="center"/>
                    <w:rPr>
                      <w:rFonts w:ascii="Times New Roman" w:eastAsiaTheme="minorHAnsi" w:hAnsi="Times New Roman" w:cs="Times New Roman"/>
                      <w:sz w:val="22"/>
                      <w:szCs w:val="22"/>
                      <w:lang w:eastAsia="en-US"/>
                    </w:rPr>
                  </w:pPr>
                </w:p>
                <w:p w:rsidR="003D47BB" w:rsidRDefault="003D47BB" w:rsidP="00CE5E00">
                  <w:pPr>
                    <w:spacing w:after="0" w:line="240" w:lineRule="auto"/>
                    <w:jc w:val="center"/>
                    <w:rPr>
                      <w:rFonts w:ascii="Times New Roman" w:eastAsiaTheme="minorHAnsi" w:hAnsi="Times New Roman" w:cs="Times New Roman"/>
                      <w:sz w:val="22"/>
                      <w:szCs w:val="22"/>
                      <w:lang w:eastAsia="en-US"/>
                    </w:rPr>
                  </w:pPr>
                </w:p>
                <w:p w:rsidR="003D47BB" w:rsidRDefault="003D47BB" w:rsidP="00CE5E00">
                  <w:pPr>
                    <w:spacing w:after="0" w:line="240" w:lineRule="auto"/>
                    <w:jc w:val="center"/>
                    <w:rPr>
                      <w:rFonts w:ascii="Times New Roman" w:eastAsiaTheme="minorHAnsi" w:hAnsi="Times New Roman" w:cs="Times New Roman"/>
                      <w:sz w:val="22"/>
                      <w:szCs w:val="22"/>
                      <w:lang w:eastAsia="en-US"/>
                    </w:rPr>
                  </w:pPr>
                </w:p>
                <w:p w:rsidR="003D47BB" w:rsidRDefault="003D47BB" w:rsidP="00CE5E00">
                  <w:pPr>
                    <w:spacing w:after="0" w:line="240" w:lineRule="auto"/>
                    <w:jc w:val="center"/>
                    <w:rPr>
                      <w:rFonts w:ascii="Times New Roman" w:eastAsiaTheme="minorHAnsi" w:hAnsi="Times New Roman" w:cs="Times New Roman"/>
                      <w:sz w:val="22"/>
                      <w:szCs w:val="22"/>
                      <w:lang w:eastAsia="en-US"/>
                    </w:rPr>
                  </w:pPr>
                </w:p>
                <w:p w:rsidR="00CE5E00" w:rsidRPr="000F61D4" w:rsidRDefault="00CE5E00" w:rsidP="00CE5E00">
                  <w:pPr>
                    <w:spacing w:after="0" w:line="240" w:lineRule="auto"/>
                    <w:jc w:val="center"/>
                    <w:rPr>
                      <w:rFonts w:ascii="Times New Roman" w:eastAsiaTheme="minorHAnsi" w:hAnsi="Times New Roman" w:cs="Times New Roman"/>
                      <w:lang w:eastAsia="en-US"/>
                    </w:rPr>
                  </w:pPr>
                  <w:r w:rsidRPr="000F61D4">
                    <w:rPr>
                      <w:rFonts w:ascii="Times New Roman" w:eastAsiaTheme="minorHAnsi" w:hAnsi="Times New Roman" w:cs="Times New Roman"/>
                      <w:sz w:val="22"/>
                      <w:szCs w:val="22"/>
                      <w:lang w:eastAsia="en-US"/>
                    </w:rPr>
                    <w:t>FORM 64A</w:t>
                  </w:r>
                </w:p>
              </w:tc>
            </w:tr>
            <w:tr w:rsidR="00CE5E00" w:rsidTr="00D264DC">
              <w:trPr>
                <w:gridAfter w:val="3"/>
                <w:wAfter w:w="2546" w:type="dxa"/>
                <w:cantSplit/>
                <w:jc w:val="center"/>
              </w:trPr>
              <w:tc>
                <w:tcPr>
                  <w:tcW w:w="6460" w:type="dxa"/>
                  <w:gridSpan w:val="3"/>
                </w:tcPr>
                <w:p w:rsidR="00CE5E00" w:rsidRPr="000F61D4" w:rsidRDefault="00CE5E00" w:rsidP="00CE5E00">
                  <w:pPr>
                    <w:spacing w:after="0" w:line="240" w:lineRule="auto"/>
                    <w:rPr>
                      <w:rFonts w:ascii="Times New Roman" w:eastAsiaTheme="minorHAnsi" w:hAnsi="Times New Roman" w:cs="Times New Roman"/>
                      <w:sz w:val="18"/>
                      <w:szCs w:val="18"/>
                      <w:lang w:eastAsia="en-US"/>
                    </w:rPr>
                  </w:pPr>
                  <w:r w:rsidRPr="000F61D4">
                    <w:rPr>
                      <w:rFonts w:ascii="Times New Roman" w:eastAsiaTheme="minorHAnsi" w:hAnsi="Times New Roman" w:cs="Times New Roman"/>
                      <w:sz w:val="18"/>
                      <w:szCs w:val="18"/>
                      <w:lang w:eastAsia="en-US"/>
                    </w:rPr>
                    <w:lastRenderedPageBreak/>
                    <w:t>R. 295G(2)</w:t>
                  </w:r>
                </w:p>
              </w:tc>
            </w:tr>
            <w:tr w:rsidR="00CE5E00" w:rsidTr="00D264DC">
              <w:trPr>
                <w:gridAfter w:val="1"/>
                <w:wAfter w:w="39" w:type="dxa"/>
                <w:cantSplit/>
                <w:jc w:val="center"/>
              </w:trPr>
              <w:tc>
                <w:tcPr>
                  <w:tcW w:w="8967" w:type="dxa"/>
                  <w:gridSpan w:val="5"/>
                </w:tcPr>
                <w:p w:rsidR="00CE5E00" w:rsidRPr="000F61D4" w:rsidRDefault="00CE5E00" w:rsidP="00CE5E00">
                  <w:pPr>
                    <w:spacing w:after="0" w:line="240" w:lineRule="auto"/>
                    <w:jc w:val="center"/>
                    <w:rPr>
                      <w:rFonts w:ascii="Times New Roman" w:hAnsi="Times New Roman" w:cs="Times New Roman"/>
                      <w:b/>
                      <w:lang w:val="en-US"/>
                    </w:rPr>
                  </w:pPr>
                </w:p>
              </w:tc>
            </w:tr>
            <w:tr w:rsidR="00CE5E00" w:rsidTr="00D264DC">
              <w:trPr>
                <w:gridAfter w:val="1"/>
                <w:wAfter w:w="39" w:type="dxa"/>
                <w:cantSplit/>
                <w:jc w:val="center"/>
              </w:trPr>
              <w:tc>
                <w:tcPr>
                  <w:tcW w:w="8967" w:type="dxa"/>
                  <w:gridSpan w:val="5"/>
                </w:tcPr>
                <w:p w:rsidR="00CE5E00" w:rsidRPr="000F61D4" w:rsidRDefault="00CE5E00" w:rsidP="00CE5E00">
                  <w:pPr>
                    <w:spacing w:after="0" w:line="240" w:lineRule="auto"/>
                    <w:rPr>
                      <w:rFonts w:ascii="Times New Roman" w:hAnsi="Times New Roman" w:cs="Times New Roman"/>
                      <w:b/>
                      <w:lang w:val="en-US"/>
                    </w:rPr>
                  </w:pPr>
                  <w:r w:rsidRPr="000F61D4">
                    <w:rPr>
                      <w:rFonts w:ascii="Times New Roman" w:eastAsiaTheme="minorEastAsia" w:hAnsi="Times New Roman" w:cs="Times New Roman"/>
                      <w:b/>
                      <w:sz w:val="22"/>
                      <w:szCs w:val="22"/>
                      <w:lang w:val="en-US" w:eastAsia="zh-CN"/>
                    </w:rPr>
                    <w:t xml:space="preserve">(i) For applications for Orders under sections 14 or 15 by a person mentioned in section 12(2)(a)(i) Vulnerable Adults Act </w:t>
                  </w:r>
                </w:p>
              </w:tc>
            </w:tr>
            <w:tr w:rsidR="00CE5E00" w:rsidTr="00D264DC">
              <w:trPr>
                <w:gridAfter w:val="1"/>
                <w:wAfter w:w="39" w:type="dxa"/>
                <w:cantSplit/>
                <w:jc w:val="center"/>
              </w:trPr>
              <w:tc>
                <w:tcPr>
                  <w:tcW w:w="8967" w:type="dxa"/>
                  <w:gridSpan w:val="5"/>
                </w:tcPr>
                <w:p w:rsidR="00CE5E00" w:rsidRPr="000F61D4" w:rsidRDefault="00CE5E00" w:rsidP="00CE5E00">
                  <w:pPr>
                    <w:spacing w:after="0" w:line="240" w:lineRule="auto"/>
                    <w:jc w:val="center"/>
                    <w:rPr>
                      <w:rFonts w:ascii="Times New Roman" w:hAnsi="Times New Roman" w:cs="Times New Roman"/>
                      <w:b/>
                      <w:lang w:val="en-US"/>
                    </w:rPr>
                  </w:pPr>
                </w:p>
              </w:tc>
            </w:tr>
            <w:tr w:rsidR="00CE5E00" w:rsidTr="00D264DC">
              <w:trPr>
                <w:gridAfter w:val="1"/>
                <w:wAfter w:w="39" w:type="dxa"/>
                <w:cantSplit/>
                <w:jc w:val="center"/>
              </w:trPr>
              <w:tc>
                <w:tcPr>
                  <w:tcW w:w="8967" w:type="dxa"/>
                  <w:gridSpan w:val="5"/>
                </w:tcPr>
                <w:p w:rsidR="00CE5E00" w:rsidRPr="000F61D4" w:rsidRDefault="00CE5E00" w:rsidP="00CE5E00">
                  <w:pPr>
                    <w:spacing w:after="0" w:line="240" w:lineRule="auto"/>
                    <w:jc w:val="center"/>
                    <w:rPr>
                      <w:rFonts w:ascii="Times New Roman" w:hAnsi="Times New Roman" w:cs="Times New Roman"/>
                      <w:b/>
                      <w:lang w:val="en-US"/>
                    </w:rPr>
                  </w:pPr>
                  <w:r w:rsidRPr="000F61D4">
                    <w:rPr>
                      <w:rFonts w:ascii="Times New Roman" w:eastAsiaTheme="minorEastAsia" w:hAnsi="Times New Roman" w:cs="Times New Roman"/>
                      <w:b/>
                      <w:sz w:val="22"/>
                      <w:szCs w:val="22"/>
                      <w:lang w:val="en-US" w:eastAsia="zh-CN"/>
                    </w:rPr>
                    <w:t>MENTAL CAPACITY ASSESSMENT REPORT</w:t>
                  </w:r>
                </w:p>
              </w:tc>
            </w:tr>
            <w:tr w:rsidR="00CE5E00" w:rsidTr="00F52108">
              <w:trPr>
                <w:cantSplit/>
                <w:jc w:val="center"/>
              </w:trPr>
              <w:tc>
                <w:tcPr>
                  <w:tcW w:w="9006" w:type="dxa"/>
                  <w:gridSpan w:val="6"/>
                </w:tcPr>
                <w:p w:rsidR="00CE5E00" w:rsidRPr="000F61D4" w:rsidRDefault="00CE5E00" w:rsidP="00CE5E00">
                  <w:pPr>
                    <w:spacing w:after="0" w:line="240" w:lineRule="auto"/>
                    <w:jc w:val="center"/>
                    <w:rPr>
                      <w:rFonts w:ascii="Times New Roman" w:hAnsi="Times New Roman" w:cs="Times New Roman"/>
                      <w:b/>
                      <w:lang w:val="en-US"/>
                    </w:rPr>
                  </w:pPr>
                </w:p>
              </w:tc>
            </w:tr>
            <w:tr w:rsidR="00CE5E00" w:rsidTr="00F52108">
              <w:trPr>
                <w:cantSplit/>
                <w:jc w:val="center"/>
              </w:trPr>
              <w:tc>
                <w:tcPr>
                  <w:tcW w:w="2711" w:type="dxa"/>
                </w:tcPr>
                <w:p w:rsidR="00CE5E00" w:rsidRPr="000F61D4" w:rsidRDefault="00CE5E00" w:rsidP="00CE5E00">
                  <w:pPr>
                    <w:spacing w:after="0" w:line="240" w:lineRule="auto"/>
                    <w:jc w:val="center"/>
                    <w:rPr>
                      <w:rFonts w:ascii="Times New Roman" w:hAnsi="Times New Roman" w:cs="Times New Roman"/>
                      <w:i/>
                      <w:lang w:val="en-US"/>
                    </w:rPr>
                  </w:pPr>
                </w:p>
              </w:tc>
              <w:tc>
                <w:tcPr>
                  <w:tcW w:w="3170" w:type="dxa"/>
                </w:tcPr>
                <w:p w:rsidR="00CE5E00" w:rsidRPr="000F61D4" w:rsidRDefault="00CE5E00" w:rsidP="00CE5E00">
                  <w:pPr>
                    <w:spacing w:after="0" w:line="240" w:lineRule="auto"/>
                    <w:jc w:val="center"/>
                    <w:rPr>
                      <w:rFonts w:ascii="Times New Roman" w:hAnsi="Times New Roman" w:cs="Times New Roman"/>
                      <w:i/>
                      <w:lang w:val="en-US"/>
                    </w:rPr>
                  </w:pPr>
                </w:p>
              </w:tc>
              <w:tc>
                <w:tcPr>
                  <w:tcW w:w="3125" w:type="dxa"/>
                  <w:gridSpan w:val="4"/>
                </w:tcPr>
                <w:p w:rsidR="00CE5E00" w:rsidRPr="000F61D4" w:rsidRDefault="00CE5E00" w:rsidP="00CE5E00">
                  <w:pPr>
                    <w:spacing w:after="0" w:line="240" w:lineRule="auto"/>
                    <w:jc w:val="center"/>
                    <w:rPr>
                      <w:rFonts w:ascii="Times New Roman" w:hAnsi="Times New Roman" w:cs="Times New Roman"/>
                      <w:i/>
                      <w:lang w:val="en-US"/>
                    </w:rPr>
                  </w:pPr>
                </w:p>
              </w:tc>
            </w:tr>
            <w:tr w:rsidR="00CE5E00" w:rsidTr="00F52108">
              <w:trPr>
                <w:cantSplit/>
                <w:jc w:val="center"/>
              </w:trPr>
              <w:tc>
                <w:tcPr>
                  <w:tcW w:w="9006" w:type="dxa"/>
                  <w:gridSpan w:val="6"/>
                </w:tcPr>
                <w:p w:rsidR="00CE5E00" w:rsidRPr="000F61D4" w:rsidRDefault="00CE5E00" w:rsidP="00CE5E00">
                  <w:pPr>
                    <w:spacing w:after="0" w:line="240" w:lineRule="auto"/>
                    <w:jc w:val="center"/>
                    <w:rPr>
                      <w:rFonts w:ascii="Times New Roman" w:hAnsi="Times New Roman" w:cs="Times New Roman"/>
                      <w:i/>
                      <w:sz w:val="20"/>
                      <w:szCs w:val="20"/>
                      <w:lang w:val="en-US"/>
                    </w:rPr>
                  </w:pPr>
                  <w:r w:rsidRPr="000F61D4">
                    <w:rPr>
                      <w:rFonts w:ascii="Times New Roman" w:eastAsiaTheme="minorEastAsia" w:hAnsi="Times New Roman" w:cs="Times New Roman"/>
                      <w:i/>
                      <w:sz w:val="20"/>
                      <w:szCs w:val="20"/>
                      <w:lang w:val="en-US" w:eastAsia="zh-CN"/>
                    </w:rPr>
                    <w:t>To be filled in by a mental capacity assessor as appointed by the Director of Social Welfare under the Vulnerable Adults Act 2018</w:t>
                  </w:r>
                </w:p>
              </w:tc>
            </w:tr>
            <w:tr w:rsidR="00CE5E00" w:rsidTr="00F52108">
              <w:trPr>
                <w:cantSplit/>
                <w:jc w:val="center"/>
              </w:trPr>
              <w:tc>
                <w:tcPr>
                  <w:tcW w:w="9006" w:type="dxa"/>
                  <w:gridSpan w:val="6"/>
                </w:tcPr>
                <w:p w:rsidR="00CE5E00" w:rsidRPr="000F61D4" w:rsidRDefault="00CE5E00" w:rsidP="00CE5E00">
                  <w:pPr>
                    <w:spacing w:after="0" w:line="240" w:lineRule="auto"/>
                    <w:rPr>
                      <w:rFonts w:ascii="Times New Roman" w:hAnsi="Times New Roman" w:cs="Times New Roman"/>
                      <w:lang w:val="en-US"/>
                    </w:rPr>
                  </w:pPr>
                </w:p>
              </w:tc>
            </w:tr>
            <w:tr w:rsidR="00CE5E00" w:rsidTr="00F52108">
              <w:trPr>
                <w:cantSplit/>
                <w:jc w:val="center"/>
              </w:trPr>
              <w:tc>
                <w:tcPr>
                  <w:tcW w:w="9006" w:type="dxa"/>
                  <w:gridSpan w:val="6"/>
                </w:tcPr>
                <w:tbl>
                  <w:tblPr>
                    <w:tblStyle w:val="TableGrid81"/>
                    <w:tblW w:w="8608" w:type="dxa"/>
                    <w:tblCellMar>
                      <w:top w:w="113" w:type="dxa"/>
                      <w:bottom w:w="113" w:type="dxa"/>
                    </w:tblCellMar>
                    <w:tblLook w:val="04A0" w:firstRow="1" w:lastRow="0" w:firstColumn="1" w:lastColumn="0" w:noHBand="0" w:noVBand="1"/>
                  </w:tblPr>
                  <w:tblGrid>
                    <w:gridCol w:w="1603"/>
                    <w:gridCol w:w="3393"/>
                    <w:gridCol w:w="1470"/>
                    <w:gridCol w:w="2142"/>
                  </w:tblGrid>
                  <w:tr w:rsidR="00CE5E00" w:rsidRPr="000F61D4" w:rsidTr="004E6F48">
                    <w:trPr>
                      <w:trHeight w:val="20"/>
                    </w:trPr>
                    <w:tc>
                      <w:tcPr>
                        <w:tcW w:w="8608" w:type="dxa"/>
                        <w:gridSpan w:val="4"/>
                        <w:shd w:val="clear" w:color="auto" w:fill="595959" w:themeFill="text1" w:themeFillTint="A6"/>
                        <w:vAlign w:val="center"/>
                      </w:tcPr>
                      <w:p w:rsidR="00CE5E00" w:rsidRPr="000F61D4" w:rsidRDefault="00CE5E00" w:rsidP="00CE5E00">
                        <w:pPr>
                          <w:spacing w:before="0" w:after="160" w:line="259" w:lineRule="auto"/>
                          <w:rPr>
                            <w:rFonts w:ascii="Times New Roman" w:eastAsiaTheme="minorEastAsia" w:hAnsi="Times New Roman" w:cs="Times New Roman"/>
                            <w:b/>
                            <w:color w:val="FFFFFF" w:themeColor="background1"/>
                            <w:lang w:eastAsia="zh-CN"/>
                          </w:rPr>
                        </w:pPr>
                        <w:r w:rsidRPr="000F61D4">
                          <w:rPr>
                            <w:rFonts w:ascii="Times New Roman" w:eastAsiaTheme="minorEastAsia" w:hAnsi="Times New Roman" w:cs="Times New Roman"/>
                            <w:b/>
                            <w:color w:val="FFFFFF" w:themeColor="background1"/>
                            <w:lang w:eastAsia="zh-CN"/>
                          </w:rPr>
                          <w:t>(A) INDIVIDUAL’S PARTICULARS</w:t>
                        </w:r>
                      </w:p>
                    </w:tc>
                  </w:tr>
                  <w:tr w:rsidR="00CE5E00" w:rsidRPr="000F61D4" w:rsidTr="004E6F48">
                    <w:trPr>
                      <w:trHeight w:val="20"/>
                    </w:trPr>
                    <w:tc>
                      <w:tcPr>
                        <w:tcW w:w="1533" w:type="dxa"/>
                        <w:shd w:val="clear" w:color="auto" w:fill="D9D9D9" w:themeFill="background1" w:themeFillShade="D9"/>
                        <w:vAlign w:val="center"/>
                      </w:tcPr>
                      <w:p w:rsidR="00CE5E00" w:rsidRPr="000F61D4" w:rsidRDefault="00CE5E00" w:rsidP="00CE5E00">
                        <w:pPr>
                          <w:spacing w:before="0" w:after="160" w:line="259" w:lineRule="auto"/>
                          <w:rPr>
                            <w:rFonts w:ascii="Times New Roman" w:eastAsiaTheme="minorEastAsia" w:hAnsi="Times New Roman" w:cs="Times New Roman"/>
                            <w:b/>
                            <w:szCs w:val="22"/>
                            <w:lang w:eastAsia="zh-CN"/>
                          </w:rPr>
                        </w:pPr>
                        <w:r w:rsidRPr="000F61D4">
                          <w:rPr>
                            <w:rFonts w:ascii="Times New Roman" w:eastAsiaTheme="minorEastAsia" w:hAnsi="Times New Roman" w:cs="Times New Roman"/>
                            <w:b/>
                            <w:szCs w:val="22"/>
                            <w:lang w:eastAsia="zh-CN"/>
                          </w:rPr>
                          <w:t xml:space="preserve">Name </w:t>
                        </w:r>
                      </w:p>
                      <w:p w:rsidR="00CE5E00" w:rsidRPr="000F61D4" w:rsidRDefault="00CE5E00" w:rsidP="00CE5E00">
                        <w:pPr>
                          <w:spacing w:before="0" w:after="160" w:line="259" w:lineRule="auto"/>
                          <w:rPr>
                            <w:rFonts w:ascii="Times New Roman" w:eastAsiaTheme="minorEastAsia" w:hAnsi="Times New Roman" w:cs="Times New Roman"/>
                            <w:b/>
                            <w:szCs w:val="22"/>
                            <w:lang w:eastAsia="zh-CN"/>
                          </w:rPr>
                        </w:pPr>
                        <w:r w:rsidRPr="000F61D4">
                          <w:rPr>
                            <w:rFonts w:ascii="Times New Roman" w:eastAsiaTheme="minorEastAsia" w:hAnsi="Times New Roman" w:cs="Times New Roman"/>
                            <w:sz w:val="20"/>
                            <w:szCs w:val="22"/>
                            <w:lang w:eastAsia="zh-CN"/>
                          </w:rPr>
                          <w:t>(as in NRIC)</w:t>
                        </w:r>
                        <w:r w:rsidRPr="000F61D4">
                          <w:rPr>
                            <w:rFonts w:ascii="Times New Roman" w:eastAsiaTheme="minorEastAsia" w:hAnsi="Times New Roman" w:cs="Times New Roman"/>
                            <w:b/>
                            <w:szCs w:val="22"/>
                            <w:lang w:eastAsia="zh-CN"/>
                          </w:rPr>
                          <w:t>:</w:t>
                        </w:r>
                      </w:p>
                    </w:tc>
                    <w:tc>
                      <w:tcPr>
                        <w:tcW w:w="3393" w:type="dxa"/>
                        <w:vAlign w:val="center"/>
                      </w:tcPr>
                      <w:p w:rsidR="00CE5E00" w:rsidRPr="000F61D4" w:rsidRDefault="00CE5E00" w:rsidP="00CE5E00">
                        <w:pPr>
                          <w:spacing w:before="0" w:after="160" w:line="259" w:lineRule="auto"/>
                          <w:rPr>
                            <w:rFonts w:ascii="Times New Roman" w:eastAsiaTheme="minorEastAsia" w:hAnsi="Times New Roman" w:cs="Times New Roman"/>
                            <w:lang w:eastAsia="zh-CN"/>
                          </w:rPr>
                        </w:pPr>
                      </w:p>
                    </w:tc>
                    <w:tc>
                      <w:tcPr>
                        <w:tcW w:w="1365" w:type="dxa"/>
                        <w:shd w:val="clear" w:color="auto" w:fill="D9D9D9" w:themeFill="background1" w:themeFillShade="D9"/>
                        <w:vAlign w:val="center"/>
                      </w:tcPr>
                      <w:p w:rsidR="00CE5E00" w:rsidRPr="000F61D4" w:rsidRDefault="00CE5E00" w:rsidP="00CE5E00">
                        <w:pPr>
                          <w:spacing w:before="0" w:after="160" w:line="259" w:lineRule="auto"/>
                          <w:rPr>
                            <w:rFonts w:ascii="Times New Roman" w:eastAsiaTheme="minorEastAsia" w:hAnsi="Times New Roman" w:cs="Times New Roman"/>
                            <w:b/>
                            <w:szCs w:val="22"/>
                            <w:lang w:eastAsia="zh-CN"/>
                          </w:rPr>
                        </w:pPr>
                        <w:r w:rsidRPr="000F61D4">
                          <w:rPr>
                            <w:rFonts w:ascii="Times New Roman" w:eastAsiaTheme="minorEastAsia" w:hAnsi="Times New Roman" w:cs="Times New Roman"/>
                            <w:b/>
                            <w:szCs w:val="22"/>
                            <w:lang w:eastAsia="zh-CN"/>
                          </w:rPr>
                          <w:t>Gender:</w:t>
                        </w:r>
                      </w:p>
                    </w:tc>
                    <w:tc>
                      <w:tcPr>
                        <w:tcW w:w="2317" w:type="dxa"/>
                        <w:vAlign w:val="center"/>
                      </w:tcPr>
                      <w:p w:rsidR="00CE5E00" w:rsidRPr="000F61D4" w:rsidRDefault="00B77A21" w:rsidP="00CE5E00">
                        <w:pPr>
                          <w:spacing w:before="0" w:after="160" w:line="259" w:lineRule="auto"/>
                          <w:rPr>
                            <w:rFonts w:ascii="Times New Roman" w:eastAsiaTheme="minorEastAsia" w:hAnsi="Times New Roman" w:cs="Times New Roman"/>
                            <w:szCs w:val="22"/>
                            <w:lang w:eastAsia="zh-CN"/>
                          </w:rPr>
                        </w:pPr>
                        <w:sdt>
                          <w:sdtPr>
                            <w:rPr>
                              <w:rFonts w:ascii="Times New Roman" w:eastAsiaTheme="minorEastAsia" w:hAnsi="Times New Roman" w:cs="Times New Roman"/>
                              <w:szCs w:val="22"/>
                              <w:lang w:eastAsia="zh-CN"/>
                            </w:rPr>
                            <w:id w:val="-223990291"/>
                            <w14:checkbox>
                              <w14:checked w14:val="0"/>
                              <w14:checkedState w14:val="2612" w14:font="MS Gothic"/>
                              <w14:uncheckedState w14:val="2610" w14:font="MS Gothic"/>
                            </w14:checkbox>
                          </w:sdtPr>
                          <w:sdtEndPr/>
                          <w:sdtContent>
                            <w:r w:rsidR="00CE5E00" w:rsidRPr="000F61D4">
                              <w:rPr>
                                <w:rFonts w:ascii="Segoe UI Symbol" w:eastAsiaTheme="minorEastAsia" w:hAnsi="Segoe UI Symbol" w:cs="Segoe UI Symbol"/>
                                <w:szCs w:val="22"/>
                                <w:lang w:eastAsia="zh-CN"/>
                              </w:rPr>
                              <w:t>☐</w:t>
                            </w:r>
                          </w:sdtContent>
                        </w:sdt>
                        <w:r w:rsidR="00CE5E00" w:rsidRPr="000F61D4">
                          <w:rPr>
                            <w:rFonts w:ascii="Times New Roman" w:eastAsiaTheme="minorEastAsia" w:hAnsi="Times New Roman" w:cs="Times New Roman"/>
                            <w:szCs w:val="22"/>
                            <w:lang w:eastAsia="zh-CN"/>
                          </w:rPr>
                          <w:t xml:space="preserve"> Male</w:t>
                        </w:r>
                      </w:p>
                      <w:p w:rsidR="00CE5E00" w:rsidRPr="000F61D4" w:rsidRDefault="00B77A21" w:rsidP="00CE5E00">
                        <w:pPr>
                          <w:spacing w:before="0" w:after="160" w:line="259" w:lineRule="auto"/>
                          <w:rPr>
                            <w:rFonts w:ascii="Times New Roman" w:eastAsiaTheme="minorEastAsia" w:hAnsi="Times New Roman" w:cs="Times New Roman"/>
                            <w:b/>
                            <w:lang w:eastAsia="zh-CN"/>
                          </w:rPr>
                        </w:pPr>
                        <w:sdt>
                          <w:sdtPr>
                            <w:rPr>
                              <w:rFonts w:ascii="Times New Roman" w:eastAsiaTheme="minorEastAsia" w:hAnsi="Times New Roman" w:cs="Times New Roman"/>
                              <w:szCs w:val="22"/>
                              <w:lang w:eastAsia="zh-CN"/>
                            </w:rPr>
                            <w:id w:val="860014556"/>
                            <w14:checkbox>
                              <w14:checked w14:val="0"/>
                              <w14:checkedState w14:val="2612" w14:font="MS Gothic"/>
                              <w14:uncheckedState w14:val="2610" w14:font="MS Gothic"/>
                            </w14:checkbox>
                          </w:sdtPr>
                          <w:sdtEndPr/>
                          <w:sdtContent>
                            <w:r w:rsidR="00CE5E00" w:rsidRPr="000F61D4">
                              <w:rPr>
                                <w:rFonts w:ascii="Segoe UI Symbol" w:eastAsiaTheme="minorEastAsia" w:hAnsi="Segoe UI Symbol" w:cs="Segoe UI Symbol"/>
                                <w:szCs w:val="22"/>
                                <w:lang w:eastAsia="zh-CN"/>
                              </w:rPr>
                              <w:t>☐</w:t>
                            </w:r>
                          </w:sdtContent>
                        </w:sdt>
                        <w:r w:rsidR="00CE5E00" w:rsidRPr="000F61D4">
                          <w:rPr>
                            <w:rFonts w:ascii="Times New Roman" w:eastAsiaTheme="minorEastAsia" w:hAnsi="Times New Roman" w:cs="Times New Roman"/>
                            <w:szCs w:val="22"/>
                            <w:lang w:eastAsia="zh-CN"/>
                          </w:rPr>
                          <w:t xml:space="preserve"> Female</w:t>
                        </w:r>
                      </w:p>
                    </w:tc>
                  </w:tr>
                  <w:tr w:rsidR="00CE5E00" w:rsidRPr="000F61D4" w:rsidTr="004E6F48">
                    <w:trPr>
                      <w:trHeight w:val="815"/>
                    </w:trPr>
                    <w:tc>
                      <w:tcPr>
                        <w:tcW w:w="1533" w:type="dxa"/>
                        <w:vMerge w:val="restart"/>
                        <w:shd w:val="clear" w:color="auto" w:fill="D9D9D9" w:themeFill="background1" w:themeFillShade="D9"/>
                        <w:vAlign w:val="center"/>
                      </w:tcPr>
                      <w:p w:rsidR="00CE5E00" w:rsidRPr="000F61D4" w:rsidRDefault="00CE5E00" w:rsidP="00CE5E00">
                        <w:pPr>
                          <w:spacing w:before="0" w:after="160" w:line="259" w:lineRule="auto"/>
                          <w:rPr>
                            <w:rFonts w:ascii="Times New Roman" w:eastAsiaTheme="minorEastAsia" w:hAnsi="Times New Roman" w:cs="Times New Roman"/>
                            <w:lang w:eastAsia="zh-CN"/>
                          </w:rPr>
                        </w:pPr>
                        <w:r w:rsidRPr="000F61D4">
                          <w:rPr>
                            <w:rFonts w:ascii="Times New Roman" w:eastAsiaTheme="minorEastAsia" w:hAnsi="Times New Roman" w:cs="Times New Roman"/>
                            <w:b/>
                            <w:szCs w:val="22"/>
                            <w:lang w:eastAsia="zh-CN"/>
                          </w:rPr>
                          <w:t>NRIC / FIN / Passport no.:</w:t>
                        </w:r>
                      </w:p>
                    </w:tc>
                    <w:tc>
                      <w:tcPr>
                        <w:tcW w:w="3393" w:type="dxa"/>
                        <w:vMerge w:val="restart"/>
                        <w:vAlign w:val="center"/>
                      </w:tcPr>
                      <w:p w:rsidR="00CE5E00" w:rsidRPr="000F61D4" w:rsidRDefault="00B77A21" w:rsidP="00CE5E00">
                        <w:pPr>
                          <w:spacing w:before="0" w:after="160" w:line="259" w:lineRule="auto"/>
                          <w:rPr>
                            <w:rFonts w:ascii="Times New Roman" w:eastAsiaTheme="minorEastAsia" w:hAnsi="Times New Roman" w:cs="Times New Roman"/>
                            <w:szCs w:val="22"/>
                            <w:lang w:eastAsia="zh-CN"/>
                          </w:rPr>
                        </w:pPr>
                        <w:sdt>
                          <w:sdtPr>
                            <w:rPr>
                              <w:rFonts w:ascii="Times New Roman" w:eastAsiaTheme="minorEastAsia" w:hAnsi="Times New Roman" w:cs="Times New Roman"/>
                              <w:szCs w:val="22"/>
                              <w:lang w:eastAsia="zh-CN"/>
                            </w:rPr>
                            <w:id w:val="-1468208021"/>
                            <w14:checkbox>
                              <w14:checked w14:val="0"/>
                              <w14:checkedState w14:val="2612" w14:font="MS Gothic"/>
                              <w14:uncheckedState w14:val="2610" w14:font="MS Gothic"/>
                            </w14:checkbox>
                          </w:sdtPr>
                          <w:sdtEndPr/>
                          <w:sdtContent>
                            <w:r w:rsidR="00D4531A">
                              <w:rPr>
                                <w:rFonts w:ascii="MS Gothic" w:eastAsia="MS Gothic" w:hAnsi="MS Gothic" w:cs="Times New Roman" w:hint="eastAsia"/>
                                <w:szCs w:val="22"/>
                                <w:lang w:eastAsia="zh-CN"/>
                              </w:rPr>
                              <w:t>☐</w:t>
                            </w:r>
                          </w:sdtContent>
                        </w:sdt>
                        <w:r w:rsidR="00CE5E00" w:rsidRPr="000F61D4">
                          <w:rPr>
                            <w:rFonts w:ascii="Times New Roman" w:eastAsiaTheme="minorEastAsia" w:hAnsi="Times New Roman" w:cs="Times New Roman"/>
                            <w:szCs w:val="22"/>
                            <w:lang w:eastAsia="zh-CN"/>
                          </w:rPr>
                          <w:t xml:space="preserve"> NRIC (Pink)  </w:t>
                        </w:r>
                        <w:sdt>
                          <w:sdtPr>
                            <w:rPr>
                              <w:rFonts w:ascii="Times New Roman" w:eastAsiaTheme="minorEastAsia" w:hAnsi="Times New Roman" w:cs="Times New Roman"/>
                              <w:szCs w:val="22"/>
                              <w:lang w:eastAsia="zh-CN"/>
                            </w:rPr>
                            <w:id w:val="1039090453"/>
                            <w14:checkbox>
                              <w14:checked w14:val="0"/>
                              <w14:checkedState w14:val="2612" w14:font="MS Gothic"/>
                              <w14:uncheckedState w14:val="2610" w14:font="MS Gothic"/>
                            </w14:checkbox>
                          </w:sdtPr>
                          <w:sdtEndPr/>
                          <w:sdtContent>
                            <w:r w:rsidR="00CE5E00" w:rsidRPr="000F61D4">
                              <w:rPr>
                                <w:rFonts w:ascii="Segoe UI Symbol" w:eastAsiaTheme="minorEastAsia" w:hAnsi="Segoe UI Symbol" w:cs="Segoe UI Symbol"/>
                                <w:szCs w:val="22"/>
                                <w:lang w:eastAsia="zh-CN"/>
                              </w:rPr>
                              <w:t>☐</w:t>
                            </w:r>
                          </w:sdtContent>
                        </w:sdt>
                        <w:r w:rsidR="00CE5E00" w:rsidRPr="000F61D4">
                          <w:rPr>
                            <w:rFonts w:ascii="Times New Roman" w:eastAsiaTheme="minorEastAsia" w:hAnsi="Times New Roman" w:cs="Times New Roman"/>
                            <w:szCs w:val="22"/>
                            <w:lang w:eastAsia="zh-CN"/>
                          </w:rPr>
                          <w:t xml:space="preserve"> NRIC (Blue)</w:t>
                        </w:r>
                      </w:p>
                      <w:p w:rsidR="00CE5E00" w:rsidRPr="000F61D4" w:rsidRDefault="00B77A21" w:rsidP="00CE5E00">
                        <w:pPr>
                          <w:spacing w:before="0" w:after="160" w:line="259" w:lineRule="auto"/>
                          <w:rPr>
                            <w:rFonts w:ascii="Times New Roman" w:eastAsiaTheme="minorEastAsia" w:hAnsi="Times New Roman" w:cs="Times New Roman"/>
                            <w:szCs w:val="22"/>
                            <w:lang w:eastAsia="zh-CN"/>
                          </w:rPr>
                        </w:pPr>
                        <w:sdt>
                          <w:sdtPr>
                            <w:rPr>
                              <w:rFonts w:ascii="Times New Roman" w:eastAsiaTheme="minorEastAsia" w:hAnsi="Times New Roman" w:cs="Times New Roman"/>
                              <w:szCs w:val="22"/>
                              <w:lang w:eastAsia="zh-CN"/>
                            </w:rPr>
                            <w:id w:val="-1069413037"/>
                            <w14:checkbox>
                              <w14:checked w14:val="0"/>
                              <w14:checkedState w14:val="2612" w14:font="MS Gothic"/>
                              <w14:uncheckedState w14:val="2610" w14:font="MS Gothic"/>
                            </w14:checkbox>
                          </w:sdtPr>
                          <w:sdtEndPr/>
                          <w:sdtContent>
                            <w:r w:rsidR="00CE5E00" w:rsidRPr="000F61D4">
                              <w:rPr>
                                <w:rFonts w:ascii="Segoe UI Symbol" w:eastAsiaTheme="minorEastAsia" w:hAnsi="Segoe UI Symbol" w:cs="Segoe UI Symbol"/>
                                <w:szCs w:val="22"/>
                                <w:lang w:eastAsia="zh-CN"/>
                              </w:rPr>
                              <w:t>☐</w:t>
                            </w:r>
                          </w:sdtContent>
                        </w:sdt>
                        <w:r w:rsidR="00CE5E00" w:rsidRPr="000F61D4">
                          <w:rPr>
                            <w:rFonts w:ascii="Times New Roman" w:eastAsiaTheme="minorEastAsia" w:hAnsi="Times New Roman" w:cs="Times New Roman"/>
                            <w:szCs w:val="22"/>
                            <w:lang w:eastAsia="zh-CN"/>
                          </w:rPr>
                          <w:t xml:space="preserve"> FIN                </w:t>
                        </w:r>
                        <w:sdt>
                          <w:sdtPr>
                            <w:rPr>
                              <w:rFonts w:ascii="Times New Roman" w:eastAsiaTheme="minorEastAsia" w:hAnsi="Times New Roman" w:cs="Times New Roman"/>
                              <w:szCs w:val="22"/>
                              <w:lang w:eastAsia="zh-CN"/>
                            </w:rPr>
                            <w:id w:val="-2022232900"/>
                            <w14:checkbox>
                              <w14:checked w14:val="0"/>
                              <w14:checkedState w14:val="2612" w14:font="MS Gothic"/>
                              <w14:uncheckedState w14:val="2610" w14:font="MS Gothic"/>
                            </w14:checkbox>
                          </w:sdtPr>
                          <w:sdtEndPr/>
                          <w:sdtContent>
                            <w:r w:rsidR="00CE5E00" w:rsidRPr="000F61D4">
                              <w:rPr>
                                <w:rFonts w:ascii="Segoe UI Symbol" w:eastAsiaTheme="minorEastAsia" w:hAnsi="Segoe UI Symbol" w:cs="Segoe UI Symbol"/>
                                <w:szCs w:val="22"/>
                                <w:lang w:eastAsia="zh-CN"/>
                              </w:rPr>
                              <w:t>☐</w:t>
                            </w:r>
                          </w:sdtContent>
                        </w:sdt>
                        <w:r w:rsidR="00CE5E00" w:rsidRPr="000F61D4">
                          <w:rPr>
                            <w:rFonts w:ascii="Times New Roman" w:eastAsiaTheme="minorEastAsia" w:hAnsi="Times New Roman" w:cs="Times New Roman"/>
                            <w:szCs w:val="22"/>
                            <w:lang w:eastAsia="zh-CN"/>
                          </w:rPr>
                          <w:t xml:space="preserve"> Passport</w:t>
                        </w:r>
                      </w:p>
                      <w:p w:rsidR="00CE5E00" w:rsidRPr="000F61D4" w:rsidRDefault="00B77A21" w:rsidP="00CE5E00">
                        <w:pPr>
                          <w:spacing w:before="0" w:after="160" w:line="259" w:lineRule="auto"/>
                          <w:rPr>
                            <w:rFonts w:ascii="Times New Roman" w:eastAsiaTheme="minorEastAsia" w:hAnsi="Times New Roman" w:cs="Times New Roman"/>
                            <w:lang w:eastAsia="zh-CN"/>
                          </w:rPr>
                        </w:pPr>
                        <w:sdt>
                          <w:sdtPr>
                            <w:rPr>
                              <w:rFonts w:ascii="Times New Roman" w:eastAsiaTheme="minorEastAsia" w:hAnsi="Times New Roman" w:cs="Times New Roman"/>
                              <w:szCs w:val="22"/>
                              <w:lang w:eastAsia="zh-CN"/>
                            </w:rPr>
                            <w:id w:val="1951890648"/>
                            <w14:checkbox>
                              <w14:checked w14:val="0"/>
                              <w14:checkedState w14:val="2612" w14:font="MS Gothic"/>
                              <w14:uncheckedState w14:val="2610" w14:font="MS Gothic"/>
                            </w14:checkbox>
                          </w:sdtPr>
                          <w:sdtEndPr/>
                          <w:sdtContent>
                            <w:r w:rsidR="00CE5E00" w:rsidRPr="000F61D4">
                              <w:rPr>
                                <w:rFonts w:ascii="Segoe UI Symbol" w:eastAsiaTheme="minorEastAsia" w:hAnsi="Segoe UI Symbol" w:cs="Segoe UI Symbol"/>
                                <w:szCs w:val="22"/>
                                <w:lang w:eastAsia="zh-CN"/>
                              </w:rPr>
                              <w:t>☐</w:t>
                            </w:r>
                          </w:sdtContent>
                        </w:sdt>
                        <w:r w:rsidR="00CE5E00" w:rsidRPr="000F61D4">
                          <w:rPr>
                            <w:rFonts w:ascii="Times New Roman" w:eastAsiaTheme="minorEastAsia" w:hAnsi="Times New Roman" w:cs="Times New Roman"/>
                            <w:szCs w:val="22"/>
                            <w:lang w:eastAsia="zh-CN"/>
                          </w:rPr>
                          <w:t xml:space="preserve"> Other (please specify: _______)         </w:t>
                        </w:r>
                      </w:p>
                    </w:tc>
                    <w:tc>
                      <w:tcPr>
                        <w:tcW w:w="1365" w:type="dxa"/>
                        <w:shd w:val="clear" w:color="auto" w:fill="D9D9D9" w:themeFill="background1" w:themeFillShade="D9"/>
                        <w:vAlign w:val="center"/>
                      </w:tcPr>
                      <w:p w:rsidR="00CE5E00" w:rsidRPr="000F61D4" w:rsidRDefault="00CE5E00" w:rsidP="00CE5E00">
                        <w:pPr>
                          <w:spacing w:before="0" w:after="160" w:line="259" w:lineRule="auto"/>
                          <w:rPr>
                            <w:rFonts w:ascii="Times New Roman" w:eastAsiaTheme="minorEastAsia" w:hAnsi="Times New Roman" w:cs="Times New Roman"/>
                            <w:b/>
                            <w:lang w:eastAsia="zh-CN"/>
                          </w:rPr>
                        </w:pPr>
                        <w:r w:rsidRPr="000F61D4">
                          <w:rPr>
                            <w:rFonts w:ascii="Times New Roman" w:eastAsiaTheme="minorEastAsia" w:hAnsi="Times New Roman" w:cs="Times New Roman"/>
                            <w:b/>
                            <w:lang w:eastAsia="zh-CN"/>
                          </w:rPr>
                          <w:t>Date of Birth:</w:t>
                        </w:r>
                      </w:p>
                    </w:tc>
                    <w:tc>
                      <w:tcPr>
                        <w:tcW w:w="2317" w:type="dxa"/>
                        <w:vAlign w:val="center"/>
                      </w:tcPr>
                      <w:p w:rsidR="00CE5E00" w:rsidRPr="000F61D4" w:rsidRDefault="004E6F48" w:rsidP="00CE5E00">
                        <w:pPr>
                          <w:spacing w:before="0" w:after="160" w:line="259" w:lineRule="auto"/>
                          <w:rPr>
                            <w:rFonts w:ascii="Times New Roman" w:eastAsiaTheme="minorEastAsia" w:hAnsi="Times New Roman" w:cs="Times New Roman"/>
                            <w:b/>
                            <w:lang w:eastAsia="zh-CN"/>
                          </w:rPr>
                        </w:pPr>
                        <w:r>
                          <w:rPr>
                            <w:rFonts w:ascii="Times New Roman" w:eastAsiaTheme="minorEastAsia" w:hAnsi="Times New Roman" w:cs="Times New Roman"/>
                            <w:b/>
                            <w:lang w:eastAsia="zh-CN"/>
                          </w:rPr>
                          <w:t>___ / ___ / ____</w:t>
                        </w:r>
                      </w:p>
                      <w:p w:rsidR="00CE5E00" w:rsidRPr="000F61D4" w:rsidRDefault="00CE5E00" w:rsidP="00CE5E00">
                        <w:pPr>
                          <w:spacing w:before="0" w:after="160" w:line="259" w:lineRule="auto"/>
                          <w:rPr>
                            <w:rFonts w:ascii="Times New Roman" w:eastAsiaTheme="minorEastAsia" w:hAnsi="Times New Roman" w:cs="Times New Roman"/>
                            <w:lang w:eastAsia="zh-CN"/>
                          </w:rPr>
                        </w:pPr>
                        <w:r w:rsidRPr="000F61D4">
                          <w:rPr>
                            <w:rFonts w:ascii="Times New Roman" w:eastAsiaTheme="minorEastAsia" w:hAnsi="Times New Roman" w:cs="Times New Roman"/>
                            <w:sz w:val="18"/>
                            <w:lang w:eastAsia="zh-CN"/>
                          </w:rPr>
                          <w:t xml:space="preserve"> DD      MM     YYYY</w:t>
                        </w:r>
                      </w:p>
                    </w:tc>
                  </w:tr>
                  <w:tr w:rsidR="00CE5E00" w:rsidRPr="000F61D4" w:rsidTr="004E6F48">
                    <w:trPr>
                      <w:trHeight w:val="4896"/>
                    </w:trPr>
                    <w:tc>
                      <w:tcPr>
                        <w:tcW w:w="1533" w:type="dxa"/>
                        <w:vMerge/>
                        <w:shd w:val="clear" w:color="auto" w:fill="D9D9D9" w:themeFill="background1" w:themeFillShade="D9"/>
                        <w:vAlign w:val="center"/>
                      </w:tcPr>
                      <w:p w:rsidR="00CE5E00" w:rsidRPr="000F61D4" w:rsidRDefault="00CE5E00" w:rsidP="00CE5E00">
                        <w:pPr>
                          <w:spacing w:before="0" w:after="160" w:line="259" w:lineRule="auto"/>
                          <w:rPr>
                            <w:rFonts w:ascii="Times New Roman" w:eastAsiaTheme="minorEastAsia" w:hAnsi="Times New Roman" w:cs="Times New Roman"/>
                            <w:b/>
                            <w:szCs w:val="22"/>
                            <w:lang w:eastAsia="zh-CN"/>
                          </w:rPr>
                        </w:pPr>
                      </w:p>
                    </w:tc>
                    <w:tc>
                      <w:tcPr>
                        <w:tcW w:w="3393" w:type="dxa"/>
                        <w:vMerge/>
                        <w:vAlign w:val="center"/>
                      </w:tcPr>
                      <w:p w:rsidR="00CE5E00" w:rsidRPr="000F61D4" w:rsidRDefault="00CE5E00" w:rsidP="00CE5E00">
                        <w:pPr>
                          <w:spacing w:before="0" w:after="160" w:line="259" w:lineRule="auto"/>
                          <w:rPr>
                            <w:rFonts w:ascii="Times New Roman" w:eastAsiaTheme="minorEastAsia" w:hAnsi="Times New Roman" w:cs="Times New Roman"/>
                            <w:szCs w:val="22"/>
                            <w:lang w:eastAsia="zh-CN"/>
                          </w:rPr>
                        </w:pPr>
                      </w:p>
                    </w:tc>
                    <w:tc>
                      <w:tcPr>
                        <w:tcW w:w="1365" w:type="dxa"/>
                        <w:shd w:val="clear" w:color="auto" w:fill="D9D9D9" w:themeFill="background1" w:themeFillShade="D9"/>
                        <w:vAlign w:val="center"/>
                      </w:tcPr>
                      <w:p w:rsidR="00CE5E00" w:rsidRPr="000F61D4" w:rsidRDefault="00CE5E00" w:rsidP="00CE5E00">
                        <w:pPr>
                          <w:spacing w:before="0" w:after="160" w:line="259" w:lineRule="auto"/>
                          <w:rPr>
                            <w:rFonts w:ascii="Times New Roman" w:eastAsiaTheme="minorEastAsia" w:hAnsi="Times New Roman" w:cs="Times New Roman"/>
                            <w:b/>
                            <w:lang w:eastAsia="zh-CN"/>
                          </w:rPr>
                        </w:pPr>
                        <w:r w:rsidRPr="000F61D4">
                          <w:rPr>
                            <w:rFonts w:ascii="Times New Roman" w:eastAsiaTheme="minorEastAsia" w:hAnsi="Times New Roman" w:cs="Times New Roman"/>
                            <w:b/>
                            <w:lang w:eastAsia="zh-CN"/>
                          </w:rPr>
                          <w:t>Place of Assessment:</w:t>
                        </w:r>
                      </w:p>
                      <w:p w:rsidR="00CE5E00" w:rsidRPr="000F61D4" w:rsidRDefault="00CE5E00" w:rsidP="00CE5E00">
                        <w:pPr>
                          <w:spacing w:before="0" w:after="160" w:line="259" w:lineRule="auto"/>
                          <w:rPr>
                            <w:rFonts w:ascii="Times New Roman" w:eastAsiaTheme="minorEastAsia" w:hAnsi="Times New Roman" w:cs="Times New Roman"/>
                            <w:b/>
                            <w:lang w:eastAsia="zh-CN"/>
                          </w:rPr>
                        </w:pPr>
                      </w:p>
                      <w:p w:rsidR="00CE5E00" w:rsidRPr="000F61D4" w:rsidRDefault="00CE5E00" w:rsidP="00CE5E00">
                        <w:pPr>
                          <w:spacing w:before="0" w:after="160" w:line="259" w:lineRule="auto"/>
                          <w:rPr>
                            <w:rFonts w:ascii="Times New Roman" w:eastAsiaTheme="minorEastAsia" w:hAnsi="Times New Roman" w:cs="Times New Roman"/>
                            <w:b/>
                            <w:lang w:eastAsia="zh-CN"/>
                          </w:rPr>
                        </w:pPr>
                      </w:p>
                      <w:p w:rsidR="00CE5E00" w:rsidRPr="000F61D4" w:rsidRDefault="00CE5E00" w:rsidP="00CE5E00">
                        <w:pPr>
                          <w:spacing w:before="0" w:after="160" w:line="259" w:lineRule="auto"/>
                          <w:rPr>
                            <w:rFonts w:ascii="Times New Roman" w:eastAsiaTheme="minorEastAsia" w:hAnsi="Times New Roman" w:cs="Times New Roman"/>
                            <w:b/>
                            <w:lang w:eastAsia="zh-CN"/>
                          </w:rPr>
                        </w:pPr>
                        <w:r w:rsidRPr="000F61D4">
                          <w:rPr>
                            <w:rFonts w:ascii="Times New Roman" w:eastAsiaTheme="minorEastAsia" w:hAnsi="Times New Roman" w:cs="Times New Roman"/>
                            <w:b/>
                            <w:lang w:eastAsia="zh-CN"/>
                          </w:rPr>
                          <w:t>Date of assessment:</w:t>
                        </w:r>
                      </w:p>
                      <w:p w:rsidR="00CE5E00" w:rsidRPr="000F61D4" w:rsidRDefault="00CE5E00" w:rsidP="00CE5E00">
                        <w:pPr>
                          <w:spacing w:before="0" w:after="160" w:line="259" w:lineRule="auto"/>
                          <w:rPr>
                            <w:rFonts w:ascii="Times New Roman" w:eastAsiaTheme="minorEastAsia" w:hAnsi="Times New Roman" w:cs="Times New Roman"/>
                            <w:b/>
                            <w:lang w:eastAsia="zh-CN"/>
                          </w:rPr>
                        </w:pPr>
                      </w:p>
                      <w:p w:rsidR="00CE5E00" w:rsidRPr="000F61D4" w:rsidRDefault="00CE5E00" w:rsidP="00CE5E00">
                        <w:pPr>
                          <w:spacing w:before="0" w:after="160" w:line="259" w:lineRule="auto"/>
                          <w:rPr>
                            <w:rFonts w:ascii="Times New Roman" w:eastAsiaTheme="minorEastAsia" w:hAnsi="Times New Roman" w:cs="Times New Roman"/>
                            <w:b/>
                            <w:lang w:eastAsia="zh-CN"/>
                          </w:rPr>
                        </w:pPr>
                      </w:p>
                      <w:p w:rsidR="00CE5E00" w:rsidRPr="000F61D4" w:rsidRDefault="00CE5E00" w:rsidP="00CE5E00">
                        <w:pPr>
                          <w:spacing w:before="0" w:after="160" w:line="259" w:lineRule="auto"/>
                          <w:rPr>
                            <w:rFonts w:ascii="Times New Roman" w:eastAsiaTheme="minorEastAsia" w:hAnsi="Times New Roman" w:cs="Times New Roman"/>
                            <w:b/>
                            <w:lang w:eastAsia="zh-CN"/>
                          </w:rPr>
                        </w:pPr>
                      </w:p>
                      <w:p w:rsidR="00CE5E00" w:rsidRPr="000F61D4" w:rsidRDefault="00CE5E00" w:rsidP="00CE5E00">
                        <w:pPr>
                          <w:spacing w:before="0" w:after="160" w:line="259" w:lineRule="auto"/>
                          <w:rPr>
                            <w:rFonts w:ascii="Times New Roman" w:eastAsiaTheme="minorEastAsia" w:hAnsi="Times New Roman" w:cs="Times New Roman"/>
                            <w:b/>
                            <w:lang w:eastAsia="zh-CN"/>
                          </w:rPr>
                        </w:pPr>
                      </w:p>
                    </w:tc>
                    <w:tc>
                      <w:tcPr>
                        <w:tcW w:w="2317" w:type="dxa"/>
                        <w:vAlign w:val="center"/>
                      </w:tcPr>
                      <w:p w:rsidR="00CE5E00" w:rsidRPr="000F61D4" w:rsidRDefault="004E6F48" w:rsidP="00CE5E00">
                        <w:pPr>
                          <w:spacing w:before="0" w:after="160" w:line="259" w:lineRule="auto"/>
                          <w:rPr>
                            <w:rFonts w:ascii="Times New Roman" w:eastAsiaTheme="minorEastAsia" w:hAnsi="Times New Roman" w:cs="Times New Roman"/>
                            <w:b/>
                            <w:lang w:eastAsia="zh-CN"/>
                          </w:rPr>
                        </w:pPr>
                        <w:r>
                          <w:rPr>
                            <w:rFonts w:ascii="Times New Roman" w:eastAsiaTheme="minorEastAsia" w:hAnsi="Times New Roman" w:cs="Times New Roman"/>
                            <w:b/>
                            <w:lang w:eastAsia="zh-CN"/>
                          </w:rPr>
                          <w:t>___ / ___ / ____</w:t>
                        </w:r>
                      </w:p>
                      <w:p w:rsidR="00CE5E00" w:rsidRPr="000F61D4" w:rsidRDefault="00CE5E00" w:rsidP="00CE5E00">
                        <w:pPr>
                          <w:spacing w:before="0" w:after="160" w:line="259" w:lineRule="auto"/>
                          <w:rPr>
                            <w:rFonts w:ascii="Times New Roman" w:eastAsiaTheme="minorEastAsia" w:hAnsi="Times New Roman" w:cs="Times New Roman"/>
                            <w:b/>
                            <w:lang w:eastAsia="zh-CN"/>
                          </w:rPr>
                        </w:pPr>
                        <w:r w:rsidRPr="000F61D4">
                          <w:rPr>
                            <w:rFonts w:ascii="Times New Roman" w:eastAsiaTheme="minorEastAsia" w:hAnsi="Times New Roman" w:cs="Times New Roman"/>
                            <w:sz w:val="18"/>
                            <w:lang w:eastAsia="zh-CN"/>
                          </w:rPr>
                          <w:t xml:space="preserve"> DD    MM      YYYY</w:t>
                        </w:r>
                      </w:p>
                    </w:tc>
                  </w:tr>
                  <w:tr w:rsidR="00CE5E00" w:rsidRPr="000F61D4" w:rsidTr="004E6F48">
                    <w:trPr>
                      <w:trHeight w:val="22"/>
                    </w:trPr>
                    <w:tc>
                      <w:tcPr>
                        <w:tcW w:w="8608" w:type="dxa"/>
                        <w:gridSpan w:val="4"/>
                        <w:shd w:val="clear" w:color="auto" w:fill="595959" w:themeFill="text1" w:themeFillTint="A6"/>
                        <w:vAlign w:val="center"/>
                      </w:tcPr>
                      <w:p w:rsidR="00CE5E00" w:rsidRPr="000F61D4" w:rsidRDefault="00CE5E00" w:rsidP="00CE5E00">
                        <w:pPr>
                          <w:spacing w:before="0" w:after="160" w:line="259" w:lineRule="auto"/>
                          <w:rPr>
                            <w:rFonts w:ascii="Times New Roman" w:eastAsiaTheme="minorEastAsia" w:hAnsi="Times New Roman" w:cs="Times New Roman"/>
                            <w:b/>
                            <w:lang w:eastAsia="zh-CN"/>
                          </w:rPr>
                        </w:pPr>
                        <w:r w:rsidRPr="000F61D4">
                          <w:rPr>
                            <w:rFonts w:ascii="Times New Roman" w:eastAsiaTheme="minorEastAsia" w:hAnsi="Times New Roman" w:cs="Times New Roman"/>
                            <w:b/>
                            <w:color w:val="FFFFFF" w:themeColor="background1"/>
                            <w:lang w:eastAsia="zh-CN"/>
                          </w:rPr>
                          <w:t>(B) ASSESSOR’S PARTICULARS</w:t>
                        </w:r>
                      </w:p>
                    </w:tc>
                  </w:tr>
                  <w:tr w:rsidR="00CE5E00" w:rsidRPr="000F61D4" w:rsidTr="004E6F48">
                    <w:trPr>
                      <w:trHeight w:val="20"/>
                    </w:trPr>
                    <w:tc>
                      <w:tcPr>
                        <w:tcW w:w="1533" w:type="dxa"/>
                        <w:shd w:val="clear" w:color="auto" w:fill="D9D9D9" w:themeFill="background1" w:themeFillShade="D9"/>
                        <w:vAlign w:val="center"/>
                      </w:tcPr>
                      <w:p w:rsidR="00CE5E00" w:rsidRPr="000F61D4" w:rsidRDefault="00CE5E00" w:rsidP="00CE5E00">
                        <w:pPr>
                          <w:spacing w:before="0" w:after="160" w:line="259" w:lineRule="auto"/>
                          <w:rPr>
                            <w:rFonts w:ascii="Times New Roman" w:eastAsiaTheme="minorEastAsia" w:hAnsi="Times New Roman" w:cs="Times New Roman"/>
                            <w:b/>
                            <w:szCs w:val="22"/>
                            <w:lang w:eastAsia="zh-CN"/>
                          </w:rPr>
                        </w:pPr>
                        <w:r w:rsidRPr="000F61D4">
                          <w:rPr>
                            <w:rFonts w:ascii="Times New Roman" w:eastAsiaTheme="minorEastAsia" w:hAnsi="Times New Roman" w:cs="Times New Roman"/>
                            <w:b/>
                            <w:szCs w:val="22"/>
                            <w:lang w:eastAsia="zh-CN"/>
                          </w:rPr>
                          <w:lastRenderedPageBreak/>
                          <w:t xml:space="preserve">Name </w:t>
                        </w:r>
                      </w:p>
                      <w:p w:rsidR="00CE5E00" w:rsidRPr="000F61D4" w:rsidRDefault="00CE5E00" w:rsidP="00CE5E00">
                        <w:pPr>
                          <w:spacing w:before="0" w:after="160" w:line="259" w:lineRule="auto"/>
                          <w:rPr>
                            <w:rFonts w:ascii="Times New Roman" w:eastAsiaTheme="minorEastAsia" w:hAnsi="Times New Roman" w:cs="Times New Roman"/>
                            <w:b/>
                            <w:szCs w:val="22"/>
                            <w:lang w:eastAsia="zh-CN"/>
                          </w:rPr>
                        </w:pPr>
                        <w:r w:rsidRPr="000F61D4">
                          <w:rPr>
                            <w:rFonts w:ascii="Times New Roman" w:eastAsiaTheme="minorEastAsia" w:hAnsi="Times New Roman" w:cs="Times New Roman"/>
                            <w:sz w:val="20"/>
                            <w:szCs w:val="22"/>
                            <w:lang w:eastAsia="zh-CN"/>
                          </w:rPr>
                          <w:t>(as in NRIC)</w:t>
                        </w:r>
                        <w:r w:rsidRPr="000F61D4">
                          <w:rPr>
                            <w:rFonts w:ascii="Times New Roman" w:eastAsiaTheme="minorEastAsia" w:hAnsi="Times New Roman" w:cs="Times New Roman"/>
                            <w:b/>
                            <w:szCs w:val="22"/>
                            <w:lang w:eastAsia="zh-CN"/>
                          </w:rPr>
                          <w:t>:</w:t>
                        </w:r>
                      </w:p>
                    </w:tc>
                    <w:tc>
                      <w:tcPr>
                        <w:tcW w:w="3393" w:type="dxa"/>
                        <w:vAlign w:val="center"/>
                      </w:tcPr>
                      <w:p w:rsidR="00CE5E00" w:rsidRPr="000F61D4" w:rsidRDefault="00CE5E00" w:rsidP="00CE5E00">
                        <w:pPr>
                          <w:spacing w:before="0" w:after="160" w:line="259" w:lineRule="auto"/>
                          <w:rPr>
                            <w:rFonts w:ascii="Times New Roman" w:eastAsiaTheme="minorEastAsia" w:hAnsi="Times New Roman" w:cs="Times New Roman"/>
                            <w:lang w:eastAsia="zh-CN"/>
                          </w:rPr>
                        </w:pPr>
                      </w:p>
                      <w:p w:rsidR="00CE5E00" w:rsidRPr="000F61D4" w:rsidRDefault="00CE5E00" w:rsidP="00CE5E00">
                        <w:pPr>
                          <w:spacing w:before="0" w:after="160" w:line="259" w:lineRule="auto"/>
                          <w:rPr>
                            <w:rFonts w:ascii="Times New Roman" w:eastAsiaTheme="minorEastAsia" w:hAnsi="Times New Roman" w:cs="Times New Roman"/>
                            <w:lang w:eastAsia="zh-CN"/>
                          </w:rPr>
                        </w:pPr>
                      </w:p>
                      <w:p w:rsidR="00CE5E00" w:rsidRPr="000F61D4" w:rsidRDefault="00CE5E00" w:rsidP="00CE5E00">
                        <w:pPr>
                          <w:spacing w:before="0" w:after="160" w:line="259" w:lineRule="auto"/>
                          <w:rPr>
                            <w:rFonts w:ascii="Times New Roman" w:eastAsiaTheme="minorEastAsia" w:hAnsi="Times New Roman" w:cs="Times New Roman"/>
                            <w:lang w:eastAsia="zh-CN"/>
                          </w:rPr>
                        </w:pPr>
                      </w:p>
                      <w:p w:rsidR="00CE5E00" w:rsidRPr="000F61D4" w:rsidRDefault="00CE5E00" w:rsidP="00CE5E00">
                        <w:pPr>
                          <w:spacing w:before="0" w:after="160" w:line="259" w:lineRule="auto"/>
                          <w:rPr>
                            <w:rFonts w:ascii="Times New Roman" w:eastAsiaTheme="minorEastAsia" w:hAnsi="Times New Roman" w:cs="Times New Roman"/>
                            <w:lang w:eastAsia="zh-CN"/>
                          </w:rPr>
                        </w:pPr>
                      </w:p>
                    </w:tc>
                    <w:tc>
                      <w:tcPr>
                        <w:tcW w:w="1365" w:type="dxa"/>
                        <w:shd w:val="clear" w:color="auto" w:fill="D9D9D9" w:themeFill="background1" w:themeFillShade="D9"/>
                        <w:vAlign w:val="center"/>
                      </w:tcPr>
                      <w:p w:rsidR="00CE5E00" w:rsidRPr="000F61D4" w:rsidRDefault="00CE5E00" w:rsidP="00CE5E00">
                        <w:pPr>
                          <w:spacing w:before="0" w:after="160" w:line="259" w:lineRule="auto"/>
                          <w:rPr>
                            <w:rFonts w:ascii="Times New Roman" w:eastAsiaTheme="minorEastAsia" w:hAnsi="Times New Roman" w:cs="Times New Roman"/>
                            <w:lang w:eastAsia="zh-CN"/>
                          </w:rPr>
                        </w:pPr>
                        <w:r w:rsidRPr="000F61D4">
                          <w:rPr>
                            <w:rFonts w:ascii="Times New Roman" w:eastAsiaTheme="minorEastAsia" w:hAnsi="Times New Roman" w:cs="Times New Roman"/>
                            <w:b/>
                            <w:lang w:eastAsia="zh-CN"/>
                          </w:rPr>
                          <w:t>Contact no.:</w:t>
                        </w:r>
                      </w:p>
                    </w:tc>
                    <w:tc>
                      <w:tcPr>
                        <w:tcW w:w="2317" w:type="dxa"/>
                        <w:shd w:val="clear" w:color="auto" w:fill="auto"/>
                        <w:vAlign w:val="center"/>
                      </w:tcPr>
                      <w:p w:rsidR="00CE5E00" w:rsidRPr="000F61D4" w:rsidRDefault="00CE5E00" w:rsidP="00CE5E00">
                        <w:pPr>
                          <w:spacing w:before="0" w:after="160" w:line="259" w:lineRule="auto"/>
                          <w:rPr>
                            <w:rFonts w:ascii="Times New Roman" w:eastAsiaTheme="minorEastAsia" w:hAnsi="Times New Roman" w:cs="Times New Roman"/>
                            <w:lang w:eastAsia="zh-CN"/>
                          </w:rPr>
                        </w:pPr>
                      </w:p>
                    </w:tc>
                  </w:tr>
                  <w:tr w:rsidR="00CE5E00" w:rsidRPr="000F61D4" w:rsidTr="004E6F48">
                    <w:trPr>
                      <w:trHeight w:val="20"/>
                    </w:trPr>
                    <w:tc>
                      <w:tcPr>
                        <w:tcW w:w="1533" w:type="dxa"/>
                        <w:shd w:val="clear" w:color="auto" w:fill="D9D9D9" w:themeFill="background1" w:themeFillShade="D9"/>
                        <w:vAlign w:val="center"/>
                      </w:tcPr>
                      <w:p w:rsidR="00CE5E00" w:rsidRPr="000F61D4" w:rsidRDefault="00CE5E00" w:rsidP="00CE5E00">
                        <w:pPr>
                          <w:spacing w:before="0" w:after="160" w:line="259" w:lineRule="auto"/>
                          <w:rPr>
                            <w:rFonts w:ascii="Times New Roman" w:eastAsiaTheme="minorEastAsia" w:hAnsi="Times New Roman" w:cs="Times New Roman"/>
                            <w:b/>
                            <w:szCs w:val="22"/>
                            <w:lang w:eastAsia="zh-CN"/>
                          </w:rPr>
                        </w:pPr>
                        <w:r w:rsidRPr="000F61D4">
                          <w:rPr>
                            <w:rFonts w:ascii="Times New Roman" w:eastAsiaTheme="minorEastAsia" w:hAnsi="Times New Roman" w:cs="Times New Roman"/>
                            <w:b/>
                            <w:szCs w:val="22"/>
                            <w:lang w:eastAsia="zh-CN"/>
                          </w:rPr>
                          <w:t>MCR/SRP no.:</w:t>
                        </w:r>
                      </w:p>
                    </w:tc>
                    <w:tc>
                      <w:tcPr>
                        <w:tcW w:w="7075" w:type="dxa"/>
                        <w:gridSpan w:val="3"/>
                        <w:vAlign w:val="center"/>
                      </w:tcPr>
                      <w:p w:rsidR="00CE5E00" w:rsidRPr="000F61D4" w:rsidRDefault="00CE5E00" w:rsidP="00CE5E00">
                        <w:pPr>
                          <w:spacing w:before="0" w:after="160" w:line="259" w:lineRule="auto"/>
                          <w:rPr>
                            <w:rFonts w:ascii="Times New Roman" w:eastAsiaTheme="minorEastAsia" w:hAnsi="Times New Roman" w:cs="Times New Roman"/>
                            <w:lang w:eastAsia="zh-CN"/>
                          </w:rPr>
                        </w:pPr>
                      </w:p>
                    </w:tc>
                  </w:tr>
                  <w:tr w:rsidR="00CE5E00" w:rsidRPr="000F61D4" w:rsidTr="004E6F48">
                    <w:trPr>
                      <w:trHeight w:val="20"/>
                    </w:trPr>
                    <w:tc>
                      <w:tcPr>
                        <w:tcW w:w="1533" w:type="dxa"/>
                        <w:shd w:val="clear" w:color="auto" w:fill="D9D9D9" w:themeFill="background1" w:themeFillShade="D9"/>
                        <w:vAlign w:val="center"/>
                      </w:tcPr>
                      <w:p w:rsidR="00CE5E00" w:rsidRPr="000F61D4" w:rsidRDefault="00CE5E00" w:rsidP="00CE5E00">
                        <w:pPr>
                          <w:spacing w:before="0" w:after="160" w:line="259" w:lineRule="auto"/>
                          <w:rPr>
                            <w:rFonts w:ascii="Times New Roman" w:eastAsiaTheme="minorEastAsia" w:hAnsi="Times New Roman" w:cs="Times New Roman"/>
                            <w:b/>
                            <w:szCs w:val="22"/>
                            <w:lang w:eastAsia="zh-CN"/>
                          </w:rPr>
                        </w:pPr>
                        <w:r w:rsidRPr="000F61D4">
                          <w:rPr>
                            <w:rFonts w:ascii="Times New Roman" w:eastAsiaTheme="minorEastAsia" w:hAnsi="Times New Roman" w:cs="Times New Roman"/>
                            <w:b/>
                            <w:szCs w:val="22"/>
                            <w:lang w:eastAsia="zh-CN"/>
                          </w:rPr>
                          <w:t>Designation and Department:</w:t>
                        </w:r>
                      </w:p>
                    </w:tc>
                    <w:tc>
                      <w:tcPr>
                        <w:tcW w:w="7075" w:type="dxa"/>
                        <w:gridSpan w:val="3"/>
                        <w:vAlign w:val="center"/>
                      </w:tcPr>
                      <w:p w:rsidR="00CE5E00" w:rsidRPr="000F61D4" w:rsidRDefault="00CE5E00" w:rsidP="00CE5E00">
                        <w:pPr>
                          <w:spacing w:before="0" w:after="160" w:line="259" w:lineRule="auto"/>
                          <w:rPr>
                            <w:rFonts w:ascii="Times New Roman" w:eastAsiaTheme="minorEastAsia" w:hAnsi="Times New Roman" w:cs="Times New Roman"/>
                            <w:lang w:eastAsia="zh-CN"/>
                          </w:rPr>
                        </w:pPr>
                      </w:p>
                    </w:tc>
                  </w:tr>
                  <w:tr w:rsidR="00CE5E00" w:rsidRPr="000F61D4" w:rsidTr="004E6F48">
                    <w:trPr>
                      <w:trHeight w:val="2279"/>
                    </w:trPr>
                    <w:tc>
                      <w:tcPr>
                        <w:tcW w:w="1533" w:type="dxa"/>
                        <w:shd w:val="clear" w:color="auto" w:fill="D9D9D9" w:themeFill="background1" w:themeFillShade="D9"/>
                        <w:vAlign w:val="center"/>
                      </w:tcPr>
                      <w:p w:rsidR="00CE5E00" w:rsidRPr="000F61D4" w:rsidRDefault="00CE5E00" w:rsidP="00CE5E00">
                        <w:pPr>
                          <w:spacing w:before="0" w:after="160" w:line="259" w:lineRule="auto"/>
                          <w:rPr>
                            <w:rFonts w:ascii="Times New Roman" w:eastAsiaTheme="minorEastAsia" w:hAnsi="Times New Roman" w:cs="Times New Roman"/>
                            <w:b/>
                            <w:szCs w:val="22"/>
                            <w:lang w:eastAsia="zh-CN"/>
                          </w:rPr>
                        </w:pPr>
                        <w:r w:rsidRPr="000F61D4">
                          <w:rPr>
                            <w:rFonts w:ascii="Times New Roman" w:eastAsiaTheme="minorEastAsia" w:hAnsi="Times New Roman" w:cs="Times New Roman"/>
                            <w:b/>
                            <w:szCs w:val="22"/>
                            <w:lang w:eastAsia="zh-CN"/>
                          </w:rPr>
                          <w:t>Assessor’s qualifications and experience in assessing mental capacity:</w:t>
                        </w:r>
                      </w:p>
                    </w:tc>
                    <w:tc>
                      <w:tcPr>
                        <w:tcW w:w="7075" w:type="dxa"/>
                        <w:gridSpan w:val="3"/>
                        <w:vAlign w:val="center"/>
                      </w:tcPr>
                      <w:p w:rsidR="00CE5E00" w:rsidRPr="000F61D4" w:rsidRDefault="00CE5E00" w:rsidP="00CE5E00">
                        <w:pPr>
                          <w:spacing w:before="0" w:after="160" w:line="259" w:lineRule="auto"/>
                          <w:rPr>
                            <w:rFonts w:ascii="Times New Roman" w:eastAsiaTheme="minorEastAsia" w:hAnsi="Times New Roman" w:cs="Times New Roman"/>
                            <w:lang w:eastAsia="zh-CN"/>
                          </w:rPr>
                        </w:pPr>
                      </w:p>
                      <w:p w:rsidR="00CE5E00" w:rsidRPr="000F61D4" w:rsidRDefault="00CE5E00" w:rsidP="00CE5E00">
                        <w:pPr>
                          <w:spacing w:before="0" w:after="160" w:line="259" w:lineRule="auto"/>
                          <w:rPr>
                            <w:rFonts w:ascii="Times New Roman" w:eastAsiaTheme="minorEastAsia" w:hAnsi="Times New Roman" w:cs="Times New Roman"/>
                            <w:lang w:eastAsia="zh-CN"/>
                          </w:rPr>
                        </w:pPr>
                      </w:p>
                      <w:p w:rsidR="00CE5E00" w:rsidRPr="000F61D4" w:rsidRDefault="00CE5E00" w:rsidP="00CE5E00">
                        <w:pPr>
                          <w:spacing w:before="0" w:after="160" w:line="259" w:lineRule="auto"/>
                          <w:rPr>
                            <w:rFonts w:ascii="Times New Roman" w:eastAsiaTheme="minorEastAsia" w:hAnsi="Times New Roman" w:cs="Times New Roman"/>
                            <w:lang w:eastAsia="zh-CN"/>
                          </w:rPr>
                        </w:pPr>
                      </w:p>
                      <w:p w:rsidR="00CE5E00" w:rsidRPr="000F61D4" w:rsidRDefault="00CE5E00" w:rsidP="00CE5E00">
                        <w:pPr>
                          <w:spacing w:before="0" w:after="160" w:line="259" w:lineRule="auto"/>
                          <w:rPr>
                            <w:rFonts w:ascii="Times New Roman" w:eastAsiaTheme="minorEastAsia" w:hAnsi="Times New Roman" w:cs="Times New Roman"/>
                            <w:lang w:eastAsia="zh-CN"/>
                          </w:rPr>
                        </w:pPr>
                      </w:p>
                      <w:p w:rsidR="00CE5E00" w:rsidRPr="000F61D4" w:rsidRDefault="00CE5E00" w:rsidP="00CE5E00">
                        <w:pPr>
                          <w:spacing w:before="0" w:after="160" w:line="259" w:lineRule="auto"/>
                          <w:rPr>
                            <w:rFonts w:ascii="Times New Roman" w:eastAsiaTheme="minorEastAsia" w:hAnsi="Times New Roman" w:cs="Times New Roman"/>
                            <w:lang w:eastAsia="zh-CN"/>
                          </w:rPr>
                        </w:pPr>
                      </w:p>
                      <w:p w:rsidR="00CE5E00" w:rsidRPr="000F61D4" w:rsidRDefault="00CE5E00" w:rsidP="00CE5E00">
                        <w:pPr>
                          <w:spacing w:before="0" w:after="160" w:line="259" w:lineRule="auto"/>
                          <w:rPr>
                            <w:rFonts w:ascii="Times New Roman" w:eastAsiaTheme="minorEastAsia" w:hAnsi="Times New Roman" w:cs="Times New Roman"/>
                            <w:lang w:eastAsia="zh-CN"/>
                          </w:rPr>
                        </w:pPr>
                      </w:p>
                    </w:tc>
                  </w:tr>
                  <w:tr w:rsidR="00CE5E00" w:rsidRPr="000F61D4" w:rsidTr="004E6F48">
                    <w:trPr>
                      <w:trHeight w:val="1308"/>
                    </w:trPr>
                    <w:tc>
                      <w:tcPr>
                        <w:tcW w:w="1533" w:type="dxa"/>
                        <w:shd w:val="clear" w:color="auto" w:fill="D9D9D9" w:themeFill="background1" w:themeFillShade="D9"/>
                        <w:vAlign w:val="center"/>
                      </w:tcPr>
                      <w:p w:rsidR="00CE5E00" w:rsidRPr="000F61D4" w:rsidRDefault="00CE5E00" w:rsidP="00CE5E00">
                        <w:pPr>
                          <w:spacing w:before="0" w:after="160" w:line="259" w:lineRule="auto"/>
                          <w:rPr>
                            <w:rFonts w:ascii="Times New Roman" w:eastAsiaTheme="minorEastAsia" w:hAnsi="Times New Roman" w:cs="Times New Roman"/>
                            <w:b/>
                            <w:szCs w:val="22"/>
                            <w:lang w:eastAsia="zh-CN"/>
                          </w:rPr>
                        </w:pPr>
                        <w:r w:rsidRPr="000F61D4">
                          <w:rPr>
                            <w:rFonts w:ascii="Times New Roman" w:eastAsiaTheme="minorEastAsia" w:hAnsi="Times New Roman" w:cs="Times New Roman"/>
                            <w:b/>
                            <w:szCs w:val="22"/>
                            <w:lang w:eastAsia="zh-CN"/>
                          </w:rPr>
                          <w:t>Hospital / clinic / organisation and address:</w:t>
                        </w:r>
                      </w:p>
                    </w:tc>
                    <w:tc>
                      <w:tcPr>
                        <w:tcW w:w="7075" w:type="dxa"/>
                        <w:gridSpan w:val="3"/>
                        <w:vAlign w:val="center"/>
                      </w:tcPr>
                      <w:p w:rsidR="00CE5E00" w:rsidRPr="000F61D4" w:rsidRDefault="00CE5E00" w:rsidP="00CE5E00">
                        <w:pPr>
                          <w:spacing w:before="0" w:after="160" w:line="259" w:lineRule="auto"/>
                          <w:rPr>
                            <w:rFonts w:ascii="Times New Roman" w:eastAsiaTheme="minorEastAsia" w:hAnsi="Times New Roman" w:cs="Times New Roman"/>
                            <w:lang w:eastAsia="zh-CN"/>
                          </w:rPr>
                        </w:pPr>
                      </w:p>
                      <w:p w:rsidR="00CE5E00" w:rsidRPr="000F61D4" w:rsidRDefault="00CE5E00" w:rsidP="00CE5E00">
                        <w:pPr>
                          <w:spacing w:before="0" w:after="160" w:line="259" w:lineRule="auto"/>
                          <w:rPr>
                            <w:rFonts w:ascii="Times New Roman" w:eastAsiaTheme="minorEastAsia" w:hAnsi="Times New Roman" w:cs="Times New Roman"/>
                            <w:lang w:eastAsia="zh-CN"/>
                          </w:rPr>
                        </w:pPr>
                      </w:p>
                      <w:p w:rsidR="00CE5E00" w:rsidRPr="000F61D4" w:rsidRDefault="00CE5E00" w:rsidP="00CE5E00">
                        <w:pPr>
                          <w:spacing w:before="0" w:after="160" w:line="259" w:lineRule="auto"/>
                          <w:rPr>
                            <w:rFonts w:ascii="Times New Roman" w:eastAsiaTheme="minorEastAsia" w:hAnsi="Times New Roman" w:cs="Times New Roman"/>
                            <w:lang w:eastAsia="zh-CN"/>
                          </w:rPr>
                        </w:pPr>
                      </w:p>
                    </w:tc>
                  </w:tr>
                  <w:tr w:rsidR="00CE5E00" w:rsidRPr="000F61D4" w:rsidTr="004E6F48">
                    <w:trPr>
                      <w:trHeight w:val="20"/>
                    </w:trPr>
                    <w:tc>
                      <w:tcPr>
                        <w:tcW w:w="1533" w:type="dxa"/>
                        <w:shd w:val="clear" w:color="auto" w:fill="D9D9D9" w:themeFill="background1" w:themeFillShade="D9"/>
                        <w:vAlign w:val="center"/>
                      </w:tcPr>
                      <w:p w:rsidR="00CE5E00" w:rsidRPr="000F61D4" w:rsidRDefault="00CE5E00" w:rsidP="00CE5E00">
                        <w:pPr>
                          <w:spacing w:before="0" w:after="160" w:line="259" w:lineRule="auto"/>
                          <w:rPr>
                            <w:rFonts w:ascii="Times New Roman" w:eastAsiaTheme="minorEastAsia" w:hAnsi="Times New Roman" w:cs="Times New Roman"/>
                            <w:i/>
                            <w:lang w:eastAsia="zh-CN"/>
                          </w:rPr>
                        </w:pPr>
                        <w:r w:rsidRPr="000F61D4">
                          <w:rPr>
                            <w:rFonts w:ascii="Times New Roman" w:eastAsiaTheme="minorEastAsia" w:hAnsi="Times New Roman" w:cs="Times New Roman"/>
                            <w:b/>
                            <w:i/>
                            <w:lang w:eastAsia="zh-CN"/>
                          </w:rPr>
                          <w:t xml:space="preserve">Relationship with VA:  </w:t>
                        </w:r>
                        <w:r w:rsidRPr="000F61D4">
                          <w:rPr>
                            <w:rFonts w:ascii="Times New Roman" w:eastAsiaTheme="minorEastAsia" w:hAnsi="Times New Roman" w:cs="Times New Roman"/>
                            <w:i/>
                            <w:lang w:eastAsia="zh-CN"/>
                          </w:rPr>
                          <w:t>(please tick where applicable)</w:t>
                        </w:r>
                      </w:p>
                    </w:tc>
                    <w:tc>
                      <w:tcPr>
                        <w:tcW w:w="7075" w:type="dxa"/>
                        <w:gridSpan w:val="3"/>
                        <w:vAlign w:val="center"/>
                      </w:tcPr>
                      <w:p w:rsidR="00CE5E00" w:rsidRPr="000F61D4" w:rsidRDefault="00B77A21" w:rsidP="00CE5E00">
                        <w:pPr>
                          <w:spacing w:before="0" w:after="160" w:line="259" w:lineRule="auto"/>
                          <w:rPr>
                            <w:rFonts w:ascii="Times New Roman" w:eastAsiaTheme="minorEastAsia" w:hAnsi="Times New Roman" w:cs="Times New Roman"/>
                            <w:i/>
                            <w:lang w:eastAsia="zh-CN"/>
                          </w:rPr>
                        </w:pPr>
                        <w:sdt>
                          <w:sdtPr>
                            <w:rPr>
                              <w:rFonts w:ascii="Times New Roman" w:eastAsiaTheme="minorEastAsia" w:hAnsi="Times New Roman" w:cs="Times New Roman"/>
                              <w:lang w:eastAsia="zh-CN"/>
                            </w:rPr>
                            <w:id w:val="-681428617"/>
                            <w14:checkbox>
                              <w14:checked w14:val="0"/>
                              <w14:checkedState w14:val="2612" w14:font="MS Gothic"/>
                              <w14:uncheckedState w14:val="2610" w14:font="MS Gothic"/>
                            </w14:checkbox>
                          </w:sdtPr>
                          <w:sdtEndPr/>
                          <w:sdtContent>
                            <w:r w:rsidR="00CE5E00" w:rsidRPr="000F61D4">
                              <w:rPr>
                                <w:rFonts w:ascii="Segoe UI Symbol" w:eastAsiaTheme="minorEastAsia" w:hAnsi="Segoe UI Symbol" w:cs="Segoe UI Symbol"/>
                                <w:lang w:eastAsia="zh-CN"/>
                              </w:rPr>
                              <w:t>☐</w:t>
                            </w:r>
                          </w:sdtContent>
                        </w:sdt>
                        <w:r w:rsidR="00CE5E00" w:rsidRPr="000F61D4">
                          <w:rPr>
                            <w:rFonts w:ascii="Times New Roman" w:eastAsiaTheme="minorEastAsia" w:hAnsi="Times New Roman" w:cs="Times New Roman"/>
                            <w:lang w:eastAsia="zh-CN"/>
                          </w:rPr>
                          <w:t xml:space="preserve"> </w:t>
                        </w:r>
                        <w:r w:rsidR="00CE5E00" w:rsidRPr="000F61D4">
                          <w:rPr>
                            <w:rFonts w:ascii="Times New Roman" w:eastAsiaTheme="minorEastAsia" w:hAnsi="Times New Roman" w:cs="Times New Roman"/>
                            <w:i/>
                            <w:lang w:eastAsia="zh-CN"/>
                          </w:rPr>
                          <w:t>I have been seeing the VA regularly over a period of time</w:t>
                        </w:r>
                      </w:p>
                      <w:p w:rsidR="00CE5E00" w:rsidRPr="000F61D4" w:rsidRDefault="00CE5E00" w:rsidP="00CE5E00">
                        <w:pPr>
                          <w:spacing w:before="0" w:after="160" w:line="259" w:lineRule="auto"/>
                          <w:rPr>
                            <w:rFonts w:ascii="Times New Roman" w:eastAsiaTheme="minorEastAsia" w:hAnsi="Times New Roman" w:cs="Times New Roman"/>
                            <w:lang w:eastAsia="zh-CN"/>
                          </w:rPr>
                        </w:pPr>
                        <w:r w:rsidRPr="000F61D4">
                          <w:rPr>
                            <w:rFonts w:ascii="Times New Roman" w:eastAsiaTheme="minorEastAsia" w:hAnsi="Times New Roman" w:cs="Times New Roman"/>
                            <w:lang w:eastAsia="zh-CN"/>
                          </w:rPr>
                          <w:t>Date of first consultation/assessment: __________________________</w:t>
                        </w:r>
                      </w:p>
                      <w:p w:rsidR="00CE5E00" w:rsidRPr="000F61D4" w:rsidRDefault="00CE5E00" w:rsidP="00CE5E00">
                        <w:pPr>
                          <w:spacing w:before="0" w:after="160" w:line="259" w:lineRule="auto"/>
                          <w:rPr>
                            <w:rFonts w:ascii="Times New Roman" w:eastAsiaTheme="minorEastAsia" w:hAnsi="Times New Roman" w:cs="Times New Roman"/>
                            <w:lang w:eastAsia="zh-CN"/>
                          </w:rPr>
                        </w:pPr>
                        <w:r w:rsidRPr="000F61D4">
                          <w:rPr>
                            <w:rFonts w:ascii="Times New Roman" w:eastAsiaTheme="minorEastAsia" w:hAnsi="Times New Roman" w:cs="Times New Roman"/>
                            <w:lang w:eastAsia="zh-CN"/>
                          </w:rPr>
                          <w:t>Frequency of consultation/assessment: _________________________</w:t>
                        </w:r>
                      </w:p>
                      <w:p w:rsidR="00CE5E00" w:rsidRPr="000F61D4" w:rsidRDefault="00CE5E00" w:rsidP="00CE5E00">
                        <w:pPr>
                          <w:spacing w:before="0" w:after="160" w:line="259" w:lineRule="auto"/>
                          <w:rPr>
                            <w:rFonts w:ascii="Times New Roman" w:eastAsiaTheme="minorEastAsia" w:hAnsi="Times New Roman" w:cs="Times New Roman"/>
                            <w:lang w:eastAsia="zh-CN"/>
                          </w:rPr>
                        </w:pPr>
                        <w:r w:rsidRPr="000F61D4">
                          <w:rPr>
                            <w:rFonts w:ascii="Times New Roman" w:eastAsiaTheme="minorEastAsia" w:hAnsi="Times New Roman" w:cs="Times New Roman"/>
                            <w:lang w:eastAsia="zh-CN"/>
                          </w:rPr>
                          <w:t>Date of last examination/assessment: __________________________</w:t>
                        </w:r>
                      </w:p>
                      <w:p w:rsidR="00CE5E00" w:rsidRPr="000F61D4" w:rsidRDefault="00B77A21" w:rsidP="00CE5E00">
                        <w:pPr>
                          <w:spacing w:before="0" w:after="160" w:line="259" w:lineRule="auto"/>
                          <w:rPr>
                            <w:rFonts w:ascii="Times New Roman" w:eastAsiaTheme="minorEastAsia" w:hAnsi="Times New Roman" w:cs="Times New Roman"/>
                            <w:i/>
                            <w:lang w:eastAsia="zh-CN"/>
                          </w:rPr>
                        </w:pPr>
                        <w:sdt>
                          <w:sdtPr>
                            <w:rPr>
                              <w:rFonts w:ascii="Times New Roman" w:eastAsiaTheme="minorEastAsia" w:hAnsi="Times New Roman" w:cs="Times New Roman"/>
                              <w:lang w:eastAsia="zh-CN"/>
                            </w:rPr>
                            <w:id w:val="-903673218"/>
                            <w14:checkbox>
                              <w14:checked w14:val="0"/>
                              <w14:checkedState w14:val="2612" w14:font="MS Gothic"/>
                              <w14:uncheckedState w14:val="2610" w14:font="MS Gothic"/>
                            </w14:checkbox>
                          </w:sdtPr>
                          <w:sdtEndPr/>
                          <w:sdtContent>
                            <w:r w:rsidR="00CE5E00" w:rsidRPr="000F61D4">
                              <w:rPr>
                                <w:rFonts w:ascii="Segoe UI Symbol" w:eastAsiaTheme="minorEastAsia" w:hAnsi="Segoe UI Symbol" w:cs="Segoe UI Symbol"/>
                                <w:lang w:eastAsia="zh-CN"/>
                              </w:rPr>
                              <w:t>☐</w:t>
                            </w:r>
                          </w:sdtContent>
                        </w:sdt>
                        <w:r w:rsidR="00CE5E00" w:rsidRPr="000F61D4">
                          <w:rPr>
                            <w:rFonts w:ascii="Times New Roman" w:eastAsiaTheme="minorEastAsia" w:hAnsi="Times New Roman" w:cs="Times New Roman"/>
                            <w:lang w:eastAsia="zh-CN"/>
                          </w:rPr>
                          <w:t xml:space="preserve"> </w:t>
                        </w:r>
                        <w:r w:rsidR="00CE5E00" w:rsidRPr="000F61D4">
                          <w:rPr>
                            <w:rFonts w:ascii="Times New Roman" w:eastAsiaTheme="minorEastAsia" w:hAnsi="Times New Roman" w:cs="Times New Roman"/>
                            <w:i/>
                            <w:lang w:eastAsia="zh-CN"/>
                          </w:rPr>
                          <w:t>I am seeing the VA for this mental capacity assessment only.</w:t>
                        </w:r>
                      </w:p>
                    </w:tc>
                  </w:tr>
                  <w:tr w:rsidR="00CE5E00" w:rsidRPr="000F61D4" w:rsidTr="004E6F48">
                    <w:trPr>
                      <w:trHeight w:val="20"/>
                    </w:trPr>
                    <w:tc>
                      <w:tcPr>
                        <w:tcW w:w="8608" w:type="dxa"/>
                        <w:gridSpan w:val="4"/>
                        <w:shd w:val="clear" w:color="auto" w:fill="595959" w:themeFill="text1" w:themeFillTint="A6"/>
                        <w:vAlign w:val="center"/>
                      </w:tcPr>
                      <w:p w:rsidR="00CE5E00" w:rsidRPr="000F61D4" w:rsidRDefault="00CE5E00" w:rsidP="00CE5E00">
                        <w:pPr>
                          <w:spacing w:before="0" w:after="160" w:line="259" w:lineRule="auto"/>
                          <w:rPr>
                            <w:rFonts w:ascii="Times New Roman" w:eastAsiaTheme="minorEastAsia" w:hAnsi="Times New Roman" w:cs="Times New Roman"/>
                            <w:b/>
                            <w:color w:val="FFFFFF" w:themeColor="background1"/>
                            <w:sz w:val="22"/>
                            <w:lang w:eastAsia="zh-CN"/>
                          </w:rPr>
                        </w:pPr>
                        <w:r w:rsidRPr="000F61D4">
                          <w:rPr>
                            <w:rFonts w:ascii="Times New Roman" w:eastAsiaTheme="minorEastAsia" w:hAnsi="Times New Roman" w:cs="Times New Roman"/>
                            <w:b/>
                            <w:color w:val="FFFFFF" w:themeColor="background1"/>
                            <w:sz w:val="28"/>
                            <w:lang w:eastAsia="zh-CN"/>
                          </w:rPr>
                          <w:t>(C) INDIVIDUAL’S MEDICAL INFORMATION</w:t>
                        </w:r>
                      </w:p>
                    </w:tc>
                  </w:tr>
                  <w:tr w:rsidR="00CE5E00" w:rsidRPr="000F61D4" w:rsidTr="004E6F48">
                    <w:trPr>
                      <w:trHeight w:val="20"/>
                    </w:trPr>
                    <w:tc>
                      <w:tcPr>
                        <w:tcW w:w="1533" w:type="dxa"/>
                        <w:shd w:val="clear" w:color="auto" w:fill="D9D9D9" w:themeFill="background1" w:themeFillShade="D9"/>
                        <w:vAlign w:val="center"/>
                      </w:tcPr>
                      <w:p w:rsidR="00CE5E00" w:rsidRPr="000F61D4" w:rsidRDefault="00CE5E00" w:rsidP="00CE5E00">
                        <w:pPr>
                          <w:spacing w:before="0" w:after="160" w:line="259" w:lineRule="auto"/>
                          <w:rPr>
                            <w:rFonts w:ascii="Times New Roman" w:eastAsiaTheme="minorEastAsia" w:hAnsi="Times New Roman" w:cs="Times New Roman"/>
                            <w:b/>
                            <w:szCs w:val="22"/>
                            <w:lang w:eastAsia="zh-CN"/>
                          </w:rPr>
                        </w:pPr>
                        <w:r w:rsidRPr="000F61D4">
                          <w:rPr>
                            <w:rFonts w:ascii="Times New Roman" w:eastAsiaTheme="minorEastAsia" w:hAnsi="Times New Roman" w:cs="Times New Roman"/>
                            <w:b/>
                            <w:szCs w:val="22"/>
                            <w:lang w:eastAsia="zh-CN"/>
                          </w:rPr>
                          <w:t>Past medical history (if any)</w:t>
                        </w:r>
                      </w:p>
                    </w:tc>
                    <w:tc>
                      <w:tcPr>
                        <w:tcW w:w="7075" w:type="dxa"/>
                        <w:gridSpan w:val="3"/>
                        <w:tcBorders>
                          <w:bottom w:val="single" w:sz="4" w:space="0" w:color="auto"/>
                        </w:tcBorders>
                      </w:tcPr>
                      <w:p w:rsidR="00CE5E00" w:rsidRPr="000F61D4" w:rsidRDefault="00CE5E00" w:rsidP="00CE5E00">
                        <w:pPr>
                          <w:spacing w:before="0" w:after="160" w:line="259" w:lineRule="auto"/>
                          <w:rPr>
                            <w:rFonts w:ascii="Times New Roman" w:eastAsiaTheme="minorEastAsia" w:hAnsi="Times New Roman" w:cs="Times New Roman"/>
                            <w:b/>
                            <w:lang w:eastAsia="zh-CN"/>
                          </w:rPr>
                        </w:pPr>
                        <w:r w:rsidRPr="000F61D4">
                          <w:rPr>
                            <w:rFonts w:ascii="Times New Roman" w:eastAsiaTheme="minorEastAsia" w:hAnsi="Times New Roman" w:cs="Times New Roman"/>
                            <w:b/>
                            <w:lang w:eastAsia="zh-CN"/>
                          </w:rPr>
                          <w:t>Past Diagnosis:</w:t>
                        </w:r>
                      </w:p>
                      <w:p w:rsidR="00CE5E00" w:rsidRPr="000F61D4" w:rsidRDefault="00CE5E00" w:rsidP="00CE5E00">
                        <w:pPr>
                          <w:spacing w:before="0" w:after="160" w:line="259" w:lineRule="auto"/>
                          <w:rPr>
                            <w:rFonts w:ascii="Times New Roman" w:eastAsiaTheme="minorEastAsia" w:hAnsi="Times New Roman" w:cs="Times New Roman"/>
                            <w:lang w:eastAsia="zh-CN"/>
                          </w:rPr>
                        </w:pPr>
                      </w:p>
                      <w:p w:rsidR="00CE5E00" w:rsidRPr="000F61D4" w:rsidRDefault="00CE5E00" w:rsidP="00CE5E00">
                        <w:pPr>
                          <w:spacing w:before="0" w:after="160" w:line="259" w:lineRule="auto"/>
                          <w:rPr>
                            <w:rFonts w:ascii="Times New Roman" w:eastAsiaTheme="minorEastAsia" w:hAnsi="Times New Roman" w:cs="Times New Roman"/>
                            <w:lang w:eastAsia="zh-CN"/>
                          </w:rPr>
                        </w:pPr>
                      </w:p>
                      <w:p w:rsidR="00CE5E00" w:rsidRPr="000F61D4" w:rsidRDefault="00CE5E00" w:rsidP="00CE5E00">
                        <w:pPr>
                          <w:spacing w:before="0" w:after="160" w:line="259" w:lineRule="auto"/>
                          <w:rPr>
                            <w:rFonts w:ascii="Times New Roman" w:eastAsiaTheme="minorEastAsia" w:hAnsi="Times New Roman" w:cs="Times New Roman"/>
                            <w:lang w:eastAsia="zh-CN"/>
                          </w:rPr>
                        </w:pPr>
                        <w:r w:rsidRPr="000F61D4">
                          <w:rPr>
                            <w:rFonts w:ascii="Times New Roman" w:eastAsiaTheme="minorEastAsia" w:hAnsi="Times New Roman" w:cs="Times New Roman"/>
                            <w:lang w:eastAsia="zh-CN"/>
                          </w:rPr>
                          <w:t>Date of assessment:</w:t>
                        </w:r>
                      </w:p>
                      <w:p w:rsidR="00CE5E00" w:rsidRPr="000F61D4" w:rsidRDefault="00CE5E00" w:rsidP="00CE5E00">
                        <w:pPr>
                          <w:spacing w:before="0" w:after="160" w:line="259" w:lineRule="auto"/>
                          <w:rPr>
                            <w:rFonts w:ascii="Times New Roman" w:eastAsiaTheme="minorEastAsia" w:hAnsi="Times New Roman" w:cs="Times New Roman"/>
                            <w:lang w:eastAsia="zh-CN"/>
                          </w:rPr>
                        </w:pPr>
                        <w:r w:rsidRPr="000F61D4">
                          <w:rPr>
                            <w:rFonts w:ascii="Times New Roman" w:eastAsiaTheme="minorEastAsia" w:hAnsi="Times New Roman" w:cs="Times New Roman"/>
                            <w:lang w:eastAsia="zh-CN"/>
                          </w:rPr>
                          <w:lastRenderedPageBreak/>
                          <w:t xml:space="preserve">Source of information: </w:t>
                        </w:r>
                      </w:p>
                      <w:p w:rsidR="00CE5E00" w:rsidRPr="000F61D4" w:rsidRDefault="00CE5E00" w:rsidP="00CE5E00">
                        <w:pPr>
                          <w:spacing w:before="0" w:after="160" w:line="259" w:lineRule="auto"/>
                          <w:rPr>
                            <w:rFonts w:ascii="Times New Roman" w:eastAsiaTheme="minorEastAsia" w:hAnsi="Times New Roman" w:cs="Times New Roman"/>
                            <w:lang w:eastAsia="zh-CN"/>
                          </w:rPr>
                        </w:pPr>
                        <w:r w:rsidRPr="000F61D4">
                          <w:rPr>
                            <w:rFonts w:ascii="Segoe UI Symbol" w:eastAsiaTheme="minorEastAsia" w:hAnsi="Segoe UI Symbol" w:cs="Segoe UI Symbol"/>
                            <w:lang w:eastAsia="zh-CN"/>
                          </w:rPr>
                          <w:t>☐</w:t>
                        </w:r>
                        <w:r w:rsidRPr="000F61D4">
                          <w:rPr>
                            <w:rFonts w:ascii="Times New Roman" w:eastAsiaTheme="minorEastAsia" w:hAnsi="Times New Roman" w:cs="Times New Roman"/>
                            <w:lang w:eastAsia="zh-CN"/>
                          </w:rPr>
                          <w:t xml:space="preserve"> Medical records/report – please specify doctor &amp; clinic/hospital: ____________________________</w:t>
                        </w:r>
                        <w:r w:rsidR="004E6F48">
                          <w:rPr>
                            <w:rFonts w:ascii="Times New Roman" w:eastAsiaTheme="minorEastAsia" w:hAnsi="Times New Roman" w:cs="Times New Roman"/>
                            <w:lang w:eastAsia="zh-CN"/>
                          </w:rPr>
                          <w:t>_________________________</w:t>
                        </w:r>
                      </w:p>
                      <w:p w:rsidR="00CE5E00" w:rsidRPr="000F61D4" w:rsidRDefault="00CE5E00" w:rsidP="00CE5E00">
                        <w:pPr>
                          <w:spacing w:before="0" w:after="160" w:line="259" w:lineRule="auto"/>
                          <w:rPr>
                            <w:rFonts w:ascii="Times New Roman" w:eastAsiaTheme="minorEastAsia" w:hAnsi="Times New Roman" w:cs="Times New Roman"/>
                            <w:lang w:eastAsia="zh-CN"/>
                          </w:rPr>
                        </w:pPr>
                        <w:r w:rsidRPr="000F61D4">
                          <w:rPr>
                            <w:rFonts w:ascii="Segoe UI Symbol" w:eastAsiaTheme="minorEastAsia" w:hAnsi="Segoe UI Symbol" w:cs="Segoe UI Symbol"/>
                            <w:lang w:eastAsia="zh-CN"/>
                          </w:rPr>
                          <w:t>☐</w:t>
                        </w:r>
                        <w:r w:rsidRPr="000F61D4">
                          <w:rPr>
                            <w:rFonts w:ascii="Times New Roman" w:eastAsiaTheme="minorEastAsia" w:hAnsi="Times New Roman" w:cs="Times New Roman"/>
                            <w:lang w:eastAsia="zh-CN"/>
                          </w:rPr>
                          <w:t xml:space="preserve"> Vulnerable adult</w:t>
                        </w:r>
                      </w:p>
                      <w:p w:rsidR="00CE5E00" w:rsidRPr="000F61D4" w:rsidRDefault="00CE5E00" w:rsidP="00CE5E00">
                        <w:pPr>
                          <w:spacing w:before="0" w:after="160" w:line="259" w:lineRule="auto"/>
                          <w:rPr>
                            <w:rFonts w:ascii="Times New Roman" w:eastAsiaTheme="minorEastAsia" w:hAnsi="Times New Roman" w:cs="Times New Roman"/>
                            <w:lang w:eastAsia="zh-CN"/>
                          </w:rPr>
                        </w:pPr>
                        <w:r w:rsidRPr="000F61D4">
                          <w:rPr>
                            <w:rFonts w:ascii="Segoe UI Symbol" w:eastAsiaTheme="minorEastAsia" w:hAnsi="Segoe UI Symbol" w:cs="Segoe UI Symbol"/>
                            <w:lang w:eastAsia="zh-CN"/>
                          </w:rPr>
                          <w:t>☐</w:t>
                        </w:r>
                        <w:r w:rsidRPr="000F61D4">
                          <w:rPr>
                            <w:rFonts w:ascii="Times New Roman" w:eastAsiaTheme="minorEastAsia" w:hAnsi="Times New Roman" w:cs="Times New Roman"/>
                            <w:lang w:eastAsia="zh-CN"/>
                          </w:rPr>
                          <w:t xml:space="preserve"> Others – please specify:</w:t>
                        </w:r>
                      </w:p>
                      <w:p w:rsidR="00CE5E00" w:rsidRPr="000F61D4" w:rsidRDefault="00CE5E00" w:rsidP="00CE5E00">
                        <w:pPr>
                          <w:spacing w:before="0" w:after="160" w:line="259" w:lineRule="auto"/>
                          <w:rPr>
                            <w:rFonts w:ascii="Times New Roman" w:eastAsiaTheme="minorEastAsia" w:hAnsi="Times New Roman" w:cs="Times New Roman"/>
                            <w:lang w:eastAsia="zh-CN"/>
                          </w:rPr>
                        </w:pPr>
                        <w:r w:rsidRPr="000F61D4">
                          <w:rPr>
                            <w:rFonts w:ascii="Times New Roman" w:eastAsiaTheme="minorEastAsia" w:hAnsi="Times New Roman" w:cs="Times New Roman"/>
                            <w:lang w:eastAsia="zh-CN"/>
                          </w:rPr>
                          <w:t xml:space="preserve">     Name: ______________</w:t>
                        </w:r>
                        <w:r w:rsidR="00D4531A">
                          <w:rPr>
                            <w:rFonts w:ascii="Times New Roman" w:eastAsiaTheme="minorEastAsia" w:hAnsi="Times New Roman" w:cs="Times New Roman"/>
                            <w:lang w:eastAsia="zh-CN"/>
                          </w:rPr>
                          <w:t>____________________________</w:t>
                        </w:r>
                      </w:p>
                      <w:p w:rsidR="00CE5E00" w:rsidRPr="000F61D4" w:rsidRDefault="00CE5E00" w:rsidP="00D4531A">
                        <w:pPr>
                          <w:spacing w:before="0" w:after="160" w:line="259" w:lineRule="auto"/>
                          <w:rPr>
                            <w:rFonts w:ascii="Times New Roman" w:eastAsiaTheme="minorEastAsia" w:hAnsi="Times New Roman" w:cs="Times New Roman"/>
                            <w:lang w:eastAsia="zh-CN"/>
                          </w:rPr>
                        </w:pPr>
                        <w:r w:rsidRPr="000F61D4">
                          <w:rPr>
                            <w:rFonts w:ascii="Times New Roman" w:eastAsiaTheme="minorEastAsia" w:hAnsi="Times New Roman" w:cs="Times New Roman"/>
                            <w:lang w:eastAsia="zh-CN"/>
                          </w:rPr>
                          <w:t xml:space="preserve">     Relationship: ______</w:t>
                        </w:r>
                        <w:r w:rsidR="00D4531A">
                          <w:rPr>
                            <w:rFonts w:ascii="Times New Roman" w:eastAsiaTheme="minorEastAsia" w:hAnsi="Times New Roman" w:cs="Times New Roman"/>
                            <w:lang w:eastAsia="zh-CN"/>
                          </w:rPr>
                          <w:t>_______________________________</w:t>
                        </w:r>
                      </w:p>
                    </w:tc>
                  </w:tr>
                  <w:tr w:rsidR="00CE5E00" w:rsidRPr="000F61D4" w:rsidTr="004E6F48">
                    <w:trPr>
                      <w:trHeight w:val="20"/>
                    </w:trPr>
                    <w:tc>
                      <w:tcPr>
                        <w:tcW w:w="1533" w:type="dxa"/>
                        <w:shd w:val="clear" w:color="auto" w:fill="D9D9D9" w:themeFill="background1" w:themeFillShade="D9"/>
                        <w:vAlign w:val="center"/>
                      </w:tcPr>
                      <w:p w:rsidR="00CE5E00" w:rsidRPr="000F61D4" w:rsidRDefault="00CE5E00" w:rsidP="00CE5E00">
                        <w:pPr>
                          <w:spacing w:before="0" w:after="160" w:line="259" w:lineRule="auto"/>
                          <w:rPr>
                            <w:rFonts w:ascii="Times New Roman" w:eastAsiaTheme="minorEastAsia" w:hAnsi="Times New Roman" w:cs="Times New Roman"/>
                            <w:b/>
                            <w:szCs w:val="22"/>
                            <w:lang w:eastAsia="zh-CN"/>
                          </w:rPr>
                        </w:pPr>
                        <w:r w:rsidRPr="000F61D4">
                          <w:rPr>
                            <w:rFonts w:ascii="Times New Roman" w:eastAsiaTheme="minorEastAsia" w:hAnsi="Times New Roman" w:cs="Times New Roman"/>
                            <w:b/>
                            <w:szCs w:val="22"/>
                            <w:lang w:eastAsia="zh-CN"/>
                          </w:rPr>
                          <w:lastRenderedPageBreak/>
                          <w:t>Current Diagnosis:</w:t>
                        </w:r>
                      </w:p>
                    </w:tc>
                    <w:tc>
                      <w:tcPr>
                        <w:tcW w:w="7075" w:type="dxa"/>
                        <w:gridSpan w:val="3"/>
                        <w:tcBorders>
                          <w:bottom w:val="single" w:sz="4" w:space="0" w:color="auto"/>
                        </w:tcBorders>
                      </w:tcPr>
                      <w:p w:rsidR="00CE5E00" w:rsidRPr="000F61D4" w:rsidRDefault="00CE5E00" w:rsidP="00CE5E00">
                        <w:pPr>
                          <w:spacing w:before="0" w:after="160" w:line="259" w:lineRule="auto"/>
                          <w:rPr>
                            <w:rFonts w:ascii="Times New Roman" w:eastAsiaTheme="minorEastAsia" w:hAnsi="Times New Roman" w:cs="Times New Roman"/>
                            <w:lang w:eastAsia="zh-CN"/>
                          </w:rPr>
                        </w:pPr>
                        <w:r w:rsidRPr="000F61D4">
                          <w:rPr>
                            <w:rFonts w:ascii="Times New Roman" w:eastAsiaTheme="minorEastAsia" w:hAnsi="Times New Roman" w:cs="Times New Roman"/>
                            <w:lang w:eastAsia="zh-CN"/>
                          </w:rPr>
                          <w:t>Please state what the individual is suffering from.</w:t>
                        </w:r>
                      </w:p>
                      <w:p w:rsidR="00CE5E00" w:rsidRPr="000F61D4" w:rsidRDefault="00CE5E00" w:rsidP="00CE5E00">
                        <w:pPr>
                          <w:spacing w:before="0" w:after="160" w:line="259" w:lineRule="auto"/>
                          <w:rPr>
                            <w:rFonts w:ascii="Times New Roman" w:eastAsiaTheme="minorEastAsia" w:hAnsi="Times New Roman" w:cs="Times New Roman"/>
                            <w:lang w:eastAsia="zh-CN"/>
                          </w:rPr>
                        </w:pPr>
                      </w:p>
                    </w:tc>
                  </w:tr>
                  <w:tr w:rsidR="00CE5E00" w:rsidRPr="000F61D4" w:rsidTr="004E6F48">
                    <w:trPr>
                      <w:trHeight w:val="20"/>
                    </w:trPr>
                    <w:tc>
                      <w:tcPr>
                        <w:tcW w:w="1533" w:type="dxa"/>
                        <w:shd w:val="clear" w:color="auto" w:fill="D9D9D9" w:themeFill="background1" w:themeFillShade="D9"/>
                        <w:vAlign w:val="center"/>
                      </w:tcPr>
                      <w:p w:rsidR="00CE5E00" w:rsidRPr="000F61D4" w:rsidRDefault="00CE5E00" w:rsidP="00CE5E00">
                        <w:pPr>
                          <w:spacing w:before="0" w:after="160" w:line="259" w:lineRule="auto"/>
                          <w:rPr>
                            <w:rFonts w:ascii="Times New Roman" w:eastAsiaTheme="minorEastAsia" w:hAnsi="Times New Roman" w:cs="Times New Roman"/>
                            <w:b/>
                            <w:szCs w:val="22"/>
                            <w:lang w:eastAsia="zh-CN"/>
                          </w:rPr>
                        </w:pPr>
                        <w:r w:rsidRPr="000F61D4">
                          <w:rPr>
                            <w:rFonts w:ascii="Times New Roman" w:eastAsiaTheme="minorEastAsia" w:hAnsi="Times New Roman" w:cs="Times New Roman"/>
                            <w:b/>
                            <w:szCs w:val="22"/>
                            <w:lang w:eastAsia="zh-CN"/>
                          </w:rPr>
                          <w:t>Symptoms  in relation to mental capacity:</w:t>
                        </w:r>
                      </w:p>
                    </w:tc>
                    <w:tc>
                      <w:tcPr>
                        <w:tcW w:w="7075" w:type="dxa"/>
                        <w:gridSpan w:val="3"/>
                        <w:tcBorders>
                          <w:bottom w:val="single" w:sz="4" w:space="0" w:color="auto"/>
                        </w:tcBorders>
                      </w:tcPr>
                      <w:p w:rsidR="00CE5E00" w:rsidRPr="000F61D4" w:rsidRDefault="00CE5E00" w:rsidP="00CE5E00">
                        <w:pPr>
                          <w:spacing w:before="0" w:after="160" w:line="259" w:lineRule="auto"/>
                          <w:rPr>
                            <w:rFonts w:ascii="Times New Roman" w:hAnsi="Times New Roman" w:cs="Times New Roman"/>
                            <w:i/>
                            <w:sz w:val="20"/>
                            <w:lang w:val="en-GB" w:eastAsia="en-GB"/>
                          </w:rPr>
                        </w:pPr>
                        <w:r w:rsidRPr="000F61D4">
                          <w:rPr>
                            <w:rFonts w:ascii="Times New Roman" w:eastAsiaTheme="minorEastAsia" w:hAnsi="Times New Roman" w:cs="Times New Roman"/>
                            <w:lang w:eastAsia="zh-CN"/>
                          </w:rPr>
                          <w:t>Is there a current impairment of or disturbance in the functioning of the person’s mind or brain?</w:t>
                        </w:r>
                        <w:r w:rsidRPr="000F61D4">
                          <w:rPr>
                            <w:rFonts w:ascii="Times New Roman" w:eastAsiaTheme="minorEastAsia" w:hAnsi="Times New Roman" w:cs="Times New Roman"/>
                            <w:i/>
                            <w:lang w:eastAsia="zh-CN"/>
                          </w:rPr>
                          <w:t xml:space="preserve"> </w:t>
                        </w:r>
                        <w:r w:rsidRPr="000F61D4">
                          <w:rPr>
                            <w:rFonts w:ascii="Times New Roman" w:eastAsiaTheme="minorEastAsia" w:hAnsi="Times New Roman" w:cs="Times New Roman"/>
                            <w:i/>
                            <w:lang w:eastAsia="zh-CN"/>
                          </w:rPr>
                          <w:br/>
                        </w:r>
                        <w:r w:rsidRPr="000F61D4">
                          <w:rPr>
                            <w:rFonts w:ascii="Times New Roman" w:hAnsi="Times New Roman" w:cs="Times New Roman"/>
                            <w:i/>
                            <w:sz w:val="20"/>
                            <w:lang w:val="en-GB" w:eastAsia="en-GB"/>
                          </w:rPr>
                          <w:t>(e.g., symptoms of alcohol or drug use, delirium, concussion, head injury, conditions associated with mental illness, dementia, significant learning disability, brain damage, confusion, drowsiness, or loss of consciousness due to a physical or medical condition)</w:t>
                        </w:r>
                      </w:p>
                      <w:p w:rsidR="00CE5E00" w:rsidRPr="000F61D4" w:rsidRDefault="00CE5E00" w:rsidP="00CE5E00">
                        <w:pPr>
                          <w:spacing w:before="0" w:after="160" w:line="259" w:lineRule="auto"/>
                          <w:rPr>
                            <w:rFonts w:ascii="Times New Roman" w:eastAsiaTheme="minorEastAsia" w:hAnsi="Times New Roman" w:cs="Times New Roman"/>
                            <w:i/>
                            <w:sz w:val="22"/>
                            <w:u w:val="single"/>
                            <w:lang w:eastAsia="zh-CN"/>
                          </w:rPr>
                        </w:pPr>
                      </w:p>
                      <w:p w:rsidR="00CE5E00" w:rsidRPr="000F61D4" w:rsidRDefault="00CE5E00" w:rsidP="00CE5E00">
                        <w:pPr>
                          <w:spacing w:before="0" w:after="160" w:line="259" w:lineRule="auto"/>
                          <w:rPr>
                            <w:rFonts w:ascii="Times New Roman" w:eastAsiaTheme="minorEastAsia" w:hAnsi="Times New Roman" w:cs="Times New Roman"/>
                            <w:u w:val="single"/>
                            <w:lang w:eastAsia="zh-CN"/>
                          </w:rPr>
                        </w:pPr>
                        <w:r w:rsidRPr="000F61D4">
                          <w:rPr>
                            <w:rFonts w:ascii="Times New Roman" w:eastAsiaTheme="minorEastAsia" w:hAnsi="Times New Roman" w:cs="Times New Roman"/>
                            <w:sz w:val="20"/>
                            <w:u w:val="single"/>
                            <w:lang w:eastAsia="zh-CN"/>
                          </w:rPr>
                          <w:t>Note: If there is no indication of impairment of or disturbance in the functioning of the person’s mind or brain, the person will not lack capacity within the meaning of s4 of  the Mental Capacity Act.</w:t>
                        </w:r>
                      </w:p>
                    </w:tc>
                  </w:tr>
                  <w:tr w:rsidR="00CE5E00" w:rsidRPr="000F61D4" w:rsidTr="004E6F48">
                    <w:trPr>
                      <w:trHeight w:val="20"/>
                    </w:trPr>
                    <w:tc>
                      <w:tcPr>
                        <w:tcW w:w="8608" w:type="dxa"/>
                        <w:gridSpan w:val="4"/>
                        <w:shd w:val="clear" w:color="auto" w:fill="595959" w:themeFill="text1" w:themeFillTint="A6"/>
                        <w:vAlign w:val="center"/>
                      </w:tcPr>
                      <w:p w:rsidR="00CE5E00" w:rsidRPr="000F61D4" w:rsidRDefault="00CE5E00" w:rsidP="00CE5E00">
                        <w:pPr>
                          <w:spacing w:before="0" w:after="160" w:line="259" w:lineRule="auto"/>
                          <w:rPr>
                            <w:rFonts w:ascii="Times New Roman" w:eastAsiaTheme="minorEastAsia" w:hAnsi="Times New Roman" w:cs="Times New Roman"/>
                            <w:b/>
                            <w:sz w:val="22"/>
                            <w:u w:val="single"/>
                            <w:lang w:eastAsia="zh-CN"/>
                          </w:rPr>
                        </w:pPr>
                        <w:r w:rsidRPr="000F61D4">
                          <w:rPr>
                            <w:rFonts w:ascii="Times New Roman" w:eastAsiaTheme="minorEastAsia" w:hAnsi="Times New Roman" w:cs="Times New Roman"/>
                            <w:b/>
                            <w:color w:val="FFFFFF" w:themeColor="background1"/>
                            <w:sz w:val="28"/>
                            <w:lang w:eastAsia="zh-CN"/>
                          </w:rPr>
                          <w:t>(D) ASSESSMENT OF VULNERABLE ADULT’S MENTAL CAPACITY</w:t>
                        </w:r>
                      </w:p>
                    </w:tc>
                  </w:tr>
                  <w:tr w:rsidR="00CE5E00" w:rsidRPr="000F61D4" w:rsidTr="004E6F48">
                    <w:trPr>
                      <w:trHeight w:val="20"/>
                    </w:trPr>
                    <w:tc>
                      <w:tcPr>
                        <w:tcW w:w="8608" w:type="dxa"/>
                        <w:gridSpan w:val="4"/>
                        <w:shd w:val="clear" w:color="auto" w:fill="D9D9D9" w:themeFill="background1" w:themeFillShade="D9"/>
                        <w:vAlign w:val="center"/>
                      </w:tcPr>
                      <w:p w:rsidR="00CE5E00" w:rsidRPr="000F61D4" w:rsidRDefault="00CE5E00" w:rsidP="00CE5E00">
                        <w:pPr>
                          <w:spacing w:before="0" w:after="160" w:line="259" w:lineRule="auto"/>
                          <w:jc w:val="both"/>
                          <w:rPr>
                            <w:rFonts w:ascii="Times New Roman" w:eastAsiaTheme="minorEastAsia" w:hAnsi="Times New Roman" w:cs="Times New Roman"/>
                            <w:i/>
                            <w:sz w:val="20"/>
                            <w:szCs w:val="20"/>
                            <w:lang w:eastAsia="zh-CN"/>
                          </w:rPr>
                        </w:pPr>
                        <w:r w:rsidRPr="000F61D4">
                          <w:rPr>
                            <w:rFonts w:ascii="Times New Roman" w:eastAsiaTheme="minorEastAsia" w:hAnsi="Times New Roman" w:cs="Times New Roman"/>
                            <w:i/>
                            <w:sz w:val="20"/>
                            <w:szCs w:val="20"/>
                            <w:lang w:eastAsia="zh-CN"/>
                          </w:rPr>
                          <w:t>A person lacks mental capacity in relation to a matter if at the material time he is unable to make a decision for himself in relation to the matter, because of an impairment of, or a disturbance in the functioning of, the mind or brain.</w:t>
                        </w:r>
                      </w:p>
                      <w:p w:rsidR="00CE5E00" w:rsidRPr="000F61D4" w:rsidRDefault="00CE5E00" w:rsidP="00CE5E00">
                        <w:pPr>
                          <w:spacing w:before="0" w:after="160" w:line="259" w:lineRule="auto"/>
                          <w:jc w:val="both"/>
                          <w:rPr>
                            <w:rFonts w:ascii="Times New Roman" w:eastAsiaTheme="minorEastAsia" w:hAnsi="Times New Roman" w:cs="Times New Roman"/>
                            <w:i/>
                            <w:sz w:val="20"/>
                            <w:szCs w:val="20"/>
                            <w:lang w:eastAsia="zh-CN"/>
                          </w:rPr>
                        </w:pPr>
                      </w:p>
                      <w:p w:rsidR="00CE5E00" w:rsidRPr="000F61D4" w:rsidRDefault="00CE5E00" w:rsidP="00CE5E00">
                        <w:pPr>
                          <w:spacing w:before="0" w:after="160" w:line="259" w:lineRule="auto"/>
                          <w:jc w:val="both"/>
                          <w:rPr>
                            <w:rFonts w:ascii="Times New Roman" w:eastAsiaTheme="minorEastAsia" w:hAnsi="Times New Roman" w:cs="Times New Roman"/>
                            <w:i/>
                            <w:sz w:val="20"/>
                            <w:szCs w:val="20"/>
                            <w:lang w:eastAsia="zh-CN"/>
                          </w:rPr>
                        </w:pPr>
                        <w:r w:rsidRPr="000F61D4">
                          <w:rPr>
                            <w:rFonts w:ascii="Times New Roman" w:eastAsiaTheme="minorEastAsia" w:hAnsi="Times New Roman" w:cs="Times New Roman"/>
                            <w:i/>
                            <w:sz w:val="20"/>
                            <w:szCs w:val="20"/>
                            <w:lang w:eastAsia="zh-CN"/>
                          </w:rPr>
                          <w:t>A person is unable to make a decision for himself if he is unable –</w:t>
                        </w:r>
                      </w:p>
                      <w:p w:rsidR="00CE5E00" w:rsidRPr="000F61D4" w:rsidRDefault="00CE5E00" w:rsidP="00C20EF2">
                        <w:pPr>
                          <w:numPr>
                            <w:ilvl w:val="0"/>
                            <w:numId w:val="209"/>
                          </w:numPr>
                          <w:spacing w:before="0" w:after="0" w:line="240" w:lineRule="auto"/>
                          <w:ind w:left="360"/>
                          <w:contextualSpacing/>
                          <w:jc w:val="both"/>
                          <w:rPr>
                            <w:rFonts w:ascii="Times New Roman" w:eastAsiaTheme="minorEastAsia" w:hAnsi="Times New Roman" w:cs="Times New Roman"/>
                            <w:i/>
                            <w:sz w:val="20"/>
                            <w:szCs w:val="20"/>
                            <w:lang w:val="en-GB" w:eastAsia="zh-CN"/>
                          </w:rPr>
                        </w:pPr>
                        <w:r w:rsidRPr="000F61D4">
                          <w:rPr>
                            <w:rFonts w:ascii="Times New Roman" w:eastAsiaTheme="minorEastAsia" w:hAnsi="Times New Roman" w:cs="Times New Roman"/>
                            <w:i/>
                            <w:sz w:val="20"/>
                            <w:szCs w:val="20"/>
                            <w:lang w:val="en-GB" w:eastAsia="zh-CN"/>
                          </w:rPr>
                          <w:t>To understand the information relevant to the decision;</w:t>
                        </w:r>
                      </w:p>
                      <w:p w:rsidR="00CE5E00" w:rsidRPr="000F61D4" w:rsidRDefault="00CE5E00" w:rsidP="00C20EF2">
                        <w:pPr>
                          <w:numPr>
                            <w:ilvl w:val="0"/>
                            <w:numId w:val="209"/>
                          </w:numPr>
                          <w:spacing w:before="0" w:after="0" w:line="240" w:lineRule="auto"/>
                          <w:ind w:left="360"/>
                          <w:contextualSpacing/>
                          <w:jc w:val="both"/>
                          <w:rPr>
                            <w:rFonts w:ascii="Times New Roman" w:eastAsiaTheme="minorEastAsia" w:hAnsi="Times New Roman" w:cs="Times New Roman"/>
                            <w:i/>
                            <w:sz w:val="20"/>
                            <w:szCs w:val="20"/>
                            <w:lang w:val="en-GB" w:eastAsia="zh-CN"/>
                          </w:rPr>
                        </w:pPr>
                        <w:r w:rsidRPr="000F61D4">
                          <w:rPr>
                            <w:rFonts w:ascii="Times New Roman" w:eastAsiaTheme="minorEastAsia" w:hAnsi="Times New Roman" w:cs="Times New Roman"/>
                            <w:i/>
                            <w:sz w:val="20"/>
                            <w:szCs w:val="20"/>
                            <w:lang w:val="en-GB" w:eastAsia="zh-CN"/>
                          </w:rPr>
                          <w:t>To retain that information;</w:t>
                        </w:r>
                      </w:p>
                      <w:p w:rsidR="00CE5E00" w:rsidRPr="000F61D4" w:rsidRDefault="00CE5E00" w:rsidP="00C20EF2">
                        <w:pPr>
                          <w:numPr>
                            <w:ilvl w:val="0"/>
                            <w:numId w:val="209"/>
                          </w:numPr>
                          <w:spacing w:before="0" w:after="0" w:line="240" w:lineRule="auto"/>
                          <w:ind w:left="360"/>
                          <w:contextualSpacing/>
                          <w:jc w:val="both"/>
                          <w:rPr>
                            <w:rFonts w:ascii="Times New Roman" w:eastAsiaTheme="minorEastAsia" w:hAnsi="Times New Roman" w:cs="Times New Roman"/>
                            <w:i/>
                            <w:sz w:val="20"/>
                            <w:szCs w:val="20"/>
                            <w:lang w:val="en-GB" w:eastAsia="zh-CN"/>
                          </w:rPr>
                        </w:pPr>
                        <w:r w:rsidRPr="000F61D4">
                          <w:rPr>
                            <w:rFonts w:ascii="Times New Roman" w:eastAsiaTheme="minorEastAsia" w:hAnsi="Times New Roman" w:cs="Times New Roman"/>
                            <w:i/>
                            <w:sz w:val="20"/>
                            <w:szCs w:val="20"/>
                            <w:lang w:val="en-GB" w:eastAsia="zh-CN"/>
                          </w:rPr>
                          <w:t xml:space="preserve">To use or weigh that information as part of the process of making the decision; </w:t>
                        </w:r>
                        <w:r w:rsidRPr="000F61D4">
                          <w:rPr>
                            <w:rFonts w:ascii="Times New Roman" w:eastAsiaTheme="minorEastAsia" w:hAnsi="Times New Roman" w:cs="Times New Roman"/>
                            <w:i/>
                            <w:sz w:val="20"/>
                            <w:szCs w:val="20"/>
                            <w:u w:val="single"/>
                            <w:lang w:val="en-GB" w:eastAsia="zh-CN"/>
                          </w:rPr>
                          <w:t>or</w:t>
                        </w:r>
                      </w:p>
                      <w:p w:rsidR="00CE5E00" w:rsidRPr="000F61D4" w:rsidRDefault="00CE5E00" w:rsidP="00C20EF2">
                        <w:pPr>
                          <w:numPr>
                            <w:ilvl w:val="0"/>
                            <w:numId w:val="209"/>
                          </w:numPr>
                          <w:spacing w:before="0" w:after="0" w:line="240" w:lineRule="auto"/>
                          <w:ind w:left="360"/>
                          <w:contextualSpacing/>
                          <w:jc w:val="both"/>
                          <w:rPr>
                            <w:rFonts w:ascii="Times New Roman" w:eastAsiaTheme="minorEastAsia" w:hAnsi="Times New Roman" w:cs="Times New Roman"/>
                            <w:sz w:val="20"/>
                            <w:szCs w:val="20"/>
                            <w:lang w:val="en-GB" w:eastAsia="zh-CN"/>
                          </w:rPr>
                        </w:pPr>
                        <w:r w:rsidRPr="000F61D4">
                          <w:rPr>
                            <w:rFonts w:ascii="Times New Roman" w:eastAsiaTheme="minorEastAsia" w:hAnsi="Times New Roman" w:cs="Times New Roman"/>
                            <w:i/>
                            <w:sz w:val="20"/>
                            <w:szCs w:val="20"/>
                            <w:lang w:val="en-GB" w:eastAsia="zh-CN"/>
                          </w:rPr>
                          <w:t>To communicate his decision (whether by talking, using sign language or any other means).</w:t>
                        </w:r>
                      </w:p>
                      <w:p w:rsidR="00CE5E00" w:rsidRPr="000F61D4" w:rsidRDefault="00CE5E00" w:rsidP="00CE5E00">
                        <w:pPr>
                          <w:autoSpaceDE w:val="0"/>
                          <w:autoSpaceDN w:val="0"/>
                          <w:adjustRightInd w:val="0"/>
                          <w:spacing w:before="0" w:after="160" w:line="259" w:lineRule="auto"/>
                          <w:rPr>
                            <w:rFonts w:ascii="Times New Roman" w:eastAsiaTheme="minorEastAsia" w:hAnsi="Times New Roman" w:cs="Times New Roman"/>
                            <w:i/>
                            <w:sz w:val="20"/>
                            <w:szCs w:val="20"/>
                            <w:lang w:val="en-GB" w:eastAsia="zh-CN"/>
                          </w:rPr>
                        </w:pPr>
                      </w:p>
                      <w:p w:rsidR="00CE5E00" w:rsidRPr="000F61D4" w:rsidRDefault="00CE5E00" w:rsidP="00CE5E00">
                        <w:pPr>
                          <w:autoSpaceDE w:val="0"/>
                          <w:autoSpaceDN w:val="0"/>
                          <w:adjustRightInd w:val="0"/>
                          <w:spacing w:before="0" w:after="160" w:line="259" w:lineRule="auto"/>
                          <w:rPr>
                            <w:rFonts w:ascii="Times New Roman" w:eastAsiaTheme="minorEastAsia" w:hAnsi="Times New Roman" w:cs="Times New Roman"/>
                            <w:i/>
                            <w:sz w:val="20"/>
                            <w:szCs w:val="20"/>
                            <w:lang w:val="en-GB" w:eastAsia="zh-CN"/>
                          </w:rPr>
                        </w:pPr>
                        <w:r w:rsidRPr="000F61D4">
                          <w:rPr>
                            <w:rFonts w:ascii="Times New Roman" w:eastAsiaTheme="minorEastAsia" w:hAnsi="Times New Roman" w:cs="Times New Roman"/>
                            <w:i/>
                            <w:sz w:val="20"/>
                            <w:szCs w:val="20"/>
                            <w:lang w:val="en-GB" w:eastAsia="zh-CN"/>
                          </w:rPr>
                          <w:t>The information relevant to a decision includes information about the reasonably foreseeable consequences of —</w:t>
                        </w:r>
                      </w:p>
                      <w:p w:rsidR="00CE5E00" w:rsidRPr="000F61D4" w:rsidRDefault="00CE5E00" w:rsidP="00C20EF2">
                        <w:pPr>
                          <w:numPr>
                            <w:ilvl w:val="0"/>
                            <w:numId w:val="210"/>
                          </w:numPr>
                          <w:autoSpaceDE w:val="0"/>
                          <w:autoSpaceDN w:val="0"/>
                          <w:adjustRightInd w:val="0"/>
                          <w:spacing w:before="0" w:after="0" w:line="240" w:lineRule="auto"/>
                          <w:ind w:left="322"/>
                          <w:contextualSpacing/>
                          <w:rPr>
                            <w:rFonts w:ascii="Times New Roman" w:eastAsiaTheme="minorEastAsia" w:hAnsi="Times New Roman" w:cs="Times New Roman"/>
                            <w:i/>
                            <w:sz w:val="20"/>
                            <w:szCs w:val="20"/>
                            <w:lang w:val="en-GB" w:eastAsia="zh-CN"/>
                          </w:rPr>
                        </w:pPr>
                        <w:r w:rsidRPr="000F61D4">
                          <w:rPr>
                            <w:rFonts w:ascii="Times New Roman" w:eastAsiaTheme="minorEastAsia" w:hAnsi="Times New Roman" w:cs="Times New Roman"/>
                            <w:i/>
                            <w:sz w:val="20"/>
                            <w:szCs w:val="20"/>
                            <w:lang w:val="en-GB" w:eastAsia="zh-CN"/>
                          </w:rPr>
                          <w:t xml:space="preserve">Deciding one way or another; </w:t>
                        </w:r>
                        <w:r w:rsidRPr="000F61D4">
                          <w:rPr>
                            <w:rFonts w:ascii="Times New Roman" w:eastAsiaTheme="minorEastAsia" w:hAnsi="Times New Roman" w:cs="Times New Roman"/>
                            <w:i/>
                            <w:sz w:val="20"/>
                            <w:szCs w:val="20"/>
                            <w:u w:val="single"/>
                            <w:lang w:val="en-GB" w:eastAsia="zh-CN"/>
                          </w:rPr>
                          <w:t>or</w:t>
                        </w:r>
                      </w:p>
                      <w:p w:rsidR="00CE5E00" w:rsidRPr="000F61D4" w:rsidRDefault="00CE5E00" w:rsidP="00C20EF2">
                        <w:pPr>
                          <w:numPr>
                            <w:ilvl w:val="0"/>
                            <w:numId w:val="210"/>
                          </w:numPr>
                          <w:spacing w:before="0" w:after="0" w:line="240" w:lineRule="auto"/>
                          <w:ind w:left="322"/>
                          <w:contextualSpacing/>
                          <w:jc w:val="both"/>
                          <w:rPr>
                            <w:rFonts w:ascii="Times New Roman" w:eastAsiaTheme="minorEastAsia" w:hAnsi="Times New Roman" w:cs="Times New Roman"/>
                            <w:sz w:val="20"/>
                            <w:szCs w:val="20"/>
                            <w:lang w:val="en-GB" w:eastAsia="zh-CN"/>
                          </w:rPr>
                        </w:pPr>
                        <w:r w:rsidRPr="000F61D4">
                          <w:rPr>
                            <w:rFonts w:ascii="Times New Roman" w:eastAsiaTheme="minorEastAsia" w:hAnsi="Times New Roman" w:cs="Times New Roman"/>
                            <w:i/>
                            <w:sz w:val="20"/>
                            <w:szCs w:val="20"/>
                            <w:lang w:val="en-GB" w:eastAsia="zh-CN"/>
                          </w:rPr>
                          <w:t>Failing to make the decision.</w:t>
                        </w:r>
                      </w:p>
                      <w:p w:rsidR="00CE5E00" w:rsidRPr="000F61D4" w:rsidRDefault="00CE5E00" w:rsidP="00CE5E00">
                        <w:pPr>
                          <w:spacing w:before="0" w:after="160" w:line="259" w:lineRule="auto"/>
                          <w:ind w:left="360"/>
                          <w:jc w:val="both"/>
                          <w:rPr>
                            <w:rFonts w:ascii="Times New Roman" w:eastAsiaTheme="minorEastAsia" w:hAnsi="Times New Roman" w:cs="Times New Roman"/>
                            <w:sz w:val="20"/>
                            <w:szCs w:val="20"/>
                            <w:lang w:eastAsia="zh-CN"/>
                          </w:rPr>
                        </w:pPr>
                      </w:p>
                      <w:p w:rsidR="00CE5E00" w:rsidRPr="000F61D4" w:rsidRDefault="00CE5E00" w:rsidP="00CE5E00">
                        <w:pPr>
                          <w:spacing w:before="0" w:after="160" w:line="259" w:lineRule="auto"/>
                          <w:ind w:left="360"/>
                          <w:jc w:val="both"/>
                          <w:rPr>
                            <w:rFonts w:ascii="Times New Roman" w:eastAsiaTheme="minorEastAsia" w:hAnsi="Times New Roman" w:cs="Times New Roman"/>
                            <w:sz w:val="20"/>
                            <w:szCs w:val="20"/>
                            <w:lang w:eastAsia="zh-CN"/>
                          </w:rPr>
                        </w:pPr>
                      </w:p>
                      <w:p w:rsidR="00CE5E00" w:rsidRPr="000F61D4" w:rsidRDefault="00CE5E00" w:rsidP="00CE5E00">
                        <w:pPr>
                          <w:spacing w:before="0" w:after="160" w:line="259" w:lineRule="auto"/>
                          <w:jc w:val="both"/>
                          <w:rPr>
                            <w:rFonts w:ascii="Times New Roman" w:eastAsiaTheme="minorEastAsia" w:hAnsi="Times New Roman" w:cs="Times New Roman"/>
                            <w:i/>
                            <w:sz w:val="20"/>
                            <w:szCs w:val="20"/>
                            <w:lang w:eastAsia="zh-CN"/>
                          </w:rPr>
                        </w:pPr>
                        <w:r w:rsidRPr="000F61D4">
                          <w:rPr>
                            <w:rFonts w:ascii="Times New Roman" w:eastAsiaTheme="minorEastAsia" w:hAnsi="Times New Roman" w:cs="Times New Roman"/>
                            <w:i/>
                            <w:sz w:val="20"/>
                            <w:szCs w:val="20"/>
                            <w:lang w:eastAsia="zh-CN"/>
                          </w:rPr>
                          <w:lastRenderedPageBreak/>
                          <w:t xml:space="preserve">A person’s capacity must not be judged simply on the basis of their age, appearance, condition or an aspect of their behaviour. A person is not to be deemed as unable to make a decision unless all practicable steps to help him to do so have been taken without success. </w:t>
                        </w:r>
                      </w:p>
                      <w:p w:rsidR="00CE5E00" w:rsidRPr="000F61D4" w:rsidRDefault="00CE5E00" w:rsidP="00CE5E00">
                        <w:pPr>
                          <w:spacing w:before="0" w:after="160" w:line="259" w:lineRule="auto"/>
                          <w:jc w:val="both"/>
                          <w:rPr>
                            <w:rFonts w:ascii="Times New Roman" w:eastAsiaTheme="minorEastAsia" w:hAnsi="Times New Roman" w:cs="Times New Roman"/>
                            <w:lang w:eastAsia="zh-CN"/>
                          </w:rPr>
                        </w:pPr>
                      </w:p>
                    </w:tc>
                  </w:tr>
                  <w:tr w:rsidR="00CE5E00" w:rsidRPr="000F61D4" w:rsidTr="004E6F48">
                    <w:trPr>
                      <w:trHeight w:val="144"/>
                    </w:trPr>
                    <w:tc>
                      <w:tcPr>
                        <w:tcW w:w="1533" w:type="dxa"/>
                        <w:vMerge w:val="restart"/>
                        <w:shd w:val="clear" w:color="auto" w:fill="D9D9D9" w:themeFill="background1" w:themeFillShade="D9"/>
                        <w:vAlign w:val="center"/>
                      </w:tcPr>
                      <w:p w:rsidR="00CE5E00" w:rsidRPr="000F61D4" w:rsidRDefault="00CE5E00" w:rsidP="00CE5E00">
                        <w:pPr>
                          <w:autoSpaceDE w:val="0"/>
                          <w:autoSpaceDN w:val="0"/>
                          <w:adjustRightInd w:val="0"/>
                          <w:spacing w:before="0" w:after="160" w:line="259" w:lineRule="auto"/>
                          <w:rPr>
                            <w:rFonts w:ascii="Times New Roman" w:eastAsiaTheme="minorEastAsia" w:hAnsi="Times New Roman" w:cs="Times New Roman"/>
                            <w:color w:val="000000"/>
                            <w:sz w:val="23"/>
                            <w:szCs w:val="23"/>
                            <w:lang w:val="en-GB" w:eastAsia="zh-CN"/>
                          </w:rPr>
                        </w:pPr>
                        <w:r w:rsidRPr="000F61D4">
                          <w:rPr>
                            <w:rFonts w:ascii="Times New Roman" w:eastAsiaTheme="minorEastAsia" w:hAnsi="Times New Roman" w:cs="Times New Roman"/>
                            <w:b/>
                            <w:bCs/>
                            <w:color w:val="000000"/>
                            <w:sz w:val="23"/>
                            <w:szCs w:val="23"/>
                            <w:lang w:val="en-GB" w:eastAsia="zh-CN"/>
                          </w:rPr>
                          <w:lastRenderedPageBreak/>
                          <w:t xml:space="preserve">Mental capacity to consent </w:t>
                        </w:r>
                      </w:p>
                    </w:tc>
                    <w:tc>
                      <w:tcPr>
                        <w:tcW w:w="7075" w:type="dxa"/>
                        <w:gridSpan w:val="3"/>
                        <w:tcBorders>
                          <w:bottom w:val="single" w:sz="4" w:space="0" w:color="000000" w:themeColor="text1"/>
                        </w:tcBorders>
                        <w:vAlign w:val="center"/>
                      </w:tcPr>
                      <w:p w:rsidR="00CE5E00" w:rsidRPr="000F61D4" w:rsidRDefault="00CE5E00" w:rsidP="00CE5E00">
                        <w:pPr>
                          <w:spacing w:before="0" w:after="160" w:line="259" w:lineRule="auto"/>
                          <w:jc w:val="both"/>
                          <w:rPr>
                            <w:rFonts w:ascii="Times New Roman" w:eastAsiaTheme="minorEastAsia" w:hAnsi="Times New Roman" w:cs="Times New Roman"/>
                            <w:lang w:eastAsia="zh-CN"/>
                          </w:rPr>
                        </w:pPr>
                        <w:r w:rsidRPr="000F61D4">
                          <w:rPr>
                            <w:rFonts w:ascii="Times New Roman" w:eastAsiaTheme="minorEastAsia" w:hAnsi="Times New Roman" w:cs="Times New Roman"/>
                            <w:b/>
                            <w:i/>
                            <w:lang w:eastAsia="zh-CN"/>
                          </w:rPr>
                          <w:t xml:space="preserve"> Does the Vulnerable Adult have the mental capacity to consent to the court interventions indicated in sub-sections ________________________:</w:t>
                        </w:r>
                        <w:r w:rsidRPr="000F61D4">
                          <w:rPr>
                            <w:rFonts w:ascii="Times New Roman" w:eastAsiaTheme="minorEastAsia" w:hAnsi="Times New Roman" w:cs="Times New Roman"/>
                            <w:b/>
                            <w:i/>
                            <w:strike/>
                            <w:lang w:eastAsia="zh-CN"/>
                          </w:rPr>
                          <w:t xml:space="preserve"> </w:t>
                        </w:r>
                      </w:p>
                    </w:tc>
                  </w:tr>
                  <w:tr w:rsidR="00CE5E00" w:rsidRPr="000F61D4" w:rsidTr="004E6F48">
                    <w:trPr>
                      <w:trHeight w:val="20"/>
                    </w:trPr>
                    <w:tc>
                      <w:tcPr>
                        <w:tcW w:w="1533" w:type="dxa"/>
                        <w:vMerge/>
                        <w:shd w:val="clear" w:color="auto" w:fill="D9D9D9" w:themeFill="background1" w:themeFillShade="D9"/>
                        <w:vAlign w:val="center"/>
                      </w:tcPr>
                      <w:p w:rsidR="00CE5E00" w:rsidRPr="000F61D4" w:rsidRDefault="00CE5E00" w:rsidP="00CE5E00">
                        <w:pPr>
                          <w:spacing w:before="0" w:after="160" w:line="259" w:lineRule="auto"/>
                          <w:rPr>
                            <w:rFonts w:ascii="Times New Roman" w:eastAsiaTheme="minorEastAsia" w:hAnsi="Times New Roman" w:cs="Times New Roman"/>
                            <w:b/>
                            <w:szCs w:val="22"/>
                            <w:lang w:eastAsia="zh-CN"/>
                          </w:rPr>
                        </w:pPr>
                      </w:p>
                    </w:tc>
                    <w:tc>
                      <w:tcPr>
                        <w:tcW w:w="3393" w:type="dxa"/>
                        <w:vAlign w:val="center"/>
                      </w:tcPr>
                      <w:p w:rsidR="00CE5E00" w:rsidRPr="000F61D4" w:rsidRDefault="00CE5E00" w:rsidP="00C20EF2">
                        <w:pPr>
                          <w:numPr>
                            <w:ilvl w:val="0"/>
                            <w:numId w:val="211"/>
                          </w:numPr>
                          <w:spacing w:before="0" w:after="0" w:line="240" w:lineRule="auto"/>
                          <w:jc w:val="both"/>
                          <w:rPr>
                            <w:rFonts w:ascii="Times New Roman" w:eastAsiaTheme="minorEastAsia" w:hAnsi="Times New Roman" w:cs="Times New Roman"/>
                            <w:lang w:val="en-GB" w:eastAsia="zh-CN"/>
                          </w:rPr>
                        </w:pPr>
                        <w:r w:rsidRPr="000F61D4">
                          <w:rPr>
                            <w:rFonts w:ascii="Times New Roman" w:eastAsiaTheme="minorEastAsia" w:hAnsi="Times New Roman" w:cs="Times New Roman"/>
                            <w:lang w:val="en-GB" w:eastAsia="zh-CN"/>
                          </w:rPr>
                          <w:t xml:space="preserve">To be committed to a place of temporary care and protection or the care of a fit person for a period not exceeding six months; </w:t>
                        </w:r>
                      </w:p>
                      <w:p w:rsidR="00CE5E00" w:rsidRPr="000F61D4" w:rsidRDefault="00CE5E00" w:rsidP="00CE5E00">
                        <w:pPr>
                          <w:spacing w:before="0" w:after="0" w:line="240" w:lineRule="auto"/>
                          <w:ind w:left="720"/>
                          <w:jc w:val="both"/>
                          <w:rPr>
                            <w:rFonts w:ascii="Times New Roman" w:eastAsiaTheme="minorEastAsia" w:hAnsi="Times New Roman" w:cs="Times New Roman"/>
                            <w:lang w:val="en-GB" w:eastAsia="zh-CN"/>
                          </w:rPr>
                        </w:pPr>
                      </w:p>
                    </w:tc>
                    <w:tc>
                      <w:tcPr>
                        <w:tcW w:w="3682" w:type="dxa"/>
                        <w:gridSpan w:val="2"/>
                        <w:vAlign w:val="center"/>
                      </w:tcPr>
                      <w:p w:rsidR="00CE5E00" w:rsidRPr="000F61D4" w:rsidRDefault="00B77A21" w:rsidP="00CE5E00">
                        <w:pPr>
                          <w:spacing w:before="0" w:after="160" w:line="259" w:lineRule="auto"/>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624272839"/>
                            <w14:checkbox>
                              <w14:checked w14:val="0"/>
                              <w14:checkedState w14:val="2612" w14:font="MS Gothic"/>
                              <w14:uncheckedState w14:val="2610" w14:font="MS Gothic"/>
                            </w14:checkbox>
                          </w:sdtPr>
                          <w:sdtEndPr/>
                          <w:sdtContent>
                            <w:r w:rsidR="00CE5E00" w:rsidRPr="000F61D4">
                              <w:rPr>
                                <w:rFonts w:ascii="Segoe UI Symbol" w:eastAsiaTheme="minorEastAsia" w:hAnsi="Segoe UI Symbol" w:cs="Segoe UI Symbol"/>
                                <w:lang w:eastAsia="zh-CN"/>
                              </w:rPr>
                              <w:t>☐</w:t>
                            </w:r>
                          </w:sdtContent>
                        </w:sdt>
                        <w:r w:rsidR="00CE5E00" w:rsidRPr="000F61D4">
                          <w:rPr>
                            <w:rFonts w:ascii="Times New Roman" w:eastAsiaTheme="minorEastAsia" w:hAnsi="Times New Roman" w:cs="Times New Roman"/>
                            <w:lang w:eastAsia="zh-CN"/>
                          </w:rPr>
                          <w:t xml:space="preserve"> Yes</w:t>
                        </w:r>
                      </w:p>
                      <w:p w:rsidR="00CE5E00" w:rsidRPr="000F61D4" w:rsidRDefault="00B77A21" w:rsidP="00CE5E00">
                        <w:pPr>
                          <w:spacing w:before="0" w:after="160" w:line="259" w:lineRule="auto"/>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468716467"/>
                            <w14:checkbox>
                              <w14:checked w14:val="0"/>
                              <w14:checkedState w14:val="2612" w14:font="MS Gothic"/>
                              <w14:uncheckedState w14:val="2610" w14:font="MS Gothic"/>
                            </w14:checkbox>
                          </w:sdtPr>
                          <w:sdtEndPr/>
                          <w:sdtContent>
                            <w:r w:rsidR="00CE5E00" w:rsidRPr="000F61D4">
                              <w:rPr>
                                <w:rFonts w:ascii="Segoe UI Symbol" w:eastAsiaTheme="minorEastAsia" w:hAnsi="Segoe UI Symbol" w:cs="Segoe UI Symbol"/>
                                <w:lang w:eastAsia="zh-CN"/>
                              </w:rPr>
                              <w:t>☐</w:t>
                            </w:r>
                          </w:sdtContent>
                        </w:sdt>
                        <w:r w:rsidR="00CE5E00" w:rsidRPr="000F61D4">
                          <w:rPr>
                            <w:rFonts w:ascii="Times New Roman" w:eastAsiaTheme="minorEastAsia" w:hAnsi="Times New Roman" w:cs="Times New Roman"/>
                            <w:lang w:eastAsia="zh-CN"/>
                          </w:rPr>
                          <w:t xml:space="preserve"> No</w:t>
                        </w:r>
                      </w:p>
                      <w:p w:rsidR="004E6F48" w:rsidRPr="00817DE4" w:rsidRDefault="00B77A21" w:rsidP="004E6F48">
                        <w:pPr>
                          <w:tabs>
                            <w:tab w:val="left" w:pos="1724"/>
                          </w:tabs>
                          <w:autoSpaceDE w:val="0"/>
                          <w:autoSpaceDN w:val="0"/>
                          <w:adjustRightInd w:val="0"/>
                          <w:spacing w:before="0" w:after="160" w:line="259" w:lineRule="auto"/>
                          <w:ind w:left="493" w:hanging="283"/>
                          <w:rPr>
                            <w:rFonts w:ascii="Times New Roman" w:eastAsia="Calibri" w:hAnsi="Times New Roman" w:cs="Times New Roman"/>
                            <w:sz w:val="22"/>
                            <w:lang w:eastAsia="zh-CN"/>
                          </w:rPr>
                        </w:pPr>
                        <w:sdt>
                          <w:sdtPr>
                            <w:rPr>
                              <w:rFonts w:ascii="Times New Roman" w:eastAsia="Arial Unicode MS" w:hAnsi="Times New Roman" w:cs="Times New Roman"/>
                              <w:sz w:val="22"/>
                              <w:lang w:eastAsia="zh-CN"/>
                            </w:rPr>
                            <w:id w:val="2012027058"/>
                            <w14:checkbox>
                              <w14:checked w14:val="0"/>
                              <w14:checkedState w14:val="2612" w14:font="Malgun Gothic Semilight"/>
                              <w14:uncheckedState w14:val="2610" w14:font="Malgun Gothic Semilight"/>
                            </w14:checkbox>
                          </w:sdtPr>
                          <w:sdtEndPr/>
                          <w:sdtContent>
                            <w:r w:rsidR="004E6F48" w:rsidRPr="00817DE4">
                              <w:rPr>
                                <w:rFonts w:ascii="Segoe UI Symbol" w:eastAsia="Arial Unicode MS" w:hAnsi="Segoe UI Symbol" w:cs="Segoe UI Symbol"/>
                                <w:sz w:val="22"/>
                                <w:lang w:eastAsia="zh-CN"/>
                              </w:rPr>
                              <w:t>☐</w:t>
                            </w:r>
                          </w:sdtContent>
                        </w:sdt>
                        <w:r w:rsidR="004E6F48" w:rsidRPr="00817DE4">
                          <w:rPr>
                            <w:rFonts w:ascii="Times New Roman" w:eastAsia="Calibri" w:hAnsi="Times New Roman" w:cs="Times New Roman"/>
                            <w:sz w:val="22"/>
                            <w:lang w:eastAsia="zh-CN"/>
                          </w:rPr>
                          <w:t xml:space="preserve"> Unable </w:t>
                        </w:r>
                        <w:r w:rsidR="004E6F48">
                          <w:rPr>
                            <w:rFonts w:ascii="Times New Roman" w:eastAsia="Calibri" w:hAnsi="Times New Roman" w:cs="Times New Roman"/>
                            <w:sz w:val="22"/>
                            <w:lang w:eastAsia="zh-CN"/>
                          </w:rPr>
                          <w:t xml:space="preserve">to understand information </w:t>
                        </w:r>
                        <w:r w:rsidR="004E6F48" w:rsidRPr="00817DE4">
                          <w:rPr>
                            <w:rFonts w:ascii="Times New Roman" w:eastAsia="Calibri" w:hAnsi="Times New Roman" w:cs="Times New Roman"/>
                            <w:sz w:val="22"/>
                            <w:lang w:eastAsia="zh-CN"/>
                          </w:rPr>
                          <w:t>relevant to decision</w:t>
                        </w:r>
                      </w:p>
                      <w:p w:rsidR="004E6F48" w:rsidRPr="00817DE4" w:rsidRDefault="00B77A21" w:rsidP="004E6F48">
                        <w:pPr>
                          <w:tabs>
                            <w:tab w:val="left" w:pos="1724"/>
                          </w:tabs>
                          <w:autoSpaceDE w:val="0"/>
                          <w:autoSpaceDN w:val="0"/>
                          <w:adjustRightInd w:val="0"/>
                          <w:spacing w:before="0" w:after="160" w:line="259" w:lineRule="auto"/>
                          <w:ind w:left="493" w:hanging="283"/>
                          <w:rPr>
                            <w:rFonts w:ascii="Times New Roman" w:eastAsia="MS Gothic" w:hAnsi="Times New Roman" w:cs="Times New Roman"/>
                            <w:sz w:val="22"/>
                            <w:lang w:eastAsia="zh-CN"/>
                          </w:rPr>
                        </w:pPr>
                        <w:sdt>
                          <w:sdtPr>
                            <w:rPr>
                              <w:rFonts w:ascii="Times New Roman" w:eastAsia="Arial Unicode MS" w:hAnsi="Times New Roman" w:cs="Times New Roman"/>
                              <w:sz w:val="22"/>
                              <w:lang w:eastAsia="zh-CN"/>
                            </w:rPr>
                            <w:id w:val="-1527021545"/>
                            <w14:checkbox>
                              <w14:checked w14:val="0"/>
                              <w14:checkedState w14:val="2612" w14:font="Malgun Gothic Semilight"/>
                              <w14:uncheckedState w14:val="2610" w14:font="Malgun Gothic Semilight"/>
                            </w14:checkbox>
                          </w:sdtPr>
                          <w:sdtEndPr/>
                          <w:sdtContent>
                            <w:r w:rsidR="004E6F48" w:rsidRPr="00817DE4">
                              <w:rPr>
                                <w:rFonts w:ascii="Segoe UI Symbol" w:eastAsia="Arial Unicode MS" w:hAnsi="Segoe UI Symbol" w:cs="Segoe UI Symbol"/>
                                <w:sz w:val="22"/>
                                <w:lang w:eastAsia="zh-CN"/>
                              </w:rPr>
                              <w:t>☐</w:t>
                            </w:r>
                          </w:sdtContent>
                        </w:sdt>
                        <w:r w:rsidR="004E6F48" w:rsidRPr="00817DE4">
                          <w:rPr>
                            <w:rFonts w:ascii="Times New Roman" w:eastAsia="Calibri" w:hAnsi="Times New Roman" w:cs="Times New Roman"/>
                            <w:sz w:val="22"/>
                            <w:lang w:eastAsia="zh-CN"/>
                          </w:rPr>
                          <w:t xml:space="preserve"> Unable to retain information </w:t>
                        </w:r>
                      </w:p>
                      <w:p w:rsidR="004E6F48" w:rsidRDefault="00B77A21" w:rsidP="004E6F48">
                        <w:pPr>
                          <w:tabs>
                            <w:tab w:val="left" w:pos="1724"/>
                          </w:tabs>
                          <w:autoSpaceDE w:val="0"/>
                          <w:autoSpaceDN w:val="0"/>
                          <w:adjustRightInd w:val="0"/>
                          <w:spacing w:before="0" w:after="160" w:line="259" w:lineRule="auto"/>
                          <w:ind w:left="493" w:hanging="283"/>
                          <w:rPr>
                            <w:rFonts w:ascii="Times New Roman" w:eastAsia="Calibri" w:hAnsi="Times New Roman" w:cs="Times New Roman"/>
                            <w:sz w:val="22"/>
                            <w:lang w:eastAsia="zh-CN"/>
                          </w:rPr>
                        </w:pPr>
                        <w:sdt>
                          <w:sdtPr>
                            <w:rPr>
                              <w:rFonts w:ascii="Times New Roman" w:eastAsia="Calibri" w:hAnsi="Times New Roman" w:cs="Times New Roman"/>
                              <w:sz w:val="22"/>
                              <w:lang w:eastAsia="zh-CN"/>
                            </w:rPr>
                            <w:id w:val="1246311449"/>
                            <w14:checkbox>
                              <w14:checked w14:val="0"/>
                              <w14:checkedState w14:val="2612" w14:font="Malgun Gothic Semilight"/>
                              <w14:uncheckedState w14:val="2610" w14:font="Malgun Gothic Semilight"/>
                            </w14:checkbox>
                          </w:sdtPr>
                          <w:sdtEndPr/>
                          <w:sdtContent>
                            <w:r w:rsidR="004E6F48">
                              <w:rPr>
                                <w:rFonts w:ascii="Segoe UI Symbol" w:eastAsia="Malgun Gothic Semilight" w:hAnsi="Segoe UI Symbol" w:cs="Segoe UI Symbol"/>
                                <w:sz w:val="22"/>
                                <w:lang w:eastAsia="zh-CN"/>
                              </w:rPr>
                              <w:t>☐</w:t>
                            </w:r>
                          </w:sdtContent>
                        </w:sdt>
                        <w:r w:rsidR="004E6F48" w:rsidRPr="00817DE4">
                          <w:rPr>
                            <w:rFonts w:ascii="Times New Roman" w:eastAsia="Calibri" w:hAnsi="Times New Roman" w:cs="Times New Roman"/>
                            <w:sz w:val="22"/>
                            <w:lang w:eastAsia="zh-CN"/>
                          </w:rPr>
                          <w:t xml:space="preserve"> Unable to u</w:t>
                        </w:r>
                        <w:r w:rsidR="004E6F48">
                          <w:rPr>
                            <w:rFonts w:ascii="Times New Roman" w:eastAsia="Calibri" w:hAnsi="Times New Roman" w:cs="Times New Roman"/>
                            <w:sz w:val="22"/>
                            <w:lang w:eastAsia="zh-CN"/>
                          </w:rPr>
                          <w:t xml:space="preserve">se or weigh information </w:t>
                        </w:r>
                        <w:r w:rsidR="004E6F48" w:rsidRPr="00817DE4">
                          <w:rPr>
                            <w:rFonts w:ascii="Times New Roman" w:eastAsia="Calibri" w:hAnsi="Times New Roman" w:cs="Times New Roman"/>
                            <w:sz w:val="22"/>
                            <w:lang w:eastAsia="zh-CN"/>
                          </w:rPr>
                          <w:t>for decision making</w:t>
                        </w:r>
                      </w:p>
                      <w:p w:rsidR="00CE5E00" w:rsidRPr="00AE4868" w:rsidRDefault="00B77A21" w:rsidP="004E6F48">
                        <w:pPr>
                          <w:tabs>
                            <w:tab w:val="left" w:pos="1724"/>
                          </w:tabs>
                          <w:autoSpaceDE w:val="0"/>
                          <w:autoSpaceDN w:val="0"/>
                          <w:adjustRightInd w:val="0"/>
                          <w:spacing w:before="0" w:after="160" w:line="259" w:lineRule="auto"/>
                          <w:ind w:left="493" w:hanging="283"/>
                          <w:jc w:val="both"/>
                          <w:rPr>
                            <w:rFonts w:ascii="Times New Roman" w:eastAsia="Calibri" w:hAnsi="Times New Roman" w:cs="Times New Roman"/>
                            <w:sz w:val="22"/>
                            <w:lang w:eastAsia="zh-CN"/>
                          </w:rPr>
                        </w:pPr>
                        <w:sdt>
                          <w:sdtPr>
                            <w:rPr>
                              <w:rFonts w:ascii="Times New Roman" w:eastAsia="Calibri" w:hAnsi="Times New Roman" w:cs="Times New Roman"/>
                              <w:sz w:val="22"/>
                              <w:lang w:eastAsia="zh-CN"/>
                            </w:rPr>
                            <w:id w:val="-71901495"/>
                            <w14:checkbox>
                              <w14:checked w14:val="0"/>
                              <w14:checkedState w14:val="2612" w14:font="Malgun Gothic Semilight"/>
                              <w14:uncheckedState w14:val="2610" w14:font="Malgun Gothic Semilight"/>
                            </w14:checkbox>
                          </w:sdtPr>
                          <w:sdtEndPr/>
                          <w:sdtContent>
                            <w:r w:rsidR="004E6F48">
                              <w:rPr>
                                <w:rFonts w:ascii="Segoe UI Symbol" w:eastAsia="Malgun Gothic Semilight" w:hAnsi="Segoe UI Symbol" w:cs="Segoe UI Symbol"/>
                                <w:sz w:val="22"/>
                                <w:lang w:eastAsia="zh-CN"/>
                              </w:rPr>
                              <w:t>☐</w:t>
                            </w:r>
                          </w:sdtContent>
                        </w:sdt>
                        <w:r w:rsidR="004E6F48" w:rsidRPr="00817DE4">
                          <w:rPr>
                            <w:rFonts w:ascii="Times New Roman" w:eastAsia="Calibri" w:hAnsi="Times New Roman" w:cs="Times New Roman"/>
                            <w:sz w:val="22"/>
                            <w:lang w:eastAsia="zh-CN"/>
                          </w:rPr>
                          <w:t xml:space="preserve"> Unable to </w:t>
                        </w:r>
                        <w:r w:rsidR="004E6F48">
                          <w:rPr>
                            <w:rFonts w:ascii="Times New Roman" w:eastAsia="Calibri" w:hAnsi="Times New Roman" w:cs="Times New Roman"/>
                            <w:sz w:val="22"/>
                            <w:lang w:eastAsia="zh-CN"/>
                          </w:rPr>
                          <w:t>communicate his/her decision</w:t>
                        </w:r>
                      </w:p>
                    </w:tc>
                  </w:tr>
                  <w:tr w:rsidR="00CE5E00" w:rsidRPr="000F61D4" w:rsidTr="004E6F48">
                    <w:trPr>
                      <w:trHeight w:val="20"/>
                    </w:trPr>
                    <w:tc>
                      <w:tcPr>
                        <w:tcW w:w="1533" w:type="dxa"/>
                        <w:vMerge/>
                        <w:shd w:val="clear" w:color="auto" w:fill="D9D9D9" w:themeFill="background1" w:themeFillShade="D9"/>
                        <w:vAlign w:val="center"/>
                      </w:tcPr>
                      <w:p w:rsidR="00CE5E00" w:rsidRPr="000F61D4" w:rsidRDefault="00CE5E00" w:rsidP="00CE5E00">
                        <w:pPr>
                          <w:spacing w:before="0" w:after="160" w:line="259" w:lineRule="auto"/>
                          <w:rPr>
                            <w:rFonts w:ascii="Times New Roman" w:eastAsiaTheme="minorEastAsia" w:hAnsi="Times New Roman" w:cs="Times New Roman"/>
                            <w:b/>
                            <w:szCs w:val="22"/>
                            <w:lang w:eastAsia="zh-CN"/>
                          </w:rPr>
                        </w:pPr>
                      </w:p>
                    </w:tc>
                    <w:tc>
                      <w:tcPr>
                        <w:tcW w:w="3393" w:type="dxa"/>
                        <w:vAlign w:val="center"/>
                      </w:tcPr>
                      <w:p w:rsidR="00CE5E00" w:rsidRPr="000F61D4" w:rsidRDefault="00CE5E00" w:rsidP="00C20EF2">
                        <w:pPr>
                          <w:numPr>
                            <w:ilvl w:val="0"/>
                            <w:numId w:val="211"/>
                          </w:numPr>
                          <w:spacing w:before="0" w:after="0" w:line="240" w:lineRule="auto"/>
                          <w:jc w:val="both"/>
                          <w:rPr>
                            <w:rFonts w:ascii="Times New Roman" w:eastAsiaTheme="minorEastAsia" w:hAnsi="Times New Roman" w:cs="Times New Roman"/>
                            <w:lang w:val="en-GB" w:eastAsia="zh-CN"/>
                          </w:rPr>
                        </w:pPr>
                        <w:r w:rsidRPr="000F61D4">
                          <w:rPr>
                            <w:rFonts w:ascii="Times New Roman" w:eastAsiaTheme="minorEastAsia" w:hAnsi="Times New Roman" w:cs="Times New Roman"/>
                            <w:lang w:val="en-GB" w:eastAsia="zh-CN"/>
                          </w:rPr>
                          <w:t xml:space="preserve">To be committed to a place of safety or the care of a fit person for a specified period exceeding six months; </w:t>
                        </w:r>
                      </w:p>
                      <w:p w:rsidR="00CE5E00" w:rsidRPr="000F61D4" w:rsidRDefault="00CE5E00" w:rsidP="00CE5E00">
                        <w:pPr>
                          <w:spacing w:before="0" w:after="0" w:line="240" w:lineRule="auto"/>
                          <w:ind w:left="720"/>
                          <w:jc w:val="both"/>
                          <w:rPr>
                            <w:rFonts w:ascii="Times New Roman" w:eastAsiaTheme="minorEastAsia" w:hAnsi="Times New Roman" w:cs="Times New Roman"/>
                            <w:lang w:val="en-GB" w:eastAsia="zh-CN"/>
                          </w:rPr>
                        </w:pPr>
                      </w:p>
                    </w:tc>
                    <w:tc>
                      <w:tcPr>
                        <w:tcW w:w="3682" w:type="dxa"/>
                        <w:gridSpan w:val="2"/>
                        <w:vAlign w:val="center"/>
                      </w:tcPr>
                      <w:p w:rsidR="00CE5E00" w:rsidRPr="000F61D4" w:rsidRDefault="00B77A21" w:rsidP="00CE5E00">
                        <w:pPr>
                          <w:spacing w:before="0" w:after="160" w:line="259" w:lineRule="auto"/>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997598313"/>
                            <w14:checkbox>
                              <w14:checked w14:val="0"/>
                              <w14:checkedState w14:val="2612" w14:font="MS Gothic"/>
                              <w14:uncheckedState w14:val="2610" w14:font="MS Gothic"/>
                            </w14:checkbox>
                          </w:sdtPr>
                          <w:sdtEndPr/>
                          <w:sdtContent>
                            <w:r w:rsidR="00CE5E00" w:rsidRPr="000F61D4">
                              <w:rPr>
                                <w:rFonts w:ascii="Segoe UI Symbol" w:eastAsiaTheme="minorEastAsia" w:hAnsi="Segoe UI Symbol" w:cs="Segoe UI Symbol"/>
                                <w:lang w:eastAsia="zh-CN"/>
                              </w:rPr>
                              <w:t>☐</w:t>
                            </w:r>
                          </w:sdtContent>
                        </w:sdt>
                        <w:r w:rsidR="00CE5E00" w:rsidRPr="000F61D4">
                          <w:rPr>
                            <w:rFonts w:ascii="Times New Roman" w:eastAsiaTheme="minorEastAsia" w:hAnsi="Times New Roman" w:cs="Times New Roman"/>
                            <w:lang w:eastAsia="zh-CN"/>
                          </w:rPr>
                          <w:t xml:space="preserve"> Yes</w:t>
                        </w:r>
                      </w:p>
                      <w:p w:rsidR="00CE5E00" w:rsidRPr="000F61D4" w:rsidRDefault="00B77A21" w:rsidP="00CE5E00">
                        <w:pPr>
                          <w:spacing w:before="0" w:after="160" w:line="259" w:lineRule="auto"/>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621764110"/>
                            <w14:checkbox>
                              <w14:checked w14:val="0"/>
                              <w14:checkedState w14:val="2612" w14:font="MS Gothic"/>
                              <w14:uncheckedState w14:val="2610" w14:font="MS Gothic"/>
                            </w14:checkbox>
                          </w:sdtPr>
                          <w:sdtEndPr/>
                          <w:sdtContent>
                            <w:r w:rsidR="00CE5E00" w:rsidRPr="000F61D4">
                              <w:rPr>
                                <w:rFonts w:ascii="Segoe UI Symbol" w:eastAsiaTheme="minorEastAsia" w:hAnsi="Segoe UI Symbol" w:cs="Segoe UI Symbol"/>
                                <w:lang w:eastAsia="zh-CN"/>
                              </w:rPr>
                              <w:t>☐</w:t>
                            </w:r>
                          </w:sdtContent>
                        </w:sdt>
                        <w:r w:rsidR="00CE5E00" w:rsidRPr="000F61D4">
                          <w:rPr>
                            <w:rFonts w:ascii="Times New Roman" w:eastAsiaTheme="minorEastAsia" w:hAnsi="Times New Roman" w:cs="Times New Roman"/>
                            <w:lang w:eastAsia="zh-CN"/>
                          </w:rPr>
                          <w:t xml:space="preserve"> No</w:t>
                        </w:r>
                      </w:p>
                      <w:p w:rsidR="00AE4868" w:rsidRPr="00817DE4" w:rsidRDefault="00B77A21" w:rsidP="00AE4868">
                        <w:pPr>
                          <w:tabs>
                            <w:tab w:val="left" w:pos="1724"/>
                          </w:tabs>
                          <w:autoSpaceDE w:val="0"/>
                          <w:autoSpaceDN w:val="0"/>
                          <w:adjustRightInd w:val="0"/>
                          <w:spacing w:before="0" w:after="160" w:line="259" w:lineRule="auto"/>
                          <w:ind w:left="493" w:hanging="283"/>
                          <w:rPr>
                            <w:rFonts w:ascii="Times New Roman" w:eastAsia="Calibri" w:hAnsi="Times New Roman" w:cs="Times New Roman"/>
                            <w:sz w:val="22"/>
                            <w:lang w:eastAsia="zh-CN"/>
                          </w:rPr>
                        </w:pPr>
                        <w:sdt>
                          <w:sdtPr>
                            <w:rPr>
                              <w:rFonts w:ascii="Times New Roman" w:eastAsia="Arial Unicode MS" w:hAnsi="Times New Roman" w:cs="Times New Roman"/>
                              <w:sz w:val="22"/>
                              <w:lang w:eastAsia="zh-CN"/>
                            </w:rPr>
                            <w:id w:val="599075400"/>
                            <w14:checkbox>
                              <w14:checked w14:val="0"/>
                              <w14:checkedState w14:val="2612" w14:font="Malgun Gothic Semilight"/>
                              <w14:uncheckedState w14:val="2610" w14:font="Malgun Gothic Semilight"/>
                            </w14:checkbox>
                          </w:sdtPr>
                          <w:sdtEndPr/>
                          <w:sdtContent>
                            <w:r w:rsidR="00AE4868" w:rsidRPr="00817DE4">
                              <w:rPr>
                                <w:rFonts w:ascii="Segoe UI Symbol" w:eastAsia="Arial Unicode MS" w:hAnsi="Segoe UI Symbol" w:cs="Segoe UI Symbol"/>
                                <w:sz w:val="22"/>
                                <w:lang w:eastAsia="zh-CN"/>
                              </w:rPr>
                              <w:t>☐</w:t>
                            </w:r>
                          </w:sdtContent>
                        </w:sdt>
                        <w:r w:rsidR="00AE4868" w:rsidRPr="00817DE4">
                          <w:rPr>
                            <w:rFonts w:ascii="Times New Roman" w:eastAsia="Calibri" w:hAnsi="Times New Roman" w:cs="Times New Roman"/>
                            <w:sz w:val="22"/>
                            <w:lang w:eastAsia="zh-CN"/>
                          </w:rPr>
                          <w:t xml:space="preserve"> Unable </w:t>
                        </w:r>
                        <w:r w:rsidR="004E6F48">
                          <w:rPr>
                            <w:rFonts w:ascii="Times New Roman" w:eastAsia="Calibri" w:hAnsi="Times New Roman" w:cs="Times New Roman"/>
                            <w:sz w:val="22"/>
                            <w:lang w:eastAsia="zh-CN"/>
                          </w:rPr>
                          <w:t xml:space="preserve">to understand information </w:t>
                        </w:r>
                        <w:r w:rsidR="00AE4868" w:rsidRPr="00817DE4">
                          <w:rPr>
                            <w:rFonts w:ascii="Times New Roman" w:eastAsia="Calibri" w:hAnsi="Times New Roman" w:cs="Times New Roman"/>
                            <w:sz w:val="22"/>
                            <w:lang w:eastAsia="zh-CN"/>
                          </w:rPr>
                          <w:t>relevant to decision</w:t>
                        </w:r>
                      </w:p>
                      <w:p w:rsidR="00AE4868" w:rsidRPr="00817DE4" w:rsidRDefault="00B77A21" w:rsidP="00AE4868">
                        <w:pPr>
                          <w:tabs>
                            <w:tab w:val="left" w:pos="1724"/>
                          </w:tabs>
                          <w:autoSpaceDE w:val="0"/>
                          <w:autoSpaceDN w:val="0"/>
                          <w:adjustRightInd w:val="0"/>
                          <w:spacing w:before="0" w:after="160" w:line="259" w:lineRule="auto"/>
                          <w:ind w:left="493" w:hanging="283"/>
                          <w:rPr>
                            <w:rFonts w:ascii="Times New Roman" w:eastAsia="MS Gothic" w:hAnsi="Times New Roman" w:cs="Times New Roman"/>
                            <w:sz w:val="22"/>
                            <w:lang w:eastAsia="zh-CN"/>
                          </w:rPr>
                        </w:pPr>
                        <w:sdt>
                          <w:sdtPr>
                            <w:rPr>
                              <w:rFonts w:ascii="Times New Roman" w:eastAsia="Arial Unicode MS" w:hAnsi="Times New Roman" w:cs="Times New Roman"/>
                              <w:sz w:val="22"/>
                              <w:lang w:eastAsia="zh-CN"/>
                            </w:rPr>
                            <w:id w:val="1404877308"/>
                            <w14:checkbox>
                              <w14:checked w14:val="0"/>
                              <w14:checkedState w14:val="2612" w14:font="Malgun Gothic Semilight"/>
                              <w14:uncheckedState w14:val="2610" w14:font="Malgun Gothic Semilight"/>
                            </w14:checkbox>
                          </w:sdtPr>
                          <w:sdtEndPr/>
                          <w:sdtContent>
                            <w:r w:rsidR="00AE4868" w:rsidRPr="00817DE4">
                              <w:rPr>
                                <w:rFonts w:ascii="Segoe UI Symbol" w:eastAsia="Arial Unicode MS" w:hAnsi="Segoe UI Symbol" w:cs="Segoe UI Symbol"/>
                                <w:sz w:val="22"/>
                                <w:lang w:eastAsia="zh-CN"/>
                              </w:rPr>
                              <w:t>☐</w:t>
                            </w:r>
                          </w:sdtContent>
                        </w:sdt>
                        <w:r w:rsidR="00AE4868" w:rsidRPr="00817DE4">
                          <w:rPr>
                            <w:rFonts w:ascii="Times New Roman" w:eastAsia="Calibri" w:hAnsi="Times New Roman" w:cs="Times New Roman"/>
                            <w:sz w:val="22"/>
                            <w:lang w:eastAsia="zh-CN"/>
                          </w:rPr>
                          <w:t xml:space="preserve"> Unable to retain information </w:t>
                        </w:r>
                      </w:p>
                      <w:p w:rsidR="00AE4868" w:rsidRDefault="00B77A21" w:rsidP="00AE4868">
                        <w:pPr>
                          <w:tabs>
                            <w:tab w:val="left" w:pos="1724"/>
                          </w:tabs>
                          <w:autoSpaceDE w:val="0"/>
                          <w:autoSpaceDN w:val="0"/>
                          <w:adjustRightInd w:val="0"/>
                          <w:spacing w:before="0" w:after="160" w:line="259" w:lineRule="auto"/>
                          <w:ind w:left="493" w:hanging="283"/>
                          <w:rPr>
                            <w:rFonts w:ascii="Times New Roman" w:eastAsia="Calibri" w:hAnsi="Times New Roman" w:cs="Times New Roman"/>
                            <w:sz w:val="22"/>
                            <w:lang w:eastAsia="zh-CN"/>
                          </w:rPr>
                        </w:pPr>
                        <w:sdt>
                          <w:sdtPr>
                            <w:rPr>
                              <w:rFonts w:ascii="Times New Roman" w:eastAsia="Calibri" w:hAnsi="Times New Roman" w:cs="Times New Roman"/>
                              <w:sz w:val="22"/>
                              <w:lang w:eastAsia="zh-CN"/>
                            </w:rPr>
                            <w:id w:val="1385451909"/>
                            <w14:checkbox>
                              <w14:checked w14:val="0"/>
                              <w14:checkedState w14:val="2612" w14:font="Malgun Gothic Semilight"/>
                              <w14:uncheckedState w14:val="2610" w14:font="Malgun Gothic Semilight"/>
                            </w14:checkbox>
                          </w:sdtPr>
                          <w:sdtEndPr/>
                          <w:sdtContent>
                            <w:r w:rsidR="00AE4868">
                              <w:rPr>
                                <w:rFonts w:ascii="Segoe UI Symbol" w:eastAsia="Malgun Gothic Semilight" w:hAnsi="Segoe UI Symbol" w:cs="Segoe UI Symbol"/>
                                <w:sz w:val="22"/>
                                <w:lang w:eastAsia="zh-CN"/>
                              </w:rPr>
                              <w:t>☐</w:t>
                            </w:r>
                          </w:sdtContent>
                        </w:sdt>
                        <w:r w:rsidR="00AE4868" w:rsidRPr="00817DE4">
                          <w:rPr>
                            <w:rFonts w:ascii="Times New Roman" w:eastAsia="Calibri" w:hAnsi="Times New Roman" w:cs="Times New Roman"/>
                            <w:sz w:val="22"/>
                            <w:lang w:eastAsia="zh-CN"/>
                          </w:rPr>
                          <w:t xml:space="preserve"> Unable to u</w:t>
                        </w:r>
                        <w:r w:rsidR="00AE4868">
                          <w:rPr>
                            <w:rFonts w:ascii="Times New Roman" w:eastAsia="Calibri" w:hAnsi="Times New Roman" w:cs="Times New Roman"/>
                            <w:sz w:val="22"/>
                            <w:lang w:eastAsia="zh-CN"/>
                          </w:rPr>
                          <w:t xml:space="preserve">se or weigh information </w:t>
                        </w:r>
                        <w:r w:rsidR="00AE4868" w:rsidRPr="00817DE4">
                          <w:rPr>
                            <w:rFonts w:ascii="Times New Roman" w:eastAsia="Calibri" w:hAnsi="Times New Roman" w:cs="Times New Roman"/>
                            <w:sz w:val="22"/>
                            <w:lang w:eastAsia="zh-CN"/>
                          </w:rPr>
                          <w:t>for decision making</w:t>
                        </w:r>
                      </w:p>
                      <w:p w:rsidR="00CE5E00" w:rsidRPr="00AE4868" w:rsidRDefault="00B77A21" w:rsidP="00AE4868">
                        <w:pPr>
                          <w:tabs>
                            <w:tab w:val="left" w:pos="1724"/>
                          </w:tabs>
                          <w:autoSpaceDE w:val="0"/>
                          <w:autoSpaceDN w:val="0"/>
                          <w:adjustRightInd w:val="0"/>
                          <w:spacing w:before="0" w:after="160" w:line="259" w:lineRule="auto"/>
                          <w:ind w:left="493" w:hanging="283"/>
                          <w:rPr>
                            <w:rFonts w:ascii="Times New Roman" w:eastAsia="Calibri" w:hAnsi="Times New Roman" w:cs="Times New Roman"/>
                            <w:sz w:val="22"/>
                            <w:lang w:eastAsia="zh-CN"/>
                          </w:rPr>
                        </w:pPr>
                        <w:sdt>
                          <w:sdtPr>
                            <w:rPr>
                              <w:rFonts w:ascii="Times New Roman" w:eastAsia="Calibri" w:hAnsi="Times New Roman" w:cs="Times New Roman"/>
                              <w:sz w:val="22"/>
                              <w:lang w:eastAsia="zh-CN"/>
                            </w:rPr>
                            <w:id w:val="-1156762519"/>
                            <w14:checkbox>
                              <w14:checked w14:val="0"/>
                              <w14:checkedState w14:val="2612" w14:font="Malgun Gothic Semilight"/>
                              <w14:uncheckedState w14:val="2610" w14:font="Malgun Gothic Semilight"/>
                            </w14:checkbox>
                          </w:sdtPr>
                          <w:sdtEndPr/>
                          <w:sdtContent>
                            <w:r w:rsidR="00AE4868">
                              <w:rPr>
                                <w:rFonts w:ascii="Segoe UI Symbol" w:eastAsia="Malgun Gothic Semilight" w:hAnsi="Segoe UI Symbol" w:cs="Segoe UI Symbol"/>
                                <w:sz w:val="22"/>
                                <w:lang w:eastAsia="zh-CN"/>
                              </w:rPr>
                              <w:t>☐</w:t>
                            </w:r>
                          </w:sdtContent>
                        </w:sdt>
                        <w:r w:rsidR="00AE4868" w:rsidRPr="00817DE4">
                          <w:rPr>
                            <w:rFonts w:ascii="Times New Roman" w:eastAsia="Calibri" w:hAnsi="Times New Roman" w:cs="Times New Roman"/>
                            <w:sz w:val="22"/>
                            <w:lang w:eastAsia="zh-CN"/>
                          </w:rPr>
                          <w:t xml:space="preserve"> Unable to </w:t>
                        </w:r>
                        <w:r w:rsidR="00AE4868">
                          <w:rPr>
                            <w:rFonts w:ascii="Times New Roman" w:eastAsia="Calibri" w:hAnsi="Times New Roman" w:cs="Times New Roman"/>
                            <w:sz w:val="22"/>
                            <w:lang w:eastAsia="zh-CN"/>
                          </w:rPr>
                          <w:t>communicate his/her decision</w:t>
                        </w:r>
                      </w:p>
                    </w:tc>
                  </w:tr>
                  <w:tr w:rsidR="00CE5E00" w:rsidRPr="000F61D4" w:rsidTr="004E6F48">
                    <w:trPr>
                      <w:trHeight w:val="20"/>
                    </w:trPr>
                    <w:tc>
                      <w:tcPr>
                        <w:tcW w:w="1533" w:type="dxa"/>
                        <w:vMerge/>
                        <w:shd w:val="clear" w:color="auto" w:fill="D9D9D9" w:themeFill="background1" w:themeFillShade="D9"/>
                        <w:vAlign w:val="center"/>
                      </w:tcPr>
                      <w:p w:rsidR="00CE5E00" w:rsidRPr="000F61D4" w:rsidRDefault="00CE5E00" w:rsidP="00CE5E00">
                        <w:pPr>
                          <w:spacing w:before="0" w:after="160" w:line="259" w:lineRule="auto"/>
                          <w:rPr>
                            <w:rFonts w:ascii="Times New Roman" w:eastAsiaTheme="minorEastAsia" w:hAnsi="Times New Roman" w:cs="Times New Roman"/>
                            <w:b/>
                            <w:szCs w:val="22"/>
                            <w:lang w:eastAsia="zh-CN"/>
                          </w:rPr>
                        </w:pPr>
                      </w:p>
                    </w:tc>
                    <w:tc>
                      <w:tcPr>
                        <w:tcW w:w="3393" w:type="dxa"/>
                        <w:vAlign w:val="center"/>
                      </w:tcPr>
                      <w:p w:rsidR="00CE5E00" w:rsidRPr="000F61D4" w:rsidRDefault="00CE5E00" w:rsidP="00C20EF2">
                        <w:pPr>
                          <w:numPr>
                            <w:ilvl w:val="0"/>
                            <w:numId w:val="211"/>
                          </w:numPr>
                          <w:spacing w:before="0" w:after="0" w:line="240" w:lineRule="auto"/>
                          <w:jc w:val="both"/>
                          <w:rPr>
                            <w:rFonts w:ascii="Times New Roman" w:eastAsiaTheme="minorEastAsia" w:hAnsi="Times New Roman" w:cs="Times New Roman"/>
                            <w:lang w:val="en-GB" w:eastAsia="zh-CN"/>
                          </w:rPr>
                        </w:pPr>
                        <w:r w:rsidRPr="000F61D4">
                          <w:rPr>
                            <w:rFonts w:ascii="Times New Roman" w:eastAsiaTheme="minorEastAsia" w:hAnsi="Times New Roman" w:cs="Times New Roman"/>
                            <w:lang w:val="en-GB" w:eastAsia="zh-CN"/>
                          </w:rPr>
                          <w:t>For a person to produce him/her at a medical or dental facility for such medical or dental treatment as may be necessary to enable his/her committal to a place of temporary care and protection, the care of a fit person or a place of safety;</w:t>
                        </w:r>
                      </w:p>
                      <w:p w:rsidR="00CE5E00" w:rsidRPr="000F61D4" w:rsidRDefault="00CE5E00" w:rsidP="00CE5E00">
                        <w:pPr>
                          <w:spacing w:before="0" w:after="0" w:line="240" w:lineRule="auto"/>
                          <w:jc w:val="both"/>
                          <w:rPr>
                            <w:rFonts w:ascii="Times New Roman" w:eastAsiaTheme="minorEastAsia" w:hAnsi="Times New Roman" w:cs="Times New Roman"/>
                            <w:lang w:val="en-GB" w:eastAsia="zh-CN"/>
                          </w:rPr>
                        </w:pPr>
                      </w:p>
                    </w:tc>
                    <w:tc>
                      <w:tcPr>
                        <w:tcW w:w="3682" w:type="dxa"/>
                        <w:gridSpan w:val="2"/>
                        <w:vAlign w:val="center"/>
                      </w:tcPr>
                      <w:p w:rsidR="00CE5E00" w:rsidRPr="000F61D4" w:rsidRDefault="00B77A21" w:rsidP="00CE5E00">
                        <w:pPr>
                          <w:spacing w:before="0" w:after="160" w:line="259" w:lineRule="auto"/>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285659215"/>
                            <w14:checkbox>
                              <w14:checked w14:val="0"/>
                              <w14:checkedState w14:val="2612" w14:font="MS Gothic"/>
                              <w14:uncheckedState w14:val="2610" w14:font="MS Gothic"/>
                            </w14:checkbox>
                          </w:sdtPr>
                          <w:sdtEndPr/>
                          <w:sdtContent>
                            <w:r w:rsidR="00CE5E00" w:rsidRPr="000F61D4">
                              <w:rPr>
                                <w:rFonts w:ascii="Segoe UI Symbol" w:eastAsiaTheme="minorEastAsia" w:hAnsi="Segoe UI Symbol" w:cs="Segoe UI Symbol"/>
                                <w:lang w:eastAsia="zh-CN"/>
                              </w:rPr>
                              <w:t>☐</w:t>
                            </w:r>
                          </w:sdtContent>
                        </w:sdt>
                        <w:r w:rsidR="00CE5E00" w:rsidRPr="000F61D4">
                          <w:rPr>
                            <w:rFonts w:ascii="Times New Roman" w:eastAsiaTheme="minorEastAsia" w:hAnsi="Times New Roman" w:cs="Times New Roman"/>
                            <w:lang w:eastAsia="zh-CN"/>
                          </w:rPr>
                          <w:t xml:space="preserve"> Yes</w:t>
                        </w:r>
                      </w:p>
                      <w:p w:rsidR="00CE5E00" w:rsidRPr="000F61D4" w:rsidRDefault="00B77A21" w:rsidP="00CE5E00">
                        <w:pPr>
                          <w:spacing w:before="0" w:after="160" w:line="259" w:lineRule="auto"/>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293829074"/>
                            <w14:checkbox>
                              <w14:checked w14:val="0"/>
                              <w14:checkedState w14:val="2612" w14:font="MS Gothic"/>
                              <w14:uncheckedState w14:val="2610" w14:font="MS Gothic"/>
                            </w14:checkbox>
                          </w:sdtPr>
                          <w:sdtEndPr/>
                          <w:sdtContent>
                            <w:r w:rsidR="00CE5E00" w:rsidRPr="000F61D4">
                              <w:rPr>
                                <w:rFonts w:ascii="Segoe UI Symbol" w:eastAsiaTheme="minorEastAsia" w:hAnsi="Segoe UI Symbol" w:cs="Segoe UI Symbol"/>
                                <w:lang w:eastAsia="zh-CN"/>
                              </w:rPr>
                              <w:t>☐</w:t>
                            </w:r>
                          </w:sdtContent>
                        </w:sdt>
                        <w:r w:rsidR="00CE5E00" w:rsidRPr="000F61D4">
                          <w:rPr>
                            <w:rFonts w:ascii="Times New Roman" w:eastAsiaTheme="minorEastAsia" w:hAnsi="Times New Roman" w:cs="Times New Roman"/>
                            <w:lang w:eastAsia="zh-CN"/>
                          </w:rPr>
                          <w:t xml:space="preserve"> No</w:t>
                        </w:r>
                      </w:p>
                      <w:p w:rsidR="00AE4868" w:rsidRPr="00817DE4" w:rsidRDefault="00B77A21" w:rsidP="00AE4868">
                        <w:pPr>
                          <w:tabs>
                            <w:tab w:val="left" w:pos="1724"/>
                          </w:tabs>
                          <w:autoSpaceDE w:val="0"/>
                          <w:autoSpaceDN w:val="0"/>
                          <w:adjustRightInd w:val="0"/>
                          <w:spacing w:before="0" w:after="160" w:line="259" w:lineRule="auto"/>
                          <w:ind w:left="493" w:hanging="283"/>
                          <w:rPr>
                            <w:rFonts w:ascii="Times New Roman" w:eastAsia="Calibri" w:hAnsi="Times New Roman" w:cs="Times New Roman"/>
                            <w:sz w:val="22"/>
                            <w:lang w:eastAsia="zh-CN"/>
                          </w:rPr>
                        </w:pPr>
                        <w:sdt>
                          <w:sdtPr>
                            <w:rPr>
                              <w:rFonts w:ascii="Times New Roman" w:eastAsia="Arial Unicode MS" w:hAnsi="Times New Roman" w:cs="Times New Roman"/>
                              <w:sz w:val="22"/>
                              <w:lang w:eastAsia="zh-CN"/>
                            </w:rPr>
                            <w:id w:val="27377136"/>
                            <w14:checkbox>
                              <w14:checked w14:val="0"/>
                              <w14:checkedState w14:val="2612" w14:font="Malgun Gothic Semilight"/>
                              <w14:uncheckedState w14:val="2610" w14:font="Malgun Gothic Semilight"/>
                            </w14:checkbox>
                          </w:sdtPr>
                          <w:sdtEndPr/>
                          <w:sdtContent>
                            <w:r w:rsidR="00AE4868" w:rsidRPr="00817DE4">
                              <w:rPr>
                                <w:rFonts w:ascii="Segoe UI Symbol" w:eastAsia="Arial Unicode MS" w:hAnsi="Segoe UI Symbol" w:cs="Segoe UI Symbol"/>
                                <w:sz w:val="22"/>
                                <w:lang w:eastAsia="zh-CN"/>
                              </w:rPr>
                              <w:t>☐</w:t>
                            </w:r>
                          </w:sdtContent>
                        </w:sdt>
                        <w:r w:rsidR="00AE4868" w:rsidRPr="00817DE4">
                          <w:rPr>
                            <w:rFonts w:ascii="Times New Roman" w:eastAsia="Calibri" w:hAnsi="Times New Roman" w:cs="Times New Roman"/>
                            <w:sz w:val="22"/>
                            <w:lang w:eastAsia="zh-CN"/>
                          </w:rPr>
                          <w:t xml:space="preserve"> Unable </w:t>
                        </w:r>
                        <w:r w:rsidR="004E6F48">
                          <w:rPr>
                            <w:rFonts w:ascii="Times New Roman" w:eastAsia="Calibri" w:hAnsi="Times New Roman" w:cs="Times New Roman"/>
                            <w:sz w:val="22"/>
                            <w:lang w:eastAsia="zh-CN"/>
                          </w:rPr>
                          <w:t xml:space="preserve">to understand information </w:t>
                        </w:r>
                        <w:r w:rsidR="00AE4868" w:rsidRPr="00817DE4">
                          <w:rPr>
                            <w:rFonts w:ascii="Times New Roman" w:eastAsia="Calibri" w:hAnsi="Times New Roman" w:cs="Times New Roman"/>
                            <w:sz w:val="22"/>
                            <w:lang w:eastAsia="zh-CN"/>
                          </w:rPr>
                          <w:t>relevant to decision</w:t>
                        </w:r>
                      </w:p>
                      <w:p w:rsidR="00AE4868" w:rsidRPr="00817DE4" w:rsidRDefault="00B77A21" w:rsidP="00AE4868">
                        <w:pPr>
                          <w:tabs>
                            <w:tab w:val="left" w:pos="1724"/>
                          </w:tabs>
                          <w:autoSpaceDE w:val="0"/>
                          <w:autoSpaceDN w:val="0"/>
                          <w:adjustRightInd w:val="0"/>
                          <w:spacing w:before="0" w:after="160" w:line="259" w:lineRule="auto"/>
                          <w:ind w:left="493" w:hanging="283"/>
                          <w:rPr>
                            <w:rFonts w:ascii="Times New Roman" w:eastAsia="MS Gothic" w:hAnsi="Times New Roman" w:cs="Times New Roman"/>
                            <w:sz w:val="22"/>
                            <w:lang w:eastAsia="zh-CN"/>
                          </w:rPr>
                        </w:pPr>
                        <w:sdt>
                          <w:sdtPr>
                            <w:rPr>
                              <w:rFonts w:ascii="Times New Roman" w:eastAsia="Arial Unicode MS" w:hAnsi="Times New Roman" w:cs="Times New Roman"/>
                              <w:sz w:val="22"/>
                              <w:lang w:eastAsia="zh-CN"/>
                            </w:rPr>
                            <w:id w:val="164678878"/>
                            <w14:checkbox>
                              <w14:checked w14:val="0"/>
                              <w14:checkedState w14:val="2612" w14:font="Malgun Gothic Semilight"/>
                              <w14:uncheckedState w14:val="2610" w14:font="Malgun Gothic Semilight"/>
                            </w14:checkbox>
                          </w:sdtPr>
                          <w:sdtEndPr/>
                          <w:sdtContent>
                            <w:r w:rsidR="00AE4868" w:rsidRPr="00817DE4">
                              <w:rPr>
                                <w:rFonts w:ascii="Segoe UI Symbol" w:eastAsia="Arial Unicode MS" w:hAnsi="Segoe UI Symbol" w:cs="Segoe UI Symbol"/>
                                <w:sz w:val="22"/>
                                <w:lang w:eastAsia="zh-CN"/>
                              </w:rPr>
                              <w:t>☐</w:t>
                            </w:r>
                          </w:sdtContent>
                        </w:sdt>
                        <w:r w:rsidR="00AE4868" w:rsidRPr="00817DE4">
                          <w:rPr>
                            <w:rFonts w:ascii="Times New Roman" w:eastAsia="Calibri" w:hAnsi="Times New Roman" w:cs="Times New Roman"/>
                            <w:sz w:val="22"/>
                            <w:lang w:eastAsia="zh-CN"/>
                          </w:rPr>
                          <w:t xml:space="preserve"> Unable to retain information </w:t>
                        </w:r>
                      </w:p>
                      <w:p w:rsidR="00AE4868" w:rsidRDefault="00B77A21" w:rsidP="00AE4868">
                        <w:pPr>
                          <w:tabs>
                            <w:tab w:val="left" w:pos="1724"/>
                          </w:tabs>
                          <w:autoSpaceDE w:val="0"/>
                          <w:autoSpaceDN w:val="0"/>
                          <w:adjustRightInd w:val="0"/>
                          <w:spacing w:before="0" w:after="160" w:line="259" w:lineRule="auto"/>
                          <w:ind w:left="493" w:hanging="283"/>
                          <w:rPr>
                            <w:rFonts w:ascii="Times New Roman" w:eastAsia="Calibri" w:hAnsi="Times New Roman" w:cs="Times New Roman"/>
                            <w:sz w:val="22"/>
                            <w:lang w:eastAsia="zh-CN"/>
                          </w:rPr>
                        </w:pPr>
                        <w:sdt>
                          <w:sdtPr>
                            <w:rPr>
                              <w:rFonts w:ascii="Times New Roman" w:eastAsia="Calibri" w:hAnsi="Times New Roman" w:cs="Times New Roman"/>
                              <w:sz w:val="22"/>
                              <w:lang w:eastAsia="zh-CN"/>
                            </w:rPr>
                            <w:id w:val="-981842763"/>
                            <w14:checkbox>
                              <w14:checked w14:val="0"/>
                              <w14:checkedState w14:val="2612" w14:font="Malgun Gothic Semilight"/>
                              <w14:uncheckedState w14:val="2610" w14:font="Malgun Gothic Semilight"/>
                            </w14:checkbox>
                          </w:sdtPr>
                          <w:sdtEndPr/>
                          <w:sdtContent>
                            <w:r w:rsidR="00AE4868">
                              <w:rPr>
                                <w:rFonts w:ascii="Segoe UI Symbol" w:eastAsia="Malgun Gothic Semilight" w:hAnsi="Segoe UI Symbol" w:cs="Segoe UI Symbol"/>
                                <w:sz w:val="22"/>
                                <w:lang w:eastAsia="zh-CN"/>
                              </w:rPr>
                              <w:t>☐</w:t>
                            </w:r>
                          </w:sdtContent>
                        </w:sdt>
                        <w:r w:rsidR="00AE4868" w:rsidRPr="00817DE4">
                          <w:rPr>
                            <w:rFonts w:ascii="Times New Roman" w:eastAsia="Calibri" w:hAnsi="Times New Roman" w:cs="Times New Roman"/>
                            <w:sz w:val="22"/>
                            <w:lang w:eastAsia="zh-CN"/>
                          </w:rPr>
                          <w:t xml:space="preserve"> Unable to u</w:t>
                        </w:r>
                        <w:r w:rsidR="00AE4868">
                          <w:rPr>
                            <w:rFonts w:ascii="Times New Roman" w:eastAsia="Calibri" w:hAnsi="Times New Roman" w:cs="Times New Roman"/>
                            <w:sz w:val="22"/>
                            <w:lang w:eastAsia="zh-CN"/>
                          </w:rPr>
                          <w:t xml:space="preserve">se or weigh information </w:t>
                        </w:r>
                        <w:r w:rsidR="00AE4868" w:rsidRPr="00817DE4">
                          <w:rPr>
                            <w:rFonts w:ascii="Times New Roman" w:eastAsia="Calibri" w:hAnsi="Times New Roman" w:cs="Times New Roman"/>
                            <w:sz w:val="22"/>
                            <w:lang w:eastAsia="zh-CN"/>
                          </w:rPr>
                          <w:t>for decision making</w:t>
                        </w:r>
                      </w:p>
                      <w:p w:rsidR="00CE5E00" w:rsidRPr="000B6E05" w:rsidRDefault="00B77A21" w:rsidP="00AE4868">
                        <w:pPr>
                          <w:tabs>
                            <w:tab w:val="left" w:pos="1724"/>
                          </w:tabs>
                          <w:autoSpaceDE w:val="0"/>
                          <w:autoSpaceDN w:val="0"/>
                          <w:adjustRightInd w:val="0"/>
                          <w:spacing w:before="0" w:after="160" w:line="259" w:lineRule="auto"/>
                          <w:ind w:left="493" w:hanging="283"/>
                          <w:jc w:val="both"/>
                          <w:rPr>
                            <w:rFonts w:ascii="Times New Roman" w:eastAsia="Calibri" w:hAnsi="Times New Roman" w:cs="Times New Roman"/>
                            <w:sz w:val="22"/>
                            <w:lang w:eastAsia="zh-CN"/>
                          </w:rPr>
                        </w:pPr>
                        <w:sdt>
                          <w:sdtPr>
                            <w:rPr>
                              <w:rFonts w:ascii="Times New Roman" w:eastAsia="Calibri" w:hAnsi="Times New Roman" w:cs="Times New Roman"/>
                              <w:sz w:val="22"/>
                              <w:lang w:eastAsia="zh-CN"/>
                            </w:rPr>
                            <w:id w:val="951985754"/>
                            <w14:checkbox>
                              <w14:checked w14:val="0"/>
                              <w14:checkedState w14:val="2612" w14:font="Malgun Gothic Semilight"/>
                              <w14:uncheckedState w14:val="2610" w14:font="Malgun Gothic Semilight"/>
                            </w14:checkbox>
                          </w:sdtPr>
                          <w:sdtEndPr/>
                          <w:sdtContent>
                            <w:r w:rsidR="00AE4868">
                              <w:rPr>
                                <w:rFonts w:ascii="Segoe UI Symbol" w:eastAsia="Malgun Gothic Semilight" w:hAnsi="Segoe UI Symbol" w:cs="Segoe UI Symbol"/>
                                <w:sz w:val="22"/>
                                <w:lang w:eastAsia="zh-CN"/>
                              </w:rPr>
                              <w:t>☐</w:t>
                            </w:r>
                          </w:sdtContent>
                        </w:sdt>
                        <w:r w:rsidR="00AE4868" w:rsidRPr="00817DE4">
                          <w:rPr>
                            <w:rFonts w:ascii="Times New Roman" w:eastAsia="Calibri" w:hAnsi="Times New Roman" w:cs="Times New Roman"/>
                            <w:sz w:val="22"/>
                            <w:lang w:eastAsia="zh-CN"/>
                          </w:rPr>
                          <w:t xml:space="preserve"> Unable to </w:t>
                        </w:r>
                        <w:r w:rsidR="00AE4868">
                          <w:rPr>
                            <w:rFonts w:ascii="Times New Roman" w:eastAsia="Calibri" w:hAnsi="Times New Roman" w:cs="Times New Roman"/>
                            <w:sz w:val="22"/>
                            <w:lang w:eastAsia="zh-CN"/>
                          </w:rPr>
                          <w:t>communicate his/her decision</w:t>
                        </w:r>
                      </w:p>
                    </w:tc>
                  </w:tr>
                  <w:tr w:rsidR="00CE5E00" w:rsidRPr="000F61D4" w:rsidTr="004E6F48">
                    <w:trPr>
                      <w:trHeight w:val="20"/>
                    </w:trPr>
                    <w:tc>
                      <w:tcPr>
                        <w:tcW w:w="1533" w:type="dxa"/>
                        <w:vMerge/>
                        <w:shd w:val="clear" w:color="auto" w:fill="D9D9D9" w:themeFill="background1" w:themeFillShade="D9"/>
                        <w:vAlign w:val="center"/>
                      </w:tcPr>
                      <w:p w:rsidR="00CE5E00" w:rsidRPr="000F61D4" w:rsidRDefault="00CE5E00" w:rsidP="00CE5E00">
                        <w:pPr>
                          <w:spacing w:before="0" w:after="160" w:line="259" w:lineRule="auto"/>
                          <w:rPr>
                            <w:rFonts w:ascii="Times New Roman" w:eastAsiaTheme="minorEastAsia" w:hAnsi="Times New Roman" w:cs="Times New Roman"/>
                            <w:b/>
                            <w:szCs w:val="22"/>
                            <w:lang w:eastAsia="zh-CN"/>
                          </w:rPr>
                        </w:pPr>
                      </w:p>
                    </w:tc>
                    <w:tc>
                      <w:tcPr>
                        <w:tcW w:w="3393" w:type="dxa"/>
                        <w:vAlign w:val="center"/>
                      </w:tcPr>
                      <w:p w:rsidR="00CE5E00" w:rsidRPr="000F61D4" w:rsidRDefault="00CE5E00" w:rsidP="00C20EF2">
                        <w:pPr>
                          <w:numPr>
                            <w:ilvl w:val="0"/>
                            <w:numId w:val="211"/>
                          </w:numPr>
                          <w:spacing w:before="0" w:after="0" w:line="240" w:lineRule="auto"/>
                          <w:jc w:val="both"/>
                          <w:rPr>
                            <w:rFonts w:ascii="Times New Roman" w:eastAsiaTheme="minorEastAsia" w:hAnsi="Times New Roman" w:cs="Times New Roman"/>
                            <w:lang w:val="en-GB" w:eastAsia="zh-CN"/>
                          </w:rPr>
                        </w:pPr>
                        <w:r w:rsidRPr="000F61D4">
                          <w:rPr>
                            <w:rFonts w:ascii="Times New Roman" w:eastAsiaTheme="minorEastAsia" w:hAnsi="Times New Roman" w:cs="Times New Roman"/>
                            <w:lang w:val="en-GB" w:eastAsia="zh-CN"/>
                          </w:rPr>
                          <w:t xml:space="preserve">To be placed under the supervision of protector, approved welfare officer or a person appointed by the Court, for a specified period; </w:t>
                        </w:r>
                      </w:p>
                    </w:tc>
                    <w:tc>
                      <w:tcPr>
                        <w:tcW w:w="3682" w:type="dxa"/>
                        <w:gridSpan w:val="2"/>
                        <w:vAlign w:val="center"/>
                      </w:tcPr>
                      <w:p w:rsidR="00CE5E00" w:rsidRPr="000F61D4" w:rsidRDefault="00B77A21" w:rsidP="00CE5E00">
                        <w:pPr>
                          <w:spacing w:before="0" w:after="160" w:line="259" w:lineRule="auto"/>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55842676"/>
                            <w14:checkbox>
                              <w14:checked w14:val="0"/>
                              <w14:checkedState w14:val="2612" w14:font="MS Gothic"/>
                              <w14:uncheckedState w14:val="2610" w14:font="MS Gothic"/>
                            </w14:checkbox>
                          </w:sdtPr>
                          <w:sdtEndPr/>
                          <w:sdtContent>
                            <w:r w:rsidR="00CE5E00" w:rsidRPr="000F61D4">
                              <w:rPr>
                                <w:rFonts w:ascii="Segoe UI Symbol" w:eastAsiaTheme="minorEastAsia" w:hAnsi="Segoe UI Symbol" w:cs="Segoe UI Symbol"/>
                                <w:lang w:eastAsia="zh-CN"/>
                              </w:rPr>
                              <w:t>☐</w:t>
                            </w:r>
                          </w:sdtContent>
                        </w:sdt>
                        <w:r w:rsidR="00CE5E00" w:rsidRPr="000F61D4">
                          <w:rPr>
                            <w:rFonts w:ascii="Times New Roman" w:eastAsiaTheme="minorEastAsia" w:hAnsi="Times New Roman" w:cs="Times New Roman"/>
                            <w:lang w:eastAsia="zh-CN"/>
                          </w:rPr>
                          <w:t xml:space="preserve"> Yes</w:t>
                        </w:r>
                      </w:p>
                      <w:p w:rsidR="00CE5E00" w:rsidRPr="000F61D4" w:rsidRDefault="00B77A21" w:rsidP="00CE5E00">
                        <w:pPr>
                          <w:spacing w:before="0" w:after="160" w:line="259" w:lineRule="auto"/>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686285852"/>
                            <w14:checkbox>
                              <w14:checked w14:val="0"/>
                              <w14:checkedState w14:val="2612" w14:font="MS Gothic"/>
                              <w14:uncheckedState w14:val="2610" w14:font="MS Gothic"/>
                            </w14:checkbox>
                          </w:sdtPr>
                          <w:sdtEndPr/>
                          <w:sdtContent>
                            <w:r w:rsidR="00CE5E00" w:rsidRPr="000F61D4">
                              <w:rPr>
                                <w:rFonts w:ascii="Segoe UI Symbol" w:eastAsiaTheme="minorEastAsia" w:hAnsi="Segoe UI Symbol" w:cs="Segoe UI Symbol"/>
                                <w:lang w:eastAsia="zh-CN"/>
                              </w:rPr>
                              <w:t>☐</w:t>
                            </w:r>
                          </w:sdtContent>
                        </w:sdt>
                        <w:r w:rsidR="00CE5E00" w:rsidRPr="000F61D4">
                          <w:rPr>
                            <w:rFonts w:ascii="Times New Roman" w:eastAsiaTheme="minorEastAsia" w:hAnsi="Times New Roman" w:cs="Times New Roman"/>
                            <w:lang w:eastAsia="zh-CN"/>
                          </w:rPr>
                          <w:t xml:space="preserve"> No</w:t>
                        </w:r>
                      </w:p>
                      <w:p w:rsidR="00AE4868" w:rsidRPr="00817DE4" w:rsidRDefault="00B77A21" w:rsidP="00AE4868">
                        <w:pPr>
                          <w:tabs>
                            <w:tab w:val="left" w:pos="1724"/>
                          </w:tabs>
                          <w:autoSpaceDE w:val="0"/>
                          <w:autoSpaceDN w:val="0"/>
                          <w:adjustRightInd w:val="0"/>
                          <w:spacing w:before="0" w:after="160" w:line="259" w:lineRule="auto"/>
                          <w:ind w:left="493" w:hanging="283"/>
                          <w:rPr>
                            <w:rFonts w:ascii="Times New Roman" w:eastAsia="Calibri" w:hAnsi="Times New Roman" w:cs="Times New Roman"/>
                            <w:sz w:val="22"/>
                            <w:lang w:eastAsia="zh-CN"/>
                          </w:rPr>
                        </w:pPr>
                        <w:sdt>
                          <w:sdtPr>
                            <w:rPr>
                              <w:rFonts w:ascii="Times New Roman" w:eastAsia="Arial Unicode MS" w:hAnsi="Times New Roman" w:cs="Times New Roman"/>
                              <w:sz w:val="22"/>
                              <w:lang w:eastAsia="zh-CN"/>
                            </w:rPr>
                            <w:id w:val="1770735269"/>
                            <w14:checkbox>
                              <w14:checked w14:val="0"/>
                              <w14:checkedState w14:val="2612" w14:font="Malgun Gothic Semilight"/>
                              <w14:uncheckedState w14:val="2610" w14:font="Malgun Gothic Semilight"/>
                            </w14:checkbox>
                          </w:sdtPr>
                          <w:sdtEndPr/>
                          <w:sdtContent>
                            <w:r w:rsidR="00AE4868" w:rsidRPr="00817DE4">
                              <w:rPr>
                                <w:rFonts w:ascii="Segoe UI Symbol" w:eastAsia="Arial Unicode MS" w:hAnsi="Segoe UI Symbol" w:cs="Segoe UI Symbol"/>
                                <w:sz w:val="22"/>
                                <w:lang w:eastAsia="zh-CN"/>
                              </w:rPr>
                              <w:t>☐</w:t>
                            </w:r>
                          </w:sdtContent>
                        </w:sdt>
                        <w:r w:rsidR="00AE4868" w:rsidRPr="00817DE4">
                          <w:rPr>
                            <w:rFonts w:ascii="Times New Roman" w:eastAsia="Calibri" w:hAnsi="Times New Roman" w:cs="Times New Roman"/>
                            <w:sz w:val="22"/>
                            <w:lang w:eastAsia="zh-CN"/>
                          </w:rPr>
                          <w:t xml:space="preserve"> Unable </w:t>
                        </w:r>
                        <w:r w:rsidR="004E6F48">
                          <w:rPr>
                            <w:rFonts w:ascii="Times New Roman" w:eastAsia="Calibri" w:hAnsi="Times New Roman" w:cs="Times New Roman"/>
                            <w:sz w:val="22"/>
                            <w:lang w:eastAsia="zh-CN"/>
                          </w:rPr>
                          <w:t xml:space="preserve">to understand information </w:t>
                        </w:r>
                        <w:r w:rsidR="00AE4868" w:rsidRPr="00817DE4">
                          <w:rPr>
                            <w:rFonts w:ascii="Times New Roman" w:eastAsia="Calibri" w:hAnsi="Times New Roman" w:cs="Times New Roman"/>
                            <w:sz w:val="22"/>
                            <w:lang w:eastAsia="zh-CN"/>
                          </w:rPr>
                          <w:t>relevant to decision</w:t>
                        </w:r>
                      </w:p>
                      <w:p w:rsidR="00AE4868" w:rsidRPr="00817DE4" w:rsidRDefault="00B77A21" w:rsidP="00AE4868">
                        <w:pPr>
                          <w:tabs>
                            <w:tab w:val="left" w:pos="1724"/>
                          </w:tabs>
                          <w:autoSpaceDE w:val="0"/>
                          <w:autoSpaceDN w:val="0"/>
                          <w:adjustRightInd w:val="0"/>
                          <w:spacing w:before="0" w:after="160" w:line="259" w:lineRule="auto"/>
                          <w:ind w:left="493" w:hanging="283"/>
                          <w:rPr>
                            <w:rFonts w:ascii="Times New Roman" w:eastAsia="MS Gothic" w:hAnsi="Times New Roman" w:cs="Times New Roman"/>
                            <w:sz w:val="22"/>
                            <w:lang w:eastAsia="zh-CN"/>
                          </w:rPr>
                        </w:pPr>
                        <w:sdt>
                          <w:sdtPr>
                            <w:rPr>
                              <w:rFonts w:ascii="Times New Roman" w:eastAsia="Arial Unicode MS" w:hAnsi="Times New Roman" w:cs="Times New Roman"/>
                              <w:sz w:val="22"/>
                              <w:lang w:eastAsia="zh-CN"/>
                            </w:rPr>
                            <w:id w:val="-2079506665"/>
                            <w14:checkbox>
                              <w14:checked w14:val="0"/>
                              <w14:checkedState w14:val="2612" w14:font="Malgun Gothic Semilight"/>
                              <w14:uncheckedState w14:val="2610" w14:font="Malgun Gothic Semilight"/>
                            </w14:checkbox>
                          </w:sdtPr>
                          <w:sdtEndPr/>
                          <w:sdtContent>
                            <w:r w:rsidR="00AE4868" w:rsidRPr="00817DE4">
                              <w:rPr>
                                <w:rFonts w:ascii="Segoe UI Symbol" w:eastAsia="Arial Unicode MS" w:hAnsi="Segoe UI Symbol" w:cs="Segoe UI Symbol"/>
                                <w:sz w:val="22"/>
                                <w:lang w:eastAsia="zh-CN"/>
                              </w:rPr>
                              <w:t>☐</w:t>
                            </w:r>
                          </w:sdtContent>
                        </w:sdt>
                        <w:r w:rsidR="00AE4868" w:rsidRPr="00817DE4">
                          <w:rPr>
                            <w:rFonts w:ascii="Times New Roman" w:eastAsia="Calibri" w:hAnsi="Times New Roman" w:cs="Times New Roman"/>
                            <w:sz w:val="22"/>
                            <w:lang w:eastAsia="zh-CN"/>
                          </w:rPr>
                          <w:t xml:space="preserve"> Unable to retain information </w:t>
                        </w:r>
                      </w:p>
                      <w:p w:rsidR="00AE4868" w:rsidRDefault="00B77A21" w:rsidP="00AE4868">
                        <w:pPr>
                          <w:tabs>
                            <w:tab w:val="left" w:pos="1724"/>
                          </w:tabs>
                          <w:autoSpaceDE w:val="0"/>
                          <w:autoSpaceDN w:val="0"/>
                          <w:adjustRightInd w:val="0"/>
                          <w:spacing w:before="0" w:after="160" w:line="259" w:lineRule="auto"/>
                          <w:ind w:left="493" w:hanging="283"/>
                          <w:rPr>
                            <w:rFonts w:ascii="Times New Roman" w:eastAsia="Calibri" w:hAnsi="Times New Roman" w:cs="Times New Roman"/>
                            <w:sz w:val="22"/>
                            <w:lang w:eastAsia="zh-CN"/>
                          </w:rPr>
                        </w:pPr>
                        <w:sdt>
                          <w:sdtPr>
                            <w:rPr>
                              <w:rFonts w:ascii="Times New Roman" w:eastAsia="Calibri" w:hAnsi="Times New Roman" w:cs="Times New Roman"/>
                              <w:sz w:val="22"/>
                              <w:lang w:eastAsia="zh-CN"/>
                            </w:rPr>
                            <w:id w:val="-1472826745"/>
                            <w14:checkbox>
                              <w14:checked w14:val="0"/>
                              <w14:checkedState w14:val="2612" w14:font="Malgun Gothic Semilight"/>
                              <w14:uncheckedState w14:val="2610" w14:font="Malgun Gothic Semilight"/>
                            </w14:checkbox>
                          </w:sdtPr>
                          <w:sdtEndPr/>
                          <w:sdtContent>
                            <w:r w:rsidR="00AE4868">
                              <w:rPr>
                                <w:rFonts w:ascii="Segoe UI Symbol" w:eastAsia="Malgun Gothic Semilight" w:hAnsi="Segoe UI Symbol" w:cs="Segoe UI Symbol"/>
                                <w:sz w:val="22"/>
                                <w:lang w:eastAsia="zh-CN"/>
                              </w:rPr>
                              <w:t>☐</w:t>
                            </w:r>
                          </w:sdtContent>
                        </w:sdt>
                        <w:r w:rsidR="00AE4868" w:rsidRPr="00817DE4">
                          <w:rPr>
                            <w:rFonts w:ascii="Times New Roman" w:eastAsia="Calibri" w:hAnsi="Times New Roman" w:cs="Times New Roman"/>
                            <w:sz w:val="22"/>
                            <w:lang w:eastAsia="zh-CN"/>
                          </w:rPr>
                          <w:t xml:space="preserve"> Unable to u</w:t>
                        </w:r>
                        <w:r w:rsidR="00AE4868">
                          <w:rPr>
                            <w:rFonts w:ascii="Times New Roman" w:eastAsia="Calibri" w:hAnsi="Times New Roman" w:cs="Times New Roman"/>
                            <w:sz w:val="22"/>
                            <w:lang w:eastAsia="zh-CN"/>
                          </w:rPr>
                          <w:t xml:space="preserve">se or weigh information </w:t>
                        </w:r>
                        <w:r w:rsidR="00AE4868" w:rsidRPr="00817DE4">
                          <w:rPr>
                            <w:rFonts w:ascii="Times New Roman" w:eastAsia="Calibri" w:hAnsi="Times New Roman" w:cs="Times New Roman"/>
                            <w:sz w:val="22"/>
                            <w:lang w:eastAsia="zh-CN"/>
                          </w:rPr>
                          <w:t>for decision making</w:t>
                        </w:r>
                      </w:p>
                      <w:p w:rsidR="00CE5E00" w:rsidRPr="000F61D4" w:rsidRDefault="00B77A21" w:rsidP="00AE4868">
                        <w:pPr>
                          <w:spacing w:before="0" w:after="0" w:line="240" w:lineRule="auto"/>
                          <w:ind w:left="493" w:hanging="283"/>
                          <w:rPr>
                            <w:rFonts w:ascii="Times New Roman" w:eastAsiaTheme="minorEastAsia" w:hAnsi="Times New Roman" w:cs="Times New Roman"/>
                            <w:lang w:val="en-GB" w:eastAsia="zh-CN"/>
                          </w:rPr>
                        </w:pPr>
                        <w:sdt>
                          <w:sdtPr>
                            <w:rPr>
                              <w:rFonts w:ascii="Times New Roman" w:eastAsia="Calibri" w:hAnsi="Times New Roman" w:cs="Times New Roman"/>
                              <w:sz w:val="22"/>
                              <w:lang w:eastAsia="zh-CN"/>
                            </w:rPr>
                            <w:id w:val="268516127"/>
                            <w14:checkbox>
                              <w14:checked w14:val="0"/>
                              <w14:checkedState w14:val="2612" w14:font="Malgun Gothic Semilight"/>
                              <w14:uncheckedState w14:val="2610" w14:font="Malgun Gothic Semilight"/>
                            </w14:checkbox>
                          </w:sdtPr>
                          <w:sdtEndPr/>
                          <w:sdtContent>
                            <w:r w:rsidR="00AE4868">
                              <w:rPr>
                                <w:rFonts w:ascii="Segoe UI Symbol" w:eastAsia="Malgun Gothic Semilight" w:hAnsi="Segoe UI Symbol" w:cs="Segoe UI Symbol"/>
                                <w:sz w:val="22"/>
                                <w:lang w:eastAsia="zh-CN"/>
                              </w:rPr>
                              <w:t>☐</w:t>
                            </w:r>
                          </w:sdtContent>
                        </w:sdt>
                        <w:r w:rsidR="00AE4868" w:rsidRPr="00817DE4">
                          <w:rPr>
                            <w:rFonts w:ascii="Times New Roman" w:eastAsia="Calibri" w:hAnsi="Times New Roman" w:cs="Times New Roman"/>
                            <w:sz w:val="22"/>
                            <w:lang w:eastAsia="zh-CN"/>
                          </w:rPr>
                          <w:t xml:space="preserve"> Unable to </w:t>
                        </w:r>
                        <w:r w:rsidR="00AE4868">
                          <w:rPr>
                            <w:rFonts w:ascii="Times New Roman" w:eastAsia="Calibri" w:hAnsi="Times New Roman" w:cs="Times New Roman"/>
                            <w:sz w:val="22"/>
                            <w:lang w:eastAsia="zh-CN"/>
                          </w:rPr>
                          <w:t>communicate his/her decision</w:t>
                        </w:r>
                      </w:p>
                    </w:tc>
                  </w:tr>
                  <w:tr w:rsidR="00CE5E00" w:rsidRPr="000F61D4" w:rsidTr="004E6F48">
                    <w:trPr>
                      <w:trHeight w:val="20"/>
                    </w:trPr>
                    <w:tc>
                      <w:tcPr>
                        <w:tcW w:w="1533" w:type="dxa"/>
                        <w:vMerge/>
                        <w:shd w:val="clear" w:color="auto" w:fill="D9D9D9" w:themeFill="background1" w:themeFillShade="D9"/>
                        <w:vAlign w:val="center"/>
                      </w:tcPr>
                      <w:p w:rsidR="00CE5E00" w:rsidRPr="000F61D4" w:rsidRDefault="00CE5E00" w:rsidP="00CE5E00">
                        <w:pPr>
                          <w:spacing w:before="0" w:after="160" w:line="259" w:lineRule="auto"/>
                          <w:rPr>
                            <w:rFonts w:ascii="Times New Roman" w:eastAsiaTheme="minorEastAsia" w:hAnsi="Times New Roman" w:cs="Times New Roman"/>
                            <w:b/>
                            <w:szCs w:val="22"/>
                            <w:lang w:eastAsia="zh-CN"/>
                          </w:rPr>
                        </w:pPr>
                      </w:p>
                    </w:tc>
                    <w:tc>
                      <w:tcPr>
                        <w:tcW w:w="3393" w:type="dxa"/>
                        <w:vAlign w:val="center"/>
                      </w:tcPr>
                      <w:p w:rsidR="00CE5E00" w:rsidRPr="000F61D4" w:rsidRDefault="00CE5E00" w:rsidP="00C20EF2">
                        <w:pPr>
                          <w:pStyle w:val="ListParagraph"/>
                          <w:numPr>
                            <w:ilvl w:val="0"/>
                            <w:numId w:val="211"/>
                          </w:numPr>
                          <w:spacing w:before="60"/>
                          <w:jc w:val="both"/>
                          <w:rPr>
                            <w:rFonts w:eastAsiaTheme="minorEastAsia"/>
                            <w:sz w:val="24"/>
                            <w:szCs w:val="24"/>
                            <w:lang w:val="en-GB"/>
                          </w:rPr>
                        </w:pPr>
                        <w:r w:rsidRPr="000F61D4">
                          <w:rPr>
                            <w:rFonts w:eastAsiaTheme="minorEastAsia"/>
                            <w:sz w:val="24"/>
                            <w:szCs w:val="24"/>
                            <w:lang w:val="en-GB"/>
                          </w:rPr>
                          <w:t xml:space="preserve">To make his/her place of residence a safe living environment, including removing him/her temporarily for this purpose and disposing of articles or things in the residence; </w:t>
                        </w:r>
                      </w:p>
                      <w:p w:rsidR="00CE5E00" w:rsidRPr="000F61D4" w:rsidRDefault="00CE5E00" w:rsidP="00CE5E00">
                        <w:pPr>
                          <w:spacing w:before="0" w:after="0" w:line="240" w:lineRule="auto"/>
                          <w:ind w:left="720"/>
                          <w:jc w:val="both"/>
                          <w:rPr>
                            <w:rFonts w:ascii="Times New Roman" w:eastAsiaTheme="minorEastAsia" w:hAnsi="Times New Roman" w:cs="Times New Roman"/>
                            <w:sz w:val="22"/>
                            <w:szCs w:val="22"/>
                            <w:highlight w:val="yellow"/>
                            <w:lang w:val="en-GB" w:eastAsia="zh-CN"/>
                          </w:rPr>
                        </w:pPr>
                      </w:p>
                    </w:tc>
                    <w:tc>
                      <w:tcPr>
                        <w:tcW w:w="3682" w:type="dxa"/>
                        <w:gridSpan w:val="2"/>
                        <w:vAlign w:val="center"/>
                      </w:tcPr>
                      <w:p w:rsidR="00CE5E00" w:rsidRPr="000F61D4" w:rsidRDefault="00B77A21" w:rsidP="00CE5E00">
                        <w:pPr>
                          <w:spacing w:before="0" w:after="160" w:line="259" w:lineRule="auto"/>
                          <w:rPr>
                            <w:rFonts w:ascii="Times New Roman" w:eastAsiaTheme="minorEastAsia" w:hAnsi="Times New Roman" w:cs="Times New Roman"/>
                            <w:sz w:val="22"/>
                            <w:szCs w:val="22"/>
                            <w:lang w:eastAsia="zh-CN"/>
                          </w:rPr>
                        </w:pPr>
                        <w:sdt>
                          <w:sdtPr>
                            <w:rPr>
                              <w:rFonts w:ascii="Times New Roman" w:eastAsiaTheme="minorEastAsia" w:hAnsi="Times New Roman" w:cs="Times New Roman"/>
                              <w:sz w:val="22"/>
                              <w:szCs w:val="22"/>
                              <w:lang w:eastAsia="zh-CN"/>
                            </w:rPr>
                            <w:id w:val="-1175949908"/>
                            <w14:checkbox>
                              <w14:checked w14:val="0"/>
                              <w14:checkedState w14:val="2612" w14:font="MS Gothic"/>
                              <w14:uncheckedState w14:val="2610" w14:font="MS Gothic"/>
                            </w14:checkbox>
                          </w:sdtPr>
                          <w:sdtEndPr/>
                          <w:sdtContent>
                            <w:r w:rsidR="00CE5E00" w:rsidRPr="000F61D4">
                              <w:rPr>
                                <w:rFonts w:ascii="Segoe UI Symbol" w:eastAsiaTheme="minorEastAsia" w:hAnsi="Segoe UI Symbol" w:cs="Segoe UI Symbol"/>
                                <w:sz w:val="22"/>
                                <w:szCs w:val="22"/>
                                <w:lang w:eastAsia="zh-CN"/>
                              </w:rPr>
                              <w:t>☐</w:t>
                            </w:r>
                          </w:sdtContent>
                        </w:sdt>
                        <w:r w:rsidR="00CE5E00" w:rsidRPr="000F61D4">
                          <w:rPr>
                            <w:rFonts w:ascii="Times New Roman" w:eastAsiaTheme="minorEastAsia" w:hAnsi="Times New Roman" w:cs="Times New Roman"/>
                            <w:sz w:val="22"/>
                            <w:szCs w:val="22"/>
                            <w:lang w:eastAsia="zh-CN"/>
                          </w:rPr>
                          <w:t xml:space="preserve"> Yes</w:t>
                        </w:r>
                      </w:p>
                      <w:p w:rsidR="00CE5E00" w:rsidRPr="000F61D4" w:rsidRDefault="00B77A21" w:rsidP="00CE5E00">
                        <w:pPr>
                          <w:spacing w:before="0" w:after="160" w:line="259" w:lineRule="auto"/>
                          <w:rPr>
                            <w:rFonts w:ascii="Times New Roman" w:eastAsiaTheme="minorEastAsia" w:hAnsi="Times New Roman" w:cs="Times New Roman"/>
                            <w:sz w:val="22"/>
                            <w:szCs w:val="22"/>
                            <w:lang w:eastAsia="zh-CN"/>
                          </w:rPr>
                        </w:pPr>
                        <w:sdt>
                          <w:sdtPr>
                            <w:rPr>
                              <w:rFonts w:ascii="Times New Roman" w:eastAsiaTheme="minorEastAsia" w:hAnsi="Times New Roman" w:cs="Times New Roman"/>
                              <w:sz w:val="22"/>
                              <w:szCs w:val="22"/>
                              <w:lang w:eastAsia="zh-CN"/>
                            </w:rPr>
                            <w:id w:val="-1209325042"/>
                            <w14:checkbox>
                              <w14:checked w14:val="0"/>
                              <w14:checkedState w14:val="2612" w14:font="MS Gothic"/>
                              <w14:uncheckedState w14:val="2610" w14:font="MS Gothic"/>
                            </w14:checkbox>
                          </w:sdtPr>
                          <w:sdtEndPr/>
                          <w:sdtContent>
                            <w:r w:rsidR="00CE5E00" w:rsidRPr="000F61D4">
                              <w:rPr>
                                <w:rFonts w:ascii="Segoe UI Symbol" w:eastAsiaTheme="minorEastAsia" w:hAnsi="Segoe UI Symbol" w:cs="Segoe UI Symbol"/>
                                <w:sz w:val="22"/>
                                <w:szCs w:val="22"/>
                                <w:lang w:eastAsia="zh-CN"/>
                              </w:rPr>
                              <w:t>☐</w:t>
                            </w:r>
                          </w:sdtContent>
                        </w:sdt>
                        <w:r w:rsidR="00CE5E00" w:rsidRPr="000F61D4">
                          <w:rPr>
                            <w:rFonts w:ascii="Times New Roman" w:eastAsiaTheme="minorEastAsia" w:hAnsi="Times New Roman" w:cs="Times New Roman"/>
                            <w:sz w:val="22"/>
                            <w:szCs w:val="22"/>
                            <w:lang w:eastAsia="zh-CN"/>
                          </w:rPr>
                          <w:t xml:space="preserve"> No</w:t>
                        </w:r>
                      </w:p>
                      <w:p w:rsidR="00AE4868" w:rsidRPr="00817DE4" w:rsidRDefault="00B77A21" w:rsidP="00AE4868">
                        <w:pPr>
                          <w:tabs>
                            <w:tab w:val="left" w:pos="1724"/>
                          </w:tabs>
                          <w:autoSpaceDE w:val="0"/>
                          <w:autoSpaceDN w:val="0"/>
                          <w:adjustRightInd w:val="0"/>
                          <w:spacing w:before="0" w:after="160" w:line="259" w:lineRule="auto"/>
                          <w:ind w:left="493" w:hanging="283"/>
                          <w:rPr>
                            <w:rFonts w:ascii="Times New Roman" w:eastAsia="Calibri" w:hAnsi="Times New Roman" w:cs="Times New Roman"/>
                            <w:sz w:val="22"/>
                            <w:lang w:eastAsia="zh-CN"/>
                          </w:rPr>
                        </w:pPr>
                        <w:sdt>
                          <w:sdtPr>
                            <w:rPr>
                              <w:rFonts w:ascii="Times New Roman" w:eastAsia="Arial Unicode MS" w:hAnsi="Times New Roman" w:cs="Times New Roman"/>
                              <w:sz w:val="22"/>
                              <w:lang w:eastAsia="zh-CN"/>
                            </w:rPr>
                            <w:id w:val="856077065"/>
                            <w14:checkbox>
                              <w14:checked w14:val="0"/>
                              <w14:checkedState w14:val="2612" w14:font="Malgun Gothic Semilight"/>
                              <w14:uncheckedState w14:val="2610" w14:font="Malgun Gothic Semilight"/>
                            </w14:checkbox>
                          </w:sdtPr>
                          <w:sdtEndPr/>
                          <w:sdtContent>
                            <w:r w:rsidR="00AE4868" w:rsidRPr="00817DE4">
                              <w:rPr>
                                <w:rFonts w:ascii="Segoe UI Symbol" w:eastAsia="Arial Unicode MS" w:hAnsi="Segoe UI Symbol" w:cs="Segoe UI Symbol"/>
                                <w:sz w:val="22"/>
                                <w:lang w:eastAsia="zh-CN"/>
                              </w:rPr>
                              <w:t>☐</w:t>
                            </w:r>
                          </w:sdtContent>
                        </w:sdt>
                        <w:r w:rsidR="00AE4868" w:rsidRPr="00817DE4">
                          <w:rPr>
                            <w:rFonts w:ascii="Times New Roman" w:eastAsia="Calibri" w:hAnsi="Times New Roman" w:cs="Times New Roman"/>
                            <w:sz w:val="22"/>
                            <w:lang w:eastAsia="zh-CN"/>
                          </w:rPr>
                          <w:t xml:space="preserve"> Unable </w:t>
                        </w:r>
                        <w:r w:rsidR="004E6F48">
                          <w:rPr>
                            <w:rFonts w:ascii="Times New Roman" w:eastAsia="Calibri" w:hAnsi="Times New Roman" w:cs="Times New Roman"/>
                            <w:sz w:val="22"/>
                            <w:lang w:eastAsia="zh-CN"/>
                          </w:rPr>
                          <w:t xml:space="preserve">to understand information </w:t>
                        </w:r>
                        <w:r w:rsidR="00AE4868" w:rsidRPr="00817DE4">
                          <w:rPr>
                            <w:rFonts w:ascii="Times New Roman" w:eastAsia="Calibri" w:hAnsi="Times New Roman" w:cs="Times New Roman"/>
                            <w:sz w:val="22"/>
                            <w:lang w:eastAsia="zh-CN"/>
                          </w:rPr>
                          <w:t>relevant to decision</w:t>
                        </w:r>
                      </w:p>
                      <w:p w:rsidR="00AE4868" w:rsidRPr="00817DE4" w:rsidRDefault="00B77A21" w:rsidP="00AE4868">
                        <w:pPr>
                          <w:tabs>
                            <w:tab w:val="left" w:pos="1724"/>
                          </w:tabs>
                          <w:autoSpaceDE w:val="0"/>
                          <w:autoSpaceDN w:val="0"/>
                          <w:adjustRightInd w:val="0"/>
                          <w:spacing w:before="0" w:after="160" w:line="259" w:lineRule="auto"/>
                          <w:ind w:left="493" w:hanging="283"/>
                          <w:rPr>
                            <w:rFonts w:ascii="Times New Roman" w:eastAsia="MS Gothic" w:hAnsi="Times New Roman" w:cs="Times New Roman"/>
                            <w:sz w:val="22"/>
                            <w:lang w:eastAsia="zh-CN"/>
                          </w:rPr>
                        </w:pPr>
                        <w:sdt>
                          <w:sdtPr>
                            <w:rPr>
                              <w:rFonts w:ascii="Times New Roman" w:eastAsia="Arial Unicode MS" w:hAnsi="Times New Roman" w:cs="Times New Roman"/>
                              <w:sz w:val="22"/>
                              <w:lang w:eastAsia="zh-CN"/>
                            </w:rPr>
                            <w:id w:val="-875852721"/>
                            <w14:checkbox>
                              <w14:checked w14:val="0"/>
                              <w14:checkedState w14:val="2612" w14:font="Malgun Gothic Semilight"/>
                              <w14:uncheckedState w14:val="2610" w14:font="Malgun Gothic Semilight"/>
                            </w14:checkbox>
                          </w:sdtPr>
                          <w:sdtEndPr/>
                          <w:sdtContent>
                            <w:r w:rsidR="00AE4868" w:rsidRPr="00817DE4">
                              <w:rPr>
                                <w:rFonts w:ascii="Segoe UI Symbol" w:eastAsia="Arial Unicode MS" w:hAnsi="Segoe UI Symbol" w:cs="Segoe UI Symbol"/>
                                <w:sz w:val="22"/>
                                <w:lang w:eastAsia="zh-CN"/>
                              </w:rPr>
                              <w:t>☐</w:t>
                            </w:r>
                          </w:sdtContent>
                        </w:sdt>
                        <w:r w:rsidR="00AE4868" w:rsidRPr="00817DE4">
                          <w:rPr>
                            <w:rFonts w:ascii="Times New Roman" w:eastAsia="Calibri" w:hAnsi="Times New Roman" w:cs="Times New Roman"/>
                            <w:sz w:val="22"/>
                            <w:lang w:eastAsia="zh-CN"/>
                          </w:rPr>
                          <w:t xml:space="preserve"> Unable to retain information </w:t>
                        </w:r>
                      </w:p>
                      <w:p w:rsidR="00AE4868" w:rsidRDefault="00B77A21" w:rsidP="00AE4868">
                        <w:pPr>
                          <w:tabs>
                            <w:tab w:val="left" w:pos="1724"/>
                          </w:tabs>
                          <w:autoSpaceDE w:val="0"/>
                          <w:autoSpaceDN w:val="0"/>
                          <w:adjustRightInd w:val="0"/>
                          <w:spacing w:before="0" w:after="160" w:line="259" w:lineRule="auto"/>
                          <w:ind w:left="493" w:hanging="283"/>
                          <w:rPr>
                            <w:rFonts w:ascii="Times New Roman" w:eastAsia="Calibri" w:hAnsi="Times New Roman" w:cs="Times New Roman"/>
                            <w:sz w:val="22"/>
                            <w:lang w:eastAsia="zh-CN"/>
                          </w:rPr>
                        </w:pPr>
                        <w:sdt>
                          <w:sdtPr>
                            <w:rPr>
                              <w:rFonts w:ascii="Times New Roman" w:eastAsia="Calibri" w:hAnsi="Times New Roman" w:cs="Times New Roman"/>
                              <w:sz w:val="22"/>
                              <w:lang w:eastAsia="zh-CN"/>
                            </w:rPr>
                            <w:id w:val="291948537"/>
                            <w14:checkbox>
                              <w14:checked w14:val="0"/>
                              <w14:checkedState w14:val="2612" w14:font="Malgun Gothic Semilight"/>
                              <w14:uncheckedState w14:val="2610" w14:font="Malgun Gothic Semilight"/>
                            </w14:checkbox>
                          </w:sdtPr>
                          <w:sdtEndPr/>
                          <w:sdtContent>
                            <w:r w:rsidR="00AE4868">
                              <w:rPr>
                                <w:rFonts w:ascii="Segoe UI Symbol" w:eastAsia="Malgun Gothic Semilight" w:hAnsi="Segoe UI Symbol" w:cs="Segoe UI Symbol"/>
                                <w:sz w:val="22"/>
                                <w:lang w:eastAsia="zh-CN"/>
                              </w:rPr>
                              <w:t>☐</w:t>
                            </w:r>
                          </w:sdtContent>
                        </w:sdt>
                        <w:r w:rsidR="00AE4868" w:rsidRPr="00817DE4">
                          <w:rPr>
                            <w:rFonts w:ascii="Times New Roman" w:eastAsia="Calibri" w:hAnsi="Times New Roman" w:cs="Times New Roman"/>
                            <w:sz w:val="22"/>
                            <w:lang w:eastAsia="zh-CN"/>
                          </w:rPr>
                          <w:t xml:space="preserve"> Unable to u</w:t>
                        </w:r>
                        <w:r w:rsidR="00AE4868">
                          <w:rPr>
                            <w:rFonts w:ascii="Times New Roman" w:eastAsia="Calibri" w:hAnsi="Times New Roman" w:cs="Times New Roman"/>
                            <w:sz w:val="22"/>
                            <w:lang w:eastAsia="zh-CN"/>
                          </w:rPr>
                          <w:t xml:space="preserve">se or weigh information </w:t>
                        </w:r>
                        <w:r w:rsidR="00AE4868" w:rsidRPr="00817DE4">
                          <w:rPr>
                            <w:rFonts w:ascii="Times New Roman" w:eastAsia="Calibri" w:hAnsi="Times New Roman" w:cs="Times New Roman"/>
                            <w:sz w:val="22"/>
                            <w:lang w:eastAsia="zh-CN"/>
                          </w:rPr>
                          <w:t>for decision making</w:t>
                        </w:r>
                      </w:p>
                      <w:p w:rsidR="00CE5E00" w:rsidRPr="000F61D4" w:rsidRDefault="00B77A21" w:rsidP="00AE4868">
                        <w:pPr>
                          <w:spacing w:before="0" w:after="160" w:line="259" w:lineRule="auto"/>
                          <w:ind w:left="493" w:hanging="283"/>
                          <w:rPr>
                            <w:rFonts w:ascii="Times New Roman" w:eastAsiaTheme="minorEastAsia" w:hAnsi="Times New Roman" w:cs="Times New Roman"/>
                            <w:sz w:val="22"/>
                            <w:szCs w:val="22"/>
                            <w:lang w:eastAsia="zh-CN"/>
                          </w:rPr>
                        </w:pPr>
                        <w:sdt>
                          <w:sdtPr>
                            <w:rPr>
                              <w:rFonts w:ascii="Times New Roman" w:eastAsia="Calibri" w:hAnsi="Times New Roman" w:cs="Times New Roman"/>
                              <w:sz w:val="22"/>
                              <w:lang w:eastAsia="zh-CN"/>
                            </w:rPr>
                            <w:id w:val="318008421"/>
                            <w14:checkbox>
                              <w14:checked w14:val="0"/>
                              <w14:checkedState w14:val="2612" w14:font="Malgun Gothic Semilight"/>
                              <w14:uncheckedState w14:val="2610" w14:font="Malgun Gothic Semilight"/>
                            </w14:checkbox>
                          </w:sdtPr>
                          <w:sdtEndPr/>
                          <w:sdtContent>
                            <w:r w:rsidR="00AE4868">
                              <w:rPr>
                                <w:rFonts w:ascii="Segoe UI Symbol" w:eastAsia="Malgun Gothic Semilight" w:hAnsi="Segoe UI Symbol" w:cs="Segoe UI Symbol"/>
                                <w:sz w:val="22"/>
                                <w:lang w:eastAsia="zh-CN"/>
                              </w:rPr>
                              <w:t>☐</w:t>
                            </w:r>
                          </w:sdtContent>
                        </w:sdt>
                        <w:r w:rsidR="00AE4868" w:rsidRPr="00817DE4">
                          <w:rPr>
                            <w:rFonts w:ascii="Times New Roman" w:eastAsia="Calibri" w:hAnsi="Times New Roman" w:cs="Times New Roman"/>
                            <w:sz w:val="22"/>
                            <w:lang w:eastAsia="zh-CN"/>
                          </w:rPr>
                          <w:t xml:space="preserve"> Unable to </w:t>
                        </w:r>
                        <w:r w:rsidR="00AE4868">
                          <w:rPr>
                            <w:rFonts w:ascii="Times New Roman" w:eastAsia="Calibri" w:hAnsi="Times New Roman" w:cs="Times New Roman"/>
                            <w:sz w:val="22"/>
                            <w:lang w:eastAsia="zh-CN"/>
                          </w:rPr>
                          <w:t>communicate his/her decision</w:t>
                        </w:r>
                      </w:p>
                    </w:tc>
                  </w:tr>
                  <w:tr w:rsidR="00CE5E00" w:rsidRPr="000F61D4" w:rsidTr="004E6F48">
                    <w:trPr>
                      <w:trHeight w:val="20"/>
                    </w:trPr>
                    <w:tc>
                      <w:tcPr>
                        <w:tcW w:w="1533" w:type="dxa"/>
                        <w:vMerge/>
                        <w:shd w:val="clear" w:color="auto" w:fill="D9D9D9" w:themeFill="background1" w:themeFillShade="D9"/>
                        <w:vAlign w:val="center"/>
                      </w:tcPr>
                      <w:p w:rsidR="00CE5E00" w:rsidRPr="000F61D4" w:rsidRDefault="00CE5E00" w:rsidP="00CE5E00">
                        <w:pPr>
                          <w:spacing w:before="0" w:after="160" w:line="259" w:lineRule="auto"/>
                          <w:rPr>
                            <w:rFonts w:ascii="Times New Roman" w:eastAsiaTheme="minorEastAsia" w:hAnsi="Times New Roman" w:cs="Times New Roman"/>
                            <w:b/>
                            <w:szCs w:val="22"/>
                            <w:lang w:eastAsia="zh-CN"/>
                          </w:rPr>
                        </w:pPr>
                      </w:p>
                    </w:tc>
                    <w:tc>
                      <w:tcPr>
                        <w:tcW w:w="3393" w:type="dxa"/>
                        <w:vAlign w:val="center"/>
                      </w:tcPr>
                      <w:p w:rsidR="00CE5E00" w:rsidRPr="000F61D4" w:rsidRDefault="00CE5E00" w:rsidP="00C20EF2">
                        <w:pPr>
                          <w:numPr>
                            <w:ilvl w:val="0"/>
                            <w:numId w:val="211"/>
                          </w:numPr>
                          <w:spacing w:before="0" w:after="0" w:line="240" w:lineRule="auto"/>
                          <w:jc w:val="both"/>
                          <w:rPr>
                            <w:rFonts w:ascii="Times New Roman" w:eastAsiaTheme="minorEastAsia" w:hAnsi="Times New Roman" w:cs="Times New Roman"/>
                            <w:lang w:val="en-GB" w:eastAsia="zh-CN"/>
                          </w:rPr>
                        </w:pPr>
                        <w:r w:rsidRPr="000F61D4">
                          <w:rPr>
                            <w:rFonts w:ascii="Times New Roman" w:eastAsiaTheme="minorEastAsia" w:hAnsi="Times New Roman" w:cs="Times New Roman"/>
                            <w:lang w:val="en-GB" w:eastAsia="zh-CN"/>
                          </w:rPr>
                          <w:t>To restrain another person from abusing or further abusing him/her; and</w:t>
                        </w:r>
                      </w:p>
                      <w:p w:rsidR="00CE5E00" w:rsidRPr="000F61D4" w:rsidRDefault="00CE5E00" w:rsidP="00CE5E00">
                        <w:pPr>
                          <w:spacing w:before="0" w:after="160" w:line="259" w:lineRule="auto"/>
                          <w:ind w:left="714"/>
                          <w:jc w:val="both"/>
                          <w:rPr>
                            <w:rFonts w:ascii="Times New Roman" w:eastAsiaTheme="minorEastAsia" w:hAnsi="Times New Roman" w:cs="Times New Roman"/>
                            <w:lang w:val="en-GB" w:eastAsia="zh-CN"/>
                          </w:rPr>
                        </w:pPr>
                      </w:p>
                      <w:p w:rsidR="00CE5E00" w:rsidRPr="000F61D4" w:rsidRDefault="00CE5E00" w:rsidP="00CE5E00">
                        <w:pPr>
                          <w:autoSpaceDE w:val="0"/>
                          <w:autoSpaceDN w:val="0"/>
                          <w:adjustRightInd w:val="0"/>
                          <w:spacing w:before="0" w:after="160" w:line="259" w:lineRule="auto"/>
                          <w:ind w:left="714"/>
                          <w:jc w:val="both"/>
                          <w:rPr>
                            <w:rFonts w:ascii="Times New Roman" w:eastAsiaTheme="minorEastAsia" w:hAnsi="Times New Roman" w:cs="Times New Roman"/>
                            <w:color w:val="000000"/>
                            <w:lang w:val="en-GB" w:eastAsia="zh-CN"/>
                          </w:rPr>
                        </w:pPr>
                      </w:p>
                    </w:tc>
                    <w:tc>
                      <w:tcPr>
                        <w:tcW w:w="3682" w:type="dxa"/>
                        <w:gridSpan w:val="2"/>
                        <w:vAlign w:val="center"/>
                      </w:tcPr>
                      <w:p w:rsidR="00CE5E00" w:rsidRPr="000F61D4" w:rsidRDefault="00B77A21" w:rsidP="00CE5E00">
                        <w:pPr>
                          <w:spacing w:before="0" w:after="160" w:line="259" w:lineRule="auto"/>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756594068"/>
                            <w14:checkbox>
                              <w14:checked w14:val="0"/>
                              <w14:checkedState w14:val="2612" w14:font="MS Gothic"/>
                              <w14:uncheckedState w14:val="2610" w14:font="MS Gothic"/>
                            </w14:checkbox>
                          </w:sdtPr>
                          <w:sdtEndPr/>
                          <w:sdtContent>
                            <w:r w:rsidR="00CE5E00" w:rsidRPr="000F61D4">
                              <w:rPr>
                                <w:rFonts w:ascii="Segoe UI Symbol" w:eastAsiaTheme="minorEastAsia" w:hAnsi="Segoe UI Symbol" w:cs="Segoe UI Symbol"/>
                                <w:lang w:eastAsia="zh-CN"/>
                              </w:rPr>
                              <w:t>☐</w:t>
                            </w:r>
                          </w:sdtContent>
                        </w:sdt>
                        <w:r w:rsidR="00CE5E00" w:rsidRPr="000F61D4">
                          <w:rPr>
                            <w:rFonts w:ascii="Times New Roman" w:eastAsiaTheme="minorEastAsia" w:hAnsi="Times New Roman" w:cs="Times New Roman"/>
                            <w:lang w:eastAsia="zh-CN"/>
                          </w:rPr>
                          <w:t xml:space="preserve"> Yes</w:t>
                        </w:r>
                      </w:p>
                      <w:p w:rsidR="00CE5E00" w:rsidRPr="000F61D4" w:rsidRDefault="00B77A21" w:rsidP="00CE5E00">
                        <w:pPr>
                          <w:spacing w:before="0" w:after="160" w:line="259" w:lineRule="auto"/>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2017961733"/>
                            <w14:checkbox>
                              <w14:checked w14:val="0"/>
                              <w14:checkedState w14:val="2612" w14:font="MS Gothic"/>
                              <w14:uncheckedState w14:val="2610" w14:font="MS Gothic"/>
                            </w14:checkbox>
                          </w:sdtPr>
                          <w:sdtEndPr/>
                          <w:sdtContent>
                            <w:r w:rsidR="00CE5E00" w:rsidRPr="000F61D4">
                              <w:rPr>
                                <w:rFonts w:ascii="Segoe UI Symbol" w:eastAsiaTheme="minorEastAsia" w:hAnsi="Segoe UI Symbol" w:cs="Segoe UI Symbol"/>
                                <w:lang w:eastAsia="zh-CN"/>
                              </w:rPr>
                              <w:t>☐</w:t>
                            </w:r>
                          </w:sdtContent>
                        </w:sdt>
                        <w:r w:rsidR="00CE5E00" w:rsidRPr="000F61D4">
                          <w:rPr>
                            <w:rFonts w:ascii="Times New Roman" w:eastAsiaTheme="minorEastAsia" w:hAnsi="Times New Roman" w:cs="Times New Roman"/>
                            <w:lang w:eastAsia="zh-CN"/>
                          </w:rPr>
                          <w:t xml:space="preserve"> No</w:t>
                        </w:r>
                      </w:p>
                      <w:p w:rsidR="00AE4868" w:rsidRPr="00817DE4" w:rsidRDefault="00B77A21" w:rsidP="00AE4868">
                        <w:pPr>
                          <w:tabs>
                            <w:tab w:val="left" w:pos="1724"/>
                          </w:tabs>
                          <w:autoSpaceDE w:val="0"/>
                          <w:autoSpaceDN w:val="0"/>
                          <w:adjustRightInd w:val="0"/>
                          <w:spacing w:before="0" w:after="160" w:line="259" w:lineRule="auto"/>
                          <w:ind w:left="493" w:hanging="283"/>
                          <w:rPr>
                            <w:rFonts w:ascii="Times New Roman" w:eastAsia="Calibri" w:hAnsi="Times New Roman" w:cs="Times New Roman"/>
                            <w:sz w:val="22"/>
                            <w:lang w:eastAsia="zh-CN"/>
                          </w:rPr>
                        </w:pPr>
                        <w:sdt>
                          <w:sdtPr>
                            <w:rPr>
                              <w:rFonts w:ascii="Times New Roman" w:eastAsia="Arial Unicode MS" w:hAnsi="Times New Roman" w:cs="Times New Roman"/>
                              <w:sz w:val="22"/>
                              <w:lang w:eastAsia="zh-CN"/>
                            </w:rPr>
                            <w:id w:val="-1998714026"/>
                            <w14:checkbox>
                              <w14:checked w14:val="0"/>
                              <w14:checkedState w14:val="2612" w14:font="Malgun Gothic Semilight"/>
                              <w14:uncheckedState w14:val="2610" w14:font="Malgun Gothic Semilight"/>
                            </w14:checkbox>
                          </w:sdtPr>
                          <w:sdtEndPr/>
                          <w:sdtContent>
                            <w:r w:rsidR="00AE4868" w:rsidRPr="00817DE4">
                              <w:rPr>
                                <w:rFonts w:ascii="Segoe UI Symbol" w:eastAsia="Arial Unicode MS" w:hAnsi="Segoe UI Symbol" w:cs="Segoe UI Symbol"/>
                                <w:sz w:val="22"/>
                                <w:lang w:eastAsia="zh-CN"/>
                              </w:rPr>
                              <w:t>☐</w:t>
                            </w:r>
                          </w:sdtContent>
                        </w:sdt>
                        <w:r w:rsidR="00AE4868" w:rsidRPr="00817DE4">
                          <w:rPr>
                            <w:rFonts w:ascii="Times New Roman" w:eastAsia="Calibri" w:hAnsi="Times New Roman" w:cs="Times New Roman"/>
                            <w:sz w:val="22"/>
                            <w:lang w:eastAsia="zh-CN"/>
                          </w:rPr>
                          <w:t xml:space="preserve"> Unable </w:t>
                        </w:r>
                        <w:r w:rsidR="004E6F48">
                          <w:rPr>
                            <w:rFonts w:ascii="Times New Roman" w:eastAsia="Calibri" w:hAnsi="Times New Roman" w:cs="Times New Roman"/>
                            <w:sz w:val="22"/>
                            <w:lang w:eastAsia="zh-CN"/>
                          </w:rPr>
                          <w:t xml:space="preserve">to understand information </w:t>
                        </w:r>
                        <w:r w:rsidR="00AE4868" w:rsidRPr="00817DE4">
                          <w:rPr>
                            <w:rFonts w:ascii="Times New Roman" w:eastAsia="Calibri" w:hAnsi="Times New Roman" w:cs="Times New Roman"/>
                            <w:sz w:val="22"/>
                            <w:lang w:eastAsia="zh-CN"/>
                          </w:rPr>
                          <w:t>relevant to decision</w:t>
                        </w:r>
                      </w:p>
                      <w:p w:rsidR="00AE4868" w:rsidRPr="00817DE4" w:rsidRDefault="00B77A21" w:rsidP="00AE4868">
                        <w:pPr>
                          <w:tabs>
                            <w:tab w:val="left" w:pos="1724"/>
                          </w:tabs>
                          <w:autoSpaceDE w:val="0"/>
                          <w:autoSpaceDN w:val="0"/>
                          <w:adjustRightInd w:val="0"/>
                          <w:spacing w:before="0" w:after="160" w:line="259" w:lineRule="auto"/>
                          <w:ind w:left="493" w:hanging="283"/>
                          <w:rPr>
                            <w:rFonts w:ascii="Times New Roman" w:eastAsia="MS Gothic" w:hAnsi="Times New Roman" w:cs="Times New Roman"/>
                            <w:sz w:val="22"/>
                            <w:lang w:eastAsia="zh-CN"/>
                          </w:rPr>
                        </w:pPr>
                        <w:sdt>
                          <w:sdtPr>
                            <w:rPr>
                              <w:rFonts w:ascii="Times New Roman" w:eastAsia="Arial Unicode MS" w:hAnsi="Times New Roman" w:cs="Times New Roman"/>
                              <w:sz w:val="22"/>
                              <w:lang w:eastAsia="zh-CN"/>
                            </w:rPr>
                            <w:id w:val="1027374113"/>
                            <w14:checkbox>
                              <w14:checked w14:val="0"/>
                              <w14:checkedState w14:val="2612" w14:font="Malgun Gothic Semilight"/>
                              <w14:uncheckedState w14:val="2610" w14:font="Malgun Gothic Semilight"/>
                            </w14:checkbox>
                          </w:sdtPr>
                          <w:sdtEndPr/>
                          <w:sdtContent>
                            <w:r w:rsidR="00AE4868" w:rsidRPr="00817DE4">
                              <w:rPr>
                                <w:rFonts w:ascii="Segoe UI Symbol" w:eastAsia="Arial Unicode MS" w:hAnsi="Segoe UI Symbol" w:cs="Segoe UI Symbol"/>
                                <w:sz w:val="22"/>
                                <w:lang w:eastAsia="zh-CN"/>
                              </w:rPr>
                              <w:t>☐</w:t>
                            </w:r>
                          </w:sdtContent>
                        </w:sdt>
                        <w:r w:rsidR="00AE4868" w:rsidRPr="00817DE4">
                          <w:rPr>
                            <w:rFonts w:ascii="Times New Roman" w:eastAsia="Calibri" w:hAnsi="Times New Roman" w:cs="Times New Roman"/>
                            <w:sz w:val="22"/>
                            <w:lang w:eastAsia="zh-CN"/>
                          </w:rPr>
                          <w:t xml:space="preserve"> Unable to retain information </w:t>
                        </w:r>
                      </w:p>
                      <w:p w:rsidR="00AE4868" w:rsidRDefault="00B77A21" w:rsidP="00AE4868">
                        <w:pPr>
                          <w:tabs>
                            <w:tab w:val="left" w:pos="1724"/>
                          </w:tabs>
                          <w:autoSpaceDE w:val="0"/>
                          <w:autoSpaceDN w:val="0"/>
                          <w:adjustRightInd w:val="0"/>
                          <w:spacing w:before="0" w:after="160" w:line="259" w:lineRule="auto"/>
                          <w:ind w:left="493" w:hanging="283"/>
                          <w:rPr>
                            <w:rFonts w:ascii="Times New Roman" w:eastAsia="Calibri" w:hAnsi="Times New Roman" w:cs="Times New Roman"/>
                            <w:sz w:val="22"/>
                            <w:lang w:eastAsia="zh-CN"/>
                          </w:rPr>
                        </w:pPr>
                        <w:sdt>
                          <w:sdtPr>
                            <w:rPr>
                              <w:rFonts w:ascii="Times New Roman" w:eastAsia="Calibri" w:hAnsi="Times New Roman" w:cs="Times New Roman"/>
                              <w:sz w:val="22"/>
                              <w:lang w:eastAsia="zh-CN"/>
                            </w:rPr>
                            <w:id w:val="1370028263"/>
                            <w14:checkbox>
                              <w14:checked w14:val="0"/>
                              <w14:checkedState w14:val="2612" w14:font="Malgun Gothic Semilight"/>
                              <w14:uncheckedState w14:val="2610" w14:font="Malgun Gothic Semilight"/>
                            </w14:checkbox>
                          </w:sdtPr>
                          <w:sdtEndPr/>
                          <w:sdtContent>
                            <w:r w:rsidR="00AE4868">
                              <w:rPr>
                                <w:rFonts w:ascii="Segoe UI Symbol" w:eastAsia="Malgun Gothic Semilight" w:hAnsi="Segoe UI Symbol" w:cs="Segoe UI Symbol"/>
                                <w:sz w:val="22"/>
                                <w:lang w:eastAsia="zh-CN"/>
                              </w:rPr>
                              <w:t>☐</w:t>
                            </w:r>
                          </w:sdtContent>
                        </w:sdt>
                        <w:r w:rsidR="00AE4868" w:rsidRPr="00817DE4">
                          <w:rPr>
                            <w:rFonts w:ascii="Times New Roman" w:eastAsia="Calibri" w:hAnsi="Times New Roman" w:cs="Times New Roman"/>
                            <w:sz w:val="22"/>
                            <w:lang w:eastAsia="zh-CN"/>
                          </w:rPr>
                          <w:t xml:space="preserve"> Unable to u</w:t>
                        </w:r>
                        <w:r w:rsidR="00AE4868">
                          <w:rPr>
                            <w:rFonts w:ascii="Times New Roman" w:eastAsia="Calibri" w:hAnsi="Times New Roman" w:cs="Times New Roman"/>
                            <w:sz w:val="22"/>
                            <w:lang w:eastAsia="zh-CN"/>
                          </w:rPr>
                          <w:t xml:space="preserve">se or weigh information </w:t>
                        </w:r>
                        <w:r w:rsidR="00AE4868" w:rsidRPr="00817DE4">
                          <w:rPr>
                            <w:rFonts w:ascii="Times New Roman" w:eastAsia="Calibri" w:hAnsi="Times New Roman" w:cs="Times New Roman"/>
                            <w:sz w:val="22"/>
                            <w:lang w:eastAsia="zh-CN"/>
                          </w:rPr>
                          <w:t>for decision making</w:t>
                        </w:r>
                      </w:p>
                      <w:p w:rsidR="00CE5E00" w:rsidRPr="000F61D4" w:rsidRDefault="00B77A21" w:rsidP="00AE4868">
                        <w:pPr>
                          <w:tabs>
                            <w:tab w:val="left" w:pos="1724"/>
                          </w:tabs>
                          <w:autoSpaceDE w:val="0"/>
                          <w:autoSpaceDN w:val="0"/>
                          <w:adjustRightInd w:val="0"/>
                          <w:spacing w:before="0" w:after="160" w:line="259" w:lineRule="auto"/>
                          <w:ind w:left="493" w:hanging="283"/>
                          <w:rPr>
                            <w:rFonts w:ascii="Times New Roman" w:eastAsiaTheme="minorEastAsia" w:hAnsi="Times New Roman" w:cs="Times New Roman"/>
                            <w:lang w:eastAsia="zh-CN"/>
                          </w:rPr>
                        </w:pPr>
                        <w:sdt>
                          <w:sdtPr>
                            <w:rPr>
                              <w:rFonts w:ascii="Times New Roman" w:eastAsia="Calibri" w:hAnsi="Times New Roman" w:cs="Times New Roman"/>
                              <w:sz w:val="22"/>
                              <w:lang w:eastAsia="zh-CN"/>
                            </w:rPr>
                            <w:id w:val="361712272"/>
                            <w14:checkbox>
                              <w14:checked w14:val="0"/>
                              <w14:checkedState w14:val="2612" w14:font="Malgun Gothic Semilight"/>
                              <w14:uncheckedState w14:val="2610" w14:font="Malgun Gothic Semilight"/>
                            </w14:checkbox>
                          </w:sdtPr>
                          <w:sdtEndPr/>
                          <w:sdtContent>
                            <w:r w:rsidR="00AE4868">
                              <w:rPr>
                                <w:rFonts w:ascii="Segoe UI Symbol" w:eastAsia="Malgun Gothic Semilight" w:hAnsi="Segoe UI Symbol" w:cs="Segoe UI Symbol"/>
                                <w:sz w:val="22"/>
                                <w:lang w:eastAsia="zh-CN"/>
                              </w:rPr>
                              <w:t>☐</w:t>
                            </w:r>
                          </w:sdtContent>
                        </w:sdt>
                        <w:r w:rsidR="00AE4868" w:rsidRPr="00817DE4">
                          <w:rPr>
                            <w:rFonts w:ascii="Times New Roman" w:eastAsia="Calibri" w:hAnsi="Times New Roman" w:cs="Times New Roman"/>
                            <w:sz w:val="22"/>
                            <w:lang w:eastAsia="zh-CN"/>
                          </w:rPr>
                          <w:t xml:space="preserve"> Unable to </w:t>
                        </w:r>
                        <w:r w:rsidR="00AE4868">
                          <w:rPr>
                            <w:rFonts w:ascii="Times New Roman" w:eastAsia="Calibri" w:hAnsi="Times New Roman" w:cs="Times New Roman"/>
                            <w:sz w:val="22"/>
                            <w:lang w:eastAsia="zh-CN"/>
                          </w:rPr>
                          <w:t>communicate his/her decision</w:t>
                        </w:r>
                      </w:p>
                    </w:tc>
                  </w:tr>
                  <w:tr w:rsidR="00CE5E00" w:rsidRPr="000F61D4" w:rsidTr="004E6F48">
                    <w:trPr>
                      <w:trHeight w:val="20"/>
                    </w:trPr>
                    <w:tc>
                      <w:tcPr>
                        <w:tcW w:w="1533" w:type="dxa"/>
                        <w:vMerge/>
                        <w:shd w:val="clear" w:color="auto" w:fill="D9D9D9" w:themeFill="background1" w:themeFillShade="D9"/>
                        <w:vAlign w:val="center"/>
                      </w:tcPr>
                      <w:p w:rsidR="00CE5E00" w:rsidRPr="000F61D4" w:rsidRDefault="00CE5E00" w:rsidP="00CE5E00">
                        <w:pPr>
                          <w:spacing w:before="0" w:after="160" w:line="259" w:lineRule="auto"/>
                          <w:rPr>
                            <w:rFonts w:ascii="Times New Roman" w:eastAsiaTheme="minorEastAsia" w:hAnsi="Times New Roman" w:cs="Times New Roman"/>
                            <w:b/>
                            <w:szCs w:val="22"/>
                            <w:lang w:eastAsia="zh-CN"/>
                          </w:rPr>
                        </w:pPr>
                      </w:p>
                    </w:tc>
                    <w:tc>
                      <w:tcPr>
                        <w:tcW w:w="3393" w:type="dxa"/>
                        <w:vAlign w:val="center"/>
                      </w:tcPr>
                      <w:p w:rsidR="00CE5E00" w:rsidRPr="00E4429E" w:rsidRDefault="00CE5E00" w:rsidP="00C20EF2">
                        <w:pPr>
                          <w:numPr>
                            <w:ilvl w:val="0"/>
                            <w:numId w:val="211"/>
                          </w:numPr>
                          <w:spacing w:before="0" w:after="0" w:line="240" w:lineRule="auto"/>
                          <w:jc w:val="both"/>
                          <w:rPr>
                            <w:rFonts w:ascii="Times New Roman" w:eastAsiaTheme="minorEastAsia" w:hAnsi="Times New Roman" w:cs="Times New Roman"/>
                            <w:color w:val="000000"/>
                            <w:lang w:val="en-GB" w:eastAsia="zh-CN"/>
                          </w:rPr>
                        </w:pPr>
                        <w:r w:rsidRPr="00E4429E">
                          <w:rPr>
                            <w:rFonts w:ascii="Times New Roman" w:eastAsiaTheme="minorEastAsia" w:hAnsi="Times New Roman" w:cs="Times New Roman"/>
                            <w:color w:val="000000"/>
                            <w:lang w:val="en-GB" w:eastAsia="zh-CN"/>
                          </w:rPr>
                          <w:t xml:space="preserve">To be granted exclusive right of occupation of the premises where he/she ordinarily resides, or part thereof, to the exclusion of another person; and </w:t>
                        </w:r>
                      </w:p>
                      <w:p w:rsidR="00CE5E00" w:rsidRPr="000F61D4" w:rsidRDefault="00CE5E00" w:rsidP="00CE5E00">
                        <w:pPr>
                          <w:spacing w:before="0" w:after="160" w:line="259" w:lineRule="auto"/>
                          <w:ind w:left="714"/>
                          <w:jc w:val="both"/>
                          <w:rPr>
                            <w:rFonts w:ascii="Times New Roman" w:eastAsiaTheme="minorEastAsia" w:hAnsi="Times New Roman" w:cs="Times New Roman"/>
                            <w:color w:val="000000"/>
                            <w:sz w:val="23"/>
                            <w:szCs w:val="23"/>
                            <w:lang w:val="en-GB" w:eastAsia="zh-CN"/>
                          </w:rPr>
                        </w:pPr>
                      </w:p>
                      <w:p w:rsidR="00CE5E00" w:rsidRPr="000F61D4" w:rsidRDefault="00CE5E00" w:rsidP="00CE5E00">
                        <w:pPr>
                          <w:spacing w:before="0" w:after="160" w:line="259" w:lineRule="auto"/>
                          <w:ind w:left="714"/>
                          <w:jc w:val="both"/>
                          <w:rPr>
                            <w:rFonts w:ascii="Times New Roman" w:eastAsiaTheme="minorEastAsia" w:hAnsi="Times New Roman" w:cs="Times New Roman"/>
                            <w:color w:val="000000"/>
                            <w:sz w:val="23"/>
                            <w:szCs w:val="23"/>
                            <w:lang w:val="en-GB" w:eastAsia="zh-CN"/>
                          </w:rPr>
                        </w:pPr>
                      </w:p>
                    </w:tc>
                    <w:tc>
                      <w:tcPr>
                        <w:tcW w:w="3682" w:type="dxa"/>
                        <w:gridSpan w:val="2"/>
                      </w:tcPr>
                      <w:p w:rsidR="00CE5E00" w:rsidRPr="000F61D4" w:rsidRDefault="00B77A21" w:rsidP="00CE5E00">
                        <w:pPr>
                          <w:spacing w:before="120" w:after="160" w:line="259" w:lineRule="auto"/>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756739080"/>
                            <w14:checkbox>
                              <w14:checked w14:val="0"/>
                              <w14:checkedState w14:val="2612" w14:font="MS Gothic"/>
                              <w14:uncheckedState w14:val="2610" w14:font="MS Gothic"/>
                            </w14:checkbox>
                          </w:sdtPr>
                          <w:sdtEndPr/>
                          <w:sdtContent>
                            <w:r w:rsidR="00CE5E00" w:rsidRPr="000F61D4">
                              <w:rPr>
                                <w:rFonts w:ascii="Segoe UI Symbol" w:eastAsiaTheme="minorEastAsia" w:hAnsi="Segoe UI Symbol" w:cs="Segoe UI Symbol"/>
                                <w:lang w:eastAsia="zh-CN"/>
                              </w:rPr>
                              <w:t>☐</w:t>
                            </w:r>
                          </w:sdtContent>
                        </w:sdt>
                        <w:r w:rsidR="00CE5E00" w:rsidRPr="000F61D4">
                          <w:rPr>
                            <w:rFonts w:ascii="Times New Roman" w:eastAsiaTheme="minorEastAsia" w:hAnsi="Times New Roman" w:cs="Times New Roman"/>
                            <w:lang w:eastAsia="zh-CN"/>
                          </w:rPr>
                          <w:t xml:space="preserve"> Yes</w:t>
                        </w:r>
                      </w:p>
                      <w:p w:rsidR="00CE5E00" w:rsidRPr="000F61D4" w:rsidRDefault="00B77A21" w:rsidP="00CE5E00">
                        <w:pPr>
                          <w:spacing w:before="0" w:after="160" w:line="259" w:lineRule="auto"/>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800262237"/>
                            <w14:checkbox>
                              <w14:checked w14:val="0"/>
                              <w14:checkedState w14:val="2612" w14:font="MS Gothic"/>
                              <w14:uncheckedState w14:val="2610" w14:font="MS Gothic"/>
                            </w14:checkbox>
                          </w:sdtPr>
                          <w:sdtEndPr/>
                          <w:sdtContent>
                            <w:r w:rsidR="00CE5E00" w:rsidRPr="000F61D4">
                              <w:rPr>
                                <w:rFonts w:ascii="MS Gothic" w:eastAsia="MS Gothic" w:hAnsi="MS Gothic" w:cs="Times New Roman" w:hint="eastAsia"/>
                                <w:lang w:eastAsia="zh-CN"/>
                              </w:rPr>
                              <w:t>☐</w:t>
                            </w:r>
                          </w:sdtContent>
                        </w:sdt>
                        <w:r w:rsidR="00CE5E00" w:rsidRPr="000F61D4">
                          <w:rPr>
                            <w:rFonts w:ascii="Times New Roman" w:eastAsiaTheme="minorEastAsia" w:hAnsi="Times New Roman" w:cs="Times New Roman"/>
                            <w:lang w:eastAsia="zh-CN"/>
                          </w:rPr>
                          <w:t xml:space="preserve"> No</w:t>
                        </w:r>
                      </w:p>
                      <w:p w:rsidR="00AE4868" w:rsidRPr="00817DE4" w:rsidRDefault="00B77A21" w:rsidP="00AE4868">
                        <w:pPr>
                          <w:tabs>
                            <w:tab w:val="left" w:pos="1724"/>
                          </w:tabs>
                          <w:autoSpaceDE w:val="0"/>
                          <w:autoSpaceDN w:val="0"/>
                          <w:adjustRightInd w:val="0"/>
                          <w:spacing w:before="0" w:after="160" w:line="259" w:lineRule="auto"/>
                          <w:ind w:left="493" w:hanging="283"/>
                          <w:rPr>
                            <w:rFonts w:ascii="Times New Roman" w:eastAsia="Calibri" w:hAnsi="Times New Roman" w:cs="Times New Roman"/>
                            <w:sz w:val="22"/>
                            <w:lang w:eastAsia="zh-CN"/>
                          </w:rPr>
                        </w:pPr>
                        <w:sdt>
                          <w:sdtPr>
                            <w:rPr>
                              <w:rFonts w:ascii="Times New Roman" w:eastAsia="Arial Unicode MS" w:hAnsi="Times New Roman" w:cs="Times New Roman"/>
                              <w:sz w:val="22"/>
                              <w:lang w:eastAsia="zh-CN"/>
                            </w:rPr>
                            <w:id w:val="-890346059"/>
                            <w14:checkbox>
                              <w14:checked w14:val="0"/>
                              <w14:checkedState w14:val="2612" w14:font="Malgun Gothic Semilight"/>
                              <w14:uncheckedState w14:val="2610" w14:font="Malgun Gothic Semilight"/>
                            </w14:checkbox>
                          </w:sdtPr>
                          <w:sdtEndPr/>
                          <w:sdtContent>
                            <w:r w:rsidR="00AE4868" w:rsidRPr="00817DE4">
                              <w:rPr>
                                <w:rFonts w:ascii="Segoe UI Symbol" w:eastAsia="Arial Unicode MS" w:hAnsi="Segoe UI Symbol" w:cs="Segoe UI Symbol"/>
                                <w:sz w:val="22"/>
                                <w:lang w:eastAsia="zh-CN"/>
                              </w:rPr>
                              <w:t>☐</w:t>
                            </w:r>
                          </w:sdtContent>
                        </w:sdt>
                        <w:r w:rsidR="00AE4868" w:rsidRPr="00817DE4">
                          <w:rPr>
                            <w:rFonts w:ascii="Times New Roman" w:eastAsia="Calibri" w:hAnsi="Times New Roman" w:cs="Times New Roman"/>
                            <w:sz w:val="22"/>
                            <w:lang w:eastAsia="zh-CN"/>
                          </w:rPr>
                          <w:t xml:space="preserve"> Unable </w:t>
                        </w:r>
                        <w:r w:rsidR="004E6F48">
                          <w:rPr>
                            <w:rFonts w:ascii="Times New Roman" w:eastAsia="Calibri" w:hAnsi="Times New Roman" w:cs="Times New Roman"/>
                            <w:sz w:val="22"/>
                            <w:lang w:eastAsia="zh-CN"/>
                          </w:rPr>
                          <w:t xml:space="preserve">to understand information </w:t>
                        </w:r>
                        <w:r w:rsidR="00AE4868" w:rsidRPr="00817DE4">
                          <w:rPr>
                            <w:rFonts w:ascii="Times New Roman" w:eastAsia="Calibri" w:hAnsi="Times New Roman" w:cs="Times New Roman"/>
                            <w:sz w:val="22"/>
                            <w:lang w:eastAsia="zh-CN"/>
                          </w:rPr>
                          <w:t>relevant to decision</w:t>
                        </w:r>
                      </w:p>
                      <w:p w:rsidR="00AE4868" w:rsidRPr="00817DE4" w:rsidRDefault="00B77A21" w:rsidP="00AE4868">
                        <w:pPr>
                          <w:tabs>
                            <w:tab w:val="left" w:pos="1724"/>
                          </w:tabs>
                          <w:autoSpaceDE w:val="0"/>
                          <w:autoSpaceDN w:val="0"/>
                          <w:adjustRightInd w:val="0"/>
                          <w:spacing w:before="0" w:after="160" w:line="259" w:lineRule="auto"/>
                          <w:ind w:left="493" w:hanging="283"/>
                          <w:rPr>
                            <w:rFonts w:ascii="Times New Roman" w:eastAsia="MS Gothic" w:hAnsi="Times New Roman" w:cs="Times New Roman"/>
                            <w:sz w:val="22"/>
                            <w:lang w:eastAsia="zh-CN"/>
                          </w:rPr>
                        </w:pPr>
                        <w:sdt>
                          <w:sdtPr>
                            <w:rPr>
                              <w:rFonts w:ascii="Times New Roman" w:eastAsia="Arial Unicode MS" w:hAnsi="Times New Roman" w:cs="Times New Roman"/>
                              <w:sz w:val="22"/>
                              <w:lang w:eastAsia="zh-CN"/>
                            </w:rPr>
                            <w:id w:val="642087214"/>
                            <w14:checkbox>
                              <w14:checked w14:val="0"/>
                              <w14:checkedState w14:val="2612" w14:font="Malgun Gothic Semilight"/>
                              <w14:uncheckedState w14:val="2610" w14:font="Malgun Gothic Semilight"/>
                            </w14:checkbox>
                          </w:sdtPr>
                          <w:sdtEndPr/>
                          <w:sdtContent>
                            <w:r w:rsidR="00AE4868" w:rsidRPr="00817DE4">
                              <w:rPr>
                                <w:rFonts w:ascii="Segoe UI Symbol" w:eastAsia="Arial Unicode MS" w:hAnsi="Segoe UI Symbol" w:cs="Segoe UI Symbol"/>
                                <w:sz w:val="22"/>
                                <w:lang w:eastAsia="zh-CN"/>
                              </w:rPr>
                              <w:t>☐</w:t>
                            </w:r>
                          </w:sdtContent>
                        </w:sdt>
                        <w:r w:rsidR="00AE4868" w:rsidRPr="00817DE4">
                          <w:rPr>
                            <w:rFonts w:ascii="Times New Roman" w:eastAsia="Calibri" w:hAnsi="Times New Roman" w:cs="Times New Roman"/>
                            <w:sz w:val="22"/>
                            <w:lang w:eastAsia="zh-CN"/>
                          </w:rPr>
                          <w:t xml:space="preserve"> Unable to retain information </w:t>
                        </w:r>
                      </w:p>
                      <w:p w:rsidR="00AE4868" w:rsidRDefault="00B77A21" w:rsidP="00AE4868">
                        <w:pPr>
                          <w:tabs>
                            <w:tab w:val="left" w:pos="1724"/>
                          </w:tabs>
                          <w:autoSpaceDE w:val="0"/>
                          <w:autoSpaceDN w:val="0"/>
                          <w:adjustRightInd w:val="0"/>
                          <w:spacing w:before="0" w:after="160" w:line="259" w:lineRule="auto"/>
                          <w:ind w:left="493" w:hanging="283"/>
                          <w:rPr>
                            <w:rFonts w:ascii="Times New Roman" w:eastAsia="Calibri" w:hAnsi="Times New Roman" w:cs="Times New Roman"/>
                            <w:sz w:val="22"/>
                            <w:lang w:eastAsia="zh-CN"/>
                          </w:rPr>
                        </w:pPr>
                        <w:sdt>
                          <w:sdtPr>
                            <w:rPr>
                              <w:rFonts w:ascii="Times New Roman" w:eastAsia="Calibri" w:hAnsi="Times New Roman" w:cs="Times New Roman"/>
                              <w:sz w:val="22"/>
                              <w:lang w:eastAsia="zh-CN"/>
                            </w:rPr>
                            <w:id w:val="1179786233"/>
                            <w14:checkbox>
                              <w14:checked w14:val="0"/>
                              <w14:checkedState w14:val="2612" w14:font="Malgun Gothic Semilight"/>
                              <w14:uncheckedState w14:val="2610" w14:font="Malgun Gothic Semilight"/>
                            </w14:checkbox>
                          </w:sdtPr>
                          <w:sdtEndPr/>
                          <w:sdtContent>
                            <w:r w:rsidR="00AE4868">
                              <w:rPr>
                                <w:rFonts w:ascii="Segoe UI Symbol" w:eastAsia="Malgun Gothic Semilight" w:hAnsi="Segoe UI Symbol" w:cs="Segoe UI Symbol"/>
                                <w:sz w:val="22"/>
                                <w:lang w:eastAsia="zh-CN"/>
                              </w:rPr>
                              <w:t>☐</w:t>
                            </w:r>
                          </w:sdtContent>
                        </w:sdt>
                        <w:r w:rsidR="00AE4868" w:rsidRPr="00817DE4">
                          <w:rPr>
                            <w:rFonts w:ascii="Times New Roman" w:eastAsia="Calibri" w:hAnsi="Times New Roman" w:cs="Times New Roman"/>
                            <w:sz w:val="22"/>
                            <w:lang w:eastAsia="zh-CN"/>
                          </w:rPr>
                          <w:t xml:space="preserve"> Unable to u</w:t>
                        </w:r>
                        <w:r w:rsidR="00AE4868">
                          <w:rPr>
                            <w:rFonts w:ascii="Times New Roman" w:eastAsia="Calibri" w:hAnsi="Times New Roman" w:cs="Times New Roman"/>
                            <w:sz w:val="22"/>
                            <w:lang w:eastAsia="zh-CN"/>
                          </w:rPr>
                          <w:t xml:space="preserve">se or weigh information </w:t>
                        </w:r>
                        <w:r w:rsidR="00AE4868" w:rsidRPr="00817DE4">
                          <w:rPr>
                            <w:rFonts w:ascii="Times New Roman" w:eastAsia="Calibri" w:hAnsi="Times New Roman" w:cs="Times New Roman"/>
                            <w:sz w:val="22"/>
                            <w:lang w:eastAsia="zh-CN"/>
                          </w:rPr>
                          <w:t>for decision making</w:t>
                        </w:r>
                      </w:p>
                      <w:p w:rsidR="00CE5E00" w:rsidRPr="000F61D4" w:rsidRDefault="00B77A21" w:rsidP="00AE4868">
                        <w:pPr>
                          <w:tabs>
                            <w:tab w:val="left" w:pos="1724"/>
                          </w:tabs>
                          <w:autoSpaceDE w:val="0"/>
                          <w:autoSpaceDN w:val="0"/>
                          <w:adjustRightInd w:val="0"/>
                          <w:spacing w:before="0" w:after="160" w:line="259" w:lineRule="auto"/>
                          <w:ind w:left="493" w:hanging="283"/>
                          <w:rPr>
                            <w:rFonts w:ascii="Times New Roman" w:eastAsiaTheme="minorEastAsia" w:hAnsi="Times New Roman" w:cs="Times New Roman"/>
                            <w:lang w:eastAsia="zh-CN"/>
                          </w:rPr>
                        </w:pPr>
                        <w:sdt>
                          <w:sdtPr>
                            <w:rPr>
                              <w:rFonts w:ascii="Times New Roman" w:eastAsia="Calibri" w:hAnsi="Times New Roman" w:cs="Times New Roman"/>
                              <w:sz w:val="22"/>
                              <w:lang w:eastAsia="zh-CN"/>
                            </w:rPr>
                            <w:id w:val="1508644698"/>
                            <w14:checkbox>
                              <w14:checked w14:val="0"/>
                              <w14:checkedState w14:val="2612" w14:font="Malgun Gothic Semilight"/>
                              <w14:uncheckedState w14:val="2610" w14:font="Malgun Gothic Semilight"/>
                            </w14:checkbox>
                          </w:sdtPr>
                          <w:sdtEndPr/>
                          <w:sdtContent>
                            <w:r w:rsidR="00AE4868">
                              <w:rPr>
                                <w:rFonts w:ascii="Segoe UI Symbol" w:eastAsia="Malgun Gothic Semilight" w:hAnsi="Segoe UI Symbol" w:cs="Segoe UI Symbol"/>
                                <w:sz w:val="22"/>
                                <w:lang w:eastAsia="zh-CN"/>
                              </w:rPr>
                              <w:t>☐</w:t>
                            </w:r>
                          </w:sdtContent>
                        </w:sdt>
                        <w:r w:rsidR="00AE4868" w:rsidRPr="00817DE4">
                          <w:rPr>
                            <w:rFonts w:ascii="Times New Roman" w:eastAsia="Calibri" w:hAnsi="Times New Roman" w:cs="Times New Roman"/>
                            <w:sz w:val="22"/>
                            <w:lang w:eastAsia="zh-CN"/>
                          </w:rPr>
                          <w:t xml:space="preserve"> Unable to </w:t>
                        </w:r>
                        <w:r w:rsidR="00AE4868">
                          <w:rPr>
                            <w:rFonts w:ascii="Times New Roman" w:eastAsia="Calibri" w:hAnsi="Times New Roman" w:cs="Times New Roman"/>
                            <w:sz w:val="22"/>
                            <w:lang w:eastAsia="zh-CN"/>
                          </w:rPr>
                          <w:t>communicate his/her decision</w:t>
                        </w:r>
                      </w:p>
                    </w:tc>
                  </w:tr>
                  <w:tr w:rsidR="00CE5E00" w:rsidRPr="000F61D4" w:rsidTr="004E6F48">
                    <w:trPr>
                      <w:trHeight w:val="20"/>
                    </w:trPr>
                    <w:tc>
                      <w:tcPr>
                        <w:tcW w:w="1533" w:type="dxa"/>
                        <w:vMerge/>
                        <w:shd w:val="clear" w:color="auto" w:fill="D9D9D9" w:themeFill="background1" w:themeFillShade="D9"/>
                        <w:vAlign w:val="center"/>
                      </w:tcPr>
                      <w:p w:rsidR="00CE5E00" w:rsidRPr="000F61D4" w:rsidRDefault="00CE5E00" w:rsidP="00CE5E00">
                        <w:pPr>
                          <w:spacing w:before="0" w:after="160" w:line="259" w:lineRule="auto"/>
                          <w:rPr>
                            <w:rFonts w:ascii="Times New Roman" w:eastAsiaTheme="minorEastAsia" w:hAnsi="Times New Roman" w:cs="Times New Roman"/>
                            <w:b/>
                            <w:szCs w:val="22"/>
                            <w:lang w:eastAsia="zh-CN"/>
                          </w:rPr>
                        </w:pPr>
                      </w:p>
                    </w:tc>
                    <w:tc>
                      <w:tcPr>
                        <w:tcW w:w="3393" w:type="dxa"/>
                        <w:vAlign w:val="center"/>
                      </w:tcPr>
                      <w:p w:rsidR="00CE5E00" w:rsidRPr="000F61D4" w:rsidRDefault="00CE5E00" w:rsidP="00C20EF2">
                        <w:pPr>
                          <w:numPr>
                            <w:ilvl w:val="0"/>
                            <w:numId w:val="211"/>
                          </w:numPr>
                          <w:spacing w:before="0" w:after="0" w:line="240" w:lineRule="auto"/>
                          <w:jc w:val="both"/>
                          <w:rPr>
                            <w:rFonts w:ascii="Times New Roman" w:eastAsiaTheme="minorEastAsia" w:hAnsi="Times New Roman" w:cs="Times New Roman"/>
                            <w:lang w:val="en-GB" w:eastAsia="zh-CN"/>
                          </w:rPr>
                        </w:pPr>
                        <w:r w:rsidRPr="000F61D4">
                          <w:rPr>
                            <w:rFonts w:ascii="Times New Roman" w:eastAsiaTheme="minorEastAsia" w:hAnsi="Times New Roman" w:cs="Times New Roman"/>
                            <w:lang w:val="en-GB" w:eastAsia="zh-CN"/>
                          </w:rPr>
                          <w:t>To prohibit a person from entering and remaining in a specific area outside his/her place of residence or any other place he/she frequents; and</w:t>
                        </w:r>
                      </w:p>
                      <w:p w:rsidR="00CE5E00" w:rsidRPr="000F61D4" w:rsidRDefault="00CE5E00" w:rsidP="00CE5E00">
                        <w:pPr>
                          <w:spacing w:before="0" w:after="160" w:line="259" w:lineRule="auto"/>
                          <w:ind w:left="714"/>
                          <w:jc w:val="both"/>
                          <w:rPr>
                            <w:rFonts w:ascii="Times New Roman" w:eastAsiaTheme="minorEastAsia" w:hAnsi="Times New Roman" w:cs="Times New Roman"/>
                            <w:lang w:val="en-GB" w:eastAsia="zh-CN"/>
                          </w:rPr>
                        </w:pPr>
                      </w:p>
                      <w:p w:rsidR="00CE5E00" w:rsidRPr="000F61D4" w:rsidRDefault="00CE5E00" w:rsidP="00CE5E00">
                        <w:pPr>
                          <w:spacing w:before="0" w:after="160" w:line="259" w:lineRule="auto"/>
                          <w:ind w:left="714"/>
                          <w:jc w:val="both"/>
                          <w:rPr>
                            <w:rFonts w:ascii="Times New Roman" w:eastAsiaTheme="minorEastAsia" w:hAnsi="Times New Roman" w:cs="Times New Roman"/>
                            <w:lang w:val="en-GB" w:eastAsia="zh-CN"/>
                          </w:rPr>
                        </w:pPr>
                      </w:p>
                    </w:tc>
                    <w:tc>
                      <w:tcPr>
                        <w:tcW w:w="3682" w:type="dxa"/>
                        <w:gridSpan w:val="2"/>
                      </w:tcPr>
                      <w:p w:rsidR="00CE5E00" w:rsidRPr="000F61D4" w:rsidRDefault="00B77A21" w:rsidP="00CE5E00">
                        <w:pPr>
                          <w:spacing w:before="120" w:after="160" w:line="259" w:lineRule="auto"/>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440874248"/>
                            <w14:checkbox>
                              <w14:checked w14:val="0"/>
                              <w14:checkedState w14:val="2612" w14:font="MS Gothic"/>
                              <w14:uncheckedState w14:val="2610" w14:font="MS Gothic"/>
                            </w14:checkbox>
                          </w:sdtPr>
                          <w:sdtEndPr/>
                          <w:sdtContent>
                            <w:r w:rsidR="00CE5E00" w:rsidRPr="000F61D4">
                              <w:rPr>
                                <w:rFonts w:ascii="Segoe UI Symbol" w:eastAsiaTheme="minorEastAsia" w:hAnsi="Segoe UI Symbol" w:cs="Segoe UI Symbol"/>
                                <w:lang w:eastAsia="zh-CN"/>
                              </w:rPr>
                              <w:t>☐</w:t>
                            </w:r>
                          </w:sdtContent>
                        </w:sdt>
                        <w:r w:rsidR="00CE5E00" w:rsidRPr="000F61D4">
                          <w:rPr>
                            <w:rFonts w:ascii="Times New Roman" w:eastAsiaTheme="minorEastAsia" w:hAnsi="Times New Roman" w:cs="Times New Roman"/>
                            <w:lang w:eastAsia="zh-CN"/>
                          </w:rPr>
                          <w:t xml:space="preserve"> Yes</w:t>
                        </w:r>
                      </w:p>
                      <w:p w:rsidR="00CE5E00" w:rsidRPr="000F61D4" w:rsidRDefault="00B77A21" w:rsidP="00CE5E00">
                        <w:pPr>
                          <w:spacing w:before="0" w:after="160" w:line="259" w:lineRule="auto"/>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452824754"/>
                            <w14:checkbox>
                              <w14:checked w14:val="0"/>
                              <w14:checkedState w14:val="2612" w14:font="MS Gothic"/>
                              <w14:uncheckedState w14:val="2610" w14:font="MS Gothic"/>
                            </w14:checkbox>
                          </w:sdtPr>
                          <w:sdtEndPr/>
                          <w:sdtContent>
                            <w:r w:rsidR="00CE5E00" w:rsidRPr="000F61D4">
                              <w:rPr>
                                <w:rFonts w:ascii="Segoe UI Symbol" w:eastAsiaTheme="minorEastAsia" w:hAnsi="Segoe UI Symbol" w:cs="Segoe UI Symbol"/>
                                <w:lang w:eastAsia="zh-CN"/>
                              </w:rPr>
                              <w:t>☐</w:t>
                            </w:r>
                          </w:sdtContent>
                        </w:sdt>
                        <w:r w:rsidR="00CE5E00" w:rsidRPr="000F61D4">
                          <w:rPr>
                            <w:rFonts w:ascii="Times New Roman" w:eastAsiaTheme="minorEastAsia" w:hAnsi="Times New Roman" w:cs="Times New Roman"/>
                            <w:lang w:eastAsia="zh-CN"/>
                          </w:rPr>
                          <w:t xml:space="preserve"> No</w:t>
                        </w:r>
                      </w:p>
                      <w:p w:rsidR="00AE4868" w:rsidRPr="00817DE4" w:rsidRDefault="00B77A21" w:rsidP="00AE4868">
                        <w:pPr>
                          <w:tabs>
                            <w:tab w:val="left" w:pos="1724"/>
                          </w:tabs>
                          <w:autoSpaceDE w:val="0"/>
                          <w:autoSpaceDN w:val="0"/>
                          <w:adjustRightInd w:val="0"/>
                          <w:spacing w:before="0" w:after="160" w:line="259" w:lineRule="auto"/>
                          <w:ind w:left="493" w:hanging="283"/>
                          <w:rPr>
                            <w:rFonts w:ascii="Times New Roman" w:eastAsia="Calibri" w:hAnsi="Times New Roman" w:cs="Times New Roman"/>
                            <w:sz w:val="22"/>
                            <w:lang w:eastAsia="zh-CN"/>
                          </w:rPr>
                        </w:pPr>
                        <w:sdt>
                          <w:sdtPr>
                            <w:rPr>
                              <w:rFonts w:ascii="Times New Roman" w:eastAsia="Arial Unicode MS" w:hAnsi="Times New Roman" w:cs="Times New Roman"/>
                              <w:sz w:val="22"/>
                              <w:lang w:eastAsia="zh-CN"/>
                            </w:rPr>
                            <w:id w:val="-1073660392"/>
                            <w14:checkbox>
                              <w14:checked w14:val="0"/>
                              <w14:checkedState w14:val="2612" w14:font="Malgun Gothic Semilight"/>
                              <w14:uncheckedState w14:val="2610" w14:font="Malgun Gothic Semilight"/>
                            </w14:checkbox>
                          </w:sdtPr>
                          <w:sdtEndPr/>
                          <w:sdtContent>
                            <w:r w:rsidR="00AE4868" w:rsidRPr="00817DE4">
                              <w:rPr>
                                <w:rFonts w:ascii="Segoe UI Symbol" w:eastAsia="Arial Unicode MS" w:hAnsi="Segoe UI Symbol" w:cs="Segoe UI Symbol"/>
                                <w:sz w:val="22"/>
                                <w:lang w:eastAsia="zh-CN"/>
                              </w:rPr>
                              <w:t>☐</w:t>
                            </w:r>
                          </w:sdtContent>
                        </w:sdt>
                        <w:r w:rsidR="00AE4868" w:rsidRPr="00817DE4">
                          <w:rPr>
                            <w:rFonts w:ascii="Times New Roman" w:eastAsia="Calibri" w:hAnsi="Times New Roman" w:cs="Times New Roman"/>
                            <w:sz w:val="22"/>
                            <w:lang w:eastAsia="zh-CN"/>
                          </w:rPr>
                          <w:t xml:space="preserve"> Unable </w:t>
                        </w:r>
                        <w:r w:rsidR="004E6F48">
                          <w:rPr>
                            <w:rFonts w:ascii="Times New Roman" w:eastAsia="Calibri" w:hAnsi="Times New Roman" w:cs="Times New Roman"/>
                            <w:sz w:val="22"/>
                            <w:lang w:eastAsia="zh-CN"/>
                          </w:rPr>
                          <w:t xml:space="preserve">to understand information </w:t>
                        </w:r>
                        <w:r w:rsidR="00AE4868" w:rsidRPr="00817DE4">
                          <w:rPr>
                            <w:rFonts w:ascii="Times New Roman" w:eastAsia="Calibri" w:hAnsi="Times New Roman" w:cs="Times New Roman"/>
                            <w:sz w:val="22"/>
                            <w:lang w:eastAsia="zh-CN"/>
                          </w:rPr>
                          <w:t>relevant to decision</w:t>
                        </w:r>
                      </w:p>
                      <w:p w:rsidR="00AE4868" w:rsidRPr="00817DE4" w:rsidRDefault="00B77A21" w:rsidP="00AE4868">
                        <w:pPr>
                          <w:tabs>
                            <w:tab w:val="left" w:pos="1724"/>
                          </w:tabs>
                          <w:autoSpaceDE w:val="0"/>
                          <w:autoSpaceDN w:val="0"/>
                          <w:adjustRightInd w:val="0"/>
                          <w:spacing w:before="0" w:after="160" w:line="259" w:lineRule="auto"/>
                          <w:ind w:left="493" w:hanging="283"/>
                          <w:rPr>
                            <w:rFonts w:ascii="Times New Roman" w:eastAsia="MS Gothic" w:hAnsi="Times New Roman" w:cs="Times New Roman"/>
                            <w:sz w:val="22"/>
                            <w:lang w:eastAsia="zh-CN"/>
                          </w:rPr>
                        </w:pPr>
                        <w:sdt>
                          <w:sdtPr>
                            <w:rPr>
                              <w:rFonts w:ascii="Times New Roman" w:eastAsia="Arial Unicode MS" w:hAnsi="Times New Roman" w:cs="Times New Roman"/>
                              <w:sz w:val="22"/>
                              <w:lang w:eastAsia="zh-CN"/>
                            </w:rPr>
                            <w:id w:val="1752853680"/>
                            <w14:checkbox>
                              <w14:checked w14:val="0"/>
                              <w14:checkedState w14:val="2612" w14:font="Malgun Gothic Semilight"/>
                              <w14:uncheckedState w14:val="2610" w14:font="Malgun Gothic Semilight"/>
                            </w14:checkbox>
                          </w:sdtPr>
                          <w:sdtEndPr/>
                          <w:sdtContent>
                            <w:r w:rsidR="00AE4868" w:rsidRPr="00817DE4">
                              <w:rPr>
                                <w:rFonts w:ascii="Segoe UI Symbol" w:eastAsia="Arial Unicode MS" w:hAnsi="Segoe UI Symbol" w:cs="Segoe UI Symbol"/>
                                <w:sz w:val="22"/>
                                <w:lang w:eastAsia="zh-CN"/>
                              </w:rPr>
                              <w:t>☐</w:t>
                            </w:r>
                          </w:sdtContent>
                        </w:sdt>
                        <w:r w:rsidR="00AE4868" w:rsidRPr="00817DE4">
                          <w:rPr>
                            <w:rFonts w:ascii="Times New Roman" w:eastAsia="Calibri" w:hAnsi="Times New Roman" w:cs="Times New Roman"/>
                            <w:sz w:val="22"/>
                            <w:lang w:eastAsia="zh-CN"/>
                          </w:rPr>
                          <w:t xml:space="preserve"> Unable to retain information </w:t>
                        </w:r>
                      </w:p>
                      <w:p w:rsidR="00AE4868" w:rsidRDefault="00B77A21" w:rsidP="00AE4868">
                        <w:pPr>
                          <w:tabs>
                            <w:tab w:val="left" w:pos="1724"/>
                          </w:tabs>
                          <w:autoSpaceDE w:val="0"/>
                          <w:autoSpaceDN w:val="0"/>
                          <w:adjustRightInd w:val="0"/>
                          <w:spacing w:before="0" w:after="160" w:line="259" w:lineRule="auto"/>
                          <w:ind w:left="493" w:hanging="283"/>
                          <w:rPr>
                            <w:rFonts w:ascii="Times New Roman" w:eastAsia="Calibri" w:hAnsi="Times New Roman" w:cs="Times New Roman"/>
                            <w:sz w:val="22"/>
                            <w:lang w:eastAsia="zh-CN"/>
                          </w:rPr>
                        </w:pPr>
                        <w:sdt>
                          <w:sdtPr>
                            <w:rPr>
                              <w:rFonts w:ascii="Times New Roman" w:eastAsia="Calibri" w:hAnsi="Times New Roman" w:cs="Times New Roman"/>
                              <w:sz w:val="22"/>
                              <w:lang w:eastAsia="zh-CN"/>
                            </w:rPr>
                            <w:id w:val="62762676"/>
                            <w14:checkbox>
                              <w14:checked w14:val="0"/>
                              <w14:checkedState w14:val="2612" w14:font="Malgun Gothic Semilight"/>
                              <w14:uncheckedState w14:val="2610" w14:font="Malgun Gothic Semilight"/>
                            </w14:checkbox>
                          </w:sdtPr>
                          <w:sdtEndPr/>
                          <w:sdtContent>
                            <w:r w:rsidR="00AE4868">
                              <w:rPr>
                                <w:rFonts w:ascii="Segoe UI Symbol" w:eastAsia="Malgun Gothic Semilight" w:hAnsi="Segoe UI Symbol" w:cs="Segoe UI Symbol"/>
                                <w:sz w:val="22"/>
                                <w:lang w:eastAsia="zh-CN"/>
                              </w:rPr>
                              <w:t>☐</w:t>
                            </w:r>
                          </w:sdtContent>
                        </w:sdt>
                        <w:r w:rsidR="00AE4868" w:rsidRPr="00817DE4">
                          <w:rPr>
                            <w:rFonts w:ascii="Times New Roman" w:eastAsia="Calibri" w:hAnsi="Times New Roman" w:cs="Times New Roman"/>
                            <w:sz w:val="22"/>
                            <w:lang w:eastAsia="zh-CN"/>
                          </w:rPr>
                          <w:t xml:space="preserve"> Unable to u</w:t>
                        </w:r>
                        <w:r w:rsidR="00AE4868">
                          <w:rPr>
                            <w:rFonts w:ascii="Times New Roman" w:eastAsia="Calibri" w:hAnsi="Times New Roman" w:cs="Times New Roman"/>
                            <w:sz w:val="22"/>
                            <w:lang w:eastAsia="zh-CN"/>
                          </w:rPr>
                          <w:t xml:space="preserve">se or weigh information </w:t>
                        </w:r>
                        <w:r w:rsidR="00AE4868" w:rsidRPr="00817DE4">
                          <w:rPr>
                            <w:rFonts w:ascii="Times New Roman" w:eastAsia="Calibri" w:hAnsi="Times New Roman" w:cs="Times New Roman"/>
                            <w:sz w:val="22"/>
                            <w:lang w:eastAsia="zh-CN"/>
                          </w:rPr>
                          <w:t>for decision making</w:t>
                        </w:r>
                      </w:p>
                      <w:p w:rsidR="00CE5E00" w:rsidRPr="000F61D4" w:rsidRDefault="00B77A21" w:rsidP="00AE4868">
                        <w:pPr>
                          <w:tabs>
                            <w:tab w:val="left" w:pos="1724"/>
                          </w:tabs>
                          <w:autoSpaceDE w:val="0"/>
                          <w:autoSpaceDN w:val="0"/>
                          <w:adjustRightInd w:val="0"/>
                          <w:spacing w:before="0" w:after="160" w:line="259" w:lineRule="auto"/>
                          <w:ind w:left="493" w:hanging="283"/>
                          <w:rPr>
                            <w:rFonts w:ascii="Times New Roman" w:eastAsiaTheme="minorEastAsia" w:hAnsi="Times New Roman" w:cs="Times New Roman"/>
                            <w:lang w:eastAsia="zh-CN"/>
                          </w:rPr>
                        </w:pPr>
                        <w:sdt>
                          <w:sdtPr>
                            <w:rPr>
                              <w:rFonts w:ascii="Times New Roman" w:eastAsia="Calibri" w:hAnsi="Times New Roman" w:cs="Times New Roman"/>
                              <w:sz w:val="22"/>
                              <w:lang w:eastAsia="zh-CN"/>
                            </w:rPr>
                            <w:id w:val="-1810244224"/>
                            <w14:checkbox>
                              <w14:checked w14:val="0"/>
                              <w14:checkedState w14:val="2612" w14:font="Malgun Gothic Semilight"/>
                              <w14:uncheckedState w14:val="2610" w14:font="Malgun Gothic Semilight"/>
                            </w14:checkbox>
                          </w:sdtPr>
                          <w:sdtEndPr/>
                          <w:sdtContent>
                            <w:r w:rsidR="00AE4868">
                              <w:rPr>
                                <w:rFonts w:ascii="Segoe UI Symbol" w:eastAsia="Malgun Gothic Semilight" w:hAnsi="Segoe UI Symbol" w:cs="Segoe UI Symbol"/>
                                <w:sz w:val="22"/>
                                <w:lang w:eastAsia="zh-CN"/>
                              </w:rPr>
                              <w:t>☐</w:t>
                            </w:r>
                          </w:sdtContent>
                        </w:sdt>
                        <w:r w:rsidR="00AE4868" w:rsidRPr="00817DE4">
                          <w:rPr>
                            <w:rFonts w:ascii="Times New Roman" w:eastAsia="Calibri" w:hAnsi="Times New Roman" w:cs="Times New Roman"/>
                            <w:sz w:val="22"/>
                            <w:lang w:eastAsia="zh-CN"/>
                          </w:rPr>
                          <w:t xml:space="preserve"> Unable to </w:t>
                        </w:r>
                        <w:r w:rsidR="00AE4868">
                          <w:rPr>
                            <w:rFonts w:ascii="Times New Roman" w:eastAsia="Calibri" w:hAnsi="Times New Roman" w:cs="Times New Roman"/>
                            <w:sz w:val="22"/>
                            <w:lang w:eastAsia="zh-CN"/>
                          </w:rPr>
                          <w:t>communicate his/her decision</w:t>
                        </w:r>
                      </w:p>
                    </w:tc>
                  </w:tr>
                  <w:tr w:rsidR="00CE5E00" w:rsidRPr="000F61D4" w:rsidTr="004E6F48">
                    <w:trPr>
                      <w:trHeight w:val="20"/>
                    </w:trPr>
                    <w:tc>
                      <w:tcPr>
                        <w:tcW w:w="1533" w:type="dxa"/>
                        <w:vMerge/>
                        <w:shd w:val="clear" w:color="auto" w:fill="D9D9D9" w:themeFill="background1" w:themeFillShade="D9"/>
                        <w:vAlign w:val="center"/>
                      </w:tcPr>
                      <w:p w:rsidR="00CE5E00" w:rsidRPr="000F61D4" w:rsidRDefault="00CE5E00" w:rsidP="00CE5E00">
                        <w:pPr>
                          <w:spacing w:before="0" w:after="160" w:line="259" w:lineRule="auto"/>
                          <w:rPr>
                            <w:rFonts w:ascii="Times New Roman" w:eastAsiaTheme="minorEastAsia" w:hAnsi="Times New Roman" w:cs="Times New Roman"/>
                            <w:b/>
                            <w:szCs w:val="22"/>
                            <w:lang w:eastAsia="zh-CN"/>
                          </w:rPr>
                        </w:pPr>
                      </w:p>
                    </w:tc>
                    <w:tc>
                      <w:tcPr>
                        <w:tcW w:w="3393" w:type="dxa"/>
                        <w:vAlign w:val="center"/>
                      </w:tcPr>
                      <w:p w:rsidR="00CE5E00" w:rsidRPr="000F61D4" w:rsidRDefault="00CE5E00" w:rsidP="00C20EF2">
                        <w:pPr>
                          <w:numPr>
                            <w:ilvl w:val="0"/>
                            <w:numId w:val="211"/>
                          </w:numPr>
                          <w:spacing w:before="0" w:after="0" w:line="240" w:lineRule="auto"/>
                          <w:jc w:val="both"/>
                          <w:rPr>
                            <w:rFonts w:ascii="Times New Roman" w:eastAsiaTheme="minorEastAsia" w:hAnsi="Times New Roman" w:cs="Times New Roman"/>
                            <w:lang w:val="en-GB" w:eastAsia="zh-CN"/>
                          </w:rPr>
                        </w:pPr>
                        <w:r w:rsidRPr="000F61D4">
                          <w:rPr>
                            <w:rFonts w:ascii="Times New Roman" w:eastAsiaTheme="minorEastAsia" w:hAnsi="Times New Roman" w:cs="Times New Roman"/>
                            <w:lang w:val="en-GB" w:eastAsia="zh-CN"/>
                          </w:rPr>
                          <w:t>To prohibit a person from visiting or communicating with him/her; and</w:t>
                        </w:r>
                      </w:p>
                      <w:p w:rsidR="00CE5E00" w:rsidRPr="000F61D4" w:rsidRDefault="00CE5E00" w:rsidP="00CE5E00">
                        <w:pPr>
                          <w:spacing w:before="0" w:after="160" w:line="259" w:lineRule="auto"/>
                          <w:ind w:left="714"/>
                          <w:jc w:val="both"/>
                          <w:rPr>
                            <w:rFonts w:ascii="Times New Roman" w:eastAsiaTheme="minorEastAsia" w:hAnsi="Times New Roman" w:cs="Times New Roman"/>
                            <w:lang w:val="en-GB" w:eastAsia="zh-CN"/>
                          </w:rPr>
                        </w:pPr>
                      </w:p>
                      <w:p w:rsidR="00CE5E00" w:rsidRPr="000F61D4" w:rsidRDefault="00CE5E00" w:rsidP="00CE5E00">
                        <w:pPr>
                          <w:spacing w:before="0" w:after="160" w:line="259" w:lineRule="auto"/>
                          <w:ind w:left="714"/>
                          <w:jc w:val="both"/>
                          <w:rPr>
                            <w:rFonts w:ascii="Times New Roman" w:eastAsiaTheme="minorEastAsia" w:hAnsi="Times New Roman" w:cs="Times New Roman"/>
                            <w:lang w:val="en-GB" w:eastAsia="zh-CN"/>
                          </w:rPr>
                        </w:pPr>
                      </w:p>
                    </w:tc>
                    <w:tc>
                      <w:tcPr>
                        <w:tcW w:w="3682" w:type="dxa"/>
                        <w:gridSpan w:val="2"/>
                      </w:tcPr>
                      <w:p w:rsidR="00CE5E00" w:rsidRPr="000F61D4" w:rsidRDefault="00B77A21" w:rsidP="00CE5E00">
                        <w:pPr>
                          <w:spacing w:before="0" w:after="160" w:line="259" w:lineRule="auto"/>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310752971"/>
                            <w14:checkbox>
                              <w14:checked w14:val="0"/>
                              <w14:checkedState w14:val="2612" w14:font="MS Gothic"/>
                              <w14:uncheckedState w14:val="2610" w14:font="MS Gothic"/>
                            </w14:checkbox>
                          </w:sdtPr>
                          <w:sdtEndPr/>
                          <w:sdtContent>
                            <w:r w:rsidR="00CE5E00" w:rsidRPr="000F61D4">
                              <w:rPr>
                                <w:rFonts w:ascii="Segoe UI Symbol" w:eastAsiaTheme="minorEastAsia" w:hAnsi="Segoe UI Symbol" w:cs="Segoe UI Symbol"/>
                                <w:lang w:eastAsia="zh-CN"/>
                              </w:rPr>
                              <w:t>☐</w:t>
                            </w:r>
                          </w:sdtContent>
                        </w:sdt>
                        <w:r w:rsidR="00CE5E00" w:rsidRPr="000F61D4">
                          <w:rPr>
                            <w:rFonts w:ascii="Times New Roman" w:eastAsiaTheme="minorEastAsia" w:hAnsi="Times New Roman" w:cs="Times New Roman"/>
                            <w:lang w:eastAsia="zh-CN"/>
                          </w:rPr>
                          <w:t xml:space="preserve"> Yes</w:t>
                        </w:r>
                      </w:p>
                      <w:p w:rsidR="00CE5E00" w:rsidRPr="000F61D4" w:rsidRDefault="00B77A21" w:rsidP="00CE5E00">
                        <w:pPr>
                          <w:spacing w:before="0" w:after="160" w:line="259" w:lineRule="auto"/>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476145870"/>
                            <w14:checkbox>
                              <w14:checked w14:val="0"/>
                              <w14:checkedState w14:val="2612" w14:font="MS Gothic"/>
                              <w14:uncheckedState w14:val="2610" w14:font="MS Gothic"/>
                            </w14:checkbox>
                          </w:sdtPr>
                          <w:sdtEndPr/>
                          <w:sdtContent>
                            <w:r w:rsidR="00CE5E00" w:rsidRPr="000F61D4">
                              <w:rPr>
                                <w:rFonts w:ascii="Segoe UI Symbol" w:eastAsiaTheme="minorEastAsia" w:hAnsi="Segoe UI Symbol" w:cs="Segoe UI Symbol"/>
                                <w:lang w:eastAsia="zh-CN"/>
                              </w:rPr>
                              <w:t>☐</w:t>
                            </w:r>
                          </w:sdtContent>
                        </w:sdt>
                        <w:r w:rsidR="00CE5E00" w:rsidRPr="000F61D4">
                          <w:rPr>
                            <w:rFonts w:ascii="Times New Roman" w:eastAsiaTheme="minorEastAsia" w:hAnsi="Times New Roman" w:cs="Times New Roman"/>
                            <w:lang w:eastAsia="zh-CN"/>
                          </w:rPr>
                          <w:t xml:space="preserve"> No</w:t>
                        </w:r>
                      </w:p>
                      <w:p w:rsidR="00AE4868" w:rsidRPr="00817DE4" w:rsidRDefault="00B77A21" w:rsidP="00AE4868">
                        <w:pPr>
                          <w:tabs>
                            <w:tab w:val="left" w:pos="1724"/>
                          </w:tabs>
                          <w:autoSpaceDE w:val="0"/>
                          <w:autoSpaceDN w:val="0"/>
                          <w:adjustRightInd w:val="0"/>
                          <w:spacing w:before="0" w:after="160" w:line="259" w:lineRule="auto"/>
                          <w:ind w:left="493" w:hanging="283"/>
                          <w:rPr>
                            <w:rFonts w:ascii="Times New Roman" w:eastAsia="Calibri" w:hAnsi="Times New Roman" w:cs="Times New Roman"/>
                            <w:sz w:val="22"/>
                            <w:lang w:eastAsia="zh-CN"/>
                          </w:rPr>
                        </w:pPr>
                        <w:sdt>
                          <w:sdtPr>
                            <w:rPr>
                              <w:rFonts w:ascii="Times New Roman" w:eastAsia="Arial Unicode MS" w:hAnsi="Times New Roman" w:cs="Times New Roman"/>
                              <w:sz w:val="22"/>
                              <w:lang w:eastAsia="zh-CN"/>
                            </w:rPr>
                            <w:id w:val="1589420098"/>
                            <w14:checkbox>
                              <w14:checked w14:val="0"/>
                              <w14:checkedState w14:val="2612" w14:font="Malgun Gothic Semilight"/>
                              <w14:uncheckedState w14:val="2610" w14:font="Malgun Gothic Semilight"/>
                            </w14:checkbox>
                          </w:sdtPr>
                          <w:sdtEndPr/>
                          <w:sdtContent>
                            <w:r w:rsidR="00AE4868" w:rsidRPr="00817DE4">
                              <w:rPr>
                                <w:rFonts w:ascii="Segoe UI Symbol" w:eastAsia="Arial Unicode MS" w:hAnsi="Segoe UI Symbol" w:cs="Segoe UI Symbol"/>
                                <w:sz w:val="22"/>
                                <w:lang w:eastAsia="zh-CN"/>
                              </w:rPr>
                              <w:t>☐</w:t>
                            </w:r>
                          </w:sdtContent>
                        </w:sdt>
                        <w:r w:rsidR="00AE4868" w:rsidRPr="00817DE4">
                          <w:rPr>
                            <w:rFonts w:ascii="Times New Roman" w:eastAsia="Calibri" w:hAnsi="Times New Roman" w:cs="Times New Roman"/>
                            <w:sz w:val="22"/>
                            <w:lang w:eastAsia="zh-CN"/>
                          </w:rPr>
                          <w:t xml:space="preserve"> Unable </w:t>
                        </w:r>
                        <w:r w:rsidR="004E6F48">
                          <w:rPr>
                            <w:rFonts w:ascii="Times New Roman" w:eastAsia="Calibri" w:hAnsi="Times New Roman" w:cs="Times New Roman"/>
                            <w:sz w:val="22"/>
                            <w:lang w:eastAsia="zh-CN"/>
                          </w:rPr>
                          <w:t xml:space="preserve">to understand information </w:t>
                        </w:r>
                        <w:r w:rsidR="00AE4868" w:rsidRPr="00817DE4">
                          <w:rPr>
                            <w:rFonts w:ascii="Times New Roman" w:eastAsia="Calibri" w:hAnsi="Times New Roman" w:cs="Times New Roman"/>
                            <w:sz w:val="22"/>
                            <w:lang w:eastAsia="zh-CN"/>
                          </w:rPr>
                          <w:t>relevant to decision</w:t>
                        </w:r>
                      </w:p>
                      <w:p w:rsidR="00AE4868" w:rsidRPr="00817DE4" w:rsidRDefault="00B77A21" w:rsidP="00AE4868">
                        <w:pPr>
                          <w:tabs>
                            <w:tab w:val="left" w:pos="1724"/>
                          </w:tabs>
                          <w:autoSpaceDE w:val="0"/>
                          <w:autoSpaceDN w:val="0"/>
                          <w:adjustRightInd w:val="0"/>
                          <w:spacing w:before="0" w:after="160" w:line="259" w:lineRule="auto"/>
                          <w:ind w:left="493" w:hanging="283"/>
                          <w:rPr>
                            <w:rFonts w:ascii="Times New Roman" w:eastAsia="MS Gothic" w:hAnsi="Times New Roman" w:cs="Times New Roman"/>
                            <w:sz w:val="22"/>
                            <w:lang w:eastAsia="zh-CN"/>
                          </w:rPr>
                        </w:pPr>
                        <w:sdt>
                          <w:sdtPr>
                            <w:rPr>
                              <w:rFonts w:ascii="Times New Roman" w:eastAsia="Arial Unicode MS" w:hAnsi="Times New Roman" w:cs="Times New Roman"/>
                              <w:sz w:val="22"/>
                              <w:lang w:eastAsia="zh-CN"/>
                            </w:rPr>
                            <w:id w:val="1790476531"/>
                            <w14:checkbox>
                              <w14:checked w14:val="0"/>
                              <w14:checkedState w14:val="2612" w14:font="Malgun Gothic Semilight"/>
                              <w14:uncheckedState w14:val="2610" w14:font="Malgun Gothic Semilight"/>
                            </w14:checkbox>
                          </w:sdtPr>
                          <w:sdtEndPr/>
                          <w:sdtContent>
                            <w:r w:rsidR="00AE4868" w:rsidRPr="00817DE4">
                              <w:rPr>
                                <w:rFonts w:ascii="Segoe UI Symbol" w:eastAsia="Arial Unicode MS" w:hAnsi="Segoe UI Symbol" w:cs="Segoe UI Symbol"/>
                                <w:sz w:val="22"/>
                                <w:lang w:eastAsia="zh-CN"/>
                              </w:rPr>
                              <w:t>☐</w:t>
                            </w:r>
                          </w:sdtContent>
                        </w:sdt>
                        <w:r w:rsidR="00AE4868" w:rsidRPr="00817DE4">
                          <w:rPr>
                            <w:rFonts w:ascii="Times New Roman" w:eastAsia="Calibri" w:hAnsi="Times New Roman" w:cs="Times New Roman"/>
                            <w:sz w:val="22"/>
                            <w:lang w:eastAsia="zh-CN"/>
                          </w:rPr>
                          <w:t xml:space="preserve"> Unable to retain information </w:t>
                        </w:r>
                      </w:p>
                      <w:p w:rsidR="00AE4868" w:rsidRDefault="00B77A21" w:rsidP="00AE4868">
                        <w:pPr>
                          <w:tabs>
                            <w:tab w:val="left" w:pos="1724"/>
                          </w:tabs>
                          <w:autoSpaceDE w:val="0"/>
                          <w:autoSpaceDN w:val="0"/>
                          <w:adjustRightInd w:val="0"/>
                          <w:spacing w:before="0" w:after="160" w:line="259" w:lineRule="auto"/>
                          <w:ind w:left="493" w:hanging="283"/>
                          <w:rPr>
                            <w:rFonts w:ascii="Times New Roman" w:eastAsia="Calibri" w:hAnsi="Times New Roman" w:cs="Times New Roman"/>
                            <w:sz w:val="22"/>
                            <w:lang w:eastAsia="zh-CN"/>
                          </w:rPr>
                        </w:pPr>
                        <w:sdt>
                          <w:sdtPr>
                            <w:rPr>
                              <w:rFonts w:ascii="Times New Roman" w:eastAsia="Calibri" w:hAnsi="Times New Roman" w:cs="Times New Roman"/>
                              <w:sz w:val="22"/>
                              <w:lang w:eastAsia="zh-CN"/>
                            </w:rPr>
                            <w:id w:val="995294566"/>
                            <w14:checkbox>
                              <w14:checked w14:val="0"/>
                              <w14:checkedState w14:val="2612" w14:font="Malgun Gothic Semilight"/>
                              <w14:uncheckedState w14:val="2610" w14:font="Malgun Gothic Semilight"/>
                            </w14:checkbox>
                          </w:sdtPr>
                          <w:sdtEndPr/>
                          <w:sdtContent>
                            <w:r w:rsidR="00AE4868">
                              <w:rPr>
                                <w:rFonts w:ascii="Segoe UI Symbol" w:eastAsia="Malgun Gothic Semilight" w:hAnsi="Segoe UI Symbol" w:cs="Segoe UI Symbol"/>
                                <w:sz w:val="22"/>
                                <w:lang w:eastAsia="zh-CN"/>
                              </w:rPr>
                              <w:t>☐</w:t>
                            </w:r>
                          </w:sdtContent>
                        </w:sdt>
                        <w:r w:rsidR="00AE4868" w:rsidRPr="00817DE4">
                          <w:rPr>
                            <w:rFonts w:ascii="Times New Roman" w:eastAsia="Calibri" w:hAnsi="Times New Roman" w:cs="Times New Roman"/>
                            <w:sz w:val="22"/>
                            <w:lang w:eastAsia="zh-CN"/>
                          </w:rPr>
                          <w:t xml:space="preserve"> Unable to u</w:t>
                        </w:r>
                        <w:r w:rsidR="00AE4868">
                          <w:rPr>
                            <w:rFonts w:ascii="Times New Roman" w:eastAsia="Calibri" w:hAnsi="Times New Roman" w:cs="Times New Roman"/>
                            <w:sz w:val="22"/>
                            <w:lang w:eastAsia="zh-CN"/>
                          </w:rPr>
                          <w:t xml:space="preserve">se or weigh information </w:t>
                        </w:r>
                        <w:r w:rsidR="00AE4868" w:rsidRPr="00817DE4">
                          <w:rPr>
                            <w:rFonts w:ascii="Times New Roman" w:eastAsia="Calibri" w:hAnsi="Times New Roman" w:cs="Times New Roman"/>
                            <w:sz w:val="22"/>
                            <w:lang w:eastAsia="zh-CN"/>
                          </w:rPr>
                          <w:t>for decision making</w:t>
                        </w:r>
                      </w:p>
                      <w:p w:rsidR="00CE5E00" w:rsidRPr="000F61D4" w:rsidRDefault="00B77A21" w:rsidP="00AE4868">
                        <w:pPr>
                          <w:tabs>
                            <w:tab w:val="left" w:pos="1724"/>
                          </w:tabs>
                          <w:autoSpaceDE w:val="0"/>
                          <w:autoSpaceDN w:val="0"/>
                          <w:adjustRightInd w:val="0"/>
                          <w:spacing w:before="0" w:after="160" w:line="259" w:lineRule="auto"/>
                          <w:ind w:left="493" w:hanging="283"/>
                          <w:rPr>
                            <w:rFonts w:ascii="Times New Roman" w:eastAsiaTheme="minorEastAsia" w:hAnsi="Times New Roman" w:cs="Times New Roman"/>
                            <w:lang w:eastAsia="zh-CN"/>
                          </w:rPr>
                        </w:pPr>
                        <w:sdt>
                          <w:sdtPr>
                            <w:rPr>
                              <w:rFonts w:ascii="Times New Roman" w:eastAsia="Calibri" w:hAnsi="Times New Roman" w:cs="Times New Roman"/>
                              <w:sz w:val="22"/>
                              <w:lang w:eastAsia="zh-CN"/>
                            </w:rPr>
                            <w:id w:val="-1335601323"/>
                            <w14:checkbox>
                              <w14:checked w14:val="0"/>
                              <w14:checkedState w14:val="2612" w14:font="Malgun Gothic Semilight"/>
                              <w14:uncheckedState w14:val="2610" w14:font="Malgun Gothic Semilight"/>
                            </w14:checkbox>
                          </w:sdtPr>
                          <w:sdtEndPr/>
                          <w:sdtContent>
                            <w:r w:rsidR="00AE4868">
                              <w:rPr>
                                <w:rFonts w:ascii="Segoe UI Symbol" w:eastAsia="Malgun Gothic Semilight" w:hAnsi="Segoe UI Symbol" w:cs="Segoe UI Symbol"/>
                                <w:sz w:val="22"/>
                                <w:lang w:eastAsia="zh-CN"/>
                              </w:rPr>
                              <w:t>☐</w:t>
                            </w:r>
                          </w:sdtContent>
                        </w:sdt>
                        <w:r w:rsidR="00AE4868" w:rsidRPr="00817DE4">
                          <w:rPr>
                            <w:rFonts w:ascii="Times New Roman" w:eastAsia="Calibri" w:hAnsi="Times New Roman" w:cs="Times New Roman"/>
                            <w:sz w:val="22"/>
                            <w:lang w:eastAsia="zh-CN"/>
                          </w:rPr>
                          <w:t xml:space="preserve"> Unable to </w:t>
                        </w:r>
                        <w:r w:rsidR="00AE4868">
                          <w:rPr>
                            <w:rFonts w:ascii="Times New Roman" w:eastAsia="Calibri" w:hAnsi="Times New Roman" w:cs="Times New Roman"/>
                            <w:sz w:val="22"/>
                            <w:lang w:eastAsia="zh-CN"/>
                          </w:rPr>
                          <w:t>communicate his/her decision</w:t>
                        </w:r>
                      </w:p>
                    </w:tc>
                  </w:tr>
                  <w:tr w:rsidR="00CE5E00" w:rsidRPr="000F61D4" w:rsidTr="004E6F48">
                    <w:trPr>
                      <w:trHeight w:val="20"/>
                    </w:trPr>
                    <w:tc>
                      <w:tcPr>
                        <w:tcW w:w="1533" w:type="dxa"/>
                        <w:shd w:val="clear" w:color="auto" w:fill="D9D9D9" w:themeFill="background1" w:themeFillShade="D9"/>
                        <w:vAlign w:val="center"/>
                      </w:tcPr>
                      <w:p w:rsidR="00CE5E00" w:rsidRPr="000F61D4" w:rsidRDefault="00CE5E00" w:rsidP="00CE5E00">
                        <w:pPr>
                          <w:spacing w:before="0" w:after="160" w:line="259" w:lineRule="auto"/>
                          <w:rPr>
                            <w:rFonts w:ascii="Times New Roman" w:eastAsiaTheme="minorEastAsia" w:hAnsi="Times New Roman" w:cs="Times New Roman"/>
                            <w:b/>
                            <w:szCs w:val="22"/>
                            <w:lang w:eastAsia="zh-CN"/>
                          </w:rPr>
                        </w:pPr>
                      </w:p>
                    </w:tc>
                    <w:tc>
                      <w:tcPr>
                        <w:tcW w:w="3393" w:type="dxa"/>
                        <w:vAlign w:val="center"/>
                      </w:tcPr>
                      <w:p w:rsidR="00CE5E00" w:rsidRPr="000F61D4" w:rsidRDefault="00CE5E00" w:rsidP="00C20EF2">
                        <w:pPr>
                          <w:pStyle w:val="ListParagraph"/>
                          <w:numPr>
                            <w:ilvl w:val="0"/>
                            <w:numId w:val="211"/>
                          </w:numPr>
                          <w:spacing w:before="60"/>
                          <w:rPr>
                            <w:rFonts w:eastAsiaTheme="minorEastAsia"/>
                            <w:sz w:val="24"/>
                            <w:szCs w:val="24"/>
                            <w:lang w:val="en-GB"/>
                          </w:rPr>
                        </w:pPr>
                        <w:r w:rsidRPr="000F61D4">
                          <w:rPr>
                            <w:rFonts w:eastAsiaTheme="minorEastAsia"/>
                            <w:sz w:val="24"/>
                            <w:szCs w:val="24"/>
                            <w:lang w:val="en-GB"/>
                          </w:rPr>
                          <w:t>To be required to attend counselling or any other court directed programmes</w:t>
                        </w:r>
                      </w:p>
                      <w:p w:rsidR="00CE5E00" w:rsidRPr="000F61D4" w:rsidRDefault="00CE5E00" w:rsidP="00CE5E00">
                        <w:pPr>
                          <w:spacing w:before="0" w:after="0" w:line="240" w:lineRule="auto"/>
                          <w:ind w:left="720"/>
                          <w:jc w:val="both"/>
                          <w:rPr>
                            <w:rFonts w:ascii="Times New Roman" w:eastAsiaTheme="minorEastAsia" w:hAnsi="Times New Roman" w:cs="Times New Roman"/>
                            <w:lang w:val="en-GB" w:eastAsia="zh-CN"/>
                          </w:rPr>
                        </w:pPr>
                      </w:p>
                    </w:tc>
                    <w:tc>
                      <w:tcPr>
                        <w:tcW w:w="3682" w:type="dxa"/>
                        <w:gridSpan w:val="2"/>
                      </w:tcPr>
                      <w:p w:rsidR="00CE5E00" w:rsidRPr="000F61D4" w:rsidRDefault="00B77A21" w:rsidP="00CE5E00">
                        <w:pPr>
                          <w:spacing w:before="0" w:after="160" w:line="259" w:lineRule="auto"/>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334388674"/>
                            <w14:checkbox>
                              <w14:checked w14:val="0"/>
                              <w14:checkedState w14:val="2612" w14:font="MS Gothic"/>
                              <w14:uncheckedState w14:val="2610" w14:font="MS Gothic"/>
                            </w14:checkbox>
                          </w:sdtPr>
                          <w:sdtEndPr/>
                          <w:sdtContent>
                            <w:r w:rsidR="00CE5E00" w:rsidRPr="000F61D4">
                              <w:rPr>
                                <w:rFonts w:ascii="Segoe UI Symbol" w:eastAsiaTheme="minorEastAsia" w:hAnsi="Segoe UI Symbol" w:cs="Segoe UI Symbol"/>
                                <w:lang w:eastAsia="zh-CN"/>
                              </w:rPr>
                              <w:t>☐</w:t>
                            </w:r>
                          </w:sdtContent>
                        </w:sdt>
                        <w:r w:rsidR="00CE5E00" w:rsidRPr="000F61D4">
                          <w:rPr>
                            <w:rFonts w:ascii="Times New Roman" w:eastAsiaTheme="minorEastAsia" w:hAnsi="Times New Roman" w:cs="Times New Roman"/>
                            <w:lang w:eastAsia="zh-CN"/>
                          </w:rPr>
                          <w:t xml:space="preserve"> Yes</w:t>
                        </w:r>
                      </w:p>
                      <w:p w:rsidR="00CE5E00" w:rsidRPr="000F61D4" w:rsidRDefault="00B77A21" w:rsidP="00CE5E00">
                        <w:pPr>
                          <w:spacing w:before="0" w:after="160" w:line="259" w:lineRule="auto"/>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840223131"/>
                            <w14:checkbox>
                              <w14:checked w14:val="0"/>
                              <w14:checkedState w14:val="2612" w14:font="MS Gothic"/>
                              <w14:uncheckedState w14:val="2610" w14:font="MS Gothic"/>
                            </w14:checkbox>
                          </w:sdtPr>
                          <w:sdtEndPr/>
                          <w:sdtContent>
                            <w:r w:rsidR="00CE5E00" w:rsidRPr="000F61D4">
                              <w:rPr>
                                <w:rFonts w:ascii="Segoe UI Symbol" w:eastAsiaTheme="minorEastAsia" w:hAnsi="Segoe UI Symbol" w:cs="Segoe UI Symbol"/>
                                <w:lang w:eastAsia="zh-CN"/>
                              </w:rPr>
                              <w:t>☐</w:t>
                            </w:r>
                          </w:sdtContent>
                        </w:sdt>
                        <w:r w:rsidR="00CE5E00" w:rsidRPr="000F61D4">
                          <w:rPr>
                            <w:rFonts w:ascii="Times New Roman" w:eastAsiaTheme="minorEastAsia" w:hAnsi="Times New Roman" w:cs="Times New Roman"/>
                            <w:lang w:eastAsia="zh-CN"/>
                          </w:rPr>
                          <w:t xml:space="preserve"> No</w:t>
                        </w:r>
                      </w:p>
                      <w:p w:rsidR="002A2BFE" w:rsidRPr="00817DE4" w:rsidRDefault="00B77A21" w:rsidP="002A2BFE">
                        <w:pPr>
                          <w:tabs>
                            <w:tab w:val="left" w:pos="1724"/>
                          </w:tabs>
                          <w:autoSpaceDE w:val="0"/>
                          <w:autoSpaceDN w:val="0"/>
                          <w:adjustRightInd w:val="0"/>
                          <w:spacing w:before="0" w:after="160" w:line="259" w:lineRule="auto"/>
                          <w:ind w:left="493" w:hanging="283"/>
                          <w:rPr>
                            <w:rFonts w:ascii="Times New Roman" w:eastAsia="Calibri" w:hAnsi="Times New Roman" w:cs="Times New Roman"/>
                            <w:sz w:val="22"/>
                            <w:lang w:eastAsia="zh-CN"/>
                          </w:rPr>
                        </w:pPr>
                        <w:sdt>
                          <w:sdtPr>
                            <w:rPr>
                              <w:rFonts w:ascii="Times New Roman" w:eastAsia="Arial Unicode MS" w:hAnsi="Times New Roman" w:cs="Times New Roman"/>
                              <w:sz w:val="22"/>
                              <w:lang w:eastAsia="zh-CN"/>
                            </w:rPr>
                            <w:id w:val="-1432738146"/>
                            <w14:checkbox>
                              <w14:checked w14:val="0"/>
                              <w14:checkedState w14:val="2612" w14:font="Malgun Gothic Semilight"/>
                              <w14:uncheckedState w14:val="2610" w14:font="Malgun Gothic Semilight"/>
                            </w14:checkbox>
                          </w:sdtPr>
                          <w:sdtEndPr/>
                          <w:sdtContent>
                            <w:r w:rsidR="002A2BFE" w:rsidRPr="00817DE4">
                              <w:rPr>
                                <w:rFonts w:ascii="Segoe UI Symbol" w:eastAsia="Arial Unicode MS" w:hAnsi="Segoe UI Symbol" w:cs="Segoe UI Symbol"/>
                                <w:sz w:val="22"/>
                                <w:lang w:eastAsia="zh-CN"/>
                              </w:rPr>
                              <w:t>☐</w:t>
                            </w:r>
                          </w:sdtContent>
                        </w:sdt>
                        <w:r w:rsidR="002A2BFE" w:rsidRPr="00817DE4">
                          <w:rPr>
                            <w:rFonts w:ascii="Times New Roman" w:eastAsia="Calibri" w:hAnsi="Times New Roman" w:cs="Times New Roman"/>
                            <w:sz w:val="22"/>
                            <w:lang w:eastAsia="zh-CN"/>
                          </w:rPr>
                          <w:t xml:space="preserve"> Unable </w:t>
                        </w:r>
                        <w:r w:rsidR="004E6F48">
                          <w:rPr>
                            <w:rFonts w:ascii="Times New Roman" w:eastAsia="Calibri" w:hAnsi="Times New Roman" w:cs="Times New Roman"/>
                            <w:sz w:val="22"/>
                            <w:lang w:eastAsia="zh-CN"/>
                          </w:rPr>
                          <w:t xml:space="preserve">to understand information </w:t>
                        </w:r>
                        <w:r w:rsidR="002A2BFE" w:rsidRPr="00817DE4">
                          <w:rPr>
                            <w:rFonts w:ascii="Times New Roman" w:eastAsia="Calibri" w:hAnsi="Times New Roman" w:cs="Times New Roman"/>
                            <w:sz w:val="22"/>
                            <w:lang w:eastAsia="zh-CN"/>
                          </w:rPr>
                          <w:t>relevant to decision</w:t>
                        </w:r>
                      </w:p>
                      <w:p w:rsidR="002A2BFE" w:rsidRPr="00817DE4" w:rsidRDefault="00B77A21" w:rsidP="002A2BFE">
                        <w:pPr>
                          <w:tabs>
                            <w:tab w:val="left" w:pos="1724"/>
                          </w:tabs>
                          <w:autoSpaceDE w:val="0"/>
                          <w:autoSpaceDN w:val="0"/>
                          <w:adjustRightInd w:val="0"/>
                          <w:spacing w:before="0" w:after="160" w:line="259" w:lineRule="auto"/>
                          <w:ind w:left="493" w:hanging="283"/>
                          <w:rPr>
                            <w:rFonts w:ascii="Times New Roman" w:eastAsia="MS Gothic" w:hAnsi="Times New Roman" w:cs="Times New Roman"/>
                            <w:sz w:val="22"/>
                            <w:lang w:eastAsia="zh-CN"/>
                          </w:rPr>
                        </w:pPr>
                        <w:sdt>
                          <w:sdtPr>
                            <w:rPr>
                              <w:rFonts w:ascii="Times New Roman" w:eastAsia="Arial Unicode MS" w:hAnsi="Times New Roman" w:cs="Times New Roman"/>
                              <w:sz w:val="22"/>
                              <w:lang w:eastAsia="zh-CN"/>
                            </w:rPr>
                            <w:id w:val="-1096707364"/>
                            <w14:checkbox>
                              <w14:checked w14:val="0"/>
                              <w14:checkedState w14:val="2612" w14:font="Malgun Gothic Semilight"/>
                              <w14:uncheckedState w14:val="2610" w14:font="Malgun Gothic Semilight"/>
                            </w14:checkbox>
                          </w:sdtPr>
                          <w:sdtEndPr/>
                          <w:sdtContent>
                            <w:r w:rsidR="002A2BFE" w:rsidRPr="00817DE4">
                              <w:rPr>
                                <w:rFonts w:ascii="Segoe UI Symbol" w:eastAsia="Arial Unicode MS" w:hAnsi="Segoe UI Symbol" w:cs="Segoe UI Symbol"/>
                                <w:sz w:val="22"/>
                                <w:lang w:eastAsia="zh-CN"/>
                              </w:rPr>
                              <w:t>☐</w:t>
                            </w:r>
                          </w:sdtContent>
                        </w:sdt>
                        <w:r w:rsidR="002A2BFE" w:rsidRPr="00817DE4">
                          <w:rPr>
                            <w:rFonts w:ascii="Times New Roman" w:eastAsia="Calibri" w:hAnsi="Times New Roman" w:cs="Times New Roman"/>
                            <w:sz w:val="22"/>
                            <w:lang w:eastAsia="zh-CN"/>
                          </w:rPr>
                          <w:t xml:space="preserve"> Unable to retain information </w:t>
                        </w:r>
                      </w:p>
                      <w:p w:rsidR="002A2BFE" w:rsidRDefault="00B77A21" w:rsidP="002A2BFE">
                        <w:pPr>
                          <w:tabs>
                            <w:tab w:val="left" w:pos="1724"/>
                          </w:tabs>
                          <w:autoSpaceDE w:val="0"/>
                          <w:autoSpaceDN w:val="0"/>
                          <w:adjustRightInd w:val="0"/>
                          <w:spacing w:before="0" w:after="160" w:line="259" w:lineRule="auto"/>
                          <w:ind w:left="493" w:hanging="283"/>
                          <w:rPr>
                            <w:rFonts w:ascii="Times New Roman" w:eastAsia="Calibri" w:hAnsi="Times New Roman" w:cs="Times New Roman"/>
                            <w:sz w:val="22"/>
                            <w:lang w:eastAsia="zh-CN"/>
                          </w:rPr>
                        </w:pPr>
                        <w:sdt>
                          <w:sdtPr>
                            <w:rPr>
                              <w:rFonts w:ascii="Times New Roman" w:eastAsia="Calibri" w:hAnsi="Times New Roman" w:cs="Times New Roman"/>
                              <w:sz w:val="22"/>
                              <w:lang w:eastAsia="zh-CN"/>
                            </w:rPr>
                            <w:id w:val="1560203628"/>
                            <w14:checkbox>
                              <w14:checked w14:val="0"/>
                              <w14:checkedState w14:val="2612" w14:font="Malgun Gothic Semilight"/>
                              <w14:uncheckedState w14:val="2610" w14:font="Malgun Gothic Semilight"/>
                            </w14:checkbox>
                          </w:sdtPr>
                          <w:sdtEndPr/>
                          <w:sdtContent>
                            <w:r w:rsidR="002A2BFE">
                              <w:rPr>
                                <w:rFonts w:ascii="Segoe UI Symbol" w:eastAsia="Malgun Gothic Semilight" w:hAnsi="Segoe UI Symbol" w:cs="Segoe UI Symbol"/>
                                <w:sz w:val="22"/>
                                <w:lang w:eastAsia="zh-CN"/>
                              </w:rPr>
                              <w:t>☐</w:t>
                            </w:r>
                          </w:sdtContent>
                        </w:sdt>
                        <w:r w:rsidR="002A2BFE" w:rsidRPr="00817DE4">
                          <w:rPr>
                            <w:rFonts w:ascii="Times New Roman" w:eastAsia="Calibri" w:hAnsi="Times New Roman" w:cs="Times New Roman"/>
                            <w:sz w:val="22"/>
                            <w:lang w:eastAsia="zh-CN"/>
                          </w:rPr>
                          <w:t xml:space="preserve"> Unable to u</w:t>
                        </w:r>
                        <w:r w:rsidR="002A2BFE">
                          <w:rPr>
                            <w:rFonts w:ascii="Times New Roman" w:eastAsia="Calibri" w:hAnsi="Times New Roman" w:cs="Times New Roman"/>
                            <w:sz w:val="22"/>
                            <w:lang w:eastAsia="zh-CN"/>
                          </w:rPr>
                          <w:t xml:space="preserve">se or weigh information </w:t>
                        </w:r>
                        <w:r w:rsidR="002A2BFE" w:rsidRPr="00817DE4">
                          <w:rPr>
                            <w:rFonts w:ascii="Times New Roman" w:eastAsia="Calibri" w:hAnsi="Times New Roman" w:cs="Times New Roman"/>
                            <w:sz w:val="22"/>
                            <w:lang w:eastAsia="zh-CN"/>
                          </w:rPr>
                          <w:t>for decision making</w:t>
                        </w:r>
                      </w:p>
                      <w:p w:rsidR="00CE5E00" w:rsidRPr="000F61D4" w:rsidRDefault="00B77A21" w:rsidP="002A2BFE">
                        <w:pPr>
                          <w:spacing w:before="0" w:after="160" w:line="259" w:lineRule="auto"/>
                          <w:ind w:left="493" w:hanging="283"/>
                          <w:rPr>
                            <w:rFonts w:ascii="Times New Roman" w:eastAsiaTheme="minorEastAsia" w:hAnsi="Times New Roman" w:cs="Times New Roman"/>
                            <w:lang w:eastAsia="zh-CN"/>
                          </w:rPr>
                        </w:pPr>
                        <w:sdt>
                          <w:sdtPr>
                            <w:rPr>
                              <w:rFonts w:ascii="Times New Roman" w:eastAsia="Calibri" w:hAnsi="Times New Roman" w:cs="Times New Roman"/>
                              <w:sz w:val="22"/>
                              <w:lang w:eastAsia="zh-CN"/>
                            </w:rPr>
                            <w:id w:val="-1781487560"/>
                            <w14:checkbox>
                              <w14:checked w14:val="0"/>
                              <w14:checkedState w14:val="2612" w14:font="Malgun Gothic Semilight"/>
                              <w14:uncheckedState w14:val="2610" w14:font="Malgun Gothic Semilight"/>
                            </w14:checkbox>
                          </w:sdtPr>
                          <w:sdtEndPr/>
                          <w:sdtContent>
                            <w:r w:rsidR="002A2BFE">
                              <w:rPr>
                                <w:rFonts w:ascii="Segoe UI Symbol" w:eastAsia="Malgun Gothic Semilight" w:hAnsi="Segoe UI Symbol" w:cs="Segoe UI Symbol"/>
                                <w:sz w:val="22"/>
                                <w:lang w:eastAsia="zh-CN"/>
                              </w:rPr>
                              <w:t>☐</w:t>
                            </w:r>
                          </w:sdtContent>
                        </w:sdt>
                        <w:r w:rsidR="002A2BFE" w:rsidRPr="00817DE4">
                          <w:rPr>
                            <w:rFonts w:ascii="Times New Roman" w:eastAsia="Calibri" w:hAnsi="Times New Roman" w:cs="Times New Roman"/>
                            <w:sz w:val="22"/>
                            <w:lang w:eastAsia="zh-CN"/>
                          </w:rPr>
                          <w:t xml:space="preserve"> Unable to </w:t>
                        </w:r>
                        <w:r w:rsidR="002A2BFE">
                          <w:rPr>
                            <w:rFonts w:ascii="Times New Roman" w:eastAsia="Calibri" w:hAnsi="Times New Roman" w:cs="Times New Roman"/>
                            <w:sz w:val="22"/>
                            <w:lang w:eastAsia="zh-CN"/>
                          </w:rPr>
                          <w:t>communicate his/her decision</w:t>
                        </w:r>
                      </w:p>
                    </w:tc>
                  </w:tr>
                  <w:tr w:rsidR="00CE5E00" w:rsidRPr="000F61D4" w:rsidTr="004E6F48">
                    <w:trPr>
                      <w:trHeight w:val="20"/>
                    </w:trPr>
                    <w:tc>
                      <w:tcPr>
                        <w:tcW w:w="1533" w:type="dxa"/>
                        <w:shd w:val="clear" w:color="auto" w:fill="D9D9D9" w:themeFill="background1" w:themeFillShade="D9"/>
                        <w:vAlign w:val="center"/>
                      </w:tcPr>
                      <w:p w:rsidR="00CE5E00" w:rsidRPr="000F61D4" w:rsidRDefault="00CE5E00" w:rsidP="00CE5E00">
                        <w:pPr>
                          <w:spacing w:before="0" w:after="160" w:line="259" w:lineRule="auto"/>
                          <w:rPr>
                            <w:rFonts w:ascii="Times New Roman" w:eastAsiaTheme="minorEastAsia" w:hAnsi="Times New Roman" w:cs="Times New Roman"/>
                            <w:b/>
                            <w:szCs w:val="22"/>
                            <w:lang w:eastAsia="zh-CN"/>
                          </w:rPr>
                        </w:pPr>
                      </w:p>
                    </w:tc>
                    <w:tc>
                      <w:tcPr>
                        <w:tcW w:w="3393" w:type="dxa"/>
                        <w:vAlign w:val="center"/>
                      </w:tcPr>
                      <w:p w:rsidR="00CE5E00" w:rsidRPr="000F61D4" w:rsidRDefault="00CE5E00" w:rsidP="00C20EF2">
                        <w:pPr>
                          <w:numPr>
                            <w:ilvl w:val="0"/>
                            <w:numId w:val="211"/>
                          </w:numPr>
                          <w:spacing w:before="0" w:after="0" w:line="240" w:lineRule="auto"/>
                          <w:jc w:val="both"/>
                          <w:rPr>
                            <w:rFonts w:ascii="Times New Roman" w:eastAsiaTheme="minorEastAsia" w:hAnsi="Times New Roman" w:cs="Times New Roman"/>
                            <w:lang w:val="en-GB" w:eastAsia="zh-CN"/>
                          </w:rPr>
                        </w:pPr>
                        <w:r w:rsidRPr="000F61D4">
                          <w:rPr>
                            <w:rFonts w:ascii="Times New Roman" w:eastAsiaTheme="minorEastAsia" w:hAnsi="Times New Roman" w:cs="Times New Roman"/>
                            <w:lang w:val="en-GB" w:eastAsia="zh-CN"/>
                          </w:rPr>
                          <w:t>To be placed under the custody, charge and care of the Director of Social Welfare/ protector until an application to court under Section 12 is made and determined</w:t>
                        </w:r>
                      </w:p>
                      <w:p w:rsidR="00CE5E00" w:rsidRPr="000F61D4" w:rsidRDefault="00CE5E00" w:rsidP="00CE5E00">
                        <w:pPr>
                          <w:pStyle w:val="ListParagraph"/>
                          <w:spacing w:before="60"/>
                          <w:rPr>
                            <w:rFonts w:eastAsiaTheme="minorEastAsia"/>
                            <w:sz w:val="24"/>
                            <w:szCs w:val="24"/>
                            <w:lang w:val="en-GB"/>
                          </w:rPr>
                        </w:pPr>
                      </w:p>
                    </w:tc>
                    <w:tc>
                      <w:tcPr>
                        <w:tcW w:w="3682" w:type="dxa"/>
                        <w:gridSpan w:val="2"/>
                      </w:tcPr>
                      <w:p w:rsidR="00CE5E00" w:rsidRPr="000F61D4" w:rsidRDefault="00B77A21" w:rsidP="00CE5E00">
                        <w:pPr>
                          <w:spacing w:before="0" w:after="160" w:line="259" w:lineRule="auto"/>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322665872"/>
                            <w14:checkbox>
                              <w14:checked w14:val="0"/>
                              <w14:checkedState w14:val="2612" w14:font="MS Gothic"/>
                              <w14:uncheckedState w14:val="2610" w14:font="MS Gothic"/>
                            </w14:checkbox>
                          </w:sdtPr>
                          <w:sdtEndPr/>
                          <w:sdtContent>
                            <w:r w:rsidR="00CE5E00" w:rsidRPr="000F61D4">
                              <w:rPr>
                                <w:rFonts w:ascii="Segoe UI Symbol" w:eastAsiaTheme="minorEastAsia" w:hAnsi="Segoe UI Symbol" w:cs="Segoe UI Symbol"/>
                                <w:lang w:eastAsia="zh-CN"/>
                              </w:rPr>
                              <w:t>☐</w:t>
                            </w:r>
                          </w:sdtContent>
                        </w:sdt>
                        <w:r w:rsidR="00CE5E00" w:rsidRPr="000F61D4">
                          <w:rPr>
                            <w:rFonts w:ascii="Times New Roman" w:eastAsiaTheme="minorEastAsia" w:hAnsi="Times New Roman" w:cs="Times New Roman"/>
                            <w:lang w:eastAsia="zh-CN"/>
                          </w:rPr>
                          <w:t xml:space="preserve"> Yes</w:t>
                        </w:r>
                      </w:p>
                      <w:p w:rsidR="00CE5E00" w:rsidRPr="000F61D4" w:rsidRDefault="00B77A21" w:rsidP="00CE5E00">
                        <w:pPr>
                          <w:spacing w:before="0" w:after="160" w:line="259" w:lineRule="auto"/>
                          <w:rPr>
                            <w:rFonts w:ascii="Times New Roman" w:eastAsiaTheme="minorEastAsia" w:hAnsi="Times New Roman" w:cs="Times New Roman"/>
                            <w:lang w:eastAsia="zh-CN"/>
                          </w:rPr>
                        </w:pPr>
                        <w:sdt>
                          <w:sdtPr>
                            <w:rPr>
                              <w:rFonts w:ascii="Times New Roman" w:eastAsiaTheme="minorEastAsia" w:hAnsi="Times New Roman" w:cs="Times New Roman"/>
                              <w:lang w:eastAsia="zh-CN"/>
                            </w:rPr>
                            <w:id w:val="1328787489"/>
                            <w14:checkbox>
                              <w14:checked w14:val="0"/>
                              <w14:checkedState w14:val="2612" w14:font="MS Gothic"/>
                              <w14:uncheckedState w14:val="2610" w14:font="MS Gothic"/>
                            </w14:checkbox>
                          </w:sdtPr>
                          <w:sdtEndPr/>
                          <w:sdtContent>
                            <w:r w:rsidR="00CE5E00" w:rsidRPr="000F61D4">
                              <w:rPr>
                                <w:rFonts w:ascii="Segoe UI Symbol" w:eastAsiaTheme="minorEastAsia" w:hAnsi="Segoe UI Symbol" w:cs="Segoe UI Symbol"/>
                                <w:lang w:eastAsia="zh-CN"/>
                              </w:rPr>
                              <w:t>☐</w:t>
                            </w:r>
                          </w:sdtContent>
                        </w:sdt>
                        <w:r w:rsidR="00CE5E00" w:rsidRPr="000F61D4">
                          <w:rPr>
                            <w:rFonts w:ascii="Times New Roman" w:eastAsiaTheme="minorEastAsia" w:hAnsi="Times New Roman" w:cs="Times New Roman"/>
                            <w:lang w:eastAsia="zh-CN"/>
                          </w:rPr>
                          <w:t xml:space="preserve"> No</w:t>
                        </w:r>
                      </w:p>
                      <w:p w:rsidR="002A2BFE" w:rsidRPr="00817DE4" w:rsidRDefault="00B77A21" w:rsidP="002A2BFE">
                        <w:pPr>
                          <w:tabs>
                            <w:tab w:val="left" w:pos="1724"/>
                          </w:tabs>
                          <w:autoSpaceDE w:val="0"/>
                          <w:autoSpaceDN w:val="0"/>
                          <w:adjustRightInd w:val="0"/>
                          <w:spacing w:before="0" w:after="160" w:line="259" w:lineRule="auto"/>
                          <w:ind w:left="493" w:hanging="283"/>
                          <w:rPr>
                            <w:rFonts w:ascii="Times New Roman" w:eastAsia="Calibri" w:hAnsi="Times New Roman" w:cs="Times New Roman"/>
                            <w:sz w:val="22"/>
                            <w:lang w:eastAsia="zh-CN"/>
                          </w:rPr>
                        </w:pPr>
                        <w:sdt>
                          <w:sdtPr>
                            <w:rPr>
                              <w:rFonts w:ascii="Times New Roman" w:eastAsia="Arial Unicode MS" w:hAnsi="Times New Roman" w:cs="Times New Roman"/>
                              <w:sz w:val="22"/>
                              <w:lang w:eastAsia="zh-CN"/>
                            </w:rPr>
                            <w:id w:val="-1714186991"/>
                            <w14:checkbox>
                              <w14:checked w14:val="0"/>
                              <w14:checkedState w14:val="2612" w14:font="Malgun Gothic Semilight"/>
                              <w14:uncheckedState w14:val="2610" w14:font="Malgun Gothic Semilight"/>
                            </w14:checkbox>
                          </w:sdtPr>
                          <w:sdtEndPr/>
                          <w:sdtContent>
                            <w:r w:rsidR="002A2BFE" w:rsidRPr="00817DE4">
                              <w:rPr>
                                <w:rFonts w:ascii="Segoe UI Symbol" w:eastAsia="Arial Unicode MS" w:hAnsi="Segoe UI Symbol" w:cs="Segoe UI Symbol"/>
                                <w:sz w:val="22"/>
                                <w:lang w:eastAsia="zh-CN"/>
                              </w:rPr>
                              <w:t>☐</w:t>
                            </w:r>
                          </w:sdtContent>
                        </w:sdt>
                        <w:r w:rsidR="002A2BFE" w:rsidRPr="00817DE4">
                          <w:rPr>
                            <w:rFonts w:ascii="Times New Roman" w:eastAsia="Calibri" w:hAnsi="Times New Roman" w:cs="Times New Roman"/>
                            <w:sz w:val="22"/>
                            <w:lang w:eastAsia="zh-CN"/>
                          </w:rPr>
                          <w:t xml:space="preserve"> Unable </w:t>
                        </w:r>
                        <w:r w:rsidR="004E6F48">
                          <w:rPr>
                            <w:rFonts w:ascii="Times New Roman" w:eastAsia="Calibri" w:hAnsi="Times New Roman" w:cs="Times New Roman"/>
                            <w:sz w:val="22"/>
                            <w:lang w:eastAsia="zh-CN"/>
                          </w:rPr>
                          <w:t xml:space="preserve">to understand information </w:t>
                        </w:r>
                        <w:r w:rsidR="002A2BFE" w:rsidRPr="00817DE4">
                          <w:rPr>
                            <w:rFonts w:ascii="Times New Roman" w:eastAsia="Calibri" w:hAnsi="Times New Roman" w:cs="Times New Roman"/>
                            <w:sz w:val="22"/>
                            <w:lang w:eastAsia="zh-CN"/>
                          </w:rPr>
                          <w:t>relevant to decision</w:t>
                        </w:r>
                      </w:p>
                      <w:p w:rsidR="002A2BFE" w:rsidRPr="00817DE4" w:rsidRDefault="00B77A21" w:rsidP="002A2BFE">
                        <w:pPr>
                          <w:tabs>
                            <w:tab w:val="left" w:pos="1724"/>
                          </w:tabs>
                          <w:autoSpaceDE w:val="0"/>
                          <w:autoSpaceDN w:val="0"/>
                          <w:adjustRightInd w:val="0"/>
                          <w:spacing w:before="0" w:after="160" w:line="259" w:lineRule="auto"/>
                          <w:ind w:left="493" w:hanging="283"/>
                          <w:rPr>
                            <w:rFonts w:ascii="Times New Roman" w:eastAsia="MS Gothic" w:hAnsi="Times New Roman" w:cs="Times New Roman"/>
                            <w:sz w:val="22"/>
                            <w:lang w:eastAsia="zh-CN"/>
                          </w:rPr>
                        </w:pPr>
                        <w:sdt>
                          <w:sdtPr>
                            <w:rPr>
                              <w:rFonts w:ascii="Times New Roman" w:eastAsia="Arial Unicode MS" w:hAnsi="Times New Roman" w:cs="Times New Roman"/>
                              <w:sz w:val="22"/>
                              <w:lang w:eastAsia="zh-CN"/>
                            </w:rPr>
                            <w:id w:val="326406490"/>
                            <w14:checkbox>
                              <w14:checked w14:val="0"/>
                              <w14:checkedState w14:val="2612" w14:font="Malgun Gothic Semilight"/>
                              <w14:uncheckedState w14:val="2610" w14:font="Malgun Gothic Semilight"/>
                            </w14:checkbox>
                          </w:sdtPr>
                          <w:sdtEndPr/>
                          <w:sdtContent>
                            <w:r w:rsidR="002A2BFE" w:rsidRPr="00817DE4">
                              <w:rPr>
                                <w:rFonts w:ascii="Segoe UI Symbol" w:eastAsia="Arial Unicode MS" w:hAnsi="Segoe UI Symbol" w:cs="Segoe UI Symbol"/>
                                <w:sz w:val="22"/>
                                <w:lang w:eastAsia="zh-CN"/>
                              </w:rPr>
                              <w:t>☐</w:t>
                            </w:r>
                          </w:sdtContent>
                        </w:sdt>
                        <w:r w:rsidR="002A2BFE" w:rsidRPr="00817DE4">
                          <w:rPr>
                            <w:rFonts w:ascii="Times New Roman" w:eastAsia="Calibri" w:hAnsi="Times New Roman" w:cs="Times New Roman"/>
                            <w:sz w:val="22"/>
                            <w:lang w:eastAsia="zh-CN"/>
                          </w:rPr>
                          <w:t xml:space="preserve"> Unable to retain information </w:t>
                        </w:r>
                      </w:p>
                      <w:p w:rsidR="002A2BFE" w:rsidRDefault="00B77A21" w:rsidP="002A2BFE">
                        <w:pPr>
                          <w:tabs>
                            <w:tab w:val="left" w:pos="1724"/>
                          </w:tabs>
                          <w:autoSpaceDE w:val="0"/>
                          <w:autoSpaceDN w:val="0"/>
                          <w:adjustRightInd w:val="0"/>
                          <w:spacing w:before="0" w:after="160" w:line="259" w:lineRule="auto"/>
                          <w:ind w:left="493" w:hanging="283"/>
                          <w:rPr>
                            <w:rFonts w:ascii="Times New Roman" w:eastAsia="Calibri" w:hAnsi="Times New Roman" w:cs="Times New Roman"/>
                            <w:sz w:val="22"/>
                            <w:lang w:eastAsia="zh-CN"/>
                          </w:rPr>
                        </w:pPr>
                        <w:sdt>
                          <w:sdtPr>
                            <w:rPr>
                              <w:rFonts w:ascii="Times New Roman" w:eastAsia="Calibri" w:hAnsi="Times New Roman" w:cs="Times New Roman"/>
                              <w:sz w:val="22"/>
                              <w:lang w:eastAsia="zh-CN"/>
                            </w:rPr>
                            <w:id w:val="-1908607269"/>
                            <w14:checkbox>
                              <w14:checked w14:val="0"/>
                              <w14:checkedState w14:val="2612" w14:font="Malgun Gothic Semilight"/>
                              <w14:uncheckedState w14:val="2610" w14:font="Malgun Gothic Semilight"/>
                            </w14:checkbox>
                          </w:sdtPr>
                          <w:sdtEndPr/>
                          <w:sdtContent>
                            <w:r w:rsidR="002A2BFE">
                              <w:rPr>
                                <w:rFonts w:ascii="Segoe UI Symbol" w:eastAsia="Malgun Gothic Semilight" w:hAnsi="Segoe UI Symbol" w:cs="Segoe UI Symbol"/>
                                <w:sz w:val="22"/>
                                <w:lang w:eastAsia="zh-CN"/>
                              </w:rPr>
                              <w:t>☐</w:t>
                            </w:r>
                          </w:sdtContent>
                        </w:sdt>
                        <w:r w:rsidR="002A2BFE" w:rsidRPr="00817DE4">
                          <w:rPr>
                            <w:rFonts w:ascii="Times New Roman" w:eastAsia="Calibri" w:hAnsi="Times New Roman" w:cs="Times New Roman"/>
                            <w:sz w:val="22"/>
                            <w:lang w:eastAsia="zh-CN"/>
                          </w:rPr>
                          <w:t xml:space="preserve"> Unable to u</w:t>
                        </w:r>
                        <w:r w:rsidR="002A2BFE">
                          <w:rPr>
                            <w:rFonts w:ascii="Times New Roman" w:eastAsia="Calibri" w:hAnsi="Times New Roman" w:cs="Times New Roman"/>
                            <w:sz w:val="22"/>
                            <w:lang w:eastAsia="zh-CN"/>
                          </w:rPr>
                          <w:t xml:space="preserve">se or weigh information </w:t>
                        </w:r>
                        <w:r w:rsidR="002A2BFE" w:rsidRPr="00817DE4">
                          <w:rPr>
                            <w:rFonts w:ascii="Times New Roman" w:eastAsia="Calibri" w:hAnsi="Times New Roman" w:cs="Times New Roman"/>
                            <w:sz w:val="22"/>
                            <w:lang w:eastAsia="zh-CN"/>
                          </w:rPr>
                          <w:t>for decision making</w:t>
                        </w:r>
                      </w:p>
                      <w:p w:rsidR="00CE5E00" w:rsidRPr="000F61D4" w:rsidRDefault="00B77A21" w:rsidP="002A2BFE">
                        <w:pPr>
                          <w:spacing w:before="0" w:after="160" w:line="259" w:lineRule="auto"/>
                          <w:ind w:left="493" w:hanging="283"/>
                          <w:rPr>
                            <w:rFonts w:ascii="Times New Roman" w:eastAsiaTheme="minorEastAsia" w:hAnsi="Times New Roman" w:cs="Times New Roman"/>
                            <w:lang w:eastAsia="zh-CN"/>
                          </w:rPr>
                        </w:pPr>
                        <w:sdt>
                          <w:sdtPr>
                            <w:rPr>
                              <w:rFonts w:ascii="Times New Roman" w:eastAsia="Calibri" w:hAnsi="Times New Roman" w:cs="Times New Roman"/>
                              <w:sz w:val="22"/>
                              <w:lang w:eastAsia="zh-CN"/>
                            </w:rPr>
                            <w:id w:val="-1578587988"/>
                            <w14:checkbox>
                              <w14:checked w14:val="0"/>
                              <w14:checkedState w14:val="2612" w14:font="Malgun Gothic Semilight"/>
                              <w14:uncheckedState w14:val="2610" w14:font="Malgun Gothic Semilight"/>
                            </w14:checkbox>
                          </w:sdtPr>
                          <w:sdtEndPr/>
                          <w:sdtContent>
                            <w:r w:rsidR="002A2BFE">
                              <w:rPr>
                                <w:rFonts w:ascii="Segoe UI Symbol" w:eastAsia="Malgun Gothic Semilight" w:hAnsi="Segoe UI Symbol" w:cs="Segoe UI Symbol"/>
                                <w:sz w:val="22"/>
                                <w:lang w:eastAsia="zh-CN"/>
                              </w:rPr>
                              <w:t>☐</w:t>
                            </w:r>
                          </w:sdtContent>
                        </w:sdt>
                        <w:r w:rsidR="002A2BFE" w:rsidRPr="00817DE4">
                          <w:rPr>
                            <w:rFonts w:ascii="Times New Roman" w:eastAsia="Calibri" w:hAnsi="Times New Roman" w:cs="Times New Roman"/>
                            <w:sz w:val="22"/>
                            <w:lang w:eastAsia="zh-CN"/>
                          </w:rPr>
                          <w:t xml:space="preserve"> Unable to </w:t>
                        </w:r>
                        <w:r w:rsidR="002A2BFE">
                          <w:rPr>
                            <w:rFonts w:ascii="Times New Roman" w:eastAsia="Calibri" w:hAnsi="Times New Roman" w:cs="Times New Roman"/>
                            <w:sz w:val="22"/>
                            <w:lang w:eastAsia="zh-CN"/>
                          </w:rPr>
                          <w:t>communicate his/her decision</w:t>
                        </w:r>
                      </w:p>
                    </w:tc>
                  </w:tr>
                  <w:tr w:rsidR="00CE5E00" w:rsidRPr="000F61D4" w:rsidTr="004E6F48">
                    <w:trPr>
                      <w:trHeight w:val="20"/>
                    </w:trPr>
                    <w:tc>
                      <w:tcPr>
                        <w:tcW w:w="1533" w:type="dxa"/>
                        <w:shd w:val="clear" w:color="auto" w:fill="D9D9D9" w:themeFill="background1" w:themeFillShade="D9"/>
                        <w:vAlign w:val="center"/>
                      </w:tcPr>
                      <w:p w:rsidR="00D264DC" w:rsidRPr="000F61D4" w:rsidRDefault="00D264DC" w:rsidP="00CE5E00">
                        <w:pPr>
                          <w:spacing w:before="0" w:after="160" w:line="259" w:lineRule="auto"/>
                          <w:rPr>
                            <w:rFonts w:ascii="Times New Roman" w:eastAsiaTheme="minorEastAsia" w:hAnsi="Times New Roman" w:cs="Times New Roman"/>
                            <w:b/>
                            <w:szCs w:val="22"/>
                            <w:lang w:eastAsia="zh-CN"/>
                          </w:rPr>
                        </w:pPr>
                        <w:r>
                          <w:rPr>
                            <w:rFonts w:ascii="Times New Roman" w:eastAsiaTheme="minorEastAsia" w:hAnsi="Times New Roman" w:cs="Times New Roman"/>
                            <w:b/>
                            <w:szCs w:val="22"/>
                            <w:lang w:eastAsia="zh-CN"/>
                          </w:rPr>
                          <w:t>B</w:t>
                        </w:r>
                        <w:r w:rsidR="00CE5E00" w:rsidRPr="000F61D4">
                          <w:rPr>
                            <w:rFonts w:ascii="Times New Roman" w:eastAsiaTheme="minorEastAsia" w:hAnsi="Times New Roman" w:cs="Times New Roman"/>
                            <w:b/>
                            <w:szCs w:val="22"/>
                            <w:lang w:eastAsia="zh-CN"/>
                          </w:rPr>
                          <w:t>asis of opinion</w:t>
                        </w:r>
                      </w:p>
                    </w:tc>
                    <w:tc>
                      <w:tcPr>
                        <w:tcW w:w="7075" w:type="dxa"/>
                        <w:gridSpan w:val="3"/>
                        <w:vAlign w:val="center"/>
                      </w:tcPr>
                      <w:p w:rsidR="00D264DC" w:rsidRDefault="00D264DC" w:rsidP="00CE5E00">
                        <w:pPr>
                          <w:spacing w:before="120" w:after="120" w:line="259" w:lineRule="auto"/>
                          <w:jc w:val="both"/>
                          <w:rPr>
                            <w:rFonts w:ascii="Times New Roman" w:eastAsiaTheme="minorEastAsia" w:hAnsi="Times New Roman" w:cs="Times New Roman"/>
                            <w:b/>
                            <w:i/>
                            <w:lang w:eastAsia="zh-CN"/>
                          </w:rPr>
                        </w:pPr>
                      </w:p>
                      <w:p w:rsidR="00D264DC" w:rsidRDefault="00D264DC" w:rsidP="00CE5E00">
                        <w:pPr>
                          <w:spacing w:before="120" w:after="120" w:line="259" w:lineRule="auto"/>
                          <w:jc w:val="both"/>
                          <w:rPr>
                            <w:rFonts w:ascii="Times New Roman" w:eastAsiaTheme="minorEastAsia" w:hAnsi="Times New Roman" w:cs="Times New Roman"/>
                            <w:b/>
                            <w:i/>
                            <w:lang w:eastAsia="zh-CN"/>
                          </w:rPr>
                        </w:pPr>
                      </w:p>
                      <w:p w:rsidR="00CE5E00" w:rsidRDefault="00D264DC" w:rsidP="00CE5E00">
                        <w:pPr>
                          <w:spacing w:before="120" w:after="120" w:line="259" w:lineRule="auto"/>
                          <w:jc w:val="both"/>
                          <w:rPr>
                            <w:rFonts w:ascii="Times New Roman" w:eastAsiaTheme="minorEastAsia" w:hAnsi="Times New Roman" w:cs="Times New Roman"/>
                            <w:lang w:eastAsia="zh-CN"/>
                          </w:rPr>
                        </w:pPr>
                        <w:r>
                          <w:rPr>
                            <w:rFonts w:ascii="Times New Roman" w:eastAsiaTheme="minorEastAsia" w:hAnsi="Times New Roman" w:cs="Times New Roman"/>
                            <w:b/>
                            <w:i/>
                            <w:lang w:eastAsia="zh-CN"/>
                          </w:rPr>
                          <w:t>S</w:t>
                        </w:r>
                        <w:r w:rsidR="00CE5E00" w:rsidRPr="000F61D4">
                          <w:rPr>
                            <w:rFonts w:ascii="Times New Roman" w:eastAsiaTheme="minorEastAsia" w:hAnsi="Times New Roman" w:cs="Times New Roman"/>
                            <w:b/>
                            <w:i/>
                            <w:lang w:eastAsia="zh-CN"/>
                          </w:rPr>
                          <w:t>upporting information / clinical observations</w:t>
                        </w:r>
                        <w:r>
                          <w:rPr>
                            <w:rFonts w:ascii="Times New Roman" w:eastAsiaTheme="minorEastAsia" w:hAnsi="Times New Roman" w:cs="Times New Roman"/>
                            <w:lang w:eastAsia="zh-CN"/>
                          </w:rPr>
                          <w:t>:</w:t>
                        </w:r>
                      </w:p>
                      <w:p w:rsidR="00D264DC" w:rsidRDefault="00D264DC" w:rsidP="00CE5E00">
                        <w:pPr>
                          <w:spacing w:before="120" w:after="120" w:line="259" w:lineRule="auto"/>
                          <w:jc w:val="both"/>
                          <w:rPr>
                            <w:rFonts w:ascii="Times New Roman" w:eastAsiaTheme="minorEastAsia" w:hAnsi="Times New Roman" w:cs="Times New Roman"/>
                            <w:lang w:eastAsia="zh-CN"/>
                          </w:rPr>
                        </w:pPr>
                      </w:p>
                      <w:p w:rsidR="00D264DC" w:rsidRDefault="00D264DC" w:rsidP="00CE5E00">
                        <w:pPr>
                          <w:spacing w:before="120" w:after="120" w:line="259" w:lineRule="auto"/>
                          <w:jc w:val="both"/>
                          <w:rPr>
                            <w:rFonts w:ascii="Times New Roman" w:eastAsiaTheme="minorEastAsia" w:hAnsi="Times New Roman" w:cs="Times New Roman"/>
                            <w:lang w:eastAsia="zh-CN"/>
                          </w:rPr>
                        </w:pPr>
                      </w:p>
                      <w:p w:rsidR="00D264DC" w:rsidRPr="000F61D4" w:rsidRDefault="00D264DC" w:rsidP="00CE5E00">
                        <w:pPr>
                          <w:spacing w:before="120" w:after="120" w:line="259" w:lineRule="auto"/>
                          <w:jc w:val="both"/>
                          <w:rPr>
                            <w:rFonts w:ascii="Times New Roman" w:eastAsiaTheme="minorEastAsia" w:hAnsi="Times New Roman" w:cs="Times New Roman"/>
                            <w:lang w:eastAsia="zh-CN"/>
                          </w:rPr>
                        </w:pPr>
                      </w:p>
                    </w:tc>
                  </w:tr>
                  <w:tr w:rsidR="00CE5E00" w:rsidRPr="000F61D4" w:rsidTr="004E6F48">
                    <w:trPr>
                      <w:trHeight w:val="20"/>
                    </w:trPr>
                    <w:tc>
                      <w:tcPr>
                        <w:tcW w:w="8608" w:type="dxa"/>
                        <w:gridSpan w:val="4"/>
                        <w:shd w:val="clear" w:color="auto" w:fill="595959" w:themeFill="text1" w:themeFillTint="A6"/>
                        <w:vAlign w:val="center"/>
                      </w:tcPr>
                      <w:p w:rsidR="00CE5E00" w:rsidRPr="000F61D4" w:rsidRDefault="00CE5E00" w:rsidP="00CE5E00">
                        <w:pPr>
                          <w:spacing w:before="0" w:after="160" w:line="259" w:lineRule="auto"/>
                          <w:rPr>
                            <w:rFonts w:ascii="Times New Roman" w:eastAsiaTheme="minorEastAsia" w:hAnsi="Times New Roman" w:cs="Times New Roman"/>
                            <w:b/>
                            <w:color w:val="FFFFFF" w:themeColor="background1"/>
                            <w:sz w:val="28"/>
                            <w:lang w:eastAsia="zh-CN"/>
                          </w:rPr>
                        </w:pPr>
                        <w:r w:rsidRPr="000F61D4">
                          <w:rPr>
                            <w:rFonts w:ascii="Times New Roman" w:eastAsiaTheme="minorEastAsia" w:hAnsi="Times New Roman" w:cs="Times New Roman"/>
                            <w:b/>
                            <w:color w:val="FFFFFF" w:themeColor="background1"/>
                            <w:sz w:val="28"/>
                            <w:lang w:eastAsia="zh-CN"/>
                          </w:rPr>
                          <w:t>(E) PROGNOSIS</w:t>
                        </w:r>
                      </w:p>
                    </w:tc>
                  </w:tr>
                  <w:tr w:rsidR="00CE5E00" w:rsidRPr="000F61D4" w:rsidTr="004E6F48">
                    <w:trPr>
                      <w:trHeight w:val="20"/>
                    </w:trPr>
                    <w:tc>
                      <w:tcPr>
                        <w:tcW w:w="8608" w:type="dxa"/>
                        <w:gridSpan w:val="4"/>
                        <w:shd w:val="clear" w:color="auto" w:fill="FFFFFF" w:themeFill="background1"/>
                        <w:vAlign w:val="center"/>
                      </w:tcPr>
                      <w:p w:rsidR="00CE5E00" w:rsidRPr="000F61D4" w:rsidRDefault="00CE5E00" w:rsidP="00CE5E00">
                        <w:pPr>
                          <w:autoSpaceDE w:val="0"/>
                          <w:autoSpaceDN w:val="0"/>
                          <w:adjustRightInd w:val="0"/>
                          <w:spacing w:before="0" w:after="160" w:line="259" w:lineRule="auto"/>
                          <w:jc w:val="both"/>
                          <w:rPr>
                            <w:rFonts w:ascii="Times New Roman" w:eastAsia="Calibri" w:hAnsi="Times New Roman" w:cs="Times New Roman"/>
                            <w:szCs w:val="22"/>
                            <w:lang w:eastAsia="zh-CN"/>
                          </w:rPr>
                        </w:pPr>
                        <w:r w:rsidRPr="000F61D4">
                          <w:rPr>
                            <w:rFonts w:ascii="Times New Roman" w:eastAsia="Calibri" w:hAnsi="Times New Roman" w:cs="Times New Roman"/>
                            <w:szCs w:val="22"/>
                            <w:lang w:eastAsia="zh-CN"/>
                          </w:rPr>
                          <w:t>Where “No” is indicated in any or all of the above:</w:t>
                        </w:r>
                      </w:p>
                      <w:p w:rsidR="00CE5E00" w:rsidRPr="000F61D4" w:rsidRDefault="00CE5E00" w:rsidP="00CE5E00">
                        <w:pPr>
                          <w:autoSpaceDE w:val="0"/>
                          <w:autoSpaceDN w:val="0"/>
                          <w:adjustRightInd w:val="0"/>
                          <w:spacing w:before="0" w:after="160" w:line="259" w:lineRule="auto"/>
                          <w:jc w:val="both"/>
                          <w:rPr>
                            <w:rFonts w:ascii="Times New Roman" w:eastAsia="Calibri" w:hAnsi="Times New Roman" w:cs="Times New Roman"/>
                            <w:szCs w:val="22"/>
                            <w:lang w:eastAsia="zh-CN"/>
                          </w:rPr>
                        </w:pPr>
                        <w:r w:rsidRPr="000F61D4">
                          <w:rPr>
                            <w:rFonts w:ascii="Times New Roman" w:eastAsia="Calibri" w:hAnsi="Times New Roman" w:cs="Times New Roman"/>
                            <w:szCs w:val="22"/>
                            <w:lang w:eastAsia="zh-CN"/>
                          </w:rPr>
                          <w:t xml:space="preserve">Do you consider there is a prospect that the person might regain or acquire capacity in the future in respect of the decisions to which the application relates? </w:t>
                        </w:r>
                      </w:p>
                      <w:p w:rsidR="00CE5E00" w:rsidRPr="000F61D4" w:rsidRDefault="00CE5E00" w:rsidP="00CE5E00">
                        <w:pPr>
                          <w:autoSpaceDE w:val="0"/>
                          <w:autoSpaceDN w:val="0"/>
                          <w:adjustRightInd w:val="0"/>
                          <w:spacing w:before="0" w:after="160" w:line="259" w:lineRule="auto"/>
                          <w:rPr>
                            <w:rFonts w:ascii="Times New Roman" w:eastAsia="Calibri" w:hAnsi="Times New Roman" w:cs="Times New Roman"/>
                            <w:szCs w:val="22"/>
                            <w:lang w:eastAsia="zh-CN"/>
                          </w:rPr>
                        </w:pPr>
                      </w:p>
                      <w:p w:rsidR="00CE5E00" w:rsidRPr="000F61D4" w:rsidRDefault="00B77A21" w:rsidP="00CE5E00">
                        <w:pPr>
                          <w:autoSpaceDE w:val="0"/>
                          <w:autoSpaceDN w:val="0"/>
                          <w:adjustRightInd w:val="0"/>
                          <w:spacing w:before="0" w:after="160" w:line="259" w:lineRule="auto"/>
                          <w:ind w:left="1440"/>
                          <w:rPr>
                            <w:rFonts w:ascii="Times New Roman" w:eastAsia="Calibri" w:hAnsi="Times New Roman" w:cs="Times New Roman"/>
                            <w:szCs w:val="22"/>
                            <w:lang w:eastAsia="zh-CN"/>
                          </w:rPr>
                        </w:pPr>
                        <w:sdt>
                          <w:sdtPr>
                            <w:rPr>
                              <w:rFonts w:ascii="Times New Roman" w:eastAsia="Calibri" w:hAnsi="Times New Roman" w:cs="Times New Roman"/>
                              <w:szCs w:val="22"/>
                              <w:lang w:eastAsia="zh-CN"/>
                            </w:rPr>
                            <w:id w:val="910812718"/>
                            <w14:checkbox>
                              <w14:checked w14:val="0"/>
                              <w14:checkedState w14:val="2612" w14:font="Malgun Gothic Semilight"/>
                              <w14:uncheckedState w14:val="2610" w14:font="Malgun Gothic Semilight"/>
                            </w14:checkbox>
                          </w:sdtPr>
                          <w:sdtEndPr/>
                          <w:sdtContent>
                            <w:r w:rsidR="00CE5E00" w:rsidRPr="000F61D4">
                              <w:rPr>
                                <w:rFonts w:ascii="Segoe UI Symbol" w:eastAsia="Calibri" w:hAnsi="Segoe UI Symbol" w:cs="Segoe UI Symbol"/>
                                <w:szCs w:val="22"/>
                                <w:lang w:eastAsia="zh-CN"/>
                              </w:rPr>
                              <w:t>☐</w:t>
                            </w:r>
                          </w:sdtContent>
                        </w:sdt>
                        <w:r w:rsidR="00CE5E00" w:rsidRPr="000F61D4">
                          <w:rPr>
                            <w:rFonts w:ascii="Times New Roman" w:eastAsia="Calibri" w:hAnsi="Times New Roman" w:cs="Times New Roman"/>
                            <w:szCs w:val="22"/>
                            <w:lang w:eastAsia="zh-CN"/>
                          </w:rPr>
                          <w:t xml:space="preserve">   Yes. Please state why and given an indication of when this might happen:</w:t>
                        </w:r>
                      </w:p>
                      <w:p w:rsidR="00CE5E00" w:rsidRPr="000F61D4" w:rsidRDefault="00CE5E00" w:rsidP="00CE5E00">
                        <w:pPr>
                          <w:autoSpaceDE w:val="0"/>
                          <w:autoSpaceDN w:val="0"/>
                          <w:adjustRightInd w:val="0"/>
                          <w:spacing w:before="0" w:after="160" w:line="259" w:lineRule="auto"/>
                          <w:ind w:left="1440"/>
                          <w:rPr>
                            <w:rFonts w:ascii="Times New Roman" w:eastAsia="Calibri" w:hAnsi="Times New Roman" w:cs="Times New Roman"/>
                            <w:szCs w:val="22"/>
                            <w:lang w:eastAsia="zh-CN"/>
                          </w:rPr>
                        </w:pPr>
                      </w:p>
                      <w:p w:rsidR="00CE5E00" w:rsidRPr="000F61D4" w:rsidRDefault="00B77A21" w:rsidP="00CE5E00">
                        <w:pPr>
                          <w:autoSpaceDE w:val="0"/>
                          <w:autoSpaceDN w:val="0"/>
                          <w:adjustRightInd w:val="0"/>
                          <w:spacing w:before="0" w:after="160" w:line="259" w:lineRule="auto"/>
                          <w:ind w:left="1440"/>
                          <w:rPr>
                            <w:rFonts w:ascii="Times New Roman" w:eastAsia="Calibri" w:hAnsi="Times New Roman" w:cs="Times New Roman"/>
                            <w:szCs w:val="22"/>
                            <w:lang w:eastAsia="zh-CN"/>
                          </w:rPr>
                        </w:pPr>
                        <w:sdt>
                          <w:sdtPr>
                            <w:rPr>
                              <w:rFonts w:ascii="Times New Roman" w:eastAsia="Calibri" w:hAnsi="Times New Roman" w:cs="Times New Roman"/>
                              <w:szCs w:val="22"/>
                              <w:lang w:eastAsia="zh-CN"/>
                            </w:rPr>
                            <w:id w:val="-496044404"/>
                            <w14:checkbox>
                              <w14:checked w14:val="0"/>
                              <w14:checkedState w14:val="2612" w14:font="Malgun Gothic Semilight"/>
                              <w14:uncheckedState w14:val="2610" w14:font="Malgun Gothic Semilight"/>
                            </w14:checkbox>
                          </w:sdtPr>
                          <w:sdtEndPr/>
                          <w:sdtContent>
                            <w:r w:rsidR="00CE5E00" w:rsidRPr="000F61D4">
                              <w:rPr>
                                <w:rFonts w:ascii="Segoe UI Symbol" w:eastAsia="Malgun Gothic Semilight" w:hAnsi="Segoe UI Symbol" w:cs="Segoe UI Symbol"/>
                                <w:szCs w:val="22"/>
                                <w:lang w:eastAsia="zh-CN"/>
                              </w:rPr>
                              <w:t>☐</w:t>
                            </w:r>
                          </w:sdtContent>
                        </w:sdt>
                        <w:r w:rsidR="00CE5E00" w:rsidRPr="000F61D4">
                          <w:rPr>
                            <w:rFonts w:ascii="Times New Roman" w:eastAsia="Calibri" w:hAnsi="Times New Roman" w:cs="Times New Roman"/>
                            <w:szCs w:val="22"/>
                            <w:lang w:eastAsia="zh-CN"/>
                          </w:rPr>
                          <w:t xml:space="preserve">   No. Please state why:</w:t>
                        </w:r>
                      </w:p>
                      <w:p w:rsidR="00D264DC" w:rsidRPr="000F61D4" w:rsidRDefault="00D264DC" w:rsidP="00D264DC">
                        <w:pPr>
                          <w:autoSpaceDE w:val="0"/>
                          <w:autoSpaceDN w:val="0"/>
                          <w:adjustRightInd w:val="0"/>
                          <w:spacing w:before="0" w:after="160" w:line="259" w:lineRule="auto"/>
                          <w:rPr>
                            <w:rFonts w:ascii="Times New Roman" w:eastAsia="Calibri" w:hAnsi="Times New Roman" w:cs="Times New Roman"/>
                            <w:lang w:eastAsia="zh-CN"/>
                          </w:rPr>
                        </w:pPr>
                      </w:p>
                    </w:tc>
                  </w:tr>
                  <w:tr w:rsidR="00CE5E00" w:rsidRPr="000F61D4" w:rsidTr="004E6F48">
                    <w:trPr>
                      <w:trHeight w:val="20"/>
                    </w:trPr>
                    <w:tc>
                      <w:tcPr>
                        <w:tcW w:w="8608" w:type="dxa"/>
                        <w:gridSpan w:val="4"/>
                        <w:shd w:val="clear" w:color="auto" w:fill="595959" w:themeFill="text1" w:themeFillTint="A6"/>
                        <w:vAlign w:val="center"/>
                      </w:tcPr>
                      <w:p w:rsidR="00CE5E00" w:rsidRPr="000F61D4" w:rsidRDefault="00CE5E00" w:rsidP="00CE5E00">
                        <w:pPr>
                          <w:spacing w:before="0" w:after="160" w:line="259" w:lineRule="auto"/>
                          <w:rPr>
                            <w:rFonts w:ascii="Times New Roman" w:eastAsiaTheme="minorEastAsia" w:hAnsi="Times New Roman" w:cs="Times New Roman"/>
                            <w:b/>
                            <w:lang w:eastAsia="zh-CN"/>
                          </w:rPr>
                        </w:pPr>
                        <w:r w:rsidRPr="000F61D4">
                          <w:rPr>
                            <w:rFonts w:ascii="Times New Roman" w:eastAsiaTheme="minorEastAsia" w:hAnsi="Times New Roman" w:cs="Times New Roman"/>
                            <w:b/>
                            <w:color w:val="FFFFFF" w:themeColor="background1"/>
                            <w:sz w:val="28"/>
                            <w:lang w:eastAsia="zh-CN"/>
                          </w:rPr>
                          <w:t>(F) ANY OTHER INFORMATION / REMARKS</w:t>
                        </w:r>
                      </w:p>
                    </w:tc>
                  </w:tr>
                  <w:tr w:rsidR="00CE5E00" w:rsidRPr="000F61D4" w:rsidTr="004E6F48">
                    <w:trPr>
                      <w:trHeight w:val="20"/>
                    </w:trPr>
                    <w:tc>
                      <w:tcPr>
                        <w:tcW w:w="8608" w:type="dxa"/>
                        <w:gridSpan w:val="4"/>
                        <w:shd w:val="clear" w:color="auto" w:fill="auto"/>
                        <w:vAlign w:val="center"/>
                      </w:tcPr>
                      <w:p w:rsidR="00D264DC" w:rsidRDefault="00D264DC" w:rsidP="00CE5E00">
                        <w:pPr>
                          <w:spacing w:before="0" w:after="160" w:line="259" w:lineRule="auto"/>
                          <w:rPr>
                            <w:rFonts w:ascii="Times New Roman" w:eastAsiaTheme="minorEastAsia" w:hAnsi="Times New Roman" w:cs="Times New Roman"/>
                            <w:lang w:eastAsia="zh-CN"/>
                          </w:rPr>
                        </w:pPr>
                      </w:p>
                      <w:p w:rsidR="00203AD2" w:rsidRDefault="00203AD2" w:rsidP="00CE5E00">
                        <w:pPr>
                          <w:spacing w:before="0" w:after="160" w:line="259" w:lineRule="auto"/>
                          <w:rPr>
                            <w:rFonts w:ascii="Times New Roman" w:eastAsiaTheme="minorEastAsia" w:hAnsi="Times New Roman" w:cs="Times New Roman"/>
                            <w:lang w:eastAsia="zh-CN"/>
                          </w:rPr>
                        </w:pPr>
                      </w:p>
                      <w:p w:rsidR="00D264DC" w:rsidRDefault="00D264DC" w:rsidP="00CE5E00">
                        <w:pPr>
                          <w:spacing w:before="0" w:after="160" w:line="259" w:lineRule="auto"/>
                          <w:rPr>
                            <w:rFonts w:ascii="Times New Roman" w:eastAsiaTheme="minorEastAsia" w:hAnsi="Times New Roman" w:cs="Times New Roman"/>
                            <w:lang w:eastAsia="zh-CN"/>
                          </w:rPr>
                        </w:pPr>
                      </w:p>
                      <w:p w:rsidR="00203AD2" w:rsidRPr="000F61D4" w:rsidRDefault="00203AD2" w:rsidP="00CE5E00">
                        <w:pPr>
                          <w:spacing w:before="0" w:after="160" w:line="259" w:lineRule="auto"/>
                          <w:rPr>
                            <w:rFonts w:ascii="Times New Roman" w:eastAsiaTheme="minorEastAsia" w:hAnsi="Times New Roman" w:cs="Times New Roman"/>
                            <w:lang w:eastAsia="zh-CN"/>
                          </w:rPr>
                        </w:pPr>
                      </w:p>
                    </w:tc>
                  </w:tr>
                  <w:tr w:rsidR="00CE5E00" w:rsidRPr="000F61D4" w:rsidTr="004E6F48">
                    <w:trPr>
                      <w:trHeight w:val="20"/>
                    </w:trPr>
                    <w:tc>
                      <w:tcPr>
                        <w:tcW w:w="8608" w:type="dxa"/>
                        <w:gridSpan w:val="4"/>
                        <w:shd w:val="clear" w:color="auto" w:fill="595959" w:themeFill="text1" w:themeFillTint="A6"/>
                        <w:vAlign w:val="center"/>
                      </w:tcPr>
                      <w:p w:rsidR="00CE5E00" w:rsidRPr="000F61D4" w:rsidRDefault="00CE5E00" w:rsidP="00CE5E00">
                        <w:pPr>
                          <w:spacing w:before="0" w:after="160" w:line="259" w:lineRule="auto"/>
                          <w:rPr>
                            <w:rFonts w:ascii="Times New Roman" w:eastAsiaTheme="minorEastAsia" w:hAnsi="Times New Roman" w:cs="Times New Roman"/>
                            <w:b/>
                            <w:lang w:eastAsia="zh-CN"/>
                          </w:rPr>
                        </w:pPr>
                        <w:r w:rsidRPr="000F61D4">
                          <w:rPr>
                            <w:rFonts w:asciiTheme="minorHAnsi" w:eastAsiaTheme="minorEastAsia" w:hAnsiTheme="minorHAnsi" w:cstheme="minorBidi"/>
                            <w:sz w:val="22"/>
                            <w:szCs w:val="22"/>
                            <w:lang w:eastAsia="zh-CN"/>
                          </w:rPr>
                          <w:lastRenderedPageBreak/>
                          <w:br w:type="page"/>
                        </w:r>
                        <w:r w:rsidRPr="000F61D4">
                          <w:rPr>
                            <w:rFonts w:ascii="Times New Roman" w:eastAsiaTheme="minorEastAsia" w:hAnsi="Times New Roman" w:cs="Times New Roman"/>
                            <w:b/>
                            <w:color w:val="FFFFFF" w:themeColor="background1"/>
                            <w:sz w:val="28"/>
                            <w:lang w:eastAsia="zh-CN"/>
                          </w:rPr>
                          <w:t>G) DECLARATION</w:t>
                        </w:r>
                      </w:p>
                    </w:tc>
                  </w:tr>
                  <w:tr w:rsidR="00CE5E00" w:rsidRPr="000F61D4" w:rsidTr="004E6F48">
                    <w:trPr>
                      <w:trHeight w:val="20"/>
                    </w:trPr>
                    <w:tc>
                      <w:tcPr>
                        <w:tcW w:w="8608" w:type="dxa"/>
                        <w:gridSpan w:val="4"/>
                        <w:shd w:val="clear" w:color="auto" w:fill="auto"/>
                        <w:vAlign w:val="center"/>
                      </w:tcPr>
                      <w:p w:rsidR="00CE5E00" w:rsidRPr="000F61D4" w:rsidRDefault="00CE5E00" w:rsidP="00CE5E00">
                        <w:pPr>
                          <w:autoSpaceDE w:val="0"/>
                          <w:autoSpaceDN w:val="0"/>
                          <w:adjustRightInd w:val="0"/>
                          <w:spacing w:before="0" w:after="160" w:line="259" w:lineRule="auto"/>
                          <w:jc w:val="both"/>
                          <w:rPr>
                            <w:rFonts w:ascii="Times New Roman" w:eastAsiaTheme="minorEastAsia" w:hAnsi="Times New Roman" w:cs="Times New Roman"/>
                            <w:color w:val="000000"/>
                            <w:sz w:val="23"/>
                            <w:szCs w:val="23"/>
                            <w:lang w:val="en-GB" w:eastAsia="zh-CN"/>
                          </w:rPr>
                        </w:pPr>
                      </w:p>
                      <w:p w:rsidR="00CE5E00" w:rsidRPr="000F61D4" w:rsidRDefault="00CE5E00" w:rsidP="00CE5E00">
                        <w:pPr>
                          <w:autoSpaceDE w:val="0"/>
                          <w:autoSpaceDN w:val="0"/>
                          <w:adjustRightInd w:val="0"/>
                          <w:spacing w:before="0" w:after="160" w:line="259" w:lineRule="auto"/>
                          <w:jc w:val="both"/>
                          <w:rPr>
                            <w:rFonts w:ascii="Times New Roman" w:eastAsiaTheme="minorEastAsia" w:hAnsi="Times New Roman" w:cs="Times New Roman"/>
                            <w:color w:val="000000"/>
                            <w:sz w:val="23"/>
                            <w:szCs w:val="23"/>
                            <w:lang w:val="en-GB" w:eastAsia="zh-CN"/>
                          </w:rPr>
                        </w:pPr>
                        <w:r w:rsidRPr="000F61D4">
                          <w:rPr>
                            <w:rFonts w:ascii="Times New Roman" w:eastAsiaTheme="minorEastAsia" w:hAnsi="Times New Roman" w:cs="Times New Roman"/>
                            <w:color w:val="000000"/>
                            <w:sz w:val="23"/>
                            <w:szCs w:val="23"/>
                            <w:lang w:val="en-GB" w:eastAsia="zh-CN"/>
                          </w:rPr>
                          <w:t xml:space="preserve">I believe in the correctness of the assessment set out herein. </w:t>
                        </w:r>
                      </w:p>
                      <w:p w:rsidR="00CE5E00" w:rsidRPr="000F61D4" w:rsidRDefault="00CE5E00" w:rsidP="00CE5E00">
                        <w:pPr>
                          <w:autoSpaceDE w:val="0"/>
                          <w:autoSpaceDN w:val="0"/>
                          <w:adjustRightInd w:val="0"/>
                          <w:spacing w:before="0" w:after="160" w:line="259" w:lineRule="auto"/>
                          <w:jc w:val="both"/>
                          <w:rPr>
                            <w:rFonts w:ascii="Times New Roman" w:eastAsiaTheme="minorEastAsia" w:hAnsi="Times New Roman" w:cs="Times New Roman"/>
                            <w:color w:val="000000"/>
                            <w:sz w:val="23"/>
                            <w:szCs w:val="23"/>
                            <w:lang w:val="en-GB" w:eastAsia="zh-CN"/>
                          </w:rPr>
                        </w:pPr>
                      </w:p>
                      <w:p w:rsidR="00CE5E00" w:rsidRPr="000F61D4" w:rsidRDefault="00CE5E00" w:rsidP="00CE5E00">
                        <w:pPr>
                          <w:autoSpaceDE w:val="0"/>
                          <w:autoSpaceDN w:val="0"/>
                          <w:adjustRightInd w:val="0"/>
                          <w:spacing w:before="0" w:after="160" w:line="259" w:lineRule="auto"/>
                          <w:jc w:val="both"/>
                          <w:rPr>
                            <w:rFonts w:ascii="Times New Roman" w:eastAsiaTheme="minorEastAsia" w:hAnsi="Times New Roman" w:cs="Times New Roman"/>
                            <w:color w:val="000000"/>
                            <w:sz w:val="23"/>
                            <w:szCs w:val="23"/>
                            <w:lang w:val="en-GB" w:eastAsia="zh-CN"/>
                          </w:rPr>
                        </w:pPr>
                        <w:r w:rsidRPr="000F61D4">
                          <w:rPr>
                            <w:rFonts w:ascii="Times New Roman" w:eastAsiaTheme="minorEastAsia" w:hAnsi="Times New Roman" w:cs="Times New Roman"/>
                            <w:color w:val="000000"/>
                            <w:sz w:val="23"/>
                            <w:szCs w:val="23"/>
                            <w:lang w:val="en-GB" w:eastAsia="zh-CN"/>
                          </w:rPr>
                          <w:t xml:space="preserve">I do not have any family members or friends who have any interest (financial or otherwise) in any matter concerning the person to whom the application relates. </w:t>
                        </w:r>
                      </w:p>
                      <w:p w:rsidR="00CE5E00" w:rsidRPr="000F61D4" w:rsidRDefault="00CE5E00" w:rsidP="00CE5E00">
                        <w:pPr>
                          <w:autoSpaceDE w:val="0"/>
                          <w:autoSpaceDN w:val="0"/>
                          <w:adjustRightInd w:val="0"/>
                          <w:spacing w:before="0" w:after="160" w:line="259" w:lineRule="auto"/>
                          <w:jc w:val="both"/>
                          <w:rPr>
                            <w:rFonts w:ascii="Times New Roman" w:eastAsiaTheme="minorEastAsia" w:hAnsi="Times New Roman" w:cs="Times New Roman"/>
                            <w:color w:val="000000"/>
                            <w:sz w:val="23"/>
                            <w:szCs w:val="23"/>
                            <w:lang w:val="en-GB" w:eastAsia="zh-CN"/>
                          </w:rPr>
                        </w:pPr>
                      </w:p>
                      <w:p w:rsidR="00CE5E00" w:rsidRPr="000F61D4" w:rsidRDefault="00CE5E00" w:rsidP="00CE5E00">
                        <w:pPr>
                          <w:autoSpaceDE w:val="0"/>
                          <w:autoSpaceDN w:val="0"/>
                          <w:adjustRightInd w:val="0"/>
                          <w:spacing w:before="0" w:after="160" w:line="259" w:lineRule="auto"/>
                          <w:jc w:val="both"/>
                          <w:rPr>
                            <w:rFonts w:ascii="Times New Roman" w:eastAsiaTheme="minorEastAsia" w:hAnsi="Times New Roman" w:cs="Times New Roman"/>
                            <w:color w:val="000000"/>
                            <w:sz w:val="23"/>
                            <w:szCs w:val="23"/>
                            <w:lang w:val="en-GB" w:eastAsia="zh-CN"/>
                          </w:rPr>
                        </w:pPr>
                        <w:r w:rsidRPr="000F61D4">
                          <w:rPr>
                            <w:rFonts w:ascii="Times New Roman" w:eastAsiaTheme="minorEastAsia" w:hAnsi="Times New Roman" w:cs="Times New Roman"/>
                            <w:color w:val="000000"/>
                            <w:sz w:val="23"/>
                            <w:szCs w:val="23"/>
                            <w:lang w:val="en-GB" w:eastAsia="zh-CN"/>
                          </w:rPr>
                          <w:t xml:space="preserve">I understand that this report may be used by the Director of Social Welfare or protector in the exercise of statutory powers under the Vulnerable Adults Act, or submitted to the Court in an application for a court order under the Vulnerable Adults Act. </w:t>
                        </w:r>
                      </w:p>
                      <w:p w:rsidR="00CE5E00" w:rsidRPr="000F61D4" w:rsidRDefault="00CE5E00" w:rsidP="00CE5E00">
                        <w:pPr>
                          <w:spacing w:before="0" w:after="160" w:line="259" w:lineRule="auto"/>
                          <w:jc w:val="both"/>
                          <w:rPr>
                            <w:rFonts w:ascii="Times New Roman" w:eastAsiaTheme="minorEastAsia" w:hAnsi="Times New Roman" w:cs="Times New Roman"/>
                            <w:sz w:val="23"/>
                            <w:szCs w:val="23"/>
                            <w:lang w:eastAsia="zh-CN"/>
                          </w:rPr>
                        </w:pPr>
                      </w:p>
                      <w:p w:rsidR="00CE5E00" w:rsidRPr="000F61D4" w:rsidRDefault="00CE5E00" w:rsidP="00CE5E00">
                        <w:pPr>
                          <w:spacing w:before="0" w:after="160" w:line="259" w:lineRule="auto"/>
                          <w:jc w:val="both"/>
                          <w:rPr>
                            <w:rFonts w:ascii="Times New Roman" w:eastAsiaTheme="minorEastAsia" w:hAnsi="Times New Roman" w:cs="Times New Roman"/>
                            <w:sz w:val="23"/>
                            <w:szCs w:val="23"/>
                            <w:lang w:eastAsia="zh-CN"/>
                          </w:rPr>
                        </w:pPr>
                        <w:r w:rsidRPr="000F61D4">
                          <w:rPr>
                            <w:rFonts w:ascii="Times New Roman" w:eastAsiaTheme="minorEastAsia" w:hAnsi="Times New Roman" w:cs="Times New Roman"/>
                            <w:sz w:val="23"/>
                            <w:szCs w:val="23"/>
                            <w:lang w:eastAsia="zh-CN"/>
                          </w:rPr>
                          <w:t xml:space="preserve">The assessment of mental capacity is only for decisions covered under this form and cannot be used for any other transactions or purposes at present or in future, whether or not related to the Vulnerable Adults Act. </w:t>
                        </w:r>
                      </w:p>
                      <w:p w:rsidR="00CE5E00" w:rsidRPr="000F61D4" w:rsidRDefault="00CE5E00" w:rsidP="00CE5E00">
                        <w:pPr>
                          <w:spacing w:before="0" w:after="160" w:line="259" w:lineRule="auto"/>
                          <w:jc w:val="both"/>
                          <w:rPr>
                            <w:rFonts w:ascii="Times New Roman" w:eastAsiaTheme="minorEastAsia" w:hAnsi="Times New Roman" w:cs="Times New Roman"/>
                            <w:sz w:val="23"/>
                            <w:szCs w:val="23"/>
                            <w:lang w:eastAsia="zh-CN"/>
                          </w:rPr>
                        </w:pPr>
                      </w:p>
                      <w:p w:rsidR="00CE5E00" w:rsidRPr="000F61D4" w:rsidRDefault="00CE5E00" w:rsidP="00CE5E00">
                        <w:pPr>
                          <w:autoSpaceDE w:val="0"/>
                          <w:autoSpaceDN w:val="0"/>
                          <w:adjustRightInd w:val="0"/>
                          <w:spacing w:before="0" w:after="160" w:line="259" w:lineRule="auto"/>
                          <w:jc w:val="both"/>
                          <w:rPr>
                            <w:rFonts w:ascii="Times New Roman" w:eastAsiaTheme="minorEastAsia" w:hAnsi="Times New Roman" w:cs="Times New Roman"/>
                            <w:lang w:eastAsia="zh-CN"/>
                          </w:rPr>
                        </w:pPr>
                        <w:r w:rsidRPr="000F61D4">
                          <w:rPr>
                            <w:rFonts w:ascii="Times New Roman" w:eastAsiaTheme="minorEastAsia" w:hAnsi="Times New Roman" w:cs="Times New Roman"/>
                            <w:b/>
                            <w:lang w:eastAsia="zh-CN"/>
                          </w:rPr>
                          <w:t>Signature</w:t>
                        </w:r>
                        <w:r w:rsidRPr="000F61D4">
                          <w:rPr>
                            <w:rFonts w:ascii="Times New Roman" w:eastAsiaTheme="minorEastAsia" w:hAnsi="Times New Roman" w:cs="Times New Roman"/>
                            <w:lang w:eastAsia="zh-CN"/>
                          </w:rPr>
                          <w:t>:</w:t>
                        </w:r>
                        <w:r w:rsidRPr="000F61D4">
                          <w:rPr>
                            <w:rFonts w:ascii="Times New Roman" w:eastAsiaTheme="minorEastAsia" w:hAnsi="Times New Roman" w:cs="Times New Roman"/>
                            <w:lang w:eastAsia="zh-CN"/>
                          </w:rPr>
                          <w:tab/>
                          <w:t>_______________________</w:t>
                        </w:r>
                      </w:p>
                      <w:p w:rsidR="00CE5E00" w:rsidRPr="000F61D4" w:rsidRDefault="00CE5E00" w:rsidP="00CE5E00">
                        <w:pPr>
                          <w:autoSpaceDE w:val="0"/>
                          <w:autoSpaceDN w:val="0"/>
                          <w:adjustRightInd w:val="0"/>
                          <w:spacing w:before="0" w:after="160" w:line="259" w:lineRule="auto"/>
                          <w:jc w:val="both"/>
                          <w:rPr>
                            <w:rFonts w:ascii="Times New Roman" w:eastAsiaTheme="minorEastAsia" w:hAnsi="Times New Roman" w:cs="Times New Roman"/>
                            <w:lang w:eastAsia="zh-CN"/>
                          </w:rPr>
                        </w:pPr>
                      </w:p>
                      <w:p w:rsidR="00CE5E00" w:rsidRPr="000F61D4" w:rsidRDefault="00CE5E00" w:rsidP="00CE5E00">
                        <w:pPr>
                          <w:spacing w:before="0" w:after="160" w:line="259" w:lineRule="auto"/>
                          <w:jc w:val="both"/>
                          <w:rPr>
                            <w:rFonts w:ascii="Times New Roman" w:eastAsiaTheme="minorEastAsia" w:hAnsi="Times New Roman" w:cs="Times New Roman"/>
                            <w:lang w:eastAsia="zh-CN"/>
                          </w:rPr>
                        </w:pPr>
                        <w:r w:rsidRPr="000F61D4">
                          <w:rPr>
                            <w:rFonts w:ascii="Times New Roman" w:eastAsiaTheme="minorEastAsia" w:hAnsi="Times New Roman" w:cs="Times New Roman"/>
                            <w:b/>
                            <w:lang w:eastAsia="zh-CN"/>
                          </w:rPr>
                          <w:t>Date</w:t>
                        </w:r>
                        <w:r w:rsidRPr="000F61D4">
                          <w:rPr>
                            <w:rFonts w:ascii="Times New Roman" w:eastAsiaTheme="minorEastAsia" w:hAnsi="Times New Roman" w:cs="Times New Roman"/>
                            <w:lang w:eastAsia="zh-CN"/>
                          </w:rPr>
                          <w:t>:</w:t>
                        </w:r>
                        <w:r w:rsidRPr="000F61D4">
                          <w:rPr>
                            <w:rFonts w:ascii="Times New Roman" w:eastAsiaTheme="minorEastAsia" w:hAnsi="Times New Roman" w:cs="Times New Roman"/>
                            <w:lang w:eastAsia="zh-CN"/>
                          </w:rPr>
                          <w:tab/>
                        </w:r>
                        <w:r w:rsidRPr="000F61D4">
                          <w:rPr>
                            <w:rFonts w:ascii="Times New Roman" w:eastAsiaTheme="minorEastAsia" w:hAnsi="Times New Roman" w:cs="Times New Roman"/>
                            <w:lang w:eastAsia="zh-CN"/>
                          </w:rPr>
                          <w:tab/>
                          <w:t>_______________________</w:t>
                        </w:r>
                      </w:p>
                      <w:p w:rsidR="00CE5E00" w:rsidRPr="000F61D4" w:rsidRDefault="00CE5E00" w:rsidP="00CE5E00">
                        <w:pPr>
                          <w:spacing w:before="0" w:after="160" w:line="259" w:lineRule="auto"/>
                          <w:jc w:val="both"/>
                          <w:rPr>
                            <w:rFonts w:ascii="Times New Roman" w:eastAsiaTheme="minorEastAsia" w:hAnsi="Times New Roman" w:cs="Times New Roman"/>
                            <w:lang w:eastAsia="zh-CN"/>
                          </w:rPr>
                        </w:pPr>
                      </w:p>
                      <w:p w:rsidR="00CE5E00" w:rsidRPr="000F61D4" w:rsidRDefault="00CE5E00" w:rsidP="00CE5E00">
                        <w:pPr>
                          <w:spacing w:before="0" w:after="160" w:line="259" w:lineRule="auto"/>
                          <w:jc w:val="both"/>
                          <w:rPr>
                            <w:rFonts w:ascii="Times New Roman" w:eastAsiaTheme="minorEastAsia" w:hAnsi="Times New Roman" w:cs="Times New Roman"/>
                            <w:lang w:eastAsia="zh-CN"/>
                          </w:rPr>
                        </w:pPr>
                        <w:r w:rsidRPr="000F61D4">
                          <w:rPr>
                            <w:rFonts w:ascii="Times New Roman" w:eastAsiaTheme="minorEastAsia" w:hAnsi="Times New Roman" w:cs="Times New Roman"/>
                            <w:b/>
                            <w:lang w:eastAsia="zh-CN"/>
                          </w:rPr>
                          <w:t>Time:</w:t>
                        </w:r>
                        <w:r w:rsidRPr="000F61D4">
                          <w:rPr>
                            <w:rFonts w:ascii="Times New Roman" w:eastAsiaTheme="minorEastAsia" w:hAnsi="Times New Roman" w:cs="Times New Roman"/>
                            <w:lang w:eastAsia="zh-CN"/>
                          </w:rPr>
                          <w:t xml:space="preserve"> </w:t>
                        </w:r>
                        <w:r w:rsidRPr="000F61D4">
                          <w:rPr>
                            <w:rFonts w:ascii="Times New Roman" w:eastAsiaTheme="minorEastAsia" w:hAnsi="Times New Roman" w:cs="Times New Roman"/>
                            <w:lang w:eastAsia="zh-CN"/>
                          </w:rPr>
                          <w:tab/>
                        </w:r>
                        <w:r w:rsidRPr="000F61D4">
                          <w:rPr>
                            <w:rFonts w:ascii="Times New Roman" w:eastAsiaTheme="minorEastAsia" w:hAnsi="Times New Roman" w:cs="Times New Roman"/>
                            <w:lang w:eastAsia="zh-CN"/>
                          </w:rPr>
                          <w:tab/>
                          <w:t>_______________________</w:t>
                        </w:r>
                      </w:p>
                      <w:p w:rsidR="00CE5E00" w:rsidRPr="000F61D4" w:rsidRDefault="00CE5E00" w:rsidP="00CE5E00">
                        <w:pPr>
                          <w:spacing w:before="0" w:after="160" w:line="259" w:lineRule="auto"/>
                          <w:jc w:val="both"/>
                          <w:rPr>
                            <w:rFonts w:ascii="Times New Roman" w:eastAsiaTheme="minorEastAsia" w:hAnsi="Times New Roman" w:cs="Times New Roman"/>
                            <w:b/>
                            <w:lang w:eastAsia="zh-CN"/>
                          </w:rPr>
                        </w:pPr>
                      </w:p>
                    </w:tc>
                  </w:tr>
                </w:tbl>
                <w:p w:rsidR="00CE5E00" w:rsidRPr="000F61D4" w:rsidRDefault="00CE5E00" w:rsidP="00CE5E00">
                  <w:pPr>
                    <w:spacing w:after="0" w:line="240" w:lineRule="auto"/>
                    <w:rPr>
                      <w:rFonts w:ascii="Times New Roman" w:hAnsi="Times New Roman" w:cs="Times New Roman"/>
                      <w:i/>
                      <w:lang w:val="en-US"/>
                    </w:rPr>
                  </w:pPr>
                </w:p>
              </w:tc>
            </w:tr>
            <w:tr w:rsidR="00CE5E00" w:rsidTr="00F52108">
              <w:trPr>
                <w:cantSplit/>
                <w:jc w:val="center"/>
              </w:trPr>
              <w:tc>
                <w:tcPr>
                  <w:tcW w:w="9006" w:type="dxa"/>
                  <w:gridSpan w:val="6"/>
                </w:tcPr>
                <w:p w:rsidR="00CE5E00" w:rsidRDefault="00CE5E00" w:rsidP="00CE5E00">
                  <w:pPr>
                    <w:rPr>
                      <w:rFonts w:ascii="Times New Roman" w:hAnsi="Times New Roman" w:cs="Times New Roman"/>
                      <w:i/>
                      <w:lang w:val="en-US"/>
                    </w:rPr>
                  </w:pPr>
                </w:p>
                <w:p w:rsidR="0061341E" w:rsidRDefault="0061341E" w:rsidP="00CE5E00">
                  <w:pPr>
                    <w:rPr>
                      <w:rFonts w:ascii="Times New Roman" w:hAnsi="Times New Roman" w:cs="Times New Roman"/>
                      <w:i/>
                      <w:lang w:val="en-US"/>
                    </w:rPr>
                  </w:pPr>
                </w:p>
                <w:p w:rsidR="0061341E" w:rsidRDefault="0061341E" w:rsidP="00CE5E00">
                  <w:pPr>
                    <w:rPr>
                      <w:rFonts w:ascii="Times New Roman" w:hAnsi="Times New Roman" w:cs="Times New Roman"/>
                      <w:i/>
                      <w:lang w:val="en-US"/>
                    </w:rPr>
                  </w:pPr>
                </w:p>
                <w:p w:rsidR="0061341E" w:rsidRDefault="0061341E" w:rsidP="00CE5E00">
                  <w:pPr>
                    <w:rPr>
                      <w:rFonts w:ascii="Times New Roman" w:hAnsi="Times New Roman" w:cs="Times New Roman"/>
                      <w:i/>
                      <w:lang w:val="en-US"/>
                    </w:rPr>
                  </w:pPr>
                </w:p>
                <w:p w:rsidR="0061341E" w:rsidRDefault="0061341E" w:rsidP="00CE5E00">
                  <w:pPr>
                    <w:rPr>
                      <w:rFonts w:ascii="Times New Roman" w:hAnsi="Times New Roman" w:cs="Times New Roman"/>
                      <w:i/>
                      <w:lang w:val="en-US"/>
                    </w:rPr>
                  </w:pPr>
                </w:p>
                <w:p w:rsidR="0061341E" w:rsidRDefault="0061341E" w:rsidP="00CE5E00">
                  <w:pPr>
                    <w:rPr>
                      <w:rFonts w:ascii="Times New Roman" w:hAnsi="Times New Roman" w:cs="Times New Roman"/>
                      <w:i/>
                      <w:lang w:val="en-US"/>
                    </w:rPr>
                  </w:pPr>
                </w:p>
                <w:p w:rsidR="004E6F48" w:rsidRDefault="004E6F48" w:rsidP="00CE5E00">
                  <w:pPr>
                    <w:rPr>
                      <w:rFonts w:ascii="Times New Roman" w:hAnsi="Times New Roman" w:cs="Times New Roman"/>
                      <w:i/>
                      <w:lang w:val="en-US"/>
                    </w:rPr>
                  </w:pPr>
                </w:p>
                <w:p w:rsidR="004E6F48" w:rsidRDefault="004E6F48" w:rsidP="00CE5E00">
                  <w:pPr>
                    <w:rPr>
                      <w:rFonts w:ascii="Times New Roman" w:hAnsi="Times New Roman" w:cs="Times New Roman"/>
                      <w:i/>
                      <w:lang w:val="en-US"/>
                    </w:rPr>
                  </w:pPr>
                </w:p>
                <w:p w:rsidR="004E6F48" w:rsidRDefault="004E6F48" w:rsidP="00CE5E00">
                  <w:pPr>
                    <w:rPr>
                      <w:rFonts w:ascii="Times New Roman" w:hAnsi="Times New Roman" w:cs="Times New Roman"/>
                      <w:i/>
                      <w:lang w:val="en-US"/>
                    </w:rPr>
                  </w:pPr>
                </w:p>
                <w:p w:rsidR="004E6F48" w:rsidRPr="000F61D4" w:rsidRDefault="004E6F48" w:rsidP="00CE5E00">
                  <w:pPr>
                    <w:rPr>
                      <w:rFonts w:ascii="Times New Roman" w:hAnsi="Times New Roman" w:cs="Times New Roman"/>
                      <w:i/>
                      <w:lang w:val="en-US"/>
                    </w:rPr>
                  </w:pPr>
                </w:p>
              </w:tc>
            </w:tr>
            <w:tr w:rsidR="00CE5E00" w:rsidTr="00F52108">
              <w:trPr>
                <w:cantSplit/>
                <w:jc w:val="center"/>
              </w:trPr>
              <w:tc>
                <w:tcPr>
                  <w:tcW w:w="9006" w:type="dxa"/>
                  <w:gridSpan w:val="6"/>
                </w:tcPr>
                <w:p w:rsidR="00D264DC" w:rsidRPr="00203AD2" w:rsidRDefault="00CE5E00" w:rsidP="00CE5E00">
                  <w:pPr>
                    <w:spacing w:after="0" w:line="240" w:lineRule="auto"/>
                    <w:rPr>
                      <w:rFonts w:ascii="Times New Roman" w:eastAsiaTheme="minorEastAsia" w:hAnsi="Times New Roman" w:cs="Times New Roman"/>
                      <w:b/>
                      <w:i/>
                      <w:sz w:val="22"/>
                      <w:szCs w:val="22"/>
                      <w:lang w:val="en-US" w:eastAsia="zh-CN"/>
                    </w:rPr>
                  </w:pPr>
                  <w:r w:rsidRPr="000F61D4">
                    <w:rPr>
                      <w:rFonts w:ascii="Times New Roman" w:eastAsiaTheme="minorEastAsia" w:hAnsi="Times New Roman" w:cs="Times New Roman"/>
                      <w:b/>
                      <w:i/>
                      <w:sz w:val="22"/>
                      <w:szCs w:val="22"/>
                      <w:lang w:val="en-US" w:eastAsia="zh-CN"/>
                    </w:rPr>
                    <w:lastRenderedPageBreak/>
                    <w:t>(ii) For applications for Orders under sections 14 and 15 by a person mentioned in section 12(2)(a)(ii) or (iii)</w:t>
                  </w:r>
                </w:p>
              </w:tc>
            </w:tr>
            <w:tr w:rsidR="00CE5E00" w:rsidTr="00D264DC">
              <w:trPr>
                <w:cantSplit/>
                <w:trHeight w:val="180"/>
                <w:jc w:val="center"/>
              </w:trPr>
              <w:tc>
                <w:tcPr>
                  <w:tcW w:w="8122" w:type="dxa"/>
                  <w:gridSpan w:val="4"/>
                </w:tcPr>
                <w:p w:rsidR="00CE5E00" w:rsidRPr="000F61D4" w:rsidRDefault="00CE5E00" w:rsidP="00D264DC">
                  <w:pPr>
                    <w:spacing w:after="0" w:line="240" w:lineRule="auto"/>
                    <w:ind w:firstLine="1643"/>
                    <w:rPr>
                      <w:rFonts w:ascii="Times New Roman" w:hAnsi="Times New Roman" w:cs="Times New Roman"/>
                      <w:b/>
                      <w:lang w:val="en-US"/>
                    </w:rPr>
                  </w:pPr>
                  <w:r w:rsidRPr="000F61D4">
                    <w:rPr>
                      <w:rFonts w:ascii="Times New Roman" w:eastAsiaTheme="minorEastAsia" w:hAnsi="Times New Roman" w:cs="Times New Roman"/>
                      <w:b/>
                      <w:lang w:val="en-US" w:eastAsia="zh-CN"/>
                    </w:rPr>
                    <w:t>MENTAL CAPACITY ASSESSMENT REPORT</w:t>
                  </w:r>
                </w:p>
              </w:tc>
              <w:tc>
                <w:tcPr>
                  <w:tcW w:w="884" w:type="dxa"/>
                  <w:gridSpan w:val="2"/>
                </w:tcPr>
                <w:p w:rsidR="00CE5E00" w:rsidRPr="000F61D4" w:rsidRDefault="00CE5E00" w:rsidP="00CE5E00">
                  <w:pPr>
                    <w:spacing w:after="0" w:line="240" w:lineRule="auto"/>
                    <w:jc w:val="center"/>
                    <w:rPr>
                      <w:rFonts w:ascii="Times New Roman" w:hAnsi="Times New Roman" w:cs="Times New Roman"/>
                      <w:b/>
                      <w:lang w:val="en-US"/>
                    </w:rPr>
                  </w:pPr>
                </w:p>
              </w:tc>
            </w:tr>
            <w:tr w:rsidR="00CE5E00" w:rsidTr="00D264DC">
              <w:trPr>
                <w:cantSplit/>
                <w:trHeight w:val="180"/>
                <w:jc w:val="center"/>
              </w:trPr>
              <w:tc>
                <w:tcPr>
                  <w:tcW w:w="8122" w:type="dxa"/>
                  <w:gridSpan w:val="4"/>
                </w:tcPr>
                <w:p w:rsidR="00CE5E00" w:rsidRPr="000F61D4" w:rsidRDefault="00CE5E00" w:rsidP="00D264DC">
                  <w:pPr>
                    <w:spacing w:after="0" w:line="240" w:lineRule="auto"/>
                    <w:ind w:right="-282" w:firstLine="226"/>
                    <w:jc w:val="center"/>
                    <w:rPr>
                      <w:rFonts w:ascii="Times New Roman" w:hAnsi="Times New Roman" w:cs="Times New Roman"/>
                      <w:b/>
                      <w:i/>
                      <w:lang w:val="en-US"/>
                    </w:rPr>
                  </w:pPr>
                  <w:r w:rsidRPr="000F61D4">
                    <w:rPr>
                      <w:rFonts w:ascii="Times New Roman" w:eastAsiaTheme="minorEastAsia" w:hAnsi="Times New Roman" w:cs="Times New Roman"/>
                      <w:b/>
                      <w:i/>
                      <w:lang w:val="en-US" w:eastAsia="zh-CN"/>
                    </w:rPr>
                    <w:t>(For use in support of a Court application under the Vulnerable Adults Act)</w:t>
                  </w:r>
                </w:p>
              </w:tc>
              <w:tc>
                <w:tcPr>
                  <w:tcW w:w="884" w:type="dxa"/>
                  <w:gridSpan w:val="2"/>
                </w:tcPr>
                <w:p w:rsidR="00CE5E00" w:rsidRPr="000F61D4" w:rsidRDefault="00CE5E00" w:rsidP="00CE5E00">
                  <w:pPr>
                    <w:spacing w:after="0" w:line="240" w:lineRule="auto"/>
                    <w:jc w:val="center"/>
                    <w:rPr>
                      <w:rFonts w:ascii="Times New Roman" w:hAnsi="Times New Roman" w:cs="Times New Roman"/>
                      <w:b/>
                      <w:i/>
                      <w:lang w:val="en-US"/>
                    </w:rPr>
                  </w:pPr>
                </w:p>
              </w:tc>
            </w:tr>
            <w:tr w:rsidR="00CE5E00" w:rsidTr="00F52108">
              <w:trPr>
                <w:cantSplit/>
                <w:jc w:val="center"/>
              </w:trPr>
              <w:tc>
                <w:tcPr>
                  <w:tcW w:w="9006" w:type="dxa"/>
                  <w:gridSpan w:val="6"/>
                </w:tcPr>
                <w:p w:rsidR="00CE5E00" w:rsidRPr="000F61D4" w:rsidRDefault="00CE5E00" w:rsidP="00D264DC">
                  <w:pPr>
                    <w:spacing w:after="0" w:line="240" w:lineRule="auto"/>
                    <w:ind w:firstLine="1643"/>
                    <w:jc w:val="center"/>
                    <w:rPr>
                      <w:rFonts w:ascii="Times New Roman" w:hAnsi="Times New Roman" w:cs="Times New Roman"/>
                      <w:b/>
                      <w:i/>
                      <w:lang w:val="en-US"/>
                    </w:rPr>
                  </w:pPr>
                </w:p>
              </w:tc>
            </w:tr>
            <w:tr w:rsidR="00CE5E00" w:rsidTr="00F52108">
              <w:trPr>
                <w:cantSplit/>
                <w:jc w:val="center"/>
              </w:trPr>
              <w:tc>
                <w:tcPr>
                  <w:tcW w:w="9006" w:type="dxa"/>
                  <w:gridSpan w:val="6"/>
                </w:tcPr>
                <w:p w:rsidR="00CE5E00" w:rsidRPr="000F61D4" w:rsidRDefault="00CE5E00" w:rsidP="000B6E05">
                  <w:pPr>
                    <w:spacing w:after="0" w:line="240" w:lineRule="auto"/>
                    <w:ind w:hanging="62"/>
                    <w:rPr>
                      <w:rFonts w:ascii="Times New Roman" w:hAnsi="Times New Roman" w:cs="Times New Roman"/>
                      <w:b/>
                      <w:lang w:val="en-US"/>
                    </w:rPr>
                  </w:pPr>
                  <w:r w:rsidRPr="000F61D4">
                    <w:rPr>
                      <w:rFonts w:ascii="Times New Roman" w:eastAsiaTheme="minorEastAsia" w:hAnsi="Times New Roman" w:cs="Times New Roman"/>
                      <w:b/>
                      <w:lang w:val="en-US" w:eastAsia="zh-CN"/>
                    </w:rPr>
                    <w:t>Date:___________</w:t>
                  </w:r>
                </w:p>
              </w:tc>
            </w:tr>
            <w:tr w:rsidR="00CE5E00" w:rsidTr="00F52108">
              <w:trPr>
                <w:cantSplit/>
                <w:jc w:val="center"/>
              </w:trPr>
              <w:tc>
                <w:tcPr>
                  <w:tcW w:w="9006" w:type="dxa"/>
                  <w:gridSpan w:val="6"/>
                </w:tcPr>
                <w:p w:rsidR="00CE5E00" w:rsidRPr="000F61D4" w:rsidRDefault="00CE5E00" w:rsidP="00CE5E00">
                  <w:pPr>
                    <w:spacing w:after="0" w:line="240" w:lineRule="auto"/>
                    <w:jc w:val="center"/>
                    <w:rPr>
                      <w:rFonts w:ascii="Times New Roman" w:hAnsi="Times New Roman" w:cs="Times New Roman"/>
                      <w:b/>
                      <w:lang w:val="en-US"/>
                    </w:rPr>
                  </w:pPr>
                </w:p>
              </w:tc>
            </w:tr>
          </w:tbl>
          <w:p w:rsidR="000B6E05" w:rsidRPr="00267D1E" w:rsidRDefault="000B6E05" w:rsidP="000B6E05">
            <w:pPr>
              <w:spacing w:before="0" w:after="0" w:line="240" w:lineRule="auto"/>
              <w:rPr>
                <w:rFonts w:ascii="Times New Roman" w:eastAsiaTheme="minorEastAsia" w:hAnsi="Times New Roman" w:cs="Times New Roman"/>
                <w:b/>
                <w:lang w:val="en-US" w:eastAsia="zh-CN"/>
              </w:rPr>
            </w:pPr>
            <w:r w:rsidRPr="00267D1E">
              <w:rPr>
                <w:rFonts w:ascii="Times New Roman" w:eastAsiaTheme="minorEastAsia" w:hAnsi="Times New Roman" w:cs="Times New Roman"/>
                <w:b/>
                <w:lang w:val="en-US" w:eastAsia="zh-CN"/>
              </w:rPr>
              <w:t>Full name of Patient:  _____________</w:t>
            </w:r>
          </w:p>
          <w:p w:rsidR="000B6E05" w:rsidRPr="00267D1E" w:rsidRDefault="000B6E05" w:rsidP="000B6E05">
            <w:pPr>
              <w:spacing w:before="0" w:after="0" w:line="240" w:lineRule="auto"/>
              <w:rPr>
                <w:rFonts w:ascii="Times New Roman" w:eastAsiaTheme="minorEastAsia" w:hAnsi="Times New Roman" w:cs="Times New Roman"/>
                <w:b/>
                <w:lang w:val="en-US" w:eastAsia="zh-CN"/>
              </w:rPr>
            </w:pPr>
            <w:r w:rsidRPr="00267D1E">
              <w:rPr>
                <w:rFonts w:ascii="Times New Roman" w:eastAsiaTheme="minorEastAsia" w:hAnsi="Times New Roman" w:cs="Times New Roman"/>
                <w:b/>
                <w:lang w:val="en-US" w:eastAsia="zh-CN"/>
              </w:rPr>
              <w:t>NRIC No</w:t>
            </w:r>
            <w:r>
              <w:rPr>
                <w:rFonts w:ascii="Times New Roman" w:eastAsiaTheme="minorEastAsia" w:hAnsi="Times New Roman" w:cs="Times New Roman"/>
                <w:b/>
                <w:lang w:val="en-US" w:eastAsia="zh-CN"/>
              </w:rPr>
              <w:t>.</w:t>
            </w:r>
            <w:r w:rsidRPr="00267D1E">
              <w:rPr>
                <w:rFonts w:ascii="Times New Roman" w:eastAsiaTheme="minorEastAsia" w:hAnsi="Times New Roman" w:cs="Times New Roman"/>
                <w:b/>
                <w:lang w:val="en-US" w:eastAsia="zh-CN"/>
              </w:rPr>
              <w:t>:___________________</w:t>
            </w:r>
          </w:p>
          <w:p w:rsidR="000B6E05" w:rsidRPr="00267D1E" w:rsidRDefault="000B6E05" w:rsidP="000B6E05">
            <w:pPr>
              <w:spacing w:before="0" w:after="0" w:line="240" w:lineRule="auto"/>
              <w:rPr>
                <w:rFonts w:ascii="Times New Roman" w:eastAsiaTheme="minorEastAsia" w:hAnsi="Times New Roman" w:cs="Times New Roman"/>
                <w:b/>
                <w:lang w:val="en-US" w:eastAsia="zh-CN"/>
              </w:rPr>
            </w:pPr>
            <w:r>
              <w:rPr>
                <w:rFonts w:ascii="Times New Roman" w:eastAsiaTheme="minorEastAsia" w:hAnsi="Times New Roman" w:cs="Times New Roman"/>
                <w:b/>
                <w:lang w:val="en-US" w:eastAsia="zh-CN"/>
              </w:rPr>
              <w:t>Age of Patient at</w:t>
            </w:r>
            <w:r w:rsidRPr="00267D1E">
              <w:rPr>
                <w:rFonts w:ascii="Times New Roman" w:eastAsiaTheme="minorEastAsia" w:hAnsi="Times New Roman" w:cs="Times New Roman"/>
                <w:b/>
                <w:lang w:val="en-US" w:eastAsia="zh-CN"/>
              </w:rPr>
              <w:t xml:space="preserve"> last birthday: ___________</w:t>
            </w:r>
          </w:p>
          <w:p w:rsidR="000B6E05" w:rsidRDefault="000B6E05" w:rsidP="000B6E05">
            <w:pPr>
              <w:spacing w:before="0" w:after="0" w:line="240" w:lineRule="auto"/>
              <w:rPr>
                <w:rFonts w:ascii="Times New Roman" w:eastAsiaTheme="minorEastAsia" w:hAnsi="Times New Roman" w:cs="Times New Roman"/>
                <w:b/>
                <w:i/>
                <w:lang w:val="en-US" w:eastAsia="zh-CN"/>
              </w:rPr>
            </w:pPr>
          </w:p>
          <w:p w:rsidR="000B6E05" w:rsidRPr="00267D1E" w:rsidRDefault="000B6E05" w:rsidP="000B6E05">
            <w:pPr>
              <w:spacing w:before="0" w:after="0" w:line="240" w:lineRule="auto"/>
              <w:rPr>
                <w:rFonts w:ascii="Times New Roman" w:eastAsiaTheme="minorEastAsia" w:hAnsi="Times New Roman" w:cs="Times New Roman"/>
                <w:b/>
                <w:i/>
                <w:lang w:val="en-US" w:eastAsia="zh-CN"/>
              </w:rPr>
            </w:pPr>
          </w:p>
          <w:p w:rsidR="000B6E05" w:rsidRPr="00267D1E" w:rsidRDefault="000B6E05" w:rsidP="000B6E05">
            <w:pPr>
              <w:spacing w:before="0" w:after="0" w:line="240" w:lineRule="auto"/>
              <w:rPr>
                <w:rFonts w:ascii="Times New Roman" w:eastAsiaTheme="minorEastAsia" w:hAnsi="Times New Roman" w:cs="Times New Roman"/>
                <w:lang w:val="en-US" w:eastAsia="zh-CN"/>
              </w:rPr>
            </w:pPr>
            <w:r w:rsidRPr="00267D1E">
              <w:rPr>
                <w:rFonts w:ascii="Times New Roman" w:eastAsiaTheme="minorEastAsia" w:hAnsi="Times New Roman" w:cs="Times New Roman"/>
                <w:lang w:val="en-US" w:eastAsia="zh-CN"/>
              </w:rPr>
              <w:tab/>
              <w:t xml:space="preserve">This is to certify that: </w:t>
            </w:r>
          </w:p>
          <w:p w:rsidR="000B6E05" w:rsidRPr="00267D1E" w:rsidRDefault="000B6E05" w:rsidP="000B6E05">
            <w:pPr>
              <w:spacing w:before="0" w:after="0" w:line="240" w:lineRule="auto"/>
              <w:rPr>
                <w:rFonts w:ascii="Times New Roman" w:eastAsiaTheme="minorEastAsia" w:hAnsi="Times New Roman" w:cs="Times New Roman"/>
                <w:lang w:val="en-US" w:eastAsia="zh-CN"/>
              </w:rPr>
            </w:pPr>
          </w:p>
          <w:p w:rsidR="000B6E05" w:rsidRPr="00267D1E" w:rsidRDefault="000B6E05" w:rsidP="00C20EF2">
            <w:pPr>
              <w:numPr>
                <w:ilvl w:val="0"/>
                <w:numId w:val="212"/>
              </w:numPr>
              <w:spacing w:before="0" w:after="0" w:line="240" w:lineRule="auto"/>
              <w:contextualSpacing/>
              <w:jc w:val="both"/>
              <w:rPr>
                <w:rFonts w:ascii="Times New Roman" w:eastAsiaTheme="minorHAnsi" w:hAnsi="Times New Roman" w:cs="Times New Roman"/>
                <w:lang w:val="en-US" w:eastAsia="en-US"/>
              </w:rPr>
            </w:pPr>
            <w:r w:rsidRPr="00267D1E">
              <w:rPr>
                <w:rFonts w:ascii="Times New Roman" w:eastAsiaTheme="minorHAnsi" w:hAnsi="Times New Roman" w:cs="Times New Roman"/>
                <w:lang w:val="en-US" w:eastAsia="en-US"/>
              </w:rPr>
              <w:t>the above-named patient does not have the mental capacity to give consent to either an approved welfare officer or his/her donee/deputy (if any) or a family member to make an application for any of the Court Orders stated below.</w:t>
            </w:r>
          </w:p>
          <w:p w:rsidR="000B6E05" w:rsidRPr="00267D1E" w:rsidRDefault="000B6E05" w:rsidP="000B6E05">
            <w:pPr>
              <w:spacing w:before="0" w:after="0" w:line="240" w:lineRule="auto"/>
              <w:ind w:left="720"/>
              <w:contextualSpacing/>
              <w:jc w:val="both"/>
              <w:rPr>
                <w:rFonts w:ascii="Times New Roman" w:eastAsiaTheme="minorHAnsi" w:hAnsi="Times New Roman" w:cs="Times New Roman"/>
                <w:lang w:val="en-US" w:eastAsia="en-US"/>
              </w:rPr>
            </w:pPr>
          </w:p>
          <w:p w:rsidR="000B6E05" w:rsidRPr="00267D1E" w:rsidRDefault="000B6E05" w:rsidP="00C20EF2">
            <w:pPr>
              <w:numPr>
                <w:ilvl w:val="0"/>
                <w:numId w:val="212"/>
              </w:numPr>
              <w:spacing w:before="0" w:after="0" w:line="240" w:lineRule="auto"/>
              <w:contextualSpacing/>
              <w:jc w:val="both"/>
              <w:rPr>
                <w:rFonts w:ascii="Times New Roman" w:eastAsiaTheme="minorHAnsi" w:hAnsi="Times New Roman" w:cs="Times New Roman"/>
                <w:lang w:val="en-US" w:eastAsia="en-US"/>
              </w:rPr>
            </w:pPr>
            <w:r w:rsidRPr="00267D1E">
              <w:rPr>
                <w:rFonts w:ascii="Times New Roman" w:eastAsiaTheme="minorHAnsi" w:hAnsi="Times New Roman" w:cs="Times New Roman"/>
                <w:lang w:val="en-US" w:eastAsia="en-US"/>
              </w:rPr>
              <w:t>[Optional] Medical diagnosis</w:t>
            </w:r>
          </w:p>
          <w:p w:rsidR="000B6E05" w:rsidRPr="00267D1E" w:rsidRDefault="000B6E05" w:rsidP="000B6E05">
            <w:pPr>
              <w:spacing w:before="0" w:after="0" w:line="240" w:lineRule="auto"/>
              <w:ind w:left="720"/>
              <w:contextualSpacing/>
              <w:jc w:val="both"/>
              <w:rPr>
                <w:rFonts w:ascii="Times New Roman" w:eastAsiaTheme="minorHAnsi" w:hAnsi="Times New Roman" w:cs="Times New Roman"/>
                <w:lang w:val="en-US" w:eastAsia="en-US"/>
              </w:rPr>
            </w:pPr>
            <w:r w:rsidRPr="00267D1E">
              <w:rPr>
                <w:rFonts w:ascii="Times New Roman" w:eastAsiaTheme="minorHAnsi" w:hAnsi="Times New Roman" w:cs="Times New Roman"/>
                <w:lang w:val="en-US" w:eastAsia="en-US"/>
              </w:rPr>
              <w:t>_____________________________________</w:t>
            </w:r>
            <w:r>
              <w:rPr>
                <w:rFonts w:ascii="Times New Roman" w:eastAsiaTheme="minorHAnsi" w:hAnsi="Times New Roman" w:cs="Times New Roman"/>
                <w:lang w:val="en-US" w:eastAsia="en-US"/>
              </w:rPr>
              <w:t>_____________________________</w:t>
            </w:r>
          </w:p>
          <w:p w:rsidR="000B6E05" w:rsidRPr="00267D1E" w:rsidRDefault="000B6E05" w:rsidP="000B6E05">
            <w:pPr>
              <w:spacing w:before="0" w:after="0" w:line="240" w:lineRule="auto"/>
              <w:ind w:left="720"/>
              <w:contextualSpacing/>
              <w:jc w:val="both"/>
              <w:rPr>
                <w:rFonts w:ascii="Times New Roman" w:eastAsiaTheme="minorHAnsi" w:hAnsi="Times New Roman" w:cs="Times New Roman"/>
                <w:lang w:val="en-US" w:eastAsia="en-US"/>
              </w:rPr>
            </w:pPr>
          </w:p>
          <w:tbl>
            <w:tblPr>
              <w:tblStyle w:val="TableGrid"/>
              <w:tblW w:w="8824" w:type="dxa"/>
              <w:tblCellMar>
                <w:top w:w="113" w:type="dxa"/>
                <w:bottom w:w="113" w:type="dxa"/>
              </w:tblCellMar>
              <w:tblLook w:val="0600" w:firstRow="0" w:lastRow="0" w:firstColumn="0" w:lastColumn="0" w:noHBand="1" w:noVBand="1"/>
            </w:tblPr>
            <w:tblGrid>
              <w:gridCol w:w="1418"/>
              <w:gridCol w:w="3153"/>
              <w:gridCol w:w="4253"/>
            </w:tblGrid>
            <w:tr w:rsidR="000B6E05" w:rsidRPr="00267D1E" w:rsidTr="00203AD2">
              <w:trPr>
                <w:trHeight w:val="20"/>
                <w:tblHeader/>
              </w:trPr>
              <w:tc>
                <w:tcPr>
                  <w:tcW w:w="8824" w:type="dxa"/>
                  <w:gridSpan w:val="3"/>
                  <w:shd w:val="clear" w:color="auto" w:fill="595959" w:themeFill="text1" w:themeFillTint="A6"/>
                  <w:vAlign w:val="center"/>
                </w:tcPr>
                <w:p w:rsidR="000B6E05" w:rsidRPr="00267D1E" w:rsidRDefault="000B6E05" w:rsidP="000B6E05">
                  <w:pPr>
                    <w:spacing w:before="0" w:after="0" w:line="240" w:lineRule="auto"/>
                    <w:rPr>
                      <w:rFonts w:ascii="Times New Roman" w:eastAsiaTheme="minorHAnsi" w:hAnsi="Times New Roman" w:cs="Times New Roman"/>
                      <w:u w:val="single"/>
                      <w:lang w:eastAsia="en-US"/>
                    </w:rPr>
                  </w:pPr>
                  <w:r w:rsidRPr="00267D1E">
                    <w:rPr>
                      <w:rFonts w:ascii="Times New Roman" w:eastAsiaTheme="minorHAnsi" w:hAnsi="Times New Roman" w:cs="Times New Roman"/>
                      <w:color w:val="FFFFFF" w:themeColor="background1"/>
                      <w:lang w:eastAsia="en-US"/>
                    </w:rPr>
                    <w:t>ASSESSMENT OF VULNERABLE ADULT’S MENTAL CAPACITY</w:t>
                  </w:r>
                </w:p>
              </w:tc>
            </w:tr>
            <w:tr w:rsidR="000B6E05" w:rsidRPr="00267D1E" w:rsidTr="00203AD2">
              <w:trPr>
                <w:trHeight w:val="144"/>
              </w:trPr>
              <w:tc>
                <w:tcPr>
                  <w:tcW w:w="1418" w:type="dxa"/>
                  <w:vMerge w:val="restart"/>
                  <w:shd w:val="clear" w:color="auto" w:fill="D9D9D9" w:themeFill="background1" w:themeFillShade="D9"/>
                  <w:vAlign w:val="center"/>
                </w:tcPr>
                <w:p w:rsidR="000B6E05" w:rsidRPr="00267D1E" w:rsidRDefault="000B6E05" w:rsidP="000B6E05">
                  <w:pPr>
                    <w:autoSpaceDE w:val="0"/>
                    <w:autoSpaceDN w:val="0"/>
                    <w:adjustRightInd w:val="0"/>
                    <w:spacing w:before="0" w:after="0" w:line="240" w:lineRule="auto"/>
                    <w:rPr>
                      <w:rFonts w:ascii="Times New Roman" w:eastAsiaTheme="minorHAnsi" w:hAnsi="Times New Roman" w:cs="Times New Roman"/>
                      <w:color w:val="000000"/>
                      <w:lang w:eastAsia="en-US"/>
                    </w:rPr>
                  </w:pPr>
                  <w:r w:rsidRPr="00267D1E">
                    <w:rPr>
                      <w:rFonts w:ascii="Times New Roman" w:eastAsiaTheme="minorHAnsi" w:hAnsi="Times New Roman" w:cs="Times New Roman"/>
                      <w:bCs/>
                      <w:color w:val="000000"/>
                      <w:lang w:eastAsia="en-US"/>
                    </w:rPr>
                    <w:t xml:space="preserve">Mental capacity to consent </w:t>
                  </w:r>
                </w:p>
              </w:tc>
              <w:tc>
                <w:tcPr>
                  <w:tcW w:w="7406" w:type="dxa"/>
                  <w:gridSpan w:val="2"/>
                  <w:tcBorders>
                    <w:bottom w:val="single" w:sz="4" w:space="0" w:color="000000" w:themeColor="text1"/>
                  </w:tcBorders>
                  <w:vAlign w:val="center"/>
                </w:tcPr>
                <w:p w:rsidR="000B6E05" w:rsidRPr="00267D1E" w:rsidRDefault="000B6E05" w:rsidP="000B6E05">
                  <w:pPr>
                    <w:spacing w:before="0" w:after="0" w:line="240" w:lineRule="auto"/>
                    <w:jc w:val="both"/>
                    <w:rPr>
                      <w:rFonts w:ascii="Times New Roman" w:eastAsiaTheme="minorHAnsi" w:hAnsi="Times New Roman" w:cs="Times New Roman"/>
                      <w:lang w:eastAsia="en-US"/>
                    </w:rPr>
                  </w:pPr>
                  <w:r w:rsidRPr="00267D1E">
                    <w:rPr>
                      <w:rFonts w:ascii="Times New Roman" w:eastAsiaTheme="minorHAnsi" w:hAnsi="Times New Roman" w:cs="Times New Roman"/>
                      <w:i/>
                      <w:lang w:eastAsia="en-US"/>
                    </w:rPr>
                    <w:t>Does the Vulnerable Adult have the mental capacity to consent to the following court interventions:</w:t>
                  </w:r>
                </w:p>
              </w:tc>
            </w:tr>
            <w:tr w:rsidR="000B6E05" w:rsidRPr="00267D1E" w:rsidTr="00203AD2">
              <w:trPr>
                <w:trHeight w:val="20"/>
              </w:trPr>
              <w:tc>
                <w:tcPr>
                  <w:tcW w:w="1418" w:type="dxa"/>
                  <w:vMerge/>
                  <w:shd w:val="clear" w:color="auto" w:fill="D9D9D9" w:themeFill="background1" w:themeFillShade="D9"/>
                  <w:vAlign w:val="center"/>
                </w:tcPr>
                <w:p w:rsidR="000B6E05" w:rsidRPr="00267D1E" w:rsidRDefault="000B6E05" w:rsidP="000B6E05">
                  <w:pPr>
                    <w:spacing w:before="0" w:after="0" w:line="240" w:lineRule="auto"/>
                    <w:rPr>
                      <w:rFonts w:ascii="Times New Roman" w:eastAsiaTheme="minorHAnsi" w:hAnsi="Times New Roman" w:cs="Times New Roman"/>
                      <w:lang w:eastAsia="en-US"/>
                    </w:rPr>
                  </w:pPr>
                </w:p>
              </w:tc>
              <w:tc>
                <w:tcPr>
                  <w:tcW w:w="3153" w:type="dxa"/>
                </w:tcPr>
                <w:p w:rsidR="000B6E05" w:rsidRPr="00267D1E" w:rsidRDefault="000B6E05" w:rsidP="00C20EF2">
                  <w:pPr>
                    <w:numPr>
                      <w:ilvl w:val="0"/>
                      <w:numId w:val="214"/>
                    </w:numPr>
                    <w:spacing w:before="60" w:after="0" w:line="240" w:lineRule="auto"/>
                    <w:jc w:val="both"/>
                    <w:rPr>
                      <w:rFonts w:ascii="Times New Roman" w:eastAsiaTheme="minorHAnsi" w:hAnsi="Times New Roman" w:cs="Times New Roman"/>
                      <w:lang w:eastAsia="en-US"/>
                    </w:rPr>
                  </w:pPr>
                  <w:r w:rsidRPr="00267D1E">
                    <w:rPr>
                      <w:rFonts w:ascii="Times New Roman" w:eastAsiaTheme="minorHAnsi" w:hAnsi="Times New Roman" w:cs="Times New Roman"/>
                      <w:lang w:eastAsia="en-US"/>
                    </w:rPr>
                    <w:t>Section 14(1)(e)</w:t>
                  </w:r>
                </w:p>
                <w:p w:rsidR="000B6E05" w:rsidRPr="00267D1E" w:rsidRDefault="000B6E05" w:rsidP="00203AD2">
                  <w:pPr>
                    <w:spacing w:before="60" w:after="0" w:line="240" w:lineRule="auto"/>
                    <w:ind w:left="720"/>
                    <w:jc w:val="both"/>
                    <w:rPr>
                      <w:rFonts w:ascii="Times New Roman" w:eastAsiaTheme="minorHAnsi" w:hAnsi="Times New Roman" w:cs="Times New Roman"/>
                      <w:lang w:eastAsia="en-US"/>
                    </w:rPr>
                  </w:pPr>
                  <w:r w:rsidRPr="00062FFA">
                    <w:rPr>
                      <w:rFonts w:ascii="Times New Roman" w:eastAsiaTheme="minorHAnsi" w:hAnsi="Times New Roman" w:cs="Times New Roman"/>
                      <w:lang w:eastAsia="en-US"/>
                    </w:rPr>
                    <w:t xml:space="preserve">To </w:t>
                  </w:r>
                  <w:r w:rsidRPr="00D045C2">
                    <w:rPr>
                      <w:rFonts w:ascii="Times New Roman" w:eastAsiaTheme="minorHAnsi" w:hAnsi="Times New Roman" w:cs="Times New Roman"/>
                      <w:lang w:eastAsia="en-US"/>
                    </w:rPr>
                    <w:t>restrain another person from abusing</w:t>
                  </w:r>
                  <w:r w:rsidRPr="00267D1E">
                    <w:rPr>
                      <w:rFonts w:ascii="Times New Roman" w:eastAsiaTheme="minorHAnsi" w:hAnsi="Times New Roman" w:cs="Times New Roman"/>
                      <w:lang w:eastAsia="en-US"/>
                    </w:rPr>
                    <w:t xml:space="preserve"> or further abusing him/her; and/or</w:t>
                  </w:r>
                </w:p>
                <w:p w:rsidR="000B6E05" w:rsidRPr="00267D1E" w:rsidRDefault="000B6E05" w:rsidP="00203AD2">
                  <w:pPr>
                    <w:spacing w:before="0" w:after="0" w:line="240" w:lineRule="auto"/>
                    <w:ind w:left="714"/>
                    <w:jc w:val="both"/>
                    <w:rPr>
                      <w:rFonts w:ascii="Times New Roman" w:eastAsiaTheme="minorHAnsi" w:hAnsi="Times New Roman" w:cs="Times New Roman"/>
                      <w:lang w:eastAsia="en-US"/>
                    </w:rPr>
                  </w:pPr>
                </w:p>
                <w:p w:rsidR="000B6E05" w:rsidRPr="00267D1E" w:rsidRDefault="000B6E05" w:rsidP="00203AD2">
                  <w:pPr>
                    <w:autoSpaceDE w:val="0"/>
                    <w:autoSpaceDN w:val="0"/>
                    <w:adjustRightInd w:val="0"/>
                    <w:spacing w:before="0" w:after="0" w:line="240" w:lineRule="auto"/>
                    <w:ind w:left="714"/>
                    <w:jc w:val="both"/>
                    <w:rPr>
                      <w:rFonts w:ascii="Times New Roman" w:eastAsiaTheme="minorHAnsi" w:hAnsi="Times New Roman" w:cs="Times New Roman"/>
                      <w:color w:val="000000"/>
                      <w:lang w:eastAsia="en-US"/>
                    </w:rPr>
                  </w:pPr>
                </w:p>
              </w:tc>
              <w:tc>
                <w:tcPr>
                  <w:tcW w:w="4253" w:type="dxa"/>
                  <w:vAlign w:val="center"/>
                </w:tcPr>
                <w:p w:rsidR="000B6E05" w:rsidRPr="00267D1E" w:rsidRDefault="00B77A21" w:rsidP="000B6E05">
                  <w:pPr>
                    <w:spacing w:before="0" w:after="0" w:line="240" w:lineRule="auto"/>
                    <w:rPr>
                      <w:rFonts w:ascii="Times New Roman" w:eastAsiaTheme="minorHAnsi" w:hAnsi="Times New Roman" w:cs="Times New Roman"/>
                      <w:lang w:eastAsia="en-US"/>
                    </w:rPr>
                  </w:pPr>
                  <w:sdt>
                    <w:sdtPr>
                      <w:rPr>
                        <w:rFonts w:ascii="Times New Roman" w:eastAsiaTheme="minorHAnsi" w:hAnsi="Times New Roman" w:cs="Times New Roman"/>
                        <w:lang w:eastAsia="en-US"/>
                      </w:rPr>
                      <w:id w:val="1805577231"/>
                      <w14:checkbox>
                        <w14:checked w14:val="0"/>
                        <w14:checkedState w14:val="2612" w14:font="MS Gothic"/>
                        <w14:uncheckedState w14:val="2610" w14:font="MS Gothic"/>
                      </w14:checkbox>
                    </w:sdtPr>
                    <w:sdtEndPr/>
                    <w:sdtContent>
                      <w:r w:rsidR="000B6E05" w:rsidRPr="00267D1E">
                        <w:rPr>
                          <w:rFonts w:ascii="Segoe UI Symbol" w:eastAsiaTheme="minorHAnsi" w:hAnsi="Segoe UI Symbol" w:cs="Segoe UI Symbol"/>
                          <w:lang w:eastAsia="en-US"/>
                        </w:rPr>
                        <w:t>☐</w:t>
                      </w:r>
                    </w:sdtContent>
                  </w:sdt>
                  <w:r w:rsidR="000B6E05" w:rsidRPr="00267D1E">
                    <w:rPr>
                      <w:rFonts w:ascii="Times New Roman" w:eastAsiaTheme="minorHAnsi" w:hAnsi="Times New Roman" w:cs="Times New Roman"/>
                      <w:lang w:eastAsia="en-US"/>
                    </w:rPr>
                    <w:t xml:space="preserve"> Yes</w:t>
                  </w:r>
                </w:p>
                <w:p w:rsidR="000B6E05" w:rsidRDefault="00B77A21" w:rsidP="000B6E05">
                  <w:pPr>
                    <w:spacing w:before="0" w:after="0" w:line="240" w:lineRule="auto"/>
                    <w:rPr>
                      <w:rFonts w:ascii="Times New Roman" w:eastAsiaTheme="minorHAnsi" w:hAnsi="Times New Roman" w:cs="Times New Roman"/>
                      <w:lang w:eastAsia="en-US"/>
                    </w:rPr>
                  </w:pPr>
                  <w:sdt>
                    <w:sdtPr>
                      <w:rPr>
                        <w:rFonts w:ascii="Times New Roman" w:eastAsiaTheme="minorHAnsi" w:hAnsi="Times New Roman" w:cs="Times New Roman"/>
                        <w:lang w:eastAsia="en-US"/>
                      </w:rPr>
                      <w:id w:val="1703904724"/>
                      <w14:checkbox>
                        <w14:checked w14:val="0"/>
                        <w14:checkedState w14:val="2612" w14:font="MS Gothic"/>
                        <w14:uncheckedState w14:val="2610" w14:font="MS Gothic"/>
                      </w14:checkbox>
                    </w:sdtPr>
                    <w:sdtEndPr/>
                    <w:sdtContent>
                      <w:r w:rsidR="000B6E05" w:rsidRPr="00267D1E">
                        <w:rPr>
                          <w:rFonts w:ascii="Segoe UI Symbol" w:eastAsiaTheme="minorHAnsi" w:hAnsi="Segoe UI Symbol" w:cs="Segoe UI Symbol"/>
                          <w:lang w:eastAsia="en-US"/>
                        </w:rPr>
                        <w:t>☐</w:t>
                      </w:r>
                    </w:sdtContent>
                  </w:sdt>
                  <w:r w:rsidR="000B6E05" w:rsidRPr="00267D1E">
                    <w:rPr>
                      <w:rFonts w:ascii="Times New Roman" w:eastAsiaTheme="minorHAnsi" w:hAnsi="Times New Roman" w:cs="Times New Roman"/>
                      <w:lang w:eastAsia="en-US"/>
                    </w:rPr>
                    <w:t xml:space="preserve"> No</w:t>
                  </w:r>
                </w:p>
                <w:p w:rsidR="0061341E" w:rsidRPr="00267D1E" w:rsidRDefault="0061341E" w:rsidP="000B6E05">
                  <w:pPr>
                    <w:spacing w:before="0" w:after="0" w:line="240" w:lineRule="auto"/>
                    <w:rPr>
                      <w:rFonts w:ascii="Times New Roman" w:eastAsiaTheme="minorHAnsi" w:hAnsi="Times New Roman" w:cs="Times New Roman"/>
                      <w:lang w:eastAsia="en-US"/>
                    </w:rPr>
                  </w:pPr>
                </w:p>
                <w:p w:rsidR="0061341E" w:rsidRPr="0061341E" w:rsidRDefault="00B77A21" w:rsidP="0061341E">
                  <w:pPr>
                    <w:tabs>
                      <w:tab w:val="left" w:pos="1724"/>
                    </w:tabs>
                    <w:autoSpaceDE w:val="0"/>
                    <w:autoSpaceDN w:val="0"/>
                    <w:adjustRightInd w:val="0"/>
                    <w:spacing w:before="0" w:after="160" w:line="259" w:lineRule="auto"/>
                    <w:ind w:left="493" w:hanging="283"/>
                    <w:jc w:val="both"/>
                    <w:rPr>
                      <w:rFonts w:ascii="Times New Roman" w:eastAsia="Calibri" w:hAnsi="Times New Roman" w:cs="Times New Roman"/>
                      <w:lang w:eastAsia="zh-CN"/>
                    </w:rPr>
                  </w:pPr>
                  <w:sdt>
                    <w:sdtPr>
                      <w:rPr>
                        <w:rFonts w:ascii="Times New Roman" w:eastAsia="Arial Unicode MS" w:hAnsi="Times New Roman" w:cs="Times New Roman"/>
                        <w:sz w:val="22"/>
                        <w:lang w:eastAsia="zh-CN"/>
                      </w:rPr>
                      <w:id w:val="301205491"/>
                      <w14:checkbox>
                        <w14:checked w14:val="0"/>
                        <w14:checkedState w14:val="2612" w14:font="Malgun Gothic Semilight"/>
                        <w14:uncheckedState w14:val="2610" w14:font="Malgun Gothic Semilight"/>
                      </w14:checkbox>
                    </w:sdtPr>
                    <w:sdtEndPr/>
                    <w:sdtContent>
                      <w:r w:rsidR="0061341E" w:rsidRPr="00817DE4">
                        <w:rPr>
                          <w:rFonts w:ascii="Segoe UI Symbol" w:eastAsia="Arial Unicode MS" w:hAnsi="Segoe UI Symbol" w:cs="Segoe UI Symbol"/>
                          <w:sz w:val="22"/>
                          <w:lang w:eastAsia="zh-CN"/>
                        </w:rPr>
                        <w:t>☐</w:t>
                      </w:r>
                    </w:sdtContent>
                  </w:sdt>
                  <w:r w:rsidR="0061341E" w:rsidRPr="00817DE4">
                    <w:rPr>
                      <w:rFonts w:ascii="Times New Roman" w:eastAsia="Calibri" w:hAnsi="Times New Roman" w:cs="Times New Roman"/>
                      <w:sz w:val="22"/>
                      <w:lang w:eastAsia="zh-CN"/>
                    </w:rPr>
                    <w:t xml:space="preserve"> </w:t>
                  </w:r>
                  <w:r w:rsidR="0061341E">
                    <w:rPr>
                      <w:rFonts w:ascii="Times New Roman" w:eastAsia="Calibri" w:hAnsi="Times New Roman" w:cs="Times New Roman"/>
                      <w:sz w:val="22"/>
                      <w:lang w:eastAsia="zh-CN"/>
                    </w:rPr>
                    <w:t xml:space="preserve"> </w:t>
                  </w:r>
                  <w:r w:rsidR="0061341E" w:rsidRPr="0061341E">
                    <w:rPr>
                      <w:rFonts w:ascii="Times New Roman" w:eastAsia="Calibri" w:hAnsi="Times New Roman" w:cs="Times New Roman"/>
                      <w:lang w:eastAsia="zh-CN"/>
                    </w:rPr>
                    <w:t xml:space="preserve">Unable to understand information </w:t>
                  </w:r>
                  <w:r w:rsidR="0061341E" w:rsidRPr="0061341E">
                    <w:rPr>
                      <w:rFonts w:ascii="Times New Roman" w:eastAsia="Calibri" w:hAnsi="Times New Roman" w:cs="Times New Roman"/>
                      <w:lang w:eastAsia="zh-CN"/>
                    </w:rPr>
                    <w:br/>
                  </w:r>
                  <w:r w:rsidR="0061341E">
                    <w:rPr>
                      <w:rFonts w:ascii="Times New Roman" w:eastAsia="Calibri" w:hAnsi="Times New Roman" w:cs="Times New Roman"/>
                      <w:lang w:eastAsia="zh-CN"/>
                    </w:rPr>
                    <w:t xml:space="preserve">  </w:t>
                  </w:r>
                  <w:r w:rsidR="0061341E" w:rsidRPr="0061341E">
                    <w:rPr>
                      <w:rFonts w:ascii="Times New Roman" w:eastAsia="Calibri" w:hAnsi="Times New Roman" w:cs="Times New Roman"/>
                      <w:lang w:eastAsia="zh-CN"/>
                    </w:rPr>
                    <w:t>relevant to decision</w:t>
                  </w:r>
                </w:p>
                <w:p w:rsidR="0061341E" w:rsidRPr="0061341E" w:rsidRDefault="00B77A21" w:rsidP="0061341E">
                  <w:pPr>
                    <w:tabs>
                      <w:tab w:val="left" w:pos="1724"/>
                    </w:tabs>
                    <w:autoSpaceDE w:val="0"/>
                    <w:autoSpaceDN w:val="0"/>
                    <w:adjustRightInd w:val="0"/>
                    <w:spacing w:before="0" w:after="160" w:line="259" w:lineRule="auto"/>
                    <w:ind w:left="493" w:hanging="283"/>
                    <w:jc w:val="both"/>
                    <w:rPr>
                      <w:rFonts w:ascii="Times New Roman" w:eastAsia="MS Gothic" w:hAnsi="Times New Roman" w:cs="Times New Roman"/>
                      <w:lang w:eastAsia="zh-CN"/>
                    </w:rPr>
                  </w:pPr>
                  <w:sdt>
                    <w:sdtPr>
                      <w:rPr>
                        <w:rFonts w:ascii="Times New Roman" w:eastAsia="Arial Unicode MS" w:hAnsi="Times New Roman" w:cs="Times New Roman"/>
                        <w:lang w:eastAsia="zh-CN"/>
                      </w:rPr>
                      <w:id w:val="1339579183"/>
                      <w14:checkbox>
                        <w14:checked w14:val="0"/>
                        <w14:checkedState w14:val="2612" w14:font="Malgun Gothic Semilight"/>
                        <w14:uncheckedState w14:val="2610" w14:font="Malgun Gothic Semilight"/>
                      </w14:checkbox>
                    </w:sdtPr>
                    <w:sdtEndPr/>
                    <w:sdtContent>
                      <w:r w:rsidR="0061341E" w:rsidRPr="0061341E">
                        <w:rPr>
                          <w:rFonts w:ascii="Segoe UI Symbol" w:eastAsia="Arial Unicode MS" w:hAnsi="Segoe UI Symbol" w:cs="Segoe UI Symbol"/>
                          <w:lang w:eastAsia="zh-CN"/>
                        </w:rPr>
                        <w:t>☐</w:t>
                      </w:r>
                    </w:sdtContent>
                  </w:sdt>
                  <w:r w:rsidR="0061341E" w:rsidRPr="0061341E">
                    <w:rPr>
                      <w:rFonts w:ascii="Times New Roman" w:eastAsia="Calibri" w:hAnsi="Times New Roman" w:cs="Times New Roman"/>
                      <w:lang w:eastAsia="zh-CN"/>
                    </w:rPr>
                    <w:t xml:space="preserve"> </w:t>
                  </w:r>
                  <w:r w:rsidR="0061341E">
                    <w:rPr>
                      <w:rFonts w:ascii="Times New Roman" w:eastAsia="Calibri" w:hAnsi="Times New Roman" w:cs="Times New Roman"/>
                      <w:lang w:eastAsia="zh-CN"/>
                    </w:rPr>
                    <w:t xml:space="preserve">  </w:t>
                  </w:r>
                  <w:r w:rsidR="0061341E" w:rsidRPr="0061341E">
                    <w:rPr>
                      <w:rFonts w:ascii="Times New Roman" w:eastAsia="Calibri" w:hAnsi="Times New Roman" w:cs="Times New Roman"/>
                      <w:lang w:eastAsia="zh-CN"/>
                    </w:rPr>
                    <w:t xml:space="preserve">Unable to retain information </w:t>
                  </w:r>
                </w:p>
                <w:p w:rsidR="0061341E" w:rsidRDefault="00B77A21" w:rsidP="0061341E">
                  <w:pPr>
                    <w:tabs>
                      <w:tab w:val="left" w:pos="1724"/>
                    </w:tabs>
                    <w:autoSpaceDE w:val="0"/>
                    <w:autoSpaceDN w:val="0"/>
                    <w:adjustRightInd w:val="0"/>
                    <w:spacing w:before="0" w:after="160" w:line="259" w:lineRule="auto"/>
                    <w:ind w:left="594" w:hanging="384"/>
                    <w:jc w:val="both"/>
                    <w:rPr>
                      <w:rFonts w:ascii="Times New Roman" w:eastAsia="Calibri" w:hAnsi="Times New Roman" w:cs="Times New Roman"/>
                      <w:lang w:eastAsia="zh-CN"/>
                    </w:rPr>
                  </w:pPr>
                  <w:sdt>
                    <w:sdtPr>
                      <w:rPr>
                        <w:rFonts w:ascii="Times New Roman" w:eastAsia="Calibri" w:hAnsi="Times New Roman" w:cs="Times New Roman"/>
                        <w:lang w:eastAsia="zh-CN"/>
                      </w:rPr>
                      <w:id w:val="1941649631"/>
                      <w14:checkbox>
                        <w14:checked w14:val="0"/>
                        <w14:checkedState w14:val="2612" w14:font="Malgun Gothic Semilight"/>
                        <w14:uncheckedState w14:val="2610" w14:font="Malgun Gothic Semilight"/>
                      </w14:checkbox>
                    </w:sdtPr>
                    <w:sdtEndPr/>
                    <w:sdtContent>
                      <w:r w:rsidR="0061341E">
                        <w:rPr>
                          <w:rFonts w:ascii="Segoe UI Symbol" w:eastAsia="Malgun Gothic Semilight" w:hAnsi="Segoe UI Symbol" w:cs="Segoe UI Symbol"/>
                          <w:lang w:eastAsia="zh-CN"/>
                        </w:rPr>
                        <w:t>☐</w:t>
                      </w:r>
                    </w:sdtContent>
                  </w:sdt>
                  <w:r w:rsidR="0061341E" w:rsidRPr="0061341E">
                    <w:rPr>
                      <w:rFonts w:ascii="Times New Roman" w:eastAsia="Calibri" w:hAnsi="Times New Roman" w:cs="Times New Roman"/>
                      <w:lang w:eastAsia="zh-CN"/>
                    </w:rPr>
                    <w:t xml:space="preserve"> </w:t>
                  </w:r>
                  <w:r w:rsidR="0061341E">
                    <w:rPr>
                      <w:rFonts w:ascii="Times New Roman" w:eastAsia="Calibri" w:hAnsi="Times New Roman" w:cs="Times New Roman"/>
                      <w:lang w:eastAsia="zh-CN"/>
                    </w:rPr>
                    <w:t xml:space="preserve">  </w:t>
                  </w:r>
                  <w:r w:rsidR="0061341E" w:rsidRPr="0061341E">
                    <w:rPr>
                      <w:rFonts w:ascii="Times New Roman" w:eastAsia="Calibri" w:hAnsi="Times New Roman" w:cs="Times New Roman"/>
                      <w:lang w:eastAsia="zh-CN"/>
                    </w:rPr>
                    <w:t>Unable to use or weigh information for decision making</w:t>
                  </w:r>
                </w:p>
                <w:p w:rsidR="000B6E05" w:rsidRPr="0061341E" w:rsidRDefault="00B77A21" w:rsidP="0061341E">
                  <w:pPr>
                    <w:tabs>
                      <w:tab w:val="left" w:pos="1724"/>
                    </w:tabs>
                    <w:autoSpaceDE w:val="0"/>
                    <w:autoSpaceDN w:val="0"/>
                    <w:adjustRightInd w:val="0"/>
                    <w:spacing w:before="0" w:after="160" w:line="259" w:lineRule="auto"/>
                    <w:ind w:left="594" w:hanging="384"/>
                    <w:jc w:val="both"/>
                    <w:rPr>
                      <w:rFonts w:ascii="Times New Roman" w:eastAsia="Calibri" w:hAnsi="Times New Roman" w:cs="Times New Roman"/>
                      <w:lang w:eastAsia="zh-CN"/>
                    </w:rPr>
                  </w:pPr>
                  <w:sdt>
                    <w:sdtPr>
                      <w:rPr>
                        <w:rFonts w:ascii="Times New Roman" w:eastAsia="Calibri" w:hAnsi="Times New Roman" w:cs="Times New Roman"/>
                        <w:lang w:eastAsia="zh-CN"/>
                      </w:rPr>
                      <w:id w:val="-1593002094"/>
                      <w14:checkbox>
                        <w14:checked w14:val="0"/>
                        <w14:checkedState w14:val="2612" w14:font="Malgun Gothic Semilight"/>
                        <w14:uncheckedState w14:val="2610" w14:font="Malgun Gothic Semilight"/>
                      </w14:checkbox>
                    </w:sdtPr>
                    <w:sdtEndPr/>
                    <w:sdtContent>
                      <w:r w:rsidR="0061341E">
                        <w:rPr>
                          <w:rFonts w:ascii="Segoe UI Symbol" w:eastAsia="Malgun Gothic Semilight" w:hAnsi="Segoe UI Symbol" w:cs="Segoe UI Symbol"/>
                          <w:lang w:eastAsia="zh-CN"/>
                        </w:rPr>
                        <w:t>☐</w:t>
                      </w:r>
                    </w:sdtContent>
                  </w:sdt>
                  <w:r w:rsidR="0061341E">
                    <w:rPr>
                      <w:rFonts w:ascii="Times New Roman" w:eastAsia="Calibri" w:hAnsi="Times New Roman" w:cs="Times New Roman"/>
                      <w:lang w:eastAsia="zh-CN"/>
                    </w:rPr>
                    <w:t xml:space="preserve"> </w:t>
                  </w:r>
                  <w:r w:rsidR="0061341E" w:rsidRPr="0061341E">
                    <w:rPr>
                      <w:rFonts w:ascii="Times New Roman" w:eastAsia="Calibri" w:hAnsi="Times New Roman" w:cs="Times New Roman"/>
                      <w:lang w:eastAsia="zh-CN"/>
                    </w:rPr>
                    <w:t xml:space="preserve">Unable to </w:t>
                  </w:r>
                  <w:r w:rsidR="0061341E">
                    <w:rPr>
                      <w:rFonts w:ascii="Times New Roman" w:eastAsia="Calibri" w:hAnsi="Times New Roman" w:cs="Times New Roman"/>
                      <w:lang w:eastAsia="zh-CN"/>
                    </w:rPr>
                    <w:t>communicate his/her decision</w:t>
                  </w:r>
                </w:p>
              </w:tc>
            </w:tr>
            <w:tr w:rsidR="000B6E05" w:rsidRPr="00267D1E" w:rsidTr="00203AD2">
              <w:trPr>
                <w:trHeight w:val="20"/>
              </w:trPr>
              <w:tc>
                <w:tcPr>
                  <w:tcW w:w="1418" w:type="dxa"/>
                  <w:vMerge/>
                  <w:shd w:val="clear" w:color="auto" w:fill="D9D9D9" w:themeFill="background1" w:themeFillShade="D9"/>
                  <w:vAlign w:val="center"/>
                </w:tcPr>
                <w:p w:rsidR="000B6E05" w:rsidRPr="00267D1E" w:rsidRDefault="000B6E05" w:rsidP="000B6E05">
                  <w:pPr>
                    <w:spacing w:before="0" w:after="0" w:line="240" w:lineRule="auto"/>
                    <w:rPr>
                      <w:rFonts w:ascii="Times New Roman" w:eastAsiaTheme="minorHAnsi" w:hAnsi="Times New Roman" w:cs="Times New Roman"/>
                      <w:lang w:eastAsia="en-US"/>
                    </w:rPr>
                  </w:pPr>
                </w:p>
              </w:tc>
              <w:tc>
                <w:tcPr>
                  <w:tcW w:w="3153" w:type="dxa"/>
                </w:tcPr>
                <w:p w:rsidR="000B6E05" w:rsidRPr="00267D1E" w:rsidRDefault="000B6E05" w:rsidP="00C20EF2">
                  <w:pPr>
                    <w:numPr>
                      <w:ilvl w:val="0"/>
                      <w:numId w:val="214"/>
                    </w:numPr>
                    <w:spacing w:before="60" w:after="0" w:line="240" w:lineRule="auto"/>
                    <w:jc w:val="both"/>
                    <w:rPr>
                      <w:rFonts w:ascii="Times New Roman" w:eastAsiaTheme="minorHAnsi" w:hAnsi="Times New Roman" w:cs="Times New Roman"/>
                      <w:color w:val="000000"/>
                      <w:lang w:eastAsia="en-US"/>
                    </w:rPr>
                  </w:pPr>
                  <w:r w:rsidRPr="00267D1E">
                    <w:rPr>
                      <w:rFonts w:ascii="Times New Roman" w:eastAsiaTheme="minorHAnsi" w:hAnsi="Times New Roman" w:cs="Times New Roman"/>
                      <w:color w:val="000000"/>
                      <w:lang w:eastAsia="en-US"/>
                    </w:rPr>
                    <w:t>Section 14(1)(f)</w:t>
                  </w:r>
                </w:p>
                <w:p w:rsidR="000B6E05" w:rsidRPr="00267D1E" w:rsidRDefault="000B6E05" w:rsidP="00203AD2">
                  <w:pPr>
                    <w:spacing w:before="60" w:after="0" w:line="240" w:lineRule="auto"/>
                    <w:ind w:left="720"/>
                    <w:jc w:val="both"/>
                    <w:rPr>
                      <w:rFonts w:ascii="Times New Roman" w:eastAsiaTheme="minorHAnsi" w:hAnsi="Times New Roman" w:cs="Times New Roman"/>
                      <w:color w:val="000000"/>
                      <w:lang w:eastAsia="en-US"/>
                    </w:rPr>
                  </w:pPr>
                  <w:r w:rsidRPr="00267D1E">
                    <w:rPr>
                      <w:rFonts w:ascii="Times New Roman" w:eastAsiaTheme="minorHAnsi" w:hAnsi="Times New Roman" w:cs="Times New Roman"/>
                      <w:color w:val="000000"/>
                      <w:lang w:eastAsia="en-US"/>
                    </w:rPr>
                    <w:t xml:space="preserve">To </w:t>
                  </w:r>
                  <w:r w:rsidRPr="00D045C2">
                    <w:rPr>
                      <w:rFonts w:ascii="Times New Roman" w:eastAsiaTheme="minorHAnsi" w:hAnsi="Times New Roman" w:cs="Times New Roman"/>
                      <w:color w:val="000000"/>
                      <w:lang w:eastAsia="en-US"/>
                    </w:rPr>
                    <w:t>be granted exclusive right of occupation of the premises where he/she ordinarily resides</w:t>
                  </w:r>
                  <w:r w:rsidRPr="00267D1E">
                    <w:rPr>
                      <w:rFonts w:ascii="Times New Roman" w:eastAsiaTheme="minorHAnsi" w:hAnsi="Times New Roman" w:cs="Times New Roman"/>
                      <w:color w:val="000000"/>
                      <w:lang w:eastAsia="en-US"/>
                    </w:rPr>
                    <w:t xml:space="preserve">, or part thereof, to the exclusion of another person; and/or </w:t>
                  </w:r>
                </w:p>
                <w:p w:rsidR="000B6E05" w:rsidRPr="00267D1E" w:rsidRDefault="000B6E05" w:rsidP="00203AD2">
                  <w:pPr>
                    <w:spacing w:before="0" w:after="0" w:line="240" w:lineRule="auto"/>
                    <w:ind w:left="714"/>
                    <w:jc w:val="both"/>
                    <w:rPr>
                      <w:rFonts w:ascii="Times New Roman" w:eastAsiaTheme="minorHAnsi" w:hAnsi="Times New Roman" w:cs="Times New Roman"/>
                      <w:color w:val="000000"/>
                      <w:lang w:eastAsia="en-US"/>
                    </w:rPr>
                  </w:pPr>
                </w:p>
                <w:p w:rsidR="000B6E05" w:rsidRPr="00267D1E" w:rsidRDefault="000B6E05" w:rsidP="00203AD2">
                  <w:pPr>
                    <w:spacing w:before="0" w:after="0" w:line="240" w:lineRule="auto"/>
                    <w:ind w:left="714"/>
                    <w:jc w:val="both"/>
                    <w:rPr>
                      <w:rFonts w:ascii="Times New Roman" w:eastAsiaTheme="minorHAnsi" w:hAnsi="Times New Roman" w:cs="Times New Roman"/>
                      <w:color w:val="000000"/>
                      <w:lang w:eastAsia="en-US"/>
                    </w:rPr>
                  </w:pPr>
                </w:p>
              </w:tc>
              <w:tc>
                <w:tcPr>
                  <w:tcW w:w="4253" w:type="dxa"/>
                </w:tcPr>
                <w:p w:rsidR="000B6E05" w:rsidRPr="00267D1E" w:rsidRDefault="00B77A21" w:rsidP="00203AD2">
                  <w:pPr>
                    <w:spacing w:before="0" w:after="0" w:line="240" w:lineRule="auto"/>
                    <w:jc w:val="both"/>
                    <w:rPr>
                      <w:rFonts w:ascii="Times New Roman" w:eastAsiaTheme="minorHAnsi" w:hAnsi="Times New Roman" w:cs="Times New Roman"/>
                      <w:lang w:eastAsia="en-US"/>
                    </w:rPr>
                  </w:pPr>
                  <w:sdt>
                    <w:sdtPr>
                      <w:rPr>
                        <w:rFonts w:ascii="Times New Roman" w:eastAsiaTheme="minorHAnsi" w:hAnsi="Times New Roman" w:cs="Times New Roman"/>
                        <w:lang w:eastAsia="en-US"/>
                      </w:rPr>
                      <w:id w:val="671066518"/>
                      <w14:checkbox>
                        <w14:checked w14:val="0"/>
                        <w14:checkedState w14:val="2612" w14:font="MS Gothic"/>
                        <w14:uncheckedState w14:val="2610" w14:font="MS Gothic"/>
                      </w14:checkbox>
                    </w:sdtPr>
                    <w:sdtEndPr/>
                    <w:sdtContent>
                      <w:r w:rsidR="000B6E05" w:rsidRPr="00267D1E">
                        <w:rPr>
                          <w:rFonts w:ascii="Segoe UI Symbol" w:eastAsiaTheme="minorHAnsi" w:hAnsi="Segoe UI Symbol" w:cs="Segoe UI Symbol"/>
                          <w:lang w:eastAsia="en-US"/>
                        </w:rPr>
                        <w:t>☐</w:t>
                      </w:r>
                    </w:sdtContent>
                  </w:sdt>
                  <w:r w:rsidR="000B6E05" w:rsidRPr="00267D1E">
                    <w:rPr>
                      <w:rFonts w:ascii="Times New Roman" w:eastAsiaTheme="minorHAnsi" w:hAnsi="Times New Roman" w:cs="Times New Roman"/>
                      <w:lang w:eastAsia="en-US"/>
                    </w:rPr>
                    <w:t xml:space="preserve"> Yes</w:t>
                  </w:r>
                </w:p>
                <w:p w:rsidR="000B6E05" w:rsidRDefault="00B77A21" w:rsidP="00203AD2">
                  <w:pPr>
                    <w:spacing w:before="0" w:after="0" w:line="240" w:lineRule="auto"/>
                    <w:jc w:val="both"/>
                    <w:rPr>
                      <w:rFonts w:ascii="Times New Roman" w:eastAsiaTheme="minorHAnsi" w:hAnsi="Times New Roman" w:cs="Times New Roman"/>
                      <w:lang w:eastAsia="en-US"/>
                    </w:rPr>
                  </w:pPr>
                  <w:sdt>
                    <w:sdtPr>
                      <w:rPr>
                        <w:rFonts w:ascii="Times New Roman" w:eastAsiaTheme="minorHAnsi" w:hAnsi="Times New Roman" w:cs="Times New Roman"/>
                        <w:lang w:eastAsia="en-US"/>
                      </w:rPr>
                      <w:id w:val="1426689795"/>
                      <w14:checkbox>
                        <w14:checked w14:val="0"/>
                        <w14:checkedState w14:val="2612" w14:font="MS Gothic"/>
                        <w14:uncheckedState w14:val="2610" w14:font="MS Gothic"/>
                      </w14:checkbox>
                    </w:sdtPr>
                    <w:sdtEndPr/>
                    <w:sdtContent>
                      <w:r w:rsidR="000B6E05" w:rsidRPr="00267D1E">
                        <w:rPr>
                          <w:rFonts w:ascii="Segoe UI Symbol" w:eastAsiaTheme="minorHAnsi" w:hAnsi="Segoe UI Symbol" w:cs="Segoe UI Symbol"/>
                          <w:lang w:eastAsia="en-US"/>
                        </w:rPr>
                        <w:t>☐</w:t>
                      </w:r>
                    </w:sdtContent>
                  </w:sdt>
                  <w:r w:rsidR="000B6E05" w:rsidRPr="00267D1E">
                    <w:rPr>
                      <w:rFonts w:ascii="Times New Roman" w:eastAsiaTheme="minorHAnsi" w:hAnsi="Times New Roman" w:cs="Times New Roman"/>
                      <w:lang w:eastAsia="en-US"/>
                    </w:rPr>
                    <w:t xml:space="preserve"> No</w:t>
                  </w:r>
                </w:p>
                <w:p w:rsidR="000B6E05" w:rsidRDefault="000B6E05" w:rsidP="00203AD2">
                  <w:pPr>
                    <w:spacing w:before="0" w:after="0" w:line="240" w:lineRule="auto"/>
                    <w:jc w:val="both"/>
                    <w:rPr>
                      <w:rFonts w:ascii="Times New Roman" w:eastAsiaTheme="minorHAnsi" w:hAnsi="Times New Roman" w:cs="Times New Roman"/>
                      <w:lang w:eastAsia="en-US"/>
                    </w:rPr>
                  </w:pPr>
                </w:p>
                <w:p w:rsidR="0061341E" w:rsidRPr="0061341E" w:rsidRDefault="00B77A21" w:rsidP="0061341E">
                  <w:pPr>
                    <w:tabs>
                      <w:tab w:val="left" w:pos="1724"/>
                    </w:tabs>
                    <w:autoSpaceDE w:val="0"/>
                    <w:autoSpaceDN w:val="0"/>
                    <w:adjustRightInd w:val="0"/>
                    <w:spacing w:before="0" w:after="160" w:line="259" w:lineRule="auto"/>
                    <w:ind w:left="493" w:hanging="283"/>
                    <w:jc w:val="both"/>
                    <w:rPr>
                      <w:rFonts w:ascii="Times New Roman" w:eastAsia="Calibri" w:hAnsi="Times New Roman" w:cs="Times New Roman"/>
                      <w:lang w:eastAsia="zh-CN"/>
                    </w:rPr>
                  </w:pPr>
                  <w:sdt>
                    <w:sdtPr>
                      <w:rPr>
                        <w:rFonts w:ascii="Times New Roman" w:eastAsia="Arial Unicode MS" w:hAnsi="Times New Roman" w:cs="Times New Roman"/>
                        <w:sz w:val="22"/>
                        <w:lang w:eastAsia="zh-CN"/>
                      </w:rPr>
                      <w:id w:val="177701128"/>
                      <w14:checkbox>
                        <w14:checked w14:val="0"/>
                        <w14:checkedState w14:val="2612" w14:font="Malgun Gothic Semilight"/>
                        <w14:uncheckedState w14:val="2610" w14:font="Malgun Gothic Semilight"/>
                      </w14:checkbox>
                    </w:sdtPr>
                    <w:sdtEndPr/>
                    <w:sdtContent>
                      <w:r w:rsidR="0061341E" w:rsidRPr="00817DE4">
                        <w:rPr>
                          <w:rFonts w:ascii="Segoe UI Symbol" w:eastAsia="Arial Unicode MS" w:hAnsi="Segoe UI Symbol" w:cs="Segoe UI Symbol"/>
                          <w:sz w:val="22"/>
                          <w:lang w:eastAsia="zh-CN"/>
                        </w:rPr>
                        <w:t>☐</w:t>
                      </w:r>
                    </w:sdtContent>
                  </w:sdt>
                  <w:r w:rsidR="0061341E" w:rsidRPr="00817DE4">
                    <w:rPr>
                      <w:rFonts w:ascii="Times New Roman" w:eastAsia="Calibri" w:hAnsi="Times New Roman" w:cs="Times New Roman"/>
                      <w:sz w:val="22"/>
                      <w:lang w:eastAsia="zh-CN"/>
                    </w:rPr>
                    <w:t xml:space="preserve"> </w:t>
                  </w:r>
                  <w:r w:rsidR="0061341E">
                    <w:rPr>
                      <w:rFonts w:ascii="Times New Roman" w:eastAsia="Calibri" w:hAnsi="Times New Roman" w:cs="Times New Roman"/>
                      <w:sz w:val="22"/>
                      <w:lang w:eastAsia="zh-CN"/>
                    </w:rPr>
                    <w:t xml:space="preserve"> </w:t>
                  </w:r>
                  <w:r w:rsidR="0061341E" w:rsidRPr="0061341E">
                    <w:rPr>
                      <w:rFonts w:ascii="Times New Roman" w:eastAsia="Calibri" w:hAnsi="Times New Roman" w:cs="Times New Roman"/>
                      <w:lang w:eastAsia="zh-CN"/>
                    </w:rPr>
                    <w:t xml:space="preserve">Unable to understand information </w:t>
                  </w:r>
                  <w:r w:rsidR="0061341E" w:rsidRPr="0061341E">
                    <w:rPr>
                      <w:rFonts w:ascii="Times New Roman" w:eastAsia="Calibri" w:hAnsi="Times New Roman" w:cs="Times New Roman"/>
                      <w:lang w:eastAsia="zh-CN"/>
                    </w:rPr>
                    <w:br/>
                  </w:r>
                  <w:r w:rsidR="0061341E">
                    <w:rPr>
                      <w:rFonts w:ascii="Times New Roman" w:eastAsia="Calibri" w:hAnsi="Times New Roman" w:cs="Times New Roman"/>
                      <w:lang w:eastAsia="zh-CN"/>
                    </w:rPr>
                    <w:t xml:space="preserve">  </w:t>
                  </w:r>
                  <w:r w:rsidR="0061341E" w:rsidRPr="0061341E">
                    <w:rPr>
                      <w:rFonts w:ascii="Times New Roman" w:eastAsia="Calibri" w:hAnsi="Times New Roman" w:cs="Times New Roman"/>
                      <w:lang w:eastAsia="zh-CN"/>
                    </w:rPr>
                    <w:t>relevant to decision</w:t>
                  </w:r>
                </w:p>
                <w:p w:rsidR="0061341E" w:rsidRPr="0061341E" w:rsidRDefault="00B77A21" w:rsidP="0061341E">
                  <w:pPr>
                    <w:tabs>
                      <w:tab w:val="left" w:pos="1724"/>
                    </w:tabs>
                    <w:autoSpaceDE w:val="0"/>
                    <w:autoSpaceDN w:val="0"/>
                    <w:adjustRightInd w:val="0"/>
                    <w:spacing w:before="0" w:after="160" w:line="259" w:lineRule="auto"/>
                    <w:ind w:left="493" w:hanging="283"/>
                    <w:jc w:val="both"/>
                    <w:rPr>
                      <w:rFonts w:ascii="Times New Roman" w:eastAsia="MS Gothic" w:hAnsi="Times New Roman" w:cs="Times New Roman"/>
                      <w:lang w:eastAsia="zh-CN"/>
                    </w:rPr>
                  </w:pPr>
                  <w:sdt>
                    <w:sdtPr>
                      <w:rPr>
                        <w:rFonts w:ascii="Times New Roman" w:eastAsia="Arial Unicode MS" w:hAnsi="Times New Roman" w:cs="Times New Roman"/>
                        <w:lang w:eastAsia="zh-CN"/>
                      </w:rPr>
                      <w:id w:val="1821464397"/>
                      <w14:checkbox>
                        <w14:checked w14:val="0"/>
                        <w14:checkedState w14:val="2612" w14:font="Malgun Gothic Semilight"/>
                        <w14:uncheckedState w14:val="2610" w14:font="Malgun Gothic Semilight"/>
                      </w14:checkbox>
                    </w:sdtPr>
                    <w:sdtEndPr/>
                    <w:sdtContent>
                      <w:r w:rsidR="0061341E" w:rsidRPr="0061341E">
                        <w:rPr>
                          <w:rFonts w:ascii="Segoe UI Symbol" w:eastAsia="Arial Unicode MS" w:hAnsi="Segoe UI Symbol" w:cs="Segoe UI Symbol"/>
                          <w:lang w:eastAsia="zh-CN"/>
                        </w:rPr>
                        <w:t>☐</w:t>
                      </w:r>
                    </w:sdtContent>
                  </w:sdt>
                  <w:r w:rsidR="0061341E" w:rsidRPr="0061341E">
                    <w:rPr>
                      <w:rFonts w:ascii="Times New Roman" w:eastAsia="Calibri" w:hAnsi="Times New Roman" w:cs="Times New Roman"/>
                      <w:lang w:eastAsia="zh-CN"/>
                    </w:rPr>
                    <w:t xml:space="preserve"> </w:t>
                  </w:r>
                  <w:r w:rsidR="0061341E">
                    <w:rPr>
                      <w:rFonts w:ascii="Times New Roman" w:eastAsia="Calibri" w:hAnsi="Times New Roman" w:cs="Times New Roman"/>
                      <w:lang w:eastAsia="zh-CN"/>
                    </w:rPr>
                    <w:t xml:space="preserve">  </w:t>
                  </w:r>
                  <w:r w:rsidR="0061341E" w:rsidRPr="0061341E">
                    <w:rPr>
                      <w:rFonts w:ascii="Times New Roman" w:eastAsia="Calibri" w:hAnsi="Times New Roman" w:cs="Times New Roman"/>
                      <w:lang w:eastAsia="zh-CN"/>
                    </w:rPr>
                    <w:t xml:space="preserve">Unable to retain information </w:t>
                  </w:r>
                </w:p>
                <w:p w:rsidR="00E4429E" w:rsidRDefault="00B77A21" w:rsidP="00E4429E">
                  <w:pPr>
                    <w:tabs>
                      <w:tab w:val="left" w:pos="1724"/>
                    </w:tabs>
                    <w:autoSpaceDE w:val="0"/>
                    <w:autoSpaceDN w:val="0"/>
                    <w:adjustRightInd w:val="0"/>
                    <w:spacing w:before="0" w:after="160" w:line="259" w:lineRule="auto"/>
                    <w:ind w:left="594" w:hanging="384"/>
                    <w:jc w:val="both"/>
                    <w:rPr>
                      <w:rFonts w:ascii="Times New Roman" w:eastAsia="Calibri" w:hAnsi="Times New Roman" w:cs="Times New Roman"/>
                      <w:lang w:eastAsia="zh-CN"/>
                    </w:rPr>
                  </w:pPr>
                  <w:sdt>
                    <w:sdtPr>
                      <w:rPr>
                        <w:rFonts w:ascii="Times New Roman" w:eastAsia="Calibri" w:hAnsi="Times New Roman" w:cs="Times New Roman"/>
                        <w:lang w:eastAsia="zh-CN"/>
                      </w:rPr>
                      <w:id w:val="1857996766"/>
                      <w14:checkbox>
                        <w14:checked w14:val="0"/>
                        <w14:checkedState w14:val="2612" w14:font="Malgun Gothic Semilight"/>
                        <w14:uncheckedState w14:val="2610" w14:font="Malgun Gothic Semilight"/>
                      </w14:checkbox>
                    </w:sdtPr>
                    <w:sdtEndPr/>
                    <w:sdtContent>
                      <w:r w:rsidR="0061341E">
                        <w:rPr>
                          <w:rFonts w:ascii="Segoe UI Symbol" w:eastAsia="Malgun Gothic Semilight" w:hAnsi="Segoe UI Symbol" w:cs="Segoe UI Symbol"/>
                          <w:lang w:eastAsia="zh-CN"/>
                        </w:rPr>
                        <w:t>☐</w:t>
                      </w:r>
                    </w:sdtContent>
                  </w:sdt>
                  <w:r w:rsidR="0061341E" w:rsidRPr="0061341E">
                    <w:rPr>
                      <w:rFonts w:ascii="Times New Roman" w:eastAsia="Calibri" w:hAnsi="Times New Roman" w:cs="Times New Roman"/>
                      <w:lang w:eastAsia="zh-CN"/>
                    </w:rPr>
                    <w:t xml:space="preserve"> </w:t>
                  </w:r>
                  <w:r w:rsidR="0061341E">
                    <w:rPr>
                      <w:rFonts w:ascii="Times New Roman" w:eastAsia="Calibri" w:hAnsi="Times New Roman" w:cs="Times New Roman"/>
                      <w:lang w:eastAsia="zh-CN"/>
                    </w:rPr>
                    <w:t xml:space="preserve">  </w:t>
                  </w:r>
                  <w:r w:rsidR="0061341E" w:rsidRPr="0061341E">
                    <w:rPr>
                      <w:rFonts w:ascii="Times New Roman" w:eastAsia="Calibri" w:hAnsi="Times New Roman" w:cs="Times New Roman"/>
                      <w:lang w:eastAsia="zh-CN"/>
                    </w:rPr>
                    <w:t>Unable to use or weigh information for decision making</w:t>
                  </w:r>
                </w:p>
                <w:p w:rsidR="000B6E05" w:rsidRPr="00E4429E" w:rsidRDefault="00B77A21" w:rsidP="00E4429E">
                  <w:pPr>
                    <w:tabs>
                      <w:tab w:val="left" w:pos="1724"/>
                    </w:tabs>
                    <w:autoSpaceDE w:val="0"/>
                    <w:autoSpaceDN w:val="0"/>
                    <w:adjustRightInd w:val="0"/>
                    <w:spacing w:before="0" w:after="160" w:line="259" w:lineRule="auto"/>
                    <w:ind w:left="594" w:hanging="384"/>
                    <w:jc w:val="both"/>
                    <w:rPr>
                      <w:rFonts w:ascii="Times New Roman" w:eastAsia="Calibri" w:hAnsi="Times New Roman" w:cs="Times New Roman"/>
                      <w:lang w:eastAsia="zh-CN"/>
                    </w:rPr>
                  </w:pPr>
                  <w:sdt>
                    <w:sdtPr>
                      <w:rPr>
                        <w:rFonts w:ascii="Times New Roman" w:eastAsia="Calibri" w:hAnsi="Times New Roman" w:cs="Times New Roman"/>
                        <w:lang w:eastAsia="zh-CN"/>
                      </w:rPr>
                      <w:id w:val="182794107"/>
                      <w14:checkbox>
                        <w14:checked w14:val="0"/>
                        <w14:checkedState w14:val="2612" w14:font="Malgun Gothic Semilight"/>
                        <w14:uncheckedState w14:val="2610" w14:font="Malgun Gothic Semilight"/>
                      </w14:checkbox>
                    </w:sdtPr>
                    <w:sdtEndPr/>
                    <w:sdtContent>
                      <w:r w:rsidR="00E4429E">
                        <w:rPr>
                          <w:rFonts w:ascii="Segoe UI Symbol" w:eastAsia="Malgun Gothic Semilight" w:hAnsi="Segoe UI Symbol" w:cs="Segoe UI Symbol"/>
                          <w:lang w:eastAsia="zh-CN"/>
                        </w:rPr>
                        <w:t>☐</w:t>
                      </w:r>
                    </w:sdtContent>
                  </w:sdt>
                  <w:r w:rsidR="00E4429E" w:rsidRPr="0061341E">
                    <w:rPr>
                      <w:rFonts w:ascii="Times New Roman" w:eastAsia="Calibri" w:hAnsi="Times New Roman" w:cs="Times New Roman"/>
                      <w:lang w:eastAsia="zh-CN"/>
                    </w:rPr>
                    <w:t xml:space="preserve"> </w:t>
                  </w:r>
                  <w:r w:rsidR="0061341E" w:rsidRPr="0061341E">
                    <w:rPr>
                      <w:rFonts w:ascii="Times New Roman" w:eastAsia="Calibri" w:hAnsi="Times New Roman" w:cs="Times New Roman"/>
                      <w:lang w:eastAsia="zh-CN"/>
                    </w:rPr>
                    <w:t xml:space="preserve">Unable to </w:t>
                  </w:r>
                  <w:r w:rsidR="0061341E">
                    <w:rPr>
                      <w:rFonts w:ascii="Times New Roman" w:eastAsia="Calibri" w:hAnsi="Times New Roman" w:cs="Times New Roman"/>
                      <w:lang w:eastAsia="zh-CN"/>
                    </w:rPr>
                    <w:t>communicate his/her decision</w:t>
                  </w:r>
                </w:p>
              </w:tc>
            </w:tr>
            <w:tr w:rsidR="000B6E05" w:rsidRPr="00267D1E" w:rsidTr="00203AD2">
              <w:trPr>
                <w:trHeight w:val="1295"/>
              </w:trPr>
              <w:tc>
                <w:tcPr>
                  <w:tcW w:w="1418" w:type="dxa"/>
                  <w:vMerge/>
                  <w:shd w:val="clear" w:color="auto" w:fill="D9D9D9" w:themeFill="background1" w:themeFillShade="D9"/>
                  <w:vAlign w:val="center"/>
                </w:tcPr>
                <w:p w:rsidR="000B6E05" w:rsidRPr="00267D1E" w:rsidRDefault="000B6E05" w:rsidP="000B6E05">
                  <w:pPr>
                    <w:spacing w:before="0" w:after="0" w:line="240" w:lineRule="auto"/>
                    <w:rPr>
                      <w:rFonts w:ascii="Times New Roman" w:eastAsiaTheme="minorHAnsi" w:hAnsi="Times New Roman" w:cs="Times New Roman"/>
                      <w:lang w:eastAsia="en-US"/>
                    </w:rPr>
                  </w:pPr>
                </w:p>
              </w:tc>
              <w:tc>
                <w:tcPr>
                  <w:tcW w:w="3153" w:type="dxa"/>
                </w:tcPr>
                <w:p w:rsidR="000B6E05" w:rsidRPr="00267D1E" w:rsidRDefault="000B6E05" w:rsidP="00C20EF2">
                  <w:pPr>
                    <w:numPr>
                      <w:ilvl w:val="0"/>
                      <w:numId w:val="214"/>
                    </w:numPr>
                    <w:spacing w:before="60" w:after="0" w:line="240" w:lineRule="auto"/>
                    <w:jc w:val="both"/>
                    <w:rPr>
                      <w:rFonts w:ascii="Times New Roman" w:eastAsiaTheme="minorHAnsi" w:hAnsi="Times New Roman" w:cs="Times New Roman"/>
                      <w:lang w:eastAsia="en-US"/>
                    </w:rPr>
                  </w:pPr>
                  <w:r w:rsidRPr="00267D1E">
                    <w:rPr>
                      <w:rFonts w:ascii="Times New Roman" w:eastAsiaTheme="minorHAnsi" w:hAnsi="Times New Roman" w:cs="Times New Roman"/>
                      <w:lang w:eastAsia="en-US"/>
                    </w:rPr>
                    <w:t>Section 14(1)(g)</w:t>
                  </w:r>
                </w:p>
                <w:p w:rsidR="000B6E05" w:rsidRPr="00267D1E" w:rsidRDefault="000B6E05" w:rsidP="00203AD2">
                  <w:pPr>
                    <w:spacing w:before="60" w:after="0" w:line="240" w:lineRule="auto"/>
                    <w:ind w:left="720"/>
                    <w:jc w:val="both"/>
                    <w:rPr>
                      <w:rFonts w:ascii="Times New Roman" w:eastAsiaTheme="minorHAnsi" w:hAnsi="Times New Roman" w:cs="Times New Roman"/>
                      <w:lang w:eastAsia="en-US"/>
                    </w:rPr>
                  </w:pPr>
                  <w:r w:rsidRPr="004D63E5">
                    <w:rPr>
                      <w:rFonts w:ascii="Times New Roman" w:eastAsiaTheme="minorHAnsi" w:hAnsi="Times New Roman" w:cs="Times New Roman"/>
                      <w:lang w:eastAsia="en-US"/>
                    </w:rPr>
                    <w:t xml:space="preserve">To </w:t>
                  </w:r>
                  <w:r w:rsidRPr="00D045C2">
                    <w:rPr>
                      <w:rFonts w:ascii="Times New Roman" w:eastAsiaTheme="minorHAnsi" w:hAnsi="Times New Roman" w:cs="Times New Roman"/>
                      <w:lang w:eastAsia="en-US"/>
                    </w:rPr>
                    <w:t>prohibit a person from entering and remaining</w:t>
                  </w:r>
                  <w:r w:rsidRPr="00267D1E">
                    <w:rPr>
                      <w:rFonts w:ascii="Times New Roman" w:eastAsiaTheme="minorHAnsi" w:hAnsi="Times New Roman" w:cs="Times New Roman"/>
                      <w:lang w:eastAsia="en-US"/>
                    </w:rPr>
                    <w:t xml:space="preserve"> in a specific area outside his/her place of residence or any other place he/she frequents; and/or</w:t>
                  </w:r>
                </w:p>
                <w:p w:rsidR="000B6E05" w:rsidRPr="00267D1E" w:rsidRDefault="000B6E05" w:rsidP="00203AD2">
                  <w:pPr>
                    <w:spacing w:before="0" w:after="0" w:line="240" w:lineRule="auto"/>
                    <w:ind w:left="714"/>
                    <w:jc w:val="both"/>
                    <w:rPr>
                      <w:rFonts w:ascii="Times New Roman" w:eastAsiaTheme="minorHAnsi" w:hAnsi="Times New Roman" w:cs="Times New Roman"/>
                      <w:lang w:eastAsia="en-US"/>
                    </w:rPr>
                  </w:pPr>
                </w:p>
                <w:p w:rsidR="000B6E05" w:rsidRPr="00267D1E" w:rsidRDefault="000B6E05" w:rsidP="00203AD2">
                  <w:pPr>
                    <w:spacing w:before="0" w:after="0" w:line="240" w:lineRule="auto"/>
                    <w:ind w:left="714"/>
                    <w:jc w:val="both"/>
                    <w:rPr>
                      <w:rFonts w:ascii="Times New Roman" w:eastAsiaTheme="minorHAnsi" w:hAnsi="Times New Roman" w:cs="Times New Roman"/>
                      <w:lang w:eastAsia="en-US"/>
                    </w:rPr>
                  </w:pPr>
                </w:p>
              </w:tc>
              <w:tc>
                <w:tcPr>
                  <w:tcW w:w="4253" w:type="dxa"/>
                </w:tcPr>
                <w:p w:rsidR="000B6E05" w:rsidRPr="00267D1E" w:rsidRDefault="00B77A21" w:rsidP="00203AD2">
                  <w:pPr>
                    <w:spacing w:before="0" w:after="0" w:line="240" w:lineRule="auto"/>
                    <w:jc w:val="both"/>
                    <w:rPr>
                      <w:rFonts w:ascii="Times New Roman" w:eastAsiaTheme="minorHAnsi" w:hAnsi="Times New Roman" w:cs="Times New Roman"/>
                      <w:lang w:eastAsia="en-US"/>
                    </w:rPr>
                  </w:pPr>
                  <w:sdt>
                    <w:sdtPr>
                      <w:rPr>
                        <w:rFonts w:ascii="Times New Roman" w:eastAsiaTheme="minorHAnsi" w:hAnsi="Times New Roman" w:cs="Times New Roman"/>
                        <w:lang w:eastAsia="en-US"/>
                      </w:rPr>
                      <w:id w:val="-1940051200"/>
                      <w14:checkbox>
                        <w14:checked w14:val="0"/>
                        <w14:checkedState w14:val="2612" w14:font="MS Gothic"/>
                        <w14:uncheckedState w14:val="2610" w14:font="MS Gothic"/>
                      </w14:checkbox>
                    </w:sdtPr>
                    <w:sdtEndPr/>
                    <w:sdtContent>
                      <w:r w:rsidR="000B6E05" w:rsidRPr="00267D1E">
                        <w:rPr>
                          <w:rFonts w:ascii="Segoe UI Symbol" w:eastAsiaTheme="minorHAnsi" w:hAnsi="Segoe UI Symbol" w:cs="Segoe UI Symbol"/>
                          <w:lang w:eastAsia="en-US"/>
                        </w:rPr>
                        <w:t>☐</w:t>
                      </w:r>
                    </w:sdtContent>
                  </w:sdt>
                  <w:r w:rsidR="000B6E05" w:rsidRPr="00267D1E">
                    <w:rPr>
                      <w:rFonts w:ascii="Times New Roman" w:eastAsiaTheme="minorHAnsi" w:hAnsi="Times New Roman" w:cs="Times New Roman"/>
                      <w:lang w:eastAsia="en-US"/>
                    </w:rPr>
                    <w:t xml:space="preserve"> Yes</w:t>
                  </w:r>
                </w:p>
                <w:p w:rsidR="000B6E05" w:rsidRDefault="00B77A21" w:rsidP="00203AD2">
                  <w:pPr>
                    <w:spacing w:before="0" w:after="0" w:line="240" w:lineRule="auto"/>
                    <w:jc w:val="both"/>
                    <w:rPr>
                      <w:rFonts w:ascii="Times New Roman" w:eastAsiaTheme="minorHAnsi" w:hAnsi="Times New Roman" w:cs="Times New Roman"/>
                      <w:lang w:eastAsia="en-US"/>
                    </w:rPr>
                  </w:pPr>
                  <w:sdt>
                    <w:sdtPr>
                      <w:rPr>
                        <w:rFonts w:ascii="Times New Roman" w:eastAsiaTheme="minorHAnsi" w:hAnsi="Times New Roman" w:cs="Times New Roman"/>
                        <w:lang w:eastAsia="en-US"/>
                      </w:rPr>
                      <w:id w:val="-309781765"/>
                      <w14:checkbox>
                        <w14:checked w14:val="0"/>
                        <w14:checkedState w14:val="2612" w14:font="MS Gothic"/>
                        <w14:uncheckedState w14:val="2610" w14:font="MS Gothic"/>
                      </w14:checkbox>
                    </w:sdtPr>
                    <w:sdtEndPr/>
                    <w:sdtContent>
                      <w:r w:rsidR="000B6E05" w:rsidRPr="00267D1E">
                        <w:rPr>
                          <w:rFonts w:ascii="Segoe UI Symbol" w:eastAsiaTheme="minorHAnsi" w:hAnsi="Segoe UI Symbol" w:cs="Segoe UI Symbol"/>
                          <w:lang w:eastAsia="en-US"/>
                        </w:rPr>
                        <w:t>☐</w:t>
                      </w:r>
                    </w:sdtContent>
                  </w:sdt>
                  <w:r w:rsidR="000B6E05" w:rsidRPr="00267D1E">
                    <w:rPr>
                      <w:rFonts w:ascii="Times New Roman" w:eastAsiaTheme="minorHAnsi" w:hAnsi="Times New Roman" w:cs="Times New Roman"/>
                      <w:lang w:eastAsia="en-US"/>
                    </w:rPr>
                    <w:t xml:space="preserve"> No</w:t>
                  </w:r>
                </w:p>
                <w:p w:rsidR="00E4429E" w:rsidRPr="00267D1E" w:rsidRDefault="00E4429E" w:rsidP="00203AD2">
                  <w:pPr>
                    <w:spacing w:before="0" w:after="0" w:line="240" w:lineRule="auto"/>
                    <w:jc w:val="both"/>
                    <w:rPr>
                      <w:rFonts w:ascii="Times New Roman" w:eastAsiaTheme="minorHAnsi" w:hAnsi="Times New Roman" w:cs="Times New Roman"/>
                      <w:lang w:eastAsia="en-US"/>
                    </w:rPr>
                  </w:pPr>
                </w:p>
                <w:p w:rsidR="00E4429E" w:rsidRPr="0061341E" w:rsidRDefault="00B77A21" w:rsidP="00E4429E">
                  <w:pPr>
                    <w:tabs>
                      <w:tab w:val="left" w:pos="1724"/>
                    </w:tabs>
                    <w:autoSpaceDE w:val="0"/>
                    <w:autoSpaceDN w:val="0"/>
                    <w:adjustRightInd w:val="0"/>
                    <w:spacing w:before="0" w:after="160" w:line="259" w:lineRule="auto"/>
                    <w:ind w:left="493" w:hanging="283"/>
                    <w:jc w:val="both"/>
                    <w:rPr>
                      <w:rFonts w:ascii="Times New Roman" w:eastAsia="Calibri" w:hAnsi="Times New Roman" w:cs="Times New Roman"/>
                      <w:lang w:eastAsia="zh-CN"/>
                    </w:rPr>
                  </w:pPr>
                  <w:sdt>
                    <w:sdtPr>
                      <w:rPr>
                        <w:rFonts w:ascii="Times New Roman" w:eastAsia="Arial Unicode MS" w:hAnsi="Times New Roman" w:cs="Times New Roman"/>
                        <w:sz w:val="22"/>
                        <w:lang w:eastAsia="zh-CN"/>
                      </w:rPr>
                      <w:id w:val="693117000"/>
                      <w14:checkbox>
                        <w14:checked w14:val="0"/>
                        <w14:checkedState w14:val="2612" w14:font="Malgun Gothic Semilight"/>
                        <w14:uncheckedState w14:val="2610" w14:font="Malgun Gothic Semilight"/>
                      </w14:checkbox>
                    </w:sdtPr>
                    <w:sdtEndPr/>
                    <w:sdtContent>
                      <w:r w:rsidR="00E4429E" w:rsidRPr="00817DE4">
                        <w:rPr>
                          <w:rFonts w:ascii="Segoe UI Symbol" w:eastAsia="Arial Unicode MS" w:hAnsi="Segoe UI Symbol" w:cs="Segoe UI Symbol"/>
                          <w:sz w:val="22"/>
                          <w:lang w:eastAsia="zh-CN"/>
                        </w:rPr>
                        <w:t>☐</w:t>
                      </w:r>
                    </w:sdtContent>
                  </w:sdt>
                  <w:r w:rsidR="00E4429E" w:rsidRPr="00817DE4">
                    <w:rPr>
                      <w:rFonts w:ascii="Times New Roman" w:eastAsia="Calibri" w:hAnsi="Times New Roman" w:cs="Times New Roman"/>
                      <w:sz w:val="22"/>
                      <w:lang w:eastAsia="zh-CN"/>
                    </w:rPr>
                    <w:t xml:space="preserve"> </w:t>
                  </w:r>
                  <w:r w:rsidR="00E4429E">
                    <w:rPr>
                      <w:rFonts w:ascii="Times New Roman" w:eastAsia="Calibri" w:hAnsi="Times New Roman" w:cs="Times New Roman"/>
                      <w:sz w:val="22"/>
                      <w:lang w:eastAsia="zh-CN"/>
                    </w:rPr>
                    <w:t xml:space="preserve"> </w:t>
                  </w:r>
                  <w:r w:rsidR="00E4429E" w:rsidRPr="0061341E">
                    <w:rPr>
                      <w:rFonts w:ascii="Times New Roman" w:eastAsia="Calibri" w:hAnsi="Times New Roman" w:cs="Times New Roman"/>
                      <w:lang w:eastAsia="zh-CN"/>
                    </w:rPr>
                    <w:t xml:space="preserve">Unable to understand information </w:t>
                  </w:r>
                  <w:r w:rsidR="00E4429E" w:rsidRPr="0061341E">
                    <w:rPr>
                      <w:rFonts w:ascii="Times New Roman" w:eastAsia="Calibri" w:hAnsi="Times New Roman" w:cs="Times New Roman"/>
                      <w:lang w:eastAsia="zh-CN"/>
                    </w:rPr>
                    <w:br/>
                  </w:r>
                  <w:r w:rsidR="00E4429E">
                    <w:rPr>
                      <w:rFonts w:ascii="Times New Roman" w:eastAsia="Calibri" w:hAnsi="Times New Roman" w:cs="Times New Roman"/>
                      <w:lang w:eastAsia="zh-CN"/>
                    </w:rPr>
                    <w:t xml:space="preserve">  </w:t>
                  </w:r>
                  <w:r w:rsidR="00E4429E" w:rsidRPr="0061341E">
                    <w:rPr>
                      <w:rFonts w:ascii="Times New Roman" w:eastAsia="Calibri" w:hAnsi="Times New Roman" w:cs="Times New Roman"/>
                      <w:lang w:eastAsia="zh-CN"/>
                    </w:rPr>
                    <w:t>relevant to decision</w:t>
                  </w:r>
                </w:p>
                <w:p w:rsidR="00E4429E" w:rsidRPr="0061341E" w:rsidRDefault="00B77A21" w:rsidP="00E4429E">
                  <w:pPr>
                    <w:tabs>
                      <w:tab w:val="left" w:pos="1724"/>
                    </w:tabs>
                    <w:autoSpaceDE w:val="0"/>
                    <w:autoSpaceDN w:val="0"/>
                    <w:adjustRightInd w:val="0"/>
                    <w:spacing w:before="0" w:after="160" w:line="259" w:lineRule="auto"/>
                    <w:ind w:left="493" w:hanging="283"/>
                    <w:jc w:val="both"/>
                    <w:rPr>
                      <w:rFonts w:ascii="Times New Roman" w:eastAsia="MS Gothic" w:hAnsi="Times New Roman" w:cs="Times New Roman"/>
                      <w:lang w:eastAsia="zh-CN"/>
                    </w:rPr>
                  </w:pPr>
                  <w:sdt>
                    <w:sdtPr>
                      <w:rPr>
                        <w:rFonts w:ascii="Times New Roman" w:eastAsia="Arial Unicode MS" w:hAnsi="Times New Roman" w:cs="Times New Roman"/>
                        <w:lang w:eastAsia="zh-CN"/>
                      </w:rPr>
                      <w:id w:val="-1217962857"/>
                      <w14:checkbox>
                        <w14:checked w14:val="0"/>
                        <w14:checkedState w14:val="2612" w14:font="Malgun Gothic Semilight"/>
                        <w14:uncheckedState w14:val="2610" w14:font="Malgun Gothic Semilight"/>
                      </w14:checkbox>
                    </w:sdtPr>
                    <w:sdtEndPr/>
                    <w:sdtContent>
                      <w:r w:rsidR="00E4429E" w:rsidRPr="0061341E">
                        <w:rPr>
                          <w:rFonts w:ascii="Segoe UI Symbol" w:eastAsia="Arial Unicode MS" w:hAnsi="Segoe UI Symbol" w:cs="Segoe UI Symbol"/>
                          <w:lang w:eastAsia="zh-CN"/>
                        </w:rPr>
                        <w:t>☐</w:t>
                      </w:r>
                    </w:sdtContent>
                  </w:sdt>
                  <w:r w:rsidR="00E4429E" w:rsidRPr="0061341E">
                    <w:rPr>
                      <w:rFonts w:ascii="Times New Roman" w:eastAsia="Calibri" w:hAnsi="Times New Roman" w:cs="Times New Roman"/>
                      <w:lang w:eastAsia="zh-CN"/>
                    </w:rPr>
                    <w:t xml:space="preserve"> </w:t>
                  </w:r>
                  <w:r w:rsidR="00E4429E">
                    <w:rPr>
                      <w:rFonts w:ascii="Times New Roman" w:eastAsia="Calibri" w:hAnsi="Times New Roman" w:cs="Times New Roman"/>
                      <w:lang w:eastAsia="zh-CN"/>
                    </w:rPr>
                    <w:t xml:space="preserve">  </w:t>
                  </w:r>
                  <w:r w:rsidR="00E4429E" w:rsidRPr="0061341E">
                    <w:rPr>
                      <w:rFonts w:ascii="Times New Roman" w:eastAsia="Calibri" w:hAnsi="Times New Roman" w:cs="Times New Roman"/>
                      <w:lang w:eastAsia="zh-CN"/>
                    </w:rPr>
                    <w:t xml:space="preserve">Unable to retain information </w:t>
                  </w:r>
                </w:p>
                <w:p w:rsidR="00E4429E" w:rsidRDefault="00B77A21" w:rsidP="00E4429E">
                  <w:pPr>
                    <w:tabs>
                      <w:tab w:val="left" w:pos="1724"/>
                    </w:tabs>
                    <w:autoSpaceDE w:val="0"/>
                    <w:autoSpaceDN w:val="0"/>
                    <w:adjustRightInd w:val="0"/>
                    <w:spacing w:before="0" w:after="160" w:line="259" w:lineRule="auto"/>
                    <w:ind w:left="594" w:hanging="384"/>
                    <w:jc w:val="both"/>
                    <w:rPr>
                      <w:rFonts w:ascii="Times New Roman" w:eastAsia="Calibri" w:hAnsi="Times New Roman" w:cs="Times New Roman"/>
                      <w:lang w:eastAsia="zh-CN"/>
                    </w:rPr>
                  </w:pPr>
                  <w:sdt>
                    <w:sdtPr>
                      <w:rPr>
                        <w:rFonts w:ascii="Times New Roman" w:eastAsia="Calibri" w:hAnsi="Times New Roman" w:cs="Times New Roman"/>
                        <w:lang w:eastAsia="zh-CN"/>
                      </w:rPr>
                      <w:id w:val="1928306530"/>
                      <w14:checkbox>
                        <w14:checked w14:val="0"/>
                        <w14:checkedState w14:val="2612" w14:font="Malgun Gothic Semilight"/>
                        <w14:uncheckedState w14:val="2610" w14:font="Malgun Gothic Semilight"/>
                      </w14:checkbox>
                    </w:sdtPr>
                    <w:sdtEndPr/>
                    <w:sdtContent>
                      <w:r w:rsidR="00E4429E">
                        <w:rPr>
                          <w:rFonts w:ascii="Segoe UI Symbol" w:eastAsia="Malgun Gothic Semilight" w:hAnsi="Segoe UI Symbol" w:cs="Segoe UI Symbol"/>
                          <w:lang w:eastAsia="zh-CN"/>
                        </w:rPr>
                        <w:t>☐</w:t>
                      </w:r>
                    </w:sdtContent>
                  </w:sdt>
                  <w:r w:rsidR="00E4429E" w:rsidRPr="0061341E">
                    <w:rPr>
                      <w:rFonts w:ascii="Times New Roman" w:eastAsia="Calibri" w:hAnsi="Times New Roman" w:cs="Times New Roman"/>
                      <w:lang w:eastAsia="zh-CN"/>
                    </w:rPr>
                    <w:t xml:space="preserve"> </w:t>
                  </w:r>
                  <w:r w:rsidR="00E4429E">
                    <w:rPr>
                      <w:rFonts w:ascii="Times New Roman" w:eastAsia="Calibri" w:hAnsi="Times New Roman" w:cs="Times New Roman"/>
                      <w:lang w:eastAsia="zh-CN"/>
                    </w:rPr>
                    <w:t xml:space="preserve">  </w:t>
                  </w:r>
                  <w:r w:rsidR="00E4429E" w:rsidRPr="0061341E">
                    <w:rPr>
                      <w:rFonts w:ascii="Times New Roman" w:eastAsia="Calibri" w:hAnsi="Times New Roman" w:cs="Times New Roman"/>
                      <w:lang w:eastAsia="zh-CN"/>
                    </w:rPr>
                    <w:t>Unable to use or weigh information for decision making</w:t>
                  </w:r>
                </w:p>
                <w:p w:rsidR="000B6E05" w:rsidRPr="00E4429E" w:rsidRDefault="00B77A21" w:rsidP="00E4429E">
                  <w:pPr>
                    <w:tabs>
                      <w:tab w:val="left" w:pos="1724"/>
                    </w:tabs>
                    <w:autoSpaceDE w:val="0"/>
                    <w:autoSpaceDN w:val="0"/>
                    <w:adjustRightInd w:val="0"/>
                    <w:spacing w:before="0" w:after="160" w:line="259" w:lineRule="auto"/>
                    <w:ind w:left="594" w:hanging="384"/>
                    <w:jc w:val="both"/>
                    <w:rPr>
                      <w:rFonts w:ascii="Times New Roman" w:eastAsia="Calibri" w:hAnsi="Times New Roman" w:cs="Times New Roman"/>
                      <w:lang w:eastAsia="zh-CN"/>
                    </w:rPr>
                  </w:pPr>
                  <w:sdt>
                    <w:sdtPr>
                      <w:rPr>
                        <w:rFonts w:ascii="Times New Roman" w:eastAsia="Calibri" w:hAnsi="Times New Roman" w:cs="Times New Roman"/>
                        <w:lang w:eastAsia="zh-CN"/>
                      </w:rPr>
                      <w:id w:val="-580902648"/>
                      <w14:checkbox>
                        <w14:checked w14:val="0"/>
                        <w14:checkedState w14:val="2612" w14:font="Malgun Gothic Semilight"/>
                        <w14:uncheckedState w14:val="2610" w14:font="Malgun Gothic Semilight"/>
                      </w14:checkbox>
                    </w:sdtPr>
                    <w:sdtEndPr/>
                    <w:sdtContent>
                      <w:r w:rsidR="00E4429E">
                        <w:rPr>
                          <w:rFonts w:ascii="Segoe UI Symbol" w:eastAsia="Malgun Gothic Semilight" w:hAnsi="Segoe UI Symbol" w:cs="Segoe UI Symbol"/>
                          <w:lang w:eastAsia="zh-CN"/>
                        </w:rPr>
                        <w:t>☐</w:t>
                      </w:r>
                    </w:sdtContent>
                  </w:sdt>
                  <w:r w:rsidR="00E4429E" w:rsidRPr="0061341E">
                    <w:rPr>
                      <w:rFonts w:ascii="Times New Roman" w:eastAsia="Calibri" w:hAnsi="Times New Roman" w:cs="Times New Roman"/>
                      <w:lang w:eastAsia="zh-CN"/>
                    </w:rPr>
                    <w:t xml:space="preserve"> Unable to </w:t>
                  </w:r>
                  <w:r w:rsidR="00E4429E">
                    <w:rPr>
                      <w:rFonts w:ascii="Times New Roman" w:eastAsia="Calibri" w:hAnsi="Times New Roman" w:cs="Times New Roman"/>
                      <w:lang w:eastAsia="zh-CN"/>
                    </w:rPr>
                    <w:t>communicate his/her decision</w:t>
                  </w:r>
                </w:p>
              </w:tc>
            </w:tr>
            <w:tr w:rsidR="000B6E05" w:rsidRPr="00267D1E" w:rsidTr="00203AD2">
              <w:trPr>
                <w:trHeight w:val="20"/>
              </w:trPr>
              <w:tc>
                <w:tcPr>
                  <w:tcW w:w="1418" w:type="dxa"/>
                  <w:vMerge/>
                  <w:shd w:val="clear" w:color="auto" w:fill="D9D9D9" w:themeFill="background1" w:themeFillShade="D9"/>
                  <w:vAlign w:val="center"/>
                </w:tcPr>
                <w:p w:rsidR="000B6E05" w:rsidRPr="00267D1E" w:rsidRDefault="000B6E05" w:rsidP="000B6E05">
                  <w:pPr>
                    <w:spacing w:before="0" w:after="0" w:line="240" w:lineRule="auto"/>
                    <w:rPr>
                      <w:rFonts w:ascii="Times New Roman" w:eastAsiaTheme="minorHAnsi" w:hAnsi="Times New Roman" w:cs="Times New Roman"/>
                      <w:lang w:eastAsia="en-US"/>
                    </w:rPr>
                  </w:pPr>
                </w:p>
              </w:tc>
              <w:tc>
                <w:tcPr>
                  <w:tcW w:w="3153" w:type="dxa"/>
                </w:tcPr>
                <w:p w:rsidR="000B6E05" w:rsidRPr="00267D1E" w:rsidRDefault="000B6E05" w:rsidP="00C20EF2">
                  <w:pPr>
                    <w:numPr>
                      <w:ilvl w:val="0"/>
                      <w:numId w:val="214"/>
                    </w:numPr>
                    <w:spacing w:before="60" w:after="0" w:line="240" w:lineRule="auto"/>
                    <w:jc w:val="both"/>
                    <w:rPr>
                      <w:rFonts w:ascii="Times New Roman" w:eastAsiaTheme="minorHAnsi" w:hAnsi="Times New Roman" w:cs="Times New Roman"/>
                      <w:lang w:eastAsia="en-US"/>
                    </w:rPr>
                  </w:pPr>
                  <w:r w:rsidRPr="00267D1E">
                    <w:rPr>
                      <w:rFonts w:ascii="Times New Roman" w:eastAsiaTheme="minorHAnsi" w:hAnsi="Times New Roman" w:cs="Times New Roman"/>
                      <w:lang w:eastAsia="en-US"/>
                    </w:rPr>
                    <w:t>Section 14(1)(h)</w:t>
                  </w:r>
                </w:p>
                <w:p w:rsidR="000B6E05" w:rsidRPr="00267D1E" w:rsidRDefault="000B6E05" w:rsidP="00203AD2">
                  <w:pPr>
                    <w:spacing w:before="60" w:after="0" w:line="240" w:lineRule="auto"/>
                    <w:ind w:left="720"/>
                    <w:jc w:val="both"/>
                    <w:rPr>
                      <w:rFonts w:ascii="Times New Roman" w:eastAsiaTheme="minorHAnsi" w:hAnsi="Times New Roman" w:cs="Times New Roman"/>
                      <w:lang w:eastAsia="en-US"/>
                    </w:rPr>
                  </w:pPr>
                  <w:r w:rsidRPr="00267D1E">
                    <w:rPr>
                      <w:rFonts w:ascii="Times New Roman" w:eastAsiaTheme="minorHAnsi" w:hAnsi="Times New Roman" w:cs="Times New Roman"/>
                      <w:lang w:eastAsia="en-US"/>
                    </w:rPr>
                    <w:t xml:space="preserve">To </w:t>
                  </w:r>
                  <w:r w:rsidRPr="00D045C2">
                    <w:rPr>
                      <w:rFonts w:ascii="Times New Roman" w:eastAsiaTheme="minorHAnsi" w:hAnsi="Times New Roman" w:cs="Times New Roman"/>
                      <w:lang w:eastAsia="en-US"/>
                    </w:rPr>
                    <w:t>prohibit a person from visiting or communicating</w:t>
                  </w:r>
                  <w:r w:rsidRPr="00267D1E">
                    <w:rPr>
                      <w:rFonts w:ascii="Times New Roman" w:eastAsiaTheme="minorHAnsi" w:hAnsi="Times New Roman" w:cs="Times New Roman"/>
                      <w:lang w:eastAsia="en-US"/>
                    </w:rPr>
                    <w:t xml:space="preserve"> with him/her.</w:t>
                  </w:r>
                </w:p>
                <w:p w:rsidR="000B6E05" w:rsidRPr="00267D1E" w:rsidRDefault="000B6E05" w:rsidP="00203AD2">
                  <w:pPr>
                    <w:spacing w:before="0" w:after="0" w:line="240" w:lineRule="auto"/>
                    <w:ind w:left="714"/>
                    <w:jc w:val="both"/>
                    <w:rPr>
                      <w:rFonts w:ascii="Times New Roman" w:eastAsiaTheme="minorHAnsi" w:hAnsi="Times New Roman" w:cs="Times New Roman"/>
                      <w:lang w:eastAsia="en-US"/>
                    </w:rPr>
                  </w:pPr>
                </w:p>
                <w:p w:rsidR="000B6E05" w:rsidRPr="00267D1E" w:rsidRDefault="000B6E05" w:rsidP="00203AD2">
                  <w:pPr>
                    <w:spacing w:before="0" w:after="0" w:line="240" w:lineRule="auto"/>
                    <w:ind w:left="714"/>
                    <w:jc w:val="both"/>
                    <w:rPr>
                      <w:rFonts w:ascii="Times New Roman" w:eastAsiaTheme="minorHAnsi" w:hAnsi="Times New Roman" w:cs="Times New Roman"/>
                      <w:lang w:eastAsia="en-US"/>
                    </w:rPr>
                  </w:pPr>
                </w:p>
              </w:tc>
              <w:tc>
                <w:tcPr>
                  <w:tcW w:w="4253" w:type="dxa"/>
                </w:tcPr>
                <w:p w:rsidR="000B6E05" w:rsidRPr="00267D1E" w:rsidRDefault="00B77A21" w:rsidP="00203AD2">
                  <w:pPr>
                    <w:spacing w:before="0" w:after="0" w:line="240" w:lineRule="auto"/>
                    <w:jc w:val="both"/>
                    <w:rPr>
                      <w:rFonts w:ascii="Times New Roman" w:eastAsiaTheme="minorHAnsi" w:hAnsi="Times New Roman" w:cs="Times New Roman"/>
                      <w:lang w:eastAsia="en-US"/>
                    </w:rPr>
                  </w:pPr>
                  <w:sdt>
                    <w:sdtPr>
                      <w:rPr>
                        <w:rFonts w:ascii="Times New Roman" w:eastAsiaTheme="minorHAnsi" w:hAnsi="Times New Roman" w:cs="Times New Roman"/>
                        <w:lang w:eastAsia="en-US"/>
                      </w:rPr>
                      <w:id w:val="-1569950620"/>
                      <w14:checkbox>
                        <w14:checked w14:val="0"/>
                        <w14:checkedState w14:val="2612" w14:font="MS Gothic"/>
                        <w14:uncheckedState w14:val="2610" w14:font="MS Gothic"/>
                      </w14:checkbox>
                    </w:sdtPr>
                    <w:sdtEndPr/>
                    <w:sdtContent>
                      <w:r w:rsidR="000B6E05" w:rsidRPr="00267D1E">
                        <w:rPr>
                          <w:rFonts w:ascii="Segoe UI Symbol" w:eastAsiaTheme="minorHAnsi" w:hAnsi="Segoe UI Symbol" w:cs="Segoe UI Symbol"/>
                          <w:lang w:eastAsia="en-US"/>
                        </w:rPr>
                        <w:t>☐</w:t>
                      </w:r>
                    </w:sdtContent>
                  </w:sdt>
                  <w:r w:rsidR="000B6E05" w:rsidRPr="00267D1E">
                    <w:rPr>
                      <w:rFonts w:ascii="Times New Roman" w:eastAsiaTheme="minorHAnsi" w:hAnsi="Times New Roman" w:cs="Times New Roman"/>
                      <w:lang w:eastAsia="en-US"/>
                    </w:rPr>
                    <w:t xml:space="preserve"> Yes</w:t>
                  </w:r>
                </w:p>
                <w:p w:rsidR="000B6E05" w:rsidRDefault="00B77A21" w:rsidP="00203AD2">
                  <w:pPr>
                    <w:spacing w:before="0" w:after="0" w:line="240" w:lineRule="auto"/>
                    <w:jc w:val="both"/>
                    <w:rPr>
                      <w:rFonts w:ascii="Times New Roman" w:eastAsiaTheme="minorHAnsi" w:hAnsi="Times New Roman" w:cs="Times New Roman"/>
                      <w:lang w:eastAsia="en-US"/>
                    </w:rPr>
                  </w:pPr>
                  <w:sdt>
                    <w:sdtPr>
                      <w:rPr>
                        <w:rFonts w:ascii="Times New Roman" w:eastAsiaTheme="minorHAnsi" w:hAnsi="Times New Roman" w:cs="Times New Roman"/>
                        <w:lang w:eastAsia="en-US"/>
                      </w:rPr>
                      <w:id w:val="2096434484"/>
                      <w14:checkbox>
                        <w14:checked w14:val="0"/>
                        <w14:checkedState w14:val="2612" w14:font="MS Gothic"/>
                        <w14:uncheckedState w14:val="2610" w14:font="MS Gothic"/>
                      </w14:checkbox>
                    </w:sdtPr>
                    <w:sdtEndPr/>
                    <w:sdtContent>
                      <w:r w:rsidR="000B6E05" w:rsidRPr="00267D1E">
                        <w:rPr>
                          <w:rFonts w:ascii="Segoe UI Symbol" w:eastAsiaTheme="minorHAnsi" w:hAnsi="Segoe UI Symbol" w:cs="Segoe UI Symbol"/>
                          <w:lang w:eastAsia="en-US"/>
                        </w:rPr>
                        <w:t>☐</w:t>
                      </w:r>
                    </w:sdtContent>
                  </w:sdt>
                  <w:r w:rsidR="000B6E05" w:rsidRPr="00267D1E">
                    <w:rPr>
                      <w:rFonts w:ascii="Times New Roman" w:eastAsiaTheme="minorHAnsi" w:hAnsi="Times New Roman" w:cs="Times New Roman"/>
                      <w:lang w:eastAsia="en-US"/>
                    </w:rPr>
                    <w:t xml:space="preserve"> No</w:t>
                  </w:r>
                </w:p>
                <w:p w:rsidR="00E4429E" w:rsidRPr="00267D1E" w:rsidRDefault="00E4429E" w:rsidP="00203AD2">
                  <w:pPr>
                    <w:spacing w:before="0" w:after="0" w:line="240" w:lineRule="auto"/>
                    <w:jc w:val="both"/>
                    <w:rPr>
                      <w:rFonts w:ascii="Times New Roman" w:eastAsiaTheme="minorHAnsi" w:hAnsi="Times New Roman" w:cs="Times New Roman"/>
                      <w:lang w:eastAsia="en-US"/>
                    </w:rPr>
                  </w:pPr>
                </w:p>
                <w:p w:rsidR="00E4429E" w:rsidRPr="0061341E" w:rsidRDefault="00B77A21" w:rsidP="00E4429E">
                  <w:pPr>
                    <w:tabs>
                      <w:tab w:val="left" w:pos="1724"/>
                    </w:tabs>
                    <w:autoSpaceDE w:val="0"/>
                    <w:autoSpaceDN w:val="0"/>
                    <w:adjustRightInd w:val="0"/>
                    <w:spacing w:before="0" w:after="160" w:line="259" w:lineRule="auto"/>
                    <w:ind w:left="493" w:hanging="283"/>
                    <w:jc w:val="both"/>
                    <w:rPr>
                      <w:rFonts w:ascii="Times New Roman" w:eastAsia="Calibri" w:hAnsi="Times New Roman" w:cs="Times New Roman"/>
                      <w:lang w:eastAsia="zh-CN"/>
                    </w:rPr>
                  </w:pPr>
                  <w:sdt>
                    <w:sdtPr>
                      <w:rPr>
                        <w:rFonts w:ascii="Times New Roman" w:eastAsia="Arial Unicode MS" w:hAnsi="Times New Roman" w:cs="Times New Roman"/>
                        <w:sz w:val="22"/>
                        <w:lang w:eastAsia="zh-CN"/>
                      </w:rPr>
                      <w:id w:val="-218833355"/>
                      <w14:checkbox>
                        <w14:checked w14:val="0"/>
                        <w14:checkedState w14:val="2612" w14:font="Malgun Gothic Semilight"/>
                        <w14:uncheckedState w14:val="2610" w14:font="Malgun Gothic Semilight"/>
                      </w14:checkbox>
                    </w:sdtPr>
                    <w:sdtEndPr/>
                    <w:sdtContent>
                      <w:r w:rsidR="00E4429E" w:rsidRPr="00817DE4">
                        <w:rPr>
                          <w:rFonts w:ascii="Segoe UI Symbol" w:eastAsia="Arial Unicode MS" w:hAnsi="Segoe UI Symbol" w:cs="Segoe UI Symbol"/>
                          <w:sz w:val="22"/>
                          <w:lang w:eastAsia="zh-CN"/>
                        </w:rPr>
                        <w:t>☐</w:t>
                      </w:r>
                    </w:sdtContent>
                  </w:sdt>
                  <w:r w:rsidR="00E4429E" w:rsidRPr="00817DE4">
                    <w:rPr>
                      <w:rFonts w:ascii="Times New Roman" w:eastAsia="Calibri" w:hAnsi="Times New Roman" w:cs="Times New Roman"/>
                      <w:sz w:val="22"/>
                      <w:lang w:eastAsia="zh-CN"/>
                    </w:rPr>
                    <w:t xml:space="preserve"> </w:t>
                  </w:r>
                  <w:r w:rsidR="00E4429E">
                    <w:rPr>
                      <w:rFonts w:ascii="Times New Roman" w:eastAsia="Calibri" w:hAnsi="Times New Roman" w:cs="Times New Roman"/>
                      <w:sz w:val="22"/>
                      <w:lang w:eastAsia="zh-CN"/>
                    </w:rPr>
                    <w:t xml:space="preserve"> </w:t>
                  </w:r>
                  <w:r w:rsidR="00E4429E" w:rsidRPr="0061341E">
                    <w:rPr>
                      <w:rFonts w:ascii="Times New Roman" w:eastAsia="Calibri" w:hAnsi="Times New Roman" w:cs="Times New Roman"/>
                      <w:lang w:eastAsia="zh-CN"/>
                    </w:rPr>
                    <w:t xml:space="preserve">Unable to understand information </w:t>
                  </w:r>
                  <w:r w:rsidR="00E4429E" w:rsidRPr="0061341E">
                    <w:rPr>
                      <w:rFonts w:ascii="Times New Roman" w:eastAsia="Calibri" w:hAnsi="Times New Roman" w:cs="Times New Roman"/>
                      <w:lang w:eastAsia="zh-CN"/>
                    </w:rPr>
                    <w:br/>
                  </w:r>
                  <w:r w:rsidR="00E4429E">
                    <w:rPr>
                      <w:rFonts w:ascii="Times New Roman" w:eastAsia="Calibri" w:hAnsi="Times New Roman" w:cs="Times New Roman"/>
                      <w:lang w:eastAsia="zh-CN"/>
                    </w:rPr>
                    <w:t xml:space="preserve">  </w:t>
                  </w:r>
                  <w:r w:rsidR="00E4429E" w:rsidRPr="0061341E">
                    <w:rPr>
                      <w:rFonts w:ascii="Times New Roman" w:eastAsia="Calibri" w:hAnsi="Times New Roman" w:cs="Times New Roman"/>
                      <w:lang w:eastAsia="zh-CN"/>
                    </w:rPr>
                    <w:t>relevant to decision</w:t>
                  </w:r>
                </w:p>
                <w:p w:rsidR="00E4429E" w:rsidRPr="0061341E" w:rsidRDefault="00B77A21" w:rsidP="00E4429E">
                  <w:pPr>
                    <w:tabs>
                      <w:tab w:val="left" w:pos="1724"/>
                    </w:tabs>
                    <w:autoSpaceDE w:val="0"/>
                    <w:autoSpaceDN w:val="0"/>
                    <w:adjustRightInd w:val="0"/>
                    <w:spacing w:before="0" w:after="160" w:line="259" w:lineRule="auto"/>
                    <w:ind w:left="493" w:hanging="283"/>
                    <w:jc w:val="both"/>
                    <w:rPr>
                      <w:rFonts w:ascii="Times New Roman" w:eastAsia="MS Gothic" w:hAnsi="Times New Roman" w:cs="Times New Roman"/>
                      <w:lang w:eastAsia="zh-CN"/>
                    </w:rPr>
                  </w:pPr>
                  <w:sdt>
                    <w:sdtPr>
                      <w:rPr>
                        <w:rFonts w:ascii="Times New Roman" w:eastAsia="Arial Unicode MS" w:hAnsi="Times New Roman" w:cs="Times New Roman"/>
                        <w:lang w:eastAsia="zh-CN"/>
                      </w:rPr>
                      <w:id w:val="-41984278"/>
                      <w14:checkbox>
                        <w14:checked w14:val="0"/>
                        <w14:checkedState w14:val="2612" w14:font="Malgun Gothic Semilight"/>
                        <w14:uncheckedState w14:val="2610" w14:font="Malgun Gothic Semilight"/>
                      </w14:checkbox>
                    </w:sdtPr>
                    <w:sdtEndPr/>
                    <w:sdtContent>
                      <w:r w:rsidR="00E4429E" w:rsidRPr="0061341E">
                        <w:rPr>
                          <w:rFonts w:ascii="Segoe UI Symbol" w:eastAsia="Arial Unicode MS" w:hAnsi="Segoe UI Symbol" w:cs="Segoe UI Symbol"/>
                          <w:lang w:eastAsia="zh-CN"/>
                        </w:rPr>
                        <w:t>☐</w:t>
                      </w:r>
                    </w:sdtContent>
                  </w:sdt>
                  <w:r w:rsidR="00E4429E" w:rsidRPr="0061341E">
                    <w:rPr>
                      <w:rFonts w:ascii="Times New Roman" w:eastAsia="Calibri" w:hAnsi="Times New Roman" w:cs="Times New Roman"/>
                      <w:lang w:eastAsia="zh-CN"/>
                    </w:rPr>
                    <w:t xml:space="preserve"> </w:t>
                  </w:r>
                  <w:r w:rsidR="00E4429E">
                    <w:rPr>
                      <w:rFonts w:ascii="Times New Roman" w:eastAsia="Calibri" w:hAnsi="Times New Roman" w:cs="Times New Roman"/>
                      <w:lang w:eastAsia="zh-CN"/>
                    </w:rPr>
                    <w:t xml:space="preserve">  </w:t>
                  </w:r>
                  <w:r w:rsidR="00E4429E" w:rsidRPr="0061341E">
                    <w:rPr>
                      <w:rFonts w:ascii="Times New Roman" w:eastAsia="Calibri" w:hAnsi="Times New Roman" w:cs="Times New Roman"/>
                      <w:lang w:eastAsia="zh-CN"/>
                    </w:rPr>
                    <w:t xml:space="preserve">Unable to retain information </w:t>
                  </w:r>
                </w:p>
                <w:p w:rsidR="00E4429E" w:rsidRDefault="00B77A21" w:rsidP="00E4429E">
                  <w:pPr>
                    <w:tabs>
                      <w:tab w:val="left" w:pos="1724"/>
                    </w:tabs>
                    <w:autoSpaceDE w:val="0"/>
                    <w:autoSpaceDN w:val="0"/>
                    <w:adjustRightInd w:val="0"/>
                    <w:spacing w:before="0" w:after="160" w:line="259" w:lineRule="auto"/>
                    <w:ind w:left="594" w:hanging="384"/>
                    <w:jc w:val="both"/>
                    <w:rPr>
                      <w:rFonts w:ascii="Times New Roman" w:eastAsia="Calibri" w:hAnsi="Times New Roman" w:cs="Times New Roman"/>
                      <w:lang w:eastAsia="zh-CN"/>
                    </w:rPr>
                  </w:pPr>
                  <w:sdt>
                    <w:sdtPr>
                      <w:rPr>
                        <w:rFonts w:ascii="Times New Roman" w:eastAsia="Calibri" w:hAnsi="Times New Roman" w:cs="Times New Roman"/>
                        <w:lang w:eastAsia="zh-CN"/>
                      </w:rPr>
                      <w:id w:val="-2107115336"/>
                      <w14:checkbox>
                        <w14:checked w14:val="0"/>
                        <w14:checkedState w14:val="2612" w14:font="Malgun Gothic Semilight"/>
                        <w14:uncheckedState w14:val="2610" w14:font="Malgun Gothic Semilight"/>
                      </w14:checkbox>
                    </w:sdtPr>
                    <w:sdtEndPr/>
                    <w:sdtContent>
                      <w:r w:rsidR="00E4429E">
                        <w:rPr>
                          <w:rFonts w:ascii="Segoe UI Symbol" w:eastAsia="Malgun Gothic Semilight" w:hAnsi="Segoe UI Symbol" w:cs="Segoe UI Symbol"/>
                          <w:lang w:eastAsia="zh-CN"/>
                        </w:rPr>
                        <w:t>☐</w:t>
                      </w:r>
                    </w:sdtContent>
                  </w:sdt>
                  <w:r w:rsidR="00E4429E" w:rsidRPr="0061341E">
                    <w:rPr>
                      <w:rFonts w:ascii="Times New Roman" w:eastAsia="Calibri" w:hAnsi="Times New Roman" w:cs="Times New Roman"/>
                      <w:lang w:eastAsia="zh-CN"/>
                    </w:rPr>
                    <w:t xml:space="preserve"> </w:t>
                  </w:r>
                  <w:r w:rsidR="00E4429E">
                    <w:rPr>
                      <w:rFonts w:ascii="Times New Roman" w:eastAsia="Calibri" w:hAnsi="Times New Roman" w:cs="Times New Roman"/>
                      <w:lang w:eastAsia="zh-CN"/>
                    </w:rPr>
                    <w:t xml:space="preserve">  </w:t>
                  </w:r>
                  <w:r w:rsidR="00E4429E" w:rsidRPr="0061341E">
                    <w:rPr>
                      <w:rFonts w:ascii="Times New Roman" w:eastAsia="Calibri" w:hAnsi="Times New Roman" w:cs="Times New Roman"/>
                      <w:lang w:eastAsia="zh-CN"/>
                    </w:rPr>
                    <w:t>Unable to use or weigh information for decision making</w:t>
                  </w:r>
                </w:p>
                <w:p w:rsidR="000B6E05" w:rsidRPr="00E4429E" w:rsidRDefault="00B77A21" w:rsidP="00E4429E">
                  <w:pPr>
                    <w:tabs>
                      <w:tab w:val="left" w:pos="1724"/>
                    </w:tabs>
                    <w:autoSpaceDE w:val="0"/>
                    <w:autoSpaceDN w:val="0"/>
                    <w:adjustRightInd w:val="0"/>
                    <w:spacing w:before="0" w:after="160" w:line="259" w:lineRule="auto"/>
                    <w:ind w:left="594" w:hanging="384"/>
                    <w:jc w:val="both"/>
                    <w:rPr>
                      <w:rFonts w:ascii="Times New Roman" w:eastAsia="Calibri" w:hAnsi="Times New Roman" w:cs="Times New Roman"/>
                      <w:lang w:eastAsia="zh-CN"/>
                    </w:rPr>
                  </w:pPr>
                  <w:sdt>
                    <w:sdtPr>
                      <w:rPr>
                        <w:rFonts w:ascii="Times New Roman" w:eastAsia="Calibri" w:hAnsi="Times New Roman" w:cs="Times New Roman"/>
                        <w:lang w:eastAsia="zh-CN"/>
                      </w:rPr>
                      <w:id w:val="-975293620"/>
                      <w14:checkbox>
                        <w14:checked w14:val="0"/>
                        <w14:checkedState w14:val="2612" w14:font="Malgun Gothic Semilight"/>
                        <w14:uncheckedState w14:val="2610" w14:font="Malgun Gothic Semilight"/>
                      </w14:checkbox>
                    </w:sdtPr>
                    <w:sdtEndPr/>
                    <w:sdtContent>
                      <w:r w:rsidR="00E4429E">
                        <w:rPr>
                          <w:rFonts w:ascii="Segoe UI Symbol" w:eastAsia="Malgun Gothic Semilight" w:hAnsi="Segoe UI Symbol" w:cs="Segoe UI Symbol"/>
                          <w:lang w:eastAsia="zh-CN"/>
                        </w:rPr>
                        <w:t>☐</w:t>
                      </w:r>
                    </w:sdtContent>
                  </w:sdt>
                  <w:r w:rsidR="00E4429E" w:rsidRPr="0061341E">
                    <w:rPr>
                      <w:rFonts w:ascii="Times New Roman" w:eastAsia="Calibri" w:hAnsi="Times New Roman" w:cs="Times New Roman"/>
                      <w:lang w:eastAsia="zh-CN"/>
                    </w:rPr>
                    <w:t xml:space="preserve"> Unable to </w:t>
                  </w:r>
                  <w:r w:rsidR="00E4429E">
                    <w:rPr>
                      <w:rFonts w:ascii="Times New Roman" w:eastAsia="Calibri" w:hAnsi="Times New Roman" w:cs="Times New Roman"/>
                      <w:lang w:eastAsia="zh-CN"/>
                    </w:rPr>
                    <w:t>communicate his/her decision</w:t>
                  </w:r>
                </w:p>
              </w:tc>
            </w:tr>
          </w:tbl>
          <w:p w:rsidR="000B6E05" w:rsidRPr="00267D1E" w:rsidRDefault="000B6E05" w:rsidP="000B6E05">
            <w:pPr>
              <w:spacing w:before="0" w:after="0" w:line="240" w:lineRule="auto"/>
              <w:jc w:val="both"/>
              <w:rPr>
                <w:rFonts w:ascii="Times New Roman" w:eastAsiaTheme="minorEastAsia" w:hAnsi="Times New Roman" w:cs="Times New Roman"/>
                <w:lang w:val="en-US" w:eastAsia="zh-CN"/>
              </w:rPr>
            </w:pPr>
            <w:r w:rsidRPr="00267D1E">
              <w:rPr>
                <w:rFonts w:ascii="Times New Roman" w:eastAsiaTheme="minorEastAsia" w:hAnsi="Times New Roman" w:cs="Times New Roman"/>
                <w:lang w:val="en-US" w:eastAsia="zh-CN"/>
              </w:rPr>
              <w:t xml:space="preserve">  </w:t>
            </w:r>
          </w:p>
          <w:p w:rsidR="000B6E05" w:rsidRPr="00267D1E" w:rsidRDefault="000B6E05" w:rsidP="000B6E05">
            <w:pPr>
              <w:spacing w:before="0" w:after="0" w:line="240" w:lineRule="auto"/>
              <w:rPr>
                <w:rFonts w:ascii="Times New Roman" w:eastAsiaTheme="minorEastAsia" w:hAnsi="Times New Roman" w:cs="Times New Roman"/>
                <w:b/>
                <w:lang w:val="en-US" w:eastAsia="zh-CN"/>
              </w:rPr>
            </w:pPr>
            <w:r w:rsidRPr="00267D1E">
              <w:rPr>
                <w:rFonts w:ascii="Times New Roman" w:eastAsiaTheme="minorEastAsia" w:hAnsi="Times New Roman" w:cs="Times New Roman"/>
                <w:b/>
                <w:lang w:val="en-US" w:eastAsia="zh-CN"/>
              </w:rPr>
              <w:t>_______________________</w:t>
            </w:r>
          </w:p>
          <w:p w:rsidR="000B6E05" w:rsidRPr="00267D1E" w:rsidRDefault="000B6E05" w:rsidP="000B6E05">
            <w:pPr>
              <w:spacing w:before="0" w:after="0" w:line="240" w:lineRule="auto"/>
              <w:rPr>
                <w:rFonts w:ascii="Times New Roman" w:eastAsiaTheme="minorEastAsia" w:hAnsi="Times New Roman" w:cs="Times New Roman"/>
                <w:b/>
                <w:lang w:val="en-US" w:eastAsia="zh-CN"/>
              </w:rPr>
            </w:pPr>
            <w:r w:rsidRPr="00267D1E">
              <w:rPr>
                <w:rFonts w:ascii="Times New Roman" w:eastAsiaTheme="minorEastAsia" w:hAnsi="Times New Roman" w:cs="Times New Roman"/>
                <w:b/>
                <w:lang w:val="en-US" w:eastAsia="zh-CN"/>
              </w:rPr>
              <w:t xml:space="preserve">Name of Doctor: </w:t>
            </w:r>
          </w:p>
          <w:p w:rsidR="000B6E05" w:rsidRPr="00267D1E" w:rsidRDefault="000B6E05" w:rsidP="000B6E05">
            <w:pPr>
              <w:spacing w:before="0" w:after="0" w:line="240" w:lineRule="auto"/>
              <w:rPr>
                <w:rFonts w:ascii="Times New Roman" w:eastAsiaTheme="minorEastAsia" w:hAnsi="Times New Roman" w:cs="Times New Roman"/>
                <w:b/>
                <w:lang w:val="en-US" w:eastAsia="zh-CN"/>
              </w:rPr>
            </w:pPr>
            <w:r w:rsidRPr="00267D1E">
              <w:rPr>
                <w:rFonts w:ascii="Times New Roman" w:eastAsiaTheme="minorEastAsia" w:hAnsi="Times New Roman" w:cs="Times New Roman"/>
                <w:b/>
                <w:lang w:val="en-US" w:eastAsia="zh-CN"/>
              </w:rPr>
              <w:t>Clinic/Hospital:</w:t>
            </w:r>
          </w:p>
          <w:p w:rsidR="000B6E05" w:rsidRPr="00267D1E" w:rsidRDefault="000B6E05" w:rsidP="000B6E05">
            <w:pPr>
              <w:spacing w:before="0" w:after="0" w:line="240" w:lineRule="auto"/>
              <w:rPr>
                <w:rFonts w:ascii="Times New Roman" w:eastAsiaTheme="minorEastAsia" w:hAnsi="Times New Roman" w:cs="Times New Roman"/>
                <w:b/>
                <w:lang w:val="en-US" w:eastAsia="zh-CN"/>
              </w:rPr>
            </w:pPr>
            <w:r w:rsidRPr="00267D1E">
              <w:rPr>
                <w:rFonts w:ascii="Times New Roman" w:eastAsiaTheme="minorEastAsia" w:hAnsi="Times New Roman" w:cs="Times New Roman"/>
                <w:b/>
                <w:lang w:val="en-US" w:eastAsia="zh-CN"/>
              </w:rPr>
              <w:t>Medical Registration Number:</w:t>
            </w:r>
          </w:p>
          <w:p w:rsidR="000B6E05" w:rsidRPr="00267D1E" w:rsidRDefault="000B6E05" w:rsidP="000B6E05">
            <w:pPr>
              <w:pBdr>
                <w:bottom w:val="single" w:sz="12" w:space="1" w:color="auto"/>
              </w:pBdr>
              <w:spacing w:before="0" w:after="0" w:line="240" w:lineRule="auto"/>
              <w:rPr>
                <w:rFonts w:ascii="Times New Roman" w:eastAsiaTheme="minorEastAsia" w:hAnsi="Times New Roman" w:cs="Times New Roman"/>
                <w:i/>
                <w:sz w:val="18"/>
                <w:szCs w:val="18"/>
                <w:lang w:val="en-US" w:eastAsia="zh-CN"/>
              </w:rPr>
            </w:pPr>
          </w:p>
          <w:p w:rsidR="000B6E05" w:rsidRPr="00267D1E" w:rsidRDefault="000B6E05" w:rsidP="000B6E05">
            <w:pPr>
              <w:spacing w:before="0" w:after="0" w:line="240" w:lineRule="auto"/>
              <w:rPr>
                <w:rFonts w:ascii="Times New Roman" w:eastAsiaTheme="minorEastAsia" w:hAnsi="Times New Roman" w:cs="Times New Roman"/>
                <w:b/>
                <w:sz w:val="18"/>
                <w:szCs w:val="18"/>
                <w:lang w:val="en-US" w:eastAsia="zh-CN"/>
              </w:rPr>
            </w:pPr>
            <w:r w:rsidRPr="00267D1E">
              <w:rPr>
                <w:rFonts w:ascii="Times New Roman" w:eastAsiaTheme="minorEastAsia" w:hAnsi="Times New Roman" w:cs="Times New Roman"/>
                <w:b/>
                <w:sz w:val="18"/>
                <w:szCs w:val="18"/>
                <w:lang w:val="en-US" w:eastAsia="zh-CN"/>
              </w:rPr>
              <w:t>Guidance Notes:</w:t>
            </w:r>
          </w:p>
          <w:p w:rsidR="000B6E05" w:rsidRPr="00267D1E" w:rsidRDefault="000B6E05" w:rsidP="000B6E05">
            <w:pPr>
              <w:spacing w:before="0" w:after="0" w:line="240" w:lineRule="auto"/>
              <w:rPr>
                <w:rFonts w:ascii="Times New Roman" w:eastAsiaTheme="minorEastAsia" w:hAnsi="Times New Roman" w:cs="Times New Roman"/>
                <w:b/>
                <w:sz w:val="18"/>
                <w:szCs w:val="18"/>
                <w:lang w:val="en-US" w:eastAsia="zh-CN"/>
              </w:rPr>
            </w:pPr>
          </w:p>
          <w:p w:rsidR="000B6E05" w:rsidRPr="004C5843" w:rsidRDefault="000B6E05" w:rsidP="000B6E05">
            <w:pPr>
              <w:spacing w:before="0" w:after="160" w:line="259" w:lineRule="auto"/>
              <w:jc w:val="both"/>
              <w:rPr>
                <w:rFonts w:ascii="Times New Roman" w:eastAsiaTheme="minorEastAsia" w:hAnsi="Times New Roman" w:cs="Times New Roman"/>
                <w:i/>
                <w:sz w:val="20"/>
                <w:szCs w:val="20"/>
                <w:lang w:eastAsia="zh-CN"/>
              </w:rPr>
            </w:pPr>
            <w:r w:rsidRPr="004C5843">
              <w:rPr>
                <w:rFonts w:ascii="Times New Roman" w:eastAsiaTheme="minorEastAsia" w:hAnsi="Times New Roman" w:cs="Times New Roman"/>
                <w:i/>
                <w:sz w:val="20"/>
                <w:szCs w:val="20"/>
                <w:lang w:eastAsia="zh-CN"/>
              </w:rPr>
              <w:lastRenderedPageBreak/>
              <w:t>A person lacks mental capacity in relation to a matter if at the material time he is unable to make a decision for himself in relation to the matter, because of an impairment of, or a disturbance in the functioning of, the mind or brain.</w:t>
            </w:r>
          </w:p>
          <w:p w:rsidR="000B6E05" w:rsidRPr="004C5843" w:rsidRDefault="000B6E05" w:rsidP="000B6E05">
            <w:pPr>
              <w:spacing w:before="0" w:after="160" w:line="259" w:lineRule="auto"/>
              <w:jc w:val="both"/>
              <w:rPr>
                <w:rFonts w:ascii="Times New Roman" w:eastAsiaTheme="minorEastAsia" w:hAnsi="Times New Roman" w:cs="Times New Roman"/>
                <w:i/>
                <w:sz w:val="20"/>
                <w:szCs w:val="20"/>
                <w:lang w:eastAsia="zh-CN"/>
              </w:rPr>
            </w:pPr>
            <w:r w:rsidRPr="004C5843">
              <w:rPr>
                <w:rFonts w:ascii="Times New Roman" w:eastAsiaTheme="minorEastAsia" w:hAnsi="Times New Roman" w:cs="Times New Roman"/>
                <w:i/>
                <w:sz w:val="20"/>
                <w:szCs w:val="20"/>
                <w:lang w:eastAsia="zh-CN"/>
              </w:rPr>
              <w:t>A person is unable to make a decision for himself if he is unable –</w:t>
            </w:r>
          </w:p>
          <w:p w:rsidR="000B6E05" w:rsidRPr="004C5843" w:rsidRDefault="000B6E05" w:rsidP="000B6E05">
            <w:pPr>
              <w:spacing w:before="0" w:after="0" w:line="240" w:lineRule="auto"/>
              <w:ind w:left="360"/>
              <w:contextualSpacing/>
              <w:jc w:val="both"/>
              <w:rPr>
                <w:rFonts w:ascii="Times New Roman" w:eastAsiaTheme="minorHAnsi" w:hAnsi="Times New Roman" w:cs="Times New Roman"/>
                <w:i/>
                <w:sz w:val="20"/>
                <w:szCs w:val="20"/>
                <w:lang w:val="en-GB" w:eastAsia="en-US"/>
              </w:rPr>
            </w:pPr>
            <w:r w:rsidRPr="004C5843">
              <w:rPr>
                <w:rFonts w:ascii="Times New Roman" w:eastAsiaTheme="minorHAnsi" w:hAnsi="Times New Roman" w:cs="Times New Roman"/>
                <w:i/>
                <w:sz w:val="20"/>
                <w:szCs w:val="20"/>
                <w:lang w:val="en-GB" w:eastAsia="en-US"/>
              </w:rPr>
              <w:t>(a) To understand the information relevant to the decision;</w:t>
            </w:r>
          </w:p>
          <w:p w:rsidR="000B6E05" w:rsidRPr="004C5843" w:rsidRDefault="000B6E05" w:rsidP="000B6E05">
            <w:pPr>
              <w:spacing w:before="0" w:after="0" w:line="240" w:lineRule="auto"/>
              <w:ind w:left="360"/>
              <w:contextualSpacing/>
              <w:jc w:val="both"/>
              <w:rPr>
                <w:rFonts w:ascii="Times New Roman" w:eastAsiaTheme="minorHAnsi" w:hAnsi="Times New Roman" w:cs="Times New Roman"/>
                <w:i/>
                <w:sz w:val="20"/>
                <w:szCs w:val="20"/>
                <w:lang w:val="en-GB" w:eastAsia="en-US"/>
              </w:rPr>
            </w:pPr>
            <w:r w:rsidRPr="004C5843">
              <w:rPr>
                <w:rFonts w:ascii="Times New Roman" w:eastAsiaTheme="minorHAnsi" w:hAnsi="Times New Roman" w:cs="Times New Roman"/>
                <w:i/>
                <w:sz w:val="20"/>
                <w:szCs w:val="20"/>
                <w:lang w:val="en-GB" w:eastAsia="en-US"/>
              </w:rPr>
              <w:t>(b)To retain that information;</w:t>
            </w:r>
          </w:p>
          <w:p w:rsidR="000B6E05" w:rsidRPr="004C5843" w:rsidRDefault="000B6E05" w:rsidP="000B6E05">
            <w:pPr>
              <w:spacing w:before="0" w:after="0" w:line="240" w:lineRule="auto"/>
              <w:ind w:left="360"/>
              <w:contextualSpacing/>
              <w:jc w:val="both"/>
              <w:rPr>
                <w:rFonts w:ascii="Times New Roman" w:eastAsiaTheme="minorHAnsi" w:hAnsi="Times New Roman" w:cs="Times New Roman"/>
                <w:i/>
                <w:sz w:val="20"/>
                <w:szCs w:val="20"/>
                <w:lang w:val="en-GB" w:eastAsia="en-US"/>
              </w:rPr>
            </w:pPr>
            <w:r w:rsidRPr="004C5843">
              <w:rPr>
                <w:rFonts w:ascii="Times New Roman" w:eastAsiaTheme="minorHAnsi" w:hAnsi="Times New Roman" w:cs="Times New Roman"/>
                <w:i/>
                <w:sz w:val="20"/>
                <w:szCs w:val="20"/>
                <w:lang w:val="en-GB" w:eastAsia="en-US"/>
              </w:rPr>
              <w:t xml:space="preserve">(c)To use or weigh that information as part of the process of making the decision; </w:t>
            </w:r>
            <w:r w:rsidRPr="004C5843">
              <w:rPr>
                <w:rFonts w:ascii="Times New Roman" w:eastAsiaTheme="minorHAnsi" w:hAnsi="Times New Roman" w:cs="Times New Roman"/>
                <w:i/>
                <w:sz w:val="20"/>
                <w:szCs w:val="20"/>
                <w:u w:val="single"/>
                <w:lang w:val="en-GB" w:eastAsia="en-US"/>
              </w:rPr>
              <w:t>or</w:t>
            </w:r>
          </w:p>
          <w:p w:rsidR="000B6E05" w:rsidRPr="004C5843" w:rsidRDefault="000B6E05" w:rsidP="000B6E05">
            <w:pPr>
              <w:spacing w:before="0" w:after="0" w:line="240" w:lineRule="auto"/>
              <w:contextualSpacing/>
              <w:jc w:val="both"/>
              <w:rPr>
                <w:rFonts w:ascii="Times New Roman" w:eastAsiaTheme="minorHAnsi" w:hAnsi="Times New Roman" w:cs="Times New Roman"/>
                <w:sz w:val="20"/>
                <w:szCs w:val="20"/>
                <w:lang w:val="en-GB" w:eastAsia="en-US"/>
              </w:rPr>
            </w:pPr>
            <w:r w:rsidRPr="004C5843">
              <w:rPr>
                <w:rFonts w:ascii="Times New Roman" w:eastAsiaTheme="minorHAnsi" w:hAnsi="Times New Roman" w:cs="Times New Roman"/>
                <w:i/>
                <w:sz w:val="20"/>
                <w:szCs w:val="20"/>
                <w:lang w:val="en-GB" w:eastAsia="en-US"/>
              </w:rPr>
              <w:t xml:space="preserve">       (d)To communicate his decision (whether by talking, using sign language or any other means).</w:t>
            </w:r>
          </w:p>
          <w:p w:rsidR="000B6E05" w:rsidRPr="004C5843" w:rsidRDefault="000B6E05" w:rsidP="000B6E05">
            <w:pPr>
              <w:autoSpaceDE w:val="0"/>
              <w:autoSpaceDN w:val="0"/>
              <w:adjustRightInd w:val="0"/>
              <w:spacing w:before="0" w:after="160" w:line="259" w:lineRule="auto"/>
              <w:rPr>
                <w:rFonts w:ascii="Times New Roman" w:eastAsiaTheme="minorEastAsia" w:hAnsi="Times New Roman" w:cs="Times New Roman"/>
                <w:i/>
                <w:sz w:val="20"/>
                <w:szCs w:val="20"/>
                <w:lang w:val="en-GB" w:eastAsia="zh-CN"/>
              </w:rPr>
            </w:pPr>
          </w:p>
          <w:p w:rsidR="000B6E05" w:rsidRPr="004C5843" w:rsidRDefault="000B6E05" w:rsidP="000B6E05">
            <w:pPr>
              <w:autoSpaceDE w:val="0"/>
              <w:autoSpaceDN w:val="0"/>
              <w:adjustRightInd w:val="0"/>
              <w:spacing w:before="0" w:after="160" w:line="259" w:lineRule="auto"/>
              <w:jc w:val="both"/>
              <w:rPr>
                <w:rFonts w:ascii="Times New Roman" w:eastAsiaTheme="minorEastAsia" w:hAnsi="Times New Roman" w:cs="Times New Roman"/>
                <w:i/>
                <w:sz w:val="20"/>
                <w:szCs w:val="20"/>
                <w:lang w:val="en-GB" w:eastAsia="zh-CN"/>
              </w:rPr>
            </w:pPr>
            <w:r w:rsidRPr="004C5843">
              <w:rPr>
                <w:rFonts w:ascii="Times New Roman" w:eastAsiaTheme="minorEastAsia" w:hAnsi="Times New Roman" w:cs="Times New Roman"/>
                <w:i/>
                <w:sz w:val="20"/>
                <w:szCs w:val="20"/>
                <w:lang w:val="en-GB" w:eastAsia="zh-CN"/>
              </w:rPr>
              <w:t>The information relevant to a decision includes information about the reasona</w:t>
            </w:r>
            <w:r>
              <w:rPr>
                <w:rFonts w:ascii="Times New Roman" w:eastAsiaTheme="minorEastAsia" w:hAnsi="Times New Roman" w:cs="Times New Roman"/>
                <w:i/>
                <w:sz w:val="20"/>
                <w:szCs w:val="20"/>
                <w:lang w:val="en-GB" w:eastAsia="zh-CN"/>
              </w:rPr>
              <w:t xml:space="preserve">bly foreseeable consequences of </w:t>
            </w:r>
          </w:p>
          <w:p w:rsidR="000B6E05" w:rsidRPr="004C5843" w:rsidRDefault="000B6E05" w:rsidP="00C20EF2">
            <w:pPr>
              <w:numPr>
                <w:ilvl w:val="0"/>
                <w:numId w:val="215"/>
              </w:numPr>
              <w:autoSpaceDE w:val="0"/>
              <w:autoSpaceDN w:val="0"/>
              <w:adjustRightInd w:val="0"/>
              <w:spacing w:before="0" w:after="0" w:line="240" w:lineRule="auto"/>
              <w:contextualSpacing/>
              <w:rPr>
                <w:rFonts w:ascii="Times New Roman" w:eastAsiaTheme="minorHAnsi" w:hAnsi="Times New Roman" w:cs="Times New Roman"/>
                <w:i/>
                <w:sz w:val="20"/>
                <w:szCs w:val="20"/>
                <w:lang w:val="en-GB" w:eastAsia="en-US"/>
              </w:rPr>
            </w:pPr>
            <w:r w:rsidRPr="004C5843">
              <w:rPr>
                <w:rFonts w:ascii="Times New Roman" w:eastAsiaTheme="minorHAnsi" w:hAnsi="Times New Roman" w:cs="Times New Roman"/>
                <w:i/>
                <w:sz w:val="20"/>
                <w:szCs w:val="20"/>
                <w:lang w:val="en-GB" w:eastAsia="en-US"/>
              </w:rPr>
              <w:t xml:space="preserve">Deciding one way or another; </w:t>
            </w:r>
            <w:r w:rsidRPr="004C5843">
              <w:rPr>
                <w:rFonts w:ascii="Times New Roman" w:eastAsiaTheme="minorHAnsi" w:hAnsi="Times New Roman" w:cs="Times New Roman"/>
                <w:i/>
                <w:sz w:val="20"/>
                <w:szCs w:val="20"/>
                <w:u w:val="single"/>
                <w:lang w:val="en-GB" w:eastAsia="en-US"/>
              </w:rPr>
              <w:t>or</w:t>
            </w:r>
          </w:p>
          <w:p w:rsidR="000B6E05" w:rsidRDefault="000B6E05" w:rsidP="00C20EF2">
            <w:pPr>
              <w:numPr>
                <w:ilvl w:val="0"/>
                <w:numId w:val="215"/>
              </w:numPr>
              <w:spacing w:before="0" w:after="0" w:line="240" w:lineRule="auto"/>
              <w:contextualSpacing/>
              <w:jc w:val="both"/>
              <w:rPr>
                <w:rFonts w:ascii="Times New Roman" w:eastAsiaTheme="minorHAnsi" w:hAnsi="Times New Roman" w:cs="Times New Roman"/>
                <w:sz w:val="20"/>
                <w:szCs w:val="20"/>
                <w:lang w:val="en-GB" w:eastAsia="en-US"/>
              </w:rPr>
            </w:pPr>
            <w:r w:rsidRPr="004C5843">
              <w:rPr>
                <w:rFonts w:ascii="Times New Roman" w:eastAsiaTheme="minorHAnsi" w:hAnsi="Times New Roman" w:cs="Times New Roman"/>
                <w:i/>
                <w:sz w:val="20"/>
                <w:szCs w:val="20"/>
                <w:lang w:val="en-GB" w:eastAsia="en-US"/>
              </w:rPr>
              <w:t>Failing to make the decision.</w:t>
            </w:r>
          </w:p>
          <w:p w:rsidR="00413B40" w:rsidRPr="00413B40" w:rsidRDefault="00413B40" w:rsidP="00413B40">
            <w:pPr>
              <w:spacing w:before="0" w:after="0" w:line="240" w:lineRule="auto"/>
              <w:ind w:left="720"/>
              <w:contextualSpacing/>
              <w:jc w:val="both"/>
              <w:rPr>
                <w:rFonts w:ascii="Times New Roman" w:eastAsiaTheme="minorHAnsi" w:hAnsi="Times New Roman" w:cs="Times New Roman"/>
                <w:sz w:val="20"/>
                <w:szCs w:val="20"/>
                <w:lang w:val="en-GB" w:eastAsia="en-US"/>
              </w:rPr>
            </w:pPr>
          </w:p>
          <w:p w:rsidR="000B6E05" w:rsidRPr="004C5843" w:rsidRDefault="000B6E05" w:rsidP="000B6E05">
            <w:pPr>
              <w:spacing w:before="0" w:after="160" w:line="259" w:lineRule="auto"/>
              <w:jc w:val="both"/>
              <w:rPr>
                <w:rFonts w:ascii="Times New Roman" w:eastAsiaTheme="minorEastAsia" w:hAnsi="Times New Roman" w:cs="Times New Roman"/>
                <w:b/>
                <w:sz w:val="20"/>
                <w:szCs w:val="20"/>
                <w:lang w:val="en-US" w:eastAsia="zh-CN"/>
              </w:rPr>
            </w:pPr>
            <w:r w:rsidRPr="004C5843">
              <w:rPr>
                <w:rFonts w:ascii="Times New Roman" w:eastAsiaTheme="minorEastAsia" w:hAnsi="Times New Roman" w:cs="Times New Roman"/>
                <w:i/>
                <w:sz w:val="20"/>
                <w:szCs w:val="20"/>
                <w:lang w:eastAsia="zh-CN"/>
              </w:rPr>
              <w:t>A person’s capacity must not be judged simply on the basis of their age, appearance, condition or an aspect of their behaviour. A person is not to be deemed as unable to make a decision unless all practicable steps to help him to do so have been taken without success.</w:t>
            </w:r>
          </w:p>
          <w:p w:rsidR="00E4429E" w:rsidRDefault="000B6E05" w:rsidP="00413B40">
            <w:pPr>
              <w:spacing w:before="0" w:after="160" w:line="259" w:lineRule="auto"/>
              <w:jc w:val="center"/>
              <w:rPr>
                <w:rFonts w:ascii="Calibri" w:eastAsiaTheme="minorHAnsi" w:hAnsi="Calibri" w:cs="Calibri"/>
                <w:color w:val="1F497D"/>
                <w:sz w:val="22"/>
                <w:szCs w:val="22"/>
                <w:lang w:eastAsia="en-US"/>
              </w:rPr>
            </w:pPr>
            <w:r>
              <w:rPr>
                <w:rFonts w:ascii="Calibri" w:eastAsiaTheme="minorHAnsi" w:hAnsi="Calibri" w:cs="Calibri"/>
                <w:color w:val="1F497D"/>
                <w:sz w:val="22"/>
                <w:szCs w:val="22"/>
                <w:lang w:eastAsia="en-US"/>
              </w:rPr>
              <w:br w:type="page"/>
            </w:r>
            <w:bookmarkStart w:id="4" w:name="Form64B"/>
            <w:bookmarkEnd w:id="4"/>
          </w:p>
          <w:p w:rsidR="00E4429E" w:rsidRDefault="00E4429E" w:rsidP="00413B40">
            <w:pPr>
              <w:spacing w:before="0" w:after="160" w:line="259" w:lineRule="auto"/>
              <w:jc w:val="center"/>
              <w:rPr>
                <w:rFonts w:ascii="Calibri" w:eastAsiaTheme="minorHAnsi" w:hAnsi="Calibri" w:cs="Calibri"/>
                <w:color w:val="1F497D"/>
                <w:sz w:val="22"/>
                <w:szCs w:val="22"/>
                <w:lang w:eastAsia="en-US"/>
              </w:rPr>
            </w:pPr>
          </w:p>
          <w:p w:rsidR="00E4429E" w:rsidRDefault="00E4429E" w:rsidP="00413B40">
            <w:pPr>
              <w:spacing w:before="0" w:after="160" w:line="259" w:lineRule="auto"/>
              <w:jc w:val="center"/>
              <w:rPr>
                <w:rFonts w:ascii="Calibri" w:eastAsiaTheme="minorHAnsi" w:hAnsi="Calibri" w:cs="Calibri"/>
                <w:color w:val="1F497D"/>
                <w:sz w:val="22"/>
                <w:szCs w:val="22"/>
                <w:lang w:eastAsia="en-US"/>
              </w:rPr>
            </w:pPr>
          </w:p>
          <w:p w:rsidR="00E4429E" w:rsidRDefault="00E4429E" w:rsidP="00413B40">
            <w:pPr>
              <w:spacing w:before="0" w:after="160" w:line="259" w:lineRule="auto"/>
              <w:jc w:val="center"/>
              <w:rPr>
                <w:rFonts w:ascii="Calibri" w:eastAsiaTheme="minorHAnsi" w:hAnsi="Calibri" w:cs="Calibri"/>
                <w:color w:val="1F497D"/>
                <w:sz w:val="22"/>
                <w:szCs w:val="22"/>
                <w:lang w:eastAsia="en-US"/>
              </w:rPr>
            </w:pPr>
          </w:p>
          <w:p w:rsidR="00E4429E" w:rsidRDefault="00E4429E" w:rsidP="00413B40">
            <w:pPr>
              <w:spacing w:before="0" w:after="160" w:line="259" w:lineRule="auto"/>
              <w:jc w:val="center"/>
              <w:rPr>
                <w:rFonts w:ascii="Calibri" w:eastAsiaTheme="minorHAnsi" w:hAnsi="Calibri" w:cs="Calibri"/>
                <w:color w:val="1F497D"/>
                <w:sz w:val="22"/>
                <w:szCs w:val="22"/>
                <w:lang w:eastAsia="en-US"/>
              </w:rPr>
            </w:pPr>
          </w:p>
          <w:p w:rsidR="00E4429E" w:rsidRDefault="00E4429E" w:rsidP="00413B40">
            <w:pPr>
              <w:spacing w:before="0" w:after="160" w:line="259" w:lineRule="auto"/>
              <w:jc w:val="center"/>
              <w:rPr>
                <w:rFonts w:ascii="Calibri" w:eastAsiaTheme="minorHAnsi" w:hAnsi="Calibri" w:cs="Calibri"/>
                <w:color w:val="1F497D"/>
                <w:sz w:val="22"/>
                <w:szCs w:val="22"/>
                <w:lang w:eastAsia="en-US"/>
              </w:rPr>
            </w:pPr>
          </w:p>
          <w:p w:rsidR="00E4429E" w:rsidRDefault="00E4429E" w:rsidP="00413B40">
            <w:pPr>
              <w:spacing w:before="0" w:after="160" w:line="259" w:lineRule="auto"/>
              <w:jc w:val="center"/>
              <w:rPr>
                <w:rFonts w:ascii="Calibri" w:eastAsiaTheme="minorHAnsi" w:hAnsi="Calibri" w:cs="Calibri"/>
                <w:color w:val="1F497D"/>
                <w:sz w:val="22"/>
                <w:szCs w:val="22"/>
                <w:lang w:eastAsia="en-US"/>
              </w:rPr>
            </w:pPr>
          </w:p>
          <w:p w:rsidR="00E4429E" w:rsidRDefault="00E4429E" w:rsidP="00413B40">
            <w:pPr>
              <w:spacing w:before="0" w:after="160" w:line="259" w:lineRule="auto"/>
              <w:jc w:val="center"/>
              <w:rPr>
                <w:rFonts w:ascii="Calibri" w:eastAsiaTheme="minorHAnsi" w:hAnsi="Calibri" w:cs="Calibri"/>
                <w:color w:val="1F497D"/>
                <w:sz w:val="22"/>
                <w:szCs w:val="22"/>
                <w:lang w:eastAsia="en-US"/>
              </w:rPr>
            </w:pPr>
          </w:p>
          <w:p w:rsidR="00E4429E" w:rsidRDefault="00E4429E" w:rsidP="00413B40">
            <w:pPr>
              <w:spacing w:before="0" w:after="160" w:line="259" w:lineRule="auto"/>
              <w:jc w:val="center"/>
              <w:rPr>
                <w:rFonts w:ascii="Calibri" w:eastAsiaTheme="minorHAnsi" w:hAnsi="Calibri" w:cs="Calibri"/>
                <w:color w:val="1F497D"/>
                <w:sz w:val="22"/>
                <w:szCs w:val="22"/>
                <w:lang w:eastAsia="en-US"/>
              </w:rPr>
            </w:pPr>
          </w:p>
          <w:p w:rsidR="00E4429E" w:rsidRDefault="00E4429E" w:rsidP="00413B40">
            <w:pPr>
              <w:spacing w:before="0" w:after="160" w:line="259" w:lineRule="auto"/>
              <w:jc w:val="center"/>
              <w:rPr>
                <w:rFonts w:ascii="Calibri" w:eastAsiaTheme="minorHAnsi" w:hAnsi="Calibri" w:cs="Calibri"/>
                <w:color w:val="1F497D"/>
                <w:sz w:val="22"/>
                <w:szCs w:val="22"/>
                <w:lang w:eastAsia="en-US"/>
              </w:rPr>
            </w:pPr>
          </w:p>
          <w:p w:rsidR="00E4429E" w:rsidRDefault="00E4429E" w:rsidP="00413B40">
            <w:pPr>
              <w:spacing w:before="0" w:after="160" w:line="259" w:lineRule="auto"/>
              <w:jc w:val="center"/>
              <w:rPr>
                <w:rFonts w:ascii="Calibri" w:eastAsiaTheme="minorHAnsi" w:hAnsi="Calibri" w:cs="Calibri"/>
                <w:color w:val="1F497D"/>
                <w:sz w:val="22"/>
                <w:szCs w:val="22"/>
                <w:lang w:eastAsia="en-US"/>
              </w:rPr>
            </w:pPr>
          </w:p>
          <w:p w:rsidR="00E4429E" w:rsidRDefault="00E4429E" w:rsidP="00413B40">
            <w:pPr>
              <w:spacing w:before="0" w:after="160" w:line="259" w:lineRule="auto"/>
              <w:jc w:val="center"/>
              <w:rPr>
                <w:rFonts w:ascii="Calibri" w:eastAsiaTheme="minorHAnsi" w:hAnsi="Calibri" w:cs="Calibri"/>
                <w:color w:val="1F497D"/>
                <w:sz w:val="22"/>
                <w:szCs w:val="22"/>
                <w:lang w:eastAsia="en-US"/>
              </w:rPr>
            </w:pPr>
          </w:p>
          <w:p w:rsidR="00E4429E" w:rsidRDefault="00E4429E" w:rsidP="00413B40">
            <w:pPr>
              <w:spacing w:before="0" w:after="160" w:line="259" w:lineRule="auto"/>
              <w:jc w:val="center"/>
              <w:rPr>
                <w:rFonts w:ascii="Calibri" w:eastAsiaTheme="minorHAnsi" w:hAnsi="Calibri" w:cs="Calibri"/>
                <w:color w:val="1F497D"/>
                <w:sz w:val="22"/>
                <w:szCs w:val="22"/>
                <w:lang w:eastAsia="en-US"/>
              </w:rPr>
            </w:pPr>
          </w:p>
          <w:p w:rsidR="00E4429E" w:rsidRDefault="00E4429E" w:rsidP="00413B40">
            <w:pPr>
              <w:spacing w:before="0" w:after="160" w:line="259" w:lineRule="auto"/>
              <w:jc w:val="center"/>
              <w:rPr>
                <w:rFonts w:ascii="Calibri" w:eastAsiaTheme="minorHAnsi" w:hAnsi="Calibri" w:cs="Calibri"/>
                <w:color w:val="1F497D"/>
                <w:sz w:val="22"/>
                <w:szCs w:val="22"/>
                <w:lang w:eastAsia="en-US"/>
              </w:rPr>
            </w:pPr>
          </w:p>
          <w:p w:rsidR="00E4429E" w:rsidRDefault="00E4429E" w:rsidP="00413B40">
            <w:pPr>
              <w:spacing w:before="0" w:after="160" w:line="259" w:lineRule="auto"/>
              <w:jc w:val="center"/>
              <w:rPr>
                <w:rFonts w:ascii="Calibri" w:eastAsiaTheme="minorHAnsi" w:hAnsi="Calibri" w:cs="Calibri"/>
                <w:color w:val="1F497D"/>
                <w:sz w:val="22"/>
                <w:szCs w:val="22"/>
                <w:lang w:eastAsia="en-US"/>
              </w:rPr>
            </w:pPr>
          </w:p>
          <w:p w:rsidR="00E4429E" w:rsidRDefault="00E4429E" w:rsidP="00413B40">
            <w:pPr>
              <w:spacing w:before="0" w:after="160" w:line="259" w:lineRule="auto"/>
              <w:jc w:val="center"/>
              <w:rPr>
                <w:rFonts w:ascii="Calibri" w:eastAsiaTheme="minorHAnsi" w:hAnsi="Calibri" w:cs="Calibri"/>
                <w:color w:val="1F497D"/>
                <w:sz w:val="22"/>
                <w:szCs w:val="22"/>
                <w:lang w:eastAsia="en-US"/>
              </w:rPr>
            </w:pPr>
          </w:p>
          <w:p w:rsidR="00E4429E" w:rsidRDefault="00E4429E" w:rsidP="00413B40">
            <w:pPr>
              <w:spacing w:before="0" w:after="160" w:line="259" w:lineRule="auto"/>
              <w:jc w:val="center"/>
              <w:rPr>
                <w:rFonts w:ascii="Calibri" w:eastAsiaTheme="minorHAnsi" w:hAnsi="Calibri" w:cs="Calibri"/>
                <w:color w:val="1F497D"/>
                <w:sz w:val="22"/>
                <w:szCs w:val="22"/>
                <w:lang w:eastAsia="en-US"/>
              </w:rPr>
            </w:pPr>
          </w:p>
          <w:p w:rsidR="00E4429E" w:rsidRDefault="00E4429E" w:rsidP="00413B40">
            <w:pPr>
              <w:spacing w:before="0" w:after="160" w:line="259" w:lineRule="auto"/>
              <w:jc w:val="center"/>
              <w:rPr>
                <w:rFonts w:ascii="Calibri" w:eastAsiaTheme="minorHAnsi" w:hAnsi="Calibri" w:cs="Calibri"/>
                <w:color w:val="1F497D"/>
                <w:sz w:val="22"/>
                <w:szCs w:val="22"/>
                <w:lang w:eastAsia="en-US"/>
              </w:rPr>
            </w:pPr>
          </w:p>
          <w:p w:rsidR="00E4429E" w:rsidRDefault="00E4429E" w:rsidP="00413B40">
            <w:pPr>
              <w:spacing w:before="0" w:after="160" w:line="259" w:lineRule="auto"/>
              <w:jc w:val="center"/>
              <w:rPr>
                <w:rFonts w:ascii="Calibri" w:eastAsiaTheme="minorHAnsi" w:hAnsi="Calibri" w:cs="Calibri"/>
                <w:color w:val="1F497D"/>
                <w:sz w:val="22"/>
                <w:szCs w:val="22"/>
                <w:lang w:eastAsia="en-US"/>
              </w:rPr>
            </w:pPr>
          </w:p>
          <w:p w:rsidR="00E4429E" w:rsidRDefault="00E4429E" w:rsidP="00413B40">
            <w:pPr>
              <w:spacing w:before="0" w:after="160" w:line="259" w:lineRule="auto"/>
              <w:jc w:val="center"/>
              <w:rPr>
                <w:rFonts w:ascii="Calibri" w:eastAsiaTheme="minorHAnsi" w:hAnsi="Calibri" w:cs="Calibri"/>
                <w:color w:val="1F497D"/>
                <w:sz w:val="22"/>
                <w:szCs w:val="22"/>
                <w:lang w:eastAsia="en-US"/>
              </w:rPr>
            </w:pPr>
          </w:p>
          <w:p w:rsidR="00E4429E" w:rsidRDefault="00E4429E" w:rsidP="00413B40">
            <w:pPr>
              <w:spacing w:before="0" w:after="160" w:line="259" w:lineRule="auto"/>
              <w:jc w:val="center"/>
              <w:rPr>
                <w:rFonts w:ascii="Calibri" w:eastAsiaTheme="minorHAnsi" w:hAnsi="Calibri" w:cs="Calibri"/>
                <w:color w:val="1F497D"/>
                <w:sz w:val="22"/>
                <w:szCs w:val="22"/>
                <w:lang w:eastAsia="en-US"/>
              </w:rPr>
            </w:pPr>
          </w:p>
          <w:p w:rsidR="00E4429E" w:rsidRDefault="00E4429E" w:rsidP="00413B40">
            <w:pPr>
              <w:spacing w:before="0" w:after="160" w:line="259" w:lineRule="auto"/>
              <w:jc w:val="center"/>
              <w:rPr>
                <w:rFonts w:ascii="Calibri" w:eastAsiaTheme="minorHAnsi" w:hAnsi="Calibri" w:cs="Calibri"/>
                <w:color w:val="1F497D"/>
                <w:sz w:val="22"/>
                <w:szCs w:val="22"/>
                <w:lang w:eastAsia="en-US"/>
              </w:rPr>
            </w:pPr>
          </w:p>
          <w:p w:rsidR="00E4429E" w:rsidRDefault="00E4429E" w:rsidP="00413B40">
            <w:pPr>
              <w:spacing w:before="0" w:after="160" w:line="259" w:lineRule="auto"/>
              <w:jc w:val="center"/>
              <w:rPr>
                <w:rFonts w:ascii="Calibri" w:eastAsiaTheme="minorHAnsi" w:hAnsi="Calibri" w:cs="Calibri"/>
                <w:color w:val="1F497D"/>
                <w:sz w:val="22"/>
                <w:szCs w:val="22"/>
                <w:lang w:eastAsia="en-US"/>
              </w:rPr>
            </w:pPr>
          </w:p>
          <w:p w:rsidR="00E4429E" w:rsidRDefault="00E4429E" w:rsidP="00413B40">
            <w:pPr>
              <w:spacing w:before="0" w:after="160" w:line="259" w:lineRule="auto"/>
              <w:jc w:val="center"/>
              <w:rPr>
                <w:rFonts w:ascii="Calibri" w:eastAsiaTheme="minorHAnsi" w:hAnsi="Calibri" w:cs="Calibri"/>
                <w:color w:val="1F497D"/>
                <w:sz w:val="22"/>
                <w:szCs w:val="22"/>
                <w:lang w:eastAsia="en-US"/>
              </w:rPr>
            </w:pPr>
          </w:p>
          <w:p w:rsidR="00E4429E" w:rsidRDefault="00E4429E" w:rsidP="00413B40">
            <w:pPr>
              <w:spacing w:before="0" w:after="160" w:line="259" w:lineRule="auto"/>
              <w:jc w:val="center"/>
              <w:rPr>
                <w:rFonts w:ascii="Calibri" w:eastAsiaTheme="minorHAnsi" w:hAnsi="Calibri" w:cs="Calibri"/>
                <w:color w:val="1F497D"/>
                <w:sz w:val="22"/>
                <w:szCs w:val="22"/>
                <w:lang w:eastAsia="en-US"/>
              </w:rPr>
            </w:pPr>
          </w:p>
          <w:p w:rsidR="00E4429E" w:rsidRDefault="00E4429E" w:rsidP="00413B40">
            <w:pPr>
              <w:spacing w:before="0" w:after="160" w:line="259" w:lineRule="auto"/>
              <w:jc w:val="center"/>
              <w:rPr>
                <w:rFonts w:ascii="Calibri" w:eastAsiaTheme="minorHAnsi" w:hAnsi="Calibri" w:cs="Calibri"/>
                <w:color w:val="1F497D"/>
                <w:sz w:val="22"/>
                <w:szCs w:val="22"/>
                <w:lang w:eastAsia="en-US"/>
              </w:rPr>
            </w:pPr>
          </w:p>
          <w:p w:rsidR="00E4429E" w:rsidRDefault="00E4429E" w:rsidP="00413B40">
            <w:pPr>
              <w:spacing w:before="0" w:after="160" w:line="259" w:lineRule="auto"/>
              <w:jc w:val="center"/>
              <w:rPr>
                <w:rFonts w:ascii="Times New Roman" w:hAnsi="Times New Roman" w:cs="Times New Roman"/>
                <w:caps/>
                <w:sz w:val="22"/>
                <w:szCs w:val="22"/>
                <w:lang w:val="en-GB" w:eastAsia="zh-CN"/>
              </w:rPr>
            </w:pPr>
          </w:p>
          <w:p w:rsidR="000B6E05" w:rsidRPr="00671B2A" w:rsidRDefault="000B6E05" w:rsidP="00413B40">
            <w:pPr>
              <w:spacing w:before="0" w:after="160" w:line="259" w:lineRule="auto"/>
              <w:jc w:val="center"/>
              <w:rPr>
                <w:rFonts w:ascii="Times New Roman" w:hAnsi="Times New Roman" w:cs="Times New Roman"/>
                <w:caps/>
                <w:sz w:val="22"/>
                <w:szCs w:val="22"/>
                <w:lang w:val="en-GB" w:eastAsia="zh-CN"/>
              </w:rPr>
            </w:pPr>
            <w:r w:rsidRPr="00671B2A">
              <w:rPr>
                <w:rFonts w:ascii="Times New Roman" w:hAnsi="Times New Roman" w:cs="Times New Roman"/>
                <w:caps/>
                <w:sz w:val="22"/>
                <w:szCs w:val="22"/>
                <w:lang w:val="en-GB" w:eastAsia="zh-CN"/>
              </w:rPr>
              <w:t>Form 64B</w:t>
            </w:r>
          </w:p>
          <w:p w:rsidR="000B6E05" w:rsidRDefault="000B6E05" w:rsidP="000B6E05">
            <w:pPr>
              <w:keepNext/>
              <w:keepLines/>
              <w:suppressAutoHyphens/>
              <w:spacing w:before="240" w:after="120" w:line="240" w:lineRule="auto"/>
              <w:rPr>
                <w:rFonts w:ascii="Times New Roman" w:hAnsi="Times New Roman" w:cs="Times New Roman"/>
                <w:caps/>
                <w:sz w:val="18"/>
                <w:szCs w:val="18"/>
                <w:lang w:val="en-GB" w:eastAsia="zh-CN"/>
              </w:rPr>
            </w:pPr>
            <w:r w:rsidRPr="00671B2A">
              <w:rPr>
                <w:rFonts w:ascii="Times New Roman" w:hAnsi="Times New Roman" w:cs="Times New Roman"/>
                <w:caps/>
                <w:sz w:val="18"/>
                <w:szCs w:val="18"/>
                <w:lang w:val="en-GB" w:eastAsia="zh-CN"/>
              </w:rPr>
              <w:t>R. 295I(1)</w:t>
            </w:r>
            <w:r>
              <w:rPr>
                <w:rFonts w:ascii="Times New Roman" w:hAnsi="Times New Roman" w:cs="Times New Roman"/>
                <w:caps/>
                <w:sz w:val="18"/>
                <w:szCs w:val="18"/>
                <w:lang w:val="en-GB" w:eastAsia="zh-CN"/>
              </w:rPr>
              <w:t>(</w:t>
            </w:r>
            <w:r w:rsidRPr="00567A07">
              <w:rPr>
                <w:rFonts w:ascii="Times New Roman" w:hAnsi="Times New Roman" w:cs="Times New Roman"/>
                <w:sz w:val="18"/>
                <w:szCs w:val="18"/>
                <w:lang w:val="en-GB" w:eastAsia="zh-CN"/>
              </w:rPr>
              <w:t>a</w:t>
            </w:r>
            <w:r>
              <w:rPr>
                <w:rFonts w:ascii="Times New Roman" w:hAnsi="Times New Roman" w:cs="Times New Roman"/>
                <w:caps/>
                <w:sz w:val="18"/>
                <w:szCs w:val="18"/>
                <w:lang w:val="en-GB" w:eastAsia="zh-CN"/>
              </w:rPr>
              <w:t>)</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b/>
                <w:sz w:val="22"/>
                <w:szCs w:val="22"/>
                <w:u w:val="single"/>
                <w:lang w:val="en-GB" w:eastAsia="en-US"/>
              </w:rPr>
            </w:pPr>
            <w:r w:rsidRPr="00671B2A">
              <w:rPr>
                <w:rFonts w:ascii="Times New Roman" w:eastAsiaTheme="minorHAnsi" w:hAnsi="Times New Roman" w:cs="Times New Roman"/>
                <w:b/>
                <w:sz w:val="22"/>
                <w:szCs w:val="22"/>
                <w:u w:val="single"/>
                <w:lang w:val="en-GB" w:eastAsia="en-US"/>
              </w:rPr>
              <w:t>IN THE FAMILY JUSTICE COURTS OF THE REPUBLIC OF SINGAPORE</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sz w:val="22"/>
                <w:szCs w:val="22"/>
                <w:lang w:val="en-GB" w:eastAsia="en-US"/>
              </w:rPr>
            </w:pPr>
            <w:r w:rsidRPr="00671B2A">
              <w:rPr>
                <w:rFonts w:ascii="Times New Roman" w:eastAsiaTheme="minorHAnsi" w:hAnsi="Times New Roman" w:cs="Times New Roman"/>
                <w:sz w:val="22"/>
                <w:szCs w:val="22"/>
                <w:lang w:val="en-GB" w:eastAsia="en-US"/>
              </w:rPr>
              <w:t xml:space="preserve">In the Matter of Section </w:t>
            </w:r>
            <w:r w:rsidRPr="00F82FC4">
              <w:rPr>
                <w:rFonts w:ascii="Times New Roman" w:eastAsiaTheme="minorHAnsi" w:hAnsi="Times New Roman" w:cs="Times New Roman"/>
                <w:sz w:val="22"/>
                <w:szCs w:val="22"/>
                <w:lang w:val="en-GB" w:eastAsia="en-US"/>
              </w:rPr>
              <w:t>11(2)/14(1)/17(1</w:t>
            </w:r>
            <w:r>
              <w:rPr>
                <w:rFonts w:ascii="Times New Roman" w:eastAsiaTheme="minorHAnsi" w:hAnsi="Times New Roman" w:cs="Times New Roman"/>
                <w:sz w:val="22"/>
                <w:szCs w:val="22"/>
                <w:lang w:val="en-GB" w:eastAsia="en-US"/>
              </w:rPr>
              <w:t>)</w:t>
            </w:r>
            <w:r w:rsidRPr="00671B2A">
              <w:rPr>
                <w:rFonts w:ascii="Times New Roman" w:eastAsiaTheme="minorHAnsi" w:hAnsi="Times New Roman" w:cs="Times New Roman"/>
                <w:sz w:val="22"/>
                <w:szCs w:val="22"/>
                <w:lang w:val="en-GB" w:eastAsia="en-US"/>
              </w:rPr>
              <w:t xml:space="preserve"> of the </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sz w:val="22"/>
                <w:szCs w:val="22"/>
                <w:lang w:val="en-GB" w:eastAsia="en-US"/>
              </w:rPr>
            </w:pPr>
            <w:r w:rsidRPr="00671B2A">
              <w:rPr>
                <w:rFonts w:ascii="Times New Roman" w:eastAsiaTheme="minorHAnsi" w:hAnsi="Times New Roman" w:cs="Times New Roman"/>
                <w:sz w:val="22"/>
                <w:szCs w:val="22"/>
                <w:lang w:val="en-GB" w:eastAsia="en-US"/>
              </w:rPr>
              <w:t>VULNERABLE ADULTS ACT 2018</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sz w:val="22"/>
                <w:szCs w:val="22"/>
                <w:lang w:val="en-GB" w:eastAsia="en-US"/>
              </w:rPr>
            </w:pPr>
            <w:r w:rsidRPr="00671B2A">
              <w:rPr>
                <w:rFonts w:ascii="Times New Roman" w:eastAsiaTheme="minorHAnsi" w:hAnsi="Times New Roman" w:cs="Times New Roman"/>
                <w:sz w:val="22"/>
                <w:szCs w:val="22"/>
                <w:lang w:val="en-GB" w:eastAsia="en-US"/>
              </w:rPr>
              <w:t>and</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sz w:val="22"/>
                <w:szCs w:val="22"/>
                <w:lang w:val="en-GB" w:eastAsia="en-US"/>
              </w:rPr>
            </w:pPr>
            <w:r w:rsidRPr="00671B2A">
              <w:rPr>
                <w:rFonts w:ascii="Times New Roman" w:eastAsiaTheme="minorHAnsi" w:hAnsi="Times New Roman" w:cs="Times New Roman"/>
                <w:sz w:val="22"/>
                <w:szCs w:val="22"/>
                <w:lang w:val="en-GB" w:eastAsia="en-US"/>
              </w:rPr>
              <w:t>[Name &amp; identification of Vulnerable Adult]</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right"/>
              <w:rPr>
                <w:rFonts w:ascii="Times New Roman" w:eastAsiaTheme="minorHAnsi" w:hAnsi="Times New Roman" w:cs="Times New Roman"/>
                <w:sz w:val="22"/>
                <w:szCs w:val="22"/>
                <w:lang w:val="en-GB" w:eastAsia="en-US"/>
              </w:rPr>
            </w:pPr>
            <w:r w:rsidRPr="00671B2A">
              <w:rPr>
                <w:rFonts w:ascii="Times New Roman" w:eastAsiaTheme="minorHAnsi" w:hAnsi="Times New Roman" w:cs="Times New Roman"/>
                <w:sz w:val="22"/>
                <w:szCs w:val="22"/>
                <w:lang w:val="en-GB" w:eastAsia="en-US"/>
              </w:rPr>
              <w:t>Director of Social Welfare/protector… Applicant</w:t>
            </w:r>
          </w:p>
          <w:p w:rsidR="000B6E05" w:rsidRDefault="000B6E05" w:rsidP="000B6E05">
            <w:pPr>
              <w:pBdr>
                <w:top w:val="single" w:sz="4" w:space="1" w:color="auto"/>
                <w:left w:val="single" w:sz="4" w:space="4" w:color="auto"/>
                <w:bottom w:val="single" w:sz="4" w:space="1" w:color="auto"/>
                <w:right w:val="single" w:sz="4" w:space="4" w:color="auto"/>
              </w:pBdr>
              <w:spacing w:before="0" w:after="0" w:line="259" w:lineRule="auto"/>
              <w:jc w:val="center"/>
              <w:rPr>
                <w:rFonts w:ascii="Times New Roman" w:eastAsiaTheme="minorHAnsi" w:hAnsi="Times New Roman" w:cs="Times New Roman"/>
                <w:b/>
                <w:sz w:val="22"/>
                <w:szCs w:val="22"/>
                <w:lang w:val="en-GB" w:eastAsia="en-US"/>
              </w:rPr>
            </w:pPr>
            <w:r w:rsidRPr="00671B2A">
              <w:rPr>
                <w:rFonts w:ascii="Times New Roman" w:eastAsiaTheme="minorHAnsi" w:hAnsi="Times New Roman" w:cs="Times New Roman"/>
                <w:b/>
                <w:sz w:val="22"/>
                <w:szCs w:val="22"/>
                <w:lang w:val="en-GB" w:eastAsia="en-US"/>
              </w:rPr>
              <w:t>NOTICE OF APPLICATION</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To (Name</w:t>
            </w:r>
            <w:r>
              <w:rPr>
                <w:rFonts w:ascii="Times New Roman" w:eastAsiaTheme="minorHAnsi" w:hAnsi="Times New Roman" w:cs="Times New Roman"/>
                <w:sz w:val="22"/>
                <w:szCs w:val="22"/>
                <w:lang w:eastAsia="en-US"/>
              </w:rPr>
              <w:t xml:space="preserve"> of Vulnerable Adult</w:t>
            </w:r>
            <w:r w:rsidRPr="00671B2A">
              <w:rPr>
                <w:rFonts w:ascii="Times New Roman" w:eastAsiaTheme="minorHAnsi" w:hAnsi="Times New Roman" w:cs="Times New Roman"/>
                <w:sz w:val="22"/>
                <w:szCs w:val="22"/>
                <w:lang w:eastAsia="en-US"/>
              </w:rPr>
              <w:t>)</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Of (Address)</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b/>
                <w:sz w:val="22"/>
                <w:szCs w:val="22"/>
                <w:lang w:eastAsia="en-US"/>
              </w:rPr>
              <w:t>WHEREAS</w:t>
            </w:r>
            <w:r w:rsidRPr="00671B2A">
              <w:rPr>
                <w:rFonts w:ascii="Times New Roman" w:eastAsiaTheme="minorHAnsi" w:hAnsi="Times New Roman" w:cs="Times New Roman"/>
                <w:sz w:val="22"/>
                <w:szCs w:val="22"/>
                <w:lang w:eastAsia="en-US"/>
              </w:rPr>
              <w:t xml:space="preserve"> the Director of Social Welfare/protector has reason to believe that</w:t>
            </w:r>
            <w:r>
              <w:rPr>
                <w:rFonts w:ascii="Times New Roman" w:eastAsiaTheme="minorHAnsi" w:hAnsi="Times New Roman" w:cs="Times New Roman"/>
                <w:sz w:val="22"/>
                <w:szCs w:val="22"/>
                <w:lang w:eastAsia="en-US"/>
              </w:rPr>
              <w:t xml:space="preserve"> you,</w:t>
            </w:r>
            <w:r w:rsidRPr="00671B2A">
              <w:rPr>
                <w:rFonts w:ascii="Times New Roman" w:eastAsiaTheme="minorHAnsi" w:hAnsi="Times New Roman" w:cs="Times New Roman"/>
                <w:sz w:val="22"/>
                <w:szCs w:val="22"/>
                <w:lang w:eastAsia="en-US"/>
              </w:rPr>
              <w:t xml:space="preserve"> the abovenamed vulnerable adult</w:t>
            </w:r>
            <w:r>
              <w:rPr>
                <w:rFonts w:ascii="Times New Roman" w:eastAsiaTheme="minorHAnsi" w:hAnsi="Times New Roman" w:cs="Times New Roman"/>
                <w:sz w:val="22"/>
                <w:szCs w:val="22"/>
                <w:lang w:eastAsia="en-US"/>
              </w:rPr>
              <w:t>,</w:t>
            </w:r>
            <w:r w:rsidRPr="00671B2A">
              <w:rPr>
                <w:rFonts w:ascii="Times New Roman" w:eastAsiaTheme="minorHAnsi" w:hAnsi="Times New Roman" w:cs="Times New Roman"/>
                <w:sz w:val="22"/>
                <w:szCs w:val="22"/>
                <w:lang w:eastAsia="en-US"/>
              </w:rPr>
              <w:t xml:space="preserve"> has experienced, or is experiencing or at risk of, abuse, neglect or self-neglect. </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ind w:firstLine="720"/>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b/>
                <w:sz w:val="22"/>
                <w:szCs w:val="22"/>
                <w:lang w:eastAsia="en-US"/>
              </w:rPr>
              <w:t>AND WHEREAS</w:t>
            </w:r>
            <w:r w:rsidRPr="00671B2A">
              <w:rPr>
                <w:rFonts w:ascii="Times New Roman" w:eastAsiaTheme="minorHAnsi" w:hAnsi="Times New Roman" w:cs="Times New Roman"/>
                <w:sz w:val="22"/>
                <w:szCs w:val="22"/>
                <w:lang w:eastAsia="en-US"/>
              </w:rPr>
              <w:t xml:space="preserve"> an application by the Director/protector has been made for an order under [specify which order under section </w:t>
            </w:r>
            <w:r w:rsidRPr="00F82FC4">
              <w:rPr>
                <w:rFonts w:ascii="Times New Roman" w:eastAsiaTheme="minorHAnsi" w:hAnsi="Times New Roman" w:cs="Times New Roman"/>
                <w:sz w:val="22"/>
                <w:szCs w:val="22"/>
                <w:lang w:eastAsia="en-US"/>
              </w:rPr>
              <w:t>11(2)/14(1)/17(1)]</w:t>
            </w:r>
            <w:r w:rsidRPr="00671B2A">
              <w:rPr>
                <w:rFonts w:ascii="Times New Roman" w:eastAsiaTheme="minorHAnsi" w:hAnsi="Times New Roman" w:cs="Times New Roman"/>
                <w:sz w:val="22"/>
                <w:szCs w:val="22"/>
                <w:lang w:eastAsia="en-US"/>
              </w:rPr>
              <w:t xml:space="preserve"> of the above-mentioned Act, namely [state nature of order].</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b/>
                <w:sz w:val="22"/>
                <w:szCs w:val="22"/>
                <w:lang w:eastAsia="en-US"/>
              </w:rPr>
              <w:t xml:space="preserve">YOU ARE HEREBY GIVEN NOTICE </w:t>
            </w:r>
            <w:r w:rsidRPr="00671B2A">
              <w:rPr>
                <w:rFonts w:ascii="Times New Roman" w:eastAsiaTheme="minorHAnsi" w:hAnsi="Times New Roman" w:cs="Times New Roman"/>
                <w:sz w:val="22"/>
                <w:szCs w:val="22"/>
                <w:lang w:eastAsia="en-US"/>
              </w:rPr>
              <w:t xml:space="preserve">of the above application. If you wish to object to the application, you are to </w:t>
            </w:r>
            <w:r>
              <w:rPr>
                <w:rFonts w:ascii="Times New Roman" w:eastAsiaTheme="minorHAnsi" w:hAnsi="Times New Roman" w:cs="Times New Roman"/>
                <w:sz w:val="22"/>
                <w:szCs w:val="22"/>
                <w:lang w:eastAsia="en-US"/>
              </w:rPr>
              <w:t>appear before</w:t>
            </w:r>
            <w:r w:rsidRPr="00671B2A">
              <w:rPr>
                <w:rFonts w:ascii="Times New Roman" w:eastAsiaTheme="minorHAnsi" w:hAnsi="Times New Roman" w:cs="Times New Roman"/>
                <w:sz w:val="22"/>
                <w:szCs w:val="22"/>
                <w:lang w:eastAsia="en-US"/>
              </w:rPr>
              <w:t xml:space="preserve"> the Family Justice Courts </w:t>
            </w:r>
            <w:r>
              <w:rPr>
                <w:rFonts w:ascii="Times New Roman" w:eastAsiaTheme="minorHAnsi" w:hAnsi="Times New Roman" w:cs="Times New Roman"/>
                <w:sz w:val="22"/>
                <w:szCs w:val="22"/>
                <w:lang w:eastAsia="en-US"/>
              </w:rPr>
              <w:t xml:space="preserve">No. _____ </w:t>
            </w:r>
            <w:r w:rsidRPr="00671B2A">
              <w:rPr>
                <w:rFonts w:ascii="Times New Roman" w:eastAsiaTheme="minorHAnsi" w:hAnsi="Times New Roman" w:cs="Times New Roman"/>
                <w:sz w:val="22"/>
                <w:szCs w:val="22"/>
                <w:lang w:eastAsia="en-US"/>
              </w:rPr>
              <w:t xml:space="preserve">at 3 Havelock Square Singapore 059725 </w:t>
            </w:r>
            <w:r>
              <w:rPr>
                <w:rFonts w:ascii="Times New Roman" w:eastAsiaTheme="minorHAnsi" w:hAnsi="Times New Roman" w:cs="Times New Roman"/>
                <w:sz w:val="22"/>
                <w:szCs w:val="22"/>
                <w:lang w:eastAsia="en-US"/>
              </w:rPr>
              <w:t xml:space="preserve">on </w:t>
            </w:r>
            <w:r w:rsidRPr="00AB1E68">
              <w:rPr>
                <w:rFonts w:ascii="Times New Roman" w:eastAsiaTheme="minorHAnsi" w:hAnsi="Times New Roman" w:cs="Times New Roman"/>
                <w:sz w:val="22"/>
                <w:szCs w:val="22"/>
                <w:u w:val="single"/>
                <w:lang w:eastAsia="en-US"/>
              </w:rPr>
              <w:t>(date)</w:t>
            </w:r>
            <w:r>
              <w:rPr>
                <w:rFonts w:ascii="Times New Roman" w:eastAsiaTheme="minorHAnsi" w:hAnsi="Times New Roman" w:cs="Times New Roman"/>
                <w:sz w:val="22"/>
                <w:szCs w:val="22"/>
                <w:lang w:eastAsia="en-US"/>
              </w:rPr>
              <w:t xml:space="preserve"> at </w:t>
            </w:r>
            <w:r w:rsidRPr="00AB1E68">
              <w:rPr>
                <w:rFonts w:ascii="Times New Roman" w:eastAsiaTheme="minorHAnsi" w:hAnsi="Times New Roman" w:cs="Times New Roman"/>
                <w:sz w:val="22"/>
                <w:szCs w:val="22"/>
                <w:u w:val="single"/>
                <w:lang w:eastAsia="en-US"/>
              </w:rPr>
              <w:t>(time)</w:t>
            </w:r>
            <w:r>
              <w:rPr>
                <w:rFonts w:ascii="Times New Roman" w:eastAsiaTheme="minorHAnsi" w:hAnsi="Times New Roman" w:cs="Times New Roman"/>
                <w:sz w:val="22"/>
                <w:szCs w:val="22"/>
                <w:lang w:eastAsia="en-US"/>
              </w:rPr>
              <w:t xml:space="preserve"> to be heard on the application</w:t>
            </w:r>
            <w:r w:rsidRPr="00671B2A">
              <w:rPr>
                <w:rFonts w:ascii="Times New Roman" w:eastAsiaTheme="minorHAnsi" w:hAnsi="Times New Roman" w:cs="Times New Roman"/>
                <w:sz w:val="22"/>
                <w:szCs w:val="22"/>
                <w:lang w:eastAsia="en-US"/>
              </w:rPr>
              <w:t>.</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ind w:firstLine="720"/>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b/>
                <w:sz w:val="22"/>
                <w:szCs w:val="22"/>
                <w:lang w:eastAsia="en-US"/>
              </w:rPr>
              <w:t>TAKE NOTICE</w:t>
            </w:r>
            <w:r w:rsidRPr="00671B2A">
              <w:rPr>
                <w:rFonts w:ascii="Times New Roman" w:eastAsiaTheme="minorHAnsi" w:hAnsi="Times New Roman" w:cs="Times New Roman"/>
                <w:sz w:val="22"/>
                <w:szCs w:val="22"/>
                <w:lang w:eastAsia="en-US"/>
              </w:rPr>
              <w:t xml:space="preserve"> that if </w:t>
            </w:r>
            <w:r>
              <w:rPr>
                <w:rFonts w:ascii="Times New Roman" w:eastAsiaTheme="minorHAnsi" w:hAnsi="Times New Roman" w:cs="Times New Roman"/>
                <w:sz w:val="22"/>
                <w:szCs w:val="22"/>
                <w:lang w:eastAsia="en-US"/>
              </w:rPr>
              <w:t>you do not appear as stipulated above</w:t>
            </w:r>
            <w:r w:rsidRPr="00671B2A">
              <w:rPr>
                <w:rFonts w:ascii="Times New Roman" w:eastAsiaTheme="minorHAnsi" w:hAnsi="Times New Roman" w:cs="Times New Roman"/>
                <w:sz w:val="22"/>
                <w:szCs w:val="22"/>
                <w:lang w:eastAsia="en-US"/>
              </w:rPr>
              <w:t xml:space="preserve">, the Court may proceed to hear and determine the application without further reference to you. </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ab/>
              <w:t xml:space="preserve">Dated this _______ day of ________________, 20 ______. </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Theme="minorHAnsi" w:hAnsi="Times New Roman" w:cs="Times New Roman"/>
                <w:i/>
                <w:sz w:val="22"/>
                <w:szCs w:val="22"/>
                <w:lang w:eastAsia="en-US"/>
              </w:rPr>
            </w:pP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i/>
                <w:sz w:val="22"/>
                <w:szCs w:val="22"/>
                <w:lang w:eastAsia="en-US"/>
              </w:rPr>
              <w:t>Court Seal</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w:t>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t xml:space="preserve">      ….………………………</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Clerk</w:t>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t xml:space="preserve">     District Judge / Magistrate</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480" w:lineRule="auto"/>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Department …………………………</w:t>
            </w:r>
          </w:p>
          <w:p w:rsidR="00102329" w:rsidRDefault="000B6E05" w:rsidP="000B6E05">
            <w:pPr>
              <w:pBdr>
                <w:top w:val="single" w:sz="4" w:space="1" w:color="auto"/>
                <w:left w:val="single" w:sz="4" w:space="4" w:color="auto"/>
                <w:bottom w:val="single" w:sz="4" w:space="1" w:color="auto"/>
                <w:right w:val="single" w:sz="4" w:space="4" w:color="auto"/>
              </w:pBdr>
              <w:spacing w:before="0" w:after="160" w:line="480" w:lineRule="auto"/>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lastRenderedPageBreak/>
              <w:t>Received the duplicate of this process on the ________day of __________________, 20_____.</w:t>
            </w:r>
          </w:p>
          <w:p w:rsidR="00CC4542" w:rsidRPr="00671B2A" w:rsidRDefault="00CC4542" w:rsidP="000B6E05">
            <w:pPr>
              <w:pBdr>
                <w:top w:val="single" w:sz="4" w:space="1" w:color="auto"/>
                <w:left w:val="single" w:sz="4" w:space="4" w:color="auto"/>
                <w:bottom w:val="single" w:sz="4" w:space="1" w:color="auto"/>
                <w:right w:val="single" w:sz="4" w:space="4" w:color="auto"/>
              </w:pBdr>
              <w:spacing w:before="0" w:after="160" w:line="480" w:lineRule="auto"/>
              <w:jc w:val="both"/>
              <w:rPr>
                <w:rFonts w:ascii="Times New Roman" w:eastAsiaTheme="minorHAnsi" w:hAnsi="Times New Roman" w:cs="Times New Roman"/>
                <w:sz w:val="22"/>
                <w:szCs w:val="22"/>
                <w:lang w:eastAsia="en-US"/>
              </w:rPr>
            </w:pP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right"/>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w:t>
            </w:r>
          </w:p>
          <w:p w:rsidR="000B6E05" w:rsidRPr="00671B2A" w:rsidRDefault="000B6E05" w:rsidP="00102329">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 xml:space="preserve">                                                                                                          Name &amp; Signature</w:t>
            </w:r>
          </w:p>
          <w:p w:rsidR="00116C7D" w:rsidRPr="00CC4542" w:rsidRDefault="000B6E05" w:rsidP="000B6E05">
            <w:pPr>
              <w:spacing w:before="0" w:after="160" w:line="259" w:lineRule="auto"/>
              <w:rPr>
                <w:rFonts w:ascii="Times New Roman" w:hAnsi="Times New Roman" w:cs="Times New Roman"/>
                <w:caps/>
                <w:sz w:val="22"/>
                <w:szCs w:val="22"/>
                <w:lang w:val="en-GB" w:eastAsia="zh-CN"/>
              </w:rPr>
            </w:pPr>
            <w:r>
              <w:rPr>
                <w:rFonts w:ascii="Times New Roman" w:hAnsi="Times New Roman" w:cs="Times New Roman"/>
                <w:caps/>
                <w:sz w:val="22"/>
                <w:szCs w:val="22"/>
                <w:lang w:val="en-GB" w:eastAsia="zh-CN"/>
              </w:rPr>
              <w:br w:type="page"/>
            </w:r>
          </w:p>
          <w:p w:rsidR="000B6E05" w:rsidRPr="00AC2F38" w:rsidRDefault="000B6E05" w:rsidP="000B6E05">
            <w:pPr>
              <w:spacing w:before="0" w:after="160" w:line="259" w:lineRule="auto"/>
              <w:rPr>
                <w:rFonts w:ascii="Times New Roman" w:hAnsi="Times New Roman" w:cs="Times New Roman"/>
                <w:sz w:val="18"/>
                <w:szCs w:val="18"/>
                <w:lang w:val="en-GB" w:eastAsia="zh-CN"/>
              </w:rPr>
            </w:pPr>
            <w:r w:rsidRPr="00AC2F38">
              <w:rPr>
                <w:rFonts w:ascii="Times New Roman" w:hAnsi="Times New Roman" w:cs="Times New Roman"/>
                <w:caps/>
                <w:sz w:val="18"/>
                <w:szCs w:val="18"/>
                <w:lang w:val="en-GB" w:eastAsia="zh-CN"/>
              </w:rPr>
              <w:t>R. 295I(1)(</w:t>
            </w:r>
            <w:r w:rsidRPr="00AC2F38">
              <w:rPr>
                <w:rFonts w:ascii="Times New Roman" w:hAnsi="Times New Roman" w:cs="Times New Roman"/>
                <w:sz w:val="18"/>
                <w:szCs w:val="18"/>
                <w:lang w:val="en-GB" w:eastAsia="zh-CN"/>
              </w:rPr>
              <w:t>b)</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b/>
                <w:sz w:val="22"/>
                <w:szCs w:val="22"/>
                <w:u w:val="single"/>
                <w:lang w:val="en-GB" w:eastAsia="en-US"/>
              </w:rPr>
            </w:pPr>
            <w:r w:rsidRPr="00671B2A">
              <w:rPr>
                <w:rFonts w:ascii="Times New Roman" w:eastAsiaTheme="minorHAnsi" w:hAnsi="Times New Roman" w:cs="Times New Roman"/>
                <w:b/>
                <w:sz w:val="22"/>
                <w:szCs w:val="22"/>
                <w:u w:val="single"/>
                <w:lang w:val="en-GB" w:eastAsia="en-US"/>
              </w:rPr>
              <w:t>IN THE FAMILY JUSTICE COURTS OF THE REPUBLIC OF SINGAPORE</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sz w:val="22"/>
                <w:szCs w:val="22"/>
                <w:lang w:val="en-GB" w:eastAsia="en-US"/>
              </w:rPr>
            </w:pPr>
            <w:r w:rsidRPr="00671B2A">
              <w:rPr>
                <w:rFonts w:ascii="Times New Roman" w:eastAsiaTheme="minorHAnsi" w:hAnsi="Times New Roman" w:cs="Times New Roman"/>
                <w:sz w:val="22"/>
                <w:szCs w:val="22"/>
                <w:lang w:val="en-GB" w:eastAsia="en-US"/>
              </w:rPr>
              <w:t xml:space="preserve">In the Matter of Section </w:t>
            </w:r>
            <w:r w:rsidRPr="00F82FC4">
              <w:rPr>
                <w:rFonts w:ascii="Times New Roman" w:eastAsiaTheme="minorHAnsi" w:hAnsi="Times New Roman" w:cs="Times New Roman"/>
                <w:sz w:val="22"/>
                <w:szCs w:val="22"/>
                <w:lang w:val="en-GB" w:eastAsia="en-US"/>
              </w:rPr>
              <w:t>1</w:t>
            </w:r>
            <w:r>
              <w:rPr>
                <w:rFonts w:ascii="Times New Roman" w:eastAsiaTheme="minorHAnsi" w:hAnsi="Times New Roman" w:cs="Times New Roman"/>
                <w:sz w:val="22"/>
                <w:szCs w:val="22"/>
                <w:lang w:val="en-GB" w:eastAsia="en-US"/>
              </w:rPr>
              <w:t>1(2)</w:t>
            </w:r>
            <w:r w:rsidRPr="00F82FC4">
              <w:rPr>
                <w:rFonts w:ascii="Times New Roman" w:eastAsiaTheme="minorHAnsi" w:hAnsi="Times New Roman" w:cs="Times New Roman"/>
                <w:sz w:val="22"/>
                <w:szCs w:val="22"/>
                <w:lang w:val="en-GB" w:eastAsia="en-US"/>
              </w:rPr>
              <w:t>/1</w:t>
            </w:r>
            <w:r>
              <w:rPr>
                <w:rFonts w:ascii="Times New Roman" w:eastAsiaTheme="minorHAnsi" w:hAnsi="Times New Roman" w:cs="Times New Roman"/>
                <w:sz w:val="22"/>
                <w:szCs w:val="22"/>
                <w:lang w:val="en-GB" w:eastAsia="en-US"/>
              </w:rPr>
              <w:t>4(1)</w:t>
            </w:r>
            <w:r w:rsidRPr="00F82FC4">
              <w:rPr>
                <w:rFonts w:ascii="Times New Roman" w:eastAsiaTheme="minorHAnsi" w:hAnsi="Times New Roman" w:cs="Times New Roman"/>
                <w:sz w:val="22"/>
                <w:szCs w:val="22"/>
                <w:lang w:val="en-GB" w:eastAsia="en-US"/>
              </w:rPr>
              <w:t>/17</w:t>
            </w:r>
            <w:r>
              <w:rPr>
                <w:rFonts w:ascii="Times New Roman" w:eastAsiaTheme="minorHAnsi" w:hAnsi="Times New Roman" w:cs="Times New Roman"/>
                <w:sz w:val="22"/>
                <w:szCs w:val="22"/>
                <w:lang w:val="en-GB" w:eastAsia="en-US"/>
              </w:rPr>
              <w:t>(1)</w:t>
            </w:r>
            <w:r w:rsidRPr="00671B2A">
              <w:rPr>
                <w:rFonts w:ascii="Times New Roman" w:eastAsiaTheme="minorHAnsi" w:hAnsi="Times New Roman" w:cs="Times New Roman"/>
                <w:sz w:val="22"/>
                <w:szCs w:val="22"/>
                <w:lang w:val="en-GB" w:eastAsia="en-US"/>
              </w:rPr>
              <w:t xml:space="preserve"> of the </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sz w:val="22"/>
                <w:szCs w:val="22"/>
                <w:lang w:val="en-GB" w:eastAsia="en-US"/>
              </w:rPr>
            </w:pPr>
            <w:r w:rsidRPr="00671B2A">
              <w:rPr>
                <w:rFonts w:ascii="Times New Roman" w:eastAsiaTheme="minorHAnsi" w:hAnsi="Times New Roman" w:cs="Times New Roman"/>
                <w:sz w:val="22"/>
                <w:szCs w:val="22"/>
                <w:lang w:val="en-GB" w:eastAsia="en-US"/>
              </w:rPr>
              <w:t>VULNERABLE ADULTS ACT 2018</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sz w:val="22"/>
                <w:szCs w:val="22"/>
                <w:lang w:val="en-GB" w:eastAsia="en-US"/>
              </w:rPr>
            </w:pPr>
            <w:r w:rsidRPr="00671B2A">
              <w:rPr>
                <w:rFonts w:ascii="Times New Roman" w:eastAsiaTheme="minorHAnsi" w:hAnsi="Times New Roman" w:cs="Times New Roman"/>
                <w:sz w:val="22"/>
                <w:szCs w:val="22"/>
                <w:lang w:val="en-GB" w:eastAsia="en-US"/>
              </w:rPr>
              <w:t>and</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sz w:val="22"/>
                <w:szCs w:val="22"/>
                <w:lang w:val="en-GB" w:eastAsia="en-US"/>
              </w:rPr>
            </w:pPr>
            <w:r w:rsidRPr="00671B2A">
              <w:rPr>
                <w:rFonts w:ascii="Times New Roman" w:eastAsiaTheme="minorHAnsi" w:hAnsi="Times New Roman" w:cs="Times New Roman"/>
                <w:sz w:val="22"/>
                <w:szCs w:val="22"/>
                <w:lang w:val="en-GB" w:eastAsia="en-US"/>
              </w:rPr>
              <w:t>[Name &amp; identification of Vulnerable Adult]</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right"/>
              <w:rPr>
                <w:rFonts w:ascii="Times New Roman" w:eastAsiaTheme="minorHAnsi" w:hAnsi="Times New Roman" w:cs="Times New Roman"/>
                <w:sz w:val="22"/>
                <w:szCs w:val="22"/>
                <w:lang w:val="en-GB" w:eastAsia="en-US"/>
              </w:rPr>
            </w:pPr>
            <w:r w:rsidRPr="00671B2A">
              <w:rPr>
                <w:rFonts w:ascii="Times New Roman" w:eastAsiaTheme="minorHAnsi" w:hAnsi="Times New Roman" w:cs="Times New Roman"/>
                <w:sz w:val="22"/>
                <w:szCs w:val="22"/>
                <w:lang w:val="en-GB" w:eastAsia="en-US"/>
              </w:rPr>
              <w:t>Director of Social Welfare/protector… Applicant</w:t>
            </w:r>
          </w:p>
          <w:p w:rsidR="000B6E05" w:rsidRDefault="000B6E05" w:rsidP="000B6E05">
            <w:pPr>
              <w:pBdr>
                <w:top w:val="single" w:sz="4" w:space="1" w:color="auto"/>
                <w:left w:val="single" w:sz="4" w:space="4" w:color="auto"/>
                <w:bottom w:val="single" w:sz="4" w:space="1" w:color="auto"/>
                <w:right w:val="single" w:sz="4" w:space="4" w:color="auto"/>
              </w:pBdr>
              <w:spacing w:before="0" w:after="0" w:line="259" w:lineRule="auto"/>
              <w:jc w:val="center"/>
              <w:rPr>
                <w:rFonts w:ascii="Times New Roman" w:eastAsiaTheme="minorHAnsi" w:hAnsi="Times New Roman" w:cs="Times New Roman"/>
                <w:b/>
                <w:sz w:val="22"/>
                <w:szCs w:val="22"/>
                <w:lang w:val="en-GB" w:eastAsia="en-US"/>
              </w:rPr>
            </w:pPr>
            <w:r w:rsidRPr="00671B2A">
              <w:rPr>
                <w:rFonts w:ascii="Times New Roman" w:eastAsiaTheme="minorHAnsi" w:hAnsi="Times New Roman" w:cs="Times New Roman"/>
                <w:b/>
                <w:sz w:val="22"/>
                <w:szCs w:val="22"/>
                <w:lang w:val="en-GB" w:eastAsia="en-US"/>
              </w:rPr>
              <w:t>NOTICE OF APPLICATION</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To (Name)</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Of (Address)</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b/>
                <w:sz w:val="22"/>
                <w:szCs w:val="22"/>
                <w:lang w:eastAsia="en-US"/>
              </w:rPr>
              <w:t>WHEREAS</w:t>
            </w:r>
            <w:r w:rsidRPr="00671B2A">
              <w:rPr>
                <w:rFonts w:ascii="Times New Roman" w:eastAsiaTheme="minorHAnsi" w:hAnsi="Times New Roman" w:cs="Times New Roman"/>
                <w:sz w:val="22"/>
                <w:szCs w:val="22"/>
                <w:lang w:eastAsia="en-US"/>
              </w:rPr>
              <w:t xml:space="preserve"> the Director of Social Welfare/protector has reason to believe that the above</w:t>
            </w:r>
            <w:r>
              <w:rPr>
                <w:rFonts w:ascii="Times New Roman" w:eastAsiaTheme="minorHAnsi" w:hAnsi="Times New Roman" w:cs="Times New Roman"/>
                <w:sz w:val="22"/>
                <w:szCs w:val="22"/>
                <w:lang w:eastAsia="en-US"/>
              </w:rPr>
              <w:t>-</w:t>
            </w:r>
            <w:r w:rsidRPr="00671B2A">
              <w:rPr>
                <w:rFonts w:ascii="Times New Roman" w:eastAsiaTheme="minorHAnsi" w:hAnsi="Times New Roman" w:cs="Times New Roman"/>
                <w:sz w:val="22"/>
                <w:szCs w:val="22"/>
                <w:lang w:eastAsia="en-US"/>
              </w:rPr>
              <w:t xml:space="preserve">named vulnerable adult has experienced, or is experiencing or at risk of, abuse, neglect or self-neglect. </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ind w:firstLine="720"/>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b/>
                <w:sz w:val="22"/>
                <w:szCs w:val="22"/>
                <w:lang w:eastAsia="en-US"/>
              </w:rPr>
              <w:t>AND WHEREAS</w:t>
            </w:r>
            <w:r w:rsidRPr="00671B2A">
              <w:rPr>
                <w:rFonts w:ascii="Times New Roman" w:eastAsiaTheme="minorHAnsi" w:hAnsi="Times New Roman" w:cs="Times New Roman"/>
                <w:sz w:val="22"/>
                <w:szCs w:val="22"/>
                <w:lang w:eastAsia="en-US"/>
              </w:rPr>
              <w:t xml:space="preserve"> an application by the Director/protector has been made for an order under [specify which order under section </w:t>
            </w:r>
            <w:r w:rsidRPr="00F82FC4">
              <w:rPr>
                <w:rFonts w:ascii="Times New Roman" w:eastAsiaTheme="minorHAnsi" w:hAnsi="Times New Roman" w:cs="Times New Roman"/>
                <w:sz w:val="22"/>
                <w:szCs w:val="22"/>
                <w:lang w:eastAsia="en-US"/>
              </w:rPr>
              <w:t>11(2)/14(1)/17(1)</w:t>
            </w:r>
            <w:r w:rsidRPr="00671B2A">
              <w:rPr>
                <w:rFonts w:ascii="Times New Roman" w:eastAsiaTheme="minorHAnsi" w:hAnsi="Times New Roman" w:cs="Times New Roman"/>
                <w:sz w:val="22"/>
                <w:szCs w:val="22"/>
                <w:lang w:eastAsia="en-US"/>
              </w:rPr>
              <w:t>] of the above-mentioned Act, namely [state nature of order].</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b/>
                <w:sz w:val="22"/>
                <w:szCs w:val="22"/>
                <w:lang w:eastAsia="en-US"/>
              </w:rPr>
              <w:t xml:space="preserve">YOU ARE HEREBY GIVEN NOTICE </w:t>
            </w:r>
            <w:r w:rsidRPr="00671B2A">
              <w:rPr>
                <w:rFonts w:ascii="Times New Roman" w:eastAsiaTheme="minorHAnsi" w:hAnsi="Times New Roman" w:cs="Times New Roman"/>
                <w:sz w:val="22"/>
                <w:szCs w:val="22"/>
                <w:lang w:eastAsia="en-US"/>
              </w:rPr>
              <w:t>of the above application. If you wish to object to the application, you are to file a Notice of Objections (a copy enclosed) with the Family Justice Courts at 3 Havelock Square Singapore 059725 and upon acceptance of your Notice by the Court</w:t>
            </w:r>
            <w:r>
              <w:rPr>
                <w:rFonts w:ascii="Times New Roman" w:eastAsiaTheme="minorHAnsi" w:hAnsi="Times New Roman" w:cs="Times New Roman"/>
                <w:sz w:val="22"/>
                <w:szCs w:val="22"/>
                <w:lang w:eastAsia="en-US"/>
              </w:rPr>
              <w:t>,</w:t>
            </w:r>
            <w:r w:rsidRPr="00671B2A">
              <w:rPr>
                <w:rFonts w:ascii="Times New Roman" w:eastAsiaTheme="minorHAnsi" w:hAnsi="Times New Roman" w:cs="Times New Roman"/>
                <w:sz w:val="22"/>
                <w:szCs w:val="22"/>
                <w:lang w:eastAsia="en-US"/>
              </w:rPr>
              <w:t xml:space="preserve"> to serve a copy of the Notice on the Director of Social Welfare/protector at [address of DSW/Protector], within seven (7) days of the service of this Notice of Application on you.</w:t>
            </w:r>
          </w:p>
          <w:p w:rsidR="000B6E05" w:rsidRDefault="000B6E05" w:rsidP="000B6E05">
            <w:pPr>
              <w:pBdr>
                <w:top w:val="single" w:sz="4" w:space="1" w:color="auto"/>
                <w:left w:val="single" w:sz="4" w:space="4" w:color="auto"/>
                <w:bottom w:val="single" w:sz="4" w:space="1" w:color="auto"/>
                <w:right w:val="single" w:sz="4" w:space="4" w:color="auto"/>
              </w:pBdr>
              <w:spacing w:before="0" w:after="160"/>
              <w:ind w:firstLine="720"/>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b/>
                <w:sz w:val="22"/>
                <w:szCs w:val="22"/>
                <w:lang w:eastAsia="en-US"/>
              </w:rPr>
              <w:t>TAKE NOTICE</w:t>
            </w:r>
            <w:r w:rsidRPr="00671B2A">
              <w:rPr>
                <w:rFonts w:ascii="Times New Roman" w:eastAsiaTheme="minorHAnsi" w:hAnsi="Times New Roman" w:cs="Times New Roman"/>
                <w:sz w:val="22"/>
                <w:szCs w:val="22"/>
                <w:lang w:eastAsia="en-US"/>
              </w:rPr>
              <w:t xml:space="preserve"> that if there is no Notice of Objections filed within the stipulated timeline, the Court may proceed to hear and determine the application without further reference to you. </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ab/>
              <w:t xml:space="preserve">Dated this _______ day of ________________, 20 ______. </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Theme="minorHAnsi" w:hAnsi="Times New Roman" w:cs="Times New Roman"/>
                <w:i/>
                <w:sz w:val="22"/>
                <w:szCs w:val="22"/>
                <w:lang w:eastAsia="en-US"/>
              </w:rPr>
            </w:pP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i/>
                <w:sz w:val="22"/>
                <w:szCs w:val="22"/>
                <w:lang w:eastAsia="en-US"/>
              </w:rPr>
              <w:t>Court Seal</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w:t>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t xml:space="preserve">      ….………………………</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Clerk</w:t>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t xml:space="preserve">     District Judge / Magistrate</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480" w:lineRule="auto"/>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Department …………………………</w:t>
            </w:r>
          </w:p>
          <w:p w:rsidR="000B6E05" w:rsidRDefault="000B6E05" w:rsidP="000B6E05">
            <w:pPr>
              <w:pBdr>
                <w:top w:val="single" w:sz="4" w:space="1" w:color="auto"/>
                <w:left w:val="single" w:sz="4" w:space="4" w:color="auto"/>
                <w:bottom w:val="single" w:sz="4" w:space="1" w:color="auto"/>
                <w:right w:val="single" w:sz="4" w:space="4" w:color="auto"/>
              </w:pBdr>
              <w:spacing w:before="0" w:after="160" w:line="480" w:lineRule="auto"/>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lastRenderedPageBreak/>
              <w:t>Received the duplicate of this process on the ________day of __________________, 20_____.</w:t>
            </w:r>
          </w:p>
          <w:p w:rsidR="00102329" w:rsidRDefault="00102329" w:rsidP="000B6E05">
            <w:pPr>
              <w:pBdr>
                <w:top w:val="single" w:sz="4" w:space="1" w:color="auto"/>
                <w:left w:val="single" w:sz="4" w:space="4" w:color="auto"/>
                <w:bottom w:val="single" w:sz="4" w:space="1" w:color="auto"/>
                <w:right w:val="single" w:sz="4" w:space="4" w:color="auto"/>
              </w:pBdr>
              <w:spacing w:before="0" w:after="160" w:line="480" w:lineRule="auto"/>
              <w:jc w:val="both"/>
              <w:rPr>
                <w:rFonts w:ascii="Times New Roman" w:eastAsiaTheme="minorHAnsi" w:hAnsi="Times New Roman" w:cs="Times New Roman"/>
                <w:sz w:val="22"/>
                <w:szCs w:val="22"/>
                <w:lang w:eastAsia="en-US"/>
              </w:rPr>
            </w:pP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right"/>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 xml:space="preserve">                                                                                                          Name &amp; Signature</w:t>
            </w:r>
          </w:p>
          <w:p w:rsidR="000B6E05" w:rsidRPr="00671B2A" w:rsidRDefault="000B6E05" w:rsidP="00102329">
            <w:pPr>
              <w:spacing w:before="0" w:after="160" w:line="259" w:lineRule="auto"/>
              <w:jc w:val="center"/>
              <w:rPr>
                <w:rFonts w:ascii="Times New Roman" w:hAnsi="Times New Roman" w:cs="Times New Roman"/>
                <w:caps/>
                <w:sz w:val="22"/>
                <w:szCs w:val="22"/>
                <w:lang w:val="en-GB" w:eastAsia="zh-CN"/>
              </w:rPr>
            </w:pPr>
            <w:r>
              <w:rPr>
                <w:rFonts w:ascii="Times New Roman" w:hAnsi="Times New Roman" w:cs="Times New Roman"/>
                <w:caps/>
                <w:sz w:val="22"/>
                <w:szCs w:val="22"/>
                <w:lang w:val="en-GB" w:eastAsia="zh-CN"/>
              </w:rPr>
              <w:br w:type="page"/>
            </w:r>
            <w:bookmarkStart w:id="5" w:name="Form64C"/>
            <w:bookmarkEnd w:id="5"/>
            <w:r w:rsidRPr="00671B2A">
              <w:rPr>
                <w:rFonts w:ascii="Times New Roman" w:hAnsi="Times New Roman" w:cs="Times New Roman"/>
                <w:caps/>
                <w:sz w:val="22"/>
                <w:szCs w:val="22"/>
                <w:lang w:val="en-GB" w:eastAsia="zh-CN"/>
              </w:rPr>
              <w:t>Form 64C</w:t>
            </w:r>
          </w:p>
          <w:p w:rsidR="000B6E05" w:rsidRPr="00671B2A" w:rsidRDefault="000B6E05" w:rsidP="000B6E05">
            <w:pPr>
              <w:keepNext/>
              <w:keepLines/>
              <w:suppressAutoHyphens/>
              <w:spacing w:before="240" w:after="120" w:line="240" w:lineRule="auto"/>
              <w:rPr>
                <w:rFonts w:ascii="Times New Roman" w:hAnsi="Times New Roman" w:cs="Times New Roman"/>
                <w:caps/>
                <w:sz w:val="18"/>
                <w:szCs w:val="18"/>
                <w:lang w:val="en-GB" w:eastAsia="zh-CN"/>
              </w:rPr>
            </w:pPr>
            <w:r>
              <w:rPr>
                <w:rFonts w:ascii="Times New Roman" w:hAnsi="Times New Roman" w:cs="Times New Roman"/>
                <w:caps/>
                <w:sz w:val="18"/>
                <w:szCs w:val="18"/>
                <w:lang w:val="en-GB" w:eastAsia="zh-CN"/>
              </w:rPr>
              <w:t>R. 295I(2</w:t>
            </w:r>
            <w:r w:rsidRPr="00671B2A">
              <w:rPr>
                <w:rFonts w:ascii="Times New Roman" w:hAnsi="Times New Roman" w:cs="Times New Roman"/>
                <w:caps/>
                <w:sz w:val="18"/>
                <w:szCs w:val="18"/>
                <w:lang w:val="en-GB" w:eastAsia="zh-CN"/>
              </w:rPr>
              <w:t>)</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b/>
                <w:sz w:val="22"/>
                <w:szCs w:val="22"/>
                <w:u w:val="single"/>
                <w:lang w:val="en-GB" w:eastAsia="en-US"/>
              </w:rPr>
            </w:pPr>
            <w:r w:rsidRPr="00671B2A">
              <w:rPr>
                <w:rFonts w:ascii="Times New Roman" w:eastAsiaTheme="minorHAnsi" w:hAnsi="Times New Roman" w:cs="Times New Roman"/>
                <w:b/>
                <w:sz w:val="22"/>
                <w:szCs w:val="22"/>
                <w:u w:val="single"/>
                <w:lang w:val="en-GB" w:eastAsia="en-US"/>
              </w:rPr>
              <w:t>IN THE FAMILY JUSTICE COURTS OF THE REPUBLIC OF SINGAPORE</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sz w:val="22"/>
                <w:szCs w:val="22"/>
                <w:lang w:val="en-GB" w:eastAsia="en-US"/>
              </w:rPr>
            </w:pPr>
            <w:r w:rsidRPr="00671B2A">
              <w:rPr>
                <w:rFonts w:ascii="Times New Roman" w:eastAsiaTheme="minorHAnsi" w:hAnsi="Times New Roman" w:cs="Times New Roman"/>
                <w:sz w:val="22"/>
                <w:szCs w:val="22"/>
                <w:lang w:val="en-GB" w:eastAsia="en-US"/>
              </w:rPr>
              <w:t xml:space="preserve">In the Matter of the Section 7(3)/10(4) of the </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sz w:val="22"/>
                <w:szCs w:val="22"/>
                <w:lang w:val="en-GB" w:eastAsia="en-US"/>
              </w:rPr>
            </w:pPr>
            <w:r w:rsidRPr="00671B2A">
              <w:rPr>
                <w:rFonts w:ascii="Times New Roman" w:eastAsiaTheme="minorHAnsi" w:hAnsi="Times New Roman" w:cs="Times New Roman"/>
                <w:sz w:val="22"/>
                <w:szCs w:val="22"/>
                <w:lang w:val="en-GB" w:eastAsia="en-US"/>
              </w:rPr>
              <w:t>VULNERABLE ADULTS ACT 2018</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sz w:val="22"/>
                <w:szCs w:val="22"/>
                <w:lang w:val="en-GB" w:eastAsia="en-US"/>
              </w:rPr>
            </w:pPr>
            <w:r w:rsidRPr="00671B2A">
              <w:rPr>
                <w:rFonts w:ascii="Times New Roman" w:eastAsiaTheme="minorHAnsi" w:hAnsi="Times New Roman" w:cs="Times New Roman"/>
                <w:sz w:val="22"/>
                <w:szCs w:val="22"/>
                <w:lang w:val="en-GB" w:eastAsia="en-US"/>
              </w:rPr>
              <w:t>and</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sz w:val="22"/>
                <w:szCs w:val="22"/>
                <w:lang w:val="en-GB" w:eastAsia="en-US"/>
              </w:rPr>
            </w:pPr>
            <w:r w:rsidRPr="00671B2A">
              <w:rPr>
                <w:rFonts w:ascii="Times New Roman" w:eastAsiaTheme="minorHAnsi" w:hAnsi="Times New Roman" w:cs="Times New Roman"/>
                <w:sz w:val="22"/>
                <w:szCs w:val="22"/>
                <w:lang w:val="en-GB" w:eastAsia="en-US"/>
              </w:rPr>
              <w:t>[Name &amp; identification of Vulnerable Adult]</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right"/>
              <w:rPr>
                <w:rFonts w:ascii="Times New Roman" w:eastAsiaTheme="minorHAnsi" w:hAnsi="Times New Roman" w:cs="Times New Roman"/>
                <w:sz w:val="22"/>
                <w:szCs w:val="22"/>
                <w:lang w:val="en-GB" w:eastAsia="en-US"/>
              </w:rPr>
            </w:pPr>
            <w:r w:rsidRPr="00671B2A">
              <w:rPr>
                <w:rFonts w:ascii="Times New Roman" w:eastAsiaTheme="minorHAnsi" w:hAnsi="Times New Roman" w:cs="Times New Roman"/>
                <w:sz w:val="22"/>
                <w:szCs w:val="22"/>
                <w:lang w:val="en-GB" w:eastAsia="en-US"/>
              </w:rPr>
              <w:t>Director of Social Welfare/protector… Applicant</w:t>
            </w:r>
          </w:p>
          <w:p w:rsidR="000B6E05" w:rsidRDefault="000B6E05" w:rsidP="000B6E05">
            <w:pPr>
              <w:pBdr>
                <w:top w:val="single" w:sz="4" w:space="1" w:color="auto"/>
                <w:left w:val="single" w:sz="4" w:space="4" w:color="auto"/>
                <w:bottom w:val="single" w:sz="4" w:space="1" w:color="auto"/>
                <w:right w:val="single" w:sz="4" w:space="4" w:color="auto"/>
              </w:pBdr>
              <w:spacing w:before="0" w:after="0" w:line="259" w:lineRule="auto"/>
              <w:jc w:val="center"/>
              <w:rPr>
                <w:rFonts w:ascii="Times New Roman" w:eastAsiaTheme="minorHAnsi" w:hAnsi="Times New Roman" w:cs="Times New Roman"/>
                <w:b/>
                <w:sz w:val="22"/>
                <w:szCs w:val="22"/>
                <w:lang w:val="en-GB" w:eastAsia="en-US"/>
              </w:rPr>
            </w:pPr>
            <w:r w:rsidRPr="00671B2A">
              <w:rPr>
                <w:rFonts w:ascii="Times New Roman" w:eastAsiaTheme="minorHAnsi" w:hAnsi="Times New Roman" w:cs="Times New Roman"/>
                <w:b/>
                <w:sz w:val="22"/>
                <w:szCs w:val="22"/>
                <w:lang w:val="en-GB" w:eastAsia="en-US"/>
              </w:rPr>
              <w:t xml:space="preserve">NOTICE OF APPLICATION </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0" w:line="259" w:lineRule="auto"/>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To (Name</w:t>
            </w:r>
            <w:r>
              <w:rPr>
                <w:rFonts w:ascii="Times New Roman" w:eastAsiaTheme="minorHAnsi" w:hAnsi="Times New Roman" w:cs="Times New Roman"/>
                <w:sz w:val="22"/>
                <w:szCs w:val="22"/>
                <w:lang w:eastAsia="en-US"/>
              </w:rPr>
              <w:t xml:space="preserve"> of Vulnerable Adult</w:t>
            </w:r>
            <w:r w:rsidRPr="00671B2A">
              <w:rPr>
                <w:rFonts w:ascii="Times New Roman" w:eastAsiaTheme="minorHAnsi" w:hAnsi="Times New Roman" w:cs="Times New Roman"/>
                <w:sz w:val="22"/>
                <w:szCs w:val="22"/>
                <w:lang w:eastAsia="en-US"/>
              </w:rPr>
              <w:t>)</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0" w:line="259" w:lineRule="auto"/>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Of (Address)</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0"/>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b/>
                <w:sz w:val="22"/>
                <w:szCs w:val="22"/>
                <w:lang w:eastAsia="en-US"/>
              </w:rPr>
              <w:t>WHEREAS</w:t>
            </w:r>
            <w:r w:rsidRPr="00671B2A">
              <w:rPr>
                <w:rFonts w:ascii="Times New Roman" w:eastAsiaTheme="minorHAnsi" w:hAnsi="Times New Roman" w:cs="Times New Roman"/>
                <w:sz w:val="22"/>
                <w:szCs w:val="22"/>
                <w:lang w:eastAsia="en-US"/>
              </w:rPr>
              <w:t xml:space="preserve"> the Director of Social Welfare/protector has reason to believe that you have experienced, or is experiencing or at risk of, abuse, neglect or self-neglect. </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0"/>
              <w:ind w:firstLine="720"/>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b/>
                <w:sz w:val="22"/>
                <w:szCs w:val="22"/>
                <w:lang w:eastAsia="en-US"/>
              </w:rPr>
              <w:t>AND WHEREAS</w:t>
            </w:r>
            <w:r w:rsidRPr="00671B2A">
              <w:rPr>
                <w:rFonts w:ascii="Times New Roman" w:eastAsiaTheme="minorHAnsi" w:hAnsi="Times New Roman" w:cs="Times New Roman"/>
                <w:sz w:val="22"/>
                <w:szCs w:val="22"/>
                <w:lang w:eastAsia="en-US"/>
              </w:rPr>
              <w:t xml:space="preserve"> an application by the Director/protector has been made for an order under [specify which order under section 7(3)/10(4)] of the above-mentioned Act, namely [state nature of order].</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0"/>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b/>
                <w:sz w:val="22"/>
                <w:szCs w:val="22"/>
                <w:lang w:eastAsia="en-US"/>
              </w:rPr>
              <w:t xml:space="preserve">YOU ARE HEREBY GIVEN NOTICE </w:t>
            </w:r>
            <w:r w:rsidRPr="00671B2A">
              <w:rPr>
                <w:rFonts w:ascii="Times New Roman" w:eastAsiaTheme="minorHAnsi" w:hAnsi="Times New Roman" w:cs="Times New Roman"/>
                <w:sz w:val="22"/>
                <w:szCs w:val="22"/>
                <w:lang w:eastAsia="en-US"/>
              </w:rPr>
              <w:t xml:space="preserve">of the above application. If you wish to object to the application, you are to appear before the Family Justice Courts No. ______ at 3 Havelock Square Singapore 059725 on </w:t>
            </w:r>
            <w:r w:rsidRPr="000A79A0">
              <w:rPr>
                <w:rFonts w:ascii="Times New Roman" w:eastAsiaTheme="minorHAnsi" w:hAnsi="Times New Roman" w:cs="Times New Roman"/>
                <w:sz w:val="22"/>
                <w:szCs w:val="22"/>
                <w:u w:val="single"/>
                <w:lang w:eastAsia="en-US"/>
              </w:rPr>
              <w:t>(date)</w:t>
            </w:r>
            <w:r w:rsidRPr="00671B2A">
              <w:rPr>
                <w:rFonts w:ascii="Times New Roman" w:eastAsiaTheme="minorHAnsi" w:hAnsi="Times New Roman" w:cs="Times New Roman"/>
                <w:sz w:val="22"/>
                <w:szCs w:val="22"/>
                <w:lang w:eastAsia="en-US"/>
              </w:rPr>
              <w:t xml:space="preserve"> at </w:t>
            </w:r>
            <w:r w:rsidRPr="000A79A0">
              <w:rPr>
                <w:rFonts w:ascii="Times New Roman" w:eastAsiaTheme="minorHAnsi" w:hAnsi="Times New Roman" w:cs="Times New Roman"/>
                <w:sz w:val="22"/>
                <w:szCs w:val="22"/>
                <w:u w:val="single"/>
                <w:lang w:eastAsia="en-US"/>
              </w:rPr>
              <w:t>(time)</w:t>
            </w:r>
            <w:r w:rsidRPr="00671B2A">
              <w:rPr>
                <w:rFonts w:ascii="Times New Roman" w:eastAsiaTheme="minorHAnsi" w:hAnsi="Times New Roman" w:cs="Times New Roman"/>
                <w:sz w:val="22"/>
                <w:szCs w:val="22"/>
                <w:lang w:eastAsia="en-US"/>
              </w:rPr>
              <w:t xml:space="preserve"> to be heard on the application.</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0"/>
              <w:ind w:firstLine="720"/>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b/>
                <w:sz w:val="22"/>
                <w:szCs w:val="22"/>
                <w:lang w:eastAsia="en-US"/>
              </w:rPr>
              <w:t>TAKE NOTICE</w:t>
            </w:r>
            <w:r w:rsidRPr="00671B2A">
              <w:rPr>
                <w:rFonts w:ascii="Times New Roman" w:eastAsiaTheme="minorHAnsi" w:hAnsi="Times New Roman" w:cs="Times New Roman"/>
                <w:sz w:val="22"/>
                <w:szCs w:val="22"/>
                <w:lang w:eastAsia="en-US"/>
              </w:rPr>
              <w:t xml:space="preserve"> that if you do not appear as stipulated above, the Court may proceed to hear and determine the application without further reference to you. </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0"/>
              <w:ind w:firstLine="720"/>
              <w:jc w:val="both"/>
              <w:rPr>
                <w:rFonts w:ascii="Times New Roman" w:eastAsiaTheme="minorHAnsi" w:hAnsi="Times New Roman" w:cs="Times New Roman"/>
                <w:sz w:val="22"/>
                <w:szCs w:val="22"/>
                <w:lang w:eastAsia="en-US"/>
              </w:rPr>
            </w:pP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ab/>
              <w:t xml:space="preserve">Dated this _______ day of ________________, 20 ______. </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Theme="minorHAnsi" w:hAnsi="Times New Roman" w:cs="Times New Roman"/>
                <w:i/>
                <w:sz w:val="22"/>
                <w:szCs w:val="22"/>
                <w:lang w:eastAsia="en-US"/>
              </w:rPr>
            </w:pP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i/>
                <w:sz w:val="22"/>
                <w:szCs w:val="22"/>
                <w:lang w:eastAsia="en-US"/>
              </w:rPr>
              <w:t>Court Seal</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w:t>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t xml:space="preserve">      ….………………………</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Clerk</w:t>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t xml:space="preserve">     District Judge / Magistrate</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480" w:lineRule="auto"/>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Department …………………………</w:t>
            </w:r>
          </w:p>
          <w:p w:rsidR="000B6E05"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Received the duplicate of this process on the ________day of __________________, 20_____.</w:t>
            </w:r>
          </w:p>
          <w:p w:rsidR="00102329" w:rsidRPr="00671B2A" w:rsidRDefault="00102329" w:rsidP="000B6E05">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Theme="minorHAnsi" w:hAnsi="Times New Roman" w:cs="Times New Roman"/>
                <w:sz w:val="22"/>
                <w:szCs w:val="22"/>
                <w:lang w:eastAsia="en-US"/>
              </w:rPr>
            </w:pPr>
          </w:p>
          <w:p w:rsidR="00102329" w:rsidRDefault="00102329" w:rsidP="000B6E05">
            <w:pPr>
              <w:pBdr>
                <w:top w:val="single" w:sz="4" w:space="1" w:color="auto"/>
                <w:left w:val="single" w:sz="4" w:space="4" w:color="auto"/>
                <w:bottom w:val="single" w:sz="4" w:space="1" w:color="auto"/>
                <w:right w:val="single" w:sz="4" w:space="4" w:color="auto"/>
              </w:pBdr>
              <w:spacing w:before="0" w:after="160" w:line="259" w:lineRule="auto"/>
              <w:jc w:val="right"/>
              <w:rPr>
                <w:rFonts w:ascii="Times New Roman" w:eastAsiaTheme="minorHAnsi" w:hAnsi="Times New Roman" w:cs="Times New Roman"/>
                <w:sz w:val="22"/>
                <w:szCs w:val="22"/>
                <w:lang w:eastAsia="en-US"/>
              </w:rPr>
            </w:pP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right"/>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lastRenderedPageBreak/>
              <w:t>………………..………………</w:t>
            </w:r>
          </w:p>
          <w:p w:rsidR="000B6E05"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 xml:space="preserve">                                                                                                          Name &amp; Signature</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sz w:val="22"/>
                <w:szCs w:val="22"/>
                <w:lang w:eastAsia="en-US"/>
              </w:rPr>
            </w:pPr>
          </w:p>
          <w:p w:rsidR="00102329" w:rsidRDefault="000B6E05" w:rsidP="000B6E05">
            <w:pPr>
              <w:spacing w:before="0" w:after="160" w:line="259"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br w:type="page"/>
            </w:r>
          </w:p>
          <w:p w:rsidR="00E4429E" w:rsidRDefault="00E4429E" w:rsidP="000B6E05">
            <w:pPr>
              <w:keepNext/>
              <w:keepLines/>
              <w:suppressAutoHyphens/>
              <w:spacing w:before="240" w:after="120" w:line="240" w:lineRule="auto"/>
              <w:jc w:val="center"/>
              <w:rPr>
                <w:rFonts w:ascii="Times New Roman" w:hAnsi="Times New Roman" w:cs="Times New Roman"/>
                <w:caps/>
                <w:sz w:val="22"/>
                <w:szCs w:val="22"/>
                <w:lang w:val="en-GB" w:eastAsia="zh-CN"/>
              </w:rPr>
            </w:pPr>
            <w:bookmarkStart w:id="6" w:name="Form64D"/>
            <w:bookmarkEnd w:id="6"/>
          </w:p>
          <w:p w:rsidR="000B6E05" w:rsidRPr="00671B2A" w:rsidRDefault="000B6E05" w:rsidP="000B6E05">
            <w:pPr>
              <w:keepNext/>
              <w:keepLines/>
              <w:suppressAutoHyphens/>
              <w:spacing w:before="240" w:after="120" w:line="240" w:lineRule="auto"/>
              <w:jc w:val="center"/>
              <w:rPr>
                <w:rFonts w:ascii="Times New Roman" w:hAnsi="Times New Roman" w:cs="Times New Roman"/>
                <w:caps/>
                <w:sz w:val="22"/>
                <w:szCs w:val="22"/>
                <w:lang w:val="en-GB" w:eastAsia="zh-CN"/>
              </w:rPr>
            </w:pPr>
            <w:r w:rsidRPr="00671B2A">
              <w:rPr>
                <w:rFonts w:ascii="Times New Roman" w:hAnsi="Times New Roman" w:cs="Times New Roman"/>
                <w:caps/>
                <w:sz w:val="22"/>
                <w:szCs w:val="22"/>
                <w:lang w:val="en-GB" w:eastAsia="zh-CN"/>
              </w:rPr>
              <w:t>FoRM 64D</w:t>
            </w:r>
          </w:p>
          <w:p w:rsidR="000B6E05" w:rsidRPr="00671B2A" w:rsidRDefault="000B6E05" w:rsidP="000B6E05">
            <w:pPr>
              <w:keepNext/>
              <w:keepLines/>
              <w:suppressAutoHyphens/>
              <w:spacing w:before="240" w:after="120" w:line="240" w:lineRule="auto"/>
              <w:rPr>
                <w:rFonts w:ascii="Times New Roman" w:hAnsi="Times New Roman" w:cs="Times New Roman"/>
                <w:caps/>
                <w:sz w:val="18"/>
                <w:szCs w:val="18"/>
                <w:lang w:val="en-GB" w:eastAsia="zh-CN"/>
              </w:rPr>
            </w:pPr>
            <w:r w:rsidRPr="00671B2A">
              <w:rPr>
                <w:rFonts w:ascii="Times New Roman" w:hAnsi="Times New Roman" w:cs="Times New Roman"/>
                <w:caps/>
                <w:sz w:val="18"/>
                <w:szCs w:val="18"/>
                <w:lang w:val="en-GB" w:eastAsia="zh-CN"/>
              </w:rPr>
              <w:t>R. 295I(4)</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b/>
                <w:sz w:val="22"/>
                <w:szCs w:val="22"/>
                <w:u w:val="single"/>
                <w:lang w:val="en-GB" w:eastAsia="en-US"/>
              </w:rPr>
            </w:pPr>
            <w:r w:rsidRPr="00671B2A">
              <w:rPr>
                <w:rFonts w:ascii="Times New Roman" w:eastAsiaTheme="minorHAnsi" w:hAnsi="Times New Roman" w:cs="Times New Roman"/>
                <w:b/>
                <w:sz w:val="22"/>
                <w:szCs w:val="22"/>
                <w:u w:val="single"/>
                <w:lang w:val="en-GB" w:eastAsia="en-US"/>
              </w:rPr>
              <w:t>IN THE FAMILY JUSTICE COURTS OF THE REPUBLIC OF SINGAPORE</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sz w:val="22"/>
                <w:szCs w:val="22"/>
                <w:lang w:val="en-GB" w:eastAsia="en-US"/>
              </w:rPr>
            </w:pPr>
            <w:r w:rsidRPr="00671B2A">
              <w:rPr>
                <w:rFonts w:ascii="Times New Roman" w:eastAsiaTheme="minorHAnsi" w:hAnsi="Times New Roman" w:cs="Times New Roman"/>
                <w:sz w:val="22"/>
                <w:szCs w:val="22"/>
                <w:lang w:val="en-GB" w:eastAsia="en-US"/>
              </w:rPr>
              <w:t xml:space="preserve">In the Matter of the </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sz w:val="22"/>
                <w:szCs w:val="22"/>
                <w:lang w:val="en-GB" w:eastAsia="en-US"/>
              </w:rPr>
            </w:pPr>
            <w:r w:rsidRPr="00671B2A">
              <w:rPr>
                <w:rFonts w:ascii="Times New Roman" w:eastAsiaTheme="minorHAnsi" w:hAnsi="Times New Roman" w:cs="Times New Roman"/>
                <w:sz w:val="22"/>
                <w:szCs w:val="22"/>
                <w:lang w:val="en-GB" w:eastAsia="en-US"/>
              </w:rPr>
              <w:t>VULNERABLE ADULTS ACT 2018</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sz w:val="22"/>
                <w:szCs w:val="22"/>
                <w:lang w:val="en-GB" w:eastAsia="en-US"/>
              </w:rPr>
            </w:pPr>
            <w:r w:rsidRPr="00671B2A">
              <w:rPr>
                <w:rFonts w:ascii="Times New Roman" w:eastAsiaTheme="minorHAnsi" w:hAnsi="Times New Roman" w:cs="Times New Roman"/>
                <w:sz w:val="22"/>
                <w:szCs w:val="22"/>
                <w:lang w:val="en-GB" w:eastAsia="en-US"/>
              </w:rPr>
              <w:t>and</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sz w:val="22"/>
                <w:szCs w:val="22"/>
                <w:lang w:val="en-GB" w:eastAsia="en-US"/>
              </w:rPr>
            </w:pPr>
            <w:r w:rsidRPr="00671B2A">
              <w:rPr>
                <w:rFonts w:ascii="Times New Roman" w:eastAsiaTheme="minorHAnsi" w:hAnsi="Times New Roman" w:cs="Times New Roman"/>
                <w:sz w:val="22"/>
                <w:szCs w:val="22"/>
                <w:lang w:val="en-GB" w:eastAsia="en-US"/>
              </w:rPr>
              <w:t>[Name &amp; identification of Vulnerable Adult]</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right"/>
              <w:rPr>
                <w:rFonts w:ascii="Times New Roman" w:eastAsiaTheme="minorHAnsi" w:hAnsi="Times New Roman" w:cs="Times New Roman"/>
                <w:sz w:val="22"/>
                <w:szCs w:val="22"/>
                <w:lang w:val="en-GB" w:eastAsia="en-US"/>
              </w:rPr>
            </w:pPr>
            <w:r w:rsidRPr="00671B2A">
              <w:rPr>
                <w:rFonts w:ascii="Times New Roman" w:eastAsiaTheme="minorHAnsi" w:hAnsi="Times New Roman" w:cs="Times New Roman"/>
                <w:sz w:val="22"/>
                <w:szCs w:val="22"/>
                <w:lang w:val="en-GB" w:eastAsia="en-US"/>
              </w:rPr>
              <w:t>Director of Social Welfare/protector… Applicant</w:t>
            </w:r>
          </w:p>
          <w:p w:rsidR="000B6E05" w:rsidRDefault="000B6E05" w:rsidP="000B6E05">
            <w:pPr>
              <w:pBdr>
                <w:top w:val="single" w:sz="4" w:space="1" w:color="auto"/>
                <w:left w:val="single" w:sz="4" w:space="4" w:color="auto"/>
                <w:bottom w:val="single" w:sz="4" w:space="1" w:color="auto"/>
                <w:right w:val="single" w:sz="4" w:space="4" w:color="auto"/>
              </w:pBdr>
              <w:spacing w:before="0" w:after="0" w:line="259" w:lineRule="auto"/>
              <w:jc w:val="center"/>
              <w:rPr>
                <w:rFonts w:ascii="Times New Roman" w:eastAsiaTheme="minorHAnsi" w:hAnsi="Times New Roman" w:cs="Times New Roman"/>
                <w:b/>
                <w:sz w:val="22"/>
                <w:szCs w:val="22"/>
                <w:lang w:val="en-GB" w:eastAsia="en-US"/>
              </w:rPr>
            </w:pPr>
            <w:r w:rsidRPr="00671B2A">
              <w:rPr>
                <w:rFonts w:ascii="Times New Roman" w:eastAsiaTheme="minorHAnsi" w:hAnsi="Times New Roman" w:cs="Times New Roman"/>
                <w:b/>
                <w:sz w:val="22"/>
                <w:szCs w:val="22"/>
                <w:lang w:val="en-GB" w:eastAsia="en-US"/>
              </w:rPr>
              <w:t>NOTICE TO DISPUTE MENTAL CAPACITY</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 xml:space="preserve">To: Director of Social Welfare/protector </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Of (Address)</w:t>
            </w:r>
          </w:p>
          <w:p w:rsidR="000B6E05" w:rsidRDefault="000B6E05" w:rsidP="000B6E05">
            <w:pPr>
              <w:pBdr>
                <w:top w:val="single" w:sz="4" w:space="1" w:color="auto"/>
                <w:left w:val="single" w:sz="4" w:space="4" w:color="auto"/>
                <w:bottom w:val="single" w:sz="4" w:space="1" w:color="auto"/>
                <w:right w:val="single" w:sz="4" w:space="4" w:color="auto"/>
              </w:pBdr>
              <w:spacing w:before="0" w:after="160"/>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 xml:space="preserve">1.  </w:t>
            </w:r>
            <w:r w:rsidRPr="00671B2A">
              <w:rPr>
                <w:rFonts w:ascii="Times New Roman" w:eastAsiaTheme="minorHAnsi" w:hAnsi="Times New Roman" w:cs="Times New Roman"/>
                <w:sz w:val="22"/>
                <w:szCs w:val="22"/>
                <w:lang w:eastAsia="en-US"/>
              </w:rPr>
              <w:tab/>
            </w:r>
            <w:r>
              <w:rPr>
                <w:rFonts w:ascii="Times New Roman" w:eastAsiaTheme="minorHAnsi" w:hAnsi="Times New Roman" w:cs="Times New Roman"/>
                <w:sz w:val="22"/>
                <w:szCs w:val="22"/>
                <w:lang w:eastAsia="en-US"/>
              </w:rPr>
              <w:t>Whereas an application has been made by the above applicant for an Order under Section 14 of the abovementioned Act; and the abovementioned vulnerable adult had received the Notice of Application from the Director of Social Welfare/protector on [date] at [state address, email etc. where the Notice of Application was received].</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 xml:space="preserve">2. </w:t>
            </w:r>
            <w:r w:rsidRPr="00671B2A">
              <w:rPr>
                <w:rFonts w:ascii="Times New Roman" w:eastAsiaTheme="minorHAnsi" w:hAnsi="Times New Roman" w:cs="Times New Roman"/>
                <w:sz w:val="22"/>
                <w:szCs w:val="22"/>
                <w:lang w:eastAsia="en-US"/>
              </w:rPr>
              <w:tab/>
              <w:t>I, [state name] [Identification Number]</w:t>
            </w:r>
            <w:r>
              <w:rPr>
                <w:rFonts w:ascii="Times New Roman" w:eastAsiaTheme="minorHAnsi" w:hAnsi="Times New Roman" w:cs="Times New Roman"/>
                <w:sz w:val="22"/>
                <w:szCs w:val="22"/>
                <w:lang w:eastAsia="en-US"/>
              </w:rPr>
              <w:t xml:space="preserve">, </w:t>
            </w:r>
            <w:r w:rsidRPr="00671B2A">
              <w:rPr>
                <w:rFonts w:ascii="Times New Roman" w:eastAsiaTheme="minorHAnsi" w:hAnsi="Times New Roman" w:cs="Times New Roman"/>
                <w:sz w:val="22"/>
                <w:szCs w:val="22"/>
                <w:lang w:eastAsia="en-US"/>
              </w:rPr>
              <w:t>the [state nature of relationship to the vulnerable adult (e.g., father, daughter)] of the vulnerable adult</w:t>
            </w:r>
            <w:r>
              <w:rPr>
                <w:rFonts w:ascii="Times New Roman" w:eastAsiaTheme="minorHAnsi" w:hAnsi="Times New Roman" w:cs="Times New Roman"/>
                <w:sz w:val="22"/>
                <w:szCs w:val="22"/>
                <w:lang w:eastAsia="en-US"/>
              </w:rPr>
              <w:t xml:space="preserve"> hereby gives notice that </w:t>
            </w:r>
            <w:r w:rsidRPr="00671B2A">
              <w:rPr>
                <w:rFonts w:ascii="Times New Roman" w:eastAsiaTheme="minorHAnsi" w:hAnsi="Times New Roman" w:cs="Times New Roman"/>
                <w:sz w:val="22"/>
                <w:szCs w:val="22"/>
                <w:lang w:eastAsia="en-US"/>
              </w:rPr>
              <w:t xml:space="preserve">I </w:t>
            </w:r>
            <w:r>
              <w:rPr>
                <w:rFonts w:ascii="Times New Roman" w:eastAsiaTheme="minorHAnsi" w:hAnsi="Times New Roman" w:cs="Times New Roman"/>
                <w:sz w:val="22"/>
                <w:szCs w:val="22"/>
                <w:lang w:eastAsia="en-US"/>
              </w:rPr>
              <w:t xml:space="preserve">wish to </w:t>
            </w:r>
            <w:r w:rsidRPr="00671B2A">
              <w:rPr>
                <w:rFonts w:ascii="Times New Roman" w:eastAsiaTheme="minorHAnsi" w:hAnsi="Times New Roman" w:cs="Times New Roman"/>
                <w:sz w:val="22"/>
                <w:szCs w:val="22"/>
                <w:lang w:eastAsia="en-US"/>
              </w:rPr>
              <w:t>dispute that the vulnerable adult has mental capacity to consent to the application(s) made by the</w:t>
            </w:r>
            <w:r w:rsidRPr="00671B2A">
              <w:rPr>
                <w:rFonts w:ascii="Times New Roman" w:eastAsiaTheme="minorHAnsi" w:hAnsi="Times New Roman" w:cs="Times New Roman"/>
                <w:b/>
                <w:sz w:val="22"/>
                <w:szCs w:val="22"/>
                <w:lang w:eastAsia="en-US"/>
              </w:rPr>
              <w:t xml:space="preserve"> </w:t>
            </w:r>
            <w:r w:rsidRPr="00671B2A">
              <w:rPr>
                <w:rFonts w:ascii="Times New Roman" w:eastAsiaTheme="minorHAnsi" w:hAnsi="Times New Roman" w:cs="Times New Roman"/>
                <w:sz w:val="22"/>
                <w:szCs w:val="22"/>
                <w:lang w:eastAsia="en-US"/>
              </w:rPr>
              <w:t>Director of Social Welfare/protector</w:t>
            </w:r>
            <w:r w:rsidRPr="00671B2A">
              <w:rPr>
                <w:rFonts w:ascii="Times New Roman" w:eastAsiaTheme="minorHAnsi" w:hAnsi="Times New Roman" w:cs="Times New Roman"/>
                <w:b/>
                <w:sz w:val="22"/>
                <w:szCs w:val="22"/>
                <w:lang w:eastAsia="en-US"/>
              </w:rPr>
              <w:t xml:space="preserve"> </w:t>
            </w:r>
            <w:r w:rsidRPr="00671B2A">
              <w:rPr>
                <w:rFonts w:ascii="Times New Roman" w:eastAsiaTheme="minorHAnsi" w:hAnsi="Times New Roman" w:cs="Times New Roman"/>
                <w:sz w:val="22"/>
                <w:szCs w:val="22"/>
                <w:lang w:eastAsia="en-US"/>
              </w:rPr>
              <w:t xml:space="preserve">under the above-mentioned Act and wish to be heard on the same. </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[Facts/Documents in support]</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3.</w:t>
            </w:r>
            <w:r w:rsidRPr="00671B2A">
              <w:rPr>
                <w:rFonts w:ascii="Times New Roman" w:eastAsiaTheme="minorHAnsi" w:hAnsi="Times New Roman" w:cs="Times New Roman"/>
                <w:sz w:val="22"/>
                <w:szCs w:val="22"/>
                <w:lang w:eastAsia="en-US"/>
              </w:rPr>
              <w:tab/>
              <w:t xml:space="preserve">The address to which communications should be sent to me is: </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0"/>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 xml:space="preserve">[Note: this must be an address in Singapore. If a solicitor is acting for you, give the name and address of your solicitor in Singapore.] </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 xml:space="preserve">4. </w:t>
            </w:r>
            <w:r w:rsidRPr="00671B2A">
              <w:rPr>
                <w:rFonts w:ascii="Times New Roman" w:eastAsiaTheme="minorHAnsi" w:hAnsi="Times New Roman" w:cs="Times New Roman"/>
                <w:sz w:val="22"/>
                <w:szCs w:val="22"/>
                <w:lang w:eastAsia="en-US"/>
              </w:rPr>
              <w:tab/>
              <w:t xml:space="preserve">My other contact particulars are: </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i/>
                <w:sz w:val="22"/>
                <w:szCs w:val="22"/>
                <w:lang w:eastAsia="en-US"/>
              </w:rPr>
              <w:t>Handphone &amp; Email:</w:t>
            </w:r>
            <w:r w:rsidRPr="00671B2A">
              <w:rPr>
                <w:rFonts w:ascii="Times New Roman" w:eastAsiaTheme="minorHAnsi" w:hAnsi="Times New Roman" w:cs="Times New Roman"/>
                <w:sz w:val="22"/>
                <w:szCs w:val="22"/>
                <w:lang w:eastAsia="en-US"/>
              </w:rPr>
              <w:tab/>
            </w:r>
          </w:p>
          <w:p w:rsidR="000B6E05" w:rsidRDefault="000B6E05" w:rsidP="000B6E05">
            <w:pPr>
              <w:pBdr>
                <w:top w:val="single" w:sz="4" w:space="1" w:color="auto"/>
                <w:left w:val="single" w:sz="4" w:space="4" w:color="auto"/>
                <w:bottom w:val="single" w:sz="4" w:space="1" w:color="auto"/>
                <w:right w:val="single" w:sz="4" w:space="4" w:color="auto"/>
              </w:pBdr>
              <w:spacing w:before="0" w:after="160"/>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5.</w:t>
            </w:r>
            <w:r w:rsidRPr="00671B2A">
              <w:rPr>
                <w:rFonts w:ascii="Times New Roman" w:eastAsiaTheme="minorHAnsi" w:hAnsi="Times New Roman" w:cs="Times New Roman"/>
                <w:sz w:val="22"/>
                <w:szCs w:val="22"/>
                <w:lang w:eastAsia="en-US"/>
              </w:rPr>
              <w:tab/>
              <w:t>I understand that upon filing this Notice and if accepted, the Court will fix a case conference for which my attendance is required for the Court to give directions on the matter.</w:t>
            </w:r>
          </w:p>
          <w:p w:rsidR="00627742" w:rsidRPr="00671B2A" w:rsidRDefault="00627742" w:rsidP="000B6E05">
            <w:pPr>
              <w:pBdr>
                <w:top w:val="single" w:sz="4" w:space="1" w:color="auto"/>
                <w:left w:val="single" w:sz="4" w:space="4" w:color="auto"/>
                <w:bottom w:val="single" w:sz="4" w:space="1" w:color="auto"/>
                <w:right w:val="single" w:sz="4" w:space="4" w:color="auto"/>
              </w:pBdr>
              <w:spacing w:before="0" w:after="160"/>
              <w:jc w:val="both"/>
              <w:rPr>
                <w:rFonts w:ascii="Times New Roman" w:eastAsiaTheme="minorHAnsi" w:hAnsi="Times New Roman" w:cs="Times New Roman"/>
                <w:sz w:val="22"/>
                <w:szCs w:val="22"/>
                <w:lang w:eastAsia="en-US"/>
              </w:rPr>
            </w:pP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sz w:val="22"/>
                <w:szCs w:val="22"/>
                <w:lang w:eastAsia="en-US"/>
              </w:rPr>
              <w:tab/>
              <w:t xml:space="preserve">            Name &amp; Signature:_____________</w:t>
            </w:r>
          </w:p>
          <w:p w:rsidR="000B6E05"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right"/>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Date of birth: _____________</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right"/>
              <w:rPr>
                <w:rFonts w:ascii="Times New Roman" w:eastAsiaTheme="minorHAnsi" w:hAnsi="Times New Roman" w:cs="Times New Roman"/>
                <w:sz w:val="22"/>
                <w:szCs w:val="22"/>
                <w:lang w:eastAsia="en-US"/>
              </w:rPr>
            </w:pPr>
          </w:p>
          <w:p w:rsidR="00102329" w:rsidRDefault="000B6E05" w:rsidP="000B6E05">
            <w:pPr>
              <w:spacing w:before="0" w:after="160" w:line="259"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br w:type="page"/>
            </w:r>
          </w:p>
          <w:p w:rsidR="000B6E05" w:rsidRPr="00671B2A" w:rsidRDefault="000B6E05" w:rsidP="000B6E05">
            <w:pPr>
              <w:spacing w:before="0" w:after="0" w:line="240" w:lineRule="auto"/>
              <w:jc w:val="center"/>
              <w:rPr>
                <w:rFonts w:ascii="Times New Roman" w:eastAsiaTheme="minorHAnsi" w:hAnsi="Times New Roman" w:cs="Times New Roman"/>
                <w:sz w:val="22"/>
                <w:szCs w:val="22"/>
                <w:lang w:eastAsia="en-US"/>
              </w:rPr>
            </w:pPr>
            <w:bookmarkStart w:id="7" w:name="Form64E"/>
            <w:bookmarkEnd w:id="7"/>
            <w:r w:rsidRPr="00671B2A">
              <w:rPr>
                <w:rFonts w:ascii="Times New Roman" w:eastAsiaTheme="minorHAnsi" w:hAnsi="Times New Roman" w:cs="Times New Roman"/>
                <w:sz w:val="22"/>
                <w:szCs w:val="22"/>
                <w:lang w:eastAsia="en-US"/>
              </w:rPr>
              <w:t>FORM 64E</w:t>
            </w:r>
          </w:p>
          <w:p w:rsidR="000B6E05" w:rsidRPr="00671B2A" w:rsidRDefault="000B6E05" w:rsidP="000B6E05">
            <w:pPr>
              <w:spacing w:before="0" w:after="0" w:line="240" w:lineRule="auto"/>
              <w:rPr>
                <w:rFonts w:ascii="Times New Roman" w:eastAsiaTheme="minorHAnsi" w:hAnsi="Times New Roman" w:cs="Times New Roman"/>
                <w:sz w:val="18"/>
                <w:szCs w:val="18"/>
                <w:lang w:eastAsia="en-US"/>
              </w:rPr>
            </w:pPr>
            <w:r w:rsidRPr="00671B2A">
              <w:rPr>
                <w:rFonts w:ascii="Times New Roman" w:eastAsiaTheme="minorHAnsi" w:hAnsi="Times New Roman" w:cs="Times New Roman"/>
                <w:sz w:val="18"/>
                <w:szCs w:val="18"/>
                <w:lang w:eastAsia="en-US"/>
              </w:rPr>
              <w:t>R. 295J(1)</w:t>
            </w:r>
          </w:p>
          <w:p w:rsidR="000B6E05" w:rsidRPr="00671B2A" w:rsidRDefault="000B6E05" w:rsidP="000B6E05">
            <w:pPr>
              <w:spacing w:before="0" w:after="160" w:line="259" w:lineRule="auto"/>
              <w:jc w:val="center"/>
              <w:rPr>
                <w:rFonts w:asciiTheme="minorHAnsi" w:eastAsiaTheme="minorHAnsi" w:hAnsiTheme="minorHAnsi" w:cstheme="minorBidi"/>
                <w:b/>
                <w:sz w:val="20"/>
                <w:szCs w:val="22"/>
                <w:lang w:val="en-GB" w:eastAsia="en-US"/>
              </w:rPr>
            </w:pP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b/>
                <w:sz w:val="22"/>
                <w:szCs w:val="22"/>
                <w:u w:val="single"/>
                <w:lang w:val="en-GB" w:eastAsia="en-US"/>
              </w:rPr>
            </w:pPr>
            <w:r w:rsidRPr="00671B2A">
              <w:rPr>
                <w:rFonts w:ascii="Times New Roman" w:eastAsiaTheme="minorHAnsi" w:hAnsi="Times New Roman" w:cs="Times New Roman"/>
                <w:b/>
                <w:sz w:val="22"/>
                <w:szCs w:val="22"/>
                <w:u w:val="single"/>
                <w:lang w:val="en-GB" w:eastAsia="en-US"/>
              </w:rPr>
              <w:t>IN THE FAMILY JUSTICE COURTS OF THE REPUBLIC OF SINGAPORE</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sz w:val="22"/>
                <w:szCs w:val="22"/>
                <w:lang w:val="en-GB" w:eastAsia="en-US"/>
              </w:rPr>
            </w:pPr>
            <w:r w:rsidRPr="00671B2A">
              <w:rPr>
                <w:rFonts w:ascii="Times New Roman" w:eastAsiaTheme="minorHAnsi" w:hAnsi="Times New Roman" w:cs="Times New Roman"/>
                <w:sz w:val="22"/>
                <w:szCs w:val="22"/>
                <w:lang w:val="en-GB" w:eastAsia="en-US"/>
              </w:rPr>
              <w:t xml:space="preserve">In the Matter of the </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sz w:val="22"/>
                <w:szCs w:val="22"/>
                <w:lang w:val="en-GB" w:eastAsia="en-US"/>
              </w:rPr>
            </w:pPr>
            <w:r w:rsidRPr="00671B2A">
              <w:rPr>
                <w:rFonts w:ascii="Times New Roman" w:eastAsiaTheme="minorHAnsi" w:hAnsi="Times New Roman" w:cs="Times New Roman"/>
                <w:sz w:val="22"/>
                <w:szCs w:val="22"/>
                <w:lang w:val="en-GB" w:eastAsia="en-US"/>
              </w:rPr>
              <w:t>VULNERABLE ADULTS ACT 2018</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sz w:val="22"/>
                <w:szCs w:val="22"/>
                <w:lang w:val="en-GB" w:eastAsia="en-US"/>
              </w:rPr>
            </w:pPr>
            <w:r w:rsidRPr="00671B2A">
              <w:rPr>
                <w:rFonts w:ascii="Times New Roman" w:eastAsiaTheme="minorHAnsi" w:hAnsi="Times New Roman" w:cs="Times New Roman"/>
                <w:sz w:val="22"/>
                <w:szCs w:val="22"/>
                <w:lang w:val="en-GB" w:eastAsia="en-US"/>
              </w:rPr>
              <w:t>and</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sz w:val="22"/>
                <w:szCs w:val="22"/>
                <w:lang w:val="en-GB" w:eastAsia="en-US"/>
              </w:rPr>
            </w:pPr>
            <w:r w:rsidRPr="00671B2A">
              <w:rPr>
                <w:rFonts w:ascii="Times New Roman" w:eastAsiaTheme="minorHAnsi" w:hAnsi="Times New Roman" w:cs="Times New Roman"/>
                <w:sz w:val="22"/>
                <w:szCs w:val="22"/>
                <w:lang w:val="en-GB" w:eastAsia="en-US"/>
              </w:rPr>
              <w:t>[Name &amp; identification of Vulnerable Adult]</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right"/>
              <w:rPr>
                <w:rFonts w:ascii="Times New Roman" w:eastAsiaTheme="minorHAnsi" w:hAnsi="Times New Roman" w:cs="Times New Roman"/>
                <w:sz w:val="22"/>
                <w:szCs w:val="22"/>
                <w:lang w:val="en-GB" w:eastAsia="en-US"/>
              </w:rPr>
            </w:pPr>
            <w:r w:rsidRPr="00671B2A">
              <w:rPr>
                <w:rFonts w:ascii="Times New Roman" w:eastAsiaTheme="minorHAnsi" w:hAnsi="Times New Roman" w:cs="Times New Roman"/>
                <w:sz w:val="22"/>
                <w:szCs w:val="22"/>
                <w:lang w:val="en-GB" w:eastAsia="en-US"/>
              </w:rPr>
              <w:t>Director of Social Welfare/protector… Applicant</w:t>
            </w:r>
          </w:p>
          <w:p w:rsidR="000B6E05" w:rsidRDefault="000B6E05" w:rsidP="000B6E05">
            <w:pPr>
              <w:pBdr>
                <w:top w:val="single" w:sz="4" w:space="1" w:color="auto"/>
                <w:left w:val="single" w:sz="4" w:space="4" w:color="auto"/>
                <w:bottom w:val="single" w:sz="4" w:space="1" w:color="auto"/>
                <w:right w:val="single" w:sz="4" w:space="4" w:color="auto"/>
              </w:pBdr>
              <w:spacing w:before="0" w:after="0" w:line="259" w:lineRule="auto"/>
              <w:jc w:val="center"/>
              <w:rPr>
                <w:rFonts w:ascii="Times New Roman" w:eastAsiaTheme="minorHAnsi" w:hAnsi="Times New Roman" w:cs="Times New Roman"/>
                <w:b/>
                <w:sz w:val="22"/>
                <w:szCs w:val="22"/>
                <w:lang w:val="en-GB" w:eastAsia="en-US"/>
              </w:rPr>
            </w:pPr>
            <w:r w:rsidRPr="00671B2A">
              <w:rPr>
                <w:rFonts w:ascii="Times New Roman" w:eastAsiaTheme="minorHAnsi" w:hAnsi="Times New Roman" w:cs="Times New Roman"/>
                <w:b/>
                <w:sz w:val="22"/>
                <w:szCs w:val="22"/>
                <w:lang w:val="en-GB" w:eastAsia="en-US"/>
              </w:rPr>
              <w:t>NOTICE OF OBJECTIONS</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0" w:line="259" w:lineRule="auto"/>
              <w:jc w:val="center"/>
              <w:rPr>
                <w:rFonts w:ascii="Times New Roman" w:eastAsiaTheme="minorHAnsi" w:hAnsi="Times New Roman" w:cs="Times New Roman"/>
                <w:b/>
                <w:sz w:val="22"/>
                <w:szCs w:val="22"/>
                <w:lang w:val="en-GB" w:eastAsia="en-US"/>
              </w:rPr>
            </w:pP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 xml:space="preserve">To: </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I)Family Justice Courts</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 xml:space="preserve">II) Director of Social Welfare/protector </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 xml:space="preserve">1.  </w:t>
            </w:r>
            <w:r w:rsidRPr="00671B2A">
              <w:rPr>
                <w:rFonts w:ascii="Times New Roman" w:eastAsiaTheme="minorHAnsi" w:hAnsi="Times New Roman" w:cs="Times New Roman"/>
                <w:sz w:val="22"/>
                <w:szCs w:val="22"/>
                <w:lang w:eastAsia="en-US"/>
              </w:rPr>
              <w:tab/>
            </w:r>
            <w:r>
              <w:rPr>
                <w:rFonts w:ascii="Times New Roman" w:eastAsiaTheme="minorHAnsi" w:hAnsi="Times New Roman" w:cs="Times New Roman"/>
                <w:sz w:val="22"/>
                <w:szCs w:val="22"/>
                <w:lang w:eastAsia="en-US"/>
              </w:rPr>
              <w:t xml:space="preserve">Whereas an application has been made by the above applicant for an Order under section 14 of the abovementioned Act and that a Notice of Application was served on me. </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 xml:space="preserve">2. </w:t>
            </w:r>
            <w:r w:rsidRPr="00671B2A">
              <w:rPr>
                <w:rFonts w:ascii="Times New Roman" w:eastAsiaTheme="minorHAnsi" w:hAnsi="Times New Roman" w:cs="Times New Roman"/>
                <w:sz w:val="22"/>
                <w:szCs w:val="22"/>
                <w:lang w:eastAsia="en-US"/>
              </w:rPr>
              <w:tab/>
              <w:t xml:space="preserve">I, [state name] [Identification Number], </w:t>
            </w:r>
            <w:r>
              <w:rPr>
                <w:rFonts w:ascii="Times New Roman" w:eastAsiaTheme="minorHAnsi" w:hAnsi="Times New Roman" w:cs="Times New Roman"/>
                <w:sz w:val="22"/>
                <w:szCs w:val="22"/>
                <w:lang w:eastAsia="en-US"/>
              </w:rPr>
              <w:t>the</w:t>
            </w:r>
            <w:r w:rsidRPr="00671B2A">
              <w:rPr>
                <w:rFonts w:ascii="Times New Roman" w:eastAsiaTheme="minorHAnsi" w:hAnsi="Times New Roman" w:cs="Times New Roman"/>
                <w:sz w:val="22"/>
                <w:szCs w:val="22"/>
                <w:lang w:eastAsia="en-US"/>
              </w:rPr>
              <w:t xml:space="preserve"> [state nature of relationship to the vulnerable adult (e.g., father, dau</w:t>
            </w:r>
            <w:r>
              <w:rPr>
                <w:rFonts w:ascii="Times New Roman" w:eastAsiaTheme="minorHAnsi" w:hAnsi="Times New Roman" w:cs="Times New Roman"/>
                <w:sz w:val="22"/>
                <w:szCs w:val="22"/>
                <w:lang w:eastAsia="en-US"/>
              </w:rPr>
              <w:t>ghter)] of the vulnerable adult hereby gives notice that I intend to object to the application and wish to be heard on the same.</w:t>
            </w:r>
            <w:r w:rsidRPr="00671B2A">
              <w:rPr>
                <w:rFonts w:ascii="Times New Roman" w:eastAsiaTheme="minorHAnsi" w:hAnsi="Times New Roman" w:cs="Times New Roman"/>
                <w:sz w:val="22"/>
                <w:szCs w:val="22"/>
                <w:lang w:eastAsia="en-US"/>
              </w:rPr>
              <w:t xml:space="preserve"> </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[Brief Grounds/Reasons for objections]</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3.</w:t>
            </w:r>
            <w:r w:rsidRPr="00671B2A">
              <w:rPr>
                <w:rFonts w:ascii="Times New Roman" w:eastAsiaTheme="minorHAnsi" w:hAnsi="Times New Roman" w:cs="Times New Roman"/>
                <w:sz w:val="22"/>
                <w:szCs w:val="22"/>
                <w:lang w:eastAsia="en-US"/>
              </w:rPr>
              <w:tab/>
              <w:t xml:space="preserve">The address to which communications should be sent to me is: </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 xml:space="preserve">[Note: this must be an address in Singapore. If a solicitor is acting for you, give the name and address of your solicitor in Singapore.] </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 xml:space="preserve">4. </w:t>
            </w:r>
            <w:r w:rsidRPr="00671B2A">
              <w:rPr>
                <w:rFonts w:ascii="Times New Roman" w:eastAsiaTheme="minorHAnsi" w:hAnsi="Times New Roman" w:cs="Times New Roman"/>
                <w:sz w:val="22"/>
                <w:szCs w:val="22"/>
                <w:lang w:eastAsia="en-US"/>
              </w:rPr>
              <w:tab/>
              <w:t xml:space="preserve">My other contact particulars are: </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ab/>
            </w:r>
            <w:r w:rsidRPr="00671B2A">
              <w:rPr>
                <w:rFonts w:ascii="Times New Roman" w:eastAsiaTheme="minorHAnsi" w:hAnsi="Times New Roman" w:cs="Times New Roman"/>
                <w:i/>
                <w:sz w:val="22"/>
                <w:szCs w:val="22"/>
                <w:lang w:eastAsia="en-US"/>
              </w:rPr>
              <w:t>Handphone &amp; Email:</w:t>
            </w:r>
            <w:r w:rsidRPr="00671B2A">
              <w:rPr>
                <w:rFonts w:ascii="Times New Roman" w:eastAsiaTheme="minorHAnsi" w:hAnsi="Times New Roman" w:cs="Times New Roman"/>
                <w:sz w:val="22"/>
                <w:szCs w:val="22"/>
                <w:lang w:eastAsia="en-US"/>
              </w:rPr>
              <w:tab/>
            </w:r>
          </w:p>
          <w:p w:rsidR="00627742" w:rsidRPr="00671B2A" w:rsidRDefault="000B6E05" w:rsidP="000B6E05">
            <w:pPr>
              <w:pBdr>
                <w:top w:val="single" w:sz="4" w:space="1" w:color="auto"/>
                <w:left w:val="single" w:sz="4" w:space="4" w:color="auto"/>
                <w:bottom w:val="single" w:sz="4" w:space="1" w:color="auto"/>
                <w:right w:val="single" w:sz="4" w:space="4" w:color="auto"/>
              </w:pBdr>
              <w:spacing w:before="0" w:after="160"/>
              <w:jc w:val="both"/>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5</w:t>
            </w:r>
            <w:r w:rsidRPr="00671B2A">
              <w:rPr>
                <w:rFonts w:ascii="Times New Roman" w:eastAsiaTheme="minorHAnsi" w:hAnsi="Times New Roman" w:cs="Times New Roman"/>
                <w:sz w:val="22"/>
                <w:szCs w:val="22"/>
                <w:lang w:eastAsia="en-US"/>
              </w:rPr>
              <w:tab/>
              <w:t xml:space="preserve">I understand that after my Notice of Objections has been filed and accepted by the Family Justice Courts, I will have to serve the Notice of Objection on the Director of Social Welfare/Adult </w:t>
            </w:r>
            <w:r w:rsidRPr="00671B2A">
              <w:rPr>
                <w:rFonts w:ascii="Times New Roman" w:eastAsiaTheme="minorHAnsi" w:hAnsi="Times New Roman" w:cs="Times New Roman"/>
                <w:sz w:val="22"/>
                <w:szCs w:val="22"/>
                <w:lang w:eastAsia="en-US"/>
              </w:rPr>
              <w:lastRenderedPageBreak/>
              <w:t>Protector, Ministry of Social and Family Development (MSF) and attend a case conference where the Court may give s</w:t>
            </w:r>
            <w:r w:rsidR="00627742">
              <w:rPr>
                <w:rFonts w:ascii="Times New Roman" w:eastAsiaTheme="minorHAnsi" w:hAnsi="Times New Roman" w:cs="Times New Roman"/>
                <w:sz w:val="22"/>
                <w:szCs w:val="22"/>
                <w:lang w:eastAsia="en-US"/>
              </w:rPr>
              <w:t>uch directions as it deems fit.</w:t>
            </w:r>
          </w:p>
          <w:p w:rsidR="000B6E05" w:rsidRPr="00671B2A" w:rsidRDefault="00102329" w:rsidP="000B6E05">
            <w:pPr>
              <w:pBdr>
                <w:top w:val="single" w:sz="4" w:space="1" w:color="auto"/>
                <w:left w:val="single" w:sz="4" w:space="4" w:color="auto"/>
                <w:bottom w:val="single" w:sz="4" w:space="1" w:color="auto"/>
                <w:right w:val="single" w:sz="4" w:space="4" w:color="auto"/>
              </w:pBdr>
              <w:spacing w:before="0" w:after="160"/>
              <w:jc w:val="both"/>
              <w:rPr>
                <w:rFonts w:ascii="Times New Roman" w:eastAsiaTheme="minorHAnsi" w:hAnsi="Times New Roman" w:cs="Times New Roman"/>
                <w:sz w:val="22"/>
                <w:szCs w:val="22"/>
                <w:lang w:eastAsia="en-US"/>
              </w:rPr>
            </w:pPr>
            <w:r>
              <w:rPr>
                <w:rFonts w:ascii="Times New Roman" w:eastAsiaTheme="minorHAnsi" w:hAnsi="Times New Roman" w:cs="Times New Roman"/>
                <w:sz w:val="22"/>
                <w:szCs w:val="22"/>
                <w:lang w:eastAsia="en-US"/>
              </w:rPr>
              <w:tab/>
            </w:r>
            <w:r>
              <w:rPr>
                <w:rFonts w:ascii="Times New Roman" w:eastAsiaTheme="minorHAnsi" w:hAnsi="Times New Roman" w:cs="Times New Roman"/>
                <w:sz w:val="22"/>
                <w:szCs w:val="22"/>
                <w:lang w:eastAsia="en-US"/>
              </w:rPr>
              <w:tab/>
            </w:r>
            <w:r>
              <w:rPr>
                <w:rFonts w:ascii="Times New Roman" w:eastAsiaTheme="minorHAnsi" w:hAnsi="Times New Roman" w:cs="Times New Roman"/>
                <w:sz w:val="22"/>
                <w:szCs w:val="22"/>
                <w:lang w:eastAsia="en-US"/>
              </w:rPr>
              <w:tab/>
            </w:r>
            <w:r>
              <w:rPr>
                <w:rFonts w:ascii="Times New Roman" w:eastAsiaTheme="minorHAnsi" w:hAnsi="Times New Roman" w:cs="Times New Roman"/>
                <w:sz w:val="22"/>
                <w:szCs w:val="22"/>
                <w:lang w:eastAsia="en-US"/>
              </w:rPr>
              <w:tab/>
            </w:r>
            <w:r>
              <w:rPr>
                <w:rFonts w:ascii="Times New Roman" w:eastAsiaTheme="minorHAnsi" w:hAnsi="Times New Roman" w:cs="Times New Roman"/>
                <w:sz w:val="22"/>
                <w:szCs w:val="22"/>
                <w:lang w:eastAsia="en-US"/>
              </w:rPr>
              <w:tab/>
            </w:r>
            <w:r>
              <w:rPr>
                <w:rFonts w:ascii="Times New Roman" w:eastAsiaTheme="minorHAnsi" w:hAnsi="Times New Roman" w:cs="Times New Roman"/>
                <w:sz w:val="22"/>
                <w:szCs w:val="22"/>
                <w:lang w:eastAsia="en-US"/>
              </w:rPr>
              <w:tab/>
              <w:t xml:space="preserve">                        Name &amp; Signature:_____________</w:t>
            </w:r>
          </w:p>
          <w:p w:rsidR="000B6E05"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right"/>
              <w:rPr>
                <w:rFonts w:ascii="Times New Roman" w:eastAsiaTheme="minorHAnsi" w:hAnsi="Times New Roman" w:cs="Times New Roman"/>
                <w:sz w:val="22"/>
                <w:szCs w:val="22"/>
                <w:lang w:eastAsia="en-US"/>
              </w:rPr>
            </w:pPr>
            <w:r w:rsidRPr="00671B2A">
              <w:rPr>
                <w:rFonts w:ascii="Times New Roman" w:eastAsiaTheme="minorHAnsi" w:hAnsi="Times New Roman" w:cs="Times New Roman"/>
                <w:sz w:val="22"/>
                <w:szCs w:val="22"/>
                <w:lang w:eastAsia="en-US"/>
              </w:rPr>
              <w:t>Date of birth: _____________</w:t>
            </w:r>
          </w:p>
          <w:p w:rsidR="000B6E05" w:rsidRPr="00671B2A"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right"/>
              <w:rPr>
                <w:rFonts w:ascii="Times New Roman" w:eastAsiaTheme="minorHAnsi" w:hAnsi="Times New Roman" w:cs="Times New Roman"/>
                <w:sz w:val="22"/>
                <w:szCs w:val="22"/>
                <w:lang w:eastAsia="en-US"/>
              </w:rPr>
            </w:pPr>
          </w:p>
          <w:p w:rsidR="00E4429E" w:rsidRDefault="00E4429E" w:rsidP="000B6E05">
            <w:pPr>
              <w:spacing w:before="0" w:after="160" w:line="259" w:lineRule="auto"/>
              <w:jc w:val="center"/>
              <w:rPr>
                <w:rFonts w:ascii="Times New Roman" w:eastAsiaTheme="minorHAnsi" w:hAnsi="Times New Roman" w:cs="Times New Roman"/>
                <w:sz w:val="22"/>
                <w:szCs w:val="22"/>
                <w:lang w:val="en-GB" w:eastAsia="en-US"/>
              </w:rPr>
            </w:pPr>
            <w:bookmarkStart w:id="8" w:name="Form64F"/>
            <w:bookmarkEnd w:id="8"/>
          </w:p>
          <w:p w:rsidR="000B6E05" w:rsidRPr="00671B2A" w:rsidRDefault="000B6E05" w:rsidP="000B6E05">
            <w:pPr>
              <w:spacing w:before="0" w:after="160" w:line="259" w:lineRule="auto"/>
              <w:jc w:val="center"/>
              <w:rPr>
                <w:rFonts w:ascii="Times New Roman" w:eastAsiaTheme="minorHAnsi" w:hAnsi="Times New Roman" w:cs="Times New Roman"/>
                <w:sz w:val="22"/>
                <w:szCs w:val="22"/>
                <w:lang w:val="en-GB" w:eastAsia="en-US"/>
              </w:rPr>
            </w:pPr>
            <w:r w:rsidRPr="00671B2A">
              <w:rPr>
                <w:rFonts w:ascii="Times New Roman" w:eastAsiaTheme="minorHAnsi" w:hAnsi="Times New Roman" w:cs="Times New Roman"/>
                <w:sz w:val="22"/>
                <w:szCs w:val="22"/>
                <w:lang w:val="en-GB" w:eastAsia="en-US"/>
              </w:rPr>
              <w:t xml:space="preserve">FORM 64F </w:t>
            </w:r>
          </w:p>
          <w:p w:rsidR="000B6E05" w:rsidRPr="00671B2A" w:rsidRDefault="000B6E05" w:rsidP="000B6E05">
            <w:pPr>
              <w:spacing w:before="0" w:after="160" w:line="259" w:lineRule="auto"/>
              <w:rPr>
                <w:rFonts w:ascii="Times New Roman" w:eastAsiaTheme="minorHAnsi" w:hAnsi="Times New Roman" w:cs="Times New Roman"/>
                <w:sz w:val="18"/>
                <w:szCs w:val="18"/>
                <w:lang w:val="en-GB" w:eastAsia="en-US"/>
              </w:rPr>
            </w:pPr>
            <w:r w:rsidRPr="00671B2A">
              <w:rPr>
                <w:rFonts w:ascii="Times New Roman" w:eastAsiaTheme="minorHAnsi" w:hAnsi="Times New Roman" w:cs="Times New Roman"/>
                <w:sz w:val="18"/>
                <w:szCs w:val="18"/>
                <w:lang w:val="en-GB" w:eastAsia="en-US"/>
              </w:rPr>
              <w:t>R. 295K</w:t>
            </w: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b/>
                <w:sz w:val="22"/>
                <w:szCs w:val="22"/>
                <w:u w:val="single"/>
                <w:lang w:val="en-GB" w:eastAsia="en-US"/>
              </w:rPr>
            </w:pPr>
            <w:r w:rsidRPr="005603DB">
              <w:rPr>
                <w:rFonts w:ascii="Times New Roman" w:eastAsiaTheme="minorHAnsi" w:hAnsi="Times New Roman" w:cs="Times New Roman"/>
                <w:b/>
                <w:sz w:val="22"/>
                <w:szCs w:val="22"/>
                <w:u w:val="single"/>
                <w:lang w:val="en-GB" w:eastAsia="en-US"/>
              </w:rPr>
              <w:t>IN THE FAMILY JUSTICE COURTS OF THE REPUBLIC OF SINGAPORE</w:t>
            </w: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sz w:val="22"/>
                <w:szCs w:val="22"/>
                <w:lang w:val="en-GB" w:eastAsia="en-US"/>
              </w:rPr>
            </w:pPr>
            <w:r w:rsidRPr="005603DB">
              <w:rPr>
                <w:rFonts w:ascii="Times New Roman" w:eastAsiaTheme="minorHAnsi" w:hAnsi="Times New Roman" w:cs="Times New Roman"/>
                <w:sz w:val="22"/>
                <w:szCs w:val="22"/>
                <w:lang w:val="en-GB" w:eastAsia="en-US"/>
              </w:rPr>
              <w:t xml:space="preserve">In the Matter of the </w:t>
            </w: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sz w:val="22"/>
                <w:szCs w:val="22"/>
                <w:lang w:val="en-GB" w:eastAsia="en-US"/>
              </w:rPr>
            </w:pPr>
            <w:r w:rsidRPr="005603DB">
              <w:rPr>
                <w:rFonts w:ascii="Times New Roman" w:eastAsiaTheme="minorHAnsi" w:hAnsi="Times New Roman" w:cs="Times New Roman"/>
                <w:sz w:val="22"/>
                <w:szCs w:val="22"/>
                <w:lang w:val="en-GB" w:eastAsia="en-US"/>
              </w:rPr>
              <w:t>VULNERABLE ADULTS ACT 2018</w:t>
            </w: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sz w:val="22"/>
                <w:szCs w:val="22"/>
                <w:lang w:val="en-GB" w:eastAsia="en-US"/>
              </w:rPr>
            </w:pPr>
            <w:r w:rsidRPr="005603DB">
              <w:rPr>
                <w:rFonts w:ascii="Times New Roman" w:eastAsiaTheme="minorHAnsi" w:hAnsi="Times New Roman" w:cs="Times New Roman"/>
                <w:sz w:val="22"/>
                <w:szCs w:val="22"/>
                <w:lang w:val="en-GB" w:eastAsia="en-US"/>
              </w:rPr>
              <w:t>and</w:t>
            </w: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sz w:val="22"/>
                <w:szCs w:val="22"/>
                <w:lang w:val="en-GB" w:eastAsia="en-US"/>
              </w:rPr>
            </w:pPr>
            <w:r w:rsidRPr="005603DB">
              <w:rPr>
                <w:rFonts w:ascii="Times New Roman" w:eastAsiaTheme="minorHAnsi" w:hAnsi="Times New Roman" w:cs="Times New Roman"/>
                <w:sz w:val="22"/>
                <w:szCs w:val="22"/>
                <w:lang w:val="en-GB" w:eastAsia="en-US"/>
              </w:rPr>
              <w:t>[Name &amp; identification of Vulnerable Adult]</w:t>
            </w:r>
          </w:p>
          <w:p w:rsidR="000B6E05"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right"/>
              <w:rPr>
                <w:rFonts w:ascii="Times New Roman" w:eastAsiaTheme="minorHAnsi" w:hAnsi="Times New Roman" w:cs="Times New Roman"/>
                <w:sz w:val="22"/>
                <w:szCs w:val="22"/>
                <w:lang w:val="en-GB" w:eastAsia="en-US"/>
              </w:rPr>
            </w:pPr>
            <w:r w:rsidRPr="005603DB">
              <w:rPr>
                <w:rFonts w:ascii="Times New Roman" w:eastAsiaTheme="minorHAnsi" w:hAnsi="Times New Roman" w:cs="Times New Roman"/>
                <w:sz w:val="22"/>
                <w:szCs w:val="22"/>
                <w:lang w:val="en-GB" w:eastAsia="en-US"/>
              </w:rPr>
              <w:t>Director of Social Welfare/protector… Applicant</w:t>
            </w: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right"/>
              <w:rPr>
                <w:rFonts w:ascii="Times New Roman" w:eastAsiaTheme="minorHAnsi" w:hAnsi="Times New Roman" w:cs="Times New Roman"/>
                <w:sz w:val="22"/>
                <w:szCs w:val="22"/>
                <w:lang w:val="en-GB" w:eastAsia="en-US"/>
              </w:rPr>
            </w:pPr>
          </w:p>
          <w:p w:rsidR="000B6E05"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b/>
                <w:sz w:val="22"/>
                <w:szCs w:val="22"/>
                <w:lang w:eastAsia="en-US"/>
              </w:rPr>
            </w:pPr>
            <w:r w:rsidRPr="005603DB">
              <w:rPr>
                <w:rFonts w:ascii="Times New Roman" w:eastAsiaTheme="minorHAnsi" w:hAnsi="Times New Roman" w:cs="Times New Roman"/>
                <w:b/>
                <w:sz w:val="22"/>
                <w:szCs w:val="22"/>
                <w:lang w:eastAsia="en-US"/>
              </w:rPr>
              <w:t>CONSENT OF VULNERABLE ADULT</w:t>
            </w: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center"/>
              <w:rPr>
                <w:rFonts w:ascii="Times New Roman" w:eastAsiaTheme="minorHAnsi" w:hAnsi="Times New Roman" w:cs="Times New Roman"/>
                <w:sz w:val="22"/>
                <w:szCs w:val="22"/>
                <w:lang w:val="en-GB" w:eastAsia="en-US"/>
              </w:rPr>
            </w:pP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jc w:val="both"/>
              <w:rPr>
                <w:rFonts w:ascii="Times New Roman" w:eastAsiaTheme="minorHAnsi" w:hAnsi="Times New Roman" w:cs="Times New Roman"/>
                <w:sz w:val="22"/>
                <w:szCs w:val="22"/>
                <w:lang w:val="en-GB" w:eastAsia="en-US"/>
              </w:rPr>
            </w:pPr>
            <w:r w:rsidRPr="005603DB">
              <w:rPr>
                <w:rFonts w:ascii="Times New Roman" w:eastAsiaTheme="minorHAnsi" w:hAnsi="Times New Roman" w:cs="Times New Roman"/>
                <w:sz w:val="22"/>
                <w:szCs w:val="22"/>
                <w:lang w:eastAsia="en-US"/>
              </w:rPr>
              <w:t xml:space="preserve">1. </w:t>
            </w:r>
            <w:r w:rsidRPr="005603DB">
              <w:rPr>
                <w:rFonts w:ascii="Times New Roman" w:eastAsiaTheme="minorHAnsi" w:hAnsi="Times New Roman" w:cs="Times New Roman"/>
                <w:sz w:val="22"/>
                <w:szCs w:val="22"/>
                <w:lang w:eastAsia="en-US"/>
              </w:rPr>
              <w:tab/>
            </w:r>
            <w:r w:rsidRPr="005603DB">
              <w:rPr>
                <w:rFonts w:ascii="Times New Roman" w:eastAsiaTheme="minorHAnsi" w:hAnsi="Times New Roman" w:cs="Times New Roman"/>
                <w:sz w:val="22"/>
                <w:szCs w:val="22"/>
                <w:lang w:eastAsia="en-US"/>
              </w:rPr>
              <w:tab/>
              <w:t>I, [name] [Identification number] of [address], hereby give my consent to [Director of Social Welfare/protector/approved welfare officer/done/deputy/family member] to make an application under the Vulnerable Adults Act 2018 for the following orders [circle where applicable]:</w:t>
            </w: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ind w:left="1440" w:hanging="1440"/>
              <w:jc w:val="both"/>
              <w:rPr>
                <w:rFonts w:ascii="Times New Roman" w:eastAsiaTheme="minorHAnsi" w:hAnsi="Times New Roman" w:cs="Times New Roman"/>
                <w:sz w:val="22"/>
                <w:szCs w:val="22"/>
                <w:lang w:val="en-GB" w:eastAsia="en-US"/>
              </w:rPr>
            </w:pPr>
            <w:r w:rsidRPr="005603DB">
              <w:rPr>
                <w:rFonts w:ascii="Times New Roman" w:eastAsiaTheme="minorHAnsi" w:hAnsi="Times New Roman" w:cs="Times New Roman"/>
                <w:sz w:val="22"/>
                <w:szCs w:val="22"/>
                <w:lang w:eastAsia="en-US"/>
              </w:rPr>
              <w:t xml:space="preserve">a. </w:t>
            </w:r>
            <w:r w:rsidRPr="005603DB">
              <w:rPr>
                <w:rFonts w:ascii="Times New Roman" w:eastAsiaTheme="minorHAnsi" w:hAnsi="Times New Roman" w:cs="Times New Roman"/>
                <w:sz w:val="22"/>
                <w:szCs w:val="22"/>
                <w:lang w:eastAsia="en-US"/>
              </w:rPr>
              <w:tab/>
              <w:t>To be removed from the place where I am residing to be committed to a place of temporary care and protection, or the care of a fit person, for a period not exceeding 6 months [section 14(1)(a)];</w:t>
            </w: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ind w:left="1440" w:hanging="1440"/>
              <w:jc w:val="both"/>
              <w:rPr>
                <w:rFonts w:ascii="Times New Roman" w:eastAsiaTheme="minorHAnsi" w:hAnsi="Times New Roman" w:cs="Times New Roman"/>
                <w:sz w:val="22"/>
                <w:szCs w:val="22"/>
                <w:lang w:eastAsia="en-US"/>
              </w:rPr>
            </w:pPr>
            <w:r w:rsidRPr="005603DB">
              <w:rPr>
                <w:rFonts w:ascii="Times New Roman" w:eastAsiaTheme="minorHAnsi" w:hAnsi="Times New Roman" w:cs="Times New Roman"/>
                <w:sz w:val="22"/>
                <w:szCs w:val="22"/>
                <w:lang w:eastAsia="en-US"/>
              </w:rPr>
              <w:t>b.</w:t>
            </w:r>
            <w:r w:rsidRPr="005603DB">
              <w:rPr>
                <w:rFonts w:ascii="Times New Roman" w:eastAsiaTheme="minorHAnsi" w:hAnsi="Times New Roman" w:cs="Times New Roman"/>
                <w:sz w:val="22"/>
                <w:szCs w:val="22"/>
                <w:lang w:eastAsia="en-US"/>
              </w:rPr>
              <w:tab/>
              <w:t>To be removed from the place where I am residing to be committed to a place of safety or the care of a fit person [section 14(1)(b)];</w:t>
            </w: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ind w:left="1440" w:hanging="1440"/>
              <w:jc w:val="both"/>
              <w:rPr>
                <w:rFonts w:ascii="Times New Roman" w:eastAsiaTheme="minorHAnsi" w:hAnsi="Times New Roman" w:cs="Times New Roman"/>
                <w:sz w:val="22"/>
                <w:szCs w:val="22"/>
                <w:lang w:eastAsia="en-US"/>
              </w:rPr>
            </w:pPr>
            <w:r w:rsidRPr="005603DB">
              <w:rPr>
                <w:rFonts w:ascii="Times New Roman" w:eastAsiaTheme="minorHAnsi" w:hAnsi="Times New Roman" w:cs="Times New Roman"/>
                <w:sz w:val="22"/>
                <w:szCs w:val="22"/>
                <w:lang w:eastAsia="en-US"/>
              </w:rPr>
              <w:t xml:space="preserve">c. </w:t>
            </w:r>
            <w:r w:rsidRPr="005603DB">
              <w:rPr>
                <w:rFonts w:ascii="Times New Roman" w:eastAsiaTheme="minorHAnsi" w:hAnsi="Times New Roman" w:cs="Times New Roman"/>
                <w:sz w:val="22"/>
                <w:szCs w:val="22"/>
                <w:lang w:eastAsia="en-US"/>
              </w:rPr>
              <w:tab/>
              <w:t>To be produced for medical/dental assessment and/or treatment (specify treatment: __________________) that is necessary to enable my committal to a place of temporary care and protection, place of safety or care of a fit person [section 14(1)(c)];</w:t>
            </w: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ind w:left="1440" w:hanging="1440"/>
              <w:jc w:val="both"/>
              <w:rPr>
                <w:rFonts w:ascii="Times New Roman" w:eastAsiaTheme="minorHAnsi" w:hAnsi="Times New Roman" w:cs="Times New Roman"/>
                <w:sz w:val="22"/>
                <w:szCs w:val="22"/>
                <w:lang w:eastAsia="en-US"/>
              </w:rPr>
            </w:pPr>
            <w:r w:rsidRPr="005603DB">
              <w:rPr>
                <w:rFonts w:ascii="Times New Roman" w:eastAsiaTheme="minorHAnsi" w:hAnsi="Times New Roman" w:cs="Times New Roman"/>
                <w:sz w:val="22"/>
                <w:szCs w:val="22"/>
                <w:lang w:eastAsia="en-US"/>
              </w:rPr>
              <w:t>d.</w:t>
            </w:r>
            <w:r w:rsidRPr="005603DB">
              <w:rPr>
                <w:rFonts w:ascii="Times New Roman" w:eastAsiaTheme="minorHAnsi" w:hAnsi="Times New Roman" w:cs="Times New Roman"/>
                <w:sz w:val="22"/>
                <w:szCs w:val="22"/>
                <w:lang w:eastAsia="en-US"/>
              </w:rPr>
              <w:tab/>
              <w:t xml:space="preserve">To be placed under the supervision of a protector, an approved welfare officer or another person appointed by the Court [section 14(1)(d)]; </w:t>
            </w: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ind w:left="1440" w:hanging="1440"/>
              <w:jc w:val="both"/>
              <w:rPr>
                <w:rFonts w:ascii="Times New Roman" w:eastAsiaTheme="minorHAnsi" w:hAnsi="Times New Roman" w:cs="Times New Roman"/>
                <w:sz w:val="22"/>
                <w:szCs w:val="22"/>
                <w:lang w:val="en-GB" w:eastAsia="en-US"/>
              </w:rPr>
            </w:pPr>
            <w:r w:rsidRPr="005603DB">
              <w:rPr>
                <w:rFonts w:ascii="Times New Roman" w:eastAsiaTheme="minorHAnsi" w:hAnsi="Times New Roman" w:cs="Times New Roman"/>
                <w:sz w:val="22"/>
                <w:szCs w:val="22"/>
                <w:lang w:eastAsia="en-US"/>
              </w:rPr>
              <w:lastRenderedPageBreak/>
              <w:t>e.</w:t>
            </w:r>
            <w:r w:rsidRPr="005603DB">
              <w:rPr>
                <w:rFonts w:ascii="Times New Roman" w:eastAsiaTheme="minorHAnsi" w:hAnsi="Times New Roman" w:cs="Times New Roman"/>
                <w:sz w:val="22"/>
                <w:szCs w:val="22"/>
                <w:lang w:eastAsia="en-US"/>
              </w:rPr>
              <w:tab/>
              <w:t xml:space="preserve">To restrain another person (name_____) from abusing or further abusing me [section 14(1)(e)]; </w:t>
            </w: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ind w:left="1440" w:hanging="1440"/>
              <w:jc w:val="both"/>
              <w:rPr>
                <w:rFonts w:ascii="Times New Roman" w:eastAsiaTheme="minorHAnsi" w:hAnsi="Times New Roman" w:cs="Times New Roman"/>
                <w:sz w:val="22"/>
                <w:szCs w:val="22"/>
                <w:lang w:eastAsia="en-US"/>
              </w:rPr>
            </w:pPr>
            <w:r w:rsidRPr="005603DB">
              <w:rPr>
                <w:rFonts w:ascii="Times New Roman" w:eastAsiaTheme="minorHAnsi" w:hAnsi="Times New Roman" w:cs="Times New Roman"/>
                <w:sz w:val="22"/>
                <w:szCs w:val="22"/>
                <w:lang w:eastAsia="en-US"/>
              </w:rPr>
              <w:t>f.</w:t>
            </w:r>
            <w:r w:rsidRPr="005603DB">
              <w:rPr>
                <w:rFonts w:ascii="Times New Roman" w:eastAsiaTheme="minorHAnsi" w:hAnsi="Times New Roman" w:cs="Times New Roman"/>
                <w:sz w:val="22"/>
                <w:szCs w:val="22"/>
                <w:lang w:eastAsia="en-US"/>
              </w:rPr>
              <w:tab/>
              <w:t>To be granted exclusive right of occupation of the premises where I ordinarily reside, or part thereof, to the exclusion of another person (name_____) [section 14(1)(f)];</w:t>
            </w: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ind w:left="1440" w:hanging="1440"/>
              <w:jc w:val="both"/>
              <w:rPr>
                <w:rFonts w:ascii="Times New Roman" w:eastAsiaTheme="minorHAnsi" w:hAnsi="Times New Roman" w:cs="Times New Roman"/>
                <w:sz w:val="22"/>
                <w:szCs w:val="22"/>
                <w:lang w:eastAsia="en-US"/>
              </w:rPr>
            </w:pPr>
            <w:r w:rsidRPr="005603DB">
              <w:rPr>
                <w:rFonts w:ascii="Times New Roman" w:eastAsiaTheme="minorHAnsi" w:hAnsi="Times New Roman" w:cs="Times New Roman"/>
                <w:sz w:val="22"/>
                <w:szCs w:val="22"/>
                <w:lang w:eastAsia="en-US"/>
              </w:rPr>
              <w:t>g.</w:t>
            </w:r>
            <w:r w:rsidRPr="005603DB">
              <w:rPr>
                <w:rFonts w:ascii="Times New Roman" w:eastAsiaTheme="minorHAnsi" w:hAnsi="Times New Roman" w:cs="Times New Roman"/>
                <w:sz w:val="22"/>
                <w:szCs w:val="22"/>
                <w:lang w:eastAsia="en-US"/>
              </w:rPr>
              <w:tab/>
              <w:t xml:space="preserve">To prohibit a person (name_____) from entering and remaining in a specific area outside my place of residence or any other place I frequent [section 14(1)(g)]; </w:t>
            </w: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ind w:left="1440" w:hanging="1440"/>
              <w:jc w:val="both"/>
              <w:rPr>
                <w:rFonts w:ascii="Times New Roman" w:eastAsiaTheme="minorHAnsi" w:hAnsi="Times New Roman" w:cs="Times New Roman"/>
                <w:sz w:val="22"/>
                <w:szCs w:val="22"/>
                <w:lang w:eastAsia="en-US"/>
              </w:rPr>
            </w:pPr>
            <w:r w:rsidRPr="005603DB">
              <w:rPr>
                <w:rFonts w:ascii="Times New Roman" w:eastAsiaTheme="minorHAnsi" w:hAnsi="Times New Roman" w:cs="Times New Roman"/>
                <w:sz w:val="22"/>
                <w:szCs w:val="22"/>
                <w:lang w:eastAsia="en-US"/>
              </w:rPr>
              <w:t>h.</w:t>
            </w:r>
            <w:r w:rsidRPr="005603DB">
              <w:rPr>
                <w:rFonts w:ascii="Times New Roman" w:eastAsiaTheme="minorHAnsi" w:hAnsi="Times New Roman" w:cs="Times New Roman"/>
                <w:sz w:val="22"/>
                <w:szCs w:val="22"/>
                <w:lang w:eastAsia="en-US"/>
              </w:rPr>
              <w:tab/>
              <w:t>To prohibit a person (name_____) from visiting or communicating with me [section 14(1)(h)];</w:t>
            </w: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jc w:val="both"/>
              <w:rPr>
                <w:rFonts w:ascii="Times New Roman" w:eastAsiaTheme="minorHAnsi" w:hAnsi="Times New Roman" w:cs="Times New Roman"/>
                <w:sz w:val="22"/>
                <w:szCs w:val="22"/>
                <w:lang w:eastAsia="en-US"/>
              </w:rPr>
            </w:pPr>
            <w:r w:rsidRPr="005603DB">
              <w:rPr>
                <w:rFonts w:ascii="Times New Roman" w:eastAsiaTheme="minorHAnsi" w:hAnsi="Times New Roman" w:cs="Times New Roman"/>
                <w:sz w:val="22"/>
                <w:szCs w:val="22"/>
                <w:lang w:eastAsia="en-US"/>
              </w:rPr>
              <w:t>i.</w:t>
            </w:r>
            <w:r w:rsidRPr="005603DB">
              <w:rPr>
                <w:rFonts w:ascii="Times New Roman" w:eastAsiaTheme="minorHAnsi" w:hAnsi="Times New Roman" w:cs="Times New Roman"/>
                <w:sz w:val="22"/>
                <w:szCs w:val="22"/>
                <w:lang w:eastAsia="en-US"/>
              </w:rPr>
              <w:tab/>
            </w:r>
            <w:r>
              <w:rPr>
                <w:rFonts w:ascii="Times New Roman" w:eastAsiaTheme="minorHAnsi" w:hAnsi="Times New Roman" w:cs="Times New Roman"/>
                <w:sz w:val="22"/>
                <w:szCs w:val="22"/>
                <w:lang w:eastAsia="en-US"/>
              </w:rPr>
              <w:tab/>
            </w:r>
            <w:r w:rsidRPr="005603DB">
              <w:rPr>
                <w:rFonts w:ascii="Times New Roman" w:eastAsiaTheme="minorHAnsi" w:hAnsi="Times New Roman" w:cs="Times New Roman"/>
                <w:sz w:val="22"/>
                <w:szCs w:val="22"/>
                <w:lang w:eastAsia="en-US"/>
              </w:rPr>
              <w:t>To be required to attend counselling [section 14(1)(i)],</w:t>
            </w: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ind w:left="1440" w:hanging="1440"/>
              <w:jc w:val="both"/>
              <w:rPr>
                <w:rFonts w:ascii="Times New Roman" w:eastAsiaTheme="minorHAnsi" w:hAnsi="Times New Roman" w:cs="Times New Roman"/>
                <w:sz w:val="22"/>
                <w:szCs w:val="22"/>
                <w:lang w:eastAsia="en-US"/>
              </w:rPr>
            </w:pPr>
            <w:r w:rsidRPr="005603DB">
              <w:rPr>
                <w:rFonts w:ascii="Times New Roman" w:eastAsiaTheme="minorHAnsi" w:hAnsi="Times New Roman" w:cs="Times New Roman"/>
                <w:sz w:val="22"/>
                <w:szCs w:val="22"/>
                <w:lang w:eastAsia="en-US"/>
              </w:rPr>
              <w:t>j.</w:t>
            </w:r>
            <w:r w:rsidRPr="005603DB">
              <w:rPr>
                <w:rFonts w:ascii="Times New Roman" w:eastAsiaTheme="minorHAnsi" w:hAnsi="Times New Roman" w:cs="Times New Roman"/>
                <w:sz w:val="22"/>
                <w:szCs w:val="22"/>
                <w:lang w:eastAsia="en-US"/>
              </w:rPr>
              <w:tab/>
              <w:t>To make my place of residence a safe living environment, including removing me temporarily for this purpose and disposing of articles or things in the residence [section 14(1)(j)];</w:t>
            </w: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jc w:val="both"/>
              <w:rPr>
                <w:rFonts w:ascii="Times New Roman" w:eastAsiaTheme="minorHAnsi" w:hAnsi="Times New Roman" w:cs="Times New Roman"/>
                <w:sz w:val="22"/>
                <w:szCs w:val="22"/>
                <w:lang w:eastAsia="en-US"/>
              </w:rPr>
            </w:pPr>
            <w:r w:rsidRPr="005603DB">
              <w:rPr>
                <w:rFonts w:ascii="Times New Roman" w:eastAsiaTheme="minorHAnsi" w:hAnsi="Times New Roman" w:cs="Times New Roman"/>
                <w:sz w:val="22"/>
                <w:szCs w:val="22"/>
                <w:lang w:eastAsia="en-US"/>
              </w:rPr>
              <w:t>k.</w:t>
            </w:r>
            <w:r w:rsidRPr="005603DB">
              <w:rPr>
                <w:rFonts w:ascii="Times New Roman" w:eastAsiaTheme="minorHAnsi" w:hAnsi="Times New Roman" w:cs="Times New Roman"/>
                <w:sz w:val="22"/>
                <w:szCs w:val="22"/>
                <w:lang w:eastAsia="en-US"/>
              </w:rPr>
              <w:tab/>
            </w:r>
            <w:r>
              <w:rPr>
                <w:rFonts w:ascii="Times New Roman" w:eastAsiaTheme="minorHAnsi" w:hAnsi="Times New Roman" w:cs="Times New Roman"/>
                <w:sz w:val="22"/>
                <w:szCs w:val="22"/>
                <w:lang w:eastAsia="en-US"/>
              </w:rPr>
              <w:tab/>
            </w:r>
            <w:r w:rsidRPr="005603DB">
              <w:rPr>
                <w:rFonts w:ascii="Times New Roman" w:eastAsiaTheme="minorHAnsi" w:hAnsi="Times New Roman" w:cs="Times New Roman"/>
                <w:sz w:val="22"/>
                <w:szCs w:val="22"/>
                <w:lang w:eastAsia="en-US"/>
              </w:rPr>
              <w:t>To file an application for contempt of court against [name of respondent] [section 16];</w:t>
            </w:r>
          </w:p>
          <w:p w:rsidR="000B6E05" w:rsidRDefault="000B6E05" w:rsidP="000B6E05">
            <w:pPr>
              <w:pBdr>
                <w:top w:val="single" w:sz="4" w:space="1" w:color="auto"/>
                <w:left w:val="single" w:sz="4" w:space="4" w:color="auto"/>
                <w:bottom w:val="single" w:sz="4" w:space="1" w:color="auto"/>
                <w:right w:val="single" w:sz="4" w:space="4" w:color="auto"/>
              </w:pBdr>
              <w:spacing w:before="0" w:after="160"/>
              <w:jc w:val="both"/>
              <w:rPr>
                <w:rFonts w:ascii="Times New Roman" w:eastAsiaTheme="minorHAnsi" w:hAnsi="Times New Roman" w:cs="Times New Roman"/>
                <w:sz w:val="22"/>
                <w:szCs w:val="22"/>
                <w:lang w:eastAsia="en-US"/>
              </w:rPr>
            </w:pPr>
            <w:r w:rsidRPr="005603DB">
              <w:rPr>
                <w:rFonts w:ascii="Times New Roman" w:eastAsiaTheme="minorHAnsi" w:hAnsi="Times New Roman" w:cs="Times New Roman"/>
                <w:sz w:val="22"/>
                <w:szCs w:val="22"/>
                <w:lang w:eastAsia="en-US"/>
              </w:rPr>
              <w:t xml:space="preserve">l. </w:t>
            </w:r>
            <w:r w:rsidRPr="005603DB">
              <w:rPr>
                <w:rFonts w:ascii="Times New Roman" w:eastAsiaTheme="minorHAnsi" w:hAnsi="Times New Roman" w:cs="Times New Roman"/>
                <w:sz w:val="22"/>
                <w:szCs w:val="22"/>
                <w:lang w:eastAsia="en-US"/>
              </w:rPr>
              <w:tab/>
            </w:r>
            <w:r>
              <w:rPr>
                <w:rFonts w:ascii="Times New Roman" w:eastAsiaTheme="minorHAnsi" w:hAnsi="Times New Roman" w:cs="Times New Roman"/>
                <w:sz w:val="22"/>
                <w:szCs w:val="22"/>
                <w:lang w:eastAsia="en-US"/>
              </w:rPr>
              <w:tab/>
            </w:r>
            <w:r w:rsidRPr="005603DB">
              <w:rPr>
                <w:rFonts w:ascii="Times New Roman" w:eastAsiaTheme="minorHAnsi" w:hAnsi="Times New Roman" w:cs="Times New Roman"/>
                <w:sz w:val="22"/>
                <w:szCs w:val="22"/>
                <w:lang w:eastAsia="en-US"/>
              </w:rPr>
              <w:t>To file an application to vary, suspend or revoke an earlier order made [section 17(4)].</w:t>
            </w: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line="259" w:lineRule="auto"/>
              <w:jc w:val="both"/>
              <w:rPr>
                <w:rFonts w:ascii="Times New Roman" w:eastAsiaTheme="minorHAnsi" w:hAnsi="Times New Roman" w:cs="Times New Roman"/>
                <w:sz w:val="22"/>
                <w:szCs w:val="22"/>
                <w:lang w:eastAsia="en-US"/>
              </w:rPr>
            </w:pP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line="259" w:lineRule="auto"/>
              <w:rPr>
                <w:rFonts w:ascii="Times New Roman" w:eastAsiaTheme="minorHAnsi" w:hAnsi="Times New Roman" w:cs="Times New Roman"/>
                <w:sz w:val="22"/>
                <w:szCs w:val="22"/>
                <w:lang w:eastAsia="en-US"/>
              </w:rPr>
            </w:pPr>
            <w:r w:rsidRPr="005603DB">
              <w:rPr>
                <w:rFonts w:ascii="Times New Roman" w:eastAsiaTheme="minorHAnsi" w:hAnsi="Times New Roman" w:cs="Times New Roman"/>
                <w:sz w:val="22"/>
                <w:szCs w:val="22"/>
                <w:lang w:eastAsia="en-US"/>
              </w:rPr>
              <w:t xml:space="preserve">Signature of the Vulnerable Adult </w:t>
            </w: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line="259" w:lineRule="auto"/>
              <w:rPr>
                <w:rFonts w:ascii="Times New Roman" w:eastAsiaTheme="minorHAnsi" w:hAnsi="Times New Roman" w:cs="Times New Roman"/>
                <w:sz w:val="22"/>
                <w:szCs w:val="22"/>
                <w:lang w:eastAsia="en-US"/>
              </w:rPr>
            </w:pPr>
            <w:r w:rsidRPr="005603DB">
              <w:rPr>
                <w:rFonts w:ascii="Times New Roman" w:eastAsiaTheme="minorHAnsi" w:hAnsi="Times New Roman" w:cs="Times New Roman"/>
                <w:sz w:val="22"/>
                <w:szCs w:val="22"/>
                <w:lang w:eastAsia="en-US"/>
              </w:rPr>
              <w:t>Witnessed before me</w:t>
            </w:r>
            <w:r w:rsidRPr="005603DB">
              <w:rPr>
                <w:rFonts w:ascii="Times New Roman" w:eastAsiaTheme="minorHAnsi" w:hAnsi="Times New Roman" w:cs="Times New Roman"/>
                <w:sz w:val="22"/>
                <w:szCs w:val="22"/>
                <w:lang w:eastAsia="en-US"/>
              </w:rPr>
              <w:tab/>
            </w:r>
            <w:r>
              <w:rPr>
                <w:rFonts w:ascii="Times New Roman" w:eastAsiaTheme="minorHAnsi" w:hAnsi="Times New Roman" w:cs="Times New Roman"/>
                <w:sz w:val="22"/>
                <w:szCs w:val="22"/>
                <w:lang w:eastAsia="en-US"/>
              </w:rPr>
              <w:tab/>
            </w:r>
            <w:r w:rsidRPr="005603DB">
              <w:rPr>
                <w:rFonts w:ascii="Times New Roman" w:eastAsiaTheme="minorHAnsi" w:hAnsi="Times New Roman" w:cs="Times New Roman"/>
                <w:sz w:val="22"/>
                <w:szCs w:val="22"/>
                <w:lang w:eastAsia="en-US"/>
              </w:rPr>
              <w:t>)</w:t>
            </w: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line="259" w:lineRule="auto"/>
              <w:rPr>
                <w:rFonts w:ascii="Times New Roman" w:eastAsiaTheme="minorHAnsi" w:hAnsi="Times New Roman" w:cs="Times New Roman"/>
                <w:sz w:val="22"/>
                <w:szCs w:val="22"/>
                <w:lang w:eastAsia="en-US"/>
              </w:rPr>
            </w:pP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line="259" w:lineRule="auto"/>
              <w:rPr>
                <w:rFonts w:ascii="Times New Roman" w:eastAsiaTheme="minorHAnsi" w:hAnsi="Times New Roman" w:cs="Times New Roman"/>
                <w:sz w:val="22"/>
                <w:szCs w:val="22"/>
                <w:lang w:eastAsia="en-US"/>
              </w:rPr>
            </w:pPr>
            <w:r w:rsidRPr="005603DB">
              <w:rPr>
                <w:rFonts w:ascii="Times New Roman" w:eastAsiaTheme="minorHAnsi" w:hAnsi="Times New Roman" w:cs="Times New Roman"/>
                <w:sz w:val="22"/>
                <w:szCs w:val="22"/>
                <w:lang w:eastAsia="en-US"/>
              </w:rPr>
              <w:t>_______________________</w:t>
            </w: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line="259" w:lineRule="auto"/>
              <w:rPr>
                <w:rFonts w:ascii="Times New Roman" w:eastAsiaTheme="minorHAnsi" w:hAnsi="Times New Roman" w:cs="Times New Roman"/>
                <w:sz w:val="22"/>
                <w:szCs w:val="22"/>
                <w:lang w:eastAsia="en-US"/>
              </w:rPr>
            </w:pPr>
            <w:r w:rsidRPr="005603DB">
              <w:rPr>
                <w:rFonts w:ascii="Times New Roman" w:eastAsiaTheme="minorHAnsi" w:hAnsi="Times New Roman" w:cs="Times New Roman"/>
                <w:sz w:val="22"/>
                <w:szCs w:val="22"/>
                <w:lang w:eastAsia="en-US"/>
              </w:rPr>
              <w:t>Signature of Commissioner for Oaths / Notary Public / Advocate &amp; Solicitor / Registered Medical Practitioner / Psychiatrist / Psychologist*</w:t>
            </w: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line="259" w:lineRule="auto"/>
              <w:rPr>
                <w:rFonts w:ascii="Times New Roman" w:eastAsiaTheme="minorHAnsi" w:hAnsi="Times New Roman" w:cs="Times New Roman"/>
                <w:sz w:val="22"/>
                <w:szCs w:val="22"/>
                <w:lang w:eastAsia="en-US"/>
              </w:rPr>
            </w:pP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line="259" w:lineRule="auto"/>
              <w:rPr>
                <w:rFonts w:ascii="Times New Roman" w:eastAsiaTheme="minorHAnsi" w:hAnsi="Times New Roman" w:cs="Times New Roman"/>
                <w:sz w:val="22"/>
                <w:szCs w:val="22"/>
                <w:lang w:eastAsia="en-US"/>
              </w:rPr>
            </w:pPr>
            <w:r w:rsidRPr="005603DB">
              <w:rPr>
                <w:rFonts w:ascii="Times New Roman" w:eastAsiaTheme="minorHAnsi" w:hAnsi="Times New Roman" w:cs="Times New Roman"/>
                <w:sz w:val="22"/>
                <w:szCs w:val="22"/>
                <w:lang w:eastAsia="en-US"/>
              </w:rPr>
              <w:t>Registration No. (if any):</w:t>
            </w: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line="259" w:lineRule="auto"/>
              <w:rPr>
                <w:rFonts w:ascii="Times New Roman" w:eastAsiaTheme="minorHAnsi" w:hAnsi="Times New Roman" w:cs="Times New Roman"/>
                <w:sz w:val="22"/>
                <w:szCs w:val="22"/>
                <w:lang w:eastAsia="en-US"/>
              </w:rPr>
            </w:pP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line="259" w:lineRule="auto"/>
              <w:rPr>
                <w:rFonts w:ascii="Times New Roman" w:eastAsiaTheme="minorHAnsi" w:hAnsi="Times New Roman" w:cs="Times New Roman"/>
                <w:sz w:val="22"/>
                <w:szCs w:val="22"/>
                <w:lang w:eastAsia="en-US"/>
              </w:rPr>
            </w:pPr>
            <w:r w:rsidRPr="005603DB">
              <w:rPr>
                <w:rFonts w:ascii="Times New Roman" w:eastAsiaTheme="minorHAnsi" w:hAnsi="Times New Roman" w:cs="Times New Roman"/>
                <w:sz w:val="22"/>
                <w:szCs w:val="22"/>
                <w:lang w:eastAsia="en-US"/>
              </w:rPr>
              <w:t>If witness is not one of above:</w:t>
            </w: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line="259" w:lineRule="auto"/>
              <w:rPr>
                <w:rFonts w:ascii="Times New Roman" w:eastAsiaTheme="minorHAnsi" w:hAnsi="Times New Roman" w:cs="Times New Roman"/>
                <w:sz w:val="22"/>
                <w:szCs w:val="22"/>
                <w:lang w:eastAsia="en-US"/>
              </w:rPr>
            </w:pPr>
            <w:r w:rsidRPr="005603DB">
              <w:rPr>
                <w:rFonts w:ascii="Times New Roman" w:eastAsiaTheme="minorHAnsi" w:hAnsi="Times New Roman" w:cs="Times New Roman"/>
                <w:sz w:val="22"/>
                <w:szCs w:val="22"/>
                <w:lang w:eastAsia="en-US"/>
              </w:rPr>
              <w:t>Name of Witness:</w:t>
            </w: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line="259" w:lineRule="auto"/>
              <w:rPr>
                <w:rFonts w:ascii="Times New Roman" w:eastAsiaTheme="minorHAnsi" w:hAnsi="Times New Roman" w:cs="Times New Roman"/>
                <w:sz w:val="22"/>
                <w:szCs w:val="22"/>
                <w:lang w:eastAsia="en-US"/>
              </w:rPr>
            </w:pPr>
            <w:r w:rsidRPr="005603DB">
              <w:rPr>
                <w:rFonts w:ascii="Times New Roman" w:eastAsiaTheme="minorHAnsi" w:hAnsi="Times New Roman" w:cs="Times New Roman"/>
                <w:sz w:val="22"/>
                <w:szCs w:val="22"/>
                <w:lang w:eastAsia="en-US"/>
              </w:rPr>
              <w:t>NRIC:</w:t>
            </w: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line="259" w:lineRule="auto"/>
              <w:rPr>
                <w:rFonts w:ascii="Times New Roman" w:eastAsiaTheme="minorHAnsi" w:hAnsi="Times New Roman" w:cs="Times New Roman"/>
                <w:sz w:val="22"/>
                <w:szCs w:val="22"/>
                <w:lang w:eastAsia="en-US"/>
              </w:rPr>
            </w:pPr>
            <w:r w:rsidRPr="005603DB">
              <w:rPr>
                <w:rFonts w:ascii="Times New Roman" w:eastAsiaTheme="minorHAnsi" w:hAnsi="Times New Roman" w:cs="Times New Roman"/>
                <w:sz w:val="22"/>
                <w:szCs w:val="22"/>
                <w:lang w:eastAsia="en-US"/>
              </w:rPr>
              <w:t>Address:</w:t>
            </w: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line="259" w:lineRule="auto"/>
              <w:rPr>
                <w:rFonts w:ascii="Times New Roman" w:eastAsiaTheme="minorHAnsi" w:hAnsi="Times New Roman" w:cs="Times New Roman"/>
                <w:sz w:val="22"/>
                <w:szCs w:val="22"/>
                <w:lang w:eastAsia="en-US"/>
              </w:rPr>
            </w:pPr>
            <w:r w:rsidRPr="005603DB">
              <w:rPr>
                <w:rFonts w:ascii="Times New Roman" w:eastAsiaTheme="minorHAnsi" w:hAnsi="Times New Roman" w:cs="Times New Roman"/>
                <w:sz w:val="22"/>
                <w:szCs w:val="22"/>
                <w:lang w:eastAsia="en-US"/>
              </w:rPr>
              <w:t>I confirm that I am 21 years of age and have no interest in the case.</w:t>
            </w: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line="259" w:lineRule="auto"/>
              <w:rPr>
                <w:rFonts w:ascii="Times New Roman" w:eastAsiaTheme="minorHAnsi" w:hAnsi="Times New Roman" w:cs="Times New Roman"/>
                <w:sz w:val="22"/>
                <w:szCs w:val="22"/>
                <w:lang w:eastAsia="en-US"/>
              </w:rPr>
            </w:pP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line="259" w:lineRule="auto"/>
              <w:rPr>
                <w:rFonts w:ascii="Times New Roman" w:eastAsiaTheme="minorHAnsi" w:hAnsi="Times New Roman" w:cs="Times New Roman"/>
                <w:sz w:val="22"/>
                <w:szCs w:val="22"/>
                <w:lang w:eastAsia="en-US"/>
              </w:rPr>
            </w:pP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line="259" w:lineRule="auto"/>
              <w:rPr>
                <w:rFonts w:ascii="Times New Roman" w:eastAsiaTheme="minorHAnsi" w:hAnsi="Times New Roman" w:cs="Times New Roman"/>
                <w:sz w:val="22"/>
                <w:szCs w:val="22"/>
                <w:lang w:eastAsia="en-US"/>
              </w:rPr>
            </w:pPr>
            <w:r w:rsidRPr="005603DB">
              <w:rPr>
                <w:rFonts w:ascii="Times New Roman" w:eastAsiaTheme="minorHAnsi" w:hAnsi="Times New Roman" w:cs="Times New Roman"/>
                <w:sz w:val="22"/>
                <w:szCs w:val="22"/>
                <w:lang w:eastAsia="en-US"/>
              </w:rPr>
              <w:t>_____________________</w:t>
            </w: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line="259" w:lineRule="auto"/>
              <w:rPr>
                <w:rFonts w:ascii="Times New Roman" w:eastAsiaTheme="minorHAnsi" w:hAnsi="Times New Roman" w:cs="Times New Roman"/>
                <w:sz w:val="22"/>
                <w:szCs w:val="22"/>
                <w:lang w:eastAsia="en-US"/>
              </w:rPr>
            </w:pPr>
            <w:r w:rsidRPr="005603DB">
              <w:rPr>
                <w:rFonts w:ascii="Times New Roman" w:eastAsiaTheme="minorHAnsi" w:hAnsi="Times New Roman" w:cs="Times New Roman"/>
                <w:sz w:val="22"/>
                <w:szCs w:val="22"/>
                <w:lang w:eastAsia="en-US"/>
              </w:rPr>
              <w:t>Signature</w:t>
            </w:r>
          </w:p>
          <w:p w:rsidR="000B6E05" w:rsidRDefault="000B6E05" w:rsidP="000B6E05">
            <w:pPr>
              <w:pBdr>
                <w:top w:val="single" w:sz="4" w:space="1" w:color="auto"/>
                <w:left w:val="single" w:sz="4" w:space="4" w:color="auto"/>
                <w:bottom w:val="single" w:sz="4" w:space="1" w:color="auto"/>
                <w:right w:val="single" w:sz="4" w:space="4" w:color="auto"/>
              </w:pBdr>
              <w:spacing w:before="0" w:after="160" w:line="259" w:lineRule="auto"/>
              <w:rPr>
                <w:rFonts w:ascii="Times New Roman" w:eastAsiaTheme="minorHAnsi" w:hAnsi="Times New Roman" w:cs="Times New Roman"/>
                <w:sz w:val="22"/>
                <w:szCs w:val="22"/>
                <w:lang w:eastAsia="en-US"/>
              </w:rPr>
            </w:pPr>
            <w:r w:rsidRPr="005603DB">
              <w:rPr>
                <w:rFonts w:ascii="Times New Roman" w:eastAsiaTheme="minorHAnsi" w:hAnsi="Times New Roman" w:cs="Times New Roman"/>
                <w:sz w:val="22"/>
                <w:szCs w:val="22"/>
                <w:lang w:eastAsia="en-US"/>
              </w:rPr>
              <w:t>*delete where inapplicable</w:t>
            </w:r>
          </w:p>
          <w:p w:rsidR="000B6E05" w:rsidRPr="005603DB" w:rsidRDefault="000B6E05" w:rsidP="000B6E05">
            <w:pPr>
              <w:pBdr>
                <w:top w:val="single" w:sz="4" w:space="1" w:color="auto"/>
                <w:left w:val="single" w:sz="4" w:space="4" w:color="auto"/>
                <w:bottom w:val="single" w:sz="4" w:space="1" w:color="auto"/>
                <w:right w:val="single" w:sz="4" w:space="4" w:color="auto"/>
              </w:pBdr>
              <w:spacing w:before="0" w:after="160" w:line="259" w:lineRule="auto"/>
              <w:rPr>
                <w:rFonts w:ascii="Times New Roman" w:eastAsiaTheme="minorHAnsi" w:hAnsi="Times New Roman" w:cs="Times New Roman"/>
                <w:sz w:val="22"/>
                <w:szCs w:val="22"/>
                <w:lang w:eastAsia="en-US"/>
              </w:rPr>
            </w:pPr>
          </w:p>
          <w:p w:rsidR="000B6E05" w:rsidRDefault="000B6E05" w:rsidP="000B6E05">
            <w:pPr>
              <w:spacing w:before="0" w:after="160" w:line="259" w:lineRule="auto"/>
              <w:rPr>
                <w:rFonts w:ascii="Calibri" w:eastAsiaTheme="minorHAnsi" w:hAnsi="Calibri" w:cs="Calibri"/>
                <w:color w:val="1F497D"/>
                <w:sz w:val="20"/>
                <w:szCs w:val="20"/>
                <w:lang w:eastAsia="en-US"/>
              </w:rPr>
            </w:pPr>
            <w:r>
              <w:rPr>
                <w:rFonts w:ascii="Calibri" w:eastAsiaTheme="minorHAnsi" w:hAnsi="Calibri" w:cs="Calibri"/>
                <w:color w:val="1F497D"/>
                <w:sz w:val="20"/>
                <w:szCs w:val="20"/>
                <w:lang w:eastAsia="en-US"/>
              </w:rPr>
              <w:br w:type="page"/>
            </w:r>
          </w:p>
          <w:p w:rsidR="000B6E05" w:rsidRDefault="000B6E05" w:rsidP="000B6E05">
            <w:pPr>
              <w:spacing w:before="0" w:after="0" w:line="240" w:lineRule="auto"/>
              <w:rPr>
                <w:rFonts w:ascii="Calibri" w:eastAsiaTheme="minorHAnsi" w:hAnsi="Calibri" w:cs="Calibri"/>
                <w:color w:val="1F497D"/>
                <w:sz w:val="20"/>
                <w:szCs w:val="20"/>
                <w:lang w:eastAsia="en-US"/>
              </w:rPr>
            </w:pPr>
          </w:p>
          <w:p w:rsidR="00627742" w:rsidRDefault="00627742" w:rsidP="000B6E05">
            <w:pPr>
              <w:spacing w:before="0" w:after="0" w:line="240" w:lineRule="auto"/>
              <w:rPr>
                <w:rFonts w:ascii="Calibri" w:eastAsiaTheme="minorHAnsi" w:hAnsi="Calibri" w:cs="Calibri"/>
                <w:color w:val="1F497D"/>
                <w:sz w:val="20"/>
                <w:szCs w:val="20"/>
                <w:lang w:eastAsia="en-US"/>
              </w:rPr>
            </w:pPr>
          </w:p>
          <w:p w:rsidR="00627742" w:rsidRDefault="00627742" w:rsidP="000B6E05">
            <w:pPr>
              <w:spacing w:before="0" w:after="0" w:line="240" w:lineRule="auto"/>
              <w:rPr>
                <w:rFonts w:ascii="Calibri" w:eastAsiaTheme="minorHAnsi" w:hAnsi="Calibri" w:cs="Calibri"/>
                <w:color w:val="1F497D"/>
                <w:sz w:val="20"/>
                <w:szCs w:val="20"/>
                <w:lang w:eastAsia="en-US"/>
              </w:rPr>
            </w:pPr>
          </w:p>
          <w:p w:rsidR="00627742" w:rsidRDefault="00627742" w:rsidP="000B6E05">
            <w:pPr>
              <w:spacing w:before="0" w:after="0" w:line="240" w:lineRule="auto"/>
              <w:rPr>
                <w:rFonts w:ascii="Calibri" w:eastAsiaTheme="minorHAnsi" w:hAnsi="Calibri" w:cs="Calibri"/>
                <w:color w:val="1F497D"/>
                <w:sz w:val="20"/>
                <w:szCs w:val="20"/>
                <w:lang w:eastAsia="en-US"/>
              </w:rPr>
            </w:pPr>
          </w:p>
          <w:p w:rsidR="00627742" w:rsidRPr="00671B2A" w:rsidRDefault="00627742" w:rsidP="000B6E05">
            <w:pPr>
              <w:spacing w:before="0" w:after="0" w:line="240" w:lineRule="auto"/>
              <w:rPr>
                <w:rFonts w:ascii="Calibri" w:eastAsiaTheme="minorHAnsi" w:hAnsi="Calibri" w:cs="Calibri"/>
                <w:color w:val="1F497D"/>
                <w:sz w:val="20"/>
                <w:szCs w:val="20"/>
                <w:lang w:eastAsia="en-US"/>
              </w:rPr>
            </w:pPr>
          </w:p>
          <w:p w:rsidR="000B6E05" w:rsidRPr="00834AF3" w:rsidRDefault="000B6E05" w:rsidP="000B6E05">
            <w:pPr>
              <w:pBdr>
                <w:top w:val="single" w:sz="4" w:space="1" w:color="auto"/>
                <w:left w:val="single" w:sz="4" w:space="4" w:color="auto"/>
                <w:bottom w:val="single" w:sz="4" w:space="31" w:color="auto"/>
                <w:right w:val="single" w:sz="4" w:space="4" w:color="auto"/>
              </w:pBdr>
              <w:spacing w:before="0" w:after="160" w:line="259" w:lineRule="auto"/>
              <w:jc w:val="center"/>
              <w:rPr>
                <w:rFonts w:ascii="Times New Roman" w:eastAsiaTheme="minorHAnsi" w:hAnsi="Times New Roman" w:cs="Times New Roman"/>
                <w:b/>
                <w:sz w:val="22"/>
                <w:szCs w:val="22"/>
                <w:u w:val="single"/>
                <w:lang w:val="en-GB" w:eastAsia="en-US"/>
              </w:rPr>
            </w:pPr>
            <w:r w:rsidRPr="00834AF3">
              <w:rPr>
                <w:rFonts w:ascii="Times New Roman" w:eastAsiaTheme="minorHAnsi" w:hAnsi="Times New Roman" w:cs="Times New Roman"/>
                <w:b/>
                <w:sz w:val="22"/>
                <w:szCs w:val="22"/>
                <w:u w:val="single"/>
                <w:lang w:val="en-GB" w:eastAsia="en-US"/>
              </w:rPr>
              <w:t>IN THE FAMILY JUSTICE COURTS OF THE REPUBLIC OF SINGAPORE</w:t>
            </w:r>
          </w:p>
          <w:p w:rsidR="000B6E05" w:rsidRPr="00834AF3" w:rsidRDefault="000B6E05" w:rsidP="000B6E05">
            <w:pPr>
              <w:pBdr>
                <w:top w:val="single" w:sz="4" w:space="1" w:color="auto"/>
                <w:left w:val="single" w:sz="4" w:space="4" w:color="auto"/>
                <w:bottom w:val="single" w:sz="4" w:space="31" w:color="auto"/>
                <w:right w:val="single" w:sz="4" w:space="4" w:color="auto"/>
              </w:pBdr>
              <w:spacing w:before="0" w:after="160" w:line="259" w:lineRule="auto"/>
              <w:jc w:val="center"/>
              <w:rPr>
                <w:rFonts w:ascii="Times New Roman" w:eastAsiaTheme="minorHAnsi" w:hAnsi="Times New Roman" w:cs="Times New Roman"/>
                <w:sz w:val="22"/>
                <w:szCs w:val="22"/>
                <w:lang w:val="en-GB" w:eastAsia="en-US"/>
              </w:rPr>
            </w:pPr>
            <w:r w:rsidRPr="00834AF3">
              <w:rPr>
                <w:rFonts w:ascii="Times New Roman" w:eastAsiaTheme="minorHAnsi" w:hAnsi="Times New Roman" w:cs="Times New Roman"/>
                <w:sz w:val="22"/>
                <w:szCs w:val="22"/>
                <w:lang w:val="en-GB" w:eastAsia="en-US"/>
              </w:rPr>
              <w:t xml:space="preserve">In the Matter of </w:t>
            </w:r>
          </w:p>
          <w:p w:rsidR="000B6E05" w:rsidRPr="00834AF3" w:rsidRDefault="000B6E05" w:rsidP="000B6E05">
            <w:pPr>
              <w:pBdr>
                <w:top w:val="single" w:sz="4" w:space="1" w:color="auto"/>
                <w:left w:val="single" w:sz="4" w:space="4" w:color="auto"/>
                <w:bottom w:val="single" w:sz="4" w:space="31" w:color="auto"/>
                <w:right w:val="single" w:sz="4" w:space="4" w:color="auto"/>
              </w:pBdr>
              <w:spacing w:before="0" w:after="160" w:line="259" w:lineRule="auto"/>
              <w:jc w:val="center"/>
              <w:rPr>
                <w:rFonts w:ascii="Times New Roman" w:eastAsiaTheme="minorHAnsi" w:hAnsi="Times New Roman" w:cs="Times New Roman"/>
                <w:sz w:val="22"/>
                <w:szCs w:val="22"/>
                <w:lang w:val="en-GB" w:eastAsia="en-US"/>
              </w:rPr>
            </w:pPr>
            <w:r w:rsidRPr="00834AF3">
              <w:rPr>
                <w:rFonts w:ascii="Times New Roman" w:eastAsiaTheme="minorHAnsi" w:hAnsi="Times New Roman" w:cs="Times New Roman"/>
                <w:sz w:val="22"/>
                <w:szCs w:val="22"/>
                <w:lang w:val="en-GB" w:eastAsia="en-US"/>
              </w:rPr>
              <w:t>Section 14(1)(j) of the</w:t>
            </w:r>
          </w:p>
          <w:p w:rsidR="000B6E05" w:rsidRPr="00834AF3" w:rsidRDefault="000B6E05" w:rsidP="000B6E05">
            <w:pPr>
              <w:pBdr>
                <w:top w:val="single" w:sz="4" w:space="1" w:color="auto"/>
                <w:left w:val="single" w:sz="4" w:space="4" w:color="auto"/>
                <w:bottom w:val="single" w:sz="4" w:space="31" w:color="auto"/>
                <w:right w:val="single" w:sz="4" w:space="4" w:color="auto"/>
              </w:pBdr>
              <w:spacing w:before="0" w:after="160" w:line="259" w:lineRule="auto"/>
              <w:jc w:val="center"/>
              <w:rPr>
                <w:rFonts w:ascii="Times New Roman" w:eastAsiaTheme="minorHAnsi" w:hAnsi="Times New Roman" w:cs="Times New Roman"/>
                <w:sz w:val="22"/>
                <w:szCs w:val="22"/>
                <w:lang w:val="en-GB" w:eastAsia="en-US"/>
              </w:rPr>
            </w:pPr>
            <w:r w:rsidRPr="00834AF3">
              <w:rPr>
                <w:rFonts w:ascii="Times New Roman" w:eastAsiaTheme="minorHAnsi" w:hAnsi="Times New Roman" w:cs="Times New Roman"/>
                <w:sz w:val="22"/>
                <w:szCs w:val="22"/>
                <w:lang w:val="en-GB" w:eastAsia="en-US"/>
              </w:rPr>
              <w:t>VULNERABLE ADULTS ACT 2018</w:t>
            </w:r>
          </w:p>
          <w:p w:rsidR="000B6E05" w:rsidRPr="00834AF3" w:rsidRDefault="000B6E05" w:rsidP="000B6E05">
            <w:pPr>
              <w:pBdr>
                <w:top w:val="single" w:sz="4" w:space="1" w:color="auto"/>
                <w:left w:val="single" w:sz="4" w:space="4" w:color="auto"/>
                <w:bottom w:val="single" w:sz="4" w:space="31" w:color="auto"/>
                <w:right w:val="single" w:sz="4" w:space="4" w:color="auto"/>
              </w:pBdr>
              <w:spacing w:before="0" w:after="160" w:line="259" w:lineRule="auto"/>
              <w:jc w:val="center"/>
              <w:rPr>
                <w:rFonts w:ascii="Times New Roman" w:eastAsiaTheme="minorHAnsi" w:hAnsi="Times New Roman" w:cs="Times New Roman"/>
                <w:sz w:val="22"/>
                <w:szCs w:val="22"/>
                <w:lang w:val="en-GB" w:eastAsia="en-US"/>
              </w:rPr>
            </w:pPr>
            <w:r w:rsidRPr="00834AF3">
              <w:rPr>
                <w:rFonts w:ascii="Times New Roman" w:eastAsiaTheme="minorHAnsi" w:hAnsi="Times New Roman" w:cs="Times New Roman"/>
                <w:sz w:val="22"/>
                <w:szCs w:val="22"/>
                <w:lang w:val="en-GB" w:eastAsia="en-US"/>
              </w:rPr>
              <w:t>and</w:t>
            </w:r>
          </w:p>
          <w:p w:rsidR="000B6E05" w:rsidRPr="00834AF3" w:rsidRDefault="000B6E05" w:rsidP="000B6E05">
            <w:pPr>
              <w:pBdr>
                <w:top w:val="single" w:sz="4" w:space="1" w:color="auto"/>
                <w:left w:val="single" w:sz="4" w:space="4" w:color="auto"/>
                <w:bottom w:val="single" w:sz="4" w:space="31" w:color="auto"/>
                <w:right w:val="single" w:sz="4" w:space="4" w:color="auto"/>
              </w:pBdr>
              <w:spacing w:before="0" w:after="160" w:line="259" w:lineRule="auto"/>
              <w:jc w:val="center"/>
              <w:rPr>
                <w:rFonts w:ascii="Times New Roman" w:eastAsiaTheme="minorHAnsi" w:hAnsi="Times New Roman" w:cs="Times New Roman"/>
                <w:sz w:val="22"/>
                <w:szCs w:val="22"/>
                <w:lang w:val="en-GB" w:eastAsia="en-US"/>
              </w:rPr>
            </w:pPr>
            <w:r w:rsidRPr="00834AF3">
              <w:rPr>
                <w:rFonts w:ascii="Times New Roman" w:eastAsiaTheme="minorHAnsi" w:hAnsi="Times New Roman" w:cs="Times New Roman"/>
                <w:sz w:val="22"/>
                <w:szCs w:val="22"/>
                <w:lang w:val="en-GB" w:eastAsia="en-US"/>
              </w:rPr>
              <w:t xml:space="preserve"> [Name &amp; identification of Vulnerable Adult]</w:t>
            </w:r>
          </w:p>
          <w:p w:rsidR="000B6E05" w:rsidRPr="00834AF3" w:rsidRDefault="000B6E05" w:rsidP="000B6E05">
            <w:pPr>
              <w:pBdr>
                <w:top w:val="single" w:sz="4" w:space="1" w:color="auto"/>
                <w:left w:val="single" w:sz="4" w:space="4" w:color="auto"/>
                <w:bottom w:val="single" w:sz="4" w:space="31" w:color="auto"/>
                <w:right w:val="single" w:sz="4" w:space="4" w:color="auto"/>
              </w:pBdr>
              <w:spacing w:before="0" w:after="160" w:line="259" w:lineRule="auto"/>
              <w:ind w:firstLine="720"/>
              <w:jc w:val="right"/>
              <w:rPr>
                <w:rFonts w:ascii="Times New Roman" w:eastAsiaTheme="minorHAnsi" w:hAnsi="Times New Roman" w:cs="Times New Roman"/>
                <w:sz w:val="22"/>
                <w:szCs w:val="22"/>
                <w:lang w:val="en-GB" w:eastAsia="en-US"/>
              </w:rPr>
            </w:pPr>
            <w:r w:rsidRPr="00834AF3">
              <w:rPr>
                <w:rFonts w:ascii="Times New Roman" w:eastAsiaTheme="minorHAnsi" w:hAnsi="Times New Roman" w:cs="Times New Roman"/>
                <w:sz w:val="22"/>
                <w:szCs w:val="22"/>
                <w:lang w:val="en-GB" w:eastAsia="en-US"/>
              </w:rPr>
              <w:t>Director of Social Welfare/protector…Applicant</w:t>
            </w:r>
          </w:p>
          <w:p w:rsidR="000B6E05" w:rsidRPr="00834AF3" w:rsidRDefault="000B6E05" w:rsidP="000B6E05">
            <w:pPr>
              <w:pBdr>
                <w:top w:val="single" w:sz="4" w:space="1" w:color="auto"/>
                <w:left w:val="single" w:sz="4" w:space="4" w:color="auto"/>
                <w:bottom w:val="single" w:sz="4" w:space="31" w:color="auto"/>
                <w:right w:val="single" w:sz="4" w:space="4" w:color="auto"/>
              </w:pBdr>
              <w:spacing w:before="0" w:after="160" w:line="259" w:lineRule="auto"/>
              <w:jc w:val="center"/>
              <w:rPr>
                <w:rFonts w:asciiTheme="minorHAnsi" w:eastAsiaTheme="minorHAnsi" w:hAnsiTheme="minorHAnsi" w:cstheme="minorBidi"/>
                <w:b/>
                <w:sz w:val="22"/>
                <w:szCs w:val="22"/>
                <w:u w:val="single"/>
                <w:lang w:eastAsia="en-US"/>
              </w:rPr>
            </w:pPr>
          </w:p>
          <w:p w:rsidR="000B6E05" w:rsidRPr="00834AF3" w:rsidRDefault="000B6E05" w:rsidP="000B6E05">
            <w:pPr>
              <w:pBdr>
                <w:top w:val="single" w:sz="4" w:space="1" w:color="auto"/>
                <w:left w:val="single" w:sz="4" w:space="4" w:color="auto"/>
                <w:bottom w:val="single" w:sz="4" w:space="31" w:color="auto"/>
                <w:right w:val="single" w:sz="4" w:space="4" w:color="auto"/>
              </w:pBdr>
              <w:spacing w:before="0" w:after="160" w:line="259" w:lineRule="auto"/>
              <w:jc w:val="center"/>
              <w:rPr>
                <w:rFonts w:ascii="Times New Roman" w:eastAsiaTheme="minorHAnsi" w:hAnsi="Times New Roman" w:cs="Times New Roman"/>
                <w:b/>
                <w:sz w:val="22"/>
                <w:szCs w:val="22"/>
                <w:u w:val="single"/>
                <w:lang w:eastAsia="en-US"/>
              </w:rPr>
            </w:pPr>
            <w:r w:rsidRPr="00834AF3">
              <w:rPr>
                <w:rFonts w:ascii="Times New Roman" w:eastAsiaTheme="minorHAnsi" w:hAnsi="Times New Roman" w:cs="Times New Roman"/>
                <w:b/>
                <w:sz w:val="22"/>
                <w:szCs w:val="22"/>
                <w:u w:val="single"/>
                <w:lang w:eastAsia="en-US"/>
              </w:rPr>
              <w:t xml:space="preserve">CONSENT OF OWNER OF RESIDENCE UNDER SECTION 14(1)(J) </w:t>
            </w:r>
          </w:p>
          <w:p w:rsidR="000B6E05" w:rsidRPr="00834AF3" w:rsidRDefault="000B6E05" w:rsidP="000B6E05">
            <w:pPr>
              <w:pBdr>
                <w:top w:val="single" w:sz="4" w:space="1" w:color="auto"/>
                <w:left w:val="single" w:sz="4" w:space="4" w:color="auto"/>
                <w:bottom w:val="single" w:sz="4" w:space="31" w:color="auto"/>
                <w:right w:val="single" w:sz="4" w:space="4" w:color="auto"/>
              </w:pBdr>
              <w:spacing w:before="0" w:after="160" w:line="259" w:lineRule="auto"/>
              <w:jc w:val="center"/>
              <w:rPr>
                <w:rFonts w:ascii="Times New Roman" w:eastAsiaTheme="minorHAnsi" w:hAnsi="Times New Roman" w:cs="Times New Roman"/>
                <w:sz w:val="22"/>
                <w:szCs w:val="22"/>
                <w:lang w:val="en-GB" w:eastAsia="en-US"/>
              </w:rPr>
            </w:pPr>
            <w:r w:rsidRPr="00834AF3">
              <w:rPr>
                <w:rFonts w:ascii="Times New Roman" w:eastAsiaTheme="minorHAnsi" w:hAnsi="Times New Roman" w:cs="Times New Roman"/>
                <w:b/>
                <w:sz w:val="22"/>
                <w:szCs w:val="22"/>
                <w:u w:val="single"/>
                <w:lang w:eastAsia="en-US"/>
              </w:rPr>
              <w:t>OF THE VULNERABLE ADULTS ACT 2018</w:t>
            </w:r>
          </w:p>
          <w:p w:rsidR="000B6E05" w:rsidRPr="00834AF3" w:rsidRDefault="000B6E05" w:rsidP="000B6E05">
            <w:pPr>
              <w:pBdr>
                <w:top w:val="single" w:sz="4" w:space="1" w:color="auto"/>
                <w:left w:val="single" w:sz="4" w:space="4" w:color="auto"/>
                <w:bottom w:val="single" w:sz="4" w:space="31" w:color="auto"/>
                <w:right w:val="single" w:sz="4" w:space="4" w:color="auto"/>
              </w:pBdr>
              <w:spacing w:before="0" w:after="160" w:line="259" w:lineRule="auto"/>
              <w:jc w:val="both"/>
              <w:rPr>
                <w:rFonts w:asciiTheme="minorHAnsi" w:eastAsiaTheme="minorHAnsi" w:hAnsiTheme="minorHAnsi" w:cstheme="minorBidi"/>
                <w:sz w:val="22"/>
                <w:szCs w:val="22"/>
                <w:lang w:eastAsia="en-US"/>
              </w:rPr>
            </w:pPr>
            <w:r w:rsidRPr="00FA0983">
              <w:rPr>
                <w:rFonts w:ascii="Times New Roman" w:eastAsiaTheme="minorHAnsi" w:hAnsi="Times New Roman" w:cs="Times New Roman"/>
                <w:sz w:val="22"/>
                <w:szCs w:val="22"/>
                <w:lang w:eastAsia="en-US"/>
              </w:rPr>
              <w:t>1.</w:t>
            </w:r>
            <w:r w:rsidRPr="00834AF3">
              <w:rPr>
                <w:rFonts w:asciiTheme="minorHAnsi" w:eastAsiaTheme="minorHAnsi" w:hAnsiTheme="minorHAnsi" w:cstheme="minorBidi"/>
                <w:sz w:val="22"/>
                <w:szCs w:val="22"/>
                <w:lang w:eastAsia="en-US"/>
              </w:rPr>
              <w:t xml:space="preserve"> </w:t>
            </w:r>
            <w:r w:rsidRPr="00834AF3">
              <w:rPr>
                <w:rFonts w:asciiTheme="minorHAnsi" w:eastAsiaTheme="minorHAnsi" w:hAnsiTheme="minorHAnsi" w:cstheme="minorBidi"/>
                <w:sz w:val="22"/>
                <w:szCs w:val="22"/>
                <w:lang w:eastAsia="en-US"/>
              </w:rPr>
              <w:tab/>
            </w:r>
            <w:r w:rsidRPr="00834AF3">
              <w:rPr>
                <w:rFonts w:asciiTheme="minorHAnsi" w:eastAsiaTheme="minorHAnsi" w:hAnsiTheme="minorHAnsi" w:cstheme="minorBidi"/>
                <w:sz w:val="22"/>
                <w:szCs w:val="22"/>
                <w:lang w:eastAsia="en-US"/>
              </w:rPr>
              <w:tab/>
            </w:r>
            <w:r w:rsidRPr="00834AF3">
              <w:rPr>
                <w:rFonts w:ascii="Times New Roman" w:eastAsiaTheme="minorHAnsi" w:hAnsi="Times New Roman" w:cs="Times New Roman"/>
                <w:sz w:val="22"/>
                <w:szCs w:val="22"/>
                <w:lang w:eastAsia="en-US"/>
              </w:rPr>
              <w:t>I, [name] [Identification number] of [address], hereby give my consent to [the Director of Social Welfare/protector] to make an application under section 14(1)(j) of the Vulnerable Adults Act 2018 for an order authorising the Director/protector/[state the name of other person/company] to make my residence at [state address of the residence] a safe living environment and authorising the disposal by the Director/protector/[state the name of other person/company] of any article or thing in the said residence to make the said residence a safe living environment.</w:t>
            </w:r>
          </w:p>
          <w:p w:rsidR="000B6E05" w:rsidRDefault="000B6E05" w:rsidP="000B6E05">
            <w:pPr>
              <w:pBdr>
                <w:top w:val="single" w:sz="4" w:space="1" w:color="auto"/>
                <w:left w:val="single" w:sz="4" w:space="4" w:color="auto"/>
                <w:bottom w:val="single" w:sz="4" w:space="31" w:color="auto"/>
                <w:right w:val="single" w:sz="4" w:space="4" w:color="auto"/>
              </w:pBdr>
              <w:spacing w:before="0" w:after="160" w:line="259" w:lineRule="auto"/>
              <w:rPr>
                <w:rFonts w:ascii="Times New Roman" w:eastAsiaTheme="minorHAnsi" w:hAnsi="Times New Roman" w:cs="Times New Roman"/>
                <w:sz w:val="22"/>
                <w:szCs w:val="22"/>
                <w:lang w:eastAsia="en-US"/>
              </w:rPr>
            </w:pPr>
            <w:r w:rsidRPr="00834AF3">
              <w:rPr>
                <w:rFonts w:ascii="Times New Roman" w:eastAsiaTheme="minorHAnsi" w:hAnsi="Times New Roman" w:cs="Times New Roman"/>
                <w:sz w:val="22"/>
                <w:szCs w:val="22"/>
                <w:lang w:eastAsia="en-US"/>
              </w:rPr>
              <w:t xml:space="preserve">Signature of the Owner  </w:t>
            </w:r>
          </w:p>
          <w:p w:rsidR="000B6E05" w:rsidRDefault="000B6E05" w:rsidP="000B6E05">
            <w:pPr>
              <w:pBdr>
                <w:top w:val="single" w:sz="4" w:space="1" w:color="auto"/>
                <w:left w:val="single" w:sz="4" w:space="4" w:color="auto"/>
                <w:bottom w:val="single" w:sz="4" w:space="31" w:color="auto"/>
                <w:right w:val="single" w:sz="4" w:space="4" w:color="auto"/>
              </w:pBdr>
              <w:spacing w:before="0" w:after="160" w:line="259" w:lineRule="auto"/>
              <w:rPr>
                <w:rFonts w:ascii="Times New Roman" w:eastAsiaTheme="minorHAnsi" w:hAnsi="Times New Roman" w:cs="Times New Roman"/>
                <w:sz w:val="22"/>
                <w:szCs w:val="22"/>
                <w:lang w:eastAsia="en-US"/>
              </w:rPr>
            </w:pPr>
          </w:p>
          <w:p w:rsidR="000B6E05" w:rsidRPr="00834AF3" w:rsidRDefault="000B6E05" w:rsidP="000B6E05">
            <w:pPr>
              <w:pBdr>
                <w:top w:val="single" w:sz="4" w:space="1" w:color="auto"/>
                <w:left w:val="single" w:sz="4" w:space="4" w:color="auto"/>
                <w:bottom w:val="single" w:sz="4" w:space="31" w:color="auto"/>
                <w:right w:val="single" w:sz="4" w:space="4" w:color="auto"/>
              </w:pBdr>
              <w:spacing w:before="0" w:after="160" w:line="259" w:lineRule="auto"/>
              <w:rPr>
                <w:rFonts w:ascii="Times New Roman" w:eastAsiaTheme="minorHAnsi" w:hAnsi="Times New Roman" w:cs="Times New Roman"/>
                <w:sz w:val="22"/>
                <w:szCs w:val="22"/>
                <w:lang w:eastAsia="en-US"/>
              </w:rPr>
            </w:pPr>
          </w:p>
          <w:p w:rsidR="000B6E05" w:rsidRPr="00834AF3" w:rsidRDefault="000B6E05" w:rsidP="000B6E05">
            <w:pPr>
              <w:pBdr>
                <w:top w:val="single" w:sz="4" w:space="1" w:color="auto"/>
                <w:left w:val="single" w:sz="4" w:space="4" w:color="auto"/>
                <w:bottom w:val="single" w:sz="4" w:space="31" w:color="auto"/>
                <w:right w:val="single" w:sz="4" w:space="4" w:color="auto"/>
              </w:pBdr>
              <w:spacing w:before="0" w:after="160" w:line="259" w:lineRule="auto"/>
              <w:rPr>
                <w:rFonts w:ascii="Times New Roman" w:eastAsiaTheme="minorHAnsi" w:hAnsi="Times New Roman" w:cs="Times New Roman"/>
                <w:sz w:val="22"/>
                <w:szCs w:val="22"/>
                <w:lang w:eastAsia="en-US"/>
              </w:rPr>
            </w:pPr>
            <w:r w:rsidRPr="00834AF3">
              <w:rPr>
                <w:rFonts w:ascii="Times New Roman" w:eastAsiaTheme="minorHAnsi" w:hAnsi="Times New Roman" w:cs="Times New Roman"/>
                <w:sz w:val="22"/>
                <w:szCs w:val="22"/>
                <w:lang w:eastAsia="en-US"/>
              </w:rPr>
              <w:t>Witnessed before me</w:t>
            </w:r>
            <w:r w:rsidRPr="00834AF3">
              <w:rPr>
                <w:rFonts w:ascii="Times New Roman" w:eastAsiaTheme="minorHAnsi" w:hAnsi="Times New Roman" w:cs="Times New Roman"/>
                <w:sz w:val="22"/>
                <w:szCs w:val="22"/>
                <w:lang w:eastAsia="en-US"/>
              </w:rPr>
              <w:tab/>
              <w:t>)</w:t>
            </w:r>
          </w:p>
          <w:p w:rsidR="000B6E05" w:rsidRPr="00834AF3" w:rsidRDefault="000B6E05" w:rsidP="000B6E05">
            <w:pPr>
              <w:pBdr>
                <w:top w:val="single" w:sz="4" w:space="1" w:color="auto"/>
                <w:left w:val="single" w:sz="4" w:space="4" w:color="auto"/>
                <w:bottom w:val="single" w:sz="4" w:space="31" w:color="auto"/>
                <w:right w:val="single" w:sz="4" w:space="4" w:color="auto"/>
              </w:pBdr>
              <w:spacing w:before="0" w:after="160" w:line="259" w:lineRule="auto"/>
              <w:rPr>
                <w:rFonts w:ascii="Times New Roman" w:eastAsiaTheme="minorHAnsi" w:hAnsi="Times New Roman" w:cs="Times New Roman"/>
                <w:sz w:val="22"/>
                <w:szCs w:val="22"/>
                <w:lang w:eastAsia="en-US"/>
              </w:rPr>
            </w:pPr>
          </w:p>
          <w:p w:rsidR="000B6E05" w:rsidRPr="00834AF3" w:rsidRDefault="000B6E05" w:rsidP="000B6E05">
            <w:pPr>
              <w:pBdr>
                <w:top w:val="single" w:sz="4" w:space="1" w:color="auto"/>
                <w:left w:val="single" w:sz="4" w:space="4" w:color="auto"/>
                <w:bottom w:val="single" w:sz="4" w:space="31" w:color="auto"/>
                <w:right w:val="single" w:sz="4" w:space="4" w:color="auto"/>
              </w:pBdr>
              <w:spacing w:before="0" w:after="160" w:line="259" w:lineRule="auto"/>
              <w:rPr>
                <w:rFonts w:ascii="Times New Roman" w:eastAsiaTheme="minorHAnsi" w:hAnsi="Times New Roman" w:cs="Times New Roman"/>
                <w:sz w:val="22"/>
                <w:szCs w:val="22"/>
                <w:lang w:eastAsia="en-US"/>
              </w:rPr>
            </w:pPr>
            <w:r w:rsidRPr="00834AF3">
              <w:rPr>
                <w:rFonts w:ascii="Times New Roman" w:eastAsiaTheme="minorHAnsi" w:hAnsi="Times New Roman" w:cs="Times New Roman"/>
                <w:sz w:val="22"/>
                <w:szCs w:val="22"/>
                <w:lang w:eastAsia="en-US"/>
              </w:rPr>
              <w:t>_______________________</w:t>
            </w:r>
          </w:p>
          <w:p w:rsidR="000B6E05" w:rsidRPr="00834AF3" w:rsidRDefault="000B6E05" w:rsidP="000B6E05">
            <w:pPr>
              <w:pBdr>
                <w:top w:val="single" w:sz="4" w:space="1" w:color="auto"/>
                <w:left w:val="single" w:sz="4" w:space="4" w:color="auto"/>
                <w:bottom w:val="single" w:sz="4" w:space="31" w:color="auto"/>
                <w:right w:val="single" w:sz="4" w:space="4" w:color="auto"/>
              </w:pBdr>
              <w:spacing w:before="0" w:after="160" w:line="259" w:lineRule="auto"/>
              <w:rPr>
                <w:rFonts w:ascii="Times New Roman" w:eastAsiaTheme="minorHAnsi" w:hAnsi="Times New Roman" w:cs="Times New Roman"/>
                <w:sz w:val="22"/>
                <w:szCs w:val="22"/>
                <w:lang w:eastAsia="en-US"/>
              </w:rPr>
            </w:pPr>
            <w:r w:rsidRPr="00834AF3">
              <w:rPr>
                <w:rFonts w:ascii="Times New Roman" w:eastAsiaTheme="minorHAnsi" w:hAnsi="Times New Roman" w:cs="Times New Roman"/>
                <w:sz w:val="22"/>
                <w:szCs w:val="22"/>
                <w:lang w:eastAsia="en-US"/>
              </w:rPr>
              <w:t>Signature of Commissioner for Oaths / Notary Public / Advocate &amp; Solicitor / Registered Medical Practitioner / Psychiatrist / Psychologist*</w:t>
            </w:r>
          </w:p>
          <w:p w:rsidR="000B6E05" w:rsidRPr="00834AF3" w:rsidRDefault="000B6E05" w:rsidP="000B6E05">
            <w:pPr>
              <w:pBdr>
                <w:top w:val="single" w:sz="4" w:space="1" w:color="auto"/>
                <w:left w:val="single" w:sz="4" w:space="4" w:color="auto"/>
                <w:bottom w:val="single" w:sz="4" w:space="31" w:color="auto"/>
                <w:right w:val="single" w:sz="4" w:space="4" w:color="auto"/>
              </w:pBdr>
              <w:spacing w:before="0" w:after="160" w:line="259" w:lineRule="auto"/>
              <w:rPr>
                <w:rFonts w:ascii="Times New Roman" w:eastAsiaTheme="minorHAnsi" w:hAnsi="Times New Roman" w:cs="Times New Roman"/>
                <w:sz w:val="22"/>
                <w:szCs w:val="22"/>
                <w:lang w:eastAsia="en-US"/>
              </w:rPr>
            </w:pPr>
          </w:p>
          <w:p w:rsidR="000B6E05" w:rsidRPr="00834AF3" w:rsidRDefault="000B6E05" w:rsidP="000B6E05">
            <w:pPr>
              <w:pBdr>
                <w:top w:val="single" w:sz="4" w:space="1" w:color="auto"/>
                <w:left w:val="single" w:sz="4" w:space="4" w:color="auto"/>
                <w:bottom w:val="single" w:sz="4" w:space="31" w:color="auto"/>
                <w:right w:val="single" w:sz="4" w:space="4" w:color="auto"/>
              </w:pBdr>
              <w:spacing w:before="0" w:after="160" w:line="259" w:lineRule="auto"/>
              <w:rPr>
                <w:rFonts w:ascii="Times New Roman" w:eastAsiaTheme="minorHAnsi" w:hAnsi="Times New Roman" w:cs="Times New Roman"/>
                <w:sz w:val="22"/>
                <w:szCs w:val="22"/>
                <w:lang w:eastAsia="en-US"/>
              </w:rPr>
            </w:pPr>
            <w:r w:rsidRPr="00834AF3">
              <w:rPr>
                <w:rFonts w:ascii="Times New Roman" w:eastAsiaTheme="minorHAnsi" w:hAnsi="Times New Roman" w:cs="Times New Roman"/>
                <w:sz w:val="22"/>
                <w:szCs w:val="22"/>
                <w:lang w:eastAsia="en-US"/>
              </w:rPr>
              <w:t>Registration No. (if any):</w:t>
            </w:r>
          </w:p>
          <w:p w:rsidR="000B6E05" w:rsidRPr="00834AF3" w:rsidRDefault="000B6E05" w:rsidP="000B6E05">
            <w:pPr>
              <w:pBdr>
                <w:top w:val="single" w:sz="4" w:space="1" w:color="auto"/>
                <w:left w:val="single" w:sz="4" w:space="4" w:color="auto"/>
                <w:bottom w:val="single" w:sz="4" w:space="31" w:color="auto"/>
                <w:right w:val="single" w:sz="4" w:space="4" w:color="auto"/>
              </w:pBdr>
              <w:spacing w:before="0" w:after="160" w:line="259" w:lineRule="auto"/>
              <w:rPr>
                <w:rFonts w:ascii="Times New Roman" w:eastAsiaTheme="minorHAnsi" w:hAnsi="Times New Roman" w:cs="Times New Roman"/>
                <w:sz w:val="22"/>
                <w:szCs w:val="22"/>
                <w:lang w:eastAsia="en-US"/>
              </w:rPr>
            </w:pPr>
            <w:r w:rsidRPr="00834AF3">
              <w:rPr>
                <w:rFonts w:ascii="Times New Roman" w:eastAsiaTheme="minorHAnsi" w:hAnsi="Times New Roman" w:cs="Times New Roman"/>
                <w:sz w:val="22"/>
                <w:szCs w:val="22"/>
                <w:lang w:eastAsia="en-US"/>
              </w:rPr>
              <w:lastRenderedPageBreak/>
              <w:t>If witness is not one of above:</w:t>
            </w:r>
          </w:p>
          <w:p w:rsidR="000B6E05" w:rsidRPr="00834AF3" w:rsidRDefault="000B6E05" w:rsidP="000B6E05">
            <w:pPr>
              <w:pBdr>
                <w:top w:val="single" w:sz="4" w:space="1" w:color="auto"/>
                <w:left w:val="single" w:sz="4" w:space="4" w:color="auto"/>
                <w:bottom w:val="single" w:sz="4" w:space="31" w:color="auto"/>
                <w:right w:val="single" w:sz="4" w:space="4" w:color="auto"/>
              </w:pBdr>
              <w:spacing w:before="0" w:after="160" w:line="259" w:lineRule="auto"/>
              <w:rPr>
                <w:rFonts w:ascii="Times New Roman" w:eastAsiaTheme="minorHAnsi" w:hAnsi="Times New Roman" w:cs="Times New Roman"/>
                <w:sz w:val="22"/>
                <w:szCs w:val="22"/>
                <w:lang w:eastAsia="en-US"/>
              </w:rPr>
            </w:pPr>
            <w:r w:rsidRPr="00834AF3">
              <w:rPr>
                <w:rFonts w:ascii="Times New Roman" w:eastAsiaTheme="minorHAnsi" w:hAnsi="Times New Roman" w:cs="Times New Roman"/>
                <w:sz w:val="22"/>
                <w:szCs w:val="22"/>
                <w:lang w:eastAsia="en-US"/>
              </w:rPr>
              <w:t>Name of Witness:</w:t>
            </w:r>
          </w:p>
          <w:p w:rsidR="000B6E05" w:rsidRPr="00834AF3" w:rsidRDefault="000B6E05" w:rsidP="000B6E05">
            <w:pPr>
              <w:pBdr>
                <w:top w:val="single" w:sz="4" w:space="1" w:color="auto"/>
                <w:left w:val="single" w:sz="4" w:space="4" w:color="auto"/>
                <w:bottom w:val="single" w:sz="4" w:space="31" w:color="auto"/>
                <w:right w:val="single" w:sz="4" w:space="4" w:color="auto"/>
              </w:pBdr>
              <w:spacing w:before="0" w:after="160" w:line="259" w:lineRule="auto"/>
              <w:rPr>
                <w:rFonts w:ascii="Times New Roman" w:eastAsiaTheme="minorHAnsi" w:hAnsi="Times New Roman" w:cs="Times New Roman"/>
                <w:sz w:val="22"/>
                <w:szCs w:val="22"/>
                <w:lang w:eastAsia="en-US"/>
              </w:rPr>
            </w:pPr>
            <w:r w:rsidRPr="00834AF3">
              <w:rPr>
                <w:rFonts w:ascii="Times New Roman" w:eastAsiaTheme="minorHAnsi" w:hAnsi="Times New Roman" w:cs="Times New Roman"/>
                <w:sz w:val="22"/>
                <w:szCs w:val="22"/>
                <w:lang w:eastAsia="en-US"/>
              </w:rPr>
              <w:t>NRIC:</w:t>
            </w:r>
          </w:p>
          <w:p w:rsidR="000B6E05" w:rsidRPr="00834AF3" w:rsidRDefault="000B6E05" w:rsidP="000B6E05">
            <w:pPr>
              <w:pBdr>
                <w:top w:val="single" w:sz="4" w:space="1" w:color="auto"/>
                <w:left w:val="single" w:sz="4" w:space="4" w:color="auto"/>
                <w:bottom w:val="single" w:sz="4" w:space="31" w:color="auto"/>
                <w:right w:val="single" w:sz="4" w:space="4" w:color="auto"/>
              </w:pBdr>
              <w:spacing w:before="0" w:after="160" w:line="259" w:lineRule="auto"/>
              <w:rPr>
                <w:rFonts w:ascii="Times New Roman" w:eastAsiaTheme="minorHAnsi" w:hAnsi="Times New Roman" w:cs="Times New Roman"/>
                <w:sz w:val="22"/>
                <w:szCs w:val="22"/>
                <w:lang w:eastAsia="en-US"/>
              </w:rPr>
            </w:pPr>
            <w:r w:rsidRPr="00834AF3">
              <w:rPr>
                <w:rFonts w:ascii="Times New Roman" w:eastAsiaTheme="minorHAnsi" w:hAnsi="Times New Roman" w:cs="Times New Roman"/>
                <w:sz w:val="22"/>
                <w:szCs w:val="22"/>
                <w:lang w:eastAsia="en-US"/>
              </w:rPr>
              <w:t>Address:</w:t>
            </w:r>
          </w:p>
          <w:p w:rsidR="000B6E05" w:rsidRPr="00834AF3" w:rsidRDefault="000B6E05" w:rsidP="000B6E05">
            <w:pPr>
              <w:pBdr>
                <w:top w:val="single" w:sz="4" w:space="1" w:color="auto"/>
                <w:left w:val="single" w:sz="4" w:space="4" w:color="auto"/>
                <w:bottom w:val="single" w:sz="4" w:space="31" w:color="auto"/>
                <w:right w:val="single" w:sz="4" w:space="4" w:color="auto"/>
              </w:pBdr>
              <w:spacing w:before="0" w:after="160" w:line="259" w:lineRule="auto"/>
              <w:rPr>
                <w:rFonts w:ascii="Times New Roman" w:eastAsiaTheme="minorHAnsi" w:hAnsi="Times New Roman" w:cs="Times New Roman"/>
                <w:sz w:val="22"/>
                <w:szCs w:val="22"/>
                <w:lang w:eastAsia="en-US"/>
              </w:rPr>
            </w:pPr>
            <w:r w:rsidRPr="00834AF3">
              <w:rPr>
                <w:rFonts w:ascii="Times New Roman" w:eastAsiaTheme="minorHAnsi" w:hAnsi="Times New Roman" w:cs="Times New Roman"/>
                <w:sz w:val="22"/>
                <w:szCs w:val="22"/>
                <w:lang w:eastAsia="en-US"/>
              </w:rPr>
              <w:t>I confirm that I am 21 years of age and have no interest in the case.</w:t>
            </w:r>
          </w:p>
          <w:p w:rsidR="000B6E05" w:rsidRPr="00834AF3" w:rsidRDefault="000B6E05" w:rsidP="000B6E05">
            <w:pPr>
              <w:pBdr>
                <w:top w:val="single" w:sz="4" w:space="1" w:color="auto"/>
                <w:left w:val="single" w:sz="4" w:space="4" w:color="auto"/>
                <w:bottom w:val="single" w:sz="4" w:space="31" w:color="auto"/>
                <w:right w:val="single" w:sz="4" w:space="4" w:color="auto"/>
              </w:pBdr>
              <w:spacing w:before="0" w:after="160" w:line="259" w:lineRule="auto"/>
              <w:rPr>
                <w:rFonts w:ascii="Times New Roman" w:eastAsiaTheme="minorHAnsi" w:hAnsi="Times New Roman" w:cs="Times New Roman"/>
                <w:sz w:val="22"/>
                <w:szCs w:val="22"/>
                <w:lang w:eastAsia="en-US"/>
              </w:rPr>
            </w:pPr>
            <w:r w:rsidRPr="00834AF3">
              <w:rPr>
                <w:rFonts w:ascii="Times New Roman" w:eastAsiaTheme="minorHAnsi" w:hAnsi="Times New Roman" w:cs="Times New Roman"/>
                <w:sz w:val="22"/>
                <w:szCs w:val="22"/>
                <w:lang w:eastAsia="en-US"/>
              </w:rPr>
              <w:t>_____________________</w:t>
            </w:r>
          </w:p>
          <w:p w:rsidR="000B6E05" w:rsidRDefault="000B6E05" w:rsidP="000B6E05">
            <w:pPr>
              <w:pBdr>
                <w:top w:val="single" w:sz="4" w:space="1" w:color="auto"/>
                <w:left w:val="single" w:sz="4" w:space="4" w:color="auto"/>
                <w:bottom w:val="single" w:sz="4" w:space="31" w:color="auto"/>
                <w:right w:val="single" w:sz="4" w:space="4" w:color="auto"/>
              </w:pBdr>
              <w:spacing w:before="0" w:after="160" w:line="259" w:lineRule="auto"/>
              <w:rPr>
                <w:rFonts w:ascii="Times New Roman" w:eastAsiaTheme="minorHAnsi" w:hAnsi="Times New Roman" w:cs="Times New Roman"/>
                <w:sz w:val="22"/>
                <w:szCs w:val="22"/>
                <w:lang w:eastAsia="en-US"/>
              </w:rPr>
            </w:pPr>
            <w:r w:rsidRPr="00834AF3">
              <w:rPr>
                <w:rFonts w:ascii="Times New Roman" w:eastAsiaTheme="minorHAnsi" w:hAnsi="Times New Roman" w:cs="Times New Roman"/>
                <w:sz w:val="22"/>
                <w:szCs w:val="22"/>
                <w:lang w:eastAsia="en-US"/>
              </w:rPr>
              <w:t>Signature</w:t>
            </w:r>
            <w:r>
              <w:rPr>
                <w:rFonts w:ascii="Times New Roman" w:eastAsiaTheme="minorHAnsi" w:hAnsi="Times New Roman" w:cs="Times New Roman"/>
                <w:sz w:val="22"/>
                <w:szCs w:val="22"/>
                <w:lang w:eastAsia="en-US"/>
              </w:rPr>
              <w:t xml:space="preserve"> </w:t>
            </w:r>
          </w:p>
          <w:p w:rsidR="000B6E05" w:rsidRDefault="000B6E05" w:rsidP="000B6E05">
            <w:pPr>
              <w:pBdr>
                <w:top w:val="single" w:sz="4" w:space="1" w:color="auto"/>
                <w:left w:val="single" w:sz="4" w:space="4" w:color="auto"/>
                <w:bottom w:val="single" w:sz="4" w:space="31" w:color="auto"/>
                <w:right w:val="single" w:sz="4" w:space="4" w:color="auto"/>
              </w:pBdr>
              <w:spacing w:before="0" w:after="160" w:line="259" w:lineRule="auto"/>
              <w:rPr>
                <w:rFonts w:asciiTheme="minorHAnsi" w:eastAsiaTheme="minorHAnsi" w:hAnsiTheme="minorHAnsi" w:cstheme="minorBidi"/>
                <w:sz w:val="22"/>
                <w:szCs w:val="22"/>
                <w:lang w:eastAsia="en-US"/>
              </w:rPr>
            </w:pPr>
            <w:r w:rsidRPr="00834AF3">
              <w:rPr>
                <w:rFonts w:ascii="Times New Roman" w:eastAsiaTheme="minorHAnsi" w:hAnsi="Times New Roman" w:cs="Times New Roman"/>
                <w:sz w:val="22"/>
                <w:szCs w:val="22"/>
                <w:lang w:eastAsia="en-US"/>
              </w:rPr>
              <w:t xml:space="preserve">*delete where inapplicable </w:t>
            </w:r>
            <w:r>
              <w:rPr>
                <w:rFonts w:asciiTheme="minorHAnsi" w:eastAsiaTheme="minorHAnsi" w:hAnsiTheme="minorHAnsi" w:cstheme="minorBidi"/>
                <w:sz w:val="22"/>
                <w:szCs w:val="22"/>
                <w:lang w:eastAsia="en-US"/>
              </w:rPr>
              <w:br w:type="page"/>
            </w:r>
          </w:p>
          <w:p w:rsidR="000B6E05" w:rsidRPr="00C61EC5" w:rsidRDefault="000B6E05" w:rsidP="000B6E05">
            <w:pPr>
              <w:spacing w:before="0" w:after="0" w:line="240" w:lineRule="auto"/>
              <w:jc w:val="center"/>
              <w:rPr>
                <w:rFonts w:ascii="Times New Roman" w:eastAsiaTheme="minorHAnsi" w:hAnsi="Times New Roman" w:cs="Times New Roman"/>
                <w:sz w:val="22"/>
                <w:szCs w:val="22"/>
                <w:lang w:eastAsia="en-US"/>
              </w:rPr>
            </w:pPr>
            <w:bookmarkStart w:id="9" w:name="Form64G"/>
            <w:bookmarkEnd w:id="9"/>
            <w:r w:rsidRPr="00C61EC5">
              <w:rPr>
                <w:rFonts w:ascii="Times New Roman" w:eastAsiaTheme="minorHAnsi" w:hAnsi="Times New Roman" w:cs="Times New Roman"/>
                <w:sz w:val="22"/>
                <w:szCs w:val="22"/>
                <w:lang w:eastAsia="en-US"/>
              </w:rPr>
              <w:t>FORM 64G</w:t>
            </w:r>
          </w:p>
          <w:p w:rsidR="000B6E05" w:rsidRPr="00C61EC5" w:rsidRDefault="000B6E05" w:rsidP="000B6E05">
            <w:pPr>
              <w:spacing w:before="0" w:after="0" w:line="240" w:lineRule="auto"/>
              <w:rPr>
                <w:rFonts w:ascii="Times New Roman" w:eastAsiaTheme="minorHAnsi" w:hAnsi="Times New Roman" w:cs="Times New Roman"/>
                <w:sz w:val="18"/>
                <w:szCs w:val="18"/>
                <w:lang w:eastAsia="en-US"/>
              </w:rPr>
            </w:pPr>
            <w:r w:rsidRPr="00C61EC5">
              <w:rPr>
                <w:rFonts w:ascii="Times New Roman" w:eastAsiaTheme="minorHAnsi" w:hAnsi="Times New Roman" w:cs="Times New Roman"/>
                <w:sz w:val="18"/>
                <w:szCs w:val="18"/>
                <w:lang w:eastAsia="en-US"/>
              </w:rPr>
              <w:t>Para 295H(1)</w:t>
            </w:r>
          </w:p>
          <w:p w:rsidR="000B6E05" w:rsidRPr="00C61EC5" w:rsidRDefault="000B6E05" w:rsidP="000B6E05">
            <w:pPr>
              <w:spacing w:before="0" w:after="0" w:line="240" w:lineRule="auto"/>
              <w:rPr>
                <w:rFonts w:ascii="Calibri" w:eastAsiaTheme="minorHAnsi" w:hAnsi="Calibri" w:cs="Calibri"/>
                <w:color w:val="1F497D"/>
                <w:sz w:val="22"/>
                <w:szCs w:val="22"/>
                <w:lang w:eastAsia="en-US"/>
              </w:rPr>
            </w:pPr>
          </w:p>
          <w:p w:rsidR="000B6E05" w:rsidRDefault="000B6E05" w:rsidP="000B6E05">
            <w:pPr>
              <w:spacing w:before="0" w:after="0" w:line="240" w:lineRule="auto"/>
              <w:jc w:val="center"/>
              <w:rPr>
                <w:rFonts w:ascii="Times New Roman" w:eastAsiaTheme="minorHAnsi" w:hAnsi="Times New Roman" w:cs="Times New Roman"/>
                <w:b/>
                <w:sz w:val="22"/>
                <w:szCs w:val="22"/>
                <w:lang w:val="en-US" w:eastAsia="en-US"/>
              </w:rPr>
            </w:pPr>
            <w:r w:rsidRPr="00C61EC5">
              <w:rPr>
                <w:rFonts w:ascii="Times New Roman" w:eastAsiaTheme="minorHAnsi" w:hAnsi="Times New Roman" w:cs="Times New Roman"/>
                <w:b/>
                <w:sz w:val="22"/>
                <w:szCs w:val="22"/>
                <w:lang w:val="en-US" w:eastAsia="en-US"/>
              </w:rPr>
              <w:t>PHYSICAL CAPACITY ASSESSMENT REPORT</w:t>
            </w:r>
          </w:p>
          <w:p w:rsidR="000B6E05" w:rsidRPr="00C61EC5" w:rsidRDefault="000B6E05" w:rsidP="000B6E05">
            <w:pPr>
              <w:spacing w:before="0" w:after="0" w:line="240" w:lineRule="auto"/>
              <w:jc w:val="center"/>
              <w:rPr>
                <w:rFonts w:ascii="Times New Roman" w:eastAsiaTheme="minorHAnsi" w:hAnsi="Times New Roman" w:cs="Times New Roman"/>
                <w:i/>
                <w:sz w:val="18"/>
                <w:szCs w:val="18"/>
                <w:lang w:val="en-US" w:eastAsia="en-US"/>
              </w:rPr>
            </w:pPr>
            <w:r w:rsidRPr="00C61EC5">
              <w:rPr>
                <w:rFonts w:ascii="Times New Roman" w:eastAsiaTheme="minorHAnsi" w:hAnsi="Times New Roman" w:cs="Times New Roman"/>
                <w:i/>
                <w:sz w:val="18"/>
                <w:szCs w:val="18"/>
                <w:lang w:val="en-US" w:eastAsia="en-US"/>
              </w:rPr>
              <w:t>Assessment for Physical Infirmity/Disability/</w:t>
            </w:r>
            <w:r w:rsidRPr="00817DE4">
              <w:rPr>
                <w:rFonts w:ascii="Times New Roman" w:eastAsiaTheme="minorHAnsi" w:hAnsi="Times New Roman" w:cs="Times New Roman"/>
                <w:i/>
                <w:sz w:val="18"/>
                <w:szCs w:val="18"/>
                <w:lang w:val="en-US" w:eastAsia="en-US"/>
              </w:rPr>
              <w:t>Incapacity of an Individual</w:t>
            </w:r>
          </w:p>
          <w:p w:rsidR="000B6E05" w:rsidRPr="00C61EC5" w:rsidRDefault="000B6E05" w:rsidP="000B6E05">
            <w:pPr>
              <w:spacing w:before="0" w:after="0" w:line="240" w:lineRule="auto"/>
              <w:jc w:val="center"/>
              <w:rPr>
                <w:rFonts w:ascii="Times New Roman" w:eastAsiaTheme="minorHAnsi" w:hAnsi="Times New Roman" w:cs="Times New Roman"/>
                <w:i/>
                <w:sz w:val="18"/>
                <w:szCs w:val="18"/>
                <w:lang w:val="en-US" w:eastAsia="en-US"/>
              </w:rPr>
            </w:pPr>
          </w:p>
          <w:tbl>
            <w:tblPr>
              <w:tblStyle w:val="TableGrid82"/>
              <w:tblW w:w="9498" w:type="dxa"/>
              <w:tblCellMar>
                <w:top w:w="113" w:type="dxa"/>
                <w:bottom w:w="113" w:type="dxa"/>
              </w:tblCellMar>
              <w:tblLook w:val="04A0" w:firstRow="1" w:lastRow="0" w:firstColumn="1" w:lastColumn="0" w:noHBand="0" w:noVBand="1"/>
            </w:tblPr>
            <w:tblGrid>
              <w:gridCol w:w="1144"/>
              <w:gridCol w:w="3950"/>
              <w:gridCol w:w="1844"/>
              <w:gridCol w:w="1886"/>
            </w:tblGrid>
            <w:tr w:rsidR="000B6E05" w:rsidRPr="00C61EC5" w:rsidTr="00203AD2">
              <w:trPr>
                <w:trHeight w:val="20"/>
              </w:trPr>
              <w:tc>
                <w:tcPr>
                  <w:tcW w:w="9498" w:type="dxa"/>
                  <w:gridSpan w:val="4"/>
                  <w:shd w:val="clear" w:color="auto" w:fill="595959" w:themeFill="text1" w:themeFillTint="A6"/>
                  <w:vAlign w:val="center"/>
                </w:tcPr>
                <w:p w:rsidR="000B6E05" w:rsidRPr="00C61EC5" w:rsidRDefault="000B6E05" w:rsidP="000B6E05">
                  <w:pPr>
                    <w:spacing w:before="0" w:after="0" w:line="240" w:lineRule="auto"/>
                    <w:rPr>
                      <w:rFonts w:ascii="Times New Roman" w:hAnsi="Times New Roman" w:cs="Times New Roman"/>
                      <w:b/>
                      <w:color w:val="FFFFFF" w:themeColor="background1"/>
                      <w:sz w:val="18"/>
                      <w:szCs w:val="18"/>
                      <w:lang w:eastAsia="en-US"/>
                    </w:rPr>
                  </w:pPr>
                  <w:r w:rsidRPr="00C61EC5" w:rsidDel="00DA2B61">
                    <w:rPr>
                      <w:rFonts w:ascii="Times New Roman" w:hAnsi="Times New Roman" w:cs="Times New Roman"/>
                      <w:i/>
                      <w:sz w:val="18"/>
                      <w:szCs w:val="18"/>
                      <w:lang w:val="en-US" w:eastAsia="en-US"/>
                    </w:rPr>
                    <w:t xml:space="preserve"> </w:t>
                  </w:r>
                  <w:r w:rsidRPr="00C61EC5">
                    <w:rPr>
                      <w:rFonts w:ascii="Times New Roman" w:hAnsi="Times New Roman" w:cs="Times New Roman"/>
                      <w:b/>
                      <w:color w:val="FFFFFF" w:themeColor="background1"/>
                      <w:sz w:val="18"/>
                      <w:szCs w:val="18"/>
                      <w:lang w:eastAsia="en-US"/>
                    </w:rPr>
                    <w:t>(A) INDIVIDUAL’S  PARTICULARS</w:t>
                  </w:r>
                </w:p>
              </w:tc>
            </w:tr>
            <w:tr w:rsidR="000B6E05" w:rsidRPr="00C61EC5" w:rsidTr="00203AD2">
              <w:trPr>
                <w:trHeight w:val="20"/>
              </w:trPr>
              <w:tc>
                <w:tcPr>
                  <w:tcW w:w="1702" w:type="dxa"/>
                  <w:shd w:val="clear" w:color="auto" w:fill="D9D9D9" w:themeFill="background1" w:themeFillShade="D9"/>
                  <w:vAlign w:val="center"/>
                </w:tcPr>
                <w:p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 xml:space="preserve">Name </w:t>
                  </w:r>
                </w:p>
                <w:p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sz w:val="18"/>
                      <w:szCs w:val="18"/>
                      <w:lang w:eastAsia="en-US"/>
                    </w:rPr>
                    <w:t>(as in NRIC)</w:t>
                  </w:r>
                  <w:r w:rsidRPr="00C61EC5">
                    <w:rPr>
                      <w:rFonts w:ascii="Times New Roman" w:hAnsi="Times New Roman" w:cs="Times New Roman"/>
                      <w:b/>
                      <w:sz w:val="18"/>
                      <w:szCs w:val="18"/>
                      <w:lang w:eastAsia="en-US"/>
                    </w:rPr>
                    <w:t>:</w:t>
                  </w:r>
                </w:p>
              </w:tc>
              <w:tc>
                <w:tcPr>
                  <w:tcW w:w="3969" w:type="dxa"/>
                  <w:vAlign w:val="center"/>
                </w:tcPr>
                <w:p w:rsidR="000B6E05" w:rsidRPr="00C61EC5" w:rsidRDefault="000B6E05" w:rsidP="000B6E05">
                  <w:pPr>
                    <w:spacing w:before="0" w:after="0" w:line="240" w:lineRule="auto"/>
                    <w:rPr>
                      <w:rFonts w:ascii="Times New Roman" w:hAnsi="Times New Roman" w:cs="Times New Roman"/>
                      <w:sz w:val="18"/>
                      <w:szCs w:val="18"/>
                      <w:lang w:eastAsia="en-US"/>
                    </w:rPr>
                  </w:pPr>
                </w:p>
              </w:tc>
              <w:tc>
                <w:tcPr>
                  <w:tcW w:w="1701" w:type="dxa"/>
                  <w:shd w:val="clear" w:color="auto" w:fill="D9D9D9" w:themeFill="background1" w:themeFillShade="D9"/>
                  <w:vAlign w:val="center"/>
                </w:tcPr>
                <w:p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Gender:</w:t>
                  </w:r>
                </w:p>
              </w:tc>
              <w:tc>
                <w:tcPr>
                  <w:tcW w:w="2126" w:type="dxa"/>
                  <w:vAlign w:val="center"/>
                </w:tcPr>
                <w:p w:rsidR="000B6E05" w:rsidRPr="00C61EC5" w:rsidRDefault="00B77A21" w:rsidP="000B6E05">
                  <w:pPr>
                    <w:spacing w:before="0" w:after="0" w:line="240" w:lineRule="auto"/>
                    <w:rPr>
                      <w:rFonts w:ascii="Times New Roman" w:hAnsi="Times New Roman" w:cs="Times New Roman"/>
                      <w:sz w:val="18"/>
                      <w:szCs w:val="18"/>
                      <w:lang w:eastAsia="en-US"/>
                    </w:rPr>
                  </w:pPr>
                  <w:sdt>
                    <w:sdtPr>
                      <w:rPr>
                        <w:rFonts w:ascii="Times New Roman" w:hAnsi="Times New Roman" w:cs="Times New Roman"/>
                        <w:sz w:val="18"/>
                        <w:szCs w:val="18"/>
                        <w:lang w:eastAsia="en-US"/>
                      </w:rPr>
                      <w:id w:val="-1302527973"/>
                      <w14:checkbox>
                        <w14:checked w14:val="0"/>
                        <w14:checkedState w14:val="2612" w14:font="MS Gothic"/>
                        <w14:uncheckedState w14:val="2610" w14:font="MS Gothic"/>
                      </w14:checkbox>
                    </w:sdtPr>
                    <w:sdtEnd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Male</w:t>
                  </w:r>
                </w:p>
                <w:p w:rsidR="000B6E05" w:rsidRPr="00C61EC5" w:rsidRDefault="00B77A21" w:rsidP="000B6E05">
                  <w:pPr>
                    <w:spacing w:before="0" w:after="0" w:line="240" w:lineRule="auto"/>
                    <w:rPr>
                      <w:rFonts w:ascii="Times New Roman" w:hAnsi="Times New Roman" w:cs="Times New Roman"/>
                      <w:b/>
                      <w:sz w:val="18"/>
                      <w:szCs w:val="18"/>
                      <w:lang w:eastAsia="en-US"/>
                    </w:rPr>
                  </w:pPr>
                  <w:sdt>
                    <w:sdtPr>
                      <w:rPr>
                        <w:rFonts w:ascii="Times New Roman" w:hAnsi="Times New Roman" w:cs="Times New Roman"/>
                        <w:sz w:val="18"/>
                        <w:szCs w:val="18"/>
                        <w:lang w:eastAsia="en-US"/>
                      </w:rPr>
                      <w:id w:val="1732810179"/>
                      <w14:checkbox>
                        <w14:checked w14:val="0"/>
                        <w14:checkedState w14:val="2612" w14:font="MS Gothic"/>
                        <w14:uncheckedState w14:val="2610" w14:font="MS Gothic"/>
                      </w14:checkbox>
                    </w:sdtPr>
                    <w:sdtEnd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Female</w:t>
                  </w:r>
                </w:p>
              </w:tc>
            </w:tr>
            <w:tr w:rsidR="000B6E05" w:rsidRPr="00C61EC5" w:rsidTr="00203AD2">
              <w:trPr>
                <w:trHeight w:val="815"/>
              </w:trPr>
              <w:tc>
                <w:tcPr>
                  <w:tcW w:w="1702" w:type="dxa"/>
                  <w:vMerge w:val="restart"/>
                  <w:shd w:val="clear" w:color="auto" w:fill="D9D9D9" w:themeFill="background1" w:themeFillShade="D9"/>
                  <w:vAlign w:val="center"/>
                </w:tcPr>
                <w:p w:rsidR="000B6E05" w:rsidRPr="00C61EC5" w:rsidRDefault="000B6E05" w:rsidP="000B6E05">
                  <w:pPr>
                    <w:spacing w:before="0" w:after="0" w:line="240" w:lineRule="auto"/>
                    <w:rPr>
                      <w:rFonts w:ascii="Times New Roman" w:hAnsi="Times New Roman" w:cs="Times New Roman"/>
                      <w:sz w:val="18"/>
                      <w:szCs w:val="18"/>
                      <w:lang w:eastAsia="en-US"/>
                    </w:rPr>
                  </w:pPr>
                  <w:r w:rsidRPr="00C61EC5">
                    <w:rPr>
                      <w:rFonts w:ascii="Times New Roman" w:hAnsi="Times New Roman" w:cs="Times New Roman"/>
                      <w:b/>
                      <w:sz w:val="18"/>
                      <w:szCs w:val="18"/>
                      <w:lang w:eastAsia="en-US"/>
                    </w:rPr>
                    <w:t>NRIC / FIN / Passport no.:</w:t>
                  </w:r>
                </w:p>
              </w:tc>
              <w:tc>
                <w:tcPr>
                  <w:tcW w:w="3969" w:type="dxa"/>
                  <w:vMerge w:val="restart"/>
                  <w:vAlign w:val="center"/>
                </w:tcPr>
                <w:p w:rsidR="000B6E05" w:rsidRPr="00C61EC5" w:rsidRDefault="000B6E05" w:rsidP="000B6E05">
                  <w:pPr>
                    <w:spacing w:before="0" w:after="0" w:line="240" w:lineRule="auto"/>
                    <w:rPr>
                      <w:rFonts w:ascii="Times New Roman" w:hAnsi="Times New Roman" w:cs="Times New Roman"/>
                      <w:sz w:val="18"/>
                      <w:szCs w:val="18"/>
                      <w:lang w:eastAsia="en-US"/>
                    </w:rPr>
                  </w:pPr>
                  <w:r w:rsidRPr="00C61EC5">
                    <w:rPr>
                      <w:rFonts w:ascii="Times New Roman" w:hAnsi="Times New Roman" w:cs="Times New Roman"/>
                      <w:sz w:val="18"/>
                      <w:szCs w:val="18"/>
                      <w:lang w:eastAsia="en-US"/>
                    </w:rPr>
                    <w:t>_____________________</w:t>
                  </w:r>
                </w:p>
                <w:p w:rsidR="000B6E05" w:rsidRPr="00C61EC5" w:rsidRDefault="000B6E05" w:rsidP="000B6E05">
                  <w:pPr>
                    <w:spacing w:before="0" w:after="0" w:line="240" w:lineRule="auto"/>
                    <w:rPr>
                      <w:rFonts w:ascii="Times New Roman" w:hAnsi="Times New Roman" w:cs="Times New Roman"/>
                      <w:sz w:val="18"/>
                      <w:szCs w:val="18"/>
                      <w:lang w:eastAsia="en-US"/>
                    </w:rPr>
                  </w:pPr>
                </w:p>
                <w:p w:rsidR="000B6E05" w:rsidRPr="00C61EC5" w:rsidRDefault="00B77A21" w:rsidP="000B6E05">
                  <w:pPr>
                    <w:spacing w:before="0" w:after="0" w:line="240" w:lineRule="auto"/>
                    <w:rPr>
                      <w:rFonts w:ascii="Times New Roman" w:hAnsi="Times New Roman" w:cs="Times New Roman"/>
                      <w:sz w:val="18"/>
                      <w:szCs w:val="18"/>
                      <w:lang w:eastAsia="en-US"/>
                    </w:rPr>
                  </w:pPr>
                  <w:sdt>
                    <w:sdtPr>
                      <w:rPr>
                        <w:rFonts w:ascii="Times New Roman" w:hAnsi="Times New Roman" w:cs="Times New Roman"/>
                        <w:sz w:val="18"/>
                        <w:szCs w:val="18"/>
                        <w:lang w:eastAsia="en-US"/>
                      </w:rPr>
                      <w:id w:val="-1097395264"/>
                      <w14:checkbox>
                        <w14:checked w14:val="0"/>
                        <w14:checkedState w14:val="2612" w14:font="MS Gothic"/>
                        <w14:uncheckedState w14:val="2610" w14:font="MS Gothic"/>
                      </w14:checkbox>
                    </w:sdtPr>
                    <w:sdtEnd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NRIC (Pink)  </w:t>
                  </w:r>
                  <w:sdt>
                    <w:sdtPr>
                      <w:rPr>
                        <w:rFonts w:ascii="Times New Roman" w:hAnsi="Times New Roman" w:cs="Times New Roman"/>
                        <w:sz w:val="18"/>
                        <w:szCs w:val="18"/>
                        <w:lang w:eastAsia="en-US"/>
                      </w:rPr>
                      <w:id w:val="-215895919"/>
                      <w14:checkbox>
                        <w14:checked w14:val="0"/>
                        <w14:checkedState w14:val="2612" w14:font="MS Gothic"/>
                        <w14:uncheckedState w14:val="2610" w14:font="MS Gothic"/>
                      </w14:checkbox>
                    </w:sdtPr>
                    <w:sdtEnd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NRIC (Blue)</w:t>
                  </w:r>
                </w:p>
                <w:p w:rsidR="000B6E05" w:rsidRPr="00C61EC5" w:rsidRDefault="00B77A21" w:rsidP="000B6E05">
                  <w:pPr>
                    <w:spacing w:before="0" w:after="0" w:line="240" w:lineRule="auto"/>
                    <w:rPr>
                      <w:rFonts w:ascii="Times New Roman" w:hAnsi="Times New Roman" w:cs="Times New Roman"/>
                      <w:sz w:val="18"/>
                      <w:szCs w:val="18"/>
                      <w:lang w:eastAsia="en-US"/>
                    </w:rPr>
                  </w:pPr>
                  <w:sdt>
                    <w:sdtPr>
                      <w:rPr>
                        <w:rFonts w:ascii="Times New Roman" w:hAnsi="Times New Roman" w:cs="Times New Roman"/>
                        <w:sz w:val="18"/>
                        <w:szCs w:val="18"/>
                        <w:lang w:eastAsia="en-US"/>
                      </w:rPr>
                      <w:id w:val="156660284"/>
                      <w14:checkbox>
                        <w14:checked w14:val="0"/>
                        <w14:checkedState w14:val="2612" w14:font="MS Gothic"/>
                        <w14:uncheckedState w14:val="2610" w14:font="MS Gothic"/>
                      </w14:checkbox>
                    </w:sdtPr>
                    <w:sdtEnd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FIN                </w:t>
                  </w:r>
                  <w:sdt>
                    <w:sdtPr>
                      <w:rPr>
                        <w:rFonts w:ascii="Times New Roman" w:hAnsi="Times New Roman" w:cs="Times New Roman"/>
                        <w:sz w:val="18"/>
                        <w:szCs w:val="18"/>
                        <w:lang w:eastAsia="en-US"/>
                      </w:rPr>
                      <w:id w:val="-795520774"/>
                      <w14:checkbox>
                        <w14:checked w14:val="0"/>
                        <w14:checkedState w14:val="2612" w14:font="MS Gothic"/>
                        <w14:uncheckedState w14:val="2610" w14:font="MS Gothic"/>
                      </w14:checkbox>
                    </w:sdtPr>
                    <w:sdtEnd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Passport</w:t>
                  </w:r>
                </w:p>
                <w:p w:rsidR="000B6E05" w:rsidRPr="00C61EC5" w:rsidRDefault="00B77A21" w:rsidP="000B6E05">
                  <w:pPr>
                    <w:spacing w:before="0" w:after="0" w:line="240" w:lineRule="auto"/>
                    <w:rPr>
                      <w:rFonts w:ascii="Times New Roman" w:hAnsi="Times New Roman" w:cs="Times New Roman"/>
                      <w:sz w:val="18"/>
                      <w:szCs w:val="18"/>
                      <w:lang w:eastAsia="en-US"/>
                    </w:rPr>
                  </w:pPr>
                  <w:sdt>
                    <w:sdtPr>
                      <w:rPr>
                        <w:rFonts w:ascii="Times New Roman" w:hAnsi="Times New Roman" w:cs="Times New Roman"/>
                        <w:sz w:val="18"/>
                        <w:szCs w:val="18"/>
                        <w:lang w:eastAsia="en-US"/>
                      </w:rPr>
                      <w:id w:val="-820733043"/>
                      <w14:checkbox>
                        <w14:checked w14:val="0"/>
                        <w14:checkedState w14:val="2612" w14:font="MS Gothic"/>
                        <w14:uncheckedState w14:val="2610" w14:font="MS Gothic"/>
                      </w14:checkbox>
                    </w:sdtPr>
                    <w:sdtEnd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Other (please specify: _______)               </w:t>
                  </w:r>
                </w:p>
              </w:tc>
              <w:tc>
                <w:tcPr>
                  <w:tcW w:w="1701" w:type="dxa"/>
                  <w:shd w:val="clear" w:color="auto" w:fill="D9D9D9" w:themeFill="background1" w:themeFillShade="D9"/>
                  <w:vAlign w:val="center"/>
                </w:tcPr>
                <w:p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Date of Birth:</w:t>
                  </w:r>
                </w:p>
              </w:tc>
              <w:tc>
                <w:tcPr>
                  <w:tcW w:w="2126" w:type="dxa"/>
                  <w:vAlign w:val="center"/>
                </w:tcPr>
                <w:p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___ / ___ / ______</w:t>
                  </w:r>
                </w:p>
                <w:p w:rsidR="000B6E05" w:rsidRPr="00C61EC5" w:rsidRDefault="000B6E05" w:rsidP="000B6E05">
                  <w:pPr>
                    <w:spacing w:before="0" w:after="0" w:line="240" w:lineRule="auto"/>
                    <w:rPr>
                      <w:rFonts w:ascii="Times New Roman" w:hAnsi="Times New Roman" w:cs="Times New Roman"/>
                      <w:sz w:val="18"/>
                      <w:szCs w:val="18"/>
                      <w:lang w:eastAsia="en-US"/>
                    </w:rPr>
                  </w:pPr>
                  <w:r w:rsidRPr="00C61EC5">
                    <w:rPr>
                      <w:rFonts w:ascii="Times New Roman" w:hAnsi="Times New Roman" w:cs="Times New Roman"/>
                      <w:sz w:val="18"/>
                      <w:szCs w:val="18"/>
                      <w:lang w:eastAsia="en-US"/>
                    </w:rPr>
                    <w:t xml:space="preserve"> DD   MM  YYYY</w:t>
                  </w:r>
                </w:p>
              </w:tc>
            </w:tr>
            <w:tr w:rsidR="000B6E05" w:rsidRPr="00C61EC5" w:rsidTr="00203AD2">
              <w:trPr>
                <w:trHeight w:val="815"/>
              </w:trPr>
              <w:tc>
                <w:tcPr>
                  <w:tcW w:w="1702" w:type="dxa"/>
                  <w:vMerge/>
                  <w:shd w:val="clear" w:color="auto" w:fill="D9D9D9" w:themeFill="background1" w:themeFillShade="D9"/>
                  <w:vAlign w:val="center"/>
                </w:tcPr>
                <w:p w:rsidR="000B6E05" w:rsidRPr="00C61EC5" w:rsidRDefault="000B6E05" w:rsidP="000B6E05">
                  <w:pPr>
                    <w:spacing w:before="0" w:after="0" w:line="240" w:lineRule="auto"/>
                    <w:rPr>
                      <w:rFonts w:ascii="Times New Roman" w:hAnsi="Times New Roman" w:cs="Times New Roman"/>
                      <w:b/>
                      <w:sz w:val="18"/>
                      <w:szCs w:val="18"/>
                      <w:lang w:eastAsia="en-US"/>
                    </w:rPr>
                  </w:pPr>
                </w:p>
              </w:tc>
              <w:tc>
                <w:tcPr>
                  <w:tcW w:w="3969" w:type="dxa"/>
                  <w:vMerge/>
                  <w:vAlign w:val="center"/>
                </w:tcPr>
                <w:p w:rsidR="000B6E05" w:rsidRPr="00C61EC5" w:rsidRDefault="000B6E05" w:rsidP="000B6E05">
                  <w:pPr>
                    <w:spacing w:before="0" w:after="0" w:line="240" w:lineRule="auto"/>
                    <w:rPr>
                      <w:rFonts w:ascii="Times New Roman" w:hAnsi="Times New Roman" w:cs="Times New Roman"/>
                      <w:sz w:val="18"/>
                      <w:szCs w:val="18"/>
                      <w:lang w:eastAsia="en-US"/>
                    </w:rPr>
                  </w:pPr>
                </w:p>
              </w:tc>
              <w:tc>
                <w:tcPr>
                  <w:tcW w:w="1701" w:type="dxa"/>
                  <w:shd w:val="clear" w:color="auto" w:fill="D9D9D9" w:themeFill="background1" w:themeFillShade="D9"/>
                  <w:vAlign w:val="center"/>
                </w:tcPr>
                <w:p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Place of assessment:</w:t>
                  </w:r>
                </w:p>
                <w:p w:rsidR="000B6E05" w:rsidRPr="00C61EC5" w:rsidRDefault="000B6E05" w:rsidP="000B6E05">
                  <w:pPr>
                    <w:spacing w:before="0" w:after="0" w:line="240" w:lineRule="auto"/>
                    <w:rPr>
                      <w:rFonts w:ascii="Times New Roman" w:hAnsi="Times New Roman" w:cs="Times New Roman"/>
                      <w:b/>
                      <w:sz w:val="18"/>
                      <w:szCs w:val="18"/>
                      <w:lang w:eastAsia="en-US"/>
                    </w:rPr>
                  </w:pPr>
                </w:p>
                <w:p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Date of assessment</w:t>
                  </w:r>
                </w:p>
                <w:p w:rsidR="000B6E05" w:rsidRPr="00C61EC5" w:rsidRDefault="000B6E05" w:rsidP="000B6E05">
                  <w:pPr>
                    <w:spacing w:before="0" w:after="0" w:line="240" w:lineRule="auto"/>
                    <w:rPr>
                      <w:rFonts w:ascii="Times New Roman" w:hAnsi="Times New Roman" w:cs="Times New Roman"/>
                      <w:b/>
                      <w:sz w:val="18"/>
                      <w:szCs w:val="18"/>
                      <w:lang w:eastAsia="en-US"/>
                    </w:rPr>
                  </w:pPr>
                </w:p>
                <w:p w:rsidR="000B6E05" w:rsidRPr="00C61EC5" w:rsidRDefault="000B6E05" w:rsidP="000B6E05">
                  <w:pPr>
                    <w:spacing w:before="0" w:after="0" w:line="240" w:lineRule="auto"/>
                    <w:rPr>
                      <w:rFonts w:ascii="Times New Roman" w:hAnsi="Times New Roman" w:cs="Times New Roman"/>
                      <w:b/>
                      <w:sz w:val="18"/>
                      <w:szCs w:val="18"/>
                      <w:lang w:eastAsia="en-US"/>
                    </w:rPr>
                  </w:pPr>
                </w:p>
                <w:p w:rsidR="000B6E05" w:rsidRPr="00C61EC5" w:rsidRDefault="000B6E05" w:rsidP="000B6E05">
                  <w:pPr>
                    <w:spacing w:before="0" w:after="0" w:line="240" w:lineRule="auto"/>
                    <w:rPr>
                      <w:rFonts w:ascii="Times New Roman" w:hAnsi="Times New Roman" w:cs="Times New Roman"/>
                      <w:b/>
                      <w:sz w:val="18"/>
                      <w:szCs w:val="18"/>
                      <w:lang w:eastAsia="en-US"/>
                    </w:rPr>
                  </w:pPr>
                </w:p>
              </w:tc>
              <w:tc>
                <w:tcPr>
                  <w:tcW w:w="2126" w:type="dxa"/>
                  <w:vAlign w:val="center"/>
                </w:tcPr>
                <w:p w:rsidR="000B6E05" w:rsidRPr="00494498" w:rsidRDefault="000B6E05" w:rsidP="000B6E05">
                  <w:pPr>
                    <w:spacing w:before="0" w:after="0" w:line="240" w:lineRule="auto"/>
                    <w:rPr>
                      <w:rFonts w:ascii="Times New Roman" w:hAnsi="Times New Roman" w:cs="Times New Roman"/>
                      <w:b/>
                      <w:sz w:val="18"/>
                      <w:szCs w:val="18"/>
                      <w:lang w:eastAsia="en-US"/>
                    </w:rPr>
                  </w:pPr>
                  <w:r>
                    <w:rPr>
                      <w:rFonts w:ascii="Times New Roman" w:hAnsi="Times New Roman" w:cs="Times New Roman"/>
                      <w:b/>
                      <w:sz w:val="18"/>
                      <w:szCs w:val="18"/>
                      <w:u w:val="single"/>
                      <w:lang w:eastAsia="en-US"/>
                    </w:rPr>
                    <w:t xml:space="preserve">        </w:t>
                  </w:r>
                  <w:r w:rsidRPr="00494498">
                    <w:rPr>
                      <w:rFonts w:ascii="Times New Roman" w:hAnsi="Times New Roman" w:cs="Times New Roman"/>
                      <w:b/>
                      <w:sz w:val="18"/>
                      <w:szCs w:val="18"/>
                      <w:lang w:eastAsia="en-US"/>
                    </w:rPr>
                    <w:t xml:space="preserve"> /</w:t>
                  </w:r>
                  <w:r>
                    <w:rPr>
                      <w:rFonts w:ascii="Times New Roman" w:hAnsi="Times New Roman" w:cs="Times New Roman"/>
                      <w:b/>
                      <w:sz w:val="18"/>
                      <w:szCs w:val="18"/>
                      <w:u w:val="single"/>
                      <w:lang w:eastAsia="en-US"/>
                    </w:rPr>
                    <w:t xml:space="preserve">       </w:t>
                  </w:r>
                  <w:r>
                    <w:rPr>
                      <w:rFonts w:ascii="Times New Roman" w:hAnsi="Times New Roman" w:cs="Times New Roman"/>
                      <w:b/>
                      <w:sz w:val="18"/>
                      <w:szCs w:val="18"/>
                      <w:lang w:eastAsia="en-US"/>
                    </w:rPr>
                    <w:t xml:space="preserve"> </w:t>
                  </w:r>
                  <w:r w:rsidRPr="00494498">
                    <w:rPr>
                      <w:rFonts w:ascii="Times New Roman" w:hAnsi="Times New Roman" w:cs="Times New Roman"/>
                      <w:b/>
                      <w:sz w:val="18"/>
                      <w:szCs w:val="18"/>
                      <w:lang w:eastAsia="en-US"/>
                    </w:rPr>
                    <w:t xml:space="preserve"> / </w:t>
                  </w:r>
                  <w:r>
                    <w:rPr>
                      <w:rFonts w:ascii="Times New Roman" w:hAnsi="Times New Roman" w:cs="Times New Roman"/>
                      <w:b/>
                      <w:sz w:val="18"/>
                      <w:szCs w:val="18"/>
                      <w:u w:val="single"/>
                      <w:lang w:eastAsia="en-US"/>
                    </w:rPr>
                    <w:t xml:space="preserve">         </w:t>
                  </w:r>
                  <w:r w:rsidRPr="00494498">
                    <w:rPr>
                      <w:rFonts w:ascii="Times New Roman" w:hAnsi="Times New Roman" w:cs="Times New Roman"/>
                      <w:b/>
                      <w:sz w:val="18"/>
                      <w:szCs w:val="18"/>
                      <w:lang w:eastAsia="en-US"/>
                    </w:rPr>
                    <w:t>_</w:t>
                  </w:r>
                </w:p>
                <w:p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sz w:val="18"/>
                      <w:szCs w:val="18"/>
                      <w:lang w:eastAsia="en-US"/>
                    </w:rPr>
                    <w:t xml:space="preserve"> DD   MM  YYYY</w:t>
                  </w:r>
                </w:p>
              </w:tc>
            </w:tr>
            <w:tr w:rsidR="000B6E05" w:rsidRPr="00C61EC5" w:rsidTr="00203AD2">
              <w:trPr>
                <w:trHeight w:val="20"/>
              </w:trPr>
              <w:tc>
                <w:tcPr>
                  <w:tcW w:w="9498" w:type="dxa"/>
                  <w:gridSpan w:val="4"/>
                  <w:shd w:val="clear" w:color="auto" w:fill="595959" w:themeFill="text1" w:themeFillTint="A6"/>
                  <w:vAlign w:val="center"/>
                </w:tcPr>
                <w:p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color w:val="FFFFFF" w:themeColor="background1"/>
                      <w:sz w:val="18"/>
                      <w:szCs w:val="18"/>
                      <w:lang w:eastAsia="en-US"/>
                    </w:rPr>
                    <w:t>(B) ASSESSOR’S PARTICULARS</w:t>
                  </w:r>
                </w:p>
              </w:tc>
            </w:tr>
            <w:tr w:rsidR="000B6E05" w:rsidRPr="00C61EC5" w:rsidTr="00203AD2">
              <w:trPr>
                <w:trHeight w:val="20"/>
              </w:trPr>
              <w:tc>
                <w:tcPr>
                  <w:tcW w:w="1702" w:type="dxa"/>
                  <w:shd w:val="clear" w:color="auto" w:fill="D9D9D9" w:themeFill="background1" w:themeFillShade="D9"/>
                  <w:vAlign w:val="center"/>
                </w:tcPr>
                <w:p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 xml:space="preserve">Name </w:t>
                  </w:r>
                </w:p>
                <w:p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sz w:val="18"/>
                      <w:szCs w:val="18"/>
                      <w:lang w:eastAsia="en-US"/>
                    </w:rPr>
                    <w:t>(as in NRIC)</w:t>
                  </w:r>
                  <w:r w:rsidRPr="00C61EC5">
                    <w:rPr>
                      <w:rFonts w:ascii="Times New Roman" w:hAnsi="Times New Roman" w:cs="Times New Roman"/>
                      <w:b/>
                      <w:sz w:val="18"/>
                      <w:szCs w:val="18"/>
                      <w:lang w:eastAsia="en-US"/>
                    </w:rPr>
                    <w:t>:</w:t>
                  </w:r>
                </w:p>
              </w:tc>
              <w:tc>
                <w:tcPr>
                  <w:tcW w:w="3969" w:type="dxa"/>
                  <w:vAlign w:val="center"/>
                </w:tcPr>
                <w:p w:rsidR="000B6E05" w:rsidRPr="00C61EC5" w:rsidRDefault="000B6E05" w:rsidP="000B6E05">
                  <w:pPr>
                    <w:spacing w:before="0" w:after="0" w:line="240" w:lineRule="auto"/>
                    <w:rPr>
                      <w:rFonts w:ascii="Times New Roman" w:hAnsi="Times New Roman" w:cs="Times New Roman"/>
                      <w:sz w:val="18"/>
                      <w:szCs w:val="18"/>
                      <w:lang w:eastAsia="en-US"/>
                    </w:rPr>
                  </w:pPr>
                </w:p>
              </w:tc>
              <w:tc>
                <w:tcPr>
                  <w:tcW w:w="1701" w:type="dxa"/>
                  <w:shd w:val="clear" w:color="auto" w:fill="D9D9D9" w:themeFill="background1" w:themeFillShade="D9"/>
                  <w:vAlign w:val="center"/>
                </w:tcPr>
                <w:p w:rsidR="000B6E05" w:rsidRPr="00C61EC5" w:rsidRDefault="000B6E05" w:rsidP="000B6E05">
                  <w:pPr>
                    <w:spacing w:before="0" w:after="0" w:line="240" w:lineRule="auto"/>
                    <w:rPr>
                      <w:rFonts w:ascii="Times New Roman" w:hAnsi="Times New Roman" w:cs="Times New Roman"/>
                      <w:sz w:val="18"/>
                      <w:szCs w:val="18"/>
                      <w:lang w:eastAsia="en-US"/>
                    </w:rPr>
                  </w:pPr>
                  <w:r w:rsidRPr="00C61EC5">
                    <w:rPr>
                      <w:rFonts w:ascii="Times New Roman" w:hAnsi="Times New Roman" w:cs="Times New Roman"/>
                      <w:b/>
                      <w:sz w:val="18"/>
                      <w:szCs w:val="18"/>
                      <w:lang w:eastAsia="en-US"/>
                    </w:rPr>
                    <w:t>Contact no.:</w:t>
                  </w:r>
                </w:p>
              </w:tc>
              <w:tc>
                <w:tcPr>
                  <w:tcW w:w="2126" w:type="dxa"/>
                  <w:shd w:val="clear" w:color="auto" w:fill="auto"/>
                  <w:vAlign w:val="center"/>
                </w:tcPr>
                <w:p w:rsidR="000B6E05" w:rsidRPr="00C61EC5" w:rsidRDefault="000B6E05" w:rsidP="000B6E05">
                  <w:pPr>
                    <w:spacing w:before="0" w:after="0" w:line="240" w:lineRule="auto"/>
                    <w:rPr>
                      <w:rFonts w:ascii="Times New Roman" w:hAnsi="Times New Roman" w:cs="Times New Roman"/>
                      <w:sz w:val="18"/>
                      <w:szCs w:val="18"/>
                      <w:lang w:eastAsia="en-US"/>
                    </w:rPr>
                  </w:pPr>
                </w:p>
              </w:tc>
            </w:tr>
            <w:tr w:rsidR="000B6E05" w:rsidRPr="00C61EC5" w:rsidTr="00203AD2">
              <w:trPr>
                <w:trHeight w:val="20"/>
              </w:trPr>
              <w:tc>
                <w:tcPr>
                  <w:tcW w:w="1702" w:type="dxa"/>
                  <w:shd w:val="clear" w:color="auto" w:fill="D9D9D9" w:themeFill="background1" w:themeFillShade="D9"/>
                  <w:vAlign w:val="center"/>
                </w:tcPr>
                <w:p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MCR/SRP no.:</w:t>
                  </w:r>
                </w:p>
              </w:tc>
              <w:tc>
                <w:tcPr>
                  <w:tcW w:w="7796" w:type="dxa"/>
                  <w:gridSpan w:val="3"/>
                  <w:vAlign w:val="center"/>
                </w:tcPr>
                <w:p w:rsidR="000B6E05" w:rsidRPr="00C61EC5" w:rsidRDefault="000B6E05" w:rsidP="000B6E05">
                  <w:pPr>
                    <w:spacing w:before="0" w:after="0" w:line="240" w:lineRule="auto"/>
                    <w:rPr>
                      <w:rFonts w:ascii="Times New Roman" w:hAnsi="Times New Roman" w:cs="Times New Roman"/>
                      <w:sz w:val="18"/>
                      <w:szCs w:val="18"/>
                      <w:lang w:eastAsia="en-US"/>
                    </w:rPr>
                  </w:pPr>
                </w:p>
              </w:tc>
            </w:tr>
            <w:tr w:rsidR="000B6E05" w:rsidRPr="00C61EC5" w:rsidTr="00203AD2">
              <w:trPr>
                <w:trHeight w:val="20"/>
              </w:trPr>
              <w:tc>
                <w:tcPr>
                  <w:tcW w:w="1702" w:type="dxa"/>
                  <w:shd w:val="clear" w:color="auto" w:fill="D9D9D9" w:themeFill="background1" w:themeFillShade="D9"/>
                  <w:vAlign w:val="center"/>
                </w:tcPr>
                <w:p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Designation and Department:</w:t>
                  </w:r>
                </w:p>
              </w:tc>
              <w:tc>
                <w:tcPr>
                  <w:tcW w:w="7796" w:type="dxa"/>
                  <w:gridSpan w:val="3"/>
                  <w:vAlign w:val="center"/>
                </w:tcPr>
                <w:p w:rsidR="000B6E05" w:rsidRPr="00C61EC5" w:rsidRDefault="000B6E05" w:rsidP="000B6E05">
                  <w:pPr>
                    <w:spacing w:before="0" w:after="0" w:line="240" w:lineRule="auto"/>
                    <w:rPr>
                      <w:rFonts w:ascii="Times New Roman" w:hAnsi="Times New Roman" w:cs="Times New Roman"/>
                      <w:sz w:val="18"/>
                      <w:szCs w:val="18"/>
                      <w:lang w:eastAsia="en-US"/>
                    </w:rPr>
                  </w:pPr>
                </w:p>
              </w:tc>
            </w:tr>
            <w:tr w:rsidR="000B6E05" w:rsidRPr="00C61EC5" w:rsidTr="00203AD2">
              <w:trPr>
                <w:trHeight w:val="923"/>
              </w:trPr>
              <w:tc>
                <w:tcPr>
                  <w:tcW w:w="1702" w:type="dxa"/>
                  <w:shd w:val="clear" w:color="auto" w:fill="D9D9D9" w:themeFill="background1" w:themeFillShade="D9"/>
                  <w:vAlign w:val="center"/>
                </w:tcPr>
                <w:p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 xml:space="preserve">Assessor’s qualifications </w:t>
                  </w:r>
                </w:p>
              </w:tc>
              <w:tc>
                <w:tcPr>
                  <w:tcW w:w="7796" w:type="dxa"/>
                  <w:gridSpan w:val="3"/>
                  <w:vAlign w:val="center"/>
                </w:tcPr>
                <w:p w:rsidR="000B6E05" w:rsidRPr="00C61EC5" w:rsidRDefault="000B6E05" w:rsidP="000B6E05">
                  <w:pPr>
                    <w:spacing w:before="0" w:after="0" w:line="240" w:lineRule="auto"/>
                    <w:rPr>
                      <w:rFonts w:ascii="Times New Roman" w:hAnsi="Times New Roman" w:cs="Times New Roman"/>
                      <w:sz w:val="18"/>
                      <w:szCs w:val="18"/>
                      <w:lang w:eastAsia="en-US"/>
                    </w:rPr>
                  </w:pPr>
                </w:p>
              </w:tc>
            </w:tr>
            <w:tr w:rsidR="000B6E05" w:rsidRPr="00C61EC5" w:rsidTr="00203AD2">
              <w:trPr>
                <w:trHeight w:val="1308"/>
              </w:trPr>
              <w:tc>
                <w:tcPr>
                  <w:tcW w:w="1702" w:type="dxa"/>
                  <w:shd w:val="clear" w:color="auto" w:fill="D9D9D9" w:themeFill="background1" w:themeFillShade="D9"/>
                  <w:vAlign w:val="center"/>
                </w:tcPr>
                <w:p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lastRenderedPageBreak/>
                    <w:t>Hospital / clinic / organisation and address:</w:t>
                  </w:r>
                </w:p>
              </w:tc>
              <w:tc>
                <w:tcPr>
                  <w:tcW w:w="7796" w:type="dxa"/>
                  <w:gridSpan w:val="3"/>
                  <w:vAlign w:val="center"/>
                </w:tcPr>
                <w:p w:rsidR="000B6E05" w:rsidRPr="00C61EC5" w:rsidRDefault="000B6E05" w:rsidP="000B6E05">
                  <w:pPr>
                    <w:spacing w:before="0" w:after="0" w:line="240" w:lineRule="auto"/>
                    <w:rPr>
                      <w:rFonts w:ascii="Times New Roman" w:hAnsi="Times New Roman" w:cs="Times New Roman"/>
                      <w:sz w:val="18"/>
                      <w:szCs w:val="18"/>
                      <w:lang w:eastAsia="en-US"/>
                    </w:rPr>
                  </w:pPr>
                </w:p>
              </w:tc>
            </w:tr>
            <w:tr w:rsidR="000B6E05" w:rsidRPr="00C61EC5" w:rsidTr="00203AD2">
              <w:trPr>
                <w:trHeight w:val="20"/>
              </w:trPr>
              <w:tc>
                <w:tcPr>
                  <w:tcW w:w="1702" w:type="dxa"/>
                  <w:shd w:val="clear" w:color="auto" w:fill="D9D9D9" w:themeFill="background1" w:themeFillShade="D9"/>
                  <w:vAlign w:val="center"/>
                </w:tcPr>
                <w:p w:rsidR="000B6E05" w:rsidRPr="00C61EC5" w:rsidRDefault="000B6E05" w:rsidP="000B6E05">
                  <w:pPr>
                    <w:spacing w:before="0" w:after="0" w:line="240" w:lineRule="auto"/>
                    <w:rPr>
                      <w:rFonts w:ascii="Times New Roman" w:hAnsi="Times New Roman" w:cs="Times New Roman"/>
                      <w:i/>
                      <w:sz w:val="18"/>
                      <w:szCs w:val="18"/>
                      <w:lang w:eastAsia="en-US"/>
                    </w:rPr>
                  </w:pPr>
                  <w:r w:rsidRPr="00C61EC5">
                    <w:rPr>
                      <w:rFonts w:ascii="Times New Roman" w:hAnsi="Times New Roman" w:cs="Times New Roman"/>
                      <w:b/>
                      <w:i/>
                      <w:sz w:val="18"/>
                      <w:szCs w:val="18"/>
                      <w:lang w:eastAsia="en-US"/>
                    </w:rPr>
                    <w:t xml:space="preserve">Past engagements  </w:t>
                  </w:r>
                  <w:r w:rsidRPr="00C61EC5">
                    <w:rPr>
                      <w:rFonts w:ascii="Times New Roman" w:hAnsi="Times New Roman" w:cs="Times New Roman"/>
                      <w:i/>
                      <w:sz w:val="18"/>
                      <w:szCs w:val="18"/>
                      <w:lang w:eastAsia="en-US"/>
                    </w:rPr>
                    <w:t>(please tick where applicable)</w:t>
                  </w:r>
                </w:p>
              </w:tc>
              <w:tc>
                <w:tcPr>
                  <w:tcW w:w="7796" w:type="dxa"/>
                  <w:gridSpan w:val="3"/>
                  <w:vAlign w:val="center"/>
                </w:tcPr>
                <w:p w:rsidR="000B6E05" w:rsidRPr="00C61EC5" w:rsidRDefault="00B77A21" w:rsidP="000B6E05">
                  <w:pPr>
                    <w:spacing w:before="0" w:after="0" w:line="240" w:lineRule="auto"/>
                    <w:rPr>
                      <w:rFonts w:ascii="Times New Roman" w:hAnsi="Times New Roman" w:cs="Times New Roman"/>
                      <w:i/>
                      <w:sz w:val="18"/>
                      <w:szCs w:val="18"/>
                      <w:lang w:eastAsia="en-US"/>
                    </w:rPr>
                  </w:pPr>
                  <w:sdt>
                    <w:sdtPr>
                      <w:rPr>
                        <w:rFonts w:ascii="Times New Roman" w:hAnsi="Times New Roman" w:cs="Times New Roman"/>
                        <w:sz w:val="18"/>
                        <w:szCs w:val="18"/>
                        <w:lang w:eastAsia="en-US"/>
                      </w:rPr>
                      <w:id w:val="-541365208"/>
                      <w14:checkbox>
                        <w14:checked w14:val="0"/>
                        <w14:checkedState w14:val="2612" w14:font="MS Gothic"/>
                        <w14:uncheckedState w14:val="2610" w14:font="MS Gothic"/>
                      </w14:checkbox>
                    </w:sdtPr>
                    <w:sdtEnd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w:t>
                  </w:r>
                  <w:r w:rsidR="000B6E05" w:rsidRPr="00C61EC5">
                    <w:rPr>
                      <w:rFonts w:ascii="Times New Roman" w:hAnsi="Times New Roman" w:cs="Times New Roman"/>
                      <w:i/>
                      <w:sz w:val="18"/>
                      <w:szCs w:val="18"/>
                      <w:lang w:eastAsia="en-US"/>
                    </w:rPr>
                    <w:t>I have been seeing the individual regularly over a period of time</w:t>
                  </w:r>
                  <w:r w:rsidR="000B6E05">
                    <w:rPr>
                      <w:rFonts w:ascii="Times New Roman" w:hAnsi="Times New Roman" w:cs="Times New Roman"/>
                      <w:i/>
                      <w:sz w:val="18"/>
                      <w:szCs w:val="18"/>
                      <w:lang w:eastAsia="en-US"/>
                    </w:rPr>
                    <w:t>.</w:t>
                  </w:r>
                </w:p>
                <w:p w:rsidR="000B6E05" w:rsidRPr="00C61EC5" w:rsidRDefault="000B6E05" w:rsidP="000B6E05">
                  <w:pPr>
                    <w:spacing w:before="0" w:after="0" w:line="240" w:lineRule="auto"/>
                    <w:ind w:left="720"/>
                    <w:rPr>
                      <w:rFonts w:ascii="Times New Roman" w:hAnsi="Times New Roman" w:cs="Times New Roman"/>
                      <w:sz w:val="18"/>
                      <w:szCs w:val="18"/>
                      <w:lang w:eastAsia="en-US"/>
                    </w:rPr>
                  </w:pPr>
                  <w:r w:rsidRPr="00C61EC5">
                    <w:rPr>
                      <w:rFonts w:ascii="Times New Roman" w:hAnsi="Times New Roman" w:cs="Times New Roman"/>
                      <w:sz w:val="18"/>
                      <w:szCs w:val="18"/>
                      <w:lang w:eastAsia="en-US"/>
                    </w:rPr>
                    <w:t>Date of first consultation/assessment: __________________________</w:t>
                  </w:r>
                </w:p>
                <w:p w:rsidR="000B6E05" w:rsidRPr="00C61EC5" w:rsidRDefault="000B6E05" w:rsidP="000B6E05">
                  <w:pPr>
                    <w:spacing w:before="0" w:after="0" w:line="240" w:lineRule="auto"/>
                    <w:ind w:left="720"/>
                    <w:rPr>
                      <w:rFonts w:ascii="Times New Roman" w:hAnsi="Times New Roman" w:cs="Times New Roman"/>
                      <w:sz w:val="18"/>
                      <w:szCs w:val="18"/>
                      <w:lang w:eastAsia="en-US"/>
                    </w:rPr>
                  </w:pPr>
                  <w:r w:rsidRPr="00C61EC5">
                    <w:rPr>
                      <w:rFonts w:ascii="Times New Roman" w:hAnsi="Times New Roman" w:cs="Times New Roman"/>
                      <w:sz w:val="18"/>
                      <w:szCs w:val="18"/>
                      <w:lang w:eastAsia="en-US"/>
                    </w:rPr>
                    <w:t>Frequency of consultation/assessment: _________________________</w:t>
                  </w:r>
                </w:p>
                <w:p w:rsidR="000B6E05" w:rsidRPr="00C61EC5" w:rsidRDefault="000B6E05" w:rsidP="000B6E05">
                  <w:pPr>
                    <w:spacing w:before="0" w:after="0" w:line="240" w:lineRule="auto"/>
                    <w:ind w:left="720"/>
                    <w:rPr>
                      <w:rFonts w:ascii="Times New Roman" w:hAnsi="Times New Roman" w:cs="Times New Roman"/>
                      <w:sz w:val="18"/>
                      <w:szCs w:val="18"/>
                      <w:lang w:eastAsia="en-US"/>
                    </w:rPr>
                  </w:pPr>
                  <w:r w:rsidRPr="00C61EC5">
                    <w:rPr>
                      <w:rFonts w:ascii="Times New Roman" w:hAnsi="Times New Roman" w:cs="Times New Roman"/>
                      <w:sz w:val="18"/>
                      <w:szCs w:val="18"/>
                      <w:lang w:eastAsia="en-US"/>
                    </w:rPr>
                    <w:t>Date of last examination/assessment: __________________________</w:t>
                  </w:r>
                </w:p>
                <w:p w:rsidR="000B6E05" w:rsidRPr="00C61EC5" w:rsidRDefault="00B77A21" w:rsidP="000B6E05">
                  <w:pPr>
                    <w:spacing w:before="0" w:after="0" w:line="240" w:lineRule="auto"/>
                    <w:rPr>
                      <w:rFonts w:ascii="Times New Roman" w:hAnsi="Times New Roman" w:cs="Times New Roman"/>
                      <w:i/>
                      <w:sz w:val="18"/>
                      <w:szCs w:val="18"/>
                      <w:lang w:eastAsia="en-US"/>
                    </w:rPr>
                  </w:pPr>
                  <w:sdt>
                    <w:sdtPr>
                      <w:rPr>
                        <w:rFonts w:ascii="Times New Roman" w:hAnsi="Times New Roman" w:cs="Times New Roman"/>
                        <w:sz w:val="18"/>
                        <w:szCs w:val="18"/>
                        <w:lang w:eastAsia="en-US"/>
                      </w:rPr>
                      <w:id w:val="-2103791131"/>
                      <w14:checkbox>
                        <w14:checked w14:val="0"/>
                        <w14:checkedState w14:val="2612" w14:font="MS Gothic"/>
                        <w14:uncheckedState w14:val="2610" w14:font="MS Gothic"/>
                      </w14:checkbox>
                    </w:sdtPr>
                    <w:sdtEnd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w:t>
                  </w:r>
                  <w:r w:rsidR="000B6E05" w:rsidRPr="00C61EC5">
                    <w:rPr>
                      <w:rFonts w:ascii="Times New Roman" w:hAnsi="Times New Roman" w:cs="Times New Roman"/>
                      <w:i/>
                      <w:sz w:val="18"/>
                      <w:szCs w:val="18"/>
                      <w:lang w:eastAsia="en-US"/>
                    </w:rPr>
                    <w:t>I am seeing the individual for this assessment only.</w:t>
                  </w:r>
                </w:p>
              </w:tc>
            </w:tr>
            <w:tr w:rsidR="000B6E05" w:rsidRPr="00C61EC5" w:rsidTr="00203AD2">
              <w:trPr>
                <w:trHeight w:val="20"/>
              </w:trPr>
              <w:tc>
                <w:tcPr>
                  <w:tcW w:w="9498" w:type="dxa"/>
                  <w:gridSpan w:val="4"/>
                  <w:shd w:val="clear" w:color="auto" w:fill="595959" w:themeFill="text1" w:themeFillTint="A6"/>
                  <w:vAlign w:val="center"/>
                </w:tcPr>
                <w:p w:rsidR="000B6E05" w:rsidRPr="00C61EC5" w:rsidRDefault="000B6E05" w:rsidP="000B6E05">
                  <w:pPr>
                    <w:spacing w:before="0" w:after="0" w:line="240" w:lineRule="auto"/>
                    <w:rPr>
                      <w:rFonts w:ascii="Times New Roman" w:hAnsi="Times New Roman" w:cs="Times New Roman"/>
                      <w:b/>
                      <w:color w:val="FFFFFF" w:themeColor="background1"/>
                      <w:sz w:val="18"/>
                      <w:szCs w:val="18"/>
                      <w:lang w:eastAsia="en-US"/>
                    </w:rPr>
                  </w:pPr>
                  <w:r w:rsidRPr="00C61EC5">
                    <w:rPr>
                      <w:rFonts w:ascii="Times New Roman" w:hAnsi="Times New Roman" w:cs="Times New Roman"/>
                      <w:b/>
                      <w:color w:val="FFFFFF" w:themeColor="background1"/>
                      <w:sz w:val="18"/>
                      <w:szCs w:val="18"/>
                      <w:lang w:eastAsia="en-US"/>
                    </w:rPr>
                    <w:t>(C)</w:t>
                  </w:r>
                  <w:r>
                    <w:rPr>
                      <w:rFonts w:ascii="Times New Roman" w:hAnsi="Times New Roman" w:cs="Times New Roman"/>
                      <w:b/>
                      <w:color w:val="FFFFFF" w:themeColor="background1"/>
                      <w:sz w:val="18"/>
                      <w:szCs w:val="18"/>
                      <w:lang w:eastAsia="en-US"/>
                    </w:rPr>
                    <w:t xml:space="preserve"> </w:t>
                  </w:r>
                  <w:r w:rsidRPr="00C61EC5">
                    <w:rPr>
                      <w:rFonts w:ascii="Times New Roman" w:hAnsi="Times New Roman" w:cs="Times New Roman"/>
                      <w:b/>
                      <w:color w:val="FFFFFF" w:themeColor="background1"/>
                      <w:sz w:val="18"/>
                      <w:szCs w:val="18"/>
                      <w:lang w:eastAsia="en-US"/>
                    </w:rPr>
                    <w:t>INDIVIDUAL’S MEDICAL INFORMATION</w:t>
                  </w:r>
                </w:p>
              </w:tc>
            </w:tr>
            <w:tr w:rsidR="000B6E05" w:rsidRPr="00C61EC5" w:rsidTr="00203AD2">
              <w:trPr>
                <w:trHeight w:val="20"/>
              </w:trPr>
              <w:tc>
                <w:tcPr>
                  <w:tcW w:w="1702" w:type="dxa"/>
                  <w:shd w:val="clear" w:color="auto" w:fill="D9D9D9" w:themeFill="background1" w:themeFillShade="D9"/>
                  <w:vAlign w:val="center"/>
                </w:tcPr>
                <w:p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 xml:space="preserve">Past medical history </w:t>
                  </w:r>
                  <w:r w:rsidRPr="00C61EC5">
                    <w:rPr>
                      <w:rFonts w:ascii="Times New Roman" w:hAnsi="Times New Roman" w:cs="Times New Roman"/>
                      <w:i/>
                      <w:sz w:val="18"/>
                      <w:szCs w:val="18"/>
                      <w:lang w:eastAsia="en-US"/>
                    </w:rPr>
                    <w:t>(if any)</w:t>
                  </w:r>
                </w:p>
              </w:tc>
              <w:tc>
                <w:tcPr>
                  <w:tcW w:w="7796" w:type="dxa"/>
                  <w:gridSpan w:val="3"/>
                  <w:tcBorders>
                    <w:bottom w:val="single" w:sz="4" w:space="0" w:color="auto"/>
                  </w:tcBorders>
                </w:tcPr>
                <w:p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i/>
                      <w:sz w:val="18"/>
                      <w:szCs w:val="18"/>
                      <w:lang w:eastAsia="en-US"/>
                    </w:rPr>
                    <w:t>Date of Assessment:   ______________</w:t>
                  </w:r>
                </w:p>
                <w:p w:rsidR="000B6E05" w:rsidRPr="00C61EC5" w:rsidRDefault="000B6E05" w:rsidP="000B6E05">
                  <w:pPr>
                    <w:spacing w:before="0" w:after="0" w:line="240" w:lineRule="auto"/>
                    <w:rPr>
                      <w:rFonts w:ascii="Times New Roman" w:hAnsi="Times New Roman" w:cs="Times New Roman"/>
                      <w:b/>
                      <w:i/>
                      <w:sz w:val="18"/>
                      <w:szCs w:val="18"/>
                      <w:lang w:eastAsia="en-US"/>
                    </w:rPr>
                  </w:pPr>
                </w:p>
                <w:p w:rsidR="000B6E05" w:rsidRPr="00C61EC5" w:rsidRDefault="000B6E05" w:rsidP="000B6E05">
                  <w:pPr>
                    <w:spacing w:before="0" w:after="0" w:line="240" w:lineRule="auto"/>
                    <w:rPr>
                      <w:rFonts w:ascii="Times New Roman" w:hAnsi="Times New Roman" w:cs="Times New Roman"/>
                      <w:b/>
                      <w:i/>
                      <w:sz w:val="18"/>
                      <w:szCs w:val="18"/>
                      <w:lang w:eastAsia="en-US"/>
                    </w:rPr>
                  </w:pPr>
                  <w:r w:rsidRPr="00C61EC5">
                    <w:rPr>
                      <w:rFonts w:ascii="Times New Roman" w:hAnsi="Times New Roman" w:cs="Times New Roman"/>
                      <w:b/>
                      <w:i/>
                      <w:sz w:val="18"/>
                      <w:szCs w:val="18"/>
                      <w:lang w:eastAsia="en-US"/>
                    </w:rPr>
                    <w:t>Source of information</w:t>
                  </w:r>
                  <w:r w:rsidRPr="00C61EC5">
                    <w:rPr>
                      <w:rFonts w:ascii="Times New Roman" w:hAnsi="Times New Roman" w:cs="Times New Roman"/>
                      <w:i/>
                      <w:sz w:val="18"/>
                      <w:szCs w:val="18"/>
                      <w:lang w:eastAsia="en-US"/>
                    </w:rPr>
                    <w:t xml:space="preserve">: </w:t>
                  </w:r>
                </w:p>
                <w:p w:rsidR="000B6E05" w:rsidRPr="00C61EC5" w:rsidRDefault="00B77A21" w:rsidP="000B6E05">
                  <w:pPr>
                    <w:spacing w:before="0" w:after="0" w:line="240" w:lineRule="auto"/>
                    <w:ind w:left="278" w:hanging="278"/>
                    <w:rPr>
                      <w:rFonts w:ascii="Times New Roman" w:hAnsi="Times New Roman" w:cs="Times New Roman"/>
                      <w:sz w:val="18"/>
                      <w:szCs w:val="18"/>
                      <w:lang w:eastAsia="en-US"/>
                    </w:rPr>
                  </w:pPr>
                  <w:sdt>
                    <w:sdtPr>
                      <w:rPr>
                        <w:rFonts w:ascii="Times New Roman" w:hAnsi="Times New Roman" w:cs="Times New Roman"/>
                        <w:sz w:val="18"/>
                        <w:szCs w:val="18"/>
                        <w:lang w:eastAsia="en-US"/>
                      </w:rPr>
                      <w:id w:val="1413269476"/>
                      <w14:checkbox>
                        <w14:checked w14:val="0"/>
                        <w14:checkedState w14:val="2612" w14:font="MS Gothic"/>
                        <w14:uncheckedState w14:val="2610" w14:font="MS Gothic"/>
                      </w14:checkbox>
                    </w:sdtPr>
                    <w:sdtEnd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Medical records/report – please specify doctor &amp; clinic/hospital: ____________________________________________________________</w:t>
                  </w:r>
                </w:p>
                <w:p w:rsidR="000B6E05" w:rsidRPr="00C61EC5" w:rsidRDefault="00B77A21" w:rsidP="000B6E05">
                  <w:pPr>
                    <w:spacing w:before="0" w:after="0" w:line="240" w:lineRule="auto"/>
                    <w:rPr>
                      <w:rFonts w:ascii="Times New Roman" w:hAnsi="Times New Roman" w:cs="Times New Roman"/>
                      <w:sz w:val="18"/>
                      <w:szCs w:val="18"/>
                      <w:lang w:eastAsia="en-US"/>
                    </w:rPr>
                  </w:pPr>
                  <w:sdt>
                    <w:sdtPr>
                      <w:rPr>
                        <w:rFonts w:ascii="Times New Roman" w:hAnsi="Times New Roman" w:cs="Times New Roman"/>
                        <w:sz w:val="18"/>
                        <w:szCs w:val="18"/>
                        <w:lang w:eastAsia="en-US"/>
                      </w:rPr>
                      <w:id w:val="-445317265"/>
                      <w14:checkbox>
                        <w14:checked w14:val="0"/>
                        <w14:checkedState w14:val="2612" w14:font="MS Gothic"/>
                        <w14:uncheckedState w14:val="2610" w14:font="MS Gothic"/>
                      </w14:checkbox>
                    </w:sdtPr>
                    <w:sdtEnd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Individual </w:t>
                  </w:r>
                </w:p>
                <w:p w:rsidR="000B6E05" w:rsidRPr="00C61EC5" w:rsidRDefault="00B77A21" w:rsidP="000B6E05">
                  <w:pPr>
                    <w:spacing w:before="0" w:after="0" w:line="240" w:lineRule="auto"/>
                    <w:ind w:left="278" w:hanging="278"/>
                    <w:rPr>
                      <w:rFonts w:ascii="Times New Roman" w:hAnsi="Times New Roman" w:cs="Times New Roman"/>
                      <w:sz w:val="18"/>
                      <w:szCs w:val="18"/>
                      <w:lang w:eastAsia="en-US"/>
                    </w:rPr>
                  </w:pPr>
                  <w:sdt>
                    <w:sdtPr>
                      <w:rPr>
                        <w:rFonts w:ascii="Times New Roman" w:hAnsi="Times New Roman" w:cs="Times New Roman"/>
                        <w:sz w:val="18"/>
                        <w:szCs w:val="18"/>
                        <w:lang w:eastAsia="en-US"/>
                      </w:rPr>
                      <w:id w:val="-1561014441"/>
                      <w14:checkbox>
                        <w14:checked w14:val="0"/>
                        <w14:checkedState w14:val="2612" w14:font="MS Gothic"/>
                        <w14:uncheckedState w14:val="2610" w14:font="MS Gothic"/>
                      </w14:checkbox>
                    </w:sdtPr>
                    <w:sdtEndPr/>
                    <w:sdtContent>
                      <w:r w:rsidR="000B6E05" w:rsidRPr="00C61EC5">
                        <w:rPr>
                          <w:rFonts w:ascii="Segoe UI Symbol" w:hAnsi="Segoe UI Symbol" w:cs="Segoe UI Symbol"/>
                          <w:sz w:val="18"/>
                          <w:szCs w:val="18"/>
                          <w:lang w:eastAsia="en-US"/>
                        </w:rPr>
                        <w:t>☐</w:t>
                      </w:r>
                    </w:sdtContent>
                  </w:sdt>
                  <w:r w:rsidR="000B6E05" w:rsidRPr="00C61EC5">
                    <w:rPr>
                      <w:rFonts w:ascii="Times New Roman" w:hAnsi="Times New Roman" w:cs="Times New Roman"/>
                      <w:sz w:val="18"/>
                      <w:szCs w:val="18"/>
                      <w:lang w:eastAsia="en-US"/>
                    </w:rPr>
                    <w:t xml:space="preserve"> Others – please specify:</w:t>
                  </w:r>
                </w:p>
                <w:p w:rsidR="000B6E05" w:rsidRPr="00C61EC5" w:rsidRDefault="000B6E05" w:rsidP="000B6E05">
                  <w:pPr>
                    <w:spacing w:before="0" w:after="0" w:line="240" w:lineRule="auto"/>
                    <w:ind w:left="3822" w:hanging="3822"/>
                    <w:rPr>
                      <w:rFonts w:ascii="Times New Roman" w:hAnsi="Times New Roman" w:cs="Times New Roman"/>
                      <w:sz w:val="18"/>
                      <w:szCs w:val="18"/>
                      <w:lang w:eastAsia="en-US"/>
                    </w:rPr>
                  </w:pPr>
                  <w:r w:rsidRPr="00C61EC5">
                    <w:rPr>
                      <w:rFonts w:ascii="Times New Roman" w:hAnsi="Times New Roman" w:cs="Times New Roman"/>
                      <w:sz w:val="18"/>
                      <w:szCs w:val="18"/>
                      <w:lang w:eastAsia="en-US"/>
                    </w:rPr>
                    <w:t xml:space="preserve">     Name: __________________________________________________</w:t>
                  </w:r>
                </w:p>
                <w:p w:rsidR="000B6E05" w:rsidRPr="00C61EC5" w:rsidRDefault="000B6E05" w:rsidP="000B6E05">
                  <w:pPr>
                    <w:spacing w:before="0" w:after="0" w:line="240" w:lineRule="auto"/>
                    <w:rPr>
                      <w:rFonts w:ascii="Times New Roman" w:hAnsi="Times New Roman" w:cs="Times New Roman"/>
                      <w:sz w:val="18"/>
                      <w:szCs w:val="18"/>
                      <w:lang w:eastAsia="en-US"/>
                    </w:rPr>
                  </w:pPr>
                  <w:r w:rsidRPr="00C61EC5">
                    <w:rPr>
                      <w:rFonts w:ascii="Times New Roman" w:hAnsi="Times New Roman" w:cs="Times New Roman"/>
                      <w:sz w:val="18"/>
                      <w:szCs w:val="18"/>
                      <w:lang w:eastAsia="en-US"/>
                    </w:rPr>
                    <w:t xml:space="preserve">     Relationship: _____________________________________________</w:t>
                  </w:r>
                </w:p>
                <w:p w:rsidR="000B6E05" w:rsidRPr="00C61EC5" w:rsidRDefault="000B6E05" w:rsidP="000B6E05">
                  <w:pPr>
                    <w:spacing w:before="0" w:after="0" w:line="240" w:lineRule="auto"/>
                    <w:rPr>
                      <w:rFonts w:ascii="Times New Roman" w:hAnsi="Times New Roman" w:cs="Times New Roman"/>
                      <w:sz w:val="18"/>
                      <w:szCs w:val="18"/>
                      <w:lang w:eastAsia="en-US"/>
                    </w:rPr>
                  </w:pPr>
                </w:p>
              </w:tc>
            </w:tr>
            <w:tr w:rsidR="000B6E05" w:rsidRPr="00C61EC5" w:rsidTr="00203AD2">
              <w:trPr>
                <w:trHeight w:val="20"/>
              </w:trPr>
              <w:tc>
                <w:tcPr>
                  <w:tcW w:w="1702" w:type="dxa"/>
                  <w:shd w:val="clear" w:color="auto" w:fill="D9D9D9" w:themeFill="background1" w:themeFillShade="D9"/>
                  <w:vAlign w:val="center"/>
                </w:tcPr>
                <w:p w:rsidR="000B6E05" w:rsidRPr="00C61EC5" w:rsidRDefault="000B6E05" w:rsidP="000B6E05">
                  <w:pPr>
                    <w:spacing w:before="0" w:after="0" w:line="240" w:lineRule="auto"/>
                    <w:rPr>
                      <w:rFonts w:ascii="Times New Roman" w:hAnsi="Times New Roman" w:cs="Times New Roman"/>
                      <w:b/>
                      <w:sz w:val="18"/>
                      <w:szCs w:val="18"/>
                      <w:lang w:eastAsia="en-US"/>
                    </w:rPr>
                  </w:pPr>
                  <w:r>
                    <w:rPr>
                      <w:rFonts w:ascii="Times New Roman" w:hAnsi="Times New Roman" w:cs="Times New Roman"/>
                      <w:b/>
                      <w:sz w:val="18"/>
                      <w:szCs w:val="18"/>
                      <w:lang w:eastAsia="en-US"/>
                    </w:rPr>
                    <w:t xml:space="preserve">Current </w:t>
                  </w:r>
                  <w:r w:rsidRPr="00C61EC5">
                    <w:rPr>
                      <w:rFonts w:ascii="Times New Roman" w:hAnsi="Times New Roman" w:cs="Times New Roman"/>
                      <w:b/>
                      <w:sz w:val="18"/>
                      <w:szCs w:val="18"/>
                      <w:lang w:eastAsia="en-US"/>
                    </w:rPr>
                    <w:t>Diagnosis:</w:t>
                  </w:r>
                </w:p>
              </w:tc>
              <w:tc>
                <w:tcPr>
                  <w:tcW w:w="7796" w:type="dxa"/>
                  <w:gridSpan w:val="3"/>
                  <w:tcBorders>
                    <w:bottom w:val="single" w:sz="4" w:space="0" w:color="auto"/>
                  </w:tcBorders>
                </w:tcPr>
                <w:p w:rsidR="000B6E05" w:rsidRPr="00C61EC5" w:rsidRDefault="000B6E05" w:rsidP="000B6E05">
                  <w:pPr>
                    <w:spacing w:before="0" w:after="0" w:line="240" w:lineRule="auto"/>
                    <w:rPr>
                      <w:rFonts w:ascii="Times New Roman" w:hAnsi="Times New Roman" w:cs="Times New Roman"/>
                      <w:sz w:val="18"/>
                      <w:szCs w:val="18"/>
                      <w:lang w:eastAsia="en-US"/>
                    </w:rPr>
                  </w:pPr>
                  <w:r w:rsidRPr="00C61EC5">
                    <w:rPr>
                      <w:rFonts w:ascii="Times New Roman" w:hAnsi="Times New Roman" w:cs="Times New Roman"/>
                      <w:sz w:val="18"/>
                      <w:szCs w:val="18"/>
                      <w:lang w:eastAsia="en-US"/>
                    </w:rPr>
                    <w:t xml:space="preserve">Please state nature of physical </w:t>
                  </w:r>
                  <w:r>
                    <w:rPr>
                      <w:rFonts w:ascii="Times New Roman" w:hAnsi="Times New Roman" w:cs="Times New Roman"/>
                      <w:sz w:val="18"/>
                      <w:szCs w:val="18"/>
                      <w:lang w:eastAsia="en-US"/>
                    </w:rPr>
                    <w:t xml:space="preserve">conditions and/or disabilities the </w:t>
                  </w:r>
                  <w:r w:rsidRPr="00C61EC5">
                    <w:rPr>
                      <w:rFonts w:ascii="Times New Roman" w:hAnsi="Times New Roman" w:cs="Times New Roman"/>
                      <w:sz w:val="18"/>
                      <w:szCs w:val="18"/>
                      <w:lang w:eastAsia="en-US"/>
                    </w:rPr>
                    <w:t>individual is suffering from.</w:t>
                  </w:r>
                </w:p>
                <w:p w:rsidR="000B6E05" w:rsidRDefault="000B6E05" w:rsidP="000B6E05">
                  <w:pPr>
                    <w:spacing w:before="0" w:after="0" w:line="240" w:lineRule="auto"/>
                    <w:rPr>
                      <w:rFonts w:ascii="Times New Roman" w:hAnsi="Times New Roman" w:cs="Times New Roman"/>
                      <w:sz w:val="18"/>
                      <w:szCs w:val="18"/>
                      <w:lang w:eastAsia="en-US"/>
                    </w:rPr>
                  </w:pPr>
                </w:p>
                <w:p w:rsidR="000B6E05" w:rsidRDefault="000B6E05" w:rsidP="000B6E05">
                  <w:pPr>
                    <w:spacing w:before="0" w:after="0" w:line="240" w:lineRule="auto"/>
                    <w:rPr>
                      <w:rFonts w:ascii="Times New Roman" w:hAnsi="Times New Roman" w:cs="Times New Roman"/>
                      <w:sz w:val="18"/>
                      <w:szCs w:val="18"/>
                      <w:lang w:eastAsia="en-US"/>
                    </w:rPr>
                  </w:pPr>
                </w:p>
                <w:p w:rsidR="000B6E05" w:rsidRPr="00C61EC5" w:rsidRDefault="000B6E05" w:rsidP="000B6E05">
                  <w:pPr>
                    <w:spacing w:before="0" w:after="0" w:line="240" w:lineRule="auto"/>
                    <w:rPr>
                      <w:rFonts w:ascii="Times New Roman" w:hAnsi="Times New Roman" w:cs="Times New Roman"/>
                      <w:sz w:val="18"/>
                      <w:szCs w:val="18"/>
                      <w:lang w:eastAsia="en-US"/>
                    </w:rPr>
                  </w:pPr>
                </w:p>
              </w:tc>
            </w:tr>
            <w:tr w:rsidR="000B6E05" w:rsidRPr="00C61EC5" w:rsidTr="00203AD2">
              <w:trPr>
                <w:trHeight w:val="3241"/>
              </w:trPr>
              <w:tc>
                <w:tcPr>
                  <w:tcW w:w="1702" w:type="dxa"/>
                  <w:shd w:val="clear" w:color="auto" w:fill="D9D9D9" w:themeFill="background1" w:themeFillShade="D9"/>
                  <w:vAlign w:val="center"/>
                </w:tcPr>
                <w:p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Basis of opinion</w:t>
                  </w:r>
                </w:p>
              </w:tc>
              <w:tc>
                <w:tcPr>
                  <w:tcW w:w="7796" w:type="dxa"/>
                  <w:gridSpan w:val="3"/>
                  <w:vAlign w:val="center"/>
                </w:tcPr>
                <w:p w:rsidR="000B6E05" w:rsidRPr="00C61EC5" w:rsidRDefault="000B6E05" w:rsidP="000B6E05">
                  <w:pPr>
                    <w:spacing w:before="120" w:after="120" w:line="240" w:lineRule="auto"/>
                    <w:jc w:val="both"/>
                    <w:rPr>
                      <w:rFonts w:ascii="Times New Roman" w:hAnsi="Times New Roman" w:cs="Times New Roman"/>
                      <w:sz w:val="18"/>
                      <w:szCs w:val="18"/>
                      <w:lang w:eastAsia="en-US"/>
                    </w:rPr>
                  </w:pPr>
                  <w:r w:rsidRPr="00C61EC5">
                    <w:rPr>
                      <w:rFonts w:ascii="Times New Roman" w:hAnsi="Times New Roman" w:cs="Times New Roman"/>
                      <w:b/>
                      <w:i/>
                      <w:sz w:val="18"/>
                      <w:szCs w:val="18"/>
                      <w:lang w:eastAsia="en-US"/>
                    </w:rPr>
                    <w:t>Supporting information / clinical observations</w:t>
                  </w:r>
                  <w:r w:rsidRPr="00C61EC5">
                    <w:rPr>
                      <w:rFonts w:ascii="Times New Roman" w:hAnsi="Times New Roman" w:cs="Times New Roman"/>
                      <w:sz w:val="18"/>
                      <w:szCs w:val="18"/>
                      <w:lang w:eastAsia="en-US"/>
                    </w:rPr>
                    <w:t>:</w:t>
                  </w:r>
                </w:p>
                <w:p w:rsidR="000B6E05" w:rsidRPr="00C61EC5" w:rsidRDefault="000B6E05" w:rsidP="000B6E05">
                  <w:pPr>
                    <w:spacing w:before="120" w:after="120" w:line="240" w:lineRule="auto"/>
                    <w:jc w:val="both"/>
                    <w:rPr>
                      <w:rFonts w:ascii="Times New Roman" w:hAnsi="Times New Roman" w:cs="Times New Roman"/>
                      <w:sz w:val="18"/>
                      <w:szCs w:val="18"/>
                      <w:lang w:eastAsia="en-US"/>
                    </w:rPr>
                  </w:pPr>
                </w:p>
                <w:p w:rsidR="000B6E05" w:rsidRPr="00C61EC5" w:rsidRDefault="000B6E05" w:rsidP="000B6E05">
                  <w:pPr>
                    <w:spacing w:before="120" w:after="120" w:line="240" w:lineRule="auto"/>
                    <w:jc w:val="both"/>
                    <w:rPr>
                      <w:rFonts w:ascii="Times New Roman" w:hAnsi="Times New Roman" w:cs="Times New Roman"/>
                      <w:sz w:val="18"/>
                      <w:szCs w:val="18"/>
                      <w:lang w:eastAsia="en-US"/>
                    </w:rPr>
                  </w:pPr>
                </w:p>
                <w:p w:rsidR="000B6E05" w:rsidRPr="00C61EC5" w:rsidRDefault="000B6E05" w:rsidP="000B6E05">
                  <w:pPr>
                    <w:spacing w:before="120" w:after="120" w:line="240" w:lineRule="auto"/>
                    <w:jc w:val="both"/>
                    <w:rPr>
                      <w:rFonts w:ascii="Times New Roman" w:hAnsi="Times New Roman" w:cs="Times New Roman"/>
                      <w:sz w:val="18"/>
                      <w:szCs w:val="18"/>
                      <w:lang w:eastAsia="en-US"/>
                    </w:rPr>
                  </w:pPr>
                </w:p>
                <w:p w:rsidR="000B6E05" w:rsidRPr="00C61EC5" w:rsidRDefault="000B6E05" w:rsidP="000B6E05">
                  <w:pPr>
                    <w:spacing w:before="120" w:after="120" w:line="240" w:lineRule="auto"/>
                    <w:jc w:val="both"/>
                    <w:rPr>
                      <w:rFonts w:ascii="Times New Roman" w:hAnsi="Times New Roman" w:cs="Times New Roman"/>
                      <w:sz w:val="18"/>
                      <w:szCs w:val="18"/>
                      <w:lang w:eastAsia="en-US"/>
                    </w:rPr>
                  </w:pPr>
                </w:p>
                <w:p w:rsidR="000B6E05" w:rsidRPr="00C61EC5" w:rsidRDefault="000B6E05" w:rsidP="000B6E05">
                  <w:pPr>
                    <w:spacing w:before="120" w:after="120" w:line="240" w:lineRule="auto"/>
                    <w:jc w:val="both"/>
                    <w:rPr>
                      <w:rFonts w:ascii="Times New Roman" w:hAnsi="Times New Roman" w:cs="Times New Roman"/>
                      <w:sz w:val="18"/>
                      <w:szCs w:val="18"/>
                      <w:lang w:eastAsia="en-US"/>
                    </w:rPr>
                  </w:pPr>
                </w:p>
              </w:tc>
            </w:tr>
            <w:tr w:rsidR="000B6E05" w:rsidRPr="00C61EC5" w:rsidTr="00203AD2">
              <w:trPr>
                <w:trHeight w:val="20"/>
              </w:trPr>
              <w:tc>
                <w:tcPr>
                  <w:tcW w:w="9498" w:type="dxa"/>
                  <w:gridSpan w:val="4"/>
                  <w:shd w:val="clear" w:color="auto" w:fill="595959" w:themeFill="text1" w:themeFillTint="A6"/>
                  <w:vAlign w:val="center"/>
                </w:tcPr>
                <w:p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Times New Roman" w:hAnsi="Times New Roman" w:cs="Times New Roman"/>
                      <w:b/>
                      <w:color w:val="FFFFFF" w:themeColor="background1"/>
                      <w:sz w:val="18"/>
                      <w:szCs w:val="18"/>
                      <w:lang w:eastAsia="en-US"/>
                    </w:rPr>
                    <w:t>(D) ANY OTHER INFORMATION / REMARKS</w:t>
                  </w:r>
                </w:p>
              </w:tc>
            </w:tr>
            <w:tr w:rsidR="000B6E05" w:rsidRPr="00C61EC5" w:rsidTr="00203AD2">
              <w:trPr>
                <w:trHeight w:val="20"/>
              </w:trPr>
              <w:tc>
                <w:tcPr>
                  <w:tcW w:w="9498" w:type="dxa"/>
                  <w:gridSpan w:val="4"/>
                  <w:shd w:val="clear" w:color="auto" w:fill="auto"/>
                  <w:vAlign w:val="center"/>
                </w:tcPr>
                <w:p w:rsidR="000B6E05" w:rsidRPr="00C61EC5" w:rsidRDefault="000B6E05" w:rsidP="000B6E05">
                  <w:pPr>
                    <w:spacing w:before="0" w:after="0" w:line="240" w:lineRule="auto"/>
                    <w:rPr>
                      <w:rFonts w:ascii="Times New Roman" w:hAnsi="Times New Roman" w:cs="Times New Roman"/>
                      <w:sz w:val="18"/>
                      <w:szCs w:val="18"/>
                      <w:lang w:eastAsia="en-US"/>
                    </w:rPr>
                  </w:pPr>
                </w:p>
                <w:p w:rsidR="000B6E05" w:rsidRPr="00C61EC5" w:rsidRDefault="000B6E05" w:rsidP="000B6E05">
                  <w:pPr>
                    <w:spacing w:before="0" w:after="0" w:line="240" w:lineRule="auto"/>
                    <w:rPr>
                      <w:rFonts w:ascii="Times New Roman" w:hAnsi="Times New Roman" w:cs="Times New Roman"/>
                      <w:sz w:val="18"/>
                      <w:szCs w:val="18"/>
                      <w:lang w:eastAsia="en-US"/>
                    </w:rPr>
                  </w:pPr>
                </w:p>
                <w:p w:rsidR="000B6E05" w:rsidRDefault="000B6E05" w:rsidP="000B6E05">
                  <w:pPr>
                    <w:spacing w:before="0" w:after="0" w:line="240" w:lineRule="auto"/>
                    <w:rPr>
                      <w:rFonts w:ascii="Times New Roman" w:hAnsi="Times New Roman" w:cs="Times New Roman"/>
                      <w:sz w:val="18"/>
                      <w:szCs w:val="18"/>
                      <w:lang w:eastAsia="en-US"/>
                    </w:rPr>
                  </w:pPr>
                </w:p>
                <w:p w:rsidR="000B6E05" w:rsidRDefault="000B6E05" w:rsidP="000B6E05">
                  <w:pPr>
                    <w:spacing w:before="0" w:after="0" w:line="240" w:lineRule="auto"/>
                    <w:rPr>
                      <w:rFonts w:ascii="Times New Roman" w:hAnsi="Times New Roman" w:cs="Times New Roman"/>
                      <w:sz w:val="18"/>
                      <w:szCs w:val="18"/>
                      <w:lang w:eastAsia="en-US"/>
                    </w:rPr>
                  </w:pPr>
                </w:p>
                <w:p w:rsidR="000B6E05" w:rsidRPr="00C61EC5" w:rsidRDefault="000B6E05" w:rsidP="000B6E05">
                  <w:pPr>
                    <w:spacing w:before="0" w:after="0" w:line="240" w:lineRule="auto"/>
                    <w:rPr>
                      <w:rFonts w:ascii="Times New Roman" w:hAnsi="Times New Roman" w:cs="Times New Roman"/>
                      <w:sz w:val="18"/>
                      <w:szCs w:val="18"/>
                      <w:lang w:eastAsia="en-US"/>
                    </w:rPr>
                  </w:pPr>
                </w:p>
              </w:tc>
            </w:tr>
            <w:tr w:rsidR="000B6E05" w:rsidRPr="00C61EC5" w:rsidTr="00203AD2">
              <w:trPr>
                <w:trHeight w:val="20"/>
              </w:trPr>
              <w:tc>
                <w:tcPr>
                  <w:tcW w:w="9498" w:type="dxa"/>
                  <w:gridSpan w:val="4"/>
                  <w:shd w:val="clear" w:color="auto" w:fill="595959" w:themeFill="text1" w:themeFillTint="A6"/>
                  <w:vAlign w:val="center"/>
                </w:tcPr>
                <w:p w:rsidR="000B6E05" w:rsidRPr="00C61EC5" w:rsidRDefault="000B6E05" w:rsidP="000B6E05">
                  <w:pPr>
                    <w:spacing w:before="0" w:after="0" w:line="240" w:lineRule="auto"/>
                    <w:rPr>
                      <w:rFonts w:ascii="Times New Roman" w:hAnsi="Times New Roman" w:cs="Times New Roman"/>
                      <w:b/>
                      <w:sz w:val="18"/>
                      <w:szCs w:val="18"/>
                      <w:lang w:eastAsia="en-US"/>
                    </w:rPr>
                  </w:pPr>
                  <w:r w:rsidRPr="00C61EC5">
                    <w:rPr>
                      <w:rFonts w:ascii="Calibri" w:hAnsi="Calibri" w:cs="Calibri"/>
                      <w:sz w:val="18"/>
                      <w:szCs w:val="18"/>
                      <w:lang w:eastAsia="en-US"/>
                    </w:rPr>
                    <w:br w:type="page"/>
                  </w:r>
                  <w:r w:rsidRPr="00C61EC5">
                    <w:rPr>
                      <w:rFonts w:ascii="Times New Roman" w:hAnsi="Times New Roman" w:cs="Times New Roman"/>
                      <w:b/>
                      <w:color w:val="FFFFFF" w:themeColor="background1"/>
                      <w:sz w:val="18"/>
                      <w:szCs w:val="18"/>
                      <w:lang w:eastAsia="en-US"/>
                    </w:rPr>
                    <w:t>E) DECLARATION</w:t>
                  </w:r>
                </w:p>
              </w:tc>
            </w:tr>
            <w:tr w:rsidR="000B6E05" w:rsidRPr="00C61EC5" w:rsidTr="00203AD2">
              <w:trPr>
                <w:trHeight w:val="20"/>
              </w:trPr>
              <w:tc>
                <w:tcPr>
                  <w:tcW w:w="9498" w:type="dxa"/>
                  <w:gridSpan w:val="4"/>
                  <w:shd w:val="clear" w:color="auto" w:fill="auto"/>
                  <w:vAlign w:val="center"/>
                </w:tcPr>
                <w:p w:rsidR="000B6E05" w:rsidRPr="00C61EC5" w:rsidRDefault="000B6E05" w:rsidP="00C20EF2">
                  <w:pPr>
                    <w:numPr>
                      <w:ilvl w:val="0"/>
                      <w:numId w:val="213"/>
                    </w:numPr>
                    <w:autoSpaceDE w:val="0"/>
                    <w:autoSpaceDN w:val="0"/>
                    <w:adjustRightInd w:val="0"/>
                    <w:spacing w:before="0" w:after="0" w:line="240" w:lineRule="auto"/>
                    <w:jc w:val="both"/>
                    <w:rPr>
                      <w:rFonts w:ascii="Times New Roman" w:hAnsi="Times New Roman" w:cs="Times New Roman"/>
                      <w:color w:val="000000"/>
                      <w:sz w:val="18"/>
                      <w:szCs w:val="18"/>
                      <w:lang w:val="en-GB" w:eastAsia="en-US"/>
                    </w:rPr>
                  </w:pPr>
                  <w:r w:rsidRPr="00C61EC5">
                    <w:rPr>
                      <w:rFonts w:ascii="Times New Roman" w:hAnsi="Times New Roman" w:cs="Times New Roman"/>
                      <w:color w:val="000000"/>
                      <w:sz w:val="18"/>
                      <w:szCs w:val="18"/>
                      <w:lang w:val="en-GB" w:eastAsia="en-US"/>
                    </w:rPr>
                    <w:t xml:space="preserve">I believe in the correctness of the assessment set out herein. </w:t>
                  </w:r>
                </w:p>
                <w:p w:rsidR="000B6E05" w:rsidRPr="00C61EC5" w:rsidRDefault="000B6E05" w:rsidP="00C20EF2">
                  <w:pPr>
                    <w:numPr>
                      <w:ilvl w:val="0"/>
                      <w:numId w:val="213"/>
                    </w:numPr>
                    <w:autoSpaceDE w:val="0"/>
                    <w:autoSpaceDN w:val="0"/>
                    <w:adjustRightInd w:val="0"/>
                    <w:spacing w:before="0" w:after="0" w:line="240" w:lineRule="auto"/>
                    <w:jc w:val="both"/>
                    <w:rPr>
                      <w:rFonts w:ascii="Times New Roman" w:hAnsi="Times New Roman" w:cs="Times New Roman"/>
                      <w:color w:val="000000"/>
                      <w:sz w:val="18"/>
                      <w:szCs w:val="18"/>
                      <w:lang w:val="en-GB" w:eastAsia="en-US"/>
                    </w:rPr>
                  </w:pPr>
                  <w:r w:rsidRPr="00C61EC5">
                    <w:rPr>
                      <w:rFonts w:ascii="Times New Roman" w:hAnsi="Times New Roman" w:cs="Times New Roman"/>
                      <w:color w:val="000000"/>
                      <w:sz w:val="18"/>
                      <w:szCs w:val="18"/>
                      <w:lang w:val="en-GB" w:eastAsia="en-US"/>
                    </w:rPr>
                    <w:t xml:space="preserve">I do not have any family members or friends who have any interest (financial or otherwise) in any matter concerning the person to whom the application relates. </w:t>
                  </w:r>
                </w:p>
                <w:p w:rsidR="000B6E05" w:rsidRPr="00C61EC5" w:rsidRDefault="000B6E05" w:rsidP="00C20EF2">
                  <w:pPr>
                    <w:numPr>
                      <w:ilvl w:val="0"/>
                      <w:numId w:val="213"/>
                    </w:numPr>
                    <w:autoSpaceDE w:val="0"/>
                    <w:autoSpaceDN w:val="0"/>
                    <w:adjustRightInd w:val="0"/>
                    <w:spacing w:before="0" w:after="0" w:line="240" w:lineRule="auto"/>
                    <w:jc w:val="both"/>
                    <w:rPr>
                      <w:rFonts w:ascii="Times New Roman" w:hAnsi="Times New Roman" w:cs="Times New Roman"/>
                      <w:color w:val="000000"/>
                      <w:sz w:val="18"/>
                      <w:szCs w:val="18"/>
                      <w:lang w:val="en-GB" w:eastAsia="en-US"/>
                    </w:rPr>
                  </w:pPr>
                  <w:r w:rsidRPr="00C61EC5">
                    <w:rPr>
                      <w:rFonts w:ascii="Times New Roman" w:hAnsi="Times New Roman" w:cs="Times New Roman"/>
                      <w:color w:val="000000"/>
                      <w:sz w:val="18"/>
                      <w:szCs w:val="18"/>
                      <w:lang w:val="en-GB" w:eastAsia="en-US"/>
                    </w:rPr>
                    <w:t xml:space="preserve">I understand that this report may be used for the purpose of an application for a Court order under the Vulnerable Adults Act. </w:t>
                  </w:r>
                </w:p>
                <w:p w:rsidR="000B6E05" w:rsidRPr="00C61EC5" w:rsidRDefault="000B6E05" w:rsidP="00C20EF2">
                  <w:pPr>
                    <w:numPr>
                      <w:ilvl w:val="0"/>
                      <w:numId w:val="213"/>
                    </w:numPr>
                    <w:spacing w:before="0" w:after="0" w:line="240" w:lineRule="auto"/>
                    <w:contextualSpacing/>
                    <w:jc w:val="both"/>
                    <w:rPr>
                      <w:rFonts w:ascii="Times New Roman" w:hAnsi="Times New Roman" w:cs="Times New Roman"/>
                      <w:sz w:val="18"/>
                      <w:szCs w:val="18"/>
                      <w:lang w:eastAsia="en-US"/>
                    </w:rPr>
                  </w:pPr>
                  <w:r w:rsidRPr="00C61EC5">
                    <w:rPr>
                      <w:rFonts w:ascii="Times New Roman" w:hAnsi="Times New Roman" w:cs="Times New Roman"/>
                      <w:sz w:val="18"/>
                      <w:szCs w:val="18"/>
                      <w:lang w:eastAsia="en-US"/>
                    </w:rPr>
                    <w:t xml:space="preserve">The assessment is only for decisions covered under this form and cannot be used for any other transactions or purposes at present or in future, whether or not related to the Vulnerable Adults Act. </w:t>
                  </w:r>
                </w:p>
                <w:p w:rsidR="000B6E05" w:rsidRPr="00C61EC5" w:rsidRDefault="000B6E05" w:rsidP="000B6E05">
                  <w:pPr>
                    <w:autoSpaceDE w:val="0"/>
                    <w:autoSpaceDN w:val="0"/>
                    <w:adjustRightInd w:val="0"/>
                    <w:spacing w:before="0" w:after="0" w:line="240" w:lineRule="auto"/>
                    <w:jc w:val="both"/>
                    <w:rPr>
                      <w:rFonts w:ascii="Times New Roman" w:hAnsi="Times New Roman" w:cs="Times New Roman"/>
                      <w:b/>
                      <w:sz w:val="18"/>
                      <w:szCs w:val="18"/>
                      <w:lang w:eastAsia="en-US"/>
                    </w:rPr>
                  </w:pPr>
                </w:p>
                <w:p w:rsidR="000B6E05" w:rsidRPr="00C61EC5" w:rsidRDefault="000B6E05" w:rsidP="000B6E05">
                  <w:pPr>
                    <w:autoSpaceDE w:val="0"/>
                    <w:autoSpaceDN w:val="0"/>
                    <w:adjustRightInd w:val="0"/>
                    <w:spacing w:before="0" w:after="0" w:line="240" w:lineRule="auto"/>
                    <w:jc w:val="both"/>
                    <w:rPr>
                      <w:rFonts w:ascii="Times New Roman" w:hAnsi="Times New Roman" w:cs="Times New Roman"/>
                      <w:sz w:val="18"/>
                      <w:szCs w:val="18"/>
                      <w:lang w:eastAsia="en-US"/>
                    </w:rPr>
                  </w:pPr>
                  <w:r w:rsidRPr="00C61EC5">
                    <w:rPr>
                      <w:rFonts w:ascii="Times New Roman" w:hAnsi="Times New Roman" w:cs="Times New Roman"/>
                      <w:b/>
                      <w:sz w:val="18"/>
                      <w:szCs w:val="18"/>
                      <w:lang w:eastAsia="en-US"/>
                    </w:rPr>
                    <w:lastRenderedPageBreak/>
                    <w:t>Signature</w:t>
                  </w:r>
                  <w:r w:rsidRPr="00C61EC5">
                    <w:rPr>
                      <w:rFonts w:ascii="Times New Roman" w:hAnsi="Times New Roman" w:cs="Times New Roman"/>
                      <w:sz w:val="18"/>
                      <w:szCs w:val="18"/>
                      <w:lang w:eastAsia="en-US"/>
                    </w:rPr>
                    <w:t>:</w:t>
                  </w:r>
                  <w:r w:rsidRPr="00C61EC5">
                    <w:rPr>
                      <w:rFonts w:ascii="Times New Roman" w:hAnsi="Times New Roman" w:cs="Times New Roman"/>
                      <w:sz w:val="18"/>
                      <w:szCs w:val="18"/>
                      <w:lang w:eastAsia="en-US"/>
                    </w:rPr>
                    <w:tab/>
                    <w:t>_______________________</w:t>
                  </w:r>
                </w:p>
                <w:p w:rsidR="000B6E05" w:rsidRPr="00C61EC5" w:rsidRDefault="000B6E05" w:rsidP="000B6E05">
                  <w:pPr>
                    <w:spacing w:before="0" w:after="0" w:line="240" w:lineRule="auto"/>
                    <w:jc w:val="both"/>
                    <w:rPr>
                      <w:rFonts w:ascii="Times New Roman" w:hAnsi="Times New Roman" w:cs="Times New Roman"/>
                      <w:b/>
                      <w:sz w:val="18"/>
                      <w:szCs w:val="18"/>
                      <w:lang w:eastAsia="en-US"/>
                    </w:rPr>
                  </w:pPr>
                  <w:r w:rsidRPr="00C61EC5">
                    <w:rPr>
                      <w:rFonts w:ascii="Times New Roman" w:hAnsi="Times New Roman" w:cs="Times New Roman"/>
                      <w:b/>
                      <w:sz w:val="18"/>
                      <w:szCs w:val="18"/>
                      <w:lang w:eastAsia="en-US"/>
                    </w:rPr>
                    <w:t>Date</w:t>
                  </w:r>
                  <w:r w:rsidRPr="00C61EC5">
                    <w:rPr>
                      <w:rFonts w:ascii="Times New Roman" w:hAnsi="Times New Roman" w:cs="Times New Roman"/>
                      <w:sz w:val="18"/>
                      <w:szCs w:val="18"/>
                      <w:lang w:eastAsia="en-US"/>
                    </w:rPr>
                    <w:t>:</w:t>
                  </w:r>
                  <w:r w:rsidRPr="00C61EC5">
                    <w:rPr>
                      <w:rFonts w:ascii="Times New Roman" w:hAnsi="Times New Roman" w:cs="Times New Roman"/>
                      <w:sz w:val="18"/>
                      <w:szCs w:val="18"/>
                      <w:lang w:eastAsia="en-US"/>
                    </w:rPr>
                    <w:tab/>
                  </w:r>
                  <w:r w:rsidRPr="00C61EC5">
                    <w:rPr>
                      <w:rFonts w:ascii="Times New Roman" w:hAnsi="Times New Roman" w:cs="Times New Roman"/>
                      <w:sz w:val="18"/>
                      <w:szCs w:val="18"/>
                      <w:lang w:eastAsia="en-US"/>
                    </w:rPr>
                    <w:tab/>
                    <w:t>_______________________T</w:t>
                  </w:r>
                  <w:r w:rsidRPr="00C61EC5">
                    <w:rPr>
                      <w:rFonts w:ascii="Times New Roman" w:hAnsi="Times New Roman" w:cs="Times New Roman"/>
                      <w:b/>
                      <w:sz w:val="18"/>
                      <w:szCs w:val="18"/>
                      <w:lang w:eastAsia="en-US"/>
                    </w:rPr>
                    <w:t>ime:</w:t>
                  </w:r>
                  <w:r w:rsidRPr="00C61EC5">
                    <w:rPr>
                      <w:rFonts w:ascii="Times New Roman" w:hAnsi="Times New Roman" w:cs="Times New Roman"/>
                      <w:sz w:val="18"/>
                      <w:szCs w:val="18"/>
                      <w:lang w:eastAsia="en-US"/>
                    </w:rPr>
                    <w:t xml:space="preserve"> </w:t>
                  </w:r>
                  <w:r w:rsidRPr="00C61EC5">
                    <w:rPr>
                      <w:rFonts w:ascii="Times New Roman" w:hAnsi="Times New Roman" w:cs="Times New Roman"/>
                      <w:sz w:val="18"/>
                      <w:szCs w:val="18"/>
                      <w:lang w:eastAsia="en-US"/>
                    </w:rPr>
                    <w:tab/>
                  </w:r>
                  <w:r w:rsidRPr="00C61EC5">
                    <w:rPr>
                      <w:rFonts w:ascii="Times New Roman" w:hAnsi="Times New Roman" w:cs="Times New Roman"/>
                      <w:sz w:val="18"/>
                      <w:szCs w:val="18"/>
                      <w:lang w:eastAsia="en-US"/>
                    </w:rPr>
                    <w:tab/>
                    <w:t>_______________________</w:t>
                  </w:r>
                </w:p>
              </w:tc>
            </w:tr>
          </w:tbl>
          <w:p w:rsidR="000B6E05" w:rsidRPr="00C61EC5" w:rsidRDefault="000B6E05" w:rsidP="000B6E05">
            <w:pPr>
              <w:spacing w:before="0" w:after="0" w:line="240" w:lineRule="auto"/>
              <w:rPr>
                <w:rFonts w:ascii="Times New Roman" w:eastAsiaTheme="minorHAnsi" w:hAnsi="Times New Roman" w:cs="Times New Roman"/>
                <w:i/>
                <w:sz w:val="18"/>
                <w:szCs w:val="18"/>
                <w:lang w:val="en-US" w:eastAsia="en-US"/>
              </w:rPr>
            </w:pPr>
          </w:p>
          <w:p w:rsidR="000B6E05" w:rsidRPr="00C61EC5" w:rsidRDefault="000B6E05" w:rsidP="000B6E05">
            <w:pPr>
              <w:spacing w:before="0" w:after="0" w:line="240" w:lineRule="auto"/>
              <w:rPr>
                <w:rFonts w:ascii="Calibri" w:eastAsiaTheme="minorHAnsi" w:hAnsi="Calibri" w:cs="Calibri"/>
                <w:color w:val="1F497D"/>
                <w:sz w:val="22"/>
                <w:szCs w:val="22"/>
                <w:lang w:eastAsia="en-US"/>
              </w:rPr>
            </w:pPr>
          </w:p>
          <w:p w:rsidR="000B6E05" w:rsidRDefault="000B6E05" w:rsidP="000B6E05">
            <w:pPr>
              <w:spacing w:before="0" w:after="160" w:line="259" w:lineRule="auto"/>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br w:type="page"/>
            </w:r>
          </w:p>
          <w:p w:rsidR="00627742" w:rsidRDefault="00627742" w:rsidP="000B6E05">
            <w:pPr>
              <w:spacing w:before="0" w:after="160" w:line="259" w:lineRule="auto"/>
              <w:rPr>
                <w:rFonts w:asciiTheme="minorHAnsi" w:eastAsiaTheme="minorHAnsi" w:hAnsiTheme="minorHAnsi" w:cstheme="minorBidi"/>
                <w:sz w:val="22"/>
                <w:szCs w:val="22"/>
                <w:lang w:eastAsia="en-US"/>
              </w:rPr>
            </w:pPr>
          </w:p>
          <w:p w:rsidR="00627742" w:rsidRDefault="00627742" w:rsidP="000B6E05">
            <w:pPr>
              <w:spacing w:before="0" w:after="160" w:line="259" w:lineRule="auto"/>
              <w:rPr>
                <w:rFonts w:asciiTheme="minorHAnsi" w:eastAsiaTheme="minorHAnsi" w:hAnsiTheme="minorHAnsi" w:cstheme="minorBidi"/>
                <w:sz w:val="22"/>
                <w:szCs w:val="22"/>
                <w:lang w:eastAsia="en-US"/>
              </w:rPr>
            </w:pPr>
          </w:p>
          <w:p w:rsidR="00627742" w:rsidRDefault="00627742" w:rsidP="000B6E05">
            <w:pPr>
              <w:spacing w:before="0" w:after="160" w:line="259" w:lineRule="auto"/>
              <w:rPr>
                <w:rFonts w:asciiTheme="minorHAnsi" w:eastAsiaTheme="minorHAnsi" w:hAnsiTheme="minorHAnsi" w:cstheme="minorBidi"/>
                <w:sz w:val="22"/>
                <w:szCs w:val="22"/>
                <w:lang w:eastAsia="en-US"/>
              </w:rPr>
            </w:pPr>
          </w:p>
          <w:p w:rsidR="00627742" w:rsidRDefault="00627742" w:rsidP="000B6E05">
            <w:pPr>
              <w:spacing w:before="0" w:after="160" w:line="259" w:lineRule="auto"/>
              <w:rPr>
                <w:rFonts w:asciiTheme="minorHAnsi" w:eastAsiaTheme="minorHAnsi" w:hAnsiTheme="minorHAnsi" w:cstheme="minorBidi"/>
                <w:sz w:val="22"/>
                <w:szCs w:val="22"/>
                <w:lang w:eastAsia="en-US"/>
              </w:rPr>
            </w:pPr>
          </w:p>
          <w:p w:rsidR="00627742" w:rsidRDefault="00627742" w:rsidP="000B6E05">
            <w:pPr>
              <w:spacing w:before="0" w:after="160" w:line="259" w:lineRule="auto"/>
              <w:rPr>
                <w:rFonts w:asciiTheme="minorHAnsi" w:eastAsiaTheme="minorHAnsi" w:hAnsiTheme="minorHAnsi" w:cstheme="minorBidi"/>
                <w:sz w:val="22"/>
                <w:szCs w:val="22"/>
                <w:lang w:eastAsia="en-US"/>
              </w:rPr>
            </w:pPr>
          </w:p>
          <w:p w:rsidR="00627742" w:rsidRDefault="00627742" w:rsidP="000B6E05">
            <w:pPr>
              <w:spacing w:before="0" w:after="160" w:line="259" w:lineRule="auto"/>
              <w:rPr>
                <w:rFonts w:asciiTheme="minorHAnsi" w:eastAsiaTheme="minorHAnsi" w:hAnsiTheme="minorHAnsi" w:cstheme="minorBidi"/>
                <w:sz w:val="22"/>
                <w:szCs w:val="22"/>
                <w:lang w:eastAsia="en-US"/>
              </w:rPr>
            </w:pPr>
          </w:p>
          <w:p w:rsidR="00627742" w:rsidRDefault="00627742" w:rsidP="000B6E05">
            <w:pPr>
              <w:spacing w:before="0" w:after="160" w:line="259" w:lineRule="auto"/>
              <w:rPr>
                <w:rFonts w:asciiTheme="minorHAnsi" w:eastAsiaTheme="minorHAnsi" w:hAnsiTheme="minorHAnsi" w:cstheme="minorBidi"/>
                <w:sz w:val="22"/>
                <w:szCs w:val="22"/>
                <w:lang w:eastAsia="en-US"/>
              </w:rPr>
            </w:pPr>
          </w:p>
          <w:p w:rsidR="00627742" w:rsidRDefault="00627742" w:rsidP="000B6E05">
            <w:pPr>
              <w:spacing w:before="0" w:after="160" w:line="259" w:lineRule="auto"/>
              <w:rPr>
                <w:rFonts w:asciiTheme="minorHAnsi" w:eastAsiaTheme="minorHAnsi" w:hAnsiTheme="minorHAnsi" w:cstheme="minorBidi"/>
                <w:sz w:val="22"/>
                <w:szCs w:val="22"/>
                <w:lang w:eastAsia="en-US"/>
              </w:rPr>
            </w:pPr>
          </w:p>
          <w:p w:rsidR="000B6E05" w:rsidRPr="005603DB" w:rsidRDefault="000B6E05" w:rsidP="000B6E05">
            <w:pPr>
              <w:keepNext/>
              <w:keepLines/>
              <w:suppressAutoHyphens/>
              <w:spacing w:before="240" w:after="120" w:line="240" w:lineRule="auto"/>
              <w:jc w:val="center"/>
              <w:rPr>
                <w:rFonts w:ascii="Times New Roman" w:hAnsi="Times New Roman" w:cs="Times New Roman"/>
                <w:caps/>
                <w:sz w:val="22"/>
                <w:szCs w:val="22"/>
                <w:lang w:val="en-GB" w:eastAsia="zh-CN"/>
              </w:rPr>
            </w:pPr>
            <w:bookmarkStart w:id="10" w:name="Form64H"/>
            <w:bookmarkEnd w:id="10"/>
            <w:r w:rsidRPr="005603DB">
              <w:rPr>
                <w:rFonts w:ascii="Times New Roman" w:hAnsi="Times New Roman" w:cs="Times New Roman"/>
                <w:caps/>
                <w:sz w:val="22"/>
                <w:szCs w:val="22"/>
                <w:lang w:val="en-GB" w:eastAsia="zh-CN"/>
              </w:rPr>
              <w:t>Form 64H</w:t>
            </w:r>
          </w:p>
          <w:p w:rsidR="000B6E05" w:rsidRDefault="000B6E05" w:rsidP="000B6E05">
            <w:pPr>
              <w:spacing w:before="0" w:after="160" w:line="259" w:lineRule="auto"/>
              <w:rPr>
                <w:rFonts w:ascii="Times New Roman" w:eastAsiaTheme="minorHAnsi" w:hAnsi="Times New Roman" w:cs="Times New Roman"/>
                <w:sz w:val="18"/>
                <w:szCs w:val="18"/>
                <w:lang w:val="en-GB" w:eastAsia="en-US"/>
              </w:rPr>
            </w:pPr>
            <w:r w:rsidRPr="00494498">
              <w:rPr>
                <w:rFonts w:ascii="Times New Roman" w:eastAsiaTheme="minorHAnsi" w:hAnsi="Times New Roman" w:cs="Times New Roman"/>
                <w:sz w:val="18"/>
                <w:szCs w:val="18"/>
                <w:lang w:val="en-GB" w:eastAsia="en-US"/>
              </w:rPr>
              <w:t xml:space="preserve">Para 71B(2) </w:t>
            </w:r>
          </w:p>
          <w:p w:rsidR="000B6E05" w:rsidRPr="00C61EC5" w:rsidRDefault="000B6E05" w:rsidP="000B6E05">
            <w:pPr>
              <w:spacing w:before="0" w:after="0" w:line="240" w:lineRule="auto"/>
              <w:jc w:val="center"/>
              <w:rPr>
                <w:rFonts w:ascii="Times New Roman" w:eastAsiaTheme="minorHAnsi" w:hAnsi="Times New Roman" w:cs="Times New Roman"/>
                <w:lang w:eastAsia="en-US"/>
              </w:rPr>
            </w:pPr>
            <w:bookmarkStart w:id="11" w:name="Form64I"/>
            <w:bookmarkEnd w:id="11"/>
          </w:p>
          <w:p w:rsidR="000B6E05" w:rsidRPr="00C61EC5" w:rsidRDefault="000B6E05" w:rsidP="000B6E05">
            <w:pPr>
              <w:spacing w:before="0" w:after="0" w:line="240" w:lineRule="auto"/>
              <w:jc w:val="center"/>
              <w:rPr>
                <w:rFonts w:ascii="Times New Roman" w:eastAsiaTheme="minorHAnsi" w:hAnsi="Times New Roman" w:cs="Times New Roman"/>
                <w:b/>
                <w:sz w:val="22"/>
                <w:szCs w:val="22"/>
                <w:lang w:eastAsia="en-US"/>
              </w:rPr>
            </w:pPr>
            <w:r w:rsidRPr="00C61EC5">
              <w:rPr>
                <w:rFonts w:ascii="Times New Roman" w:eastAsiaTheme="minorHAnsi" w:hAnsi="Times New Roman" w:cs="Times New Roman"/>
                <w:b/>
                <w:sz w:val="22"/>
                <w:szCs w:val="22"/>
                <w:lang w:eastAsia="en-US"/>
              </w:rPr>
              <w:t>APPLICATION IN VULNERABLE ADULTS ACT PROCEEDINGS</w:t>
            </w:r>
          </w:p>
          <w:p w:rsidR="000B6E05" w:rsidRPr="00C61EC5" w:rsidRDefault="000B6E05" w:rsidP="000B6E05">
            <w:pPr>
              <w:spacing w:before="0" w:after="0" w:line="240" w:lineRule="auto"/>
              <w:jc w:val="center"/>
              <w:rPr>
                <w:rFonts w:ascii="Times New Roman" w:eastAsiaTheme="minorHAnsi" w:hAnsi="Times New Roman" w:cs="Times New Roman"/>
                <w:b/>
                <w:sz w:val="22"/>
                <w:szCs w:val="22"/>
                <w:lang w:eastAsia="en-US"/>
              </w:rPr>
            </w:pPr>
          </w:p>
          <w:p w:rsidR="000B6E05" w:rsidRPr="00C61EC5" w:rsidRDefault="000B6E05" w:rsidP="000B6E05">
            <w:pPr>
              <w:spacing w:before="0" w:after="0" w:line="240" w:lineRule="auto"/>
              <w:jc w:val="center"/>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(Title as in action)</w:t>
            </w:r>
          </w:p>
          <w:p w:rsidR="000B6E05" w:rsidRPr="00C61EC5" w:rsidRDefault="000B6E05" w:rsidP="000B6E05">
            <w:pPr>
              <w:spacing w:before="0" w:after="0" w:line="240" w:lineRule="auto"/>
              <w:jc w:val="center"/>
              <w:rPr>
                <w:rFonts w:ascii="Times New Roman" w:eastAsiaTheme="minorHAnsi" w:hAnsi="Times New Roman" w:cs="Times New Roman"/>
                <w:sz w:val="22"/>
                <w:szCs w:val="22"/>
                <w:lang w:eastAsia="en-US"/>
              </w:rPr>
            </w:pPr>
          </w:p>
          <w:p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rsidR="000B6E05" w:rsidRPr="00C61EC5" w:rsidRDefault="000B6E05" w:rsidP="000B6E05">
            <w:pPr>
              <w:spacing w:before="0" w:after="0" w:line="240" w:lineRule="auto"/>
              <w:jc w:val="both"/>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 xml:space="preserve">1.  </w:t>
            </w:r>
            <w:r w:rsidRPr="00C61EC5">
              <w:rPr>
                <w:rFonts w:ascii="Times New Roman" w:eastAsiaTheme="minorHAnsi" w:hAnsi="Times New Roman" w:cs="Times New Roman"/>
                <w:sz w:val="22"/>
                <w:szCs w:val="22"/>
                <w:lang w:eastAsia="en-US"/>
              </w:rPr>
              <w:tab/>
              <w:t>I, ________ (NRIC No/Other ID No: _______) of _________(address) the complainant/respondent*) hereby apply for the Court to make the following orders:</w:t>
            </w:r>
          </w:p>
          <w:p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2.</w:t>
            </w:r>
            <w:r w:rsidRPr="00C61EC5">
              <w:rPr>
                <w:rFonts w:ascii="Times New Roman" w:eastAsiaTheme="minorHAnsi" w:hAnsi="Times New Roman" w:cs="Times New Roman"/>
                <w:sz w:val="22"/>
                <w:szCs w:val="22"/>
                <w:lang w:eastAsia="en-US"/>
              </w:rPr>
              <w:tab/>
              <w:t>Orders applied for:</w:t>
            </w:r>
          </w:p>
          <w:p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(to state nature of application, e</w:t>
            </w:r>
            <w:r>
              <w:rPr>
                <w:rFonts w:ascii="Times New Roman" w:eastAsiaTheme="minorHAnsi" w:hAnsi="Times New Roman" w:cs="Times New Roman"/>
                <w:sz w:val="22"/>
                <w:szCs w:val="22"/>
                <w:lang w:eastAsia="en-US"/>
              </w:rPr>
              <w:t>.</w:t>
            </w:r>
            <w:r w:rsidRPr="00C61EC5">
              <w:rPr>
                <w:rFonts w:ascii="Times New Roman" w:eastAsiaTheme="minorHAnsi" w:hAnsi="Times New Roman" w:cs="Times New Roman"/>
                <w:sz w:val="22"/>
                <w:szCs w:val="22"/>
                <w:lang w:eastAsia="en-US"/>
              </w:rPr>
              <w:t>g</w:t>
            </w:r>
            <w:r>
              <w:rPr>
                <w:rFonts w:ascii="Times New Roman" w:eastAsiaTheme="minorHAnsi" w:hAnsi="Times New Roman" w:cs="Times New Roman"/>
                <w:sz w:val="22"/>
                <w:szCs w:val="22"/>
                <w:lang w:eastAsia="en-US"/>
              </w:rPr>
              <w:t>.</w:t>
            </w:r>
            <w:r w:rsidRPr="00C61EC5">
              <w:rPr>
                <w:rFonts w:ascii="Times New Roman" w:eastAsiaTheme="minorHAnsi" w:hAnsi="Times New Roman" w:cs="Times New Roman"/>
                <w:sz w:val="22"/>
                <w:szCs w:val="22"/>
                <w:lang w:eastAsia="en-US"/>
              </w:rPr>
              <w:t xml:space="preserve"> striking off affidavits)</w:t>
            </w:r>
          </w:p>
          <w:p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 xml:space="preserve">3. </w:t>
            </w:r>
            <w:r w:rsidRPr="00C61EC5">
              <w:rPr>
                <w:rFonts w:ascii="Times New Roman" w:eastAsiaTheme="minorHAnsi" w:hAnsi="Times New Roman" w:cs="Times New Roman"/>
                <w:sz w:val="22"/>
                <w:szCs w:val="22"/>
                <w:lang w:eastAsia="en-US"/>
              </w:rPr>
              <w:tab/>
              <w:t>Grounds of the Application</w:t>
            </w:r>
          </w:p>
          <w:p w:rsidR="000B6E05" w:rsidRPr="00C61EC5" w:rsidRDefault="000B6E05" w:rsidP="000B6E05">
            <w:pPr>
              <w:spacing w:before="0" w:after="0" w:line="240" w:lineRule="auto"/>
              <w:jc w:val="both"/>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 xml:space="preserve">(To state the Legislation / Rules which </w:t>
            </w:r>
            <w:r>
              <w:rPr>
                <w:rFonts w:ascii="Times New Roman" w:eastAsiaTheme="minorHAnsi" w:hAnsi="Times New Roman" w:cs="Times New Roman"/>
                <w:sz w:val="22"/>
                <w:szCs w:val="22"/>
                <w:lang w:eastAsia="en-US"/>
              </w:rPr>
              <w:t>the</w:t>
            </w:r>
            <w:r w:rsidRPr="00C61EC5">
              <w:rPr>
                <w:rFonts w:ascii="Times New Roman" w:eastAsiaTheme="minorHAnsi" w:hAnsi="Times New Roman" w:cs="Times New Roman"/>
                <w:sz w:val="22"/>
                <w:szCs w:val="22"/>
                <w:lang w:eastAsia="en-US"/>
              </w:rPr>
              <w:t xml:space="preserve"> applicant relies on e</w:t>
            </w:r>
            <w:r>
              <w:rPr>
                <w:rFonts w:ascii="Times New Roman" w:eastAsiaTheme="minorHAnsi" w:hAnsi="Times New Roman" w:cs="Times New Roman"/>
                <w:sz w:val="22"/>
                <w:szCs w:val="22"/>
                <w:lang w:eastAsia="en-US"/>
              </w:rPr>
              <w:t>.</w:t>
            </w:r>
            <w:r w:rsidRPr="00C61EC5">
              <w:rPr>
                <w:rFonts w:ascii="Times New Roman" w:eastAsiaTheme="minorHAnsi" w:hAnsi="Times New Roman" w:cs="Times New Roman"/>
                <w:sz w:val="22"/>
                <w:szCs w:val="22"/>
                <w:lang w:eastAsia="en-US"/>
              </w:rPr>
              <w:t>g</w:t>
            </w:r>
            <w:r>
              <w:rPr>
                <w:rFonts w:ascii="Times New Roman" w:eastAsiaTheme="minorHAnsi" w:hAnsi="Times New Roman" w:cs="Times New Roman"/>
                <w:sz w:val="22"/>
                <w:szCs w:val="22"/>
                <w:lang w:eastAsia="en-US"/>
              </w:rPr>
              <w:t>.</w:t>
            </w:r>
            <w:r w:rsidRPr="00C61EC5">
              <w:rPr>
                <w:rFonts w:ascii="Times New Roman" w:eastAsiaTheme="minorHAnsi" w:hAnsi="Times New Roman" w:cs="Times New Roman"/>
                <w:sz w:val="22"/>
                <w:szCs w:val="22"/>
                <w:lang w:eastAsia="en-US"/>
              </w:rPr>
              <w:t xml:space="preserve"> Rule 647 </w:t>
            </w:r>
            <w:r>
              <w:rPr>
                <w:rFonts w:ascii="Times New Roman" w:eastAsiaTheme="minorHAnsi" w:hAnsi="Times New Roman" w:cs="Times New Roman"/>
                <w:sz w:val="22"/>
                <w:szCs w:val="22"/>
                <w:lang w:eastAsia="en-US"/>
              </w:rPr>
              <w:t>of the</w:t>
            </w:r>
            <w:r w:rsidRPr="00C61EC5">
              <w:rPr>
                <w:rFonts w:ascii="Times New Roman" w:eastAsiaTheme="minorHAnsi" w:hAnsi="Times New Roman" w:cs="Times New Roman"/>
                <w:sz w:val="22"/>
                <w:szCs w:val="22"/>
                <w:lang w:eastAsia="en-US"/>
              </w:rPr>
              <w:t xml:space="preserve"> Family Justice Rules) </w:t>
            </w:r>
          </w:p>
          <w:p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4.</w:t>
            </w:r>
            <w:r w:rsidRPr="00C61EC5">
              <w:rPr>
                <w:rFonts w:ascii="Times New Roman" w:eastAsiaTheme="minorHAnsi" w:hAnsi="Times New Roman" w:cs="Times New Roman"/>
                <w:sz w:val="22"/>
                <w:szCs w:val="22"/>
                <w:lang w:eastAsia="en-US"/>
              </w:rPr>
              <w:tab/>
              <w:t>Reason in Support of Application (Please attach Supporting Affidavit, if any)</w:t>
            </w:r>
          </w:p>
          <w:p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rsidR="000B6E05" w:rsidRPr="00C61EC5" w:rsidRDefault="000B6E05" w:rsidP="000B6E05">
            <w:pPr>
              <w:spacing w:before="0" w:after="0" w:line="240" w:lineRule="auto"/>
              <w:jc w:val="center"/>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Dated ____ day of ____ 20___</w:t>
            </w:r>
          </w:p>
          <w:p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Affirmed/Sworn* by</w:t>
            </w:r>
          </w:p>
          <w:p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__________________</w:t>
            </w:r>
          </w:p>
          <w:p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 xml:space="preserve">through interpretation of </w:t>
            </w:r>
          </w:p>
          <w:p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_______________in (to state language)</w:t>
            </w:r>
          </w:p>
          <w:p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Before me</w:t>
            </w:r>
          </w:p>
          <w:p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p>
          <w:p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r w:rsidRPr="00C61EC5">
              <w:rPr>
                <w:rFonts w:ascii="Times New Roman" w:eastAsiaTheme="minorHAnsi" w:hAnsi="Times New Roman" w:cs="Times New Roman"/>
                <w:sz w:val="22"/>
                <w:szCs w:val="22"/>
                <w:lang w:eastAsia="en-US"/>
              </w:rPr>
              <w:t>__________</w:t>
            </w:r>
            <w:r>
              <w:rPr>
                <w:rFonts w:ascii="Times New Roman" w:eastAsiaTheme="minorHAnsi" w:hAnsi="Times New Roman" w:cs="Times New Roman"/>
                <w:sz w:val="22"/>
                <w:szCs w:val="22"/>
                <w:lang w:eastAsia="en-US"/>
              </w:rPr>
              <w:t>_________</w:t>
            </w:r>
          </w:p>
          <w:p w:rsidR="000B6E05" w:rsidRPr="00C61EC5" w:rsidRDefault="000B6E05" w:rsidP="000B6E05">
            <w:pPr>
              <w:spacing w:before="0" w:after="0" w:line="240" w:lineRule="auto"/>
              <w:rPr>
                <w:rFonts w:ascii="Times New Roman" w:eastAsiaTheme="minorHAnsi" w:hAnsi="Times New Roman" w:cs="Times New Roman"/>
                <w:sz w:val="22"/>
                <w:szCs w:val="22"/>
                <w:lang w:eastAsia="en-US"/>
              </w:rPr>
            </w:pPr>
            <w:r>
              <w:rPr>
                <w:rFonts w:ascii="Times New Roman" w:eastAsiaTheme="minorHAnsi" w:hAnsi="Times New Roman" w:cs="Times New Roman"/>
                <w:sz w:val="22"/>
                <w:szCs w:val="22"/>
                <w:lang w:eastAsia="en-US"/>
              </w:rPr>
              <w:t xml:space="preserve">Commissioner for </w:t>
            </w:r>
            <w:r w:rsidRPr="00C61EC5">
              <w:rPr>
                <w:rFonts w:ascii="Times New Roman" w:eastAsiaTheme="minorHAnsi" w:hAnsi="Times New Roman" w:cs="Times New Roman"/>
                <w:sz w:val="22"/>
                <w:szCs w:val="22"/>
                <w:lang w:eastAsia="en-US"/>
              </w:rPr>
              <w:t>Oath</w:t>
            </w:r>
            <w:r>
              <w:rPr>
                <w:rFonts w:ascii="Times New Roman" w:eastAsiaTheme="minorHAnsi" w:hAnsi="Times New Roman" w:cs="Times New Roman"/>
                <w:sz w:val="22"/>
                <w:szCs w:val="22"/>
                <w:lang w:eastAsia="en-US"/>
              </w:rPr>
              <w:t>s</w:t>
            </w:r>
          </w:p>
          <w:p w:rsidR="00FD199D" w:rsidRDefault="00FD199D" w:rsidP="006F2CA2">
            <w:pPr>
              <w:spacing w:before="60" w:after="60" w:line="240" w:lineRule="auto"/>
              <w:jc w:val="center"/>
              <w:rPr>
                <w:rFonts w:ascii="Times New Roman" w:hAnsi="Times New Roman" w:cs="Times New Roman"/>
                <w:sz w:val="22"/>
                <w:szCs w:val="20"/>
                <w:lang w:val="en-GB" w:eastAsia="en-US"/>
              </w:rPr>
            </w:pPr>
          </w:p>
          <w:p w:rsidR="002D4084" w:rsidRDefault="002D4084" w:rsidP="006F2CA2">
            <w:pPr>
              <w:spacing w:before="60" w:after="60" w:line="240" w:lineRule="auto"/>
              <w:jc w:val="center"/>
              <w:rPr>
                <w:rFonts w:ascii="Times New Roman" w:hAnsi="Times New Roman" w:cs="Times New Roman"/>
                <w:sz w:val="22"/>
                <w:szCs w:val="20"/>
                <w:lang w:val="en-GB" w:eastAsia="en-US"/>
              </w:rPr>
            </w:pPr>
          </w:p>
          <w:p w:rsidR="00132751" w:rsidRDefault="00132751" w:rsidP="006F2CA2">
            <w:pPr>
              <w:spacing w:before="60" w:after="60" w:line="240" w:lineRule="auto"/>
              <w:jc w:val="center"/>
              <w:rPr>
                <w:rFonts w:ascii="Times New Roman" w:hAnsi="Times New Roman" w:cs="Times New Roman"/>
                <w:sz w:val="22"/>
                <w:szCs w:val="20"/>
                <w:lang w:val="en-GB" w:eastAsia="en-US"/>
              </w:rPr>
            </w:pPr>
          </w:p>
          <w:p w:rsidR="00132751" w:rsidRDefault="00132751" w:rsidP="006F2CA2">
            <w:pPr>
              <w:spacing w:before="60" w:after="60" w:line="240" w:lineRule="auto"/>
              <w:jc w:val="center"/>
              <w:rPr>
                <w:rFonts w:ascii="Times New Roman" w:hAnsi="Times New Roman" w:cs="Times New Roman"/>
                <w:sz w:val="22"/>
                <w:szCs w:val="20"/>
                <w:lang w:val="en-GB" w:eastAsia="en-US"/>
              </w:rPr>
            </w:pPr>
          </w:p>
          <w:p w:rsidR="00132751" w:rsidRDefault="00132751" w:rsidP="006F2CA2">
            <w:pPr>
              <w:spacing w:before="60" w:after="60" w:line="240" w:lineRule="auto"/>
              <w:jc w:val="center"/>
              <w:rPr>
                <w:rFonts w:ascii="Times New Roman" w:hAnsi="Times New Roman" w:cs="Times New Roman"/>
                <w:sz w:val="22"/>
                <w:szCs w:val="20"/>
                <w:lang w:val="en-GB" w:eastAsia="en-US"/>
              </w:rPr>
            </w:pPr>
          </w:p>
          <w:p w:rsidR="002D4084" w:rsidRDefault="002D4084" w:rsidP="006F2CA2">
            <w:pPr>
              <w:spacing w:before="60" w:after="60" w:line="240" w:lineRule="auto"/>
              <w:jc w:val="center"/>
              <w:rPr>
                <w:rFonts w:ascii="Times New Roman" w:hAnsi="Times New Roman" w:cs="Times New Roman"/>
                <w:sz w:val="22"/>
                <w:szCs w:val="20"/>
                <w:lang w:val="en-GB" w:eastAsia="en-US"/>
              </w:rPr>
            </w:pPr>
          </w:p>
          <w:p w:rsidR="002D4084" w:rsidRDefault="002D4084" w:rsidP="006F2CA2">
            <w:pPr>
              <w:spacing w:before="60" w:after="60" w:line="240" w:lineRule="auto"/>
              <w:jc w:val="center"/>
              <w:rPr>
                <w:rFonts w:ascii="Times New Roman" w:hAnsi="Times New Roman" w:cs="Times New Roman"/>
                <w:sz w:val="22"/>
                <w:szCs w:val="20"/>
                <w:lang w:val="en-GB" w:eastAsia="en-US"/>
              </w:rPr>
            </w:pPr>
          </w:p>
          <w:p w:rsidR="002D4084" w:rsidRDefault="002D4084"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GUID=e830589d-45f4-4a6d-af4b-f90b4b7402d4 </w:instrText>
            </w:r>
            <w:r w:rsidRPr="006F2CA2">
              <w:rPr>
                <w:rFonts w:ascii="Times New Roman" w:hAnsi="Times New Roman" w:cs="Times New Roman"/>
                <w:sz w:val="22"/>
                <w:szCs w:val="20"/>
                <w:lang w:val="en-GB" w:eastAsia="en-US"/>
              </w:rPr>
              <w:fldChar w:fldCharType="end"/>
            </w:r>
          </w:p>
        </w:tc>
      </w:tr>
      <w:tr w:rsidR="000B4424" w:rsidRPr="006F2CA2" w:rsidTr="00ED0FE9">
        <w:trPr>
          <w:divId w:val="2116439976"/>
          <w:cantSplit/>
          <w:jc w:val="center"/>
        </w:trPr>
        <w:tc>
          <w:tcPr>
            <w:tcW w:w="9050" w:type="dxa"/>
            <w:shd w:val="clear" w:color="auto" w:fill="auto"/>
          </w:tcPr>
          <w:p w:rsidR="000B4424" w:rsidRPr="00DA7C59" w:rsidRDefault="000B4424" w:rsidP="00F52108">
            <w:pPr>
              <w:jc w:val="center"/>
              <w:rPr>
                <w:rFonts w:ascii="Times New Roman" w:hAnsi="Times New Roman" w:cs="Times New Roman"/>
              </w:rPr>
            </w:pPr>
          </w:p>
        </w:tc>
      </w:tr>
      <w:tr w:rsidR="000B4424" w:rsidRPr="006F2CA2" w:rsidTr="00ED0FE9">
        <w:trPr>
          <w:divId w:val="2116439976"/>
          <w:cantSplit/>
          <w:jc w:val="center"/>
        </w:trPr>
        <w:tc>
          <w:tcPr>
            <w:tcW w:w="9050" w:type="dxa"/>
            <w:shd w:val="clear" w:color="auto" w:fill="auto"/>
          </w:tcPr>
          <w:p w:rsidR="000B4424" w:rsidRPr="00DA7C59" w:rsidRDefault="000B4424" w:rsidP="00F52108">
            <w:pPr>
              <w:jc w:val="center"/>
              <w:rPr>
                <w:rFonts w:ascii="Times New Roman" w:hAnsi="Times New Roman" w:cs="Times New Roman"/>
              </w:rPr>
            </w:pPr>
          </w:p>
        </w:tc>
      </w:tr>
      <w:tr w:rsidR="006F2CA2" w:rsidRPr="006F2CA2" w:rsidTr="00132751">
        <w:trPr>
          <w:divId w:val="2116439976"/>
          <w:cantSplit/>
          <w:jc w:val="center"/>
        </w:trPr>
        <w:tc>
          <w:tcPr>
            <w:tcW w:w="905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r>
      <w:tr w:rsidR="006F2CA2" w:rsidRPr="006F2CA2" w:rsidTr="00132751">
        <w:trPr>
          <w:divId w:val="2116439976"/>
          <w:cantSplit/>
          <w:jc w:val="center"/>
        </w:trPr>
        <w:tc>
          <w:tcPr>
            <w:tcW w:w="9050" w:type="dxa"/>
          </w:tcPr>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p>
        </w:tc>
      </w:tr>
      <w:tr w:rsidR="00132751" w:rsidRPr="006F2CA2" w:rsidTr="00132751">
        <w:trPr>
          <w:divId w:val="2116439976"/>
          <w:cantSplit/>
          <w:jc w:val="center"/>
        </w:trPr>
        <w:tc>
          <w:tcPr>
            <w:tcW w:w="9050" w:type="dxa"/>
          </w:tcPr>
          <w:tbl>
            <w:tblPr>
              <w:tblW w:w="7120" w:type="dxa"/>
              <w:jc w:val="center"/>
              <w:tblLook w:val="04A0" w:firstRow="1" w:lastRow="0" w:firstColumn="1" w:lastColumn="0" w:noHBand="0" w:noVBand="1"/>
            </w:tblPr>
            <w:tblGrid>
              <w:gridCol w:w="1660"/>
              <w:gridCol w:w="2577"/>
              <w:gridCol w:w="414"/>
              <w:gridCol w:w="2449"/>
              <w:gridCol w:w="20"/>
            </w:tblGrid>
            <w:tr w:rsidR="00132751" w:rsidTr="00FE36E9">
              <w:trPr>
                <w:gridAfter w:val="1"/>
                <w:wAfter w:w="20" w:type="dxa"/>
                <w:cantSplit/>
                <w:jc w:val="center"/>
              </w:trPr>
              <w:tc>
                <w:tcPr>
                  <w:tcW w:w="7100" w:type="dxa"/>
                  <w:gridSpan w:val="4"/>
                </w:tcPr>
                <w:p w:rsidR="00132751" w:rsidRDefault="00132751" w:rsidP="00132751">
                  <w:pPr>
                    <w:pStyle w:val="TableItemCentered"/>
                  </w:pPr>
                  <w:r w:rsidRPr="006F2CA2">
                    <w:rPr>
                      <w:sz w:val="26"/>
                    </w:rPr>
                    <w:lastRenderedPageBreak/>
                    <w:br w:type="page"/>
                  </w:r>
                  <w:r>
                    <w:fldChar w:fldCharType="begin"/>
                  </w:r>
                  <w:r>
                    <w:instrText xml:space="preserve"> GUID=64c60096-eb9a-410c-8c95-0cef434bd09c </w:instrText>
                  </w:r>
                  <w:r>
                    <w:fldChar w:fldCharType="end"/>
                  </w:r>
                  <w:r>
                    <w:t>FORM 65</w:t>
                  </w:r>
                </w:p>
              </w:tc>
            </w:tr>
            <w:tr w:rsidR="00132751" w:rsidTr="00FE36E9">
              <w:trPr>
                <w:gridAfter w:val="2"/>
                <w:wAfter w:w="2469" w:type="dxa"/>
                <w:cantSplit/>
                <w:jc w:val="center"/>
              </w:trPr>
              <w:tc>
                <w:tcPr>
                  <w:tcW w:w="4651" w:type="dxa"/>
                  <w:gridSpan w:val="3"/>
                </w:tcPr>
                <w:p w:rsidR="00132751" w:rsidRPr="00FA07FF" w:rsidRDefault="00132751" w:rsidP="00132751">
                  <w:pPr>
                    <w:pStyle w:val="TableItemCentered"/>
                    <w:ind w:left="63"/>
                    <w:jc w:val="left"/>
                    <w:rPr>
                      <w:sz w:val="18"/>
                      <w:szCs w:val="18"/>
                    </w:rPr>
                  </w:pPr>
                  <w:r w:rsidRPr="00FA07FF">
                    <w:rPr>
                      <w:sz w:val="18"/>
                      <w:szCs w:val="18"/>
                    </w:rPr>
                    <w:t>R.296</w:t>
                  </w:r>
                </w:p>
                <w:p w:rsidR="00132751" w:rsidRDefault="00132751" w:rsidP="00132751">
                  <w:pPr>
                    <w:pStyle w:val="TableItemCentered"/>
                    <w:ind w:left="2533"/>
                  </w:pPr>
                  <w:r>
                    <w:fldChar w:fldCharType="begin"/>
                  </w:r>
                  <w:r>
                    <w:instrText xml:space="preserve"> GUID=6a43608e-a5e5-4ae6-93df-afa879e4f367 </w:instrText>
                  </w:r>
                  <w:r>
                    <w:fldChar w:fldCharType="end"/>
                  </w:r>
                  <w:r>
                    <w:t>ORDER FOR CONSOLIDATION</w:t>
                  </w:r>
                </w:p>
              </w:tc>
            </w:tr>
            <w:tr w:rsidR="00132751" w:rsidTr="00FE36E9">
              <w:trPr>
                <w:gridAfter w:val="1"/>
                <w:wAfter w:w="20" w:type="dxa"/>
                <w:cantSplit/>
                <w:jc w:val="center"/>
              </w:trPr>
              <w:tc>
                <w:tcPr>
                  <w:tcW w:w="7100" w:type="dxa"/>
                  <w:gridSpan w:val="4"/>
                </w:tcPr>
                <w:p w:rsidR="00132751" w:rsidRDefault="00132751" w:rsidP="00132751">
                  <w:pPr>
                    <w:pStyle w:val="TableItemCentered"/>
                  </w:pPr>
                  <w:r>
                    <w:fldChar w:fldCharType="begin"/>
                  </w:r>
                  <w:r>
                    <w:instrText xml:space="preserve"> GUID=5336bf5f-c9c2-4198-9eea-e6fd1f6bba69 </w:instrText>
                  </w:r>
                  <w:r>
                    <w:fldChar w:fldCharType="end"/>
                  </w:r>
                  <w:r>
                    <w:t>(Title as in action)</w:t>
                  </w:r>
                </w:p>
              </w:tc>
            </w:tr>
            <w:tr w:rsidR="00132751" w:rsidTr="00FE36E9">
              <w:trPr>
                <w:gridAfter w:val="1"/>
                <w:wAfter w:w="20" w:type="dxa"/>
                <w:cantSplit/>
                <w:jc w:val="center"/>
              </w:trPr>
              <w:tc>
                <w:tcPr>
                  <w:tcW w:w="7100" w:type="dxa"/>
                  <w:gridSpan w:val="4"/>
                </w:tcPr>
                <w:p w:rsidR="00132751" w:rsidRDefault="00132751" w:rsidP="00132751">
                  <w:pPr>
                    <w:pStyle w:val="ScheduleSectionTextIndent"/>
                    <w:ind w:firstLine="600"/>
                  </w:pPr>
                  <w:r>
                    <w:fldChar w:fldCharType="begin"/>
                  </w:r>
                  <w:r>
                    <w:instrText xml:space="preserve"> GUID=7f8ac71c-3bbc-482a-af82-46b55351994e </w:instrText>
                  </w:r>
                  <w:r>
                    <w:fldChar w:fldCharType="end"/>
                  </w:r>
                  <w:r>
                    <w:t>Upon the application of                          the plaintiff (or the defendant) in this action and upon reading the affidavit of                 filed the        day of                 20       , and upon hearing</w:t>
                  </w:r>
                </w:p>
                <w:p w:rsidR="00132751" w:rsidRDefault="00132751" w:rsidP="00132751">
                  <w:pPr>
                    <w:pStyle w:val="ScheduleSectionTextIndent"/>
                    <w:ind w:firstLine="600"/>
                  </w:pPr>
                  <w:r>
                    <w:fldChar w:fldCharType="begin"/>
                  </w:r>
                  <w:r>
                    <w:instrText xml:space="preserve"> GUID=0ece56e2-1a29-46de-b449-0d25a90f3cf8 </w:instrText>
                  </w:r>
                  <w:r>
                    <w:fldChar w:fldCharType="end"/>
                  </w:r>
                  <w:r>
                    <w:t>It is ordered that Suit/Originating Summons No.                     be consolidated with Suit/Originating Summons No.                and do proceed as one action and it is further ordered that the title of Suit/Originating Summons No.             be amended by adding to it the titles of                            (state the numbers of the suits/originating summonses which are being consolidated) and that all subsequent documents be filed in Suit/Originating Summons No.            (state any other orders or directions given by the Court).</w:t>
                  </w:r>
                </w:p>
                <w:p w:rsidR="00132751" w:rsidRDefault="00132751" w:rsidP="00132751">
                  <w:pPr>
                    <w:pStyle w:val="ScheduleSectionTextIndent"/>
                    <w:ind w:firstLine="600"/>
                  </w:pPr>
                  <w:r>
                    <w:fldChar w:fldCharType="begin"/>
                  </w:r>
                  <w:r>
                    <w:instrText xml:space="preserve"> GUID=6cb890a4-fe79-4c40-8413-a6aef74fd259 </w:instrText>
                  </w:r>
                  <w:r>
                    <w:fldChar w:fldCharType="end"/>
                  </w:r>
                  <w:r>
                    <w:t>Dated this        day of                      20      .</w:t>
                  </w:r>
                </w:p>
              </w:tc>
            </w:tr>
            <w:tr w:rsidR="00132751" w:rsidTr="00FE36E9">
              <w:trPr>
                <w:gridAfter w:val="1"/>
                <w:wAfter w:w="20" w:type="dxa"/>
                <w:cantSplit/>
                <w:jc w:val="center"/>
              </w:trPr>
              <w:tc>
                <w:tcPr>
                  <w:tcW w:w="7100" w:type="dxa"/>
                  <w:gridSpan w:val="4"/>
                </w:tcPr>
                <w:p w:rsidR="00132751" w:rsidRDefault="00132751" w:rsidP="00132751">
                  <w:pPr>
                    <w:pStyle w:val="TableItemCentered"/>
                  </w:pPr>
                  <w:r>
                    <w:fldChar w:fldCharType="begin"/>
                  </w:r>
                  <w:r>
                    <w:instrText xml:space="preserve"> GUID=c0fa56f0-bea8-4fb8-9aa9-a90bfdf7ead2 </w:instrText>
                  </w:r>
                  <w:r>
                    <w:fldChar w:fldCharType="end"/>
                  </w:r>
                </w:p>
              </w:tc>
            </w:tr>
            <w:tr w:rsidR="00132751" w:rsidTr="00FE36E9">
              <w:trPr>
                <w:gridAfter w:val="1"/>
                <w:wAfter w:w="20" w:type="dxa"/>
                <w:cantSplit/>
                <w:jc w:val="center"/>
              </w:trPr>
              <w:tc>
                <w:tcPr>
                  <w:tcW w:w="7100" w:type="dxa"/>
                  <w:gridSpan w:val="4"/>
                </w:tcPr>
                <w:p w:rsidR="00132751" w:rsidRDefault="00132751" w:rsidP="00132751">
                  <w:pPr>
                    <w:pStyle w:val="TableItemNoIndent"/>
                  </w:pPr>
                  <w:r>
                    <w:fldChar w:fldCharType="begin"/>
                  </w:r>
                  <w:r>
                    <w:instrText xml:space="preserve"> GUID=f7e83df4-07c6-4a7f-90b6-79ca2881f4f4 </w:instrText>
                  </w:r>
                  <w:r>
                    <w:fldChar w:fldCharType="end"/>
                  </w:r>
                  <w:r>
                    <w:t># This form requires sealing by the Court and the signature of the Registrar.</w:t>
                  </w:r>
                </w:p>
              </w:tc>
            </w:tr>
            <w:tr w:rsidR="00132751" w:rsidTr="00FE36E9">
              <w:trPr>
                <w:cantSplit/>
                <w:jc w:val="center"/>
              </w:trPr>
              <w:tc>
                <w:tcPr>
                  <w:tcW w:w="7120" w:type="dxa"/>
                  <w:gridSpan w:val="5"/>
                </w:tcPr>
                <w:p w:rsidR="00132751" w:rsidRDefault="00132751" w:rsidP="00132751">
                  <w:pPr>
                    <w:pStyle w:val="TableItemCentered"/>
                  </w:pPr>
                </w:p>
                <w:p w:rsidR="00132751" w:rsidRDefault="00132751" w:rsidP="00132751">
                  <w:pPr>
                    <w:pStyle w:val="TableItemCentered"/>
                  </w:pPr>
                  <w:r>
                    <w:fldChar w:fldCharType="begin"/>
                  </w:r>
                  <w:r>
                    <w:instrText xml:space="preserve"> GUID=d8062633-a847-4152-8cd2-ca77f63e3abc </w:instrText>
                  </w:r>
                  <w:r>
                    <w:fldChar w:fldCharType="end"/>
                  </w:r>
                  <w:r>
                    <w:t>FORM 66</w:t>
                  </w:r>
                </w:p>
              </w:tc>
            </w:tr>
            <w:tr w:rsidR="00132751" w:rsidTr="00FE36E9">
              <w:trPr>
                <w:cantSplit/>
                <w:jc w:val="center"/>
              </w:trPr>
              <w:tc>
                <w:tcPr>
                  <w:tcW w:w="1660" w:type="dxa"/>
                </w:tcPr>
                <w:p w:rsidR="00132751" w:rsidRPr="00FA07FF" w:rsidRDefault="00132751" w:rsidP="00132751">
                  <w:pPr>
                    <w:pStyle w:val="TableItemNoIndent"/>
                    <w:rPr>
                      <w:sz w:val="18"/>
                      <w:szCs w:val="18"/>
                    </w:rPr>
                  </w:pPr>
                  <w:r w:rsidRPr="00FA07FF">
                    <w:rPr>
                      <w:sz w:val="18"/>
                      <w:szCs w:val="18"/>
                    </w:rPr>
                    <w:fldChar w:fldCharType="begin"/>
                  </w:r>
                  <w:r w:rsidRPr="00FA07FF">
                    <w:rPr>
                      <w:sz w:val="18"/>
                      <w:szCs w:val="18"/>
                    </w:rPr>
                    <w:instrText xml:space="preserve"> GUID=9b249d66-c1a0-44f8-b8cf-3cc154274c58 </w:instrText>
                  </w:r>
                  <w:r w:rsidRPr="00FA07FF">
                    <w:rPr>
                      <w:sz w:val="18"/>
                      <w:szCs w:val="18"/>
                    </w:rPr>
                    <w:fldChar w:fldCharType="end"/>
                  </w:r>
                  <w:r w:rsidRPr="00FA07FF">
                    <w:rPr>
                      <w:sz w:val="18"/>
                      <w:szCs w:val="18"/>
                    </w:rPr>
                    <w:t>R.297</w:t>
                  </w:r>
                </w:p>
              </w:tc>
              <w:tc>
                <w:tcPr>
                  <w:tcW w:w="2577" w:type="dxa"/>
                </w:tcPr>
                <w:p w:rsidR="00132751" w:rsidRDefault="00132751" w:rsidP="00132751">
                  <w:pPr>
                    <w:pStyle w:val="TableItemCentered"/>
                    <w:ind w:left="1248"/>
                  </w:pPr>
                  <w:r>
                    <w:fldChar w:fldCharType="begin"/>
                  </w:r>
                  <w:r>
                    <w:instrText xml:space="preserve"> GUID=be34b932-dddb-41f6-a1da-aa05a52faa21 </w:instrText>
                  </w:r>
                  <w:r>
                    <w:fldChar w:fldCharType="end"/>
                  </w:r>
                  <w:r>
                    <w:t>WRIT OF SUMMONS</w:t>
                  </w:r>
                </w:p>
              </w:tc>
              <w:tc>
                <w:tcPr>
                  <w:tcW w:w="2883" w:type="dxa"/>
                  <w:gridSpan w:val="3"/>
                </w:tcPr>
                <w:p w:rsidR="00132751" w:rsidRDefault="00132751" w:rsidP="00132751">
                  <w:pPr>
                    <w:pStyle w:val="TableItemCentered"/>
                  </w:pPr>
                  <w:r>
                    <w:fldChar w:fldCharType="begin"/>
                  </w:r>
                  <w:r>
                    <w:instrText xml:space="preserve"> GUID=7a75b2c3-01a6-4408-b609-cc9843fe48c5 </w:instrText>
                  </w:r>
                  <w:r>
                    <w:fldChar w:fldCharType="end"/>
                  </w:r>
                </w:p>
              </w:tc>
            </w:tr>
            <w:tr w:rsidR="00132751" w:rsidTr="00FE36E9">
              <w:trPr>
                <w:cantSplit/>
                <w:jc w:val="center"/>
              </w:trPr>
              <w:tc>
                <w:tcPr>
                  <w:tcW w:w="7120" w:type="dxa"/>
                  <w:gridSpan w:val="5"/>
                </w:tcPr>
                <w:p w:rsidR="00132751" w:rsidRDefault="00132751" w:rsidP="00132751">
                  <w:pPr>
                    <w:pStyle w:val="TableItemCentered"/>
                  </w:pPr>
                  <w:r>
                    <w:fldChar w:fldCharType="begin"/>
                  </w:r>
                  <w:r>
                    <w:instrText xml:space="preserve"> GUID=e830589d-45f4-4a6d-af4b-f90b4b7402d4 </w:instrText>
                  </w:r>
                  <w:r>
                    <w:fldChar w:fldCharType="end"/>
                  </w:r>
                  <w:r>
                    <w:t xml:space="preserve">IN THE FAMILY JUSTICE COURTS OF </w:t>
                  </w:r>
                  <w:r>
                    <w:br/>
                    <w:t>THE REPUBLIC OF SINGAPORE</w:t>
                  </w:r>
                </w:p>
              </w:tc>
            </w:tr>
            <w:tr w:rsidR="00132751" w:rsidTr="00FE36E9">
              <w:trPr>
                <w:cantSplit/>
                <w:jc w:val="center"/>
              </w:trPr>
              <w:tc>
                <w:tcPr>
                  <w:tcW w:w="7120" w:type="dxa"/>
                  <w:gridSpan w:val="5"/>
                </w:tcPr>
                <w:p w:rsidR="00132751" w:rsidRDefault="00132751" w:rsidP="00132751">
                  <w:pPr>
                    <w:pStyle w:val="TableItemNoIndent"/>
                  </w:pPr>
                  <w:r>
                    <w:fldChar w:fldCharType="begin"/>
                  </w:r>
                  <w:r>
                    <w:instrText xml:space="preserve"> GUID=ae2609d0-faf6-4ca2-9e3c-5d4531db5100 </w:instrText>
                  </w:r>
                  <w:r>
                    <w:fldChar w:fldCharType="end"/>
                  </w:r>
                  <w:r>
                    <w:t>Suit No.              of 20       .</w:t>
                  </w:r>
                </w:p>
                <w:p w:rsidR="00132751" w:rsidRDefault="00132751" w:rsidP="00132751">
                  <w:pPr>
                    <w:pStyle w:val="TableItemNoIndent"/>
                  </w:pPr>
                  <w:r>
                    <w:fldChar w:fldCharType="begin"/>
                  </w:r>
                  <w:r>
                    <w:instrText xml:space="preserve"> GUID=5d7e01cb-ad02-4044-a7bf-2ede49822e04 </w:instrText>
                  </w:r>
                  <w:r>
                    <w:fldChar w:fldCharType="end"/>
                  </w:r>
                  <w:r>
                    <w:t>(Seal)</w:t>
                  </w:r>
                </w:p>
              </w:tc>
            </w:tr>
            <w:tr w:rsidR="00132751" w:rsidTr="00FE36E9">
              <w:trPr>
                <w:cantSplit/>
                <w:jc w:val="center"/>
              </w:trPr>
              <w:tc>
                <w:tcPr>
                  <w:tcW w:w="7120" w:type="dxa"/>
                  <w:gridSpan w:val="5"/>
                </w:tcPr>
                <w:p w:rsidR="00132751" w:rsidRDefault="00132751" w:rsidP="00132751">
                  <w:pPr>
                    <w:pStyle w:val="TableItemCentered"/>
                  </w:pPr>
                  <w:r>
                    <w:fldChar w:fldCharType="begin"/>
                  </w:r>
                  <w:r>
                    <w:instrText xml:space="preserve"> GUID=c5f61173-b7c2-47dc-83bb-0b9979472050 </w:instrText>
                  </w:r>
                  <w:r>
                    <w:fldChar w:fldCharType="end"/>
                  </w:r>
                  <w:r>
                    <w:t>Between</w:t>
                  </w:r>
                </w:p>
                <w:p w:rsidR="00132751" w:rsidRDefault="00132751" w:rsidP="00132751">
                  <w:pPr>
                    <w:pStyle w:val="TableItemNoIndent"/>
                    <w:jc w:val="right"/>
                  </w:pPr>
                  <w:r>
                    <w:fldChar w:fldCharType="begin"/>
                  </w:r>
                  <w:r>
                    <w:instrText xml:space="preserve"> GUID=63b33127-cddb-41c6-8623-e0c878b65ad0 </w:instrText>
                  </w:r>
                  <w:r>
                    <w:fldChar w:fldCharType="end"/>
                  </w:r>
                  <w:r>
                    <w:rPr>
                      <w:i/>
                    </w:rPr>
                    <w:t>Plaintiff(s)</w:t>
                  </w:r>
                </w:p>
                <w:p w:rsidR="00132751" w:rsidRDefault="00132751" w:rsidP="00132751">
                  <w:pPr>
                    <w:pStyle w:val="TableItemCentered"/>
                  </w:pPr>
                  <w:r>
                    <w:fldChar w:fldCharType="begin"/>
                  </w:r>
                  <w:r>
                    <w:instrText xml:space="preserve"> GUID=6465a91a-12bb-4e29-810e-92dde66eb2dc </w:instrText>
                  </w:r>
                  <w:r>
                    <w:fldChar w:fldCharType="end"/>
                  </w:r>
                  <w:r>
                    <w:t>And</w:t>
                  </w:r>
                </w:p>
                <w:p w:rsidR="00132751" w:rsidRDefault="00132751" w:rsidP="00132751">
                  <w:pPr>
                    <w:pStyle w:val="TableItemNoIndent"/>
                    <w:jc w:val="right"/>
                  </w:pPr>
                  <w:r>
                    <w:fldChar w:fldCharType="begin"/>
                  </w:r>
                  <w:r>
                    <w:instrText xml:space="preserve"> GUID=2ac0d4e7-72fa-45ef-938f-45e388e2ca37 </w:instrText>
                  </w:r>
                  <w:r>
                    <w:fldChar w:fldCharType="end"/>
                  </w:r>
                  <w:r>
                    <w:rPr>
                      <w:i/>
                    </w:rPr>
                    <w:t>Defendant(s)</w:t>
                  </w:r>
                </w:p>
              </w:tc>
            </w:tr>
            <w:tr w:rsidR="00132751" w:rsidTr="00FE36E9">
              <w:trPr>
                <w:cantSplit/>
                <w:jc w:val="center"/>
              </w:trPr>
              <w:tc>
                <w:tcPr>
                  <w:tcW w:w="7120" w:type="dxa"/>
                  <w:gridSpan w:val="5"/>
                </w:tcPr>
                <w:p w:rsidR="00132751" w:rsidRDefault="00132751" w:rsidP="00132751">
                  <w:pPr>
                    <w:pStyle w:val="TableItemNoIndent"/>
                  </w:pPr>
                  <w:r>
                    <w:fldChar w:fldCharType="begin"/>
                  </w:r>
                  <w:r>
                    <w:instrText xml:space="preserve"> GUID=3c818829-f4a9-4a26-9458-ed8caa7e5901 </w:instrText>
                  </w:r>
                  <w:r>
                    <w:fldChar w:fldCharType="end"/>
                  </w:r>
                  <w:r>
                    <w:t>To     THE DEFENDANT(S) [name]</w:t>
                  </w:r>
                </w:p>
                <w:p w:rsidR="00132751" w:rsidRDefault="00132751" w:rsidP="00132751">
                  <w:pPr>
                    <w:pStyle w:val="TableItemNoIndent"/>
                  </w:pPr>
                  <w:r>
                    <w:fldChar w:fldCharType="begin"/>
                  </w:r>
                  <w:r>
                    <w:instrText xml:space="preserve"> GUID=64bf9618-dce9-44a6-a2c9-2cbd11471100 </w:instrText>
                  </w:r>
                  <w:r>
                    <w:fldChar w:fldCharType="end"/>
                  </w:r>
                  <w:r>
                    <w:t>of [address]</w:t>
                  </w:r>
                </w:p>
                <w:p w:rsidR="00132751" w:rsidRDefault="00132751" w:rsidP="00132751">
                  <w:pPr>
                    <w:pStyle w:val="ScheduleSectionTextIndent"/>
                    <w:ind w:firstLine="600"/>
                  </w:pPr>
                  <w:r>
                    <w:fldChar w:fldCharType="begin"/>
                  </w:r>
                  <w:r>
                    <w:instrText xml:space="preserve"> GUID=102fbf23-d161-47a1-8e42-d8034b4592ba </w:instrText>
                  </w:r>
                  <w:r>
                    <w:fldChar w:fldCharType="end"/>
                  </w:r>
                  <w:r>
                    <w:t>THIS WRIT OF SUMMONS has been issued against you by the abovenamed Plaintiff(s) in respect of the claim endorsed herein. Within         days after the service of this Writ on you, you must either satisfy the claim or cause an appearance to be entered for you using the electronic filing service and in default of your so doing the Plaintiff(s) may proceed with the action and judgment may be entered against you without further notice.</w:t>
                  </w:r>
                </w:p>
                <w:p w:rsidR="00132751" w:rsidRDefault="00132751" w:rsidP="00132751">
                  <w:pPr>
                    <w:pStyle w:val="ScheduleSectionTextIndent"/>
                    <w:ind w:firstLine="600"/>
                  </w:pPr>
                  <w:r>
                    <w:fldChar w:fldCharType="begin"/>
                  </w:r>
                  <w:r>
                    <w:instrText xml:space="preserve"> GUID=51fa13a8-cd38-447d-8d09-87e1e37f9378 </w:instrText>
                  </w:r>
                  <w:r>
                    <w:fldChar w:fldCharType="end"/>
                  </w:r>
                  <w:r>
                    <w:t>Dated this         day of                      20      .</w:t>
                  </w:r>
                </w:p>
              </w:tc>
            </w:tr>
            <w:tr w:rsidR="00132751" w:rsidTr="00FE36E9">
              <w:trPr>
                <w:cantSplit/>
                <w:jc w:val="center"/>
              </w:trPr>
              <w:tc>
                <w:tcPr>
                  <w:tcW w:w="7120" w:type="dxa"/>
                  <w:gridSpan w:val="5"/>
                </w:tcPr>
                <w:p w:rsidR="00132751" w:rsidRDefault="00132751" w:rsidP="00132751">
                  <w:pPr>
                    <w:pStyle w:val="TableItemNoIndent"/>
                  </w:pPr>
                  <w:r>
                    <w:fldChar w:fldCharType="begin"/>
                  </w:r>
                  <w:r>
                    <w:instrText xml:space="preserve"> GUID=078e19a1-c6cd-4c32-a037-1ba6e9d2f9a7 </w:instrText>
                  </w:r>
                  <w:r>
                    <w:fldChar w:fldCharType="end"/>
                  </w:r>
                  <w:r>
                    <w:rPr>
                      <w:i/>
                    </w:rPr>
                    <w:t>Solicitor for the Plaintiff(s).</w:t>
                  </w:r>
                </w:p>
              </w:tc>
            </w:tr>
            <w:tr w:rsidR="00132751" w:rsidTr="00FE36E9">
              <w:trPr>
                <w:cantSplit/>
                <w:trHeight w:val="180"/>
                <w:jc w:val="center"/>
              </w:trPr>
              <w:tc>
                <w:tcPr>
                  <w:tcW w:w="4237" w:type="dxa"/>
                  <w:gridSpan w:val="2"/>
                </w:tcPr>
                <w:p w:rsidR="00132751" w:rsidRDefault="00132751" w:rsidP="00132751">
                  <w:pPr>
                    <w:pStyle w:val="TableItemNoIndent"/>
                  </w:pPr>
                  <w:r>
                    <w:fldChar w:fldCharType="begin"/>
                  </w:r>
                  <w:r>
                    <w:instrText xml:space="preserve"> GUID=c27eb0d8-bba0-45c0-b3a7-8e1ff216cca1 </w:instrText>
                  </w:r>
                  <w:r>
                    <w:fldChar w:fldCharType="end"/>
                  </w:r>
                </w:p>
              </w:tc>
              <w:tc>
                <w:tcPr>
                  <w:tcW w:w="2883" w:type="dxa"/>
                  <w:gridSpan w:val="3"/>
                </w:tcPr>
                <w:p w:rsidR="00132751" w:rsidRDefault="00132751" w:rsidP="00132751">
                  <w:pPr>
                    <w:pStyle w:val="TableItemNoIndent"/>
                  </w:pPr>
                  <w:r>
                    <w:fldChar w:fldCharType="begin"/>
                  </w:r>
                  <w:r>
                    <w:instrText xml:space="preserve"> GUID=b487c429-8762-44a3-987d-ec52847b6145 </w:instrText>
                  </w:r>
                  <w:r>
                    <w:fldChar w:fldCharType="end"/>
                  </w:r>
                </w:p>
              </w:tc>
            </w:tr>
            <w:tr w:rsidR="00132751" w:rsidTr="00FE36E9">
              <w:trPr>
                <w:cantSplit/>
                <w:trHeight w:val="180"/>
                <w:jc w:val="center"/>
              </w:trPr>
              <w:tc>
                <w:tcPr>
                  <w:tcW w:w="4237" w:type="dxa"/>
                  <w:gridSpan w:val="2"/>
                </w:tcPr>
                <w:p w:rsidR="00132751" w:rsidRDefault="00132751" w:rsidP="00132751">
                  <w:pPr>
                    <w:pStyle w:val="TableItemNoIndent"/>
                  </w:pPr>
                  <w:r>
                    <w:fldChar w:fldCharType="begin"/>
                  </w:r>
                  <w:r>
                    <w:instrText xml:space="preserve"> GUID=f5addf49-f01f-45fd-bc7d-6eb44eea22be </w:instrText>
                  </w:r>
                  <w:r>
                    <w:fldChar w:fldCharType="end"/>
                  </w:r>
                </w:p>
              </w:tc>
              <w:tc>
                <w:tcPr>
                  <w:tcW w:w="2883" w:type="dxa"/>
                  <w:gridSpan w:val="3"/>
                </w:tcPr>
                <w:p w:rsidR="00132751" w:rsidRDefault="00132751" w:rsidP="00132751">
                  <w:pPr>
                    <w:pStyle w:val="TableItemCentered"/>
                    <w:rPr>
                      <w:i/>
                    </w:rPr>
                  </w:pPr>
                  <w:r>
                    <w:fldChar w:fldCharType="begin"/>
                  </w:r>
                  <w:r>
                    <w:instrText xml:space="preserve"> GUID=ebb56002-5c86-4b69-9a2c-039d75d6c186 </w:instrText>
                  </w:r>
                  <w:r>
                    <w:fldChar w:fldCharType="end"/>
                  </w:r>
                  <w:r>
                    <w:rPr>
                      <w:i/>
                    </w:rPr>
                    <w:t xml:space="preserve">Registrar </w:t>
                  </w:r>
                  <w:r>
                    <w:rPr>
                      <w:i/>
                    </w:rPr>
                    <w:br/>
                    <w:t xml:space="preserve">Family Justice Courts, </w:t>
                  </w:r>
                  <w:r>
                    <w:rPr>
                      <w:i/>
                    </w:rPr>
                    <w:br/>
                    <w:t>Singapore.</w:t>
                  </w:r>
                </w:p>
                <w:p w:rsidR="00132751" w:rsidRDefault="00132751" w:rsidP="00132751">
                  <w:pPr>
                    <w:pStyle w:val="TableItemCentered"/>
                  </w:pPr>
                </w:p>
              </w:tc>
            </w:tr>
            <w:tr w:rsidR="00132751" w:rsidTr="00FE36E9">
              <w:trPr>
                <w:cantSplit/>
                <w:jc w:val="center"/>
              </w:trPr>
              <w:tc>
                <w:tcPr>
                  <w:tcW w:w="7120" w:type="dxa"/>
                  <w:gridSpan w:val="5"/>
                </w:tcPr>
                <w:p w:rsidR="00132751" w:rsidRDefault="00132751" w:rsidP="00132751">
                  <w:pPr>
                    <w:pStyle w:val="ScheduleSectionTextIndent"/>
                    <w:ind w:left="620" w:hanging="600"/>
                  </w:pPr>
                  <w:r>
                    <w:lastRenderedPageBreak/>
                    <w:fldChar w:fldCharType="begin"/>
                  </w:r>
                  <w:r>
                    <w:instrText xml:space="preserve"> GUID=a462d6e0-26bb-4811-93ad-48b3cf139154 </w:instrText>
                  </w:r>
                  <w:r>
                    <w:fldChar w:fldCharType="end"/>
                  </w:r>
                  <w:r>
                    <w:rPr>
                      <w:i/>
                    </w:rPr>
                    <w:t>(Note:</w:t>
                  </w:r>
                  <w:r>
                    <w:rPr>
                      <w:i/>
                    </w:rPr>
                    <w:tab/>
                    <w:t>If any defendant is outside the jurisdiction, a separate period of time for entering appearance must be inserted.)</w:t>
                  </w:r>
                </w:p>
                <w:p w:rsidR="00132751" w:rsidRDefault="00132751" w:rsidP="00132751">
                  <w:pPr>
                    <w:pStyle w:val="TableItemCentered"/>
                  </w:pPr>
                  <w:r>
                    <w:fldChar w:fldCharType="begin"/>
                  </w:r>
                  <w:r>
                    <w:instrText xml:space="preserve"> GUID=8841f738-fbe2-429f-8193-c1c847c1f32d </w:instrText>
                  </w:r>
                  <w:r>
                    <w:fldChar w:fldCharType="end"/>
                  </w:r>
                  <w:r>
                    <w:rPr>
                      <w:i/>
                    </w:rPr>
                    <w:t>Memorandum to be subscribed on the writ</w:t>
                  </w:r>
                </w:p>
                <w:p w:rsidR="00132751" w:rsidRDefault="00132751" w:rsidP="00132751">
                  <w:pPr>
                    <w:pStyle w:val="ScheduleSectionTextIndent"/>
                    <w:ind w:firstLine="600"/>
                  </w:pPr>
                  <w:r>
                    <w:fldChar w:fldCharType="begin"/>
                  </w:r>
                  <w:r>
                    <w:instrText xml:space="preserve"> GUID=dc0cc1a0-1eca-4f8f-b609-b85e2d553d16 </w:instrText>
                  </w:r>
                  <w:r>
                    <w:fldChar w:fldCharType="end"/>
                  </w:r>
                  <w:r>
                    <w:t>This writ may not be served more than (</w:t>
                  </w:r>
                  <w:r>
                    <w:rPr>
                      <w:i/>
                    </w:rPr>
                    <w:t>a</w:t>
                  </w:r>
                  <w:r>
                    <w:t>) 6 months after the above date, or (</w:t>
                  </w:r>
                  <w:r>
                    <w:rPr>
                      <w:i/>
                    </w:rPr>
                    <w:t>b</w:t>
                  </w:r>
                  <w:r>
                    <w:t>) 12 months after the above date where leave to serve out of jurisdiction has been obtained, unless renewed by order of the Court.</w:t>
                  </w:r>
                </w:p>
                <w:p w:rsidR="00132751" w:rsidRDefault="00132751" w:rsidP="00132751">
                  <w:pPr>
                    <w:pStyle w:val="ScheduleSectionTextIndent"/>
                    <w:ind w:firstLine="600"/>
                  </w:pPr>
                  <w:r>
                    <w:fldChar w:fldCharType="begin"/>
                  </w:r>
                  <w:r>
                    <w:instrText xml:space="preserve"> GUID=fbd1d8cd-02f3-4002-87b5-42b180e46c3e </w:instrText>
                  </w:r>
                  <w:r>
                    <w:fldChar w:fldCharType="end"/>
                  </w:r>
                  <w:r>
                    <w:t>The defendant(s) may enter an appearance(s) either personally or by a solicitor at the Registry of the Family Justice Courts.</w:t>
                  </w:r>
                </w:p>
                <w:p w:rsidR="00132751" w:rsidRDefault="00132751" w:rsidP="00132751">
                  <w:pPr>
                    <w:pStyle w:val="TableItemCentered"/>
                  </w:pPr>
                  <w:r>
                    <w:fldChar w:fldCharType="begin"/>
                  </w:r>
                  <w:r>
                    <w:instrText xml:space="preserve"> GUID=cdf99826-791a-4d7b-a77b-a539c65a94bb </w:instrText>
                  </w:r>
                  <w:r>
                    <w:fldChar w:fldCharType="end"/>
                  </w:r>
                  <w:r>
                    <w:rPr>
                      <w:i/>
                    </w:rPr>
                    <w:t>Endorsements to be made on writ before issue.</w:t>
                  </w:r>
                </w:p>
                <w:p w:rsidR="00132751" w:rsidRDefault="00132751" w:rsidP="00132751">
                  <w:pPr>
                    <w:pStyle w:val="TableItemCentered"/>
                  </w:pPr>
                  <w:r>
                    <w:fldChar w:fldCharType="begin"/>
                  </w:r>
                  <w:r>
                    <w:instrText xml:space="preserve"> GUID=090a64bb-3b7e-4add-8175-71230df4c9c4 </w:instrText>
                  </w:r>
                  <w:r>
                    <w:fldChar w:fldCharType="end"/>
                  </w:r>
                  <w:r>
                    <w:rPr>
                      <w:i/>
                    </w:rPr>
                    <w:t>Endorsement of claim/statement of claim.</w:t>
                  </w:r>
                </w:p>
              </w:tc>
            </w:tr>
            <w:tr w:rsidR="00132751" w:rsidTr="00FE36E9">
              <w:trPr>
                <w:cantSplit/>
                <w:jc w:val="center"/>
              </w:trPr>
              <w:tc>
                <w:tcPr>
                  <w:tcW w:w="7120" w:type="dxa"/>
                  <w:gridSpan w:val="5"/>
                </w:tcPr>
                <w:p w:rsidR="00132751" w:rsidRDefault="00132751" w:rsidP="00132751">
                  <w:pPr>
                    <w:pStyle w:val="ScheduleSectionTextIndent"/>
                    <w:ind w:firstLine="600"/>
                  </w:pPr>
                  <w:r>
                    <w:fldChar w:fldCharType="begin"/>
                  </w:r>
                  <w:r>
                    <w:instrText xml:space="preserve"> GUID=0c2735a6-78fa-4e77-aecb-110ac65cd6ef </w:instrText>
                  </w:r>
                  <w:r>
                    <w:fldChar w:fldCharType="end"/>
                  </w:r>
                  <w:r>
                    <w:t>(Set out the endorsement or statement of claim).</w:t>
                  </w:r>
                </w:p>
                <w:p w:rsidR="00132751" w:rsidRDefault="00132751" w:rsidP="00132751">
                  <w:pPr>
                    <w:pStyle w:val="ScheduleSectionTextIndent"/>
                    <w:ind w:firstLine="600"/>
                  </w:pPr>
                  <w:r>
                    <w:fldChar w:fldCharType="begin"/>
                  </w:r>
                  <w:r>
                    <w:instrText xml:space="preserve"> GUID=079daebb-cea8-40e9-b1ee-08437b5788c0 </w:instrText>
                  </w:r>
                  <w:r>
                    <w:fldChar w:fldCharType="end"/>
                  </w:r>
                  <w:r>
                    <w:t>(If the plaintiff’s claim is for a debt or liquidated demand only, the following endorsement must be added at the foot of the claim:)</w:t>
                  </w:r>
                </w:p>
                <w:p w:rsidR="00132751" w:rsidRDefault="00132751" w:rsidP="00132751">
                  <w:pPr>
                    <w:pStyle w:val="ScheduleSectionTextIndent"/>
                    <w:ind w:firstLine="600"/>
                  </w:pPr>
                  <w:r>
                    <w:fldChar w:fldCharType="begin"/>
                  </w:r>
                  <w:r>
                    <w:instrText xml:space="preserve"> GUID=f418125b-b107-43fd-858e-cc2453d12652 </w:instrText>
                  </w:r>
                  <w:r>
                    <w:fldChar w:fldCharType="end"/>
                  </w:r>
                  <w:r>
                    <w:t>And $                 (or such sum as may be allowed on taxation) for costs, and also, if the plaintiff obtains an order for substituted service, the further sum of $              (or such sum as may be allowed on taxation). If the amount claimed and costs be paid to the plaintiff or his solicitor within           days after service hereof, further proceedings will be stayed.</w:t>
                  </w:r>
                </w:p>
                <w:p w:rsidR="00132751" w:rsidRDefault="00132751" w:rsidP="00132751">
                  <w:pPr>
                    <w:pStyle w:val="ScheduleSectionTextIndent"/>
                    <w:ind w:firstLine="600"/>
                  </w:pPr>
                  <w:r>
                    <w:fldChar w:fldCharType="begin"/>
                  </w:r>
                  <w:r>
                    <w:instrText xml:space="preserve"> GUID=6a56c499-eb34-43ef-934a-a5bc47dc9f9a </w:instrText>
                  </w:r>
                  <w:r>
                    <w:fldChar w:fldCharType="end"/>
                  </w:r>
                  <w:r>
                    <w:t>Where the Writ of Summons is endorsed with a Statement of Claim the following must be added:</w:t>
                  </w:r>
                </w:p>
                <w:p w:rsidR="00132751" w:rsidRDefault="00132751" w:rsidP="00132751">
                  <w:pPr>
                    <w:pStyle w:val="ScheduleSectionTextIndent"/>
                    <w:ind w:firstLine="600"/>
                  </w:pPr>
                  <w:r>
                    <w:fldChar w:fldCharType="begin"/>
                  </w:r>
                  <w:r>
                    <w:instrText xml:space="preserve"> GUID=ac6d57b0-fa8b-40d1-891c-0e1636395230 </w:instrText>
                  </w:r>
                  <w:r>
                    <w:fldChar w:fldCharType="end"/>
                  </w:r>
                  <w:r>
                    <w:rPr>
                      <w:i/>
                    </w:rPr>
                    <w:t>Note</w:t>
                  </w:r>
                  <w:r>
                    <w:t>: If the defendant enters an appearance, then he must also serve a defence on the solicitor for the plaintiff within 14 days after the last day of the time limited for entering an appearance, otherwise judgment may be entered against him without further notice.</w:t>
                  </w:r>
                </w:p>
                <w:p w:rsidR="00132751" w:rsidRDefault="00132751" w:rsidP="00132751">
                  <w:pPr>
                    <w:pStyle w:val="ScheduleSectionTextIndent"/>
                    <w:ind w:firstLine="600"/>
                  </w:pPr>
                  <w:r>
                    <w:fldChar w:fldCharType="begin"/>
                  </w:r>
                  <w:r>
                    <w:instrText xml:space="preserve"> GUID=cb2b5157-7e69-4c00-8986-98df9774a0c8 </w:instrText>
                  </w:r>
                  <w:r>
                    <w:fldChar w:fldCharType="end"/>
                  </w:r>
                  <w:r>
                    <w:t>(If the plaintiff sues, or the defendant is sued, in a representative capacity, this must be stated in the endorsement of claim).</w:t>
                  </w:r>
                </w:p>
              </w:tc>
            </w:tr>
            <w:tr w:rsidR="00132751" w:rsidTr="00FE36E9">
              <w:trPr>
                <w:cantSplit/>
                <w:jc w:val="center"/>
              </w:trPr>
              <w:tc>
                <w:tcPr>
                  <w:tcW w:w="7120" w:type="dxa"/>
                  <w:gridSpan w:val="5"/>
                </w:tcPr>
                <w:p w:rsidR="00132751" w:rsidRDefault="00132751" w:rsidP="00132751">
                  <w:pPr>
                    <w:pStyle w:val="TableItemCentered"/>
                  </w:pPr>
                  <w:r>
                    <w:fldChar w:fldCharType="begin"/>
                  </w:r>
                  <w:r>
                    <w:instrText xml:space="preserve"> GUID=d2dc1420-6af6-49f0-b16e-20e645191c0b </w:instrText>
                  </w:r>
                  <w:r>
                    <w:fldChar w:fldCharType="end"/>
                  </w:r>
                  <w:r>
                    <w:rPr>
                      <w:i/>
                    </w:rPr>
                    <w:t>Endorsement as to solicitor and address.</w:t>
                  </w:r>
                </w:p>
                <w:p w:rsidR="00132751" w:rsidRDefault="00132751" w:rsidP="00132751">
                  <w:pPr>
                    <w:pStyle w:val="ScheduleSectionTextIndent"/>
                    <w:ind w:firstLine="600"/>
                  </w:pPr>
                  <w:r>
                    <w:fldChar w:fldCharType="begin"/>
                  </w:r>
                  <w:r>
                    <w:instrText xml:space="preserve"> GUID=eb12fc6e-1cd5-4976-9f96-4d64fc4f70eb </w:instrText>
                  </w:r>
                  <w:r>
                    <w:fldChar w:fldCharType="end"/>
                  </w:r>
                  <w:r>
                    <w:t>This writ is issued by                    of                     solicitor for the said plaintiff whose address is                              (or where the plaintiff sues in person). This writ is issued by the said plaintiff who resides at                         and is (state occupation) and (if the plaintiff does not reside within the jurisdiction) whose address for service is                                       .</w:t>
                  </w:r>
                </w:p>
                <w:p w:rsidR="00132751" w:rsidRDefault="00132751" w:rsidP="00132751">
                  <w:pPr>
                    <w:pStyle w:val="TableItemCentered"/>
                  </w:pPr>
                  <w:r>
                    <w:fldChar w:fldCharType="begin"/>
                  </w:r>
                  <w:r>
                    <w:instrText xml:space="preserve"> GUID=08f4ffa4-8c03-4945-921d-7842c3567a27 </w:instrText>
                  </w:r>
                  <w:r>
                    <w:fldChar w:fldCharType="end"/>
                  </w:r>
                  <w:r>
                    <w:rPr>
                      <w:i/>
                    </w:rPr>
                    <w:t>Endorsement as to service.</w:t>
                  </w:r>
                </w:p>
                <w:p w:rsidR="00132751" w:rsidRDefault="00132751" w:rsidP="00132751">
                  <w:pPr>
                    <w:pStyle w:val="ScheduleSectionTextIndent"/>
                    <w:ind w:firstLine="600"/>
                  </w:pPr>
                  <w:r>
                    <w:fldChar w:fldCharType="begin"/>
                  </w:r>
                  <w:r>
                    <w:instrText xml:space="preserve"> GUID=05814f08-2d8f-41d8-bce8-ffe988e3cd2a </w:instrText>
                  </w:r>
                  <w:r>
                    <w:fldChar w:fldCharType="end"/>
                  </w:r>
                  <w:r>
                    <w:t>This writ was served by                              by way of personal service (or as may be) (state manner of service or in accordance with the terms of an order for substituted service) on the defendant (who is known to me) (or who was pointed out to me by                                                                                       )</w:t>
                  </w:r>
                  <w:r>
                    <w:br/>
                    <w:t>(or who admitted to me that he was                                                                 )</w:t>
                  </w:r>
                  <w:r>
                    <w:br/>
                    <w:t>at (place) on the          day of                     20      .</w:t>
                  </w:r>
                </w:p>
                <w:p w:rsidR="00132751" w:rsidRDefault="00132751" w:rsidP="00132751">
                  <w:pPr>
                    <w:pStyle w:val="ScheduleSectionTextIndent"/>
                    <w:ind w:firstLine="600"/>
                  </w:pPr>
                  <w:r>
                    <w:fldChar w:fldCharType="begin"/>
                  </w:r>
                  <w:r>
                    <w:instrText xml:space="preserve"> GUID=27b5bb72-9576-4f51-a078-24dc43d0f0fc </w:instrText>
                  </w:r>
                  <w:r>
                    <w:fldChar w:fldCharType="end"/>
                  </w:r>
                  <w:r>
                    <w:t>Endorsed this        day of                             20      .</w:t>
                  </w:r>
                </w:p>
                <w:p w:rsidR="00132751" w:rsidRDefault="00132751" w:rsidP="00132751">
                  <w:pPr>
                    <w:pStyle w:val="TableItemNoIndent"/>
                    <w:jc w:val="right"/>
                  </w:pPr>
                  <w:r>
                    <w:fldChar w:fldCharType="begin"/>
                  </w:r>
                  <w:r>
                    <w:instrText xml:space="preserve"> GUID=3961f05e-b95b-4a45-a756-30ab86d05d4e </w:instrText>
                  </w:r>
                  <w:r>
                    <w:fldChar w:fldCharType="end"/>
                  </w:r>
                  <w:r>
                    <w:rPr>
                      <w:i/>
                    </w:rPr>
                    <w:t>Process Server.</w:t>
                  </w:r>
                </w:p>
              </w:tc>
            </w:tr>
          </w:tbl>
          <w:p w:rsidR="00132751" w:rsidRDefault="00132751" w:rsidP="00132751">
            <w:pPr>
              <w:spacing w:before="60" w:after="60" w:line="240" w:lineRule="auto"/>
              <w:jc w:val="center"/>
              <w:rPr>
                <w:rFonts w:ascii="Times New Roman" w:hAnsi="Times New Roman" w:cs="Times New Roman"/>
                <w:sz w:val="22"/>
                <w:szCs w:val="20"/>
                <w:lang w:val="en-GB" w:eastAsia="en-US"/>
              </w:rPr>
            </w:pPr>
          </w:p>
          <w:p w:rsidR="00132751" w:rsidRDefault="00132751" w:rsidP="00132751">
            <w:pPr>
              <w:spacing w:before="60" w:after="60" w:line="240" w:lineRule="auto"/>
              <w:jc w:val="center"/>
              <w:rPr>
                <w:rFonts w:ascii="Times New Roman" w:hAnsi="Times New Roman" w:cs="Times New Roman"/>
                <w:sz w:val="22"/>
                <w:szCs w:val="20"/>
                <w:lang w:val="en-GB" w:eastAsia="en-US"/>
              </w:rPr>
            </w:pPr>
          </w:p>
          <w:p w:rsidR="00132751" w:rsidRDefault="00132751" w:rsidP="00132751">
            <w:pPr>
              <w:spacing w:before="60" w:after="60" w:line="240" w:lineRule="auto"/>
              <w:jc w:val="center"/>
              <w:rPr>
                <w:rFonts w:ascii="Times New Roman" w:hAnsi="Times New Roman" w:cs="Times New Roman"/>
                <w:sz w:val="22"/>
                <w:szCs w:val="20"/>
                <w:lang w:val="en-GB" w:eastAsia="en-US"/>
              </w:rPr>
            </w:pPr>
          </w:p>
          <w:p w:rsidR="00132751" w:rsidRDefault="00132751" w:rsidP="00132751">
            <w:pPr>
              <w:spacing w:before="60" w:after="60" w:line="240" w:lineRule="auto"/>
              <w:jc w:val="center"/>
              <w:rPr>
                <w:rFonts w:ascii="Times New Roman" w:hAnsi="Times New Roman" w:cs="Times New Roman"/>
                <w:sz w:val="22"/>
                <w:szCs w:val="20"/>
                <w:lang w:val="en-GB" w:eastAsia="en-US"/>
              </w:rPr>
            </w:pPr>
          </w:p>
          <w:p w:rsidR="00132751" w:rsidRDefault="00132751" w:rsidP="00132751">
            <w:pPr>
              <w:spacing w:before="60" w:after="60" w:line="240" w:lineRule="auto"/>
              <w:jc w:val="center"/>
              <w:rPr>
                <w:rFonts w:ascii="Times New Roman" w:hAnsi="Times New Roman" w:cs="Times New Roman"/>
                <w:sz w:val="22"/>
                <w:szCs w:val="20"/>
                <w:lang w:val="en-GB" w:eastAsia="en-US"/>
              </w:rPr>
            </w:pPr>
          </w:p>
          <w:p w:rsidR="00132751" w:rsidRPr="006F2CA2" w:rsidRDefault="00132751" w:rsidP="00132751">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GUID=e830589d-45f4-4a6d-af4b-f90b4b7402d4 </w:instrText>
            </w:r>
            <w:r w:rsidRPr="006F2CA2">
              <w:rPr>
                <w:rFonts w:ascii="Times New Roman" w:hAnsi="Times New Roman" w:cs="Times New Roman"/>
                <w:sz w:val="22"/>
                <w:szCs w:val="20"/>
                <w:lang w:val="en-GB" w:eastAsia="en-US"/>
              </w:rPr>
              <w:fldChar w:fldCharType="end"/>
            </w:r>
          </w:p>
        </w:tc>
      </w:tr>
      <w:tr w:rsidR="00132751" w:rsidRPr="006F2CA2" w:rsidTr="00132751">
        <w:trPr>
          <w:divId w:val="2116439976"/>
          <w:cantSplit/>
          <w:jc w:val="center"/>
        </w:trPr>
        <w:tc>
          <w:tcPr>
            <w:tcW w:w="9050" w:type="dxa"/>
          </w:tcPr>
          <w:p w:rsidR="00132751" w:rsidRPr="006F2CA2" w:rsidRDefault="00132751" w:rsidP="00132751">
            <w:pPr>
              <w:spacing w:before="120" w:after="0" w:line="240" w:lineRule="auto"/>
              <w:ind w:left="620" w:hanging="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GUID=a462d6e0-26bb-4811-93ad-48b3cf139154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i/>
                <w:sz w:val="22"/>
                <w:szCs w:val="20"/>
                <w:lang w:val="en-GB" w:eastAsia="en-US"/>
              </w:rPr>
              <w:tab/>
              <w:t>If any defendant is outside the jurisdiction, a separate period of time for entering appearance must be inserted.)</w:t>
            </w:r>
          </w:p>
          <w:p w:rsidR="00132751" w:rsidRPr="006F2CA2" w:rsidRDefault="00132751" w:rsidP="00132751">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GUID=8841f738-fbe2-429f-8193-c1c847c1f32d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Memorandum to be subscribed on the writ</w:t>
            </w:r>
          </w:p>
          <w:p w:rsidR="00132751" w:rsidRPr="006F2CA2" w:rsidRDefault="00132751" w:rsidP="00132751">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GUID=dc0cc1a0-1eca-4f8f-b609-b85e2d553d16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writ may not be served more than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6 months after the above date, or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12 months after the above date where leave to serve out of jurisdiction has been obtained, unless renewed by order of the Court.</w:t>
            </w:r>
          </w:p>
          <w:p w:rsidR="00132751" w:rsidRPr="006F2CA2" w:rsidRDefault="00132751" w:rsidP="00132751">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GUID=fbd1d8cd-02f3-4002-87b5-42b180e46c3e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defendant(s) may enter an appearance(s) either personally or by a solicitor at the Registry of the Family Justice Courts.</w:t>
            </w:r>
          </w:p>
          <w:p w:rsidR="00132751" w:rsidRPr="006F2CA2" w:rsidRDefault="00132751" w:rsidP="00132751">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GUID=cdf99826-791a-4d7b-a77b-a539c65a94bb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Endorsements to be made on writ before issue.</w:t>
            </w:r>
          </w:p>
          <w:p w:rsidR="00132751" w:rsidRPr="006F2CA2" w:rsidRDefault="00132751" w:rsidP="00132751">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GUID=090a64bb-3b7e-4add-8175-71230df4c9c4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Endorsement of claim/statement of claim.</w:t>
            </w:r>
          </w:p>
        </w:tc>
      </w:tr>
      <w:tr w:rsidR="00132751" w:rsidRPr="006F2CA2" w:rsidTr="00132751">
        <w:trPr>
          <w:divId w:val="2116439976"/>
          <w:cantSplit/>
          <w:jc w:val="center"/>
        </w:trPr>
        <w:tc>
          <w:tcPr>
            <w:tcW w:w="9050" w:type="dxa"/>
          </w:tcPr>
          <w:p w:rsidR="00132751" w:rsidRPr="006F2CA2" w:rsidRDefault="00132751" w:rsidP="00132751">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GUID=0c2735a6-78fa-4e77-aecb-110ac65cd6ef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(Set out the endorsement or statement of claim).</w:t>
            </w:r>
          </w:p>
          <w:p w:rsidR="00132751" w:rsidRPr="006F2CA2" w:rsidRDefault="00132751" w:rsidP="00132751">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GUID=079daebb-cea8-40e9-b1ee-08437b5788c0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the plaintiff’s claim is for a debt or liquidated demand only, the following endorsement must be added at the foot of the claim:)</w:t>
            </w:r>
          </w:p>
          <w:p w:rsidR="00132751" w:rsidRPr="006F2CA2" w:rsidRDefault="00132751" w:rsidP="00132751">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GUID=f418125b-b107-43fd-858e-cc2453d12652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                 (or such sum as may be allowed on taxation) for costs, and also, if the plaintiff obtains an order for substituted service, the further sum of $              (or such sum as may be allowed on taxation). If the amount claimed and costs be paid to the plaintiff or his solicitor within           days after service hereof, further proceedings will be stayed.</w:t>
            </w:r>
          </w:p>
          <w:p w:rsidR="00132751" w:rsidRPr="006F2CA2" w:rsidRDefault="00132751" w:rsidP="00132751">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GUID=6a56c499-eb34-43ef-934a-a5bc47dc9f9a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 the Writ of Summons is endorsed with a Statement of Claim the following must be added:</w:t>
            </w:r>
          </w:p>
          <w:p w:rsidR="00132751" w:rsidRPr="006F2CA2" w:rsidRDefault="00132751" w:rsidP="00132751">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GUID=ac6d57b0-fa8b-40d1-891c-0e1636395230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If the defendant enters an appearance, then he must also serve a defence on the solicitor for the plaintiff within 14 days after the last day of the time limited for entering an appearance, otherwise judgment may be entered against him without further notice.</w:t>
            </w:r>
          </w:p>
          <w:p w:rsidR="00132751" w:rsidRPr="006F2CA2" w:rsidRDefault="00132751" w:rsidP="00132751">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GUID=cb2b5157-7e69-4c00-8986-98df9774a0c8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the plaintiff sues, or the defendant is sued, in a representative capacity, this must be stated in the endorsement of claim).</w:t>
            </w:r>
          </w:p>
        </w:tc>
      </w:tr>
      <w:tr w:rsidR="00132751" w:rsidRPr="006F2CA2" w:rsidTr="00132751">
        <w:trPr>
          <w:divId w:val="2116439976"/>
          <w:cantSplit/>
          <w:jc w:val="center"/>
        </w:trPr>
        <w:tc>
          <w:tcPr>
            <w:tcW w:w="9050" w:type="dxa"/>
          </w:tcPr>
          <w:p w:rsidR="00132751" w:rsidRPr="006F2CA2" w:rsidRDefault="00132751" w:rsidP="00132751">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GUID=d2dc1420-6af6-49f0-b16e-20e645191c0b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Endorsement as to solicitor and address.</w:t>
            </w:r>
          </w:p>
          <w:p w:rsidR="00132751" w:rsidRPr="006F2CA2" w:rsidRDefault="00132751" w:rsidP="00132751">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GUID=eb12fc6e-1cd5-4976-9f96-4d64fc4f70eb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writ is issued by                    of                     solicitor for the said plaintiff whose address is                              (or where the plaintiff sues in person). This writ is issued by the said plaintiff who resides at                         and is (state occupation) and (if the plaintiff does not reside within the jurisdiction) whose address for service is                                       .</w:t>
            </w:r>
          </w:p>
          <w:p w:rsidR="00132751" w:rsidRPr="006F2CA2" w:rsidRDefault="00132751" w:rsidP="00132751">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GUID=08f4ffa4-8c03-4945-921d-7842c3567a27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Endorsement as to service.</w:t>
            </w:r>
          </w:p>
          <w:p w:rsidR="00132751" w:rsidRPr="006F2CA2" w:rsidRDefault="00132751" w:rsidP="00132751">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GUID=05814f08-2d8f-41d8-bce8-ffe988e3cd2a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writ was served by                              by way of personal service (or as may be) (state manner of service or in accordance with the terms of an order for substituted service) on the defendant (who is known to me) (or who was pointed out to me by                                                                                       )</w:t>
            </w:r>
            <w:r w:rsidRPr="006F2CA2">
              <w:rPr>
                <w:rFonts w:ascii="Times New Roman" w:hAnsi="Times New Roman" w:cs="Times New Roman"/>
                <w:sz w:val="22"/>
                <w:szCs w:val="20"/>
                <w:lang w:val="en-GB" w:eastAsia="en-US"/>
              </w:rPr>
              <w:br/>
              <w:t>(or who admitted to me that he was                                                                 )</w:t>
            </w:r>
            <w:r w:rsidRPr="006F2CA2">
              <w:rPr>
                <w:rFonts w:ascii="Times New Roman" w:hAnsi="Times New Roman" w:cs="Times New Roman"/>
                <w:sz w:val="22"/>
                <w:szCs w:val="20"/>
                <w:lang w:val="en-GB" w:eastAsia="en-US"/>
              </w:rPr>
              <w:br/>
              <w:t>at (place) on the          day of                     20      .</w:t>
            </w:r>
          </w:p>
          <w:p w:rsidR="00132751" w:rsidRPr="006F2CA2" w:rsidRDefault="00132751" w:rsidP="00132751">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GUID=27b5bb72-9576-4f51-a078-24dc43d0f0fc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Endorsed this        day of                             20      .</w:t>
            </w:r>
          </w:p>
          <w:p w:rsidR="00132751" w:rsidRPr="006F2CA2" w:rsidRDefault="00132751" w:rsidP="00132751">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GUID=3961f05e-b95b-4a45-a756-30ab86d05d4e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Process Server.</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jc w:val="center"/>
        <w:tblLook w:val="04A0" w:firstRow="1" w:lastRow="0" w:firstColumn="1" w:lastColumn="0" w:noHBand="0" w:noVBand="1"/>
      </w:tblPr>
      <w:tblGrid>
        <w:gridCol w:w="1734"/>
        <w:gridCol w:w="2750"/>
        <w:gridCol w:w="1443"/>
        <w:gridCol w:w="1153"/>
      </w:tblGrid>
      <w:tr w:rsidR="006F2CA2" w:rsidRPr="006F2CA2" w:rsidTr="006F2CA2">
        <w:trPr>
          <w:divId w:val="2116439976"/>
          <w:cantSplit/>
          <w:jc w:val="center"/>
        </w:trPr>
        <w:tc>
          <w:tcPr>
            <w:tcW w:w="7080" w:type="dxa"/>
            <w:gridSpan w:val="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GUID=86c1d24d-2151-4cfd-afdd-341d9c893639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67</w:t>
            </w:r>
          </w:p>
        </w:tc>
      </w:tr>
      <w:tr w:rsidR="006F2CA2" w:rsidRPr="006F2CA2" w:rsidTr="006F2CA2">
        <w:trPr>
          <w:divId w:val="2116439976"/>
          <w:cantSplit/>
          <w:jc w:val="center"/>
        </w:trPr>
        <w:tc>
          <w:tcPr>
            <w:tcW w:w="1734"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GUID=2b8e2e17-2e94-42d2-b24b-28f155a9f8e6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 xml:space="preserve"> R.300</w:t>
            </w:r>
          </w:p>
        </w:tc>
        <w:tc>
          <w:tcPr>
            <w:tcW w:w="4193"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GUID=5c177d6c-d390-4fec-9809-977e46535236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RENEWAL OF WRIT</w:t>
            </w:r>
          </w:p>
        </w:tc>
        <w:tc>
          <w:tcPr>
            <w:tcW w:w="1153"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GUID=e71b89c5-d0b3-49ed-9311-343de39cbde8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080" w:type="dxa"/>
            <w:gridSpan w:val="4"/>
          </w:tcPr>
          <w:p w:rsidR="006F2CA2" w:rsidRPr="006F2CA2" w:rsidRDefault="006F2CA2" w:rsidP="006F2CA2">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GUID=d268ce05-0e32-4427-bcd5-c3902807d112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Renewed for          months from the         day of                        20        by an order of Court dated the         day of                       20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GUID=1a25f3ed-004d-4d90-b932-7175376cfd80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GUID=bbe14e6d-d113-4571-ae69-554d3a25a303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r w:rsidR="006F2CA2" w:rsidRPr="006F2CA2" w:rsidTr="006F2CA2">
        <w:trPr>
          <w:divId w:val="2116439976"/>
          <w:cantSplit/>
          <w:jc w:val="center"/>
        </w:trPr>
        <w:tc>
          <w:tcPr>
            <w:tcW w:w="7080" w:type="dxa"/>
            <w:gridSpan w:val="4"/>
          </w:tcPr>
          <w:p w:rsidR="00ED7FA2" w:rsidRDefault="00ED7F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GUID=a5e5ce91-f10e-43e2-8858-94b9fba8aeb5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68</w:t>
            </w:r>
          </w:p>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R.306</w:t>
            </w:r>
          </w:p>
        </w:tc>
      </w:tr>
      <w:tr w:rsidR="006F2CA2" w:rsidRPr="006F2CA2" w:rsidTr="006F2CA2">
        <w:trPr>
          <w:gridAfter w:val="2"/>
          <w:divId w:val="2116439976"/>
          <w:wAfter w:w="2596" w:type="dxa"/>
          <w:cantSplit/>
          <w:jc w:val="center"/>
        </w:trPr>
        <w:tc>
          <w:tcPr>
            <w:tcW w:w="4484" w:type="dxa"/>
            <w:gridSpan w:val="2"/>
          </w:tcPr>
          <w:p w:rsidR="006F2CA2" w:rsidRPr="006F2CA2" w:rsidRDefault="006F2CA2" w:rsidP="006F2CA2">
            <w:pPr>
              <w:spacing w:before="60" w:after="60" w:line="240" w:lineRule="auto"/>
              <w:ind w:left="2605"/>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GUID=56b006a0-a5b0-435c-b16b-ce4faa65c194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OF SERVICE</w:t>
            </w:r>
          </w:p>
        </w:tc>
      </w:tr>
      <w:tr w:rsidR="006F2CA2" w:rsidRPr="006F2CA2" w:rsidTr="006F2CA2">
        <w:trPr>
          <w:divId w:val="2116439976"/>
          <w:cantSplit/>
          <w:jc w:val="center"/>
        </w:trPr>
        <w:tc>
          <w:tcPr>
            <w:tcW w:w="7080" w:type="dxa"/>
            <w:gridSpan w:val="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GUID=b6e1818f-ff8f-4ee3-8fd3-66933f782281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GUID=cdfd9ea6-8c0d-497c-96a0-94ff984c08c5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GUID=854e6614-8fd5-45de-84ce-afab0f44ce96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GUID=034a5d85-6b08-43b5-b393-eea3bf43e490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writ of summons herein was served on —</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GUID=997ff266-6d6a-457e-bd95-ef59a032ffe5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person served:</w:t>
            </w:r>
          </w:p>
          <w:p w:rsidR="006F2CA2" w:rsidRPr="006F2CA2" w:rsidRDefault="006F2CA2" w:rsidP="006F2CA2">
            <w:pPr>
              <w:spacing w:before="120" w:after="0" w:line="240" w:lineRule="auto"/>
              <w:ind w:left="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GUID=ce7a5867-cc44-4a2f-bfcd-adba0a6d03cf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Capacity in which person is served: (The defendant) (or as may be).</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GUID=8409607e-0d09-4eb2-af9d-0b2774c19a9f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On: (Day, date and time of service).</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GUID=b2377965-9976-47db-a51c-77a6a71f858c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At: (Place of service).</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GUID=2a681a8d-dfe4-4a72-a713-58e163b5f907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Method of service: (State how service effected).</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GUID=fb77ed7a-463e-4982-8b9f-804c8ac916ca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00" w:type="dxa"/>
        <w:jc w:val="center"/>
        <w:tblLook w:val="04A0" w:firstRow="1" w:lastRow="0" w:firstColumn="1" w:lastColumn="0" w:noHBand="0" w:noVBand="1"/>
      </w:tblPr>
      <w:tblGrid>
        <w:gridCol w:w="1020"/>
        <w:gridCol w:w="60"/>
        <w:gridCol w:w="4860"/>
        <w:gridCol w:w="140"/>
        <w:gridCol w:w="1020"/>
      </w:tblGrid>
      <w:tr w:rsidR="006F2CA2" w:rsidRPr="006F2CA2" w:rsidTr="006F2CA2">
        <w:trPr>
          <w:divId w:val="2116439976"/>
          <w:cantSplit/>
          <w:jc w:val="center"/>
        </w:trPr>
        <w:tc>
          <w:tcPr>
            <w:tcW w:w="10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p>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GUID=c88be1a9-eef6-40b0-b283-b2508e6a0ef6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R.312</w:t>
            </w:r>
          </w:p>
        </w:tc>
        <w:tc>
          <w:tcPr>
            <w:tcW w:w="5060" w:type="dxa"/>
            <w:gridSpan w:val="3"/>
          </w:tcPr>
          <w:p w:rsidR="006F2CA2" w:rsidRPr="006F2CA2" w:rsidRDefault="00ED7FA2" w:rsidP="006F2CA2">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FORM</w:t>
            </w:r>
            <w:r w:rsidR="006F2CA2" w:rsidRPr="006F2CA2">
              <w:rPr>
                <w:rFonts w:ascii="Times New Roman" w:hAnsi="Times New Roman" w:cs="Times New Roman"/>
                <w:sz w:val="22"/>
                <w:szCs w:val="20"/>
                <w:lang w:val="en-GB" w:eastAsia="en-US"/>
              </w:rPr>
              <w:t xml:space="preserve"> 69</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GUID=b8577943-0cb3-4826-8b29-5c394a5dc5c5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FOR LEAVE TO SERVE</w:t>
            </w:r>
            <w:r w:rsidRPr="006F2CA2">
              <w:rPr>
                <w:rFonts w:ascii="Times New Roman" w:hAnsi="Times New Roman" w:cs="Times New Roman"/>
                <w:sz w:val="22"/>
                <w:szCs w:val="20"/>
                <w:lang w:val="en-GB" w:eastAsia="en-US"/>
              </w:rPr>
              <w:br/>
              <w:t>ORIGINATING PROCESS OUT OF SINGAPORE</w:t>
            </w:r>
          </w:p>
        </w:tc>
        <w:tc>
          <w:tcPr>
            <w:tcW w:w="10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GUID=46a51cfc-b22a-473f-ae2e-91b5c0ec70c2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00" w:type="dxa"/>
            <w:gridSpan w:val="5"/>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GUID=d2713562-2f82-48e8-9fcd-da74bd7988f9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GUID=033b6d8e-99e2-4adb-8d8f-8d10fc1b8014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(name, address and description of deponent), do make oath (or affirm) and say as follows:</w:t>
            </w:r>
          </w:p>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GUID=6bdf69f9-2843-4dd1-96f2-c7bf82da5642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am the plaintiff (or as may be) in this action.</w:t>
            </w:r>
          </w:p>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GUID=a3b61524-af18-4c7c-93b2-d13d43981caf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This application is made pursuant to Rule 311 (specify the paragraphs).</w:t>
            </w:r>
          </w:p>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GUID=8b254f7f-326a-439d-8dac-d70f0349c754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The facts in support of paragraph 2 are</w:t>
            </w:r>
          </w:p>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GUID=649ec5c8-abcd-4efa-af34-b42819491be5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I verily believe that I have a good cause of action against the abovenamed defendant (state the facts, or refer to the Statement of Claim filed, or exhibit a copy of the proposed Statement of Claim, or refer to the originating process and any affidavits filed therein).</w:t>
            </w:r>
          </w:p>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GUID=4c67f238-45ac-4d56-ac1a-454965436a85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The defendant is presently residing (or carrying on business) at                 in the State of                          .</w:t>
            </w:r>
          </w:p>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GUID=a7238226-8362-4a8f-b12e-9628a371bfe0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6.</w:t>
            </w:r>
            <w:r w:rsidRPr="006F2CA2">
              <w:rPr>
                <w:rFonts w:ascii="Times New Roman" w:hAnsi="Times New Roman" w:cs="Times New Roman"/>
                <w:sz w:val="22"/>
                <w:szCs w:val="20"/>
                <w:lang w:val="en-GB" w:eastAsia="en-US"/>
              </w:rPr>
              <w:tab/>
              <w:t>           days will probably be sufficient for the defendant to enter an appearance in the Registry of the Family Justice Courts.</w:t>
            </w:r>
          </w:p>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GUID=cc09edf8-5e39-4cdc-b30e-77a1638557e2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7.</w:t>
            </w:r>
            <w:r w:rsidRPr="006F2CA2">
              <w:rPr>
                <w:rFonts w:ascii="Times New Roman" w:hAnsi="Times New Roman" w:cs="Times New Roman"/>
                <w:sz w:val="22"/>
                <w:szCs w:val="20"/>
                <w:lang w:val="en-GB" w:eastAsia="en-US"/>
              </w:rPr>
              <w:tab/>
              <w:t>I apply for leave to serve the writ (or as may be) on the defendant at                   or elsewhere as he may be found in the State of           .</w:t>
            </w:r>
          </w:p>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GUID=0ca7bf79-5f4e-4058-b2a8-4a61198082a0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8.</w:t>
            </w:r>
            <w:r w:rsidRPr="006F2CA2">
              <w:rPr>
                <w:rFonts w:ascii="Times New Roman" w:hAnsi="Times New Roman" w:cs="Times New Roman"/>
                <w:sz w:val="22"/>
                <w:szCs w:val="20"/>
                <w:lang w:val="en-GB" w:eastAsia="en-US"/>
              </w:rPr>
              <w:tab/>
              <w:t>It is necessary/not necessary to extend the validity of this writ (and if necessary, to state how long).</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GUID=d6df1b88-d9eb-4eae-b20b-d5e80e9bd5b4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r w:rsidR="006F2CA2" w:rsidRPr="006F2CA2" w:rsidTr="006F2CA2">
        <w:trPr>
          <w:divId w:val="2116439976"/>
          <w:cantSplit/>
          <w:jc w:val="center"/>
        </w:trPr>
        <w:tc>
          <w:tcPr>
            <w:tcW w:w="7100" w:type="dxa"/>
            <w:gridSpan w:val="5"/>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GUID=23aa3c8e-148e-4d7f-be97-ce7bfb8b0b05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70</w:t>
            </w:r>
          </w:p>
        </w:tc>
      </w:tr>
      <w:tr w:rsidR="006F2CA2" w:rsidRPr="006F2CA2" w:rsidTr="006F2CA2">
        <w:trPr>
          <w:divId w:val="2116439976"/>
          <w:cantSplit/>
          <w:jc w:val="center"/>
        </w:trPr>
        <w:tc>
          <w:tcPr>
            <w:tcW w:w="1080" w:type="dxa"/>
            <w:gridSpan w:val="2"/>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GUID=f400bace-0c78-476b-baae-a15211c6de5f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 xml:space="preserve">R.312 </w:t>
            </w:r>
          </w:p>
        </w:tc>
        <w:tc>
          <w:tcPr>
            <w:tcW w:w="48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GUID=b43aaacd-5447-49c4-894a-ccbec7d528dd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FOR SERVICE OF</w:t>
            </w:r>
            <w:r w:rsidRPr="006F2CA2">
              <w:rPr>
                <w:rFonts w:ascii="Times New Roman" w:hAnsi="Times New Roman" w:cs="Times New Roman"/>
                <w:sz w:val="22"/>
                <w:szCs w:val="20"/>
                <w:lang w:val="en-GB" w:eastAsia="en-US"/>
              </w:rPr>
              <w:br/>
              <w:t>DOCUMENT OUT OF SINGAPORE</w:t>
            </w:r>
          </w:p>
        </w:tc>
        <w:tc>
          <w:tcPr>
            <w:tcW w:w="1160"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GUID=9fa1512a-b8b9-4e78-bbc2-ccbc69f5eb77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00" w:type="dxa"/>
            <w:gridSpan w:val="5"/>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GUID=6505c684-386f-4f38-9b8a-85d83b78c118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GUID=9a484e7f-11cd-4676-b3e9-a077365054cf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the plaintiff and upon reading the affidavit of                      filed the         day of                            20         and upon hearing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GUID=72f8ef60-3abf-42ff-a4d9-468d90da7c69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GUID=4b7c62ce-6b6d-4b79-8110-a1c42965ecd2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The plaintiff have leave to serve a sealed copy of the writ of summons on the defendant at (address at which defendant to be served) or elsewhere in the State of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GUID=e937c315-a1bf-4925-b348-8273823a9126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The time for entry of an appearance in this action by the defendant be      days after service on him of the writ of summons (or as may be).</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GUID=649462bb-a6df-4379-a704-87987071ef0e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GUID=c41fb167-2b84-4d0c-a773-e53917d735f8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20" w:type="dxa"/>
        <w:jc w:val="center"/>
        <w:tblLook w:val="04A0" w:firstRow="1" w:lastRow="0" w:firstColumn="1" w:lastColumn="0" w:noHBand="0" w:noVBand="1"/>
      </w:tblPr>
      <w:tblGrid>
        <w:gridCol w:w="1300"/>
        <w:gridCol w:w="4560"/>
        <w:gridCol w:w="1260"/>
      </w:tblGrid>
      <w:tr w:rsidR="006F2CA2" w:rsidRPr="006F2CA2" w:rsidTr="006F2CA2">
        <w:trPr>
          <w:divId w:val="2116439976"/>
          <w:cantSplit/>
          <w:jc w:val="center"/>
        </w:trPr>
        <w:tc>
          <w:tcPr>
            <w:tcW w:w="712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GUID=cf72352e-3a6d-4288-8b5c-f7c57167cf64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71</w:t>
            </w:r>
          </w:p>
        </w:tc>
      </w:tr>
      <w:tr w:rsidR="006F2CA2" w:rsidRPr="006F2CA2" w:rsidTr="006F2CA2">
        <w:trPr>
          <w:divId w:val="2116439976"/>
          <w:cantSplit/>
          <w:jc w:val="center"/>
        </w:trPr>
        <w:tc>
          <w:tcPr>
            <w:tcW w:w="130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GUID=7b2b51bc-4bb0-4965-8947-afcf0a2c3469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R.314</w:t>
            </w:r>
          </w:p>
        </w:tc>
        <w:tc>
          <w:tcPr>
            <w:tcW w:w="45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GUID=5cbcc288-0f58-4c3c-94c1-bd70949e46e3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REQUEST FOR SERVICE OF DOCUMENT</w:t>
            </w:r>
            <w:r w:rsidRPr="006F2CA2">
              <w:rPr>
                <w:rFonts w:ascii="Times New Roman" w:hAnsi="Times New Roman" w:cs="Times New Roman"/>
                <w:sz w:val="22"/>
                <w:szCs w:val="20"/>
                <w:lang w:val="en-GB" w:eastAsia="en-US"/>
              </w:rPr>
              <w:br/>
              <w:t>OUT OF SINGAPORE</w:t>
            </w:r>
          </w:p>
        </w:tc>
        <w:tc>
          <w:tcPr>
            <w:tcW w:w="12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GUID=58528372-b7dc-4788-a2a6-5550b42f1f07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2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GUID=912ca5dc-ae7a-4667-868a-3d1654033543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GUID=08d9017a-2ac1-4fc3-9e5e-9b58c0ba7944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We hereby request that the writ of summons (or as may be, describing the document including translation, if applicable) in this action be sent through the proper channel to (name of country) for service on the (defendant)                                                                          , at                 or elsewhere in (name of country) and that it may be served —</w:t>
            </w:r>
          </w:p>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GUID=dae54ee7-5502-4349-9781-e7075515a986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t>
            </w:r>
            <w:r w:rsidRPr="006F2CA2">
              <w:rPr>
                <w:rFonts w:ascii="Times New Roman" w:hAnsi="Times New Roman" w:cs="Times New Roman"/>
                <w:sz w:val="22"/>
                <w:szCs w:val="20"/>
                <w:lang w:val="en-GB" w:eastAsia="en-US"/>
              </w:rPr>
              <w:tab/>
              <w:t>through the government of               (where the government is willing to effect service).</w:t>
            </w:r>
          </w:p>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GUID=9bb52430-f814-4df3-b70d-9f5710dd5114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w:t>
            </w:r>
            <w:r w:rsidRPr="006F2CA2">
              <w:rPr>
                <w:rFonts w:ascii="Times New Roman" w:hAnsi="Times New Roman" w:cs="Times New Roman"/>
                <w:sz w:val="22"/>
                <w:szCs w:val="20"/>
                <w:lang w:val="en-GB" w:eastAsia="en-US"/>
              </w:rPr>
              <w:tab/>
              <w:t>through the judicial authority of                                                   .</w:t>
            </w:r>
          </w:p>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GUID=07910422-c15d-4a4a-9661-bfd4077dadd8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(iii)</w:t>
            </w:r>
            <w:r w:rsidRPr="006F2CA2">
              <w:rPr>
                <w:rFonts w:ascii="Times New Roman" w:hAnsi="Times New Roman" w:cs="Times New Roman"/>
                <w:sz w:val="22"/>
                <w:szCs w:val="20"/>
                <w:lang w:val="en-GB" w:eastAsia="en-US"/>
              </w:rPr>
              <w:tab/>
              <w:t>through a Singapore consular authority at                                           .</w:t>
            </w:r>
          </w:p>
          <w:p w:rsidR="006F2CA2" w:rsidRPr="006F2CA2" w:rsidRDefault="006F2CA2" w:rsidP="006F2CA2">
            <w:pPr>
              <w:spacing w:before="120" w:after="0" w:line="240" w:lineRule="auto"/>
              <w:ind w:left="9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GUID=309f87ec-b2f5-4af4-92e2-eca91b1573ee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(delete which methods not desired)</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GUID=6423c561-5ca8-4607-8a70-300b7f27a584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We hereby undertake to be responsible personally for all expenses incurred by the Minister in respect of the service requested and, on receiving due notification of the amount of those expenses, to pay that amount to the office of the said Minister and to produce a receipt for the payment to the proper officer in the Registry.</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GUID=d227890a-39e5-4b5c-9893-96d39607f022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GUID=c23ea0a5-0cbd-4415-801c-ca6525b279b0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jc w:val="center"/>
        <w:tblLook w:val="04A0" w:firstRow="1" w:lastRow="0" w:firstColumn="1" w:lastColumn="0" w:noHBand="0" w:noVBand="1"/>
      </w:tblPr>
      <w:tblGrid>
        <w:gridCol w:w="1320"/>
        <w:gridCol w:w="4380"/>
        <w:gridCol w:w="1360"/>
      </w:tblGrid>
      <w:tr w:rsidR="006F2CA2" w:rsidRPr="006F2CA2" w:rsidTr="006F2CA2">
        <w:trPr>
          <w:divId w:val="2116439976"/>
          <w:cantSplit/>
          <w:jc w:val="center"/>
        </w:trPr>
        <w:tc>
          <w:tcPr>
            <w:tcW w:w="706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GUID=5998273f-4a1a-47be-a15c-1857876cd9af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72</w:t>
            </w:r>
          </w:p>
        </w:tc>
      </w:tr>
      <w:tr w:rsidR="006F2CA2" w:rsidRPr="006F2CA2" w:rsidTr="006F2CA2">
        <w:trPr>
          <w:divId w:val="2116439976"/>
          <w:cantSplit/>
          <w:trHeight w:val="560"/>
          <w:jc w:val="center"/>
        </w:trPr>
        <w:tc>
          <w:tcPr>
            <w:tcW w:w="1320" w:type="dxa"/>
            <w:vMerge w:val="restart"/>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GUID=c1dfc9dd-1b2d-4a08-8e69-a2de2a4a34ff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R.320, 350, 356(4),(7)</w:t>
            </w:r>
          </w:p>
        </w:tc>
        <w:tc>
          <w:tcPr>
            <w:tcW w:w="438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GUID=df5255ea-163d-4e5c-9ebb-536267e443af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OF APPEARANCE</w:t>
            </w:r>
          </w:p>
        </w:tc>
        <w:tc>
          <w:tcPr>
            <w:tcW w:w="1360" w:type="dxa"/>
            <w:vMerge w:val="restart"/>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GUID=20f22e09-b3d3-47b9-aefd-20f84c90e484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trHeight w:val="400"/>
          <w:jc w:val="center"/>
        </w:trPr>
        <w:tc>
          <w:tcPr>
            <w:tcW w:w="1320" w:type="dxa"/>
            <w:vAlign w:val="center"/>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GUID=c1dfc9dd-1b2d-4a08-8e69-a2de2a4a34ff </w:instrText>
            </w:r>
            <w:r w:rsidRPr="006F2CA2">
              <w:rPr>
                <w:rFonts w:ascii="Times New Roman" w:hAnsi="Times New Roman" w:cs="Times New Roman"/>
                <w:sz w:val="22"/>
                <w:szCs w:val="20"/>
                <w:lang w:val="en-GB" w:eastAsia="en-US"/>
              </w:rPr>
              <w:fldChar w:fldCharType="end"/>
            </w:r>
          </w:p>
        </w:tc>
        <w:tc>
          <w:tcPr>
            <w:tcW w:w="4380" w:type="dxa"/>
            <w:vAlign w:val="center"/>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GUID=4b03d97b-66c0-40eb-a87c-21a8b0847d84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c>
          <w:tcPr>
            <w:tcW w:w="1360" w:type="dxa"/>
            <w:vAlign w:val="center"/>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GUID=20f22e09-b3d3-47b9-aefd-20f84c90e484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060" w:type="dxa"/>
            <w:gridSpan w:val="3"/>
          </w:tcPr>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GUID=310b79ef-3376-4b09-862c-7939bde8de43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GUID=2b914cf0-3d68-43ce-abb4-5984c34d52a9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Appearance is entered for the following parties in this action:</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GUID=d3a8b3f9-3d45-4559-a335-d55b1e18cfac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 type: (e.g. 1st Defendant)</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GUID=75b8f277-1c3e-4e99-8a47-a5e6247d09f0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Appearing party name:</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GUID=526f9c19-1c7e-429e-91c3-797babfa1afc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Where appearing party is represented by solicitors</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GUID=7058c614-6aab-4dd3-9c75-e247adea64de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Law firm name:</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GUID=5d10627c-245d-4536-9ef9-db54d47fb713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Law firm address:</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GUID=c8c6289f-f000-4977-8c2b-0e3e3e9a1892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Solicitor’s name:</w:t>
            </w:r>
          </w:p>
          <w:p w:rsidR="006F2CA2" w:rsidRPr="006F2CA2" w:rsidRDefault="006F2CA2" w:rsidP="006F2CA2">
            <w:pPr>
              <w:spacing w:before="120" w:after="0" w:line="240" w:lineRule="auto"/>
              <w:ind w:left="50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GUID=f5f5bf02-9728-4e0b-b669-ad2dd2f182a2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Solicitor’s contact particulars:</w:t>
            </w:r>
            <w:r w:rsidRPr="006F2CA2">
              <w:rPr>
                <w:rFonts w:ascii="Times New Roman" w:hAnsi="Times New Roman" w:cs="Times New Roman"/>
                <w:sz w:val="22"/>
                <w:szCs w:val="20"/>
                <w:lang w:val="en-GB" w:eastAsia="en-US"/>
              </w:rPr>
              <w:br/>
              <w:t>                (tel.);                    (fax);                                        (email).</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GUID=320e49c2-1b9a-4ac5-8d5c-04741ea2d173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Where appearing party is acting in person</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GUID=14c81be1-f112-4155-b5c2-47c1c189f318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Residential address:</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GUID=a5f9d597-fe5a-4750-8643-02c0efe87f22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Address for service within jurisdiction (if residential address is outside jurisdiction):</w:t>
            </w:r>
          </w:p>
          <w:p w:rsidR="006F2CA2" w:rsidRPr="006F2CA2" w:rsidRDefault="006F2CA2" w:rsidP="006F2CA2">
            <w:pPr>
              <w:spacing w:before="120" w:after="0" w:line="240" w:lineRule="auto"/>
              <w:ind w:left="48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GUID=ab05d878-b8e0-4683-9197-d5d900b54b04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Other contact particulars: </w:t>
            </w:r>
            <w:r w:rsidRPr="006F2CA2">
              <w:rPr>
                <w:rFonts w:ascii="Times New Roman" w:hAnsi="Times New Roman" w:cs="Times New Roman"/>
                <w:sz w:val="22"/>
                <w:szCs w:val="20"/>
                <w:lang w:val="en-GB" w:eastAsia="en-US"/>
              </w:rPr>
              <w:br/>
              <w:t>                (tel.);                     (fax);                                      (email).</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GUID=d6c87beb-256f-4476-a6cb-2a8e6b4ab93e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statement of claim is (required / not required) to be filed and delivered.</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GUID=a1ed8029-8f8e-490f-a19b-b23c4633f1bd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jc w:val="center"/>
        <w:tblLook w:val="04A0" w:firstRow="1" w:lastRow="0" w:firstColumn="1" w:lastColumn="0" w:noHBand="0" w:noVBand="1"/>
      </w:tblPr>
      <w:tblGrid>
        <w:gridCol w:w="1300"/>
        <w:gridCol w:w="4500"/>
        <w:gridCol w:w="1260"/>
      </w:tblGrid>
      <w:tr w:rsidR="006F2CA2" w:rsidRPr="006F2CA2" w:rsidTr="006F2CA2">
        <w:trPr>
          <w:divId w:val="2116439976"/>
          <w:cantSplit/>
          <w:jc w:val="center"/>
        </w:trPr>
        <w:tc>
          <w:tcPr>
            <w:tcW w:w="706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GUID=31538902-a644-4a0c-8e91-b74c1eeb9dfa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73</w:t>
            </w:r>
          </w:p>
        </w:tc>
      </w:tr>
      <w:tr w:rsidR="006F2CA2" w:rsidRPr="006F2CA2" w:rsidTr="006F2CA2">
        <w:trPr>
          <w:divId w:val="2116439976"/>
          <w:cantSplit/>
          <w:jc w:val="center"/>
        </w:trPr>
        <w:tc>
          <w:tcPr>
            <w:tcW w:w="130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GUID=6bc7600a-9b5e-4041-87df-1ef0f3e42dab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R.333, R.416</w:t>
            </w:r>
          </w:p>
        </w:tc>
        <w:tc>
          <w:tcPr>
            <w:tcW w:w="450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GUID=1b47a6c4-b762-4a28-bab9-4ad57a457eb7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REQUEST TO ENTER JUDGMENT</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GUID=013f3741-a6b8-4f31-919d-9de5c1cd3dfd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c>
          <w:tcPr>
            <w:tcW w:w="12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GUID=db8f8c51-7313-4d31-bbd6-9a20e8f4ce77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060"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GUID=58b9dc25-0da9-44ee-8fd8-92ce2cafc9f2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GUID=5e565ce4-d9cd-4ee2-b034-490f17ed3d86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Request is made for judgment to be entered against the defendant, (name):</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GUID=e4096203-5547-40d3-a848-cec472a04db4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For failure by the defendant to enter an appearance within the time limited for appearing.</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GUID=1f9b67ec-f3dc-49d3-b980-520871d4979f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certify that:</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GUID=b0c9bc00-21ce-4662-a4a4-92c49be5016f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the writ has been duly served on the defendant, (name), on (date of service) as specified in the memorandum of service filed on (date) and properly endorsed; and</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GUID=48694d93-5e81-4071-900a-5ba9d99a6f84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 have conducted a search for appearance and no appearance has been entered by the defendant.</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GUID=5d1de2c6-a614-4d9c-82df-5b3d727707b1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For failure by the defendant to serve a defence on the plaintiff, within the period fixed under the Family Justice Rules for service of defence.</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GUID=33bb9a5a-2a9d-4d79-bc7d-0fa217b5a650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certify that no defence has been served on the plaintiff by the defendant, (name), within the period fixed by the Family Justice Rules for service of defence.</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GUID=4783388f-efbd-434d-8ae2-92c1d2f758c7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GUID=515872a7-88a9-4273-9079-9669a2eed3ad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(*Use as appropriate)</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jc w:val="center"/>
        <w:tblLook w:val="04A0" w:firstRow="1" w:lastRow="0" w:firstColumn="1" w:lastColumn="0" w:noHBand="0" w:noVBand="1"/>
      </w:tblPr>
      <w:tblGrid>
        <w:gridCol w:w="1640"/>
        <w:gridCol w:w="3680"/>
        <w:gridCol w:w="1760"/>
      </w:tblGrid>
      <w:tr w:rsidR="006F2CA2" w:rsidRPr="006F2CA2" w:rsidTr="006F2CA2">
        <w:trPr>
          <w:divId w:val="2116439976"/>
          <w:cantSplit/>
          <w:jc w:val="center"/>
        </w:trPr>
        <w:tc>
          <w:tcPr>
            <w:tcW w:w="708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GUID=c4bf7a3f-ad29-427b-9374-d63fc59618d9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74</w:t>
            </w:r>
          </w:p>
        </w:tc>
      </w:tr>
      <w:tr w:rsidR="006F2CA2" w:rsidRPr="006F2CA2" w:rsidTr="006F2CA2">
        <w:trPr>
          <w:divId w:val="2116439976"/>
          <w:cantSplit/>
          <w:jc w:val="center"/>
        </w:trPr>
        <w:tc>
          <w:tcPr>
            <w:tcW w:w="164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GUID=f35c75e2-ac68-4916-9ffe-c149de87ecf1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R.333, R.416</w:t>
            </w:r>
          </w:p>
        </w:tc>
        <w:tc>
          <w:tcPr>
            <w:tcW w:w="368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GUID=f0cf0437-e01b-4604-a3ee-0491fabc4d1f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JUDGMENTS</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GUID=8540fb7a-26f8-4c3f-ac58-e6131b8ea53d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c>
          <w:tcPr>
            <w:tcW w:w="17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GUID=998bbbf6-199b-4ff8-82d5-b6d7e4b4461a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080" w:type="dxa"/>
            <w:gridSpan w:val="3"/>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GUID=778adfca-7e7c-429c-bafb-c4bc65480211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R.328; R.410; R.694]</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GUID=3d1bef00-434e-4b11-931e-7353c4fbfa17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Default judgment in action for liquidated demand</w:t>
            </w:r>
            <w:r w:rsidRPr="006F2CA2">
              <w:rPr>
                <w:rFonts w:ascii="Times New Roman" w:hAnsi="Times New Roman" w:cs="Times New Roman"/>
                <w:sz w:val="22"/>
                <w:szCs w:val="20"/>
                <w:lang w:val="en-GB" w:eastAsia="en-US"/>
              </w:rPr>
              <w:t>.</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GUID=e47c2e38-e2a1-41cb-a376-df71e684cc59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appearance having been entered (or no defence having been served) by the defendant herein, it is this day adjudged that the defendant do pay the plaintiff $                 and $                costs (or costs to be taxed).</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GUID=ac0eae91-8eed-4087-aee7-199924479500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have been taxed and allowed at $          as appears by the Registrar’s certificate dated the            day of                     20      ).</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GUID=bd2ee8ff-d8b7-4e24-96df-6120cc4a81e6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GUID=fe466085-b20b-4e60-bd5c-83e1c59ac41d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GUID=5cb104a3-5247-4572-a513-4bfcd7656aa6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R.329; R.411; R.694]</w:t>
            </w:r>
          </w:p>
        </w:tc>
      </w:tr>
      <w:tr w:rsidR="006F2CA2" w:rsidRPr="006F2CA2" w:rsidTr="006F2CA2">
        <w:trPr>
          <w:divId w:val="2116439976"/>
          <w:cantSplit/>
          <w:jc w:val="center"/>
        </w:trPr>
        <w:tc>
          <w:tcPr>
            <w:tcW w:w="7080" w:type="dxa"/>
            <w:gridSpan w:val="3"/>
          </w:tcPr>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GUID=bfbc1fac-c3e9-423d-8158-c83c6942f51b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Default judgment in action for unliquidated damages.</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GUID=7ddf371d-fd14-41ca-a47d-38365febc05c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appearance having been entered (or no defence having been served) by the defendant herein, it is this day adjudged that the defendant do pay the plaintiff damages to be assessed.</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GUID=e731e70d-734e-46dc-a8fc-395153fe221d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found due to the plaintiff under this judgment having been certified at $             as appears by the Registrar’s certificate filed the    day of                                   20      .</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GUID=a120195d-5160-4595-b578-7d12fde19c84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the defendant do pay the plaintiff $              and costs to be taxed.</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GUID=73dee0df-4a3f-4a28-898f-0b531165668c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GUID=216fe7e3-938b-4e05-a6da-c7128957ae8b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xml:space="preserve"> This form is a combined form of interlocutory and final judgment. The plaintiff may at his option enter interlocutory judgment by omitting the words below the line in the form and enter a separate final judgment in (</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 below).</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GUID=54fb9838-f463-4ffb-83b2-91b9b872b47f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GUID=b2a99bd6-594c-4445-8329-0f27ed306a35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R.673]</w:t>
            </w:r>
          </w:p>
        </w:tc>
      </w:tr>
      <w:tr w:rsidR="006F2CA2" w:rsidRPr="006F2CA2" w:rsidTr="006F2CA2">
        <w:trPr>
          <w:divId w:val="2116439976"/>
          <w:cantSplit/>
          <w:jc w:val="center"/>
        </w:trPr>
        <w:tc>
          <w:tcPr>
            <w:tcW w:w="7080" w:type="dxa"/>
            <w:gridSpan w:val="3"/>
          </w:tcPr>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GUID=78ea6b0e-329b-4f04-b6d8-11039f3e2c49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Default judgment in action relating to detention of movable property.</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GUID=521b69f3-c9fd-4127-99ba-523919bcb115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appearance having been entered (or no defence having been served) by the defendant herein,</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GUID=fa18e534-005f-4731-a16e-55645a7362ee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deliver to the plaintiff the movable property described in the writ of summons (or statement of claim) as (description of movable property) or pay the plaintiff the value of the said property to be assessed (and also damages for their detention to be assessed).</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GUID=d79692ba-b533-4c71-853f-4e2590451232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GUID=24a0576a-ae51-4b31-8560-d8c2f644da61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the value of the movable property described in the writ of summons (or statement of claim) to be assessed (and also damages for their detention to be assessed).</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GUID=d2517b9c-56bc-4950-a65f-e93be28ade55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value of the said movable property having been assessed at $                  (and damages at $               ) as appears by the Registrar’s certificate filed the        day of                        20      .</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GUID=f580ed98-303b-4eb2-b799-b6b9ec21cc85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the defendant do pay the plaintiff $              and costs to be taxed.</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GUID=163d1670-1c2b-431f-80ba-2e5138cddae0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GUID=f0a61d57-eef7-4975-8020-3b4cc305c8d2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See the note to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above).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GUID=2502541c-2abe-4411-bff4-ee325957a591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GUID=9983e33f-b3f7-41d9-befb-9aa513036dae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R.330; R.412; R.673]</w:t>
            </w:r>
          </w:p>
        </w:tc>
      </w:tr>
      <w:tr w:rsidR="006F2CA2" w:rsidRPr="006F2CA2" w:rsidTr="006F2CA2">
        <w:trPr>
          <w:divId w:val="2116439976"/>
          <w:cantSplit/>
          <w:jc w:val="center"/>
        </w:trPr>
        <w:tc>
          <w:tcPr>
            <w:tcW w:w="7080" w:type="dxa"/>
            <w:gridSpan w:val="3"/>
          </w:tcPr>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GUID=0949b4da-45d2-4e36-b3ce-742ca4eea7bf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Default judgment in action for possession of immovable property.</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GUID=81e61d19-e8a4-465e-a57e-7474ca47124c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appearance having been entered (or no defence having been served) by the defendant herein, it is this day adjudged that the defendant do give the plaintiff possession of the immovable property described in the writ of summons (or statement of claim) as                             and pay the plaintiff $             costs (or costs to be taxed).</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GUID=5de1fccc-38d2-4223-b1e3-6920fe7ec32d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GUID=c3999579-2f12-4925-8f5b-5522a88202dc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GUID=6fcdab56-e277-4ec0-98a7-46f8dd4c706c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R.330; R.413; R.673]</w:t>
            </w:r>
          </w:p>
        </w:tc>
      </w:tr>
      <w:tr w:rsidR="006F2CA2" w:rsidRPr="006F2CA2" w:rsidTr="006F2CA2">
        <w:trPr>
          <w:divId w:val="2116439976"/>
          <w:cantSplit/>
          <w:jc w:val="center"/>
        </w:trPr>
        <w:tc>
          <w:tcPr>
            <w:tcW w:w="7080" w:type="dxa"/>
            <w:gridSpan w:val="3"/>
          </w:tcPr>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GUID=a598acc0-3a42-48b5-b1b6-16e0ca9d3456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in default in action for possession of immovable property, damages and costs.</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GUID=93fdd07a-20dd-4bdb-be3a-0eb2957a86ef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appearance having been entered (or no defence having been served) by the defendant herein, it is this day adjudged that the defendant do give the plaintiff possession of the immovable property described in the writ of summons (or statement of claim) as                             .</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GUID=abbe4cc2-92b5-4d46-8aa2-8512b6292a98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further adjudged that the defendant do pay the plaintiff (mesne profits) (damages) to be assessed.</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GUID=edd9feab-d008-43e6-a12d-2833a357efea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found due to the plaintiff under this judgment having been certified at the sum of $              as appears by the Registrar’s finding filed the         day of                             20      .</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GUID=967dc0d8-16c4-4172-b776-7a10cd22411d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the defendant do pay the plaintiff $                and costs to be taxed.</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GUID=2a23fa41-fd87-4e7e-a52a-010f7965dd99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GUID=79352bfd-ec23-4c5c-964e-c890536da11e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See the note to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above).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GUID=1c1e4575-e7b5-4f42-8668-481e1355ecd6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GUID=48e3435f-0b26-42be-a5fc-6b4936212a85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R.673]</w:t>
            </w:r>
          </w:p>
        </w:tc>
      </w:tr>
      <w:tr w:rsidR="006F2CA2" w:rsidRPr="006F2CA2" w:rsidTr="006F2CA2">
        <w:trPr>
          <w:divId w:val="2116439976"/>
          <w:cantSplit/>
          <w:jc w:val="center"/>
        </w:trPr>
        <w:tc>
          <w:tcPr>
            <w:tcW w:w="7080" w:type="dxa"/>
            <w:gridSpan w:val="3"/>
          </w:tcPr>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GUID=33c3244c-eeaa-440b-8cbe-e75af1ea7dc5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Final judgment after assessment of damages, etc.</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GUID=f5a07cae-3de8-4a19-bd6a-a87a74ac5972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GUID=9915e27f-ba85-466c-ae17-c3da4d7da10d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 having on the       day of                               20      obtained interlocutory judgment herein against the defendant for damages (or as may be) to be assessed, and the amount found due to the plaintiff having been certified at $            as appears by the Registrar’s certificate filed the    day of                              20      .</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GUID=1e6ae81f-56ae-476a-b93f-2d38dcadb48b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           and costs to be taxed.</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GUID=70b2849b-d30d-4058-a2e3-3ce90a1c666a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GUID=b3e17d87-1661-4464-a6da-c733d26e2291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GUID=4d94ecf4-3f3d-4b03-a9db-e46a893b34d3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R.337; R.673]</w:t>
            </w:r>
          </w:p>
        </w:tc>
      </w:tr>
      <w:tr w:rsidR="006F2CA2" w:rsidRPr="006F2CA2" w:rsidTr="006F2CA2">
        <w:trPr>
          <w:divId w:val="2116439976"/>
          <w:cantSplit/>
          <w:jc w:val="center"/>
        </w:trPr>
        <w:tc>
          <w:tcPr>
            <w:tcW w:w="7080" w:type="dxa"/>
            <w:gridSpan w:val="3"/>
          </w:tcPr>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GUID=5a332f5e-8982-4fe0-b295-c3898384e0fa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g</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under Order 14</w:t>
            </w:r>
            <w:r w:rsidRPr="006F2CA2">
              <w:rPr>
                <w:rFonts w:ascii="Times New Roman" w:hAnsi="Times New Roman" w:cs="Times New Roman"/>
                <w:sz w:val="22"/>
                <w:szCs w:val="20"/>
                <w:lang w:val="en-GB" w:eastAsia="en-US"/>
              </w:rPr>
              <w:t>.</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GUID=d9f77e78-d5c6-4b27-80a8-6089292662b1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GUID=6832255c-7f76-4be1-97e4-e29f92495876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having entered appearance herein and the Court having under Order 14, Rule 3, ordered that judgment as hereinafter provided be entered for the plaintiff against the defendant,</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GUID=36f1827c-b634-4385-b111-1af193e0fbd3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                      and $                 costs (or costs to be taxed).</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GUID=905ab88e-fe5b-4923-8d24-f6a1bbea464d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GUID=a1492aa2-e37e-4a82-a117-56c284921156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pay the plaintiff damages to be assessed and costs to be taxed.</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GUID=d5fa4e67-9aa9-48c6-90b6-1bb178172541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GUID=fce3c77a-87c1-4462-ac20-56ed32f00f3b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deliver to the plaintiff the movable property described in the writ of summons (or statement of claim) as                          (or pay the plaintiff the value of the said movable property to be assessed) (and also damages for their detention to be assessed) and costs to be taxed.</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GUID=4d6609ce-ee6e-497f-9514-0e95c6cd3fb3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GUID=0278b5ec-cd22-4103-a426-9b89c07dbd99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give the plaintiff possession of the immovable property described in the writ of summons (or statement of claim) as                           and costs to be taxed.</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GUID=60250497-1a89-40fa-a21a-0306543dbb14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GUID=f7fd2524-2bf2-4d91-834e-01194d7bc524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GUID=75ac1f6d-11a9-46d3-a194-878571e0083d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R.339; R.673]</w:t>
            </w:r>
          </w:p>
        </w:tc>
      </w:tr>
      <w:tr w:rsidR="006F2CA2" w:rsidRPr="006F2CA2" w:rsidTr="006F2CA2">
        <w:trPr>
          <w:divId w:val="2116439976"/>
          <w:cantSplit/>
          <w:jc w:val="center"/>
        </w:trPr>
        <w:tc>
          <w:tcPr>
            <w:tcW w:w="7080" w:type="dxa"/>
            <w:gridSpan w:val="3"/>
          </w:tcPr>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GUID=52c6f33a-45ca-4fac-a85a-1ba3e399e4de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h</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for the Defendant under Order 14</w:t>
            </w:r>
            <w:r w:rsidRPr="006F2CA2">
              <w:rPr>
                <w:rFonts w:ascii="Times New Roman" w:hAnsi="Times New Roman" w:cs="Times New Roman"/>
                <w:sz w:val="22"/>
                <w:szCs w:val="20"/>
                <w:lang w:val="en-GB" w:eastAsia="en-US"/>
              </w:rPr>
              <w:t>.</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GUID=f621c866-4b14-449c-81fe-2ffe2bb71e10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GUID=143795fc-3bce-49fa-b368-304fc38b2924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Court having under Order 14, Rule 5, ordered that judgment be entered for the defendant against the plaintiff on the counterclaim for $           and costs of the counterclaim.</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GUID=d99283eb-7fdb-4681-b5f5-edc61b0f281e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plaintiff do pay the defendant $         and costs of the counterclaim to be taxed.</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GUID=1b612478-6c74-449d-85e5-0f0364a17d11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GUID=a295416e-e446-4ffc-91d0-7b1c4b4b4918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GUID=4ba8f3de-c7d1-4bfa-80b6-e88220b5c545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R.673]</w:t>
            </w:r>
          </w:p>
        </w:tc>
      </w:tr>
      <w:tr w:rsidR="006F2CA2" w:rsidRPr="006F2CA2" w:rsidTr="006F2CA2">
        <w:trPr>
          <w:divId w:val="2116439976"/>
          <w:cantSplit/>
          <w:jc w:val="center"/>
        </w:trPr>
        <w:tc>
          <w:tcPr>
            <w:tcW w:w="7080" w:type="dxa"/>
            <w:gridSpan w:val="3"/>
          </w:tcPr>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GUID=4664f2ae-31c4-4854-a69b-b56f67cee575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i</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after trial before Judge.</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GUID=236018a9-f8d5-43a0-a008-7718ebfa81e7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GUID=eec0940a-70ec-425d-9b50-6b187a2c5ecc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action having been tried before Justice                        on the        day of                    20      .</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GUID=1037a36d-36fe-4a8c-b86f-798e4b1652b9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the defendant do pay the plaintiff $             and his costs of action to be taxed (or that this action be dismissed and that the plaintiff do pay the defendant his costs to be taxed) (or as may be according to the Judge’s order).</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GUID=37057398-0369-4498-a8b6-c01bf3546c87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further adjudged that execution be stayed for         days) (and if within that time the                                gives notice of appeal, execution be further stayed until the determination of the appeal or as may be according to the Judge’s direction).</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GUID=48e73635-4dd1-4d40-bcc3-6471e8ad044a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GUID=251b410a-116d-4c4a-a1b6-4d1edc5d8e21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GUID=4dfccdc3-583b-43ba-8468-6ae5fde3fcd6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R.571; R.673]</w:t>
            </w:r>
          </w:p>
        </w:tc>
      </w:tr>
      <w:tr w:rsidR="006F2CA2" w:rsidRPr="006F2CA2" w:rsidTr="006F2CA2">
        <w:trPr>
          <w:divId w:val="2116439976"/>
          <w:cantSplit/>
          <w:jc w:val="center"/>
        </w:trPr>
        <w:tc>
          <w:tcPr>
            <w:tcW w:w="7080" w:type="dxa"/>
            <w:gridSpan w:val="3"/>
          </w:tcPr>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GUID=a467672b-b06a-4062-a0e0-6889efffbd09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j</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of Dismissal.</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GUID=a82e2822-8388-43f5-941f-c89577abf466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and entered the       day of                         20      .</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GUID=f098830e-0753-4570-989d-11b85e87f50c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action having on the        day of                       20      , been called on for hearing before Justice                                  , and the plaintiff having failed to appear, and the defendant having thereupon become entitled under Rule 571(2), to judgment dismissing the action and the said                                      having ordered that judgment be entered accordingly.</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GUID=d2e15702-709f-4234-ac2f-c0c67d384f2b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Therefore it is adjudged that this action do stand dismissed out of this Court with costs.</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GUID=595a7a2e-553e-4e15-a322-6ba692144bae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further adjudged that the plaintiff do pay the defendant his costs to be taxed.</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GUID=cbd0b81d-7eb1-4386-a1e3-9f98df0e11b4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GUID=fddd4d12-97cc-442e-849e-88278037cad1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GUID=4bab49f5-a44f-4ba5-8862-a9405cdf6873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R.673]</w:t>
            </w:r>
          </w:p>
        </w:tc>
      </w:tr>
      <w:tr w:rsidR="006F2CA2" w:rsidRPr="006F2CA2" w:rsidTr="006F2CA2">
        <w:trPr>
          <w:divId w:val="2116439976"/>
          <w:cantSplit/>
          <w:jc w:val="center"/>
        </w:trPr>
        <w:tc>
          <w:tcPr>
            <w:tcW w:w="7080" w:type="dxa"/>
            <w:gridSpan w:val="3"/>
          </w:tcPr>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GUID=bc0dcd6c-67b7-4b11-823a-233dbedbd210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k</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in pursuance of Order.</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GUID=263d306c-0e9d-4c29-8f02-9036719f010e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Pursuant to the Order of                       dated                          20      , whereby it was ordered                         and default having been made,</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GUID=9117bb0b-556e-4535-947f-b3977220e65e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       and costs to be taxed.</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GUID=ef509971-4c7a-4bf1-8ae1-8d81578353b9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GUID=63d3bd06-dc80-46c2-a80d-c6b4c833604c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GUID=cf9194c8-6e66-414e-99ad-a35c7d649cfc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R.673]</w:t>
            </w:r>
          </w:p>
        </w:tc>
      </w:tr>
      <w:tr w:rsidR="006F2CA2" w:rsidRPr="006F2CA2" w:rsidTr="006F2CA2">
        <w:trPr>
          <w:divId w:val="2116439976"/>
          <w:cantSplit/>
          <w:jc w:val="center"/>
        </w:trPr>
        <w:tc>
          <w:tcPr>
            <w:tcW w:w="7080" w:type="dxa"/>
            <w:gridSpan w:val="3"/>
          </w:tcPr>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GUID=b4b51fd5-856f-442d-ada8-eb7a302d0224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l</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after trial before Registrar.</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GUID=59e911ba-f9a3-4112-a973-8f2a490e0c61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and entered the        day of                          20      .</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GUID=553aa764-b3eb-4612-979c-ea4341de612a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action by an order dated the      day of                     20      having been ordered to be tried before                          , Registrar of the Family Justice Courts and the said Registrar having tried the said action and having by his certificate dated the        day of                        , 20        directed that judgment as hereinafter provided be entered for the plaintiff (or defendant),</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GUID=207e3914-9435-4420-af87-46fa4f9f063e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(as in (</w:t>
            </w:r>
            <w:r w:rsidRPr="006F2CA2">
              <w:rPr>
                <w:rFonts w:ascii="Times New Roman" w:hAnsi="Times New Roman" w:cs="Times New Roman"/>
                <w:i/>
                <w:sz w:val="22"/>
                <w:szCs w:val="20"/>
                <w:lang w:val="en-GB" w:eastAsia="en-US"/>
              </w:rPr>
              <w:t>i</w:t>
            </w:r>
            <w:r w:rsidRPr="006F2CA2">
              <w:rPr>
                <w:rFonts w:ascii="Times New Roman" w:hAnsi="Times New Roman" w:cs="Times New Roman"/>
                <w:sz w:val="22"/>
                <w:szCs w:val="20"/>
                <w:lang w:val="en-GB" w:eastAsia="en-US"/>
              </w:rPr>
              <w:t>) above according to the Registrar’s certificate).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GUID=2737f22b-aec7-4467-ba87-18c7925155fa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GUID=c2d48f45-ed52-491b-848a-e56e3f9f8131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R.563; R.673]</w:t>
            </w:r>
          </w:p>
        </w:tc>
      </w:tr>
      <w:tr w:rsidR="006F2CA2" w:rsidRPr="006F2CA2" w:rsidTr="006F2CA2">
        <w:trPr>
          <w:divId w:val="2116439976"/>
          <w:cantSplit/>
          <w:jc w:val="center"/>
        </w:trPr>
        <w:tc>
          <w:tcPr>
            <w:tcW w:w="7080" w:type="dxa"/>
            <w:gridSpan w:val="3"/>
          </w:tcPr>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GUID=5fa41a08-e850-4598-bc48-09eae7c204bb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m</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after decision of preliminary issue.</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GUID=134800ad-7777-4afc-a8a9-e84f5e3fb548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and entered the       day of                    20      .</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GUID=fb067407-4a85-4e08-a376-36d807efd25b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issue (or question) arising in this cause (or matter) by the order dated the         day of                           20        ordered to be tried before Justice                 having on the        day of                          20       been tried before the said                    and the said                    having found                     and having ordered that judgment as hereinafter provided be entered for the                        (or having dismissed the cause or matter),</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GUID=8ff9607b-9629-40fb-94b0-6c63877e6da3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          ) (and his costs of action to be taxed) (the plaintiff do pay the defendant his costs of defence to be taxed) (or as may be according to the order made).</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GUID=ed6ef3b6-7df3-4de8-8f51-d48c4af875ff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GUID=b4a585b3-4cb2-4cfd-bc8e-279869b0ff62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GUID=e655a317-3abd-4667-adc1-52d0b1c4b68b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R.673]</w:t>
            </w:r>
          </w:p>
        </w:tc>
      </w:tr>
      <w:tr w:rsidR="006F2CA2" w:rsidRPr="006F2CA2" w:rsidTr="006F2CA2">
        <w:trPr>
          <w:divId w:val="2116439976"/>
          <w:cantSplit/>
          <w:jc w:val="center"/>
        </w:trPr>
        <w:tc>
          <w:tcPr>
            <w:tcW w:w="7080" w:type="dxa"/>
            <w:gridSpan w:val="3"/>
          </w:tcPr>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GUID=b01fa7b0-f55b-428f-90c7-47763047f345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for liquidated sum against personal representative.</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GUID=8a744567-be3d-4a67-9713-8abb4566a2de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and entered the      day of                           20      .</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GUID=723ce195-1e35-459b-900b-fb45bea02323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(Recital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or (</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 to (</w:t>
            </w:r>
            <w:r w:rsidRPr="006F2CA2">
              <w:rPr>
                <w:rFonts w:ascii="Times New Roman" w:hAnsi="Times New Roman" w:cs="Times New Roman"/>
                <w:i/>
                <w:sz w:val="22"/>
                <w:szCs w:val="20"/>
                <w:lang w:val="en-GB" w:eastAsia="en-US"/>
              </w:rPr>
              <w:t>n</w:t>
            </w:r>
            <w:r w:rsidRPr="006F2CA2">
              <w:rPr>
                <w:rFonts w:ascii="Times New Roman" w:hAnsi="Times New Roman" w:cs="Times New Roman"/>
                <w:sz w:val="22"/>
                <w:szCs w:val="20"/>
                <w:lang w:val="en-GB" w:eastAsia="en-US"/>
              </w:rPr>
              <w:t>) according to the circumstances in which judgment was obtained),</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GUID=015859b6-14a2-4299-9ff7-fb2d0dcfffcf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that the defendant as executor (or administrator) of the abovenamed                          deceased do pay the plaintiff $           and costs to be taxed, the said sum and costs to be levied of the real and personal estate within the meaning of the Probate and Administration Act (Cap. 251) of the deceased at the time of his death come to the hands of the defendant as such executor (or administrator) to be administered, if he has or shall hereafter have so much thereof in his hands to be administered, and if he has not so much thereof, in his hands to be administered, then, as to the costs aforesaid, to be levied of the movable property of the defendant authorised by law to be seized in execution (or as may be according to the order made).</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GUID=3f9504ba-c5cf-4d18-b835-cb6cb8d423da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etc. (as in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GUID=23a60796-e301-412d-af07-5e7ec4f9682b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GUID=51183cf9-c64c-4c54-8ba5-a1c69d9d7bcc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 R.861]</w:t>
            </w:r>
          </w:p>
        </w:tc>
      </w:tr>
      <w:tr w:rsidR="006F2CA2" w:rsidRPr="006F2CA2" w:rsidTr="006F2CA2">
        <w:trPr>
          <w:divId w:val="2116439976"/>
          <w:cantSplit/>
          <w:jc w:val="center"/>
        </w:trPr>
        <w:tc>
          <w:tcPr>
            <w:tcW w:w="7080" w:type="dxa"/>
            <w:gridSpan w:val="3"/>
          </w:tcPr>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GUID=29b59ca7-dbfe-43be-8278-d076be7b8442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o</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for defendant’s costs on discontinuance.</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GUID=add1acdc-8b69-4a38-a369-a72d48c6f8fd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GUID=fb5dc99e-2c6c-4bc4-9c76-bb62efcd46e5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 having by a notice in writing dated the        day of                    20       , discontinued this action (or withdrawn his claim in this action for                    ) and                 the defendant’s costs of the action (or of the claim withdrawn) having been taxed and allowed at $           as appears by the Registrar’s certificate dated the        day of                         20      , and the plaintiff not having paid the sum within 4 days after taxation,</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GUID=aafcd58e-ae2d-48c0-a45d-03c354eb8f4b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plaintiff do pay the defendant $           the said taxed costs.</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GUID=7761c856-5f62-4fc0-bd55-cd42f0d03346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GUID=91d66dae-2f13-4953-ab5f-6f094b9be8ea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GUID=39f7a028-aabd-4ac2-b615-869e35b84c86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[Notes: R.861(3), (4)]</w:t>
            </w:r>
          </w:p>
        </w:tc>
      </w:tr>
      <w:tr w:rsidR="006F2CA2" w:rsidRPr="006F2CA2" w:rsidTr="006F2CA2">
        <w:trPr>
          <w:divId w:val="2116439976"/>
          <w:cantSplit/>
          <w:jc w:val="center"/>
        </w:trPr>
        <w:tc>
          <w:tcPr>
            <w:tcW w:w="7080" w:type="dxa"/>
            <w:gridSpan w:val="3"/>
          </w:tcPr>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GUID=1168520a-2ade-41e1-b55a-0017c3a710b7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p</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Judgment for costs after acceptance of money paid into Court.</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GUID=a4a976c1-890d-44b8-8874-b3d629cfce80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day of                       20    .</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GUID=cc2eaf22-56f2-4fe8-9a09-16fdb8668fe3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having paid into Court in this action the sum of $               in satisfaction of the plaintiff’s cause(s) of action (or in satisfaction of the plaintiff’s cause of action for                     ), and the plaintiff having by his notice dated the         day of                       20         accepted that sum in satisfaction of his cause(s) of action (or in satisfaction of his cause of action for                             ,                       ; abandoned his other cause(s) of action), and the plaintiff’s costs herein having been taxed and allowed at $              as appears by the Registrar’s certificate dated the           day of                        20          , and the defendant not having paid the sum within 48 hours after taxation,</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GUID=e0d68bbc-62c4-4b68-b6fc-c6d997c29548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that the defendant do pay the plaintiff $             the said taxed costs.</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GUID=ab7b1894-42e4-4f48-9aa1-d8357b1cc238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GUID=7c7f1978-28ba-4670-b09b-bae19e8e595d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00" w:type="dxa"/>
        <w:jc w:val="center"/>
        <w:tblLook w:val="04A0" w:firstRow="1" w:lastRow="0" w:firstColumn="1" w:lastColumn="0" w:noHBand="0" w:noVBand="1"/>
      </w:tblPr>
      <w:tblGrid>
        <w:gridCol w:w="1420"/>
        <w:gridCol w:w="3159"/>
        <w:gridCol w:w="1121"/>
        <w:gridCol w:w="1400"/>
      </w:tblGrid>
      <w:tr w:rsidR="006F2CA2" w:rsidRPr="006F2CA2" w:rsidTr="006F2CA2">
        <w:trPr>
          <w:divId w:val="2116439976"/>
          <w:cantSplit/>
          <w:jc w:val="center"/>
        </w:trPr>
        <w:tc>
          <w:tcPr>
            <w:tcW w:w="7100" w:type="dxa"/>
            <w:gridSpan w:val="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GUID=8bc1f381-6742-4f0b-96c1-a04df679fb6c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75</w:t>
            </w:r>
          </w:p>
        </w:tc>
      </w:tr>
      <w:tr w:rsidR="006F2CA2" w:rsidRPr="006F2CA2" w:rsidTr="006F2CA2">
        <w:trPr>
          <w:gridAfter w:val="2"/>
          <w:divId w:val="2116439976"/>
          <w:wAfter w:w="2521" w:type="dxa"/>
          <w:cantSplit/>
          <w:jc w:val="center"/>
        </w:trPr>
        <w:tc>
          <w:tcPr>
            <w:tcW w:w="4579"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R.350</w:t>
            </w:r>
          </w:p>
          <w:p w:rsidR="006F2CA2" w:rsidRPr="006F2CA2" w:rsidRDefault="006F2CA2" w:rsidP="006F2CA2">
            <w:pPr>
              <w:spacing w:before="60" w:after="60" w:line="240" w:lineRule="auto"/>
              <w:ind w:left="2615"/>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GUID=e9125727-3345-4712-bdf6-b29d5e236b95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NOTICE TO BE ENDORSED ON </w:t>
            </w:r>
            <w:r w:rsidRPr="006F2CA2">
              <w:rPr>
                <w:rFonts w:ascii="Times New Roman" w:hAnsi="Times New Roman" w:cs="Times New Roman"/>
                <w:sz w:val="22"/>
                <w:szCs w:val="20"/>
                <w:lang w:val="en-GB" w:eastAsia="en-US"/>
              </w:rPr>
              <w:br/>
              <w:t>COPY OF COUNTERCLAIM</w:t>
            </w:r>
          </w:p>
        </w:tc>
      </w:tr>
      <w:tr w:rsidR="006F2CA2" w:rsidRPr="006F2CA2" w:rsidTr="006F2CA2">
        <w:trPr>
          <w:divId w:val="2116439976"/>
          <w:cantSplit/>
          <w:jc w:val="center"/>
        </w:trPr>
        <w:tc>
          <w:tcPr>
            <w:tcW w:w="7100" w:type="dxa"/>
            <w:gridSpan w:val="4"/>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GUID=d7f8bbfb-bacf-4a6b-b4f3-e6f7cd799a59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GUID=9b0461df-c7af-424c-8a6e-77c6a1dea44d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if you intend to defend this counterclaim, an appearance must be entered to the counterclaim on your behalf within 8 days (or if the counterclaim is to be served out of the jurisdiction, insert here the time fixed by the order giving leave to serve the counterclaim out of the jurisdiction) using the electronic filing service after the service of this defence and counterclaim on you, otherwise judgment may be given against you without further notice.</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GUID=7179eda6-c646-4a17-a086-f4c5e29a65dc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Directions for entering appearance.</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GUID=a7141987-d563-410c-a5fe-ff53874a2ff8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person served with this counterclaim may enter an appearance in person or by a solicitor at the Registry of the Family Justice Courts using the electronic filing service.</w:t>
            </w:r>
          </w:p>
        </w:tc>
      </w:tr>
      <w:tr w:rsidR="006F2CA2" w:rsidRPr="006F2CA2" w:rsidTr="006F2CA2">
        <w:trPr>
          <w:divId w:val="2116439976"/>
          <w:cantSplit/>
          <w:jc w:val="center"/>
        </w:trPr>
        <w:tc>
          <w:tcPr>
            <w:tcW w:w="7100" w:type="dxa"/>
            <w:gridSpan w:val="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ED7F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GUID=923c72d3-a601-4249-aaae-1f5aa6023494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 xml:space="preserve">FORM </w:t>
            </w:r>
            <w:r w:rsidRPr="006F2CA2">
              <w:rPr>
                <w:rFonts w:ascii="Times New Roman" w:hAnsi="Times New Roman" w:cs="Times New Roman"/>
                <w:sz w:val="22"/>
                <w:szCs w:val="20"/>
                <w:lang w:val="en-GB" w:eastAsia="en-US"/>
              </w:rPr>
              <w:t>76</w:t>
            </w:r>
          </w:p>
        </w:tc>
      </w:tr>
      <w:tr w:rsidR="006F2CA2" w:rsidRPr="006F2CA2" w:rsidTr="006F2CA2">
        <w:trPr>
          <w:divId w:val="2116439976"/>
          <w:cantSplit/>
          <w:jc w:val="center"/>
        </w:trPr>
        <w:tc>
          <w:tcPr>
            <w:tcW w:w="142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GUID=d77f08ca-1ded-41ee-ac04-4d1934698bf6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R.362</w:t>
            </w:r>
          </w:p>
        </w:tc>
        <w:tc>
          <w:tcPr>
            <w:tcW w:w="4280"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GUID=1f6c75a0-640e-41b3-8039-4916fb36bad9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ACTION</w:t>
            </w:r>
          </w:p>
        </w:tc>
        <w:tc>
          <w:tcPr>
            <w:tcW w:w="140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GUID=62a0718c-c8ac-47d0-a025-c3ecb27953de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00" w:type="dxa"/>
            <w:gridSpan w:val="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GUID=ff419e89-6a4d-4ce7-86e6-d6209043102e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6F2CA2" w:rsidRPr="006F2CA2" w:rsidTr="006F2CA2">
        <w:trPr>
          <w:divId w:val="2116439976"/>
          <w:cantSplit/>
          <w:jc w:val="center"/>
        </w:trPr>
        <w:tc>
          <w:tcPr>
            <w:tcW w:w="7100" w:type="dxa"/>
            <w:gridSpan w:val="4"/>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GUID=0e5d7f8c-5a0a-4610-915c-5d4e7658ec0d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GUID=bfc44f25-be5f-4da4-8acb-add1499c7186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GUID=7babd3f8-16b0-4204-b9ac-e388708d3ca6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An action has been begun in the Family Courts / Family Division of the High Court* in accordance with the writ of summons/originating summons attached hereto.</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GUID=67c1c84f-ee57-4ead-b41e-b3358e98dfc1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You are or may be one of the persons who is interested in the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GUID=8435e93a-8f11-41f7-adfa-8f655af2bea4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You may within 8 days after service of this notice enter an appearance using the electronic filing service and thereby become a party to the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GUID=dadf7ae4-93b5-49b6-b6db-4a450fe62d34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If you do not enter an appearance you will be bound by any judgment given in the action as if you were a party to it.</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GUID=0bcf1b88-0977-4bbe-aa75-cf5c8abdd3a4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GUID=917c7dc6-a433-4c84-a243-8030cbdafcd5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GUID=0413a02d-6cf8-437b-a888-9924110276e0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GUID=34f793f1-8192-4f2a-946c-ba3fb79ee422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Directions for entering appearance.</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GUID=0fdd54ab-981d-448d-a8f4-efa11ef9c647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(As in FORM</w:t>
            </w:r>
            <w:r w:rsidRPr="006F2CA2">
              <w:rPr>
                <w:rFonts w:ascii="Times New Roman" w:hAnsi="Times New Roman" w:cs="Times New Roman"/>
                <w:sz w:val="22"/>
                <w:szCs w:val="20"/>
                <w:lang w:val="en-GB" w:eastAsia="en-US"/>
              </w:rPr>
              <w:t xml:space="preserve"> 77)</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to delete accordingly.</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296" w:type="dxa"/>
        <w:jc w:val="center"/>
        <w:tblLook w:val="04A0" w:firstRow="1" w:lastRow="0" w:firstColumn="1" w:lastColumn="0" w:noHBand="0" w:noVBand="1"/>
      </w:tblPr>
      <w:tblGrid>
        <w:gridCol w:w="1300"/>
        <w:gridCol w:w="29"/>
        <w:gridCol w:w="4531"/>
        <w:gridCol w:w="509"/>
        <w:gridCol w:w="751"/>
        <w:gridCol w:w="176"/>
      </w:tblGrid>
      <w:tr w:rsidR="006F2CA2" w:rsidRPr="006F2CA2" w:rsidTr="00ED7FA2">
        <w:trPr>
          <w:gridAfter w:val="1"/>
          <w:divId w:val="2116439976"/>
          <w:wAfter w:w="176" w:type="dxa"/>
          <w:cantSplit/>
          <w:jc w:val="center"/>
        </w:trPr>
        <w:tc>
          <w:tcPr>
            <w:tcW w:w="7120" w:type="dxa"/>
            <w:gridSpan w:val="5"/>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GUID=d257f29d-cc7c-46c4-bcea-a951dad04338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77</w:t>
            </w:r>
          </w:p>
        </w:tc>
      </w:tr>
      <w:tr w:rsidR="006F2CA2" w:rsidRPr="006F2CA2" w:rsidTr="00ED7FA2">
        <w:trPr>
          <w:gridAfter w:val="1"/>
          <w:divId w:val="2116439976"/>
          <w:wAfter w:w="176" w:type="dxa"/>
          <w:cantSplit/>
          <w:jc w:val="center"/>
        </w:trPr>
        <w:tc>
          <w:tcPr>
            <w:tcW w:w="130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GUID=3ef40758-0190-4801-87e4-4076ac3c8268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R.367</w:t>
            </w:r>
          </w:p>
        </w:tc>
        <w:tc>
          <w:tcPr>
            <w:tcW w:w="4560"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GUID=0a45b3c8-4130-48cd-ba1d-8c07e2db0720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THIRD PARTY NOTICE CLAIMING </w:t>
            </w:r>
            <w:r w:rsidRPr="006F2CA2">
              <w:rPr>
                <w:rFonts w:ascii="Times New Roman" w:hAnsi="Times New Roman" w:cs="Times New Roman"/>
                <w:sz w:val="22"/>
                <w:szCs w:val="20"/>
                <w:lang w:val="en-GB" w:eastAsia="en-US"/>
              </w:rPr>
              <w:br/>
              <w:t xml:space="preserve">CONTRIBUTION OR INDEMNITY OR </w:t>
            </w:r>
            <w:r w:rsidRPr="006F2CA2">
              <w:rPr>
                <w:rFonts w:ascii="Times New Roman" w:hAnsi="Times New Roman" w:cs="Times New Roman"/>
                <w:sz w:val="22"/>
                <w:szCs w:val="20"/>
                <w:lang w:val="en-GB" w:eastAsia="en-US"/>
              </w:rPr>
              <w:br/>
              <w:t>OTHER RELIEF OR REMEDY</w:t>
            </w:r>
          </w:p>
        </w:tc>
        <w:tc>
          <w:tcPr>
            <w:tcW w:w="1260"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GUID=3158af95-c3d9-4aec-938c-f7033f86e8fc </w:instrText>
            </w:r>
            <w:r w:rsidRPr="006F2CA2">
              <w:rPr>
                <w:rFonts w:ascii="Times New Roman" w:hAnsi="Times New Roman" w:cs="Times New Roman"/>
                <w:sz w:val="22"/>
                <w:szCs w:val="20"/>
                <w:lang w:val="en-GB" w:eastAsia="en-US"/>
              </w:rPr>
              <w:fldChar w:fldCharType="end"/>
            </w:r>
          </w:p>
        </w:tc>
      </w:tr>
      <w:tr w:rsidR="006F2CA2" w:rsidRPr="006F2CA2" w:rsidTr="00ED7FA2">
        <w:trPr>
          <w:gridAfter w:val="1"/>
          <w:divId w:val="2116439976"/>
          <w:wAfter w:w="176" w:type="dxa"/>
          <w:cantSplit/>
          <w:jc w:val="center"/>
        </w:trPr>
        <w:tc>
          <w:tcPr>
            <w:tcW w:w="7120" w:type="dxa"/>
            <w:gridSpan w:val="5"/>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GUID=3fbecc2c-5f0f-4c4d-a20a-8752ed3f16d3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IN THE FAMILY JUSTICE COURTS OF </w:t>
            </w:r>
            <w:r w:rsidRPr="006F2CA2">
              <w:rPr>
                <w:rFonts w:ascii="Times New Roman" w:hAnsi="Times New Roman" w:cs="Times New Roman"/>
                <w:sz w:val="22"/>
                <w:szCs w:val="20"/>
                <w:lang w:val="en-GB" w:eastAsia="en-US"/>
              </w:rPr>
              <w:br/>
              <w:t>THE REPUBLIC OF SINGAPORE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GUID=6dc09090-ce12-44a2-aa32-f8d6bcbc24c5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Suit No.                    )</w:t>
            </w:r>
            <w:r w:rsidRPr="006F2CA2">
              <w:rPr>
                <w:rFonts w:ascii="Times New Roman" w:hAnsi="Times New Roman" w:cs="Times New Roman"/>
                <w:sz w:val="22"/>
                <w:szCs w:val="20"/>
                <w:lang w:val="en-GB" w:eastAsia="en-US"/>
              </w:rPr>
              <w:br/>
              <w:t>of 20    .                   )</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GUID=a99d3c7f-c724-47d3-9726-0530c818a2e1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GUID=0608087b-493d-4818-9faa-dd5f1160c0db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Plaintiff</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GUID=ef3bd8d6-3ff9-43a5-826c-96de900f4189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GUID=0fcb80e6-2f65-49eb-adc7-2d5ddbe644bd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Defendant</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GUID=7cc1c734-50e5-46db-beed-5d64039ccc6b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GUID=fe891f89-d392-40ee-af91-d65948ac9abc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Third Party</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GUID=b1dc0699-b712-4b70-84a2-7ecc6a356141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THIRD PARTY NOTICE</w:t>
            </w:r>
          </w:p>
        </w:tc>
      </w:tr>
      <w:tr w:rsidR="006F2CA2" w:rsidRPr="006F2CA2" w:rsidTr="00ED7FA2">
        <w:trPr>
          <w:gridAfter w:val="1"/>
          <w:divId w:val="2116439976"/>
          <w:wAfter w:w="176" w:type="dxa"/>
          <w:cantSplit/>
          <w:jc w:val="center"/>
        </w:trPr>
        <w:tc>
          <w:tcPr>
            <w:tcW w:w="7120" w:type="dxa"/>
            <w:gridSpan w:val="5"/>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GUID=355e647c-05bb-4ab7-acad-cc7d48bff6e9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pursuant to the order of (name of Judge) dated the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GUID=aeb363a3-b448-42cb-bd49-ffa4b64c4a3e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GUID=1a46877c-be2e-4bde-842a-980d234b4223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this action has been brought by the plaintiff against the defendant. In it the plaintiff claims against the defendant (state the nature of the plaintiff’s claim) as appears from the writ of summons (or originating summons) a copy whereof if served herewith (together with a copy of the statement of claim or originating summons).</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GUID=65782e55-1842-440d-905d-97639efbae66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claims against you (state the nature of the claim against the third party as for instance to be indemnified against the plaintiff’s claim and the costs of this action or contribution to the extent of (one half) of the plaintiff’s claim or the following relief or remedy namely on the grounds that (state the grounds of the claim)).</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GUID=fa2f762e-ced9-4486-a87b-3555fdb5b0fc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In an action begun by writ, the following notice must be inserted.)</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GUID=2b7224d7-391a-4f88-9a75-8ac7a3713d57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if you wish to dispute the plaintiff’s claim against the defendant, or the defendant’s claim against you, an appearance must be entered on your behalf within 8 days (or if the notice is to be served out of jurisdiction insert the time of appearance fixed by the order giving leave to issue the notice and serve it out of jurisdiction) using the electronic filing service after the service of this notice on you, otherwise you will be deemed to admit the plaintiff’s claim against the defendant and the defendant’s against you and your liability to (indemnify the defendant or to contribute to the extent claimed or to stating the relief or remedy) and will be bound by any judgment or decision given in the action, and the judgment may be enforced against you in accordance with Div.10 of Part 18 of the Family Justice Rules.</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GUID=02e3c6a5-3f6b-4135-8a7e-c0307b382516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GUID=1a08feb3-9008-4d69-a38c-6ce0e8f501f5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 defendant.</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GUID=4af4b664-49d2-4e1d-907a-094e5f024df4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Directions for entering appearance.</w:t>
            </w:r>
          </w:p>
          <w:p w:rsidR="006F2CA2" w:rsidRPr="006F2CA2" w:rsidRDefault="006F2CA2" w:rsidP="006F2CA2">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GUID=ba2a9bd2-09f7-47ba-90d1-a5d8979bcab8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person served with this notice may enter an appearance in person or by a solicitor at the Registry of the Family Justice Courts using the electronic filing service.</w:t>
            </w:r>
          </w:p>
        </w:tc>
      </w:tr>
      <w:tr w:rsidR="006F2CA2" w:rsidRPr="006F2CA2" w:rsidTr="00ED7FA2">
        <w:trPr>
          <w:divId w:val="2116439976"/>
          <w:cantSplit/>
          <w:jc w:val="center"/>
        </w:trPr>
        <w:tc>
          <w:tcPr>
            <w:tcW w:w="7296" w:type="dxa"/>
            <w:gridSpan w:val="6"/>
          </w:tcPr>
          <w:p w:rsidR="005F3426" w:rsidRDefault="006F2CA2" w:rsidP="006F2CA2">
            <w:pPr>
              <w:spacing w:before="60" w:after="60" w:line="240" w:lineRule="auto"/>
              <w:jc w:val="center"/>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lastRenderedPageBreak/>
              <w:br w:type="page"/>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GUID=7ee7ea43-6645-4658-992a-849924ec1572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78</w:t>
            </w:r>
          </w:p>
        </w:tc>
      </w:tr>
      <w:tr w:rsidR="006F2CA2" w:rsidRPr="006F2CA2" w:rsidTr="00ED7FA2">
        <w:trPr>
          <w:divId w:val="2116439976"/>
          <w:cantSplit/>
          <w:jc w:val="center"/>
        </w:trPr>
        <w:tc>
          <w:tcPr>
            <w:tcW w:w="1329" w:type="dxa"/>
            <w:gridSpan w:val="2"/>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GUID=8db8d9ec-329e-403d-8f53-bc5283607c81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R.367</w:t>
            </w:r>
          </w:p>
        </w:tc>
        <w:tc>
          <w:tcPr>
            <w:tcW w:w="5040"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GUID=e1d740be-c70c-4794-9c49-6eaa3acc975b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THIRD PARTY NOTICE WHERE QUESTION </w:t>
            </w:r>
            <w:r w:rsidRPr="006F2CA2">
              <w:rPr>
                <w:rFonts w:ascii="Times New Roman" w:hAnsi="Times New Roman" w:cs="Times New Roman"/>
                <w:sz w:val="22"/>
                <w:szCs w:val="20"/>
                <w:lang w:val="en-GB" w:eastAsia="en-US"/>
              </w:rPr>
              <w:br/>
              <w:t>OR ISSUE TO BE DETERMINED</w:t>
            </w:r>
          </w:p>
        </w:tc>
        <w:tc>
          <w:tcPr>
            <w:tcW w:w="927"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GUID=4e52a897-5b31-4442-ab32-b4d7ffc666f4 </w:instrText>
            </w:r>
            <w:r w:rsidRPr="006F2CA2">
              <w:rPr>
                <w:rFonts w:ascii="Times New Roman" w:hAnsi="Times New Roman" w:cs="Times New Roman"/>
                <w:sz w:val="22"/>
                <w:szCs w:val="20"/>
                <w:lang w:val="en-GB" w:eastAsia="en-US"/>
              </w:rPr>
              <w:fldChar w:fldCharType="end"/>
            </w:r>
          </w:p>
        </w:tc>
      </w:tr>
      <w:tr w:rsidR="006F2CA2" w:rsidRPr="006F2CA2" w:rsidTr="00ED7FA2">
        <w:trPr>
          <w:divId w:val="2116439976"/>
          <w:cantSplit/>
          <w:jc w:val="center"/>
        </w:trPr>
        <w:tc>
          <w:tcPr>
            <w:tcW w:w="7296" w:type="dxa"/>
            <w:gridSpan w:val="6"/>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GUID=8d15a706-3aa3-4d19-8319-2ba9b4049fea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etc., as in Form 77 down to end of first paragraph)</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GUID=4df990c7-fdfc-4e8e-9e90-7023bf0daff2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requires that the following question or issue, viz., (state the question or issue required to be determined) should be determined not only between the plaintiff and the defendant but also between either or both of them and yourself.</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GUID=10a76c69-3e42-48db-81d1-7b6a3342c6ee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In an action begun by writ, the following notice must be inserted.)</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GUID=f7c845ec-55d2-48ce-bc1c-58e2a583ad49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take notice that if you wish to be heard on the said question or issue or to dispute the defendant’s liability to the plaintiff or your liability to the defendant, an appearance must be entered on your behalf within 8 days (or if the notice is to be served out of the jurisdiction, insert the time for appearance fixed by the order giving leave to issue the notice and serve it out of the jurisdiction) using the electronic filing service after the service of this notice on you, otherwise you will be bound by any judgment or decision given in the action in so far as it is relevant to the said question or issue, and the judgment may be enforced against you in accordance with Div.10 of Part 18 of the Family Justice Rules.</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GUID=17edb7ef-7bbc-4cbf-aba3-fb2766a74c70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GUID=af8f7496-a3e0-424d-827c-8ffeef18283c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 defendant.</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GUID=b044a284-5417-448b-8bab-cf63f89f1dfa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Directions for entering appearance.</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GUID=0c635cbd-f770-4e46-b4c0-894795085868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(As in Form 77).</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bl>
            <w:tblPr>
              <w:tblW w:w="7080" w:type="dxa"/>
              <w:jc w:val="center"/>
              <w:tblLook w:val="04A0" w:firstRow="1" w:lastRow="0" w:firstColumn="1" w:lastColumn="0" w:noHBand="0" w:noVBand="1"/>
            </w:tblPr>
            <w:tblGrid>
              <w:gridCol w:w="1400"/>
              <w:gridCol w:w="4300"/>
              <w:gridCol w:w="1380"/>
            </w:tblGrid>
            <w:tr w:rsidR="006F2CA2" w:rsidRPr="006F2CA2" w:rsidTr="006F2CA2">
              <w:trPr>
                <w:cantSplit/>
                <w:jc w:val="center"/>
              </w:trPr>
              <w:tc>
                <w:tcPr>
                  <w:tcW w:w="708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GUID=db5e4399-69c8-4f83-a622-117345c551c6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79</w:t>
                  </w:r>
                </w:p>
              </w:tc>
            </w:tr>
            <w:tr w:rsidR="006F2CA2" w:rsidRPr="006F2CA2" w:rsidTr="006F2CA2">
              <w:trPr>
                <w:cantSplit/>
                <w:jc w:val="center"/>
              </w:trPr>
              <w:tc>
                <w:tcPr>
                  <w:tcW w:w="140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GUID=a0c3ac0c-6691-4a85-9fbb-51c0ab4fb50c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br/>
                    <w:t>R.368</w:t>
                  </w:r>
                </w:p>
              </w:tc>
              <w:tc>
                <w:tcPr>
                  <w:tcW w:w="430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GUID=e91342e8-ebc8-423f-8274-1890fb2adeb9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SUMMONS FOR LEAVE TO ISSUE </w:t>
                  </w:r>
                  <w:r w:rsidRPr="006F2CA2">
                    <w:rPr>
                      <w:rFonts w:ascii="Times New Roman" w:hAnsi="Times New Roman" w:cs="Times New Roman"/>
                      <w:sz w:val="22"/>
                      <w:szCs w:val="20"/>
                      <w:lang w:val="en-GB" w:eastAsia="en-US"/>
                    </w:rPr>
                    <w:br/>
                    <w:t>A THIRD PARTY NOTICE</w:t>
                  </w:r>
                </w:p>
              </w:tc>
              <w:tc>
                <w:tcPr>
                  <w:tcW w:w="138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GUID=bcadbb13-48a2-47b5-b252-db9275a0599b </w:instrText>
                  </w:r>
                  <w:r w:rsidRPr="006F2CA2">
                    <w:rPr>
                      <w:rFonts w:ascii="Times New Roman" w:hAnsi="Times New Roman" w:cs="Times New Roman"/>
                      <w:sz w:val="22"/>
                      <w:szCs w:val="20"/>
                      <w:lang w:val="en-GB" w:eastAsia="en-US"/>
                    </w:rPr>
                    <w:fldChar w:fldCharType="end"/>
                  </w:r>
                </w:p>
              </w:tc>
            </w:tr>
            <w:tr w:rsidR="006F2CA2" w:rsidRPr="006F2CA2" w:rsidTr="006F2CA2">
              <w:trPr>
                <w:cantSplit/>
                <w:jc w:val="center"/>
              </w:trPr>
              <w:tc>
                <w:tcPr>
                  <w:tcW w:w="708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GUID=2a7a3ed7-202c-4524-9871-f78743da5ef4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GUID=7a55270e-5cc1-4885-8124-85e8fe237f53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GUID=c2525a21-a2d9-499d-a092-d0b284d61e9f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GUID=3a17e2a3-c760-437e-8fb3-c54858d83216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Leave to issue a third party notice, a copy of which is attached herein.</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GUID=9fcd153d-ae1a-41fa-93cf-b7c8dd7f3652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costs of this application be                  .</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GUID=5e24e1d7-cdf9-4305-81ab-8cf158176d74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(State the grounds here) or (As set out in the affidavit of [name]).</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GUID=e054b664-ddbc-4cb8-97e1-2854bfc4f08f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GUID=c2d3dd14-4e79-4643-b63b-5c05d1590cae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277" w:type="dxa"/>
        <w:jc w:val="center"/>
        <w:tblLook w:val="04A0" w:firstRow="1" w:lastRow="0" w:firstColumn="1" w:lastColumn="0" w:noHBand="0" w:noVBand="1"/>
      </w:tblPr>
      <w:tblGrid>
        <w:gridCol w:w="1664"/>
        <w:gridCol w:w="4182"/>
        <w:gridCol w:w="1431"/>
      </w:tblGrid>
      <w:tr w:rsidR="006F2CA2" w:rsidRPr="006F2CA2" w:rsidTr="006F2CA2">
        <w:trPr>
          <w:divId w:val="2116439976"/>
          <w:cantSplit/>
          <w:jc w:val="center"/>
        </w:trPr>
        <w:tc>
          <w:tcPr>
            <w:tcW w:w="7277"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GUID=c5191681-8526-407f-b0ef-c01a4e1f92ed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80</w:t>
            </w:r>
          </w:p>
        </w:tc>
      </w:tr>
      <w:tr w:rsidR="006F2CA2" w:rsidRPr="006F2CA2" w:rsidTr="006F2CA2">
        <w:trPr>
          <w:divId w:val="2116439976"/>
          <w:cantSplit/>
          <w:jc w:val="center"/>
        </w:trPr>
        <w:tc>
          <w:tcPr>
            <w:tcW w:w="1664"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GUID=a55caf98-6b20-402a-8dff-635c96486cff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br/>
              <w:t>R.370</w:t>
            </w:r>
          </w:p>
        </w:tc>
        <w:tc>
          <w:tcPr>
            <w:tcW w:w="4182"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GUID=e95cb9e0-f695-49b2-8ea8-688bf3fdcc44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SUMMONS FOR THIRD </w:t>
            </w:r>
            <w:r w:rsidRPr="006F2CA2">
              <w:rPr>
                <w:rFonts w:ascii="Times New Roman" w:hAnsi="Times New Roman" w:cs="Times New Roman"/>
                <w:sz w:val="22"/>
                <w:szCs w:val="20"/>
                <w:lang w:val="en-GB" w:eastAsia="en-US"/>
              </w:rPr>
              <w:br/>
              <w:t>PARTY DIRECTIONS</w:t>
            </w:r>
          </w:p>
        </w:tc>
        <w:tc>
          <w:tcPr>
            <w:tcW w:w="1431"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GUID=6990d54d-9c6a-4e31-8a19-77a3693a9121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277"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GUID=a324e34c-ad57-4fa4-a2f2-fba7c49ca79e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77)</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GUID=38b9c14b-efc1-4ea6-93bc-e21951d7235f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third party (and his solicitors).</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GUID=0e0381ce-5020-40b5-bd4d-42ba692ffc74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GUID=dcb3efc7-f918-42c5-b950-58183a7441b7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defendant serve a statement of claim on the said third party within         days from this date, who shall plead thereto within         days.</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GUID=f5c55f17-9459-4d9b-a66a-d6214d0e3285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(State any other directions as may be required).</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GUID=d60506b9-174b-49f0-a29d-08b9621b49a2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The said third party be at liberty to appear at the trial (or hearing) of this action, and take such part as the Judge shall direct, and be bound by the result of the trial (or hearing).</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GUID=cbd7b8b2-8711-419c-9cf9-7b9efc089ca9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The question of the liability of the said third party to indemnify the defendant be tried at the trial (or hearing) of this action, but subsequent thereto.</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GUID=e06970e2-bd1c-4a7c-bed9-2e12d0affa33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The costs of this application be costs in the cause and in the third party proceedings.</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GUID=99cfd2e0-a831-43e3-bea4-3b96f86cadf2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(To set out grounds) or (As set out in the affidavit of [name]).</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GUID=c015700e-e2c6-4c89-a985-6cdd70532ef2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GUID=e3a8fb35-656d-4bf5-bf5d-1f6c5436e56f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296" w:type="dxa"/>
        <w:jc w:val="center"/>
        <w:tblLook w:val="04A0" w:firstRow="1" w:lastRow="0" w:firstColumn="1" w:lastColumn="0" w:noHBand="0" w:noVBand="1"/>
      </w:tblPr>
      <w:tblGrid>
        <w:gridCol w:w="1407"/>
        <w:gridCol w:w="4894"/>
        <w:gridCol w:w="995"/>
      </w:tblGrid>
      <w:tr w:rsidR="006F2CA2" w:rsidRPr="006F2CA2" w:rsidTr="006F2CA2">
        <w:trPr>
          <w:divId w:val="2116439976"/>
          <w:cantSplit/>
          <w:jc w:val="center"/>
        </w:trPr>
        <w:tc>
          <w:tcPr>
            <w:tcW w:w="7296"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GUID=069d6e76-650f-4433-8fda-427dde6c66af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81</w:t>
            </w:r>
          </w:p>
        </w:tc>
      </w:tr>
      <w:tr w:rsidR="006F2CA2" w:rsidRPr="006F2CA2" w:rsidTr="006F2CA2">
        <w:trPr>
          <w:divId w:val="2116439976"/>
          <w:cantSplit/>
          <w:jc w:val="center"/>
        </w:trPr>
        <w:tc>
          <w:tcPr>
            <w:tcW w:w="1407"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GUID=96a0db5b-cd0f-45e1-9920-159b457a43d3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R.370</w:t>
            </w:r>
          </w:p>
        </w:tc>
        <w:tc>
          <w:tcPr>
            <w:tcW w:w="4894"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GUID=b14b1132-551d-48a2-9204-b140c65c5efa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FOR THIRD PARTY DIRECTIONS</w:t>
            </w:r>
          </w:p>
        </w:tc>
        <w:tc>
          <w:tcPr>
            <w:tcW w:w="995"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GUID=1857c610-41e8-4813-b6cb-d9a23a092f38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296"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GUID=a1ed238e-9ea9-40f7-86b0-e76faab53885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77)</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GUID=2d798902-50cf-4e0e-b2f4-e283a060f336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hearing                    and                    for the plaintiff and                      for the defendant and                            for the third party.</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GUID=9080e711-cada-474e-b260-779e0adb89cb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an action begun by writ) It is ordered that the defendant serve a statement of his claim on the said third party within          days from this date, who shall plead thereto within         days.</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GUID=3ed8d5d2-9c65-43c3-870f-bd3ce0cefee4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(State any other directions that had been ordered).</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GUID=d689f942-4b35-4fdf-aeb4-0f24a5af8067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that the said third party be at liberty to appear at the trial (or hearing) of this action, and take such part as the Judge shall direct, and be bound by the result of the trial (or hearing). And that the question of liability of the said third party to indemnify the defendant be tried at the trial (or hearing) of this action, but subsequent thereto.</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GUID=c5ed1963-31cc-4734-9640-a63027b16fe1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that the costs of this application be</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GUID=d5673278-7d95-4c07-9ef7-82f7b0986722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p>
          <w:tbl>
            <w:tblPr>
              <w:tblW w:w="7080" w:type="dxa"/>
              <w:jc w:val="center"/>
              <w:tblLook w:val="04A0" w:firstRow="1" w:lastRow="0" w:firstColumn="1" w:lastColumn="0" w:noHBand="0" w:noVBand="1"/>
            </w:tblPr>
            <w:tblGrid>
              <w:gridCol w:w="4440"/>
              <w:gridCol w:w="2640"/>
            </w:tblGrid>
            <w:tr w:rsidR="006F2CA2" w:rsidRPr="006F2CA2" w:rsidTr="006F2CA2">
              <w:trPr>
                <w:gridAfter w:val="1"/>
                <w:wAfter w:w="2640" w:type="dxa"/>
                <w:cantSplit/>
                <w:jc w:val="center"/>
              </w:trPr>
              <w:tc>
                <w:tcPr>
                  <w:tcW w:w="4440" w:type="dxa"/>
                </w:tcPr>
                <w:p w:rsidR="006F2CA2" w:rsidRPr="006F2CA2" w:rsidRDefault="006F2CA2" w:rsidP="006F2CA2">
                  <w:pPr>
                    <w:spacing w:before="60" w:after="60" w:line="240" w:lineRule="auto"/>
                    <w:ind w:left="53"/>
                    <w:jc w:val="center"/>
                    <w:rPr>
                      <w:rFonts w:ascii="Times New Roman" w:hAnsi="Times New Roman" w:cs="Times New Roman"/>
                      <w:sz w:val="22"/>
                      <w:szCs w:val="20"/>
                      <w:lang w:val="en-GB" w:eastAsia="en-US"/>
                    </w:rPr>
                  </w:pPr>
                </w:p>
              </w:tc>
            </w:tr>
            <w:tr w:rsidR="006F2CA2" w:rsidRPr="006F2CA2" w:rsidTr="006F2CA2">
              <w:trPr>
                <w:cantSplit/>
                <w:jc w:val="center"/>
              </w:trPr>
              <w:tc>
                <w:tcPr>
                  <w:tcW w:w="7080" w:type="dxa"/>
                  <w:gridSpan w:val="2"/>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p>
              </w:tc>
            </w:tr>
          </w:tbl>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00" w:type="dxa"/>
        <w:jc w:val="center"/>
        <w:tblLook w:val="04A0" w:firstRow="1" w:lastRow="0" w:firstColumn="1" w:lastColumn="0" w:noHBand="0" w:noVBand="1"/>
      </w:tblPr>
      <w:tblGrid>
        <w:gridCol w:w="5061"/>
        <w:gridCol w:w="358"/>
        <w:gridCol w:w="1876"/>
        <w:gridCol w:w="21"/>
      </w:tblGrid>
      <w:tr w:rsidR="006F2CA2" w:rsidRPr="006F2CA2" w:rsidTr="006F2CA2">
        <w:trPr>
          <w:gridAfter w:val="3"/>
          <w:divId w:val="2116439976"/>
          <w:wAfter w:w="2660" w:type="dxa"/>
          <w:cantSplit/>
          <w:jc w:val="center"/>
        </w:trPr>
        <w:tc>
          <w:tcPr>
            <w:tcW w:w="4440" w:type="dxa"/>
          </w:tcPr>
          <w:p w:rsidR="006F2CA2" w:rsidRPr="006F2CA2" w:rsidRDefault="00ED7FA2" w:rsidP="006F2CA2">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lastRenderedPageBreak/>
              <w:tab/>
            </w:r>
            <w:r>
              <w:rPr>
                <w:rFonts w:ascii="Times New Roman" w:hAnsi="Times New Roman" w:cs="Times New Roman"/>
                <w:sz w:val="22"/>
                <w:szCs w:val="20"/>
                <w:lang w:val="en-GB" w:eastAsia="en-US"/>
              </w:rPr>
              <w:tab/>
            </w:r>
            <w:r>
              <w:rPr>
                <w:rFonts w:ascii="Times New Roman" w:hAnsi="Times New Roman" w:cs="Times New Roman"/>
                <w:sz w:val="22"/>
                <w:szCs w:val="20"/>
                <w:lang w:val="en-GB" w:eastAsia="en-US"/>
              </w:rPr>
              <w:tab/>
              <w:t>FORM</w:t>
            </w:r>
            <w:r w:rsidR="006F2CA2" w:rsidRPr="006F2CA2">
              <w:rPr>
                <w:rFonts w:ascii="Times New Roman" w:hAnsi="Times New Roman" w:cs="Times New Roman"/>
                <w:sz w:val="22"/>
                <w:szCs w:val="20"/>
                <w:lang w:val="en-GB" w:eastAsia="en-US"/>
              </w:rPr>
              <w:t xml:space="preserve"> 82</w:t>
            </w:r>
            <w:r w:rsidR="006F2CA2" w:rsidRPr="006F2CA2">
              <w:rPr>
                <w:rFonts w:ascii="Times New Roman" w:hAnsi="Times New Roman" w:cs="Times New Roman"/>
                <w:sz w:val="22"/>
                <w:szCs w:val="20"/>
                <w:lang w:val="en-GB" w:eastAsia="en-US"/>
              </w:rPr>
              <w:fldChar w:fldCharType="begin"/>
            </w:r>
            <w:r w:rsidR="006F2CA2" w:rsidRPr="006F2CA2">
              <w:rPr>
                <w:rFonts w:ascii="Times New Roman" w:hAnsi="Times New Roman" w:cs="Times New Roman"/>
                <w:sz w:val="22"/>
                <w:szCs w:val="20"/>
                <w:lang w:val="en-GB" w:eastAsia="en-US"/>
              </w:rPr>
              <w:instrText xml:space="preserve"> GUID=829eb152-fff2-4f27-8689-e031f1c7aa26 </w:instrText>
            </w:r>
            <w:r w:rsidR="006F2CA2" w:rsidRPr="006F2CA2">
              <w:rPr>
                <w:rFonts w:ascii="Times New Roman" w:hAnsi="Times New Roman" w:cs="Times New Roman"/>
                <w:sz w:val="22"/>
                <w:szCs w:val="20"/>
                <w:lang w:val="en-GB" w:eastAsia="en-US"/>
              </w:rPr>
              <w:fldChar w:fldCharType="end"/>
            </w:r>
          </w:p>
        </w:tc>
      </w:tr>
      <w:tr w:rsidR="006F2CA2" w:rsidRPr="006F2CA2" w:rsidTr="006F2CA2">
        <w:trPr>
          <w:gridAfter w:val="1"/>
          <w:divId w:val="2116439976"/>
          <w:wAfter w:w="20" w:type="dxa"/>
          <w:cantSplit/>
          <w:jc w:val="center"/>
        </w:trPr>
        <w:tc>
          <w:tcPr>
            <w:tcW w:w="7080" w:type="dxa"/>
            <w:gridSpan w:val="3"/>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R.378</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NOTICE BY CLAIMANT OF PROPERTY </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TAKEN IN EXECUTION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p>
        </w:tc>
      </w:tr>
      <w:tr w:rsidR="006F2CA2" w:rsidRPr="006F2CA2" w:rsidTr="006F2CA2">
        <w:trPr>
          <w:divId w:val="2116439976"/>
          <w:cantSplit/>
          <w:jc w:val="center"/>
        </w:trPr>
        <w:tc>
          <w:tcPr>
            <w:tcW w:w="7100" w:type="dxa"/>
            <w:gridSpan w:val="4"/>
          </w:tcPr>
          <w:tbl>
            <w:tblPr>
              <w:tblW w:w="7100" w:type="dxa"/>
              <w:jc w:val="center"/>
              <w:tblLook w:val="04A0" w:firstRow="1" w:lastRow="0" w:firstColumn="1" w:lastColumn="0" w:noHBand="0" w:noVBand="1"/>
            </w:tblPr>
            <w:tblGrid>
              <w:gridCol w:w="7100"/>
            </w:tblGrid>
            <w:tr w:rsidR="006F2CA2" w:rsidRPr="006F2CA2" w:rsidTr="006F2CA2">
              <w:trPr>
                <w:cantSplit/>
                <w:jc w:val="center"/>
              </w:trPr>
              <w:tc>
                <w:tcPr>
                  <w:tcW w:w="710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GUID=50631a7e-bac0-4aed-a8e1-46d2a92ca508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GUID=bdb9b0fe-c37c-4873-83de-23e5a464b595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GUID=efc664c6-d220-4798-9ce8-3b43a9005a9a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Claimant.</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GUID=8cff796d-66cf-4590-ace7-824426a6de0b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I                             of                                    claim the following property that has been taken in execution in this action at (state address) on the           day of                          20        :</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GUID=abf3165e-6888-41a8-9077-d4dfa2a7a619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(State the money, goods or other movable property claimed </w:t>
                  </w:r>
                  <w:r w:rsidRPr="006F2CA2">
                    <w:rPr>
                      <w:rFonts w:ascii="Times New Roman" w:hAnsi="Times New Roman" w:cs="Times New Roman"/>
                      <w:sz w:val="22"/>
                      <w:szCs w:val="20"/>
                      <w:lang w:val="en-GB" w:eastAsia="en-US"/>
                    </w:rPr>
                    <w:br/>
                    <w:t>and the grounds for the claim).</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GUID=ae2c1e02-89c6-4b98-8595-458184ebd341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GUID=ea7e8e78-b177-4bb0-a613-8a69996e076d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Claimant.</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GUID=309b99c3-eb2b-4ce4-9654-308e26536a1b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My address for service is:</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GUID=ecd001dc-c975-42c2-8d84-6c2c0cc9e969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 and the execution creditor (or solicitor for execution creditor).</w:t>
                  </w:r>
                </w:p>
              </w:tc>
            </w:tr>
          </w:tbl>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GUID=13db20bd-4f70-4598-898c-1da19fb299d6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83</w:t>
            </w:r>
          </w:p>
        </w:tc>
      </w:tr>
      <w:tr w:rsidR="006F2CA2" w:rsidRPr="006F2CA2" w:rsidTr="006F2CA2">
        <w:trPr>
          <w:gridAfter w:val="2"/>
          <w:divId w:val="2116439976"/>
          <w:wAfter w:w="2240" w:type="dxa"/>
          <w:cantSplit/>
          <w:jc w:val="center"/>
        </w:trPr>
        <w:tc>
          <w:tcPr>
            <w:tcW w:w="4860" w:type="dxa"/>
            <w:gridSpan w:val="2"/>
          </w:tcPr>
          <w:p w:rsidR="006F2CA2" w:rsidRPr="006F2CA2" w:rsidRDefault="006F2CA2" w:rsidP="006F2CA2">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R.378</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GUID=0bf4269c-935b-48ea-a532-3a40556dfde8 </w:instrText>
            </w:r>
            <w:r w:rsidRPr="006F2CA2">
              <w:rPr>
                <w:rFonts w:ascii="Times New Roman" w:hAnsi="Times New Roman" w:cs="Times New Roman"/>
                <w:sz w:val="18"/>
                <w:szCs w:val="18"/>
                <w:lang w:val="en-GB" w:eastAsia="en-US"/>
              </w:rPr>
              <w:fldChar w:fldCharType="end"/>
            </w:r>
          </w:p>
        </w:tc>
      </w:tr>
      <w:tr w:rsidR="006F2CA2" w:rsidRPr="006F2CA2" w:rsidTr="006F2CA2">
        <w:trPr>
          <w:divId w:val="2116439976"/>
          <w:cantSplit/>
          <w:jc w:val="center"/>
        </w:trPr>
        <w:tc>
          <w:tcPr>
            <w:tcW w:w="7100" w:type="dxa"/>
            <w:gridSpan w:val="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NOTICE BY SHERIFF/BAILIFF OF PROPERTY </w:t>
            </w:r>
            <w:r w:rsidRPr="006F2CA2">
              <w:rPr>
                <w:rFonts w:ascii="Times New Roman" w:hAnsi="Times New Roman" w:cs="Times New Roman"/>
                <w:sz w:val="22"/>
                <w:szCs w:val="20"/>
                <w:lang w:val="en-GB" w:eastAsia="en-US"/>
              </w:rPr>
              <w:br/>
              <w:t>TAKEN IN EXECUTION</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GUID=03aebc1c-af98-4408-90d8-9eec3fcff7cb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82)</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GUID=9fcd35df-7005-4d67-bd0e-93d503e866c1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of                               has claimed the following property (specify the property claimed)                           taken in execution by me under the writ of seizure and sale issued in this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GUID=da1f5981-ae7f-4c0d-8bbc-a3ad19e5d29c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within 4 days after receiving this notice, you give notice to me that you admit the claim of the said                               to the said property or request me to withdraw from possession in Form 84 you will not be liable for any costs incurred after the receipt by me of your notice.</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GUID=6ec61a11-c803-412b-a7e2-691c96d6c1a1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GUID=49b021c1-0f9e-499d-bfd6-d4c08cfdddfb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GUID=18ba6658-fdc2-4570-a326-a9c433b60f2a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execution creditor (or solicitor for execution creditor).</w:t>
            </w:r>
          </w:p>
          <w:p w:rsidR="006F2CA2" w:rsidRPr="006F2CA2" w:rsidRDefault="006F2CA2" w:rsidP="006F2CA2">
            <w:pPr>
              <w:spacing w:before="60" w:after="60" w:line="240" w:lineRule="auto"/>
              <w:rPr>
                <w:rFonts w:ascii="Times New Roman" w:hAnsi="Times New Roman" w:cs="Times New Roman"/>
                <w:sz w:val="22"/>
                <w:szCs w:val="20"/>
                <w:lang w:val="en-GB" w:eastAsia="en-US"/>
              </w:rPr>
            </w:pPr>
          </w:p>
          <w:p w:rsidR="006F2CA2" w:rsidRPr="006F2CA2" w:rsidRDefault="006F2CA2" w:rsidP="006F2CA2">
            <w:pPr>
              <w:spacing w:before="60" w:after="60" w:line="240" w:lineRule="auto"/>
              <w:rPr>
                <w:rFonts w:ascii="Times New Roman" w:hAnsi="Times New Roman" w:cs="Times New Roman"/>
                <w:sz w:val="22"/>
                <w:szCs w:val="20"/>
                <w:lang w:val="en-GB" w:eastAsia="en-US"/>
              </w:rPr>
            </w:pP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360" w:type="dxa"/>
        <w:jc w:val="center"/>
        <w:tblLook w:val="04A0" w:firstRow="1" w:lastRow="0" w:firstColumn="1" w:lastColumn="0" w:noHBand="0" w:noVBand="1"/>
      </w:tblPr>
      <w:tblGrid>
        <w:gridCol w:w="3940"/>
        <w:gridCol w:w="3160"/>
        <w:gridCol w:w="260"/>
      </w:tblGrid>
      <w:tr w:rsidR="006F2CA2" w:rsidRPr="006F2CA2" w:rsidTr="006F2CA2">
        <w:trPr>
          <w:divId w:val="2116439976"/>
          <w:cantSplit/>
          <w:jc w:val="center"/>
        </w:trPr>
        <w:tc>
          <w:tcPr>
            <w:tcW w:w="736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GUID=c28817c8-741d-4235-9d87-9213ff5a9aad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84</w:t>
            </w:r>
          </w:p>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R.378</w:t>
            </w:r>
          </w:p>
        </w:tc>
      </w:tr>
      <w:tr w:rsidR="006F2CA2" w:rsidRPr="006F2CA2" w:rsidTr="006F2CA2">
        <w:trPr>
          <w:divId w:val="2116439976"/>
          <w:cantSplit/>
          <w:trHeight w:val="1600"/>
          <w:jc w:val="center"/>
        </w:trPr>
        <w:tc>
          <w:tcPr>
            <w:tcW w:w="736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b/>
              <w:t xml:space="preserve">NOTICE BY EXECUTION CREDITOR OF </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tab/>
              <w:t>PROPERTY TAKEN IN EXECUTION</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GUID=809af33f-8f61-4a1d-8f98-578b4c42a2e1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82)</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GUID=2fea1958-1aa4-4f78-9acd-979462effcce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I admit (or dispute) the claim of                          to the property seized by you (or I request you to withdraw from possession) under the writ of seizure and sale issued in this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GUID=57ff9753-99b1-418a-9b5c-b282af4e418e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r w:rsidR="006F2CA2" w:rsidRPr="006F2CA2" w:rsidTr="006F2CA2">
        <w:trPr>
          <w:divId w:val="2116439976"/>
          <w:cantSplit/>
          <w:trHeight w:val="540"/>
          <w:jc w:val="center"/>
        </w:trPr>
        <w:tc>
          <w:tcPr>
            <w:tcW w:w="3940" w:type="dxa"/>
          </w:tcPr>
          <w:p w:rsidR="006F2CA2" w:rsidRPr="006F2CA2" w:rsidRDefault="006F2CA2" w:rsidP="006F2CA2">
            <w:pPr>
              <w:spacing w:before="60" w:after="60" w:line="240" w:lineRule="auto"/>
              <w:ind w:left="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GUID=4630e8dd-b867-47c7-ac69-2e5a36aa1988 </w:instrText>
            </w:r>
            <w:r w:rsidRPr="006F2CA2">
              <w:rPr>
                <w:rFonts w:ascii="Times New Roman" w:hAnsi="Times New Roman" w:cs="Times New Roman"/>
                <w:sz w:val="22"/>
                <w:szCs w:val="20"/>
                <w:lang w:val="en-GB" w:eastAsia="en-US"/>
              </w:rPr>
              <w:fldChar w:fldCharType="end"/>
            </w:r>
          </w:p>
        </w:tc>
        <w:tc>
          <w:tcPr>
            <w:tcW w:w="3420"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GUID=184b6b44-7c46-4500-9848-0b14e56b0872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Execution Creditor</w:t>
            </w:r>
            <w:r w:rsidRPr="006F2CA2">
              <w:rPr>
                <w:rFonts w:ascii="Times New Roman" w:hAnsi="Times New Roman" w:cs="Times New Roman"/>
                <w:i/>
                <w:sz w:val="22"/>
                <w:szCs w:val="20"/>
                <w:lang w:val="en-GB" w:eastAsia="en-US"/>
              </w:rPr>
              <w:br/>
              <w:t>(or solicitor for execution creditor).</w:t>
            </w:r>
          </w:p>
        </w:tc>
      </w:tr>
      <w:tr w:rsidR="006F2CA2" w:rsidRPr="006F2CA2" w:rsidTr="006F2CA2">
        <w:trPr>
          <w:divId w:val="2116439976"/>
          <w:cantSplit/>
          <w:trHeight w:val="380"/>
          <w:jc w:val="center"/>
        </w:trPr>
        <w:tc>
          <w:tcPr>
            <w:tcW w:w="7360"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GUID=9412f741-09ff-4a93-a313-b700908c9674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 and the claimant (or solicitor for the claimant).</w:t>
            </w:r>
          </w:p>
        </w:tc>
      </w:tr>
      <w:tr w:rsidR="006F2CA2" w:rsidRPr="006F2CA2" w:rsidTr="006F2CA2">
        <w:trPr>
          <w:gridAfter w:val="1"/>
          <w:divId w:val="2116439976"/>
          <w:wAfter w:w="260" w:type="dxa"/>
          <w:cantSplit/>
          <w:jc w:val="center"/>
        </w:trPr>
        <w:tc>
          <w:tcPr>
            <w:tcW w:w="7100"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GUID=7959ef5f-257c-4ad8-bcbf-7f7dc927c96d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85</w:t>
            </w:r>
          </w:p>
        </w:tc>
      </w:tr>
      <w:tr w:rsidR="006F2CA2" w:rsidRPr="006F2CA2" w:rsidTr="006F2CA2">
        <w:trPr>
          <w:gridAfter w:val="1"/>
          <w:divId w:val="2116439976"/>
          <w:wAfter w:w="260" w:type="dxa"/>
          <w:cantSplit/>
          <w:jc w:val="center"/>
        </w:trPr>
        <w:tc>
          <w:tcPr>
            <w:tcW w:w="7100" w:type="dxa"/>
            <w:gridSpan w:val="2"/>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R.379</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INTERPLEADER SUMMONS</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GUID=9837ce90-4b65-4ede-8d8b-d6f85a5d43b2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82)</w:t>
            </w:r>
          </w:p>
          <w:p w:rsidR="006F2CA2" w:rsidRPr="006F2CA2" w:rsidRDefault="006F2CA2" w:rsidP="006F2CA2">
            <w:pPr>
              <w:spacing w:before="120" w:after="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GUID=01494d3f-8aa4-4418-bf58-06d13b98cdf2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To Execution Creditor</w:t>
            </w:r>
            <w:r w:rsidRPr="006F2CA2">
              <w:rPr>
                <w:rFonts w:ascii="Times New Roman" w:hAnsi="Times New Roman" w:cs="Times New Roman"/>
                <w:sz w:val="22"/>
                <w:szCs w:val="20"/>
                <w:lang w:val="en-GB" w:eastAsia="en-US"/>
              </w:rPr>
              <w:t>.</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GUID=adfe524d-74fb-4321-9ea9-d08c571e4e18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the above claimant has made a claim to certain property taken in execution under process issued out of this Court at your instance:</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GUID=2cd5702c-e401-41f5-9838-c121af96e882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hereby summoned to appear before the Family Court / Family Division of the High Court* on               (date/time) when the said claim will be adjudicated upon and such order made thereon as the Court shall think just.</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GUID=c818e32f-6d11-4fc1-af14-684b65cb1951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GUID=ed62ffab-9080-416b-8f47-11b67d04b78f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GUID=2888c255-8277-4e0f-b935-5f570b0e7e9e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Entered No.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GUID=6e358ded-f676-43bd-bdd7-35acbf09fb10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Clerk.</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GUID=78e7f65e-1833-4dd5-a9b3-3fce7e55efb3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GUID=6ec02b47-b45b-4a3d-ac04-3c3cddd8592c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execution creditor (or solicitor for execution creditor).</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316" w:type="dxa"/>
        <w:jc w:val="center"/>
        <w:tblLook w:val="04A0" w:firstRow="1" w:lastRow="0" w:firstColumn="1" w:lastColumn="0" w:noHBand="0" w:noVBand="1"/>
      </w:tblPr>
      <w:tblGrid>
        <w:gridCol w:w="1140"/>
        <w:gridCol w:w="3300"/>
        <w:gridCol w:w="1360"/>
        <w:gridCol w:w="100"/>
        <w:gridCol w:w="1140"/>
        <w:gridCol w:w="40"/>
        <w:gridCol w:w="236"/>
      </w:tblGrid>
      <w:tr w:rsidR="006F2CA2" w:rsidRPr="006F2CA2" w:rsidTr="000B02FA">
        <w:trPr>
          <w:gridAfter w:val="1"/>
          <w:divId w:val="2116439976"/>
          <w:wAfter w:w="236" w:type="dxa"/>
          <w:cantSplit/>
          <w:jc w:val="center"/>
        </w:trPr>
        <w:tc>
          <w:tcPr>
            <w:tcW w:w="7080" w:type="dxa"/>
            <w:gridSpan w:val="6"/>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GUID=3e722d3e-87f1-4ecc-bb1c-7374e655ea27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86</w:t>
            </w:r>
          </w:p>
        </w:tc>
      </w:tr>
      <w:tr w:rsidR="006F2CA2" w:rsidRPr="006F2CA2" w:rsidTr="000B02FA">
        <w:trPr>
          <w:gridAfter w:val="4"/>
          <w:divId w:val="2116439976"/>
          <w:wAfter w:w="1516" w:type="dxa"/>
          <w:cantSplit/>
          <w:jc w:val="center"/>
        </w:trPr>
        <w:tc>
          <w:tcPr>
            <w:tcW w:w="444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R. 379</w:t>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tab/>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GUID=829eb152-fff2-4f27-8689-e031f1c7aa26 </w:instrText>
            </w:r>
            <w:r w:rsidRPr="006F2CA2">
              <w:rPr>
                <w:rFonts w:ascii="Times New Roman" w:hAnsi="Times New Roman" w:cs="Times New Roman"/>
                <w:sz w:val="22"/>
                <w:szCs w:val="20"/>
                <w:lang w:val="en-GB" w:eastAsia="en-US"/>
              </w:rPr>
              <w:fldChar w:fldCharType="end"/>
            </w:r>
          </w:p>
        </w:tc>
        <w:tc>
          <w:tcPr>
            <w:tcW w:w="13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GUID=80f50821-b688-4929-81e8-a20b39f880f3 </w:instrText>
            </w:r>
            <w:r w:rsidRPr="006F2CA2">
              <w:rPr>
                <w:rFonts w:ascii="Times New Roman" w:hAnsi="Times New Roman" w:cs="Times New Roman"/>
                <w:sz w:val="22"/>
                <w:szCs w:val="20"/>
                <w:lang w:val="en-GB" w:eastAsia="en-US"/>
              </w:rPr>
              <w:fldChar w:fldCharType="end"/>
            </w:r>
          </w:p>
        </w:tc>
      </w:tr>
      <w:tr w:rsidR="006F2CA2" w:rsidRPr="006F2CA2" w:rsidTr="000B02FA">
        <w:trPr>
          <w:gridAfter w:val="1"/>
          <w:divId w:val="2116439976"/>
          <w:wAfter w:w="236" w:type="dxa"/>
          <w:cantSplit/>
          <w:jc w:val="center"/>
        </w:trPr>
        <w:tc>
          <w:tcPr>
            <w:tcW w:w="7080" w:type="dxa"/>
            <w:gridSpan w:val="6"/>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STATEMENT IN SUPPORT OF</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AN INTERPLEADER SUMMONS:</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BY SHERIFF/BAILIFF</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GUID=ca029521-e60b-41aa-92cf-c7dd08baf7fd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82)</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GUID=1981ce0a-5ca3-498b-943f-71fc984a3ec1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On (date),                       of                          gave me notice that he claimed the following property (specify the property claimed) taken by me in execution under (the writ of seizure and sale) issued in this action.</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GUID=28dc44e7-4345-442b-a831-14f5984a566d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On (date), I notified the execution creditor of the said claim. He does not admit the claim and has not requested me to withdraw from possession of the property claimed.</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GUID=e6bcea6f-ccd4-49ce-badb-ecc33d0ff120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I value the property claimed at approximately $               . I claim no interest in the subject-matter in dispute other than commission fees and expenses of execution.</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GUID=ca2e9718-718e-4c53-b196-2385b44bf0cf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I do not in any manner collude with any of the parties herein.</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GUID=83748597-af8d-465e-b68b-1ce3d4f108a7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tc>
      </w:tr>
      <w:tr w:rsidR="006F2CA2" w:rsidRPr="006F2CA2" w:rsidTr="000B02FA">
        <w:trPr>
          <w:gridAfter w:val="2"/>
          <w:divId w:val="2116439976"/>
          <w:wAfter w:w="276" w:type="dxa"/>
          <w:cantSplit/>
          <w:jc w:val="center"/>
        </w:trPr>
        <w:tc>
          <w:tcPr>
            <w:tcW w:w="7040" w:type="dxa"/>
            <w:gridSpan w:val="5"/>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GUID=48522b0f-99aa-4bb0-a068-68185563aa8d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87</w:t>
            </w:r>
          </w:p>
        </w:tc>
      </w:tr>
      <w:tr w:rsidR="006F2CA2" w:rsidRPr="006F2CA2" w:rsidTr="000B02FA">
        <w:trPr>
          <w:gridAfter w:val="2"/>
          <w:divId w:val="2116439976"/>
          <w:wAfter w:w="276" w:type="dxa"/>
          <w:cantSplit/>
          <w:jc w:val="center"/>
        </w:trPr>
        <w:tc>
          <w:tcPr>
            <w:tcW w:w="11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GUID=8cc34679-d8cd-4482-a3b0-335d68559032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R.379</w:t>
            </w:r>
          </w:p>
        </w:tc>
        <w:tc>
          <w:tcPr>
            <w:tcW w:w="476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GUID=a85e1cfe-8604-415d-a49f-033111b41953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AFFIDAVIT IN SUPPORT OF AN </w:t>
            </w:r>
            <w:r w:rsidRPr="006F2CA2">
              <w:rPr>
                <w:rFonts w:ascii="Times New Roman" w:hAnsi="Times New Roman" w:cs="Times New Roman"/>
                <w:sz w:val="22"/>
                <w:szCs w:val="20"/>
                <w:lang w:val="en-GB" w:eastAsia="en-US"/>
              </w:rPr>
              <w:br/>
              <w:t xml:space="preserve">INTERPLEADER SUMMONS BY A PERSON </w:t>
            </w:r>
            <w:r w:rsidRPr="006F2CA2">
              <w:rPr>
                <w:rFonts w:ascii="Times New Roman" w:hAnsi="Times New Roman" w:cs="Times New Roman"/>
                <w:sz w:val="22"/>
                <w:szCs w:val="20"/>
                <w:lang w:val="en-GB" w:eastAsia="en-US"/>
              </w:rPr>
              <w:br/>
              <w:t>UNDER LIABILITY</w:t>
            </w:r>
          </w:p>
        </w:tc>
        <w:tc>
          <w:tcPr>
            <w:tcW w:w="11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GUID=e90b470a-d364-4acc-bf76-d673bafcbd17 </w:instrText>
            </w:r>
            <w:r w:rsidRPr="006F2CA2">
              <w:rPr>
                <w:rFonts w:ascii="Times New Roman" w:hAnsi="Times New Roman" w:cs="Times New Roman"/>
                <w:sz w:val="22"/>
                <w:szCs w:val="20"/>
                <w:lang w:val="en-GB" w:eastAsia="en-US"/>
              </w:rPr>
              <w:fldChar w:fldCharType="end"/>
            </w:r>
          </w:p>
        </w:tc>
      </w:tr>
      <w:tr w:rsidR="006F2CA2" w:rsidRPr="006F2CA2" w:rsidTr="000B02FA">
        <w:trPr>
          <w:gridAfter w:val="2"/>
          <w:divId w:val="2116439976"/>
          <w:wAfter w:w="276" w:type="dxa"/>
          <w:cantSplit/>
          <w:jc w:val="center"/>
        </w:trPr>
        <w:tc>
          <w:tcPr>
            <w:tcW w:w="7040" w:type="dxa"/>
            <w:gridSpan w:val="5"/>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GUID=e30c61ad-60da-4f10-8899-28e68db89824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(In a pending action application as in Form 118, </w:t>
            </w:r>
            <w:r w:rsidRPr="006F2CA2">
              <w:rPr>
                <w:rFonts w:ascii="Times New Roman" w:hAnsi="Times New Roman" w:cs="Times New Roman"/>
                <w:sz w:val="22"/>
                <w:szCs w:val="20"/>
                <w:lang w:val="en-GB" w:eastAsia="en-US"/>
              </w:rPr>
              <w:br/>
              <w:t>in any other case by an originating summons)</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GUID=f8803f4b-88de-4f9f-ad8b-16eb8953c8e3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(if in an action, the abovenamed defendant) do make oath (or affirm) and say as follows:</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GUID=94f09e6d-90de-42aa-ac4e-21f9d143b3b7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(If in an action.) This action is brought to recover (state what) claimed by the plaintiff but I have received a claim adverse to that of the plaintiff from                  of                        (or, if no action), I have received adverse claims from               of                     and                 of                       to (state what) which is of the approximate value of $        .</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GUID=3e129d4c-7878-4d3a-8e94-f648974eebda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expect to be sued on these claims by the said claimant.</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GUID=3921288b-4bea-49f8-930e-6e38a629594a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I claim no interest in the subject-matter in dispute (other than the sum of $          for costs or charges) (or as the case may be). I do not in any manner collude with either (or any) of the said claimants.</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GUID=09cddd2f-f1ba-4b5f-bb38-e5eaefbf498b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I am ready and willing to bring into Court or to pay or dispose of the subject-matter in dispute in such manner as the Court may direct.</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GUID=e83b7f81-a3e2-4ba5-a2a2-b190df9986ef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r w:rsidR="006F2CA2" w:rsidRPr="006F2CA2" w:rsidTr="000B02FA">
        <w:trPr>
          <w:divId w:val="2116439976"/>
          <w:cantSplit/>
          <w:jc w:val="center"/>
        </w:trPr>
        <w:tc>
          <w:tcPr>
            <w:tcW w:w="7316" w:type="dxa"/>
            <w:gridSpan w:val="7"/>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6"/>
                <w:szCs w:val="20"/>
                <w:lang w:val="en-GB" w:eastAsia="en-US"/>
              </w:rPr>
              <w:lastRenderedPageBreak/>
              <w:br w:type="page"/>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88</w:t>
            </w:r>
          </w:p>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R.387</w:t>
            </w:r>
          </w:p>
          <w:tbl>
            <w:tblPr>
              <w:tblW w:w="7100" w:type="dxa"/>
              <w:jc w:val="center"/>
              <w:tblLook w:val="04A0" w:firstRow="1" w:lastRow="0" w:firstColumn="1" w:lastColumn="0" w:noHBand="0" w:noVBand="1"/>
            </w:tblPr>
            <w:tblGrid>
              <w:gridCol w:w="1380"/>
              <w:gridCol w:w="4380"/>
              <w:gridCol w:w="1340"/>
            </w:tblGrid>
            <w:tr w:rsidR="006F2CA2" w:rsidRPr="006F2CA2" w:rsidTr="006F2CA2">
              <w:trPr>
                <w:cantSplit/>
                <w:jc w:val="center"/>
              </w:trPr>
              <w:tc>
                <w:tcPr>
                  <w:tcW w:w="138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GUID=da3f4539-cb02-4732-959b-108ca5b483dc </w:instrText>
                  </w:r>
                  <w:r w:rsidRPr="006F2CA2">
                    <w:rPr>
                      <w:rFonts w:ascii="Times New Roman" w:hAnsi="Times New Roman" w:cs="Times New Roman"/>
                      <w:sz w:val="22"/>
                      <w:szCs w:val="20"/>
                      <w:lang w:val="en-GB" w:eastAsia="en-US"/>
                    </w:rPr>
                    <w:fldChar w:fldCharType="end"/>
                  </w:r>
                </w:p>
              </w:tc>
              <w:tc>
                <w:tcPr>
                  <w:tcW w:w="438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GUID=73ea306c-8590-4d67-a775-1daff6f33682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JUDGMENT (OR ORDER) </w:t>
                  </w:r>
                  <w:r w:rsidRPr="006F2CA2">
                    <w:rPr>
                      <w:rFonts w:ascii="Times New Roman" w:hAnsi="Times New Roman" w:cs="Times New Roman"/>
                      <w:sz w:val="22"/>
                      <w:szCs w:val="20"/>
                      <w:lang w:val="en-GB" w:eastAsia="en-US"/>
                    </w:rPr>
                    <w:br/>
                    <w:t>ON INTERPLEADER SUMMONS</w:t>
                  </w:r>
                </w:p>
              </w:tc>
              <w:tc>
                <w:tcPr>
                  <w:tcW w:w="13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GUID=6e1ec89b-d26b-4a48-b4cf-c480eaff4bde </w:instrText>
                  </w:r>
                  <w:r w:rsidRPr="006F2CA2">
                    <w:rPr>
                      <w:rFonts w:ascii="Times New Roman" w:hAnsi="Times New Roman" w:cs="Times New Roman"/>
                      <w:sz w:val="22"/>
                      <w:szCs w:val="20"/>
                      <w:lang w:val="en-GB" w:eastAsia="en-US"/>
                    </w:rPr>
                    <w:fldChar w:fldCharType="end"/>
                  </w:r>
                </w:p>
              </w:tc>
            </w:tr>
            <w:tr w:rsidR="006F2CA2" w:rsidRPr="006F2CA2" w:rsidTr="006F2CA2">
              <w:trPr>
                <w:cantSplit/>
                <w:jc w:val="center"/>
              </w:trPr>
              <w:tc>
                <w:tcPr>
                  <w:tcW w:w="710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GUID=da62d63f-3f2c-4a57-a509-3d2d414a6004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82)</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GUID=285b08f7-bcf9-4a03-a651-c7bd18dd29b8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(Recital)</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GUID=2f95b61f-1c14-4a59-bbcd-6386586c3463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this Interpleader Summons (or Originating Summons) coming up for hearing before His Honour                on the        day of                        20       and upon hearing the evidence adduced and what was alleged by the parties (or their counsel) (Insert the appropriate Operative Part).</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GUID=2e62129f-3c5d-4fc6-aff7-2b2638880795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(Operative Parts)</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GUID=e25a550b-d81f-4f6e-a146-950c111042e9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Under execution.</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GUID=2ab4a158-cf79-4364-81ff-e36a39d04032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touching the claim of                    to (specify the property) (or to the proceeds of sale (or value) of (specify the property)) taken in execution under process issued out of this Court at the instance of                    execution creditor, that the said (specify the property) (or proceeds of sale) (or value) (or part of the said property) (or proceeds of sale (or value)) namely (specify same) is (or are) not the property of the claimant.</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GUID=6d04c1ea-4d09-42f0-8871-8f0c2d9be9f9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said                                do pay to the said                              the sum of $             for costs (and the sum of $            for extra expenses of execution and keeping possession occasioned by the claim). [Insert directions as to disposal of any money in Court.]</w:t>
                  </w:r>
                </w:p>
              </w:tc>
            </w:tr>
            <w:tr w:rsidR="006F2CA2" w:rsidRPr="006F2CA2" w:rsidTr="006F2CA2">
              <w:trPr>
                <w:cantSplit/>
                <w:jc w:val="center"/>
              </w:trPr>
              <w:tc>
                <w:tcPr>
                  <w:tcW w:w="7100" w:type="dxa"/>
                  <w:gridSpan w:val="3"/>
                </w:tcPr>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GUID=5b668c83-f711-4df1-a1d3-7d3bb39e0fe3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a pending action</w:t>
                  </w:r>
                  <w:r w:rsidRPr="006F2CA2">
                    <w:rPr>
                      <w:rFonts w:ascii="Times New Roman" w:hAnsi="Times New Roman" w:cs="Times New Roman"/>
                      <w:sz w:val="22"/>
                      <w:szCs w:val="20"/>
                      <w:lang w:val="en-GB" w:eastAsia="en-US"/>
                    </w:rPr>
                    <w:t>.</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GUID=9d24df1a-3c1e-4a5c-b1ae-bcef985479c9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touching the claims of the plaintiff and the claimant to                 (part of) the subject-matter of this action that the claim of the plaintiff (or claimant) is valid and that the claimant (or plaintiff) has no claim thereto.</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GUID=a02e0efc-7187-421f-9e6a-83c53b0b011d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further adjudged that the plaintiff (or claimant) do recover against the defendant the sum of $            for debt and $            for costs amounting together to the sum of $              ).</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GUID=e9564f56-62e0-4101-b64c-6b52ca286fb8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 here insert any order for delivery of the property).</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GUID=24692e25-9abd-48c7-bb26-e963fa675cc6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further adjudged that the plaintiff (or claimant) do recover the sum of $              from the claimant (or plaintiff) for costs                  (add if any costs awarded to the defendant against the plaintiff or claimant:</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GUID=0dc2496e-cccb-4b0a-83a2-774b4e59416b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further adjudged that the defendant do recover the sum of $               for costs from the plaintiff (or claimant)).</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GUID=89e5c268-ca43-407d-a06a-b98797241dd7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the claimant fails to appear and an order is made barring his claim proceed as follows:</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GUID=4e8362f0-2884-45c8-8d71-526a8a74ad74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the claimant                  not appearing, it is declared that the said                  and all persons claiming under him be forever barred as against the plaintiff and all persons claiming under him).</w:t>
                  </w:r>
                </w:p>
              </w:tc>
            </w:tr>
            <w:tr w:rsidR="006F2CA2" w:rsidRPr="006F2CA2" w:rsidTr="006F2CA2">
              <w:trPr>
                <w:cantSplit/>
                <w:jc w:val="center"/>
              </w:trPr>
              <w:tc>
                <w:tcPr>
                  <w:tcW w:w="7100" w:type="dxa"/>
                  <w:gridSpan w:val="3"/>
                </w:tcPr>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GUID=5d87232e-7834-465c-8f04-9e990a2559bc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In any other case</w:t>
                  </w:r>
                  <w:r w:rsidRPr="006F2CA2">
                    <w:rPr>
                      <w:rFonts w:ascii="Times New Roman" w:hAnsi="Times New Roman" w:cs="Times New Roman"/>
                      <w:sz w:val="22"/>
                      <w:szCs w:val="20"/>
                      <w:lang w:val="en-GB" w:eastAsia="en-US"/>
                    </w:rPr>
                    <w:t>.</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GUID=e70f4d4a-5f03-4055-946b-77c37fb23fea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this day adjudged (here set out the judgment determining the claim as between the applicant and any claimant who appears or, if all the claimants appear, the judgment determining the rights and claims of all parties and any order as to payment, or delivery of the property and costs)</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GUID=4e0ce9b2-e2f2-48dc-8b69-7c2fa0855086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any claimant fails to appear and an order is made barring his claim proceed as follows:</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GUID=73f0cc0c-d7e7-457f-9875-00f2087b59d8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the claimant                             not appearing, it is declared that the said                          and all persons claiming under him be forever barred as against                          the applicant and all persons claiming under him).</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GUID=ae7b04bc-7f22-4a37-a8ab-04037936da9e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(Testimonium)</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GUID=82099556-3962-497d-8684-1a902f8bd252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GUID=c047ebba-13f1-44f1-ab33-5419aa8983b3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GUID=da62d63f-3f2c-4a57-a509-3d2d414a6004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(Title as in FORM</w:t>
            </w:r>
            <w:r w:rsidRPr="006F2CA2">
              <w:rPr>
                <w:rFonts w:ascii="Times New Roman" w:hAnsi="Times New Roman" w:cs="Times New Roman"/>
                <w:sz w:val="22"/>
                <w:szCs w:val="20"/>
                <w:lang w:val="en-GB" w:eastAsia="en-US"/>
              </w:rPr>
              <w:t>18)</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GUID=285b08f7-bcf9-4a03-a651-c7bd18dd29b8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(Recital)</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GUID=2f95b61f-1c14-4a59-bbcd-6386586c3463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this Interpleader Summons (or Originating Summons) coming up for hearing before His Honour                on the        day of                        20       and upon hearing the evidence adduced and what was alleged by the parties (or their counsel) (Insert the appropriate Operative Part).</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GUID=2e62129f-3c5d-4fc6-aff7-2b2638880795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(Operative Parts)</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GUID=e25a550b-d81f-4f6e-a146-950c111042e9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Under execution.</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GUID=2ab4a158-cf79-4364-81ff-e36a39d04032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adjudged touching the claim of                    to (specify the property) (or to the proceeds of sale (or value) of (specify the property)) taken in execution under process issued out of this Court at the instance of                    execution creditor, that the said (specify the property) (or proceeds of sale) (or value) (or part of the said property) (or proceeds of sale (or value)) namely (specify same) is (or are) not the property of the claimant.</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GUID=6d04c1ea-4d09-42f0-8871-8f0c2d9be9f9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said                                do pay to the said                              the sum of $             for costs (and the sum of $            for extra expenses of execution and keeping possession occasioned by the claim). [Insert directions as to disposal of any money in Court.]</w:t>
            </w:r>
          </w:p>
        </w:tc>
      </w:tr>
      <w:tr w:rsidR="006F2CA2" w:rsidRPr="006F2CA2" w:rsidTr="000B02FA">
        <w:trPr>
          <w:divId w:val="2116439976"/>
          <w:cantSplit/>
          <w:jc w:val="center"/>
        </w:trPr>
        <w:tc>
          <w:tcPr>
            <w:tcW w:w="7316" w:type="dxa"/>
            <w:gridSpan w:val="7"/>
          </w:tcPr>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GUID=4e8362f0-2884-45c8-8d71-526a8a74ad74 </w:instrText>
            </w:r>
            <w:r w:rsidRPr="006F2CA2">
              <w:rPr>
                <w:rFonts w:ascii="Times New Roman" w:hAnsi="Times New Roman" w:cs="Times New Roman"/>
                <w:sz w:val="22"/>
                <w:szCs w:val="20"/>
                <w:lang w:val="en-GB" w:eastAsia="en-US"/>
              </w:rPr>
              <w:fldChar w:fldCharType="end"/>
            </w:r>
          </w:p>
        </w:tc>
      </w:tr>
      <w:tr w:rsidR="006F2CA2" w:rsidRPr="006F2CA2" w:rsidTr="000B02FA">
        <w:trPr>
          <w:divId w:val="2116439976"/>
          <w:cantSplit/>
          <w:jc w:val="center"/>
        </w:trPr>
        <w:tc>
          <w:tcPr>
            <w:tcW w:w="7316" w:type="dxa"/>
            <w:gridSpan w:val="7"/>
          </w:tcPr>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GUID=4e0ce9b2-e2f2-48dc-8b69-7c2fa0855086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any claimant fails to appear and an order is made barring his claim proceed as follows:</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GUID=73f0cc0c-d7e7-457f-9875-00f2087b59d8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the claimant                             not appearing, it is declared that the said                          and all persons claiming under him be forever barred as against                          the applicant and all persons claiming under him).</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GUID=ae7b04bc-7f22-4a37-a8ab-04037936da9e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(Testimonium)</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GUID=82099556-3962-497d-8684-1a902f8bd252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GUID=c047ebba-13f1-44f1-ab33-5419aa8983b3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7120" w:type="dxa"/>
        <w:jc w:val="center"/>
        <w:tblLook w:val="04A0" w:firstRow="1" w:lastRow="0" w:firstColumn="1" w:lastColumn="0" w:noHBand="0" w:noVBand="1"/>
      </w:tblPr>
      <w:tblGrid>
        <w:gridCol w:w="4440"/>
        <w:gridCol w:w="2680"/>
      </w:tblGrid>
      <w:tr w:rsidR="006F2CA2" w:rsidRPr="006F2CA2" w:rsidTr="006F2CA2">
        <w:trPr>
          <w:gridAfter w:val="1"/>
          <w:divId w:val="2116439976"/>
          <w:wAfter w:w="2680" w:type="dxa"/>
          <w:cantSplit/>
          <w:jc w:val="center"/>
        </w:trPr>
        <w:tc>
          <w:tcPr>
            <w:tcW w:w="44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GUID=d053b276-3335-46c4-92c2-90118b681804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20" w:type="dxa"/>
            <w:gridSpan w:val="2"/>
          </w:tcPr>
          <w:p w:rsidR="006F2CA2" w:rsidRPr="006F2CA2" w:rsidRDefault="00ED7FA2" w:rsidP="006F2CA2">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lastRenderedPageBreak/>
              <w:t>FORM</w:t>
            </w:r>
            <w:r w:rsidR="006F2CA2" w:rsidRPr="006F2CA2">
              <w:rPr>
                <w:rFonts w:ascii="Times New Roman" w:hAnsi="Times New Roman" w:cs="Times New Roman"/>
                <w:sz w:val="22"/>
                <w:szCs w:val="20"/>
                <w:lang w:val="en-GB" w:eastAsia="en-US"/>
              </w:rPr>
              <w:t xml:space="preserve"> 89</w:t>
            </w:r>
          </w:p>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R.398</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PARTICULARS SERVED PURSUANT TO</w:t>
            </w:r>
            <w:r w:rsidRPr="006F2CA2">
              <w:rPr>
                <w:rFonts w:ascii="Times New Roman" w:hAnsi="Times New Roman" w:cs="Times New Roman"/>
                <w:sz w:val="22"/>
                <w:szCs w:val="20"/>
                <w:lang w:val="en-GB" w:eastAsia="en-US"/>
              </w:rPr>
              <w:br/>
              <w:t>REQUEST OR ORDER</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GUID=7a2b2f74-4b0f-4ea8-a6f7-472255aea79b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GUID=6396bed0-7ad4-41bf-a753-87fce3f9fcc9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Further and better particulars of the statement of claim (or defence or as may be).</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GUID=d952af32-9eb8-4b7a-9209-3f71df58bd13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Served pursuant to request (or order) dated the        day of                      20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GUID=4b9afdd8-a716-4456-95c1-316eb2e5ac17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(Here set out in numbered paragraphs the particulars requested (or ordered) and the answers to them).</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GUID=6e143d7f-9ede-4a2b-8625-396f025f36bd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GUID=f55a39f8-6415-4679-8d21-7bfbbf631372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7908" w:type="dxa"/>
        <w:jc w:val="center"/>
        <w:tblLook w:val="04A0" w:firstRow="1" w:lastRow="0" w:firstColumn="1" w:lastColumn="0" w:noHBand="0" w:noVBand="1"/>
      </w:tblPr>
      <w:tblGrid>
        <w:gridCol w:w="7908"/>
      </w:tblGrid>
      <w:tr w:rsidR="006F2CA2" w:rsidRPr="006F2CA2" w:rsidTr="006F2CA2">
        <w:trPr>
          <w:divId w:val="2116439976"/>
          <w:cantSplit/>
          <w:jc w:val="center"/>
        </w:trPr>
        <w:tc>
          <w:tcPr>
            <w:tcW w:w="7139" w:type="dxa"/>
          </w:tcPr>
          <w:tbl>
            <w:tblPr>
              <w:tblW w:w="7100" w:type="dxa"/>
              <w:jc w:val="center"/>
              <w:tblLook w:val="04A0" w:firstRow="1" w:lastRow="0" w:firstColumn="1" w:lastColumn="0" w:noHBand="0" w:noVBand="1"/>
            </w:tblPr>
            <w:tblGrid>
              <w:gridCol w:w="4700"/>
              <w:gridCol w:w="2400"/>
            </w:tblGrid>
            <w:tr w:rsidR="006F2CA2" w:rsidRPr="006F2CA2" w:rsidTr="006F2CA2">
              <w:trPr>
                <w:cantSplit/>
                <w:jc w:val="center"/>
              </w:trPr>
              <w:tc>
                <w:tcPr>
                  <w:tcW w:w="7100"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GUID=8a2c84b9-0cb4-44b6-b3b9-cad23a7e3d7c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90</w:t>
                  </w:r>
                </w:p>
              </w:tc>
            </w:tr>
            <w:tr w:rsidR="006F2CA2" w:rsidRPr="006F2CA2" w:rsidTr="006F2CA2">
              <w:trPr>
                <w:gridAfter w:val="1"/>
                <w:wAfter w:w="2400" w:type="dxa"/>
                <w:cantSplit/>
                <w:jc w:val="center"/>
              </w:trPr>
              <w:tc>
                <w:tcPr>
                  <w:tcW w:w="4700" w:type="dxa"/>
                </w:tcPr>
                <w:p w:rsidR="006F2CA2" w:rsidRPr="006F2CA2" w:rsidRDefault="006F2CA2" w:rsidP="006F2CA2">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R.430</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GUID=7037cd64-ca59-488a-bfbe-c96748cbf6e7 </w:instrText>
                  </w:r>
                  <w:r w:rsidRPr="006F2CA2">
                    <w:rPr>
                      <w:rFonts w:ascii="Times New Roman" w:hAnsi="Times New Roman" w:cs="Times New Roman"/>
                      <w:sz w:val="18"/>
                      <w:szCs w:val="18"/>
                      <w:lang w:val="en-GB" w:eastAsia="en-US"/>
                    </w:rPr>
                    <w:fldChar w:fldCharType="end"/>
                  </w:r>
                </w:p>
              </w:tc>
            </w:tr>
            <w:tr w:rsidR="006F2CA2" w:rsidRPr="006F2CA2" w:rsidTr="006F2CA2">
              <w:trPr>
                <w:cantSplit/>
                <w:jc w:val="center"/>
              </w:trPr>
              <w:tc>
                <w:tcPr>
                  <w:tcW w:w="7100"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DISCONTINUANCE</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GUID=0a9fbcda-8155-4438-946d-a7fd0c2ed041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GUID=ec486ac3-7647-47c5-a253-559e3adece46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wholly (or specify the part) discontinues this action (or the defendant wholly (or specify the part) withdraws the defence or discontinues his counterclaim) against the defendant (plaintiff).</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GUID=31ebcf83-b8b7-4efb-a420-0b72b5cca9e5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GUID=e4e81921-f0be-44c3-851f-112dd762c68d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GUID=a06b4371-b60c-48c3-b06f-a21d8d1c29ed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and the other parties to the action.</w:t>
                  </w:r>
                </w:p>
              </w:tc>
            </w:tr>
          </w:tbl>
          <w:p w:rsidR="006F2CA2" w:rsidRPr="006F2CA2" w:rsidRDefault="006F2CA2" w:rsidP="006F2CA2">
            <w:pPr>
              <w:spacing w:before="120" w:after="0" w:line="240" w:lineRule="auto"/>
              <w:jc w:val="both"/>
              <w:rPr>
                <w:rFonts w:ascii="Times New Roman" w:hAnsi="Times New Roman" w:cs="Times New Roman"/>
                <w:sz w:val="26"/>
                <w:szCs w:val="20"/>
                <w:lang w:val="en-GB" w:eastAsia="en-US"/>
              </w:rPr>
            </w:pPr>
          </w:p>
          <w:tbl>
            <w:tblPr>
              <w:tblW w:w="7360" w:type="dxa"/>
              <w:jc w:val="center"/>
              <w:tblLook w:val="04A0" w:firstRow="1" w:lastRow="0" w:firstColumn="1" w:lastColumn="0" w:noHBand="0" w:noVBand="1"/>
            </w:tblPr>
            <w:tblGrid>
              <w:gridCol w:w="1420"/>
              <w:gridCol w:w="4740"/>
              <w:gridCol w:w="1200"/>
            </w:tblGrid>
            <w:tr w:rsidR="006F2CA2" w:rsidRPr="006F2CA2" w:rsidTr="006F2CA2">
              <w:trPr>
                <w:cantSplit/>
                <w:jc w:val="center"/>
              </w:trPr>
              <w:tc>
                <w:tcPr>
                  <w:tcW w:w="7360" w:type="dxa"/>
                  <w:gridSpan w:val="3"/>
                </w:tcPr>
                <w:p w:rsidR="006F2CA2" w:rsidRPr="006F2CA2" w:rsidRDefault="006F2CA2" w:rsidP="006F2CA2">
                  <w:pPr>
                    <w:spacing w:before="60" w:after="60" w:line="240" w:lineRule="auto"/>
                    <w:ind w:left="58"/>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ind w:left="58"/>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GUID=8ec727ba-e04b-424a-ac44-71da72e6c784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91</w:t>
                  </w:r>
                </w:p>
              </w:tc>
            </w:tr>
            <w:tr w:rsidR="006F2CA2" w:rsidRPr="006F2CA2" w:rsidTr="006F2CA2">
              <w:trPr>
                <w:cantSplit/>
                <w:jc w:val="center"/>
              </w:trPr>
              <w:tc>
                <w:tcPr>
                  <w:tcW w:w="1420" w:type="dxa"/>
                </w:tcPr>
                <w:p w:rsidR="006F2CA2" w:rsidRPr="006F2CA2" w:rsidRDefault="006F2CA2" w:rsidP="006F2CA2">
                  <w:pPr>
                    <w:spacing w:before="60" w:after="60" w:line="240" w:lineRule="auto"/>
                    <w:ind w:left="58"/>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GUID=ca1eb1c8-6bcf-458d-83c8-bbe74b133be6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R.435</w:t>
                  </w:r>
                </w:p>
              </w:tc>
              <w:tc>
                <w:tcPr>
                  <w:tcW w:w="4740" w:type="dxa"/>
                </w:tcPr>
                <w:p w:rsidR="006F2CA2" w:rsidRPr="006F2CA2" w:rsidRDefault="006F2CA2" w:rsidP="006F2CA2">
                  <w:pPr>
                    <w:spacing w:before="60" w:after="60" w:line="240" w:lineRule="auto"/>
                    <w:ind w:left="58"/>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GUID=61a3bd5f-1233-4b93-b3bc-1ee46ace46d6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PAYMENT INTO COURT</w:t>
                  </w:r>
                </w:p>
              </w:tc>
              <w:tc>
                <w:tcPr>
                  <w:tcW w:w="1200" w:type="dxa"/>
                </w:tcPr>
                <w:p w:rsidR="006F2CA2" w:rsidRPr="006F2CA2" w:rsidRDefault="006F2CA2" w:rsidP="006F2CA2">
                  <w:pPr>
                    <w:spacing w:before="60" w:after="60" w:line="240" w:lineRule="auto"/>
                    <w:ind w:left="58"/>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GUID=72cd2ec8-d34a-4cb7-a3cb-7460a9042f1c </w:instrText>
                  </w:r>
                  <w:r w:rsidRPr="006F2CA2">
                    <w:rPr>
                      <w:rFonts w:ascii="Times New Roman" w:hAnsi="Times New Roman" w:cs="Times New Roman"/>
                      <w:sz w:val="22"/>
                      <w:szCs w:val="20"/>
                      <w:lang w:val="en-GB" w:eastAsia="en-US"/>
                    </w:rPr>
                    <w:fldChar w:fldCharType="end"/>
                  </w:r>
                </w:p>
              </w:tc>
            </w:tr>
            <w:tr w:rsidR="006F2CA2" w:rsidRPr="006F2CA2" w:rsidTr="006F2CA2">
              <w:trPr>
                <w:cantSplit/>
                <w:jc w:val="center"/>
              </w:trPr>
              <w:tc>
                <w:tcPr>
                  <w:tcW w:w="7360" w:type="dxa"/>
                  <w:gridSpan w:val="3"/>
                </w:tcPr>
                <w:p w:rsidR="006F2CA2" w:rsidRPr="006F2CA2" w:rsidRDefault="006F2CA2" w:rsidP="006F2CA2">
                  <w:pPr>
                    <w:spacing w:before="60" w:after="60" w:line="240" w:lineRule="auto"/>
                    <w:ind w:left="58"/>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GUID=52903e5b-84d5-4bb6-837b-7f285471d1e1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GUID=c4ba51ba-bc67-4aa1-b7b3-1918c8d1cb3f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the plaintiff and the other defendants.</w:t>
                  </w:r>
                </w:p>
                <w:p w:rsidR="006F2CA2" w:rsidRPr="006F2CA2" w:rsidRDefault="006F2CA2" w:rsidP="006F2CA2">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GUID=a5a3435c-7c31-440f-838a-2ae3aa976953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w:t>
                  </w:r>
                </w:p>
                <w:p w:rsidR="006F2CA2" w:rsidRPr="006F2CA2" w:rsidRDefault="006F2CA2" w:rsidP="006F2CA2">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GUID=9838a33d-4cfb-491c-94f3-a7ba420d1535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has paid $                 into Court.</w:t>
                  </w:r>
                </w:p>
                <w:p w:rsidR="006F2CA2" w:rsidRPr="006F2CA2" w:rsidRDefault="006F2CA2" w:rsidP="006F2CA2">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GUID=91181f0f-c438-48fc-ba81-50a11646590e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said $              is in satisfaction of (the cause of action) (all the causes of action) in respect of which the plaintiff claims (and after taking into account and satisfying the abovenamed defendant’s cause of action for              in respect of which he counterclaims).</w:t>
                  </w:r>
                </w:p>
                <w:p w:rsidR="006F2CA2" w:rsidRPr="006F2CA2" w:rsidRDefault="006F2CA2" w:rsidP="006F2CA2">
                  <w:pPr>
                    <w:spacing w:before="60" w:after="60" w:line="240" w:lineRule="auto"/>
                    <w:ind w:left="58"/>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GUID=3c21d196-2043-4ca8-8679-1b91113cd918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rsidR="006F2CA2" w:rsidRPr="006F2CA2" w:rsidRDefault="006F2CA2" w:rsidP="006F2CA2">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GUID=b92858cd-5ffe-4632-b7a6-8fc0f23a6022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said $              is in satisfaction of the following causes of action in respect of which the plaintiff claims, namely,                        (and after taking into account as above).</w:t>
                  </w:r>
                </w:p>
                <w:p w:rsidR="006F2CA2" w:rsidRPr="006F2CA2" w:rsidRDefault="006F2CA2" w:rsidP="006F2CA2">
                  <w:pPr>
                    <w:spacing w:before="60" w:after="60" w:line="240" w:lineRule="auto"/>
                    <w:ind w:left="58"/>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GUID=d7181705-b9d1-4d80-9412-c334384b156b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rsidR="006F2CA2" w:rsidRPr="006F2CA2" w:rsidRDefault="006F2CA2" w:rsidP="006F2CA2">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GUID=d462c257-febc-4077-aefa-ce92d8469e0e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the said $             , $              is in satisfaction of the plaintiff’s cause(s) of action for                       (and after taking into account as above) and $                  is in satisfaction of the plaintiff’s cause(s) of action for                             (and after taking into account as above).</w:t>
                  </w:r>
                </w:p>
                <w:p w:rsidR="006F2CA2" w:rsidRPr="006F2CA2" w:rsidRDefault="006F2CA2" w:rsidP="006F2CA2">
                  <w:pPr>
                    <w:spacing w:before="120" w:after="0" w:line="240" w:lineRule="auto"/>
                    <w:ind w:left="58"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GUID=b7800185-cc29-492e-8287-6bb9e663fcb9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ind w:left="58" w:hanging="648"/>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GUID=a84c2699-1b30-4860-a6e0-b8758785c796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t>                              </w:t>
                  </w:r>
                  <w:r w:rsidRPr="006F2CA2">
                    <w:rPr>
                      <w:rFonts w:ascii="Times New Roman" w:hAnsi="Times New Roman" w:cs="Times New Roman"/>
                      <w:i/>
                      <w:sz w:val="22"/>
                      <w:szCs w:val="20"/>
                      <w:lang w:val="en-GB" w:eastAsia="zh-CN"/>
                    </w:rPr>
                    <w:t>Solicitor for the</w:t>
                  </w:r>
                </w:p>
              </w:tc>
            </w:tr>
          </w:tbl>
          <w:p w:rsidR="006F2CA2" w:rsidRPr="006F2CA2" w:rsidRDefault="006F2CA2" w:rsidP="006F2CA2">
            <w:pPr>
              <w:spacing w:before="60" w:after="60" w:line="240" w:lineRule="auto"/>
              <w:ind w:left="58"/>
              <w:rPr>
                <w:rFonts w:ascii="Times New Roman" w:hAnsi="Times New Roman" w:cs="Times New Roman"/>
                <w:sz w:val="18"/>
                <w:szCs w:val="18"/>
                <w:lang w:val="en-GB" w:eastAsia="en-US"/>
              </w:rPr>
            </w:pPr>
          </w:p>
        </w:tc>
      </w:tr>
      <w:tr w:rsidR="006F2CA2" w:rsidRPr="006F2CA2" w:rsidTr="006F2CA2">
        <w:trPr>
          <w:divId w:val="2116439976"/>
          <w:cantSplit/>
          <w:jc w:val="center"/>
        </w:trPr>
        <w:tc>
          <w:tcPr>
            <w:tcW w:w="7139" w:type="dxa"/>
          </w:tcPr>
          <w:p w:rsidR="006F2CA2" w:rsidRPr="006F2CA2" w:rsidRDefault="006F2CA2" w:rsidP="006F2CA2">
            <w:pPr>
              <w:spacing w:before="60" w:after="60" w:line="240" w:lineRule="auto"/>
              <w:ind w:left="58"/>
              <w:rPr>
                <w:rFonts w:ascii="Times New Roman" w:hAnsi="Times New Roman" w:cs="Times New Roman"/>
                <w:sz w:val="22"/>
                <w:szCs w:val="20"/>
                <w:lang w:val="en-GB" w:eastAsia="en-US"/>
              </w:rPr>
            </w:pP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rsidR="006F2CA2" w:rsidRPr="006F2CA2" w:rsidRDefault="006F2CA2" w:rsidP="006F2CA2">
      <w:pPr>
        <w:spacing w:before="0" w:after="200" w:line="276" w:lineRule="auto"/>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8048" w:type="dxa"/>
        <w:jc w:val="center"/>
        <w:tblLook w:val="04A0" w:firstRow="1" w:lastRow="0" w:firstColumn="1" w:lastColumn="0" w:noHBand="0" w:noVBand="1"/>
      </w:tblPr>
      <w:tblGrid>
        <w:gridCol w:w="8048"/>
      </w:tblGrid>
      <w:tr w:rsidR="006F2CA2" w:rsidRPr="006F2CA2" w:rsidTr="006F2CA2">
        <w:trPr>
          <w:divId w:val="2116439976"/>
          <w:cantSplit/>
          <w:jc w:val="center"/>
        </w:trPr>
        <w:tc>
          <w:tcPr>
            <w:tcW w:w="8048" w:type="dxa"/>
          </w:tcPr>
          <w:tbl>
            <w:tblPr>
              <w:tblW w:w="7120" w:type="dxa"/>
              <w:jc w:val="center"/>
              <w:tblLook w:val="04A0" w:firstRow="1" w:lastRow="0" w:firstColumn="1" w:lastColumn="0" w:noHBand="0" w:noVBand="1"/>
            </w:tblPr>
            <w:tblGrid>
              <w:gridCol w:w="7120"/>
            </w:tblGrid>
            <w:tr w:rsidR="006F2CA2" w:rsidRPr="006F2CA2" w:rsidTr="006F2CA2">
              <w:trPr>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GUID=a284b8c5-97d1-41ec-848b-c9206d18b08d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92</w:t>
                  </w:r>
                </w:p>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R.437</w:t>
                  </w:r>
                </w:p>
              </w:tc>
            </w:tr>
            <w:tr w:rsidR="006F2CA2" w:rsidRPr="006F2CA2" w:rsidTr="006F2CA2">
              <w:trPr>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NOTICE OF ACCEPTANCE OF MONEY </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PAID INTO COURT</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GUID=f612cbf1-c552-4e95-8235-8ae30ef004a9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GUID=7423416a-3252-4fa7-9fd4-e10f7259517e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accepts the sum of $          paid in by the defendant                           in satisfaction of the cause(s) of action in respect of which it was paid in and in respect of which the plaintiff claims (against that defendant) (and abandons the other causes of action in respect of which he claims in this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GUID=177f1dae-58b1-4166-8214-afb805c2b9ae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GUID=7aceee4c-4ad3-4718-9bbd-3684f54f42c7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GUID=d3e3fa80-1658-4f1f-939a-176233012ea5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and the defendant.</w:t>
                  </w:r>
                </w:p>
              </w:tc>
            </w:tr>
          </w:tbl>
          <w:p w:rsidR="006F2CA2" w:rsidRPr="006F2CA2" w:rsidRDefault="006F2CA2" w:rsidP="006F2CA2">
            <w:pPr>
              <w:spacing w:before="120" w:after="0" w:line="240" w:lineRule="auto"/>
              <w:jc w:val="both"/>
              <w:rPr>
                <w:rFonts w:ascii="Times New Roman" w:hAnsi="Times New Roman" w:cs="Times New Roman"/>
                <w:sz w:val="26"/>
                <w:szCs w:val="20"/>
                <w:lang w:val="en-GB" w:eastAsia="en-US"/>
              </w:rPr>
            </w:pPr>
          </w:p>
        </w:tc>
      </w:tr>
      <w:tr w:rsidR="006F2CA2" w:rsidRPr="006F2CA2" w:rsidTr="006F2CA2">
        <w:trPr>
          <w:divId w:val="2116439976"/>
          <w:cantSplit/>
          <w:jc w:val="center"/>
        </w:trPr>
        <w:tc>
          <w:tcPr>
            <w:tcW w:w="8048" w:type="dxa"/>
          </w:tcPr>
          <w:p w:rsidR="006F2CA2" w:rsidRPr="006F2CA2" w:rsidRDefault="006F2CA2" w:rsidP="006F2CA2">
            <w:pPr>
              <w:spacing w:before="120" w:after="0" w:line="240" w:lineRule="auto"/>
              <w:jc w:val="both"/>
              <w:rPr>
                <w:rFonts w:ascii="Times New Roman" w:hAnsi="Times New Roman" w:cs="Times New Roman"/>
                <w:sz w:val="26"/>
                <w:szCs w:val="20"/>
                <w:lang w:val="en-GB" w:eastAsia="en-US"/>
              </w:rPr>
            </w:pPr>
          </w:p>
          <w:tbl>
            <w:tblPr>
              <w:tblW w:w="7100" w:type="dxa"/>
              <w:jc w:val="center"/>
              <w:tblLook w:val="04A0" w:firstRow="1" w:lastRow="0" w:firstColumn="1" w:lastColumn="0" w:noHBand="0" w:noVBand="1"/>
            </w:tblPr>
            <w:tblGrid>
              <w:gridCol w:w="7100"/>
            </w:tblGrid>
            <w:tr w:rsidR="006F2CA2" w:rsidRPr="006F2CA2" w:rsidTr="006F2CA2">
              <w:trPr>
                <w:cantSplit/>
                <w:jc w:val="center"/>
              </w:trPr>
              <w:tc>
                <w:tcPr>
                  <w:tcW w:w="710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GUID=b25928c1-7ae0-40a5-adcc-041674f259f1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93</w:t>
                  </w:r>
                </w:p>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R.446</w:t>
                  </w:r>
                </w:p>
              </w:tc>
            </w:tr>
            <w:tr w:rsidR="006F2CA2" w:rsidRPr="006F2CA2" w:rsidTr="006F2CA2">
              <w:trPr>
                <w:cantSplit/>
                <w:jc w:val="center"/>
              </w:trPr>
              <w:tc>
                <w:tcPr>
                  <w:tcW w:w="710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OFFER TO SETTLE</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GUID=d983976b-17d3-4775-8a4e-94edbfe68f37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GUID=2f55ae18-24a6-4348-afc9-36341c4db281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(identify party) offers to settle this proceeding (or the following claims in this proceeding) on the following terms: (set out terms in consecutively numbered paragraphs).</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GUID=b2e79162-e00d-4ea3-8000-4ec0a8a9dbb0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GUID=9e8e23bd-5b29-4621-886a-c09c5024e70a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address, telephone and fax number of solicitor or party making offer)</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GUID=463014b4-3101-4d28-a4ad-09f69094163e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(Name and address of solicitor or party to whom offer is made)</w:t>
                  </w:r>
                </w:p>
              </w:tc>
            </w:tr>
          </w:tbl>
          <w:p w:rsidR="006F2CA2" w:rsidRPr="006F2CA2" w:rsidRDefault="006F2CA2" w:rsidP="006F2CA2">
            <w:pPr>
              <w:tabs>
                <w:tab w:val="left" w:pos="5190"/>
              </w:tabs>
              <w:spacing w:before="120" w:after="0" w:line="240" w:lineRule="auto"/>
              <w:jc w:val="both"/>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tab/>
            </w:r>
          </w:p>
          <w:tbl>
            <w:tblPr>
              <w:tblW w:w="7120" w:type="dxa"/>
              <w:jc w:val="center"/>
              <w:tblLook w:val="04A0" w:firstRow="1" w:lastRow="0" w:firstColumn="1" w:lastColumn="0" w:noHBand="0" w:noVBand="1"/>
            </w:tblPr>
            <w:tblGrid>
              <w:gridCol w:w="7120"/>
            </w:tblGrid>
            <w:tr w:rsidR="006F2CA2" w:rsidRPr="006F2CA2" w:rsidTr="006F2CA2">
              <w:trPr>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GUID=e399fa64-2aaa-479e-a6f2-e994d3731459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94</w:t>
                  </w:r>
                </w:p>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R.448</w:t>
                  </w:r>
                </w:p>
              </w:tc>
            </w:tr>
            <w:tr w:rsidR="006F2CA2" w:rsidRPr="006F2CA2" w:rsidTr="006F2CA2">
              <w:trPr>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WITHDRAWAL OF OFFER</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GUID=143fdf0e-151d-4cd3-803d-206f4e2d3c23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GUID=6adee47f-4bdd-487e-bc74-59014d1d3d15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(identify party) withdraws the offer to settle dated the        day of                        20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GUID=a4e642a1-1df6-4879-94d9-fa8d2e839ed2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GUID=0d16cb3e-e750-453b-bc49-7a6a19f51d46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address, telephone and fax number of solicitor or party giving notice)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GUID=3011309b-d12c-4d4a-87c6-108930274c41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(Name and address of solicitor or party to whom notice is given)</w:t>
                  </w:r>
                </w:p>
              </w:tc>
            </w:tr>
          </w:tbl>
          <w:p w:rsidR="006F2CA2" w:rsidRPr="006F2CA2" w:rsidRDefault="006F2CA2" w:rsidP="006F2CA2">
            <w:pPr>
              <w:tabs>
                <w:tab w:val="left" w:pos="5190"/>
              </w:tabs>
              <w:spacing w:before="120" w:after="0" w:line="240" w:lineRule="auto"/>
              <w:jc w:val="both"/>
              <w:rPr>
                <w:rFonts w:ascii="Times New Roman" w:hAnsi="Times New Roman" w:cs="Times New Roman"/>
                <w:sz w:val="26"/>
                <w:szCs w:val="20"/>
                <w:lang w:val="en-GB" w:eastAsia="en-US"/>
              </w:rPr>
            </w:pP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pPr w:leftFromText="180" w:rightFromText="180" w:vertAnchor="text" w:horzAnchor="margin" w:tblpX="284" w:tblpY="339"/>
        <w:tblOverlap w:val="never"/>
        <w:tblW w:w="8505" w:type="dxa"/>
        <w:tblLook w:val="04A0" w:firstRow="1" w:lastRow="0" w:firstColumn="1" w:lastColumn="0" w:noHBand="0" w:noVBand="1"/>
      </w:tblPr>
      <w:tblGrid>
        <w:gridCol w:w="8505"/>
      </w:tblGrid>
      <w:tr w:rsidR="006F2CA2" w:rsidRPr="006F2CA2" w:rsidTr="00ED7FA2">
        <w:trPr>
          <w:divId w:val="2116439976"/>
          <w:cantSplit/>
        </w:trPr>
        <w:tc>
          <w:tcPr>
            <w:tcW w:w="8505" w:type="dxa"/>
          </w:tcPr>
          <w:p w:rsidR="006F2CA2" w:rsidRPr="006F2CA2" w:rsidRDefault="006F2CA2" w:rsidP="00ED7F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GUID=8a245981-ca03-4102-adf9-c6938abe7d4f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95</w:t>
            </w:r>
          </w:p>
        </w:tc>
      </w:tr>
      <w:tr w:rsidR="006F2CA2" w:rsidRPr="006F2CA2" w:rsidTr="00ED7FA2">
        <w:trPr>
          <w:divId w:val="2116439976"/>
          <w:cantSplit/>
        </w:trPr>
        <w:tc>
          <w:tcPr>
            <w:tcW w:w="8505" w:type="dxa"/>
          </w:tcPr>
          <w:p w:rsidR="006F2CA2" w:rsidRPr="006F2CA2" w:rsidRDefault="006F2CA2" w:rsidP="00ED7F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R.451</w:t>
            </w:r>
          </w:p>
          <w:p w:rsidR="006F2CA2" w:rsidRPr="006F2CA2" w:rsidRDefault="006F2CA2" w:rsidP="00ED7F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ACCEPTANCE OF OFFER</w:t>
            </w:r>
          </w:p>
          <w:p w:rsidR="006F2CA2" w:rsidRPr="006F2CA2" w:rsidRDefault="006F2CA2" w:rsidP="00ED7F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GUID=5e665e28-c829-478f-8305-547a16845f47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ED7F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GUID=17628aaf-c9fd-44da-a00c-c6d5337310b5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(identify party) accepts your offer to settle dated the    day of                             20        (on the following terms).</w:t>
            </w:r>
          </w:p>
          <w:p w:rsidR="006F2CA2" w:rsidRPr="006F2CA2" w:rsidRDefault="006F2CA2" w:rsidP="00ED7F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GUID=4acb0792-454a-4729-ad10-33c0f362db19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ED7F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GUID=6974245f-6179-41da-bdc2-7e65e3f4adf5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address, telephone and fax number of solicitor or party accepting offer)</w:t>
            </w:r>
          </w:p>
          <w:p w:rsidR="006F2CA2" w:rsidRPr="006F2CA2" w:rsidRDefault="006F2CA2" w:rsidP="00ED7F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GUID=9f9807be-5553-416f-9f7b-bca96fcfbd9c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(Name and address of solicitor or party whose offer is accepted)</w:t>
            </w:r>
          </w:p>
        </w:tc>
      </w:tr>
    </w:tbl>
    <w:p w:rsidR="006F2CA2" w:rsidRPr="006F2CA2" w:rsidRDefault="006F2CA2" w:rsidP="006F2CA2">
      <w:pPr>
        <w:spacing w:before="0" w:after="200" w:line="276" w:lineRule="auto"/>
        <w:divId w:val="2116439976"/>
        <w:rPr>
          <w:rFonts w:ascii="Times New Roman" w:hAnsi="Times New Roman" w:cs="Times New Roman"/>
          <w:sz w:val="26"/>
          <w:szCs w:val="20"/>
          <w:lang w:val="en-GB" w:eastAsia="en-US"/>
        </w:rPr>
      </w:pPr>
    </w:p>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pPr w:leftFromText="180" w:rightFromText="180" w:vertAnchor="page" w:horzAnchor="page" w:tblpX="1" w:tblpY="1"/>
        <w:tblW w:w="7316" w:type="dxa"/>
        <w:tblLook w:val="04A0" w:firstRow="1" w:lastRow="0" w:firstColumn="1" w:lastColumn="0" w:noHBand="0" w:noVBand="1"/>
      </w:tblPr>
      <w:tblGrid>
        <w:gridCol w:w="7316"/>
      </w:tblGrid>
      <w:tr w:rsidR="006F2CA2" w:rsidRPr="006F2CA2" w:rsidTr="006F2CA2">
        <w:trPr>
          <w:divId w:val="2116439976"/>
          <w:cantSplit/>
        </w:trPr>
        <w:tc>
          <w:tcPr>
            <w:tcW w:w="7316" w:type="dxa"/>
          </w:tcPr>
          <w:p w:rsidR="006F2CA2" w:rsidRPr="006F2CA2" w:rsidRDefault="006F2CA2" w:rsidP="006F2CA2">
            <w:pPr>
              <w:tabs>
                <w:tab w:val="left" w:pos="4260"/>
              </w:tabs>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ab/>
            </w:r>
          </w:p>
          <w:p w:rsidR="006F2CA2" w:rsidRPr="006F2CA2" w:rsidRDefault="006F2CA2" w:rsidP="006F2CA2">
            <w:pPr>
              <w:tabs>
                <w:tab w:val="left" w:pos="4260"/>
              </w:tabs>
              <w:spacing w:before="60" w:after="60" w:line="240" w:lineRule="auto"/>
              <w:rPr>
                <w:rFonts w:ascii="Times New Roman" w:hAnsi="Times New Roman" w:cs="Times New Roman"/>
                <w:sz w:val="18"/>
                <w:szCs w:val="18"/>
                <w:lang w:val="en-GB" w:eastAsia="en-US"/>
              </w:rPr>
            </w:pP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20" w:type="dxa"/>
        <w:jc w:val="center"/>
        <w:tblLook w:val="04A0" w:firstRow="1" w:lastRow="0" w:firstColumn="1" w:lastColumn="0" w:noHBand="0" w:noVBand="1"/>
      </w:tblPr>
      <w:tblGrid>
        <w:gridCol w:w="7120"/>
      </w:tblGrid>
      <w:tr w:rsidR="006F2CA2" w:rsidRPr="006F2CA2" w:rsidTr="006F2CA2">
        <w:trPr>
          <w:divId w:val="2116439976"/>
          <w:cantSplit/>
          <w:jc w:val="center"/>
        </w:trPr>
        <w:tc>
          <w:tcPr>
            <w:tcW w:w="7120" w:type="dxa"/>
          </w:tcPr>
          <w:p w:rsidR="006F2CA2" w:rsidRPr="006F2CA2" w:rsidRDefault="006F2CA2" w:rsidP="00ED7F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GUID=9d95cdb8-6336-4ff8-9585-8eff48d39ec3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96</w:t>
            </w:r>
          </w:p>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R.456</w:t>
            </w:r>
          </w:p>
        </w:tc>
      </w:tr>
      <w:tr w:rsidR="006F2CA2" w:rsidRPr="006F2CA2" w:rsidTr="006F2CA2">
        <w:trPr>
          <w:divId w:val="2116439976"/>
          <w:cantSplit/>
          <w:jc w:val="center"/>
        </w:trPr>
        <w:tc>
          <w:tcPr>
            <w:tcW w:w="71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t>OFFER TO CONTRIBUTE</w:t>
            </w:r>
            <w:r w:rsidRPr="006F2CA2">
              <w:rPr>
                <w:rFonts w:ascii="Times New Roman" w:hAnsi="Times New Roman" w:cs="Times New Roman"/>
                <w:sz w:val="22"/>
                <w:szCs w:val="20"/>
                <w:lang w:val="en-GB" w:eastAsia="en-US"/>
              </w:rPr>
              <w:t xml:space="preserve"> </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GUID=34b8a776-978b-4206-90ac-6234d53ae91c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GUID=f370f2f2-b3e4-4198-b629-28d2dc3ff472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The defendant (name of defendant making offer) offers to contribute to a settlement of the plaintiff’s claim on the following terms: (set out terms in consecutively numbered paragraphs).</w:t>
            </w:r>
          </w:p>
          <w:p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GUID=da9eab67-ac54-43a5-aa01-3695647c680c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Dated this     day of                    20    .</w:t>
            </w:r>
          </w:p>
          <w:p w:rsidR="006F2CA2" w:rsidRPr="006F2CA2" w:rsidRDefault="006F2CA2" w:rsidP="006F2CA2">
            <w:pPr>
              <w:spacing w:before="60" w:after="60" w:line="240" w:lineRule="auto"/>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GUID=07ec86be-8eb5-46e1-a90f-8bae629789cc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(Name, address, telephone and fax number of solicitor or party making offer)</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GUID=5f7a1595-0f9e-4d1a-aa9b-c94300150acf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To: (Name and address of solicitor or party to whom offer is made)</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pPr w:leftFromText="180" w:rightFromText="180" w:vertAnchor="page" w:horzAnchor="page" w:tblpX="1" w:tblpY="1"/>
        <w:tblW w:w="12470" w:type="dxa"/>
        <w:tblLook w:val="04A0" w:firstRow="1" w:lastRow="0" w:firstColumn="1" w:lastColumn="0" w:noHBand="0" w:noVBand="1"/>
      </w:tblPr>
      <w:tblGrid>
        <w:gridCol w:w="285"/>
        <w:gridCol w:w="7031"/>
        <w:gridCol w:w="4932"/>
        <w:gridCol w:w="222"/>
      </w:tblGrid>
      <w:tr w:rsidR="006F2CA2" w:rsidRPr="006F2CA2" w:rsidTr="006F2CA2">
        <w:trPr>
          <w:gridAfter w:val="2"/>
          <w:divId w:val="2116439976"/>
          <w:wAfter w:w="5154" w:type="dxa"/>
          <w:cantSplit/>
        </w:trPr>
        <w:tc>
          <w:tcPr>
            <w:tcW w:w="7316" w:type="dxa"/>
            <w:gridSpan w:val="2"/>
          </w:tcPr>
          <w:p w:rsidR="006F2CA2" w:rsidRPr="006F2CA2" w:rsidRDefault="006F2CA2" w:rsidP="006F2CA2">
            <w:pPr>
              <w:spacing w:before="120" w:after="0" w:line="240" w:lineRule="auto"/>
              <w:jc w:val="both"/>
              <w:rPr>
                <w:rFonts w:ascii="Times New Roman" w:hAnsi="Times New Roman" w:cs="Times New Roman"/>
                <w:sz w:val="26"/>
                <w:szCs w:val="20"/>
                <w:lang w:val="en-GB" w:eastAsia="en-US"/>
              </w:rPr>
            </w:pPr>
          </w:p>
          <w:tbl>
            <w:tblPr>
              <w:tblW w:w="7100" w:type="dxa"/>
              <w:jc w:val="center"/>
              <w:tblLook w:val="04A0" w:firstRow="1" w:lastRow="0" w:firstColumn="1" w:lastColumn="0" w:noHBand="0" w:noVBand="1"/>
            </w:tblPr>
            <w:tblGrid>
              <w:gridCol w:w="7100"/>
            </w:tblGrid>
            <w:tr w:rsidR="006F2CA2" w:rsidRPr="006F2CA2" w:rsidTr="006F2CA2">
              <w:trPr>
                <w:cantSplit/>
                <w:jc w:val="center"/>
              </w:trPr>
              <w:tc>
                <w:tcPr>
                  <w:tcW w:w="7100" w:type="dxa"/>
                </w:tcPr>
                <w:p w:rsidR="006F2CA2" w:rsidRPr="006F2CA2" w:rsidRDefault="006F2CA2" w:rsidP="00850BD7">
                  <w:pPr>
                    <w:framePr w:hSpace="180" w:wrap="around" w:vAnchor="page" w:hAnchor="page" w:x="1" w:y="1"/>
                    <w:spacing w:before="60" w:after="60" w:line="240" w:lineRule="auto"/>
                    <w:rPr>
                      <w:rFonts w:ascii="Times New Roman" w:hAnsi="Times New Roman" w:cs="Times New Roman"/>
                      <w:sz w:val="18"/>
                      <w:szCs w:val="18"/>
                      <w:lang w:val="en-GB" w:eastAsia="en-US"/>
                    </w:rPr>
                  </w:pPr>
                </w:p>
              </w:tc>
            </w:tr>
            <w:tr w:rsidR="006F2CA2" w:rsidRPr="006F2CA2" w:rsidTr="006F2CA2">
              <w:trPr>
                <w:cantSplit/>
                <w:jc w:val="center"/>
              </w:trPr>
              <w:tc>
                <w:tcPr>
                  <w:tcW w:w="7100" w:type="dxa"/>
                </w:tcPr>
                <w:p w:rsidR="006F2CA2" w:rsidRPr="006F2CA2" w:rsidRDefault="006F2CA2" w:rsidP="00850BD7">
                  <w:pPr>
                    <w:framePr w:hSpace="180" w:wrap="around" w:vAnchor="page" w:hAnchor="page" w:x="1" w:y="1"/>
                    <w:spacing w:before="60" w:after="60" w:line="240" w:lineRule="auto"/>
                    <w:rPr>
                      <w:rFonts w:ascii="Times New Roman" w:hAnsi="Times New Roman" w:cs="Times New Roman"/>
                      <w:sz w:val="22"/>
                      <w:szCs w:val="20"/>
                      <w:lang w:val="en-GB" w:eastAsia="en-US"/>
                    </w:rPr>
                  </w:pPr>
                </w:p>
              </w:tc>
            </w:tr>
          </w:tbl>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r>
      <w:tr w:rsidR="006F2CA2" w:rsidRPr="006F2CA2" w:rsidTr="00ED7FA2">
        <w:trPr>
          <w:gridAfter w:val="2"/>
          <w:divId w:val="2116439976"/>
          <w:wAfter w:w="5154" w:type="dxa"/>
          <w:cantSplit/>
          <w:trHeight w:val="93"/>
        </w:trPr>
        <w:tc>
          <w:tcPr>
            <w:tcW w:w="731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p>
        </w:tc>
      </w:tr>
      <w:tr w:rsidR="006F2CA2" w:rsidRPr="006F2CA2" w:rsidTr="001B6E79">
        <w:trPr>
          <w:divId w:val="2116439976"/>
          <w:cantSplit/>
          <w:trHeight w:val="93"/>
        </w:trPr>
        <w:tc>
          <w:tcPr>
            <w:tcW w:w="285"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p>
        </w:tc>
        <w:tc>
          <w:tcPr>
            <w:tcW w:w="11963"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c>
          <w:tcPr>
            <w:tcW w:w="222"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r>
    </w:tbl>
    <w:p w:rsidR="006F2CA2" w:rsidRPr="006F2CA2" w:rsidRDefault="006F2CA2" w:rsidP="006F2CA2">
      <w:pPr>
        <w:spacing w:before="0" w:after="0"/>
        <w:divId w:val="2116439976"/>
        <w:rPr>
          <w:vanish/>
        </w:rPr>
      </w:pPr>
    </w:p>
    <w:tbl>
      <w:tblPr>
        <w:tblW w:w="7100" w:type="dxa"/>
        <w:jc w:val="center"/>
        <w:tblLook w:val="04A0" w:firstRow="1" w:lastRow="0" w:firstColumn="1" w:lastColumn="0" w:noHBand="0" w:noVBand="1"/>
      </w:tblPr>
      <w:tblGrid>
        <w:gridCol w:w="7100"/>
      </w:tblGrid>
      <w:tr w:rsidR="006F2CA2" w:rsidRPr="006F2CA2" w:rsidTr="006F2CA2">
        <w:trPr>
          <w:divId w:val="2116439976"/>
          <w:cantSplit/>
          <w:jc w:val="center"/>
        </w:trPr>
        <w:tc>
          <w:tcPr>
            <w:tcW w:w="710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GUID=2efe6ab1-3005-412e-a657-3c307c0875fb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97</w:t>
            </w:r>
          </w:p>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R.464</w:t>
            </w:r>
          </w:p>
        </w:tc>
      </w:tr>
      <w:tr w:rsidR="006F2CA2" w:rsidRPr="006F2CA2" w:rsidTr="006F2CA2">
        <w:trPr>
          <w:divId w:val="2116439976"/>
          <w:cantSplit/>
          <w:jc w:val="center"/>
        </w:trPr>
        <w:tc>
          <w:tcPr>
            <w:tcW w:w="710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t>LIST OF DOCUMENTS</w:t>
            </w:r>
            <w:r w:rsidRPr="006F2CA2">
              <w:rPr>
                <w:rFonts w:ascii="Times New Roman" w:hAnsi="Times New Roman" w:cs="Times New Roman"/>
                <w:sz w:val="22"/>
                <w:szCs w:val="20"/>
                <w:lang w:val="en-GB" w:eastAsia="en-US"/>
              </w:rPr>
              <w:t xml:space="preserve"> </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GUID=f9574f54-1e76-4507-9221-d44a8a33c17b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GUID=5697964e-666b-4321-bed4-1ceb66c68dee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The following is a list of the documents relating to the matters in question in this action which are or have been in the possession, custody or power of the abovenamed plaintiff (or defendant)                              and which is served in compliance with the order herein dated the              day of                          20    .</w:t>
            </w:r>
          </w:p>
          <w:p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GUID=516eaf7e-3f6c-4e3d-b5cf-1ba2e4be7cfd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1.  The plaintiff (or defendant) has in his possession, custody or power the documents relating to the matters in question in this action enumerated in Schedule 1 hereto.</w:t>
            </w:r>
          </w:p>
          <w:p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GUID=cf0c3cf1-9ce6-4d68-b18c-f185fc9ff420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2.  The plaintiff (or defendant) objects to produce the documents enumerated in Part 2 of Schedule 1 on the ground that (stating the ground of objection).</w:t>
            </w:r>
          </w:p>
          <w:p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GUID=a1e72a70-1840-42fb-8e20-98027a15f483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3.  The plaintiff (or defendant) has had, but has not now, in his possession, custody or power the documents relating to the matters in question in this action enumerated in Schedule 2 hereto.</w:t>
            </w:r>
          </w:p>
          <w:p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GUID=a90d3d79-8be5-4944-9fe9-ee75faffbd6f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4.  Of the documents in Schedule 2, those numbered            in the Schedule were last in the plaintiff’s (or defendant’s) possession, custody or power on (stating when) and the remainder on (stating when).</w:t>
            </w:r>
          </w:p>
          <w:p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GUID=848450a2-b42c-4840-b970-2bb23fbacfa7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(State what has become of the said documents and in whose possession they now are.)</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GUID=d8f32e22-4150-4a35-bf15-8534c3f66594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5.  Neither the plaintiff (or defendant), nor his solicitor nor any other person on his behalf, has now, or ever had, in his possession, custody or power any document of any description whatever relating to any matter in question in this action, other than the documents enumerated in Schedules 1 and 2 hereto.</w:t>
            </w:r>
          </w:p>
        </w:tc>
      </w:tr>
    </w:tbl>
    <w:p w:rsidR="006F2CA2" w:rsidRPr="006F2CA2" w:rsidRDefault="006F2CA2" w:rsidP="001B6E79">
      <w:pPr>
        <w:spacing w:before="60" w:after="60" w:line="240" w:lineRule="auto"/>
        <w:ind w:left="851" w:right="970" w:firstLine="142"/>
        <w:jc w:val="center"/>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GUID=4fab94c7-6212-45e5-a66e-78d43619944a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b/>
          <w:sz w:val="22"/>
          <w:szCs w:val="22"/>
          <w:lang w:val="en-GB" w:eastAsia="en-US"/>
        </w:rPr>
        <w:t>SCHEDULE 1</w:t>
      </w:r>
    </w:p>
    <w:p w:rsidR="006F2CA2" w:rsidRPr="006F2CA2" w:rsidRDefault="006F2CA2" w:rsidP="001B6E79">
      <w:pPr>
        <w:spacing w:before="60" w:after="60" w:line="240" w:lineRule="auto"/>
        <w:ind w:left="851" w:right="970" w:firstLine="142"/>
        <w:jc w:val="center"/>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GUID=8d8dcaa1-a353-469d-8c00-65f46d28b59d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b/>
          <w:sz w:val="22"/>
          <w:szCs w:val="22"/>
          <w:lang w:val="en-GB" w:eastAsia="en-US"/>
        </w:rPr>
        <w:t>PART 1</w:t>
      </w:r>
    </w:p>
    <w:p w:rsidR="006F2CA2" w:rsidRPr="006F2CA2" w:rsidRDefault="006F2CA2" w:rsidP="001B6E79">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GUID=9aa536ce-bc73-4d3f-a049-eac857d1bccb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(Enumerate in a convenient order the documents (or bundles of documents, if of the same nature, such as invoices) in the possession, custody or power of the party in question which he does not object to produce, with a short description of each document or bundle sufficient to identify it.)</w:t>
      </w:r>
    </w:p>
    <w:p w:rsidR="006F2CA2" w:rsidRPr="006F2CA2" w:rsidRDefault="006F2CA2" w:rsidP="001B6E79">
      <w:pPr>
        <w:spacing w:before="60" w:after="60" w:line="240" w:lineRule="auto"/>
        <w:ind w:left="851" w:right="970" w:firstLine="142"/>
        <w:jc w:val="center"/>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lastRenderedPageBreak/>
        <w:fldChar w:fldCharType="begin"/>
      </w:r>
      <w:r w:rsidRPr="006F2CA2">
        <w:rPr>
          <w:rFonts w:ascii="Times New Roman" w:hAnsi="Times New Roman" w:cs="Times New Roman"/>
          <w:sz w:val="22"/>
          <w:szCs w:val="22"/>
          <w:lang w:val="en-GB" w:eastAsia="en-US"/>
        </w:rPr>
        <w:instrText xml:space="preserve"> GUID=98c0db7f-9bde-48f9-86e7-747910f79094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b/>
          <w:sz w:val="22"/>
          <w:szCs w:val="22"/>
          <w:lang w:val="en-GB" w:eastAsia="en-US"/>
        </w:rPr>
        <w:t>PART 2</w:t>
      </w:r>
    </w:p>
    <w:p w:rsidR="006F2CA2" w:rsidRPr="006F2CA2" w:rsidRDefault="006F2CA2" w:rsidP="001B6E79">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GUID=c5bfeaf6-e497-4c35-9fec-13e60770dcf8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(Enumerate as aforesaid the documents in the possession, custody or power of the party in question which he objects to produce.)</w:t>
      </w:r>
    </w:p>
    <w:p w:rsidR="006F2CA2" w:rsidRPr="006F2CA2" w:rsidRDefault="006F2CA2" w:rsidP="001B6E79">
      <w:pPr>
        <w:spacing w:before="60" w:after="60" w:line="240" w:lineRule="auto"/>
        <w:ind w:left="851" w:right="970" w:firstLine="142"/>
        <w:jc w:val="center"/>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GUID=733567fd-a395-4f0a-9a1c-739cb3d3ecb2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b/>
          <w:sz w:val="22"/>
          <w:szCs w:val="22"/>
          <w:lang w:val="en-GB" w:eastAsia="en-US"/>
        </w:rPr>
        <w:t>SCHEDULE 2</w:t>
      </w:r>
    </w:p>
    <w:p w:rsidR="006F2CA2" w:rsidRPr="006F2CA2" w:rsidRDefault="006F2CA2" w:rsidP="001B6E79">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GUID=99f1ff3c-c296-4977-90ec-e7a5b6a462e9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(Enumerate as aforesaid the documents which have been, but at the date of service of the list are not, in the possession, custody or power of the party in question.)</w:t>
      </w:r>
    </w:p>
    <w:p w:rsidR="006F2CA2" w:rsidRPr="006F2CA2" w:rsidRDefault="006F2CA2" w:rsidP="001B6E79">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GUID=715d3257-7d41-4ce5-b4ae-0605bdd07ffb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Dated this       day of                       20    .</w:t>
      </w:r>
    </w:p>
    <w:p w:rsidR="006F2CA2" w:rsidRPr="006F2CA2" w:rsidRDefault="006F2CA2" w:rsidP="001B6E79">
      <w:pPr>
        <w:spacing w:before="60" w:after="60" w:line="240" w:lineRule="auto"/>
        <w:ind w:left="851" w:right="970" w:firstLine="142"/>
        <w:jc w:val="center"/>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GUID=7c81872f-bbcd-4774-9a85-36691ee44524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Notice to inspect</w:t>
      </w:r>
    </w:p>
    <w:p w:rsidR="006F2CA2" w:rsidRPr="006F2CA2" w:rsidRDefault="006F2CA2" w:rsidP="001B6E79">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GUID=20ea99d8-c6fb-4005-9984-4a864e40abe8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Take notice that the documents in the above list, other than those listed in Part 2 of Schedule 1 (and Schedule 2), may be inspected at (the office of the solicitor of the abovenamed (plaintiff) (defendant) (insert address) or as may be) on the       day of                      20    , between the hours of        and            .</w:t>
      </w:r>
    </w:p>
    <w:p w:rsidR="006F2CA2" w:rsidRPr="006F2CA2" w:rsidRDefault="006F2CA2" w:rsidP="001B6E79">
      <w:pPr>
        <w:spacing w:before="60" w:after="60" w:line="240" w:lineRule="auto"/>
        <w:ind w:left="851" w:right="970" w:firstLine="142"/>
        <w:jc w:val="right"/>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GUID=bd3e59e3-bb41-4f06-acb5-00fe7db54592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i/>
          <w:sz w:val="22"/>
          <w:szCs w:val="22"/>
          <w:lang w:val="en-GB" w:eastAsia="en-US"/>
        </w:rPr>
        <w:t>Solicitor for the</w:t>
      </w:r>
    </w:p>
    <w:p w:rsidR="006F2CA2" w:rsidRPr="006F2CA2" w:rsidRDefault="006F2CA2" w:rsidP="001B6E79">
      <w:pPr>
        <w:spacing w:before="120" w:after="0" w:line="240" w:lineRule="auto"/>
        <w:ind w:left="851" w:right="970" w:firstLine="142"/>
        <w:jc w:val="both"/>
        <w:divId w:val="2116439976"/>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GUID=3188b72e-898f-424a-b5a7-07864feb9767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To the defendant (or plaintiff)</w:t>
      </w:r>
    </w:p>
    <w:p w:rsidR="006F2CA2" w:rsidRPr="006F2CA2" w:rsidRDefault="006F2CA2" w:rsidP="001B6E79">
      <w:pPr>
        <w:spacing w:before="0" w:after="200" w:line="276" w:lineRule="auto"/>
        <w:ind w:left="851" w:right="970" w:firstLine="142"/>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2"/>
          <w:lang w:val="en-GB" w:eastAsia="en-US"/>
        </w:rPr>
        <w:fldChar w:fldCharType="begin"/>
      </w:r>
      <w:r w:rsidRPr="006F2CA2">
        <w:rPr>
          <w:rFonts w:ascii="Times New Roman" w:hAnsi="Times New Roman" w:cs="Times New Roman"/>
          <w:sz w:val="26"/>
          <w:szCs w:val="22"/>
          <w:lang w:val="en-GB" w:eastAsia="en-US"/>
        </w:rPr>
        <w:instrText xml:space="preserve"> GUID=47ffb048-d85b-4479-a26b-9f0bf9cd3e9d </w:instrText>
      </w:r>
      <w:r w:rsidRPr="006F2CA2">
        <w:rPr>
          <w:rFonts w:ascii="Times New Roman" w:hAnsi="Times New Roman" w:cs="Times New Roman"/>
          <w:sz w:val="26"/>
          <w:szCs w:val="22"/>
          <w:lang w:val="en-GB" w:eastAsia="en-US"/>
        </w:rPr>
        <w:fldChar w:fldCharType="end"/>
      </w:r>
      <w:r w:rsidRPr="006F2CA2">
        <w:rPr>
          <w:rFonts w:ascii="Times New Roman" w:hAnsi="Times New Roman" w:cs="Times New Roman"/>
          <w:sz w:val="26"/>
          <w:szCs w:val="22"/>
          <w:lang w:val="en-GB" w:eastAsia="en-US"/>
        </w:rPr>
        <w:t>and his solicitor.</w:t>
      </w:r>
    </w:p>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208" w:type="dxa"/>
        <w:jc w:val="center"/>
        <w:tblLook w:val="04A0" w:firstRow="1" w:lastRow="0" w:firstColumn="1" w:lastColumn="0" w:noHBand="0" w:noVBand="1"/>
      </w:tblPr>
      <w:tblGrid>
        <w:gridCol w:w="108"/>
        <w:gridCol w:w="952"/>
        <w:gridCol w:w="524"/>
        <w:gridCol w:w="4277"/>
        <w:gridCol w:w="239"/>
        <w:gridCol w:w="1020"/>
        <w:gridCol w:w="88"/>
      </w:tblGrid>
      <w:tr w:rsidR="006F2CA2" w:rsidRPr="006F2CA2" w:rsidTr="006F2CA2">
        <w:trPr>
          <w:gridBefore w:val="1"/>
          <w:divId w:val="2116439976"/>
          <w:wBefore w:w="108" w:type="dxa"/>
          <w:cantSplit/>
          <w:jc w:val="center"/>
        </w:trPr>
        <w:tc>
          <w:tcPr>
            <w:tcW w:w="7100" w:type="dxa"/>
            <w:gridSpan w:val="6"/>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GUID=8ef47118-54ca-4b6b-8fb4-5d15dfbdbccb </w:instrText>
            </w:r>
            <w:r w:rsidRPr="006F2CA2">
              <w:rPr>
                <w:rFonts w:ascii="Times New Roman" w:hAnsi="Times New Roman" w:cs="Times New Roman"/>
                <w:sz w:val="22"/>
                <w:szCs w:val="20"/>
                <w:lang w:val="en-GB" w:eastAsia="en-US"/>
              </w:rPr>
              <w:fldChar w:fldCharType="end"/>
            </w:r>
            <w:r w:rsidR="00ED7FA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98</w:t>
            </w:r>
          </w:p>
        </w:tc>
      </w:tr>
      <w:tr w:rsidR="006F2CA2" w:rsidRPr="006F2CA2" w:rsidTr="006F2CA2">
        <w:trPr>
          <w:gridBefore w:val="1"/>
          <w:divId w:val="2116439976"/>
          <w:wBefore w:w="108" w:type="dxa"/>
          <w:cantSplit/>
          <w:jc w:val="center"/>
        </w:trPr>
        <w:tc>
          <w:tcPr>
            <w:tcW w:w="1476" w:type="dxa"/>
            <w:gridSpan w:val="2"/>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GUID=ccbeb06b-804b-472d-8e19-2006535c7ff1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R.464</w:t>
            </w:r>
          </w:p>
        </w:tc>
        <w:tc>
          <w:tcPr>
            <w:tcW w:w="4277"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t>AFFIDAVIT VERIFYING LIST OF DOCUMENTS</w:t>
            </w:r>
          </w:p>
        </w:tc>
        <w:tc>
          <w:tcPr>
            <w:tcW w:w="1347"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GUID=f32fef06-84fa-4ef8-9beb-3096d89dc16f </w:instrText>
            </w:r>
            <w:r w:rsidRPr="006F2CA2">
              <w:rPr>
                <w:rFonts w:ascii="Times New Roman" w:hAnsi="Times New Roman" w:cs="Times New Roman"/>
                <w:sz w:val="22"/>
                <w:szCs w:val="20"/>
                <w:lang w:val="en-GB" w:eastAsia="en-US"/>
              </w:rPr>
              <w:fldChar w:fldCharType="end"/>
            </w:r>
          </w:p>
        </w:tc>
      </w:tr>
      <w:tr w:rsidR="006F2CA2" w:rsidRPr="006F2CA2" w:rsidTr="006F2CA2">
        <w:trPr>
          <w:gridBefore w:val="1"/>
          <w:divId w:val="2116439976"/>
          <w:wBefore w:w="108" w:type="dxa"/>
          <w:cantSplit/>
          <w:jc w:val="center"/>
        </w:trPr>
        <w:tc>
          <w:tcPr>
            <w:tcW w:w="7100" w:type="dxa"/>
            <w:gridSpan w:val="6"/>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GUID=fcf5a39c-ac4f-41a2-89c9-e7c400db5621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GUID=d8c014bb-0441-4c61-97ae-0ea8aee7c3b5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I, the above-named plaintiff (or defendant)                       do make oath (or affirm) and say as follows:</w:t>
            </w:r>
          </w:p>
          <w:p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GUID=2d1f0d45-d9de-486e-876a-a36d3d1205ad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1.  The statements made by me in paragraphs 1, 3 and 4 of the list of documents now produced and shown to me marked                      are true.</w:t>
            </w:r>
          </w:p>
          <w:p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GUID=8b7a7f12-459c-4566-afc5-cc481fd45016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2.  The statements of fact made by me in paragraph 2 of the said list are true.</w:t>
            </w:r>
          </w:p>
          <w:p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GUID=1a8ac055-4616-4d02-9de0-d9f2750eb0b7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3.  The statements made by me in paragraph 5 of the said list are true to the best of my knowledge, information and belief.</w:t>
            </w:r>
          </w:p>
          <w:p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GUID=cdc515ea-a4ee-4248-a901-053c8809f024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4.  I am aware that the failure to comply with my obligation under Rule 462 of the Family Justice Rules may result in the Court making any order(s) under Rule 477 and Rule 857.</w:t>
            </w:r>
          </w:p>
          <w:p w:rsidR="006F2CA2" w:rsidRPr="006F2CA2" w:rsidRDefault="006F2CA2" w:rsidP="006F2CA2">
            <w:pPr>
              <w:spacing w:before="120" w:after="0" w:line="240" w:lineRule="auto"/>
              <w:ind w:firstLine="600"/>
              <w:jc w:val="both"/>
              <w:rPr>
                <w:rFonts w:ascii="Times New Roman" w:hAnsi="Times New Roman" w:cs="Times New Roman"/>
                <w:sz w:val="22"/>
                <w:szCs w:val="22"/>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GUID=a76213b6-f452-4b01-9232-8bb2fee4377b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This affidavit is filed on behalf of the plaintiff (or defendant).</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2"/>
                <w:lang w:val="en-GB" w:eastAsia="en-US"/>
              </w:rPr>
              <w:fldChar w:fldCharType="begin"/>
            </w:r>
            <w:r w:rsidRPr="006F2CA2">
              <w:rPr>
                <w:rFonts w:ascii="Times New Roman" w:hAnsi="Times New Roman" w:cs="Times New Roman"/>
                <w:sz w:val="22"/>
                <w:szCs w:val="22"/>
                <w:lang w:val="en-GB" w:eastAsia="en-US"/>
              </w:rPr>
              <w:instrText xml:space="preserve"> GUID=00776b43-62cc-41b5-b6e8-9c5c6204023b </w:instrText>
            </w:r>
            <w:r w:rsidRPr="006F2CA2">
              <w:rPr>
                <w:rFonts w:ascii="Times New Roman" w:hAnsi="Times New Roman" w:cs="Times New Roman"/>
                <w:sz w:val="22"/>
                <w:szCs w:val="22"/>
                <w:lang w:val="en-GB" w:eastAsia="en-US"/>
              </w:rPr>
              <w:fldChar w:fldCharType="end"/>
            </w:r>
            <w:r w:rsidRPr="006F2CA2">
              <w:rPr>
                <w:rFonts w:ascii="Times New Roman" w:hAnsi="Times New Roman" w:cs="Times New Roman"/>
                <w:sz w:val="22"/>
                <w:szCs w:val="22"/>
                <w:lang w:val="en-GB" w:eastAsia="en-US"/>
              </w:rPr>
              <w:t>Sworn (or affirmed) as in Form 132.</w:t>
            </w:r>
          </w:p>
        </w:tc>
      </w:tr>
      <w:tr w:rsidR="006F2CA2" w:rsidRPr="006F2CA2" w:rsidTr="006F2CA2">
        <w:trPr>
          <w:gridBefore w:val="1"/>
          <w:divId w:val="2116439976"/>
          <w:wBefore w:w="108" w:type="dxa"/>
          <w:cantSplit/>
          <w:jc w:val="center"/>
        </w:trPr>
        <w:tc>
          <w:tcPr>
            <w:tcW w:w="7100" w:type="dxa"/>
            <w:gridSpan w:val="6"/>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GUID=abb92890-bd90-4f08-a7cf-59bca17f4b01 </w:instrText>
            </w:r>
            <w:r w:rsidRPr="006F2CA2">
              <w:rPr>
                <w:rFonts w:ascii="Times New Roman" w:hAnsi="Times New Roman" w:cs="Times New Roman"/>
                <w:sz w:val="22"/>
                <w:szCs w:val="20"/>
                <w:lang w:val="en-GB" w:eastAsia="en-US"/>
              </w:rPr>
              <w:fldChar w:fldCharType="end"/>
            </w:r>
            <w:r w:rsidR="005F3426">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99</w:t>
            </w:r>
          </w:p>
        </w:tc>
      </w:tr>
      <w:tr w:rsidR="006F2CA2" w:rsidRPr="006F2CA2" w:rsidTr="006F2CA2">
        <w:trPr>
          <w:gridBefore w:val="1"/>
          <w:divId w:val="2116439976"/>
          <w:wBefore w:w="108" w:type="dxa"/>
          <w:cantSplit/>
          <w:jc w:val="center"/>
        </w:trPr>
        <w:tc>
          <w:tcPr>
            <w:tcW w:w="7100" w:type="dxa"/>
            <w:gridSpan w:val="6"/>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R.470</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TO INSPECT DOCUMENTS</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GUID=2f32ddc1-543f-4079-923f-78ba67df0ee6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GUID=2e50be4a-9f6a-4f43-aced-d5a8a6b8ba56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you can inspect the documents mentioned in your notice of the        day of                                20       (except the deed numbered                 in that notice) at my office on             the       day of                           between the hours of          m. and          m.</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GUID=06f62145-ae22-411c-9460-7eb3cbb680d8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GUID=5e232371-ad6b-4775-bb33-c09811d7e664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r w:rsidR="006F2CA2" w:rsidRPr="006F2CA2" w:rsidTr="006F2CA2">
        <w:trPr>
          <w:gridAfter w:val="1"/>
          <w:divId w:val="2116439976"/>
          <w:wAfter w:w="88" w:type="dxa"/>
          <w:cantSplit/>
          <w:jc w:val="center"/>
        </w:trPr>
        <w:tc>
          <w:tcPr>
            <w:tcW w:w="7120" w:type="dxa"/>
            <w:gridSpan w:val="6"/>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GUID=9d95cdb8-6336-4ff8-9585-8eff48d39ec3 </w:instrText>
            </w:r>
            <w:r w:rsidRPr="006F2CA2">
              <w:rPr>
                <w:rFonts w:ascii="Times New Roman" w:hAnsi="Times New Roman" w:cs="Times New Roman"/>
                <w:sz w:val="22"/>
                <w:szCs w:val="20"/>
                <w:lang w:val="en-GB" w:eastAsia="en-US"/>
              </w:rPr>
              <w:fldChar w:fldCharType="end"/>
            </w:r>
            <w:r w:rsidR="005F3426">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100</w:t>
            </w:r>
          </w:p>
        </w:tc>
      </w:tr>
      <w:tr w:rsidR="006F2CA2" w:rsidRPr="006F2CA2" w:rsidTr="006F2CA2">
        <w:trPr>
          <w:gridAfter w:val="1"/>
          <w:divId w:val="2116439976"/>
          <w:wAfter w:w="88" w:type="dxa"/>
          <w:cantSplit/>
          <w:jc w:val="center"/>
        </w:trPr>
        <w:tc>
          <w:tcPr>
            <w:tcW w:w="106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GUID=3e02f640-9900-4b20-92a6-c100ba078125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R.471</w:t>
            </w:r>
          </w:p>
        </w:tc>
        <w:tc>
          <w:tcPr>
            <w:tcW w:w="504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GUID=226df5ec-38b9-4f15-9f5b-378fbe809d75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NOTICE TO PRODUCE DOCUMENTS </w:t>
            </w:r>
            <w:r w:rsidRPr="006F2CA2">
              <w:rPr>
                <w:rFonts w:ascii="Times New Roman" w:hAnsi="Times New Roman" w:cs="Times New Roman"/>
                <w:sz w:val="22"/>
                <w:szCs w:val="20"/>
                <w:lang w:val="en-GB" w:eastAsia="en-US"/>
              </w:rPr>
              <w:br/>
              <w:t>REFERRED TO IN PLEADINGS OR AFFIDAVITS</w:t>
            </w:r>
          </w:p>
        </w:tc>
        <w:tc>
          <w:tcPr>
            <w:tcW w:w="10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GUID=10c837db-ebd6-446d-8835-a0c9ef24e951 </w:instrText>
            </w:r>
            <w:r w:rsidRPr="006F2CA2">
              <w:rPr>
                <w:rFonts w:ascii="Times New Roman" w:hAnsi="Times New Roman" w:cs="Times New Roman"/>
                <w:sz w:val="22"/>
                <w:szCs w:val="20"/>
                <w:lang w:val="en-GB" w:eastAsia="en-US"/>
              </w:rPr>
              <w:fldChar w:fldCharType="end"/>
            </w:r>
          </w:p>
        </w:tc>
      </w:tr>
      <w:tr w:rsidR="006F2CA2" w:rsidRPr="006F2CA2" w:rsidTr="006F2CA2">
        <w:trPr>
          <w:gridAfter w:val="1"/>
          <w:divId w:val="2116439976"/>
          <w:wAfter w:w="88" w:type="dxa"/>
          <w:cantSplit/>
          <w:jc w:val="center"/>
        </w:trPr>
        <w:tc>
          <w:tcPr>
            <w:tcW w:w="7120" w:type="dxa"/>
            <w:gridSpan w:val="6"/>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GUID=34b8a776-978b-4206-90ac-6234d53ae91c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GUID=5f0cd827-c1d6-418a-8c64-1c04c1c77824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(or defendant) requires you to produce for his inspection, the following documents referred to in your pleading (or affidavit) namely:</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GUID=c30394eb-0ab0-4030-a445-05f337e66a35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(Describe documents required).</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GUID=6223a37d-fc1a-4efb-b546-2e0eaf26fbf6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GUID=5d019f8d-54b8-4069-b20a-66418534f41b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GUID=a16a8ba1-e277-4152-961e-eb5f00395ac0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solicitor for</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00" w:type="dxa"/>
        <w:jc w:val="center"/>
        <w:tblLook w:val="04A0" w:firstRow="1" w:lastRow="0" w:firstColumn="1" w:lastColumn="0" w:noHBand="0" w:noVBand="1"/>
      </w:tblPr>
      <w:tblGrid>
        <w:gridCol w:w="7100"/>
      </w:tblGrid>
      <w:tr w:rsidR="006F2CA2" w:rsidRPr="006F2CA2" w:rsidTr="006F2CA2">
        <w:trPr>
          <w:divId w:val="2116439976"/>
          <w:cantSplit/>
          <w:jc w:val="center"/>
        </w:trPr>
        <w:tc>
          <w:tcPr>
            <w:tcW w:w="710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GUID=2efe6ab1-3005-412e-a657-3c307c0875fb </w:instrText>
            </w:r>
            <w:r w:rsidRPr="006F2CA2">
              <w:rPr>
                <w:rFonts w:ascii="Times New Roman" w:hAnsi="Times New Roman" w:cs="Times New Roman"/>
                <w:sz w:val="22"/>
                <w:szCs w:val="20"/>
                <w:lang w:val="en-GB" w:eastAsia="en-US"/>
              </w:rPr>
              <w:fldChar w:fldCharType="end"/>
            </w:r>
            <w:r w:rsidR="001B6E79">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101</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R.471</w:t>
            </w:r>
          </w:p>
        </w:tc>
      </w:tr>
      <w:tr w:rsidR="006F2CA2" w:rsidRPr="006F2CA2" w:rsidTr="006F2CA2">
        <w:trPr>
          <w:divId w:val="2116439976"/>
          <w:cantSplit/>
          <w:jc w:val="center"/>
        </w:trPr>
        <w:tc>
          <w:tcPr>
            <w:tcW w:w="710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WHERE DOCUMENTS MAY BE INSPECTED</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GUID=f9574f54-1e76-4507-9221-d44a8a33c17b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GUID=2dd84da8-4430-45df-a7ea-664ed880a9fc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documents mentioned in your notice of the           day of                    20      (except the deed numbered                       in that notice) may be inspected at                              (insert place of inspection) on the        day of                           20      between the hours of            m. and         m.</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GUID=7c4e4db3-9ebf-4db3-9657-51e6c6d9610b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 that the plaintiff (or defendant) objects to giving inspection of the documents mentioned in your notice of the         day of                      20      , on the ground that (state the ground)).</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GUID=fa5a9670-e5c6-4f89-a69a-ef8993f8e5ea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GUID=efa0f3a0-44fc-48f8-9db1-3feee903521a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bl>
    <w:p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tbl>
      <w:tblPr>
        <w:tblW w:w="7100" w:type="dxa"/>
        <w:jc w:val="center"/>
        <w:tblLook w:val="04A0" w:firstRow="1" w:lastRow="0" w:firstColumn="1" w:lastColumn="0" w:noHBand="0" w:noVBand="1"/>
      </w:tblPr>
      <w:tblGrid>
        <w:gridCol w:w="1300"/>
        <w:gridCol w:w="4400"/>
        <w:gridCol w:w="1400"/>
      </w:tblGrid>
      <w:tr w:rsidR="006F2CA2" w:rsidRPr="006F2CA2" w:rsidTr="006F2CA2">
        <w:trPr>
          <w:divId w:val="2116439976"/>
          <w:cantSplit/>
          <w:jc w:val="center"/>
        </w:trPr>
        <w:tc>
          <w:tcPr>
            <w:tcW w:w="710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GUID=8ef47118-54ca-4b6b-8fb4-5d15dfbdbccb </w:instrText>
            </w:r>
            <w:r w:rsidRPr="006F2CA2">
              <w:rPr>
                <w:rFonts w:ascii="Times New Roman" w:hAnsi="Times New Roman" w:cs="Times New Roman"/>
                <w:sz w:val="22"/>
                <w:szCs w:val="20"/>
                <w:lang w:val="en-GB" w:eastAsia="en-US"/>
              </w:rPr>
              <w:fldChar w:fldCharType="end"/>
            </w:r>
            <w:r w:rsidR="001B6E79">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102</w:t>
            </w:r>
          </w:p>
        </w:tc>
      </w:tr>
      <w:tr w:rsidR="006F2CA2" w:rsidRPr="006F2CA2" w:rsidTr="006F2CA2">
        <w:trPr>
          <w:divId w:val="2116439976"/>
          <w:cantSplit/>
          <w:jc w:val="center"/>
        </w:trPr>
        <w:tc>
          <w:tcPr>
            <w:tcW w:w="130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GUID=ccbeb06b-804b-472d-8e19-2006535c7ff1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R.472</w:t>
            </w:r>
          </w:p>
        </w:tc>
        <w:tc>
          <w:tcPr>
            <w:tcW w:w="440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GUID=555c335b-7fcd-433c-a58c-6778917c1ee4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ORDER FOR PRODUCTION OF </w:t>
            </w:r>
            <w:r w:rsidRPr="006F2CA2">
              <w:rPr>
                <w:rFonts w:ascii="Times New Roman" w:hAnsi="Times New Roman" w:cs="Times New Roman"/>
                <w:sz w:val="22"/>
                <w:szCs w:val="20"/>
                <w:lang w:val="en-GB" w:eastAsia="en-US"/>
              </w:rPr>
              <w:br/>
              <w:t>DOCUMENTS AND INSPECTION</w:t>
            </w:r>
          </w:p>
        </w:tc>
        <w:tc>
          <w:tcPr>
            <w:tcW w:w="140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GUID=f32fef06-84fa-4ef8-9beb-3096d89dc16f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0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GUID=fcf5a39c-ac4f-41a2-89c9-e7c400db5621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GUID=96894f66-84f9-41fe-9e32-7e2dc0725fc4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 and upon hearing</w:t>
            </w:r>
            <w:r w:rsidRPr="006F2CA2">
              <w:rPr>
                <w:rFonts w:ascii="Times New Roman" w:hAnsi="Times New Roman" w:cs="Times New Roman"/>
                <w:sz w:val="22"/>
                <w:szCs w:val="20"/>
                <w:lang w:val="en-GB" w:eastAsia="en-US"/>
              </w:rPr>
              <w:br/>
              <w:t>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GUID=4d8a3646-0a1e-42b0-8494-84a4260ea3fe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do, on reasonable notice, produce at                        (insert place of inspection), situate at                     the following documents, namely                , and that the                    be at liberty to inspect and peruse the documents so produced, and to make notes of their contents, and be entitled to be supplied with copies thereof on payment of the proper charges. And it is ordered that in the meantime all further proceedings be stayed, and that the costs of this application be</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GUID=9555d751-db05-47de-beab-deb70441322b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GUID=4012c45e-2a0a-4f50-a782-a437013aaf6a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00" w:type="dxa"/>
        <w:jc w:val="center"/>
        <w:tblLook w:val="04A0" w:firstRow="1" w:lastRow="0" w:firstColumn="1" w:lastColumn="0" w:noHBand="0" w:noVBand="1"/>
      </w:tblPr>
      <w:tblGrid>
        <w:gridCol w:w="1300"/>
        <w:gridCol w:w="4460"/>
        <w:gridCol w:w="1340"/>
      </w:tblGrid>
      <w:tr w:rsidR="006F2CA2" w:rsidRPr="006F2CA2" w:rsidTr="006F2CA2">
        <w:trPr>
          <w:divId w:val="2116439976"/>
          <w:cantSplit/>
          <w:jc w:val="center"/>
        </w:trPr>
        <w:tc>
          <w:tcPr>
            <w:tcW w:w="710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GUID=e97da4da-38da-43d9-9228-cefc10ec3e49 </w:instrText>
            </w:r>
            <w:r w:rsidRPr="006F2CA2">
              <w:rPr>
                <w:rFonts w:ascii="Times New Roman" w:hAnsi="Times New Roman" w:cs="Times New Roman"/>
                <w:sz w:val="22"/>
                <w:szCs w:val="20"/>
                <w:lang w:val="en-GB" w:eastAsia="en-US"/>
              </w:rPr>
              <w:fldChar w:fldCharType="end"/>
            </w:r>
            <w:r w:rsidR="001B6E79">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103</w:t>
            </w:r>
          </w:p>
        </w:tc>
      </w:tr>
      <w:tr w:rsidR="006F2CA2" w:rsidRPr="006F2CA2" w:rsidTr="006F2CA2">
        <w:trPr>
          <w:divId w:val="2116439976"/>
          <w:cantSplit/>
          <w:jc w:val="center"/>
        </w:trPr>
        <w:tc>
          <w:tcPr>
            <w:tcW w:w="130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GUID=48548d5c-1c27-4369-8828-abe4355ad428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R.480</w:t>
            </w:r>
          </w:p>
        </w:tc>
        <w:tc>
          <w:tcPr>
            <w:tcW w:w="44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GUID=ca1bfd95-0dca-4b48-b71f-2b09b9712525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SUMMONS FOR DIRECTIONS </w:t>
            </w:r>
            <w:r w:rsidRPr="006F2CA2">
              <w:rPr>
                <w:rFonts w:ascii="Times New Roman" w:hAnsi="Times New Roman" w:cs="Times New Roman"/>
                <w:sz w:val="22"/>
                <w:szCs w:val="20"/>
                <w:lang w:val="en-GB" w:eastAsia="en-US"/>
              </w:rPr>
              <w:br/>
              <w:t>PURSUANT TO DIVISION 20</w:t>
            </w:r>
          </w:p>
        </w:tc>
        <w:tc>
          <w:tcPr>
            <w:tcW w:w="13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GUID=fc05c959-2f57-490a-897b-dff1d17ab9b9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0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GUID=e4967721-32e1-492f-ac2f-0ae12e45e1f7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GUID=51b03834-3b19-498c-a840-d9c9e7cd07b9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defendant (and his solicitors).</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GUID=3c369d5f-a2e0-49c9-8024-2a2c5be18d50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GUID=0ce87dfe-c69b-4145-9d0b-bda6b1d80ffa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This action be consolidated with action(s) in the following Suit Number(s):</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GUID=acabd85e-c36e-464c-a4f6-13309544c96f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This action be referred to the Registrar. The costs of this application be costs in the cause.</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GUID=cdbd00d7-e4e7-4163-95a8-9d4d501742c9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The action be (or by consent) transferred to the                          . The costs of this application be in the discretion of the                                 .</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GUID=8967bcd4-9bdc-4fae-a763-34ed88a9835f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Unless the plaintiff gives security for the defendant’s costs within          days in the sum of $            to the satisfaction of the Registrar, the action be transferred to the                               with stay meanwhile. The costs of this application be in the discretion of the                          (and if the security is paid, the directions shall be as follows:                  ).</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GUID=50dd838b-780a-4c06-860a-b9521e2147b4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  The plaintiff have leave to amend the writ by                           . The service of the writ and the defendant’s appearance do stand. The costs incurred and thrown away by the amendment be the defendant’s in any event.</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GUID=ca78093b-3388-401d-8938-97a2a683375f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6.  The plaintiff have leave to amend the statement of claim as shown in the document served herewith and to re-serve the amended statement of claim in       days. Thereafter the defendant have leave to serve an amended defence (if so advised) in        days. The plaintiff have leave to serve an amended reply (if so advised) in         days. The costs of and thrown away by the amendments be the defendant’s in any event.</w:t>
            </w:r>
          </w:p>
        </w:tc>
      </w:tr>
      <w:tr w:rsidR="006F2CA2" w:rsidRPr="006F2CA2" w:rsidTr="006F2CA2">
        <w:trPr>
          <w:divId w:val="2116439976"/>
          <w:cantSplit/>
          <w:jc w:val="center"/>
        </w:trPr>
        <w:tc>
          <w:tcPr>
            <w:tcW w:w="7100" w:type="dxa"/>
            <w:gridSpan w:val="3"/>
          </w:tcPr>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GUID=8bbb797d-de37-47f0-99fd-2f142c405e91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7.  The defendant have leave to amend the defence as shown in this summons and to re-serve the amended defence in          days. Thereafter, the plaintiff have leave to re-serve an amended reply (if so advised) in          days. The costs of and thrown away as a result of the amendments be the plaintiff’s in any event.</w:t>
            </w:r>
          </w:p>
        </w:tc>
      </w:tr>
      <w:tr w:rsidR="006F2CA2" w:rsidRPr="006F2CA2" w:rsidTr="006F2CA2">
        <w:trPr>
          <w:divId w:val="2116439976"/>
          <w:cantSplit/>
          <w:jc w:val="center"/>
        </w:trPr>
        <w:tc>
          <w:tcPr>
            <w:tcW w:w="7100" w:type="dxa"/>
            <w:gridSpan w:val="3"/>
          </w:tcPr>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GUID=3ca04bb7-4d0f-4c45-b0d2-f8494365419d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8.  The plaintiff serve on the defendant the further and better particulars of the statement of claim specified in this summons within           days.</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GUID=0223357f-a552-4061-a370-090d095cf089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9.  The defendant serve on the plaintiff the further and better particulars of the defence specified in the document served herewith within           days.</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GUID=c43c721e-a4d3-47fe-b130-7b72c6818b25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10.  The plaintiff serve on the defendant the further and better particulars of the reply specified in this summons within           days.</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GUID=85875300-cf60-4ddd-99a0-6f9c243d00aa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11.  The plaintiff give security for the defendant’s costs to the satisfaction of the Registrar in the sum of $           on the following grounds:</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GUID=5d0126a4-bc82-4697-bc37-d5fa50e4e75b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meantime, all further proceedings be stayed.</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GUID=6aaeef66-fd67-4f9a-b728-274f160bf623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12.  The plaintiff serve on the defendant a list of documents and file an affidavit verifying such list (limited to the documents relating to the (special damage claimed) (plaintiff’s industrial injury, industrial disablement or sickness benefit rights) (period from                to                  ) (issues raised in paras.                  of the statement of claim and paras.          of the defence) (issues of                )) within           days.</w:t>
            </w:r>
          </w:p>
        </w:tc>
      </w:tr>
      <w:tr w:rsidR="006F2CA2" w:rsidRPr="006F2CA2" w:rsidTr="006F2CA2">
        <w:trPr>
          <w:divId w:val="2116439976"/>
          <w:cantSplit/>
          <w:jc w:val="center"/>
        </w:trPr>
        <w:tc>
          <w:tcPr>
            <w:tcW w:w="7100" w:type="dxa"/>
            <w:gridSpan w:val="3"/>
          </w:tcPr>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GUID=ed32cf3f-4689-4814-bcfe-48bced59f2b8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13.  The defendant serve on the plaintiff a list of documents and file an affidavit verifying such list (limited to documents relating to the (period from                  to                   ) (issues raised in paras.               of the statement of claim and paras.                of the defence) (issues of                          )) within               days.</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GUID=797899c1-dd26-4e20-89bf-62ba53b00994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14.  There be inspection of documents within            days of the service of the lists (filing of the affidavits).</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GUID=57578b2e-eda5-402f-a025-6d0d14504c6f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15.  The plaintiff have leave to serve on the defendant the interrogatories shown in the document served herewith. The defendant is to answer the interrogatories on affidavit within              days.</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GUID=dcdcf6bb-3825-4fe2-8f61-7204e93ae8ce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16.  The defendant have leave to serve on the plaintiff the interrogatories shown in the document served with this summons. The plaintiff is to answer the interrogatories on affidavit within           days.</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GUID=239920fd-f0c4-4029-befe-9ac5e297f7a0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17.  The plaintiff (or defendant) (retain and preserve pending the trial of the action) (upon               days’ notice to give inspection of) (the subject-matter of the action, to the defendant (or plaintiff) and to his legal advisers (and experts)).</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GUID=07208805-16fd-4377-8b81-23bcf1217e5f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18.  The statements in the following documents be admissible in evidence at the trial without calling as a witness the maker of the statements:</w:t>
            </w:r>
          </w:p>
        </w:tc>
      </w:tr>
      <w:tr w:rsidR="006F2CA2" w:rsidRPr="006F2CA2" w:rsidTr="006F2CA2">
        <w:trPr>
          <w:divId w:val="2116439976"/>
          <w:cantSplit/>
          <w:jc w:val="center"/>
        </w:trPr>
        <w:tc>
          <w:tcPr>
            <w:tcW w:w="7100" w:type="dxa"/>
            <w:gridSpan w:val="3"/>
          </w:tcPr>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GUID=3db6b2e9-d1fe-4e3f-b499-a80fc5b15e68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certified true copy of the above documents be admissible in evidence at the trial without production of the original documents).</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GUID=f4eaceb7-ddd0-46e7-bc56-f4b4c35b4e04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19.  The following affidavits (in the form of the draft affidavit (served herewith)) (to be served within                days) be admissible in evidence at the trial:</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GUID=f5065664-1385-4efc-9f19-b2295730b79a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20.  Evidence of the following fact(s), namely,                 be received at the trial by statement on oath of information and belief (by the production of the following documents or entries in books or copy documents or copy entries in books, namely,                                    ).</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GUID=3c5c2cca-5153-44e6-a139-bda8f7ef044a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21.  It be recorded that the parties ((plaintiff) (defendant) refuses to) admit for the purposes of this action that (                    (the truth of the statements in the document served (herewith)).</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GUID=ecdb881a-9bd3-4605-b1d9-b017f2d2f913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22.  The affidavits of the evidence-in-chief of all witnesses shall be limited to one affidavit for each witness to be exchanged within              weeks hereof. </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GUID=a4d8c890-37c7-478a-ba2c-40d6521d23e5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23.  Objections to the contents of the affidavit evidence shall be taken within                    weeks after the exchange of the affidavit evidence.</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GUID=5f95cd05-e8d0-4cb7-a86a-164c56a0fa9b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24.  The evidence-in-chief or the substance thereof of all expert witnesses shall be in the form of affidavit and shall be exchanged/disclosed within                    weeks hereof.</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GUID=a7529b07-7976-4163-8f7e-8c1ae413f238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25.  The following witnesses on behalf of the plaintiff (or defendant) may be examined before the Registrar (or a special examiner to be agreed upon by the parties or appointed by the Registrar) upon           days’ notice and need not attend at the trial:</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GUID=7dc04397-4014-481a-87fb-20b868a8109e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26.  There shall be a discussion between the experts for the purpose of requiring the experts to identify the issues in the proceedings and where possible reach agreement on any issue not later than             days before the exchange of the affidavits of evidence-in-chief. The issues which the experts are to discuss shall be limited to the following:</w:t>
            </w:r>
          </w:p>
        </w:tc>
      </w:tr>
      <w:tr w:rsidR="006F2CA2" w:rsidRPr="006F2CA2" w:rsidTr="006F2CA2">
        <w:trPr>
          <w:divId w:val="2116439976"/>
          <w:cantSplit/>
          <w:jc w:val="center"/>
        </w:trPr>
        <w:tc>
          <w:tcPr>
            <w:tcW w:w="7100" w:type="dxa"/>
            <w:gridSpan w:val="3"/>
          </w:tcPr>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GUID=cdf0d9c4-02ff-456f-9823-f17c7d9e9951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27.  Within                 days of the discussion, the expert witnesses are to prepare and furnish to the parties a joint written statement indicating the agreed issues, the issues on which they disagree and a summary of the reasons for disagreement.</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GUID=9261b766-411e-40aa-938a-2546a0b1f7a7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28.  That (name) of (organisation) be appointed as assessor(s) in this action.</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GUID=ec26cd04-bd6b-42e8-a04b-acc38d90641e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00" w:type="dxa"/>
            <w:gridSpan w:val="3"/>
          </w:tcPr>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GUID=30a6d602-ee26-4a81-8da7-37375a1c9df7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29.  By consent, (the right of appeal be excluded) (any appeal be limited to the Court of Appeal) (any appeal be limited to questions of law only).</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GUID=b92845bf-d9f0-4638-b66a-365a7cf70435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30.  Trial:</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GUID=f2dfa7e7-14aa-4b40-b50c-f2048a956ddd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Estimated length:        days.</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GUID=d04b3014-9d12-4673-a882-a19e8e3ab7b3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Estimated no. of witnesses:        </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GUID=3a3f862a-58d5-47d1-94ab-ebec217476cf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be set down within:         days.</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GUID=51bebc69-7779-454e-9b1e-40c9d701cbcb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Any other matters: (to be tried immediately after the action in Suit Number          ).</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GUID=4f8eaa62-2e06-4952-8c6d-7a0eb9ea1c8b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31.  The witnesses whom the plaintiff intends if necessary to call shall be limited to the following:</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GUID=9bcdb553-d364-403f-882a-6181b4151d5c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Witnesses of fact: (names).</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GUID=08ab4f3d-3fe3-4311-8fec-cc2ed827a2b3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Expert witnesses: (names).</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GUID=831f1765-94ab-43e0-bda4-bddce4b64e8a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32.  The witnesses whom the defendant intends if necessary to call shall be limited to the following:</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GUID=e6d8a1f5-579a-4f8b-b000-f3fc7fa7e7f7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Witnesses of fact: (names).</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GUID=bbfd7d7f-4874-41c5-9483-bcbf1f1993ad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Expert witnesses: (names).</w:t>
            </w:r>
          </w:p>
        </w:tc>
      </w:tr>
      <w:tr w:rsidR="006F2CA2" w:rsidRPr="006F2CA2" w:rsidTr="006F2CA2">
        <w:trPr>
          <w:divId w:val="2116439976"/>
          <w:cantSplit/>
          <w:jc w:val="center"/>
        </w:trPr>
        <w:tc>
          <w:tcPr>
            <w:tcW w:w="7100" w:type="dxa"/>
            <w:gridSpan w:val="3"/>
          </w:tcPr>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GUID=75eacd4a-d67a-4e7c-a559-b92703d8b8df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33.  The costs of this application be costs in the cause.</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GUID=209bf7bb-e48b-4fa1-aadd-2618c34cd463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(To set out grounds) or (As set out in the affidavit of [name]).</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GUID=78c3d008-93f2-4317-872f-9df5a1a2be7f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GUID=07ce8a09-fc06-4051-8fe8-0440d6867ca8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GUID=130ced39-3c64-4fee-88d4-249400443a12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vertAlign w:val="superscript"/>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w:t>
            </w:r>
          </w:p>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GUID=ba8af99b-b1c3-4102-91cc-d5ba92efc960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Applicants are to indicate only those prayers for which directions are necessary.</w:t>
            </w:r>
          </w:p>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GUID=fcf36dba-3388-4562-a5e0-95bb3cd9f5f5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For paragraphs 31 and 32, all witnesses must be named here or in the order of Court to be extracted on this summons for directions. Witnesses not so named shall not be allowed to testify at the trial without leave of court.</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20" w:type="dxa"/>
        <w:jc w:val="center"/>
        <w:tblLook w:val="04A0" w:firstRow="1" w:lastRow="0" w:firstColumn="1" w:lastColumn="0" w:noHBand="0" w:noVBand="1"/>
      </w:tblPr>
      <w:tblGrid>
        <w:gridCol w:w="1420"/>
        <w:gridCol w:w="1320"/>
        <w:gridCol w:w="2300"/>
        <w:gridCol w:w="2080"/>
      </w:tblGrid>
      <w:tr w:rsidR="006F2CA2" w:rsidRPr="006F2CA2" w:rsidTr="006F2CA2">
        <w:trPr>
          <w:divId w:val="2116439976"/>
          <w:cantSplit/>
          <w:jc w:val="center"/>
        </w:trPr>
        <w:tc>
          <w:tcPr>
            <w:tcW w:w="7120" w:type="dxa"/>
            <w:gridSpan w:val="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GUID=62eaecb6-86cd-4157-8013-ffc5dbc04817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104</w:t>
            </w:r>
          </w:p>
        </w:tc>
      </w:tr>
      <w:tr w:rsidR="006F2CA2" w:rsidRPr="006F2CA2" w:rsidTr="006F2CA2">
        <w:trPr>
          <w:divId w:val="2116439976"/>
          <w:cantSplit/>
          <w:jc w:val="center"/>
        </w:trPr>
        <w:tc>
          <w:tcPr>
            <w:tcW w:w="142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GUID=9ac39760-d5f9-4844-b31b-e0ebe2bf6cc5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br/>
              <w:t>R.482</w:t>
            </w:r>
          </w:p>
          <w:p w:rsidR="006F2CA2" w:rsidRPr="006F2CA2" w:rsidRDefault="006F2CA2" w:rsidP="006F2CA2">
            <w:pPr>
              <w:spacing w:before="60" w:after="60" w:line="240" w:lineRule="auto"/>
              <w:rPr>
                <w:rFonts w:ascii="Times New Roman" w:hAnsi="Times New Roman" w:cs="Times New Roman"/>
                <w:sz w:val="22"/>
                <w:szCs w:val="20"/>
                <w:lang w:val="en-GB" w:eastAsia="en-US"/>
              </w:rPr>
            </w:pPr>
          </w:p>
        </w:tc>
        <w:tc>
          <w:tcPr>
            <w:tcW w:w="3620"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GUID=2876ebcb-b60e-4d3e-8c8b-0ce06d74c17d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CERTIFICATE OF</w:t>
            </w:r>
            <w:r w:rsidRPr="006F2CA2">
              <w:rPr>
                <w:rFonts w:ascii="Times New Roman" w:hAnsi="Times New Roman" w:cs="Times New Roman"/>
                <w:sz w:val="22"/>
                <w:szCs w:val="20"/>
                <w:lang w:val="en-GB" w:eastAsia="en-US"/>
              </w:rPr>
              <w:br/>
              <w:t>EXCHANGE OF AFFIDAVITS OF</w:t>
            </w:r>
            <w:r w:rsidRPr="006F2CA2">
              <w:rPr>
                <w:rFonts w:ascii="Times New Roman" w:hAnsi="Times New Roman" w:cs="Times New Roman"/>
                <w:sz w:val="22"/>
                <w:szCs w:val="20"/>
                <w:lang w:val="en-GB" w:eastAsia="en-US"/>
              </w:rPr>
              <w:br/>
              <w:t>EVIDENCE-IN-CHIEF</w:t>
            </w:r>
          </w:p>
        </w:tc>
        <w:tc>
          <w:tcPr>
            <w:tcW w:w="208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GUID=4b9ce2ea-ab5a-4cdc-90fc-4b2c8a33d98e </w:instrText>
            </w:r>
            <w:r w:rsidRPr="006F2CA2">
              <w:rPr>
                <w:rFonts w:ascii="Times New Roman" w:hAnsi="Times New Roman" w:cs="Times New Roman"/>
                <w:sz w:val="22"/>
                <w:szCs w:val="20"/>
                <w:lang w:val="en-GB" w:eastAsia="en-US"/>
              </w:rPr>
              <w:fldChar w:fldCharType="end"/>
            </w:r>
          </w:p>
        </w:tc>
      </w:tr>
      <w:tr w:rsidR="005A22FC" w:rsidTr="006F2CA2">
        <w:trPr>
          <w:divId w:val="2116439976"/>
          <w:cantSplit/>
          <w:jc w:val="center"/>
        </w:trPr>
        <w:tc>
          <w:tcPr>
            <w:tcW w:w="7120" w:type="dxa"/>
            <w:gridSpan w:val="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GUID=afce57ab-588c-46cc-8a7f-220baa0d09af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GUID=029320b8-3c98-4da0-b68e-35baa4d062c9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GUID=f4444f66-72bc-42e0-a11c-344936dca405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We, the undersigned, being all the parties to the captioned action, or their representatives or solicitors, hereby certify that </w:t>
            </w:r>
            <w:r w:rsidRPr="006F2CA2">
              <w:rPr>
                <w:rFonts w:ascii="Times New Roman" w:hAnsi="Times New Roman" w:cs="Times New Roman"/>
                <w:b/>
                <w:sz w:val="22"/>
                <w:szCs w:val="20"/>
                <w:lang w:val="en-GB" w:eastAsia="en-US"/>
              </w:rPr>
              <w:t>all</w:t>
            </w:r>
            <w:r w:rsidRPr="006F2CA2">
              <w:rPr>
                <w:rFonts w:ascii="Times New Roman" w:hAnsi="Times New Roman" w:cs="Times New Roman"/>
                <w:sz w:val="22"/>
                <w:szCs w:val="20"/>
                <w:lang w:val="en-GB" w:eastAsia="en-US"/>
              </w:rPr>
              <w:t xml:space="preserve"> affidavits of evidence-in-chief ordered or required to be exchanged under Division 20 were exchanged on                                                     (date). The affidavits that have been exchanged are the following:</w:t>
            </w:r>
          </w:p>
        </w:tc>
      </w:tr>
      <w:tr w:rsidR="005A22FC" w:rsidTr="006F2CA2">
        <w:trPr>
          <w:divId w:val="2116439976"/>
          <w:cantSplit/>
          <w:trHeight w:val="100"/>
          <w:jc w:val="center"/>
        </w:trPr>
        <w:tc>
          <w:tcPr>
            <w:tcW w:w="2740" w:type="dxa"/>
            <w:gridSpan w:val="2"/>
            <w:vAlign w:val="center"/>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GUID=c634aab2-5128-4621-a3da-d5d17a704f51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deponent</w:t>
            </w:r>
          </w:p>
        </w:tc>
        <w:tc>
          <w:tcPr>
            <w:tcW w:w="230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GUID=ef24b01c-d4e1-4149-b37e-9f7d701d4b6a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Party for whom the deponent is a witness</w:t>
            </w:r>
          </w:p>
        </w:tc>
        <w:tc>
          <w:tcPr>
            <w:tcW w:w="208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GUID=c0fe329d-de78-436e-9277-3b3bc847e622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Date affidavit was </w:t>
            </w:r>
            <w:r w:rsidRPr="006F2CA2">
              <w:rPr>
                <w:rFonts w:ascii="Times New Roman" w:hAnsi="Times New Roman" w:cs="Times New Roman"/>
                <w:sz w:val="22"/>
                <w:szCs w:val="20"/>
                <w:lang w:val="en-GB" w:eastAsia="en-US"/>
              </w:rPr>
              <w:br/>
              <w:t>sworn or affirmed</w:t>
            </w:r>
          </w:p>
        </w:tc>
      </w:tr>
      <w:tr w:rsidR="005A22FC" w:rsidTr="006F2CA2">
        <w:trPr>
          <w:divId w:val="2116439976"/>
          <w:cantSplit/>
          <w:trHeight w:val="100"/>
          <w:jc w:val="center"/>
        </w:trPr>
        <w:tc>
          <w:tcPr>
            <w:tcW w:w="274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GUID=d4e561ae-8bf5-4a2c-805e-17384de839b5 </w:instrText>
            </w:r>
            <w:r w:rsidRPr="006F2CA2">
              <w:rPr>
                <w:rFonts w:ascii="Times New Roman" w:hAnsi="Times New Roman" w:cs="Times New Roman"/>
                <w:sz w:val="22"/>
                <w:szCs w:val="20"/>
                <w:lang w:val="en-GB" w:eastAsia="en-US"/>
              </w:rPr>
              <w:fldChar w:fldCharType="end"/>
            </w:r>
          </w:p>
        </w:tc>
        <w:tc>
          <w:tcPr>
            <w:tcW w:w="230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GUID=dbc74c69-388b-42fc-91a6-9fedeafeab47 </w:instrText>
            </w:r>
            <w:r w:rsidRPr="006F2CA2">
              <w:rPr>
                <w:rFonts w:ascii="Times New Roman" w:hAnsi="Times New Roman" w:cs="Times New Roman"/>
                <w:sz w:val="22"/>
                <w:szCs w:val="20"/>
                <w:lang w:val="en-GB" w:eastAsia="en-US"/>
              </w:rPr>
              <w:fldChar w:fldCharType="end"/>
            </w:r>
          </w:p>
        </w:tc>
        <w:tc>
          <w:tcPr>
            <w:tcW w:w="208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GUID=d35ba83e-5da6-45ba-9cf5-fd18c7dcf35e </w:instrText>
            </w:r>
            <w:r w:rsidRPr="006F2CA2">
              <w:rPr>
                <w:rFonts w:ascii="Times New Roman" w:hAnsi="Times New Roman" w:cs="Times New Roman"/>
                <w:sz w:val="22"/>
                <w:szCs w:val="20"/>
                <w:lang w:val="en-GB" w:eastAsia="en-US"/>
              </w:rPr>
              <w:fldChar w:fldCharType="end"/>
            </w:r>
          </w:p>
        </w:tc>
      </w:tr>
      <w:tr w:rsidR="005A22FC" w:rsidTr="006F2CA2">
        <w:trPr>
          <w:divId w:val="2116439976"/>
          <w:cantSplit/>
          <w:trHeight w:val="100"/>
          <w:jc w:val="center"/>
        </w:trPr>
        <w:tc>
          <w:tcPr>
            <w:tcW w:w="274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GUID=b7fb5c4e-8f4c-4eda-bbb2-267acdaf32f1 </w:instrText>
            </w:r>
            <w:r w:rsidRPr="006F2CA2">
              <w:rPr>
                <w:rFonts w:ascii="Times New Roman" w:hAnsi="Times New Roman" w:cs="Times New Roman"/>
                <w:sz w:val="22"/>
                <w:szCs w:val="20"/>
                <w:lang w:val="en-GB" w:eastAsia="en-US"/>
              </w:rPr>
              <w:fldChar w:fldCharType="end"/>
            </w:r>
          </w:p>
        </w:tc>
        <w:tc>
          <w:tcPr>
            <w:tcW w:w="230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GUID=c9d7c124-a72e-4e0d-ae63-f955e3edf43e </w:instrText>
            </w:r>
            <w:r w:rsidRPr="006F2CA2">
              <w:rPr>
                <w:rFonts w:ascii="Times New Roman" w:hAnsi="Times New Roman" w:cs="Times New Roman"/>
                <w:sz w:val="22"/>
                <w:szCs w:val="20"/>
                <w:lang w:val="en-GB" w:eastAsia="en-US"/>
              </w:rPr>
              <w:fldChar w:fldCharType="end"/>
            </w:r>
          </w:p>
        </w:tc>
        <w:tc>
          <w:tcPr>
            <w:tcW w:w="208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GUID=e07a94b9-bff8-4ae8-8af5-d82309c7d042 </w:instrText>
            </w:r>
            <w:r w:rsidRPr="006F2CA2">
              <w:rPr>
                <w:rFonts w:ascii="Times New Roman" w:hAnsi="Times New Roman" w:cs="Times New Roman"/>
                <w:sz w:val="22"/>
                <w:szCs w:val="20"/>
                <w:lang w:val="en-GB" w:eastAsia="en-US"/>
              </w:rPr>
              <w:fldChar w:fldCharType="end"/>
            </w:r>
          </w:p>
        </w:tc>
      </w:tr>
      <w:tr w:rsidR="005A22FC" w:rsidTr="006F2CA2">
        <w:trPr>
          <w:divId w:val="2116439976"/>
          <w:cantSplit/>
          <w:trHeight w:val="100"/>
          <w:jc w:val="center"/>
        </w:trPr>
        <w:tc>
          <w:tcPr>
            <w:tcW w:w="274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GUID=526913b1-8c75-410f-91b7-15ad8437f2c3 </w:instrText>
            </w:r>
            <w:r w:rsidRPr="006F2CA2">
              <w:rPr>
                <w:rFonts w:ascii="Times New Roman" w:hAnsi="Times New Roman" w:cs="Times New Roman"/>
                <w:sz w:val="22"/>
                <w:szCs w:val="20"/>
                <w:lang w:val="en-GB" w:eastAsia="en-US"/>
              </w:rPr>
              <w:fldChar w:fldCharType="end"/>
            </w:r>
          </w:p>
        </w:tc>
        <w:tc>
          <w:tcPr>
            <w:tcW w:w="230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GUID=1f56dd18-752c-4bce-aecc-dc7c12640f25 </w:instrText>
            </w:r>
            <w:r w:rsidRPr="006F2CA2">
              <w:rPr>
                <w:rFonts w:ascii="Times New Roman" w:hAnsi="Times New Roman" w:cs="Times New Roman"/>
                <w:sz w:val="22"/>
                <w:szCs w:val="20"/>
                <w:lang w:val="en-GB" w:eastAsia="en-US"/>
              </w:rPr>
              <w:fldChar w:fldCharType="end"/>
            </w:r>
          </w:p>
        </w:tc>
        <w:tc>
          <w:tcPr>
            <w:tcW w:w="208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GUID=c06a8f07-415c-4732-8257-e5f36abadaeb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120" w:type="dxa"/>
            <w:gridSpan w:val="4"/>
          </w:tcPr>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GUID=0e1f0151-064d-4561-9b04-15288d14628e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GUID=7917397e-dc55-4290-945d-35083028484f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 plaintiff(s).</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GUID=8008fead-3df3-4344-bfaf-e1fbb599e4a4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 defendant(s).</w:t>
            </w:r>
          </w:p>
        </w:tc>
      </w:tr>
    </w:tbl>
    <w:p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208" w:type="dxa"/>
        <w:jc w:val="center"/>
        <w:tblLook w:val="04A0" w:firstRow="1" w:lastRow="0" w:firstColumn="1" w:lastColumn="0" w:noHBand="0" w:noVBand="1"/>
      </w:tblPr>
      <w:tblGrid>
        <w:gridCol w:w="1388"/>
        <w:gridCol w:w="4264"/>
        <w:gridCol w:w="1556"/>
      </w:tblGrid>
      <w:tr w:rsidR="006F2CA2" w:rsidRPr="006F2CA2" w:rsidTr="00EC10EE">
        <w:trPr>
          <w:divId w:val="2116439976"/>
          <w:cantSplit/>
          <w:jc w:val="center"/>
        </w:trPr>
        <w:tc>
          <w:tcPr>
            <w:tcW w:w="7101"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GUID=41f70d82-cc2a-4d23-bbb3-a55d5de27fec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105</w:t>
            </w:r>
          </w:p>
        </w:tc>
      </w:tr>
      <w:tr w:rsidR="006F2CA2" w:rsidRPr="006F2CA2" w:rsidTr="00EC10EE">
        <w:trPr>
          <w:divId w:val="2116439976"/>
          <w:cantSplit/>
          <w:jc w:val="center"/>
        </w:trPr>
        <w:tc>
          <w:tcPr>
            <w:tcW w:w="1367"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GUID=de9becab-fd9d-430d-b637-05f93d06efde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R.488(4), (6)</w:t>
            </w:r>
          </w:p>
        </w:tc>
        <w:tc>
          <w:tcPr>
            <w:tcW w:w="4201"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GUID=0f14cf54-361c-4147-9a18-2d82a55b4112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INTERROGATORIES</w:t>
            </w:r>
          </w:p>
        </w:tc>
        <w:tc>
          <w:tcPr>
            <w:tcW w:w="1533"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GUID=fca8c50c-875f-4771-87fa-cee0c7da73a8 </w:instrText>
            </w:r>
            <w:r w:rsidRPr="006F2CA2">
              <w:rPr>
                <w:rFonts w:ascii="Times New Roman" w:hAnsi="Times New Roman" w:cs="Times New Roman"/>
                <w:sz w:val="22"/>
                <w:szCs w:val="20"/>
                <w:lang w:val="en-GB" w:eastAsia="en-US"/>
              </w:rPr>
              <w:fldChar w:fldCharType="end"/>
            </w:r>
          </w:p>
        </w:tc>
      </w:tr>
      <w:tr w:rsidR="006F2CA2" w:rsidRPr="006F2CA2" w:rsidTr="00EC10EE">
        <w:trPr>
          <w:divId w:val="2116439976"/>
          <w:cantSplit/>
          <w:jc w:val="center"/>
        </w:trPr>
        <w:tc>
          <w:tcPr>
            <w:tcW w:w="7101"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GUID=34c916cc-f341-47d5-a198-94b8ba9915df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GUID=84f9d525-3b36-4a85-a032-c448df442eba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Interrogatories</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GUID=6cabed7c-9a85-4fe2-89ba-f490bcc1b556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On behalf of the abovenamed (plaintiff) or (defendant A.B.) for the examination of the abovenamed (defendants A.B. and C.D.) (defendants the X. Co. Ltd.) or (plaintiff) pursuant to the order herein dated the      day of                         20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GUID=9c02bd24-7896-4f30-9b54-cb098f25797e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(Here set out the interrogatories in the form of concise questions, each interrogatory to be set out in a separate paragraph and numbered consecutively).</w:t>
            </w:r>
          </w:p>
          <w:p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GUID=3134f09e-e857-4340-8e46-199fbf952ef5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Did you?</w:t>
            </w:r>
          </w:p>
          <w:p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GUID=457d185a-d552-41bc-a567-23c62700ec56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Did you not?</w:t>
            </w:r>
          </w:p>
          <w:p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GUID=0ad322fb-5e16-4ee5-bf9d-c40b887ff5cc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Were you?</w:t>
            </w:r>
          </w:p>
          <w:p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GUID=fb8918ef-7dee-41b9-8dae-55adac7bcd9f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If nay, were you not?</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GUID=07798e96-2da3-41b1-9fac-245885a8f48e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A.B. is required to answer all the interrogatories numbered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GUID=3a5ec8e7-c0b9-463f-9525-baa3b8da89bf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C.D. is required to answer interrogatories numbered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GUID=025d82c0-ebd8-4142-ae69-50982a5b6b2b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(E.F., a director (or as may be) of the defendants, the X. Co., Ltd., is required to answer the interrogatories numbered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GUID=0f30f4cb-436e-4f34-96c0-2db19dbe564b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Served the        day of                        20      , by                of               solicitor for the (plaintiff) (defendant).</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GUID=8a51f1f7-90dd-4174-9899-2304ccc40558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abovenamed (defendants A.B. and C.D.) (plaintiff) and (their) (his) solicitor.</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316" w:type="dxa"/>
        <w:jc w:val="center"/>
        <w:tblLook w:val="04A0" w:firstRow="1" w:lastRow="0" w:firstColumn="1" w:lastColumn="0" w:noHBand="0" w:noVBand="1"/>
      </w:tblPr>
      <w:tblGrid>
        <w:gridCol w:w="1598"/>
        <w:gridCol w:w="4726"/>
        <w:gridCol w:w="992"/>
      </w:tblGrid>
      <w:tr w:rsidR="006F2CA2" w:rsidRPr="006F2CA2" w:rsidTr="000179EA">
        <w:trPr>
          <w:divId w:val="2116439976"/>
          <w:cantSplit/>
          <w:jc w:val="center"/>
        </w:trPr>
        <w:tc>
          <w:tcPr>
            <w:tcW w:w="7316" w:type="dxa"/>
            <w:gridSpan w:val="3"/>
          </w:tcPr>
          <w:tbl>
            <w:tblPr>
              <w:tblW w:w="7100" w:type="dxa"/>
              <w:jc w:val="center"/>
              <w:tblLook w:val="04A0" w:firstRow="1" w:lastRow="0" w:firstColumn="1" w:lastColumn="0" w:noHBand="0" w:noVBand="1"/>
            </w:tblPr>
            <w:tblGrid>
              <w:gridCol w:w="1300"/>
              <w:gridCol w:w="4540"/>
              <w:gridCol w:w="1260"/>
            </w:tblGrid>
            <w:tr w:rsidR="00EC10EE" w:rsidTr="00EF280F">
              <w:trPr>
                <w:cantSplit/>
                <w:jc w:val="center"/>
              </w:trPr>
              <w:tc>
                <w:tcPr>
                  <w:tcW w:w="7100" w:type="dxa"/>
                  <w:gridSpan w:val="3"/>
                </w:tcPr>
                <w:p w:rsidR="00EC10EE" w:rsidRDefault="00EC10EE" w:rsidP="00EF280F">
                  <w:pPr>
                    <w:pStyle w:val="TableItemCentered"/>
                  </w:pPr>
                  <w:r>
                    <w:lastRenderedPageBreak/>
                    <w:fldChar w:fldCharType="begin"/>
                  </w:r>
                  <w:r>
                    <w:instrText xml:space="preserve"> GUID=361e70ae-cdc3-483d-9cf9-b6163793f6d4 </w:instrText>
                  </w:r>
                  <w:r>
                    <w:fldChar w:fldCharType="end"/>
                  </w:r>
                  <w:r w:rsidR="004C64D0">
                    <w:t>FORM</w:t>
                  </w:r>
                  <w:r>
                    <w:t xml:space="preserve"> 106</w:t>
                  </w:r>
                </w:p>
              </w:tc>
            </w:tr>
            <w:tr w:rsidR="00EC10EE" w:rsidTr="00EF280F">
              <w:trPr>
                <w:cantSplit/>
                <w:jc w:val="center"/>
              </w:trPr>
              <w:tc>
                <w:tcPr>
                  <w:tcW w:w="1300" w:type="dxa"/>
                </w:tcPr>
                <w:p w:rsidR="00EC10EE" w:rsidRPr="00B00386" w:rsidRDefault="00EC10EE" w:rsidP="00EF280F">
                  <w:pPr>
                    <w:pStyle w:val="TableItemNoIndent"/>
                    <w:rPr>
                      <w:sz w:val="18"/>
                      <w:szCs w:val="18"/>
                    </w:rPr>
                  </w:pPr>
                  <w:r w:rsidRPr="00B00386">
                    <w:rPr>
                      <w:sz w:val="18"/>
                      <w:szCs w:val="18"/>
                    </w:rPr>
                    <w:fldChar w:fldCharType="begin"/>
                  </w:r>
                  <w:r w:rsidRPr="00B00386">
                    <w:rPr>
                      <w:sz w:val="18"/>
                      <w:szCs w:val="18"/>
                    </w:rPr>
                    <w:instrText xml:space="preserve"> GUID=44349d26-f2b5-41d3-b81e-252401729704 </w:instrText>
                  </w:r>
                  <w:r w:rsidRPr="00B00386">
                    <w:rPr>
                      <w:sz w:val="18"/>
                      <w:szCs w:val="18"/>
                    </w:rPr>
                    <w:fldChar w:fldCharType="end"/>
                  </w:r>
                  <w:r w:rsidRPr="00B00386">
                    <w:rPr>
                      <w:sz w:val="18"/>
                      <w:szCs w:val="18"/>
                    </w:rPr>
                    <w:t>R.488(5)</w:t>
                  </w:r>
                  <w:r>
                    <w:rPr>
                      <w:sz w:val="18"/>
                      <w:szCs w:val="18"/>
                    </w:rPr>
                    <w:t>, (7)</w:t>
                  </w:r>
                </w:p>
              </w:tc>
              <w:tc>
                <w:tcPr>
                  <w:tcW w:w="4540" w:type="dxa"/>
                </w:tcPr>
                <w:p w:rsidR="00EC10EE" w:rsidRDefault="00EC10EE" w:rsidP="00EF280F">
                  <w:pPr>
                    <w:pStyle w:val="TableItemCentered"/>
                  </w:pPr>
                  <w:r>
                    <w:fldChar w:fldCharType="begin"/>
                  </w:r>
                  <w:r>
                    <w:instrText xml:space="preserve"> GUID=87c39572-3c4b-448a-bc0c-3e93cda8bae0 </w:instrText>
                  </w:r>
                  <w:r>
                    <w:fldChar w:fldCharType="end"/>
                  </w:r>
                  <w:r>
                    <w:t>ANSWER TO INTERROGATORIES</w:t>
                  </w:r>
                </w:p>
              </w:tc>
              <w:tc>
                <w:tcPr>
                  <w:tcW w:w="1260" w:type="dxa"/>
                </w:tcPr>
                <w:p w:rsidR="00EC10EE" w:rsidRDefault="00EC10EE" w:rsidP="00EF280F">
                  <w:pPr>
                    <w:pStyle w:val="TableItemCentered"/>
                  </w:pPr>
                  <w:r>
                    <w:fldChar w:fldCharType="begin"/>
                  </w:r>
                  <w:r>
                    <w:instrText xml:space="preserve"> GUID=33a87aaf-3e43-4dea-8767-7ef6d08135e1 </w:instrText>
                  </w:r>
                  <w:r>
                    <w:fldChar w:fldCharType="end"/>
                  </w:r>
                </w:p>
              </w:tc>
            </w:tr>
            <w:tr w:rsidR="00EC10EE" w:rsidTr="00EF280F">
              <w:trPr>
                <w:cantSplit/>
                <w:jc w:val="center"/>
              </w:trPr>
              <w:tc>
                <w:tcPr>
                  <w:tcW w:w="7100" w:type="dxa"/>
                  <w:gridSpan w:val="3"/>
                </w:tcPr>
                <w:p w:rsidR="00EC10EE" w:rsidRDefault="00EC10EE" w:rsidP="00EF280F">
                  <w:pPr>
                    <w:pStyle w:val="TableItemCentered"/>
                  </w:pPr>
                  <w:r>
                    <w:fldChar w:fldCharType="begin"/>
                  </w:r>
                  <w:r>
                    <w:instrText xml:space="preserve"> GUID=fd0b1d89-3f3d-44f6-b088-8c61d9183e7d </w:instrText>
                  </w:r>
                  <w:r>
                    <w:fldChar w:fldCharType="end"/>
                  </w:r>
                  <w:r>
                    <w:t>(Title as in action)</w:t>
                  </w:r>
                </w:p>
                <w:p w:rsidR="00EC10EE" w:rsidRDefault="00EC10EE" w:rsidP="00EF280F">
                  <w:pPr>
                    <w:pStyle w:val="TableItemCentered"/>
                  </w:pPr>
                  <w:r>
                    <w:fldChar w:fldCharType="begin"/>
                  </w:r>
                  <w:r>
                    <w:instrText xml:space="preserve"> GUID=581bdb22-4c70-4c42-bab7-83f0847a6027 </w:instrText>
                  </w:r>
                  <w:r>
                    <w:fldChar w:fldCharType="end"/>
                  </w:r>
                  <w:r>
                    <w:t>The Answer</w:t>
                  </w:r>
                </w:p>
                <w:p w:rsidR="00EC10EE" w:rsidRDefault="00EC10EE" w:rsidP="00EF280F">
                  <w:pPr>
                    <w:pStyle w:val="TableItemNoIndent"/>
                    <w:jc w:val="both"/>
                  </w:pPr>
                  <w:r>
                    <w:fldChar w:fldCharType="begin"/>
                  </w:r>
                  <w:r>
                    <w:instrText xml:space="preserve"> GUID=46310ba8-3ca0-45d3-bd24-df6a9458435c </w:instrText>
                  </w:r>
                  <w:r>
                    <w:fldChar w:fldCharType="end"/>
                  </w:r>
                  <w:r>
                    <w:t>of the (defendants) or (abovenamed defendant A.B.) or (plaintiff) to the interrogatories for (their) or (his) examination by the abovenamed (plaintiff) or (defendants) pursuant to the order herein dated the        day of                        20      .</w:t>
                  </w:r>
                </w:p>
                <w:p w:rsidR="00EC10EE" w:rsidRDefault="00EC10EE" w:rsidP="00EF280F">
                  <w:pPr>
                    <w:pStyle w:val="ScheduleSectionTextIndent"/>
                    <w:ind w:firstLine="600"/>
                  </w:pPr>
                  <w:r>
                    <w:fldChar w:fldCharType="begin"/>
                  </w:r>
                  <w:r>
                    <w:instrText xml:space="preserve"> GUID=dd5c1ea0-84f6-4b2c-98c7-bec527e35705 </w:instrText>
                  </w:r>
                  <w:r>
                    <w:fldChar w:fldCharType="end"/>
                  </w:r>
                  <w:r>
                    <w:t>In answer to the said interrogatories, (we, the said A.B. and C.D. severally) or (I, the abovenamed A.B. or plaintiff), do make oath (or affirm) and say as follows:</w:t>
                  </w:r>
                </w:p>
                <w:p w:rsidR="00EC10EE" w:rsidRDefault="00EC10EE" w:rsidP="00EF280F">
                  <w:pPr>
                    <w:pStyle w:val="TableItemIndent2"/>
                    <w:ind w:left="940" w:firstLine="0"/>
                  </w:pPr>
                  <w:r>
                    <w:fldChar w:fldCharType="begin"/>
                  </w:r>
                  <w:r>
                    <w:instrText xml:space="preserve"> GUID=2652b737-71fd-4415-8867-8f823d203b41 </w:instrText>
                  </w:r>
                  <w:r>
                    <w:fldChar w:fldCharType="end"/>
                  </w:r>
                  <w:r>
                    <w:t>1.</w:t>
                  </w:r>
                  <w:r>
                    <w:tab/>
                    <w:t>To the 1st interrogatory, namely (state in full the interrogatory), that (stating the answer).</w:t>
                  </w:r>
                </w:p>
                <w:p w:rsidR="00EC10EE" w:rsidRDefault="00EC10EE" w:rsidP="00EF280F">
                  <w:pPr>
                    <w:pStyle w:val="TableItemIndent2"/>
                    <w:ind w:left="940" w:firstLine="0"/>
                  </w:pPr>
                  <w:r>
                    <w:fldChar w:fldCharType="begin"/>
                  </w:r>
                  <w:r>
                    <w:instrText xml:space="preserve"> GUID=3a62d88f-bdd7-4647-b36b-14f89a43b267 </w:instrText>
                  </w:r>
                  <w:r>
                    <w:fldChar w:fldCharType="end"/>
                  </w:r>
                  <w:r>
                    <w:t>2.</w:t>
                  </w:r>
                  <w:r>
                    <w:tab/>
                    <w:t>To the 2nd interrogatory, namely (state in full the interrogatory), that (stating the answer).</w:t>
                  </w:r>
                </w:p>
                <w:p w:rsidR="00EC10EE" w:rsidRDefault="00EC10EE" w:rsidP="00EF280F">
                  <w:pPr>
                    <w:pStyle w:val="TableItemIndent2"/>
                    <w:ind w:left="940" w:firstLine="0"/>
                  </w:pPr>
                  <w:r>
                    <w:fldChar w:fldCharType="begin"/>
                  </w:r>
                  <w:r>
                    <w:instrText xml:space="preserve"> GUID=a84ee450-d09b-46c1-81f8-af5792ff8e73 </w:instrText>
                  </w:r>
                  <w:r>
                    <w:fldChar w:fldCharType="end"/>
                  </w:r>
                  <w:r>
                    <w:t>3.</w:t>
                  </w:r>
                  <w:r>
                    <w:tab/>
                    <w:t>To the 3rd interrogatory, namely (state in full the interrogatory), that I object to answer it on the ground that (stating the ground of objection).</w:t>
                  </w:r>
                </w:p>
                <w:p w:rsidR="00EC10EE" w:rsidRDefault="00EC10EE" w:rsidP="00EF280F">
                  <w:pPr>
                    <w:pStyle w:val="ScheduleSectionTextIndent"/>
                    <w:ind w:firstLine="600"/>
                  </w:pPr>
                  <w:r>
                    <w:fldChar w:fldCharType="begin"/>
                  </w:r>
                  <w:r>
                    <w:instrText xml:space="preserve"> GUID=09093fa4-4547-4199-a6f5-41faa90fffe9 </w:instrText>
                  </w:r>
                  <w:r>
                    <w:fldChar w:fldCharType="end"/>
                  </w:r>
                  <w:r>
                    <w:t>Sworn (or affirmed) as in Form 132.</w:t>
                  </w:r>
                </w:p>
                <w:p w:rsidR="00EC10EE" w:rsidRDefault="00EC10EE" w:rsidP="00EF280F">
                  <w:pPr>
                    <w:pStyle w:val="ScheduleSectionTextIndent"/>
                    <w:ind w:firstLine="600"/>
                  </w:pPr>
                  <w:r>
                    <w:fldChar w:fldCharType="begin"/>
                  </w:r>
                  <w:r>
                    <w:instrText xml:space="preserve"> GUID=7447ea87-c462-49b6-9003-e715422177b3 </w:instrText>
                  </w:r>
                  <w:r>
                    <w:fldChar w:fldCharType="end"/>
                  </w:r>
                  <w:r>
                    <w:t>This affidavit is filed on behalf of the (defendants) (plaintiff).</w:t>
                  </w:r>
                </w:p>
              </w:tc>
            </w:tr>
          </w:tbl>
          <w:p w:rsidR="00EC10EE" w:rsidRDefault="00EC10EE"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GUID=9da68ac3-efbf-4e97-ba06-4b8f3778ee16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107</w:t>
            </w:r>
          </w:p>
        </w:tc>
      </w:tr>
      <w:tr w:rsidR="006F2CA2" w:rsidRPr="006F2CA2" w:rsidTr="000179EA">
        <w:trPr>
          <w:divId w:val="2116439976"/>
          <w:cantSplit/>
          <w:jc w:val="center"/>
        </w:trPr>
        <w:tc>
          <w:tcPr>
            <w:tcW w:w="1598"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GUID=5888d4cd-7916-4756-9c84-f992ca221be3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R.488(7)</w:t>
            </w:r>
          </w:p>
        </w:tc>
        <w:tc>
          <w:tcPr>
            <w:tcW w:w="4726"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GUID=b40f2d79-d9e1-4c5f-a12b-c18f10ed8af9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FOR INTERROGATORIES</w:t>
            </w:r>
          </w:p>
        </w:tc>
        <w:tc>
          <w:tcPr>
            <w:tcW w:w="992"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GUID=4efa8296-1487-4f9e-b37d-456b91b0c97a </w:instrText>
            </w:r>
            <w:r w:rsidRPr="006F2CA2">
              <w:rPr>
                <w:rFonts w:ascii="Times New Roman" w:hAnsi="Times New Roman" w:cs="Times New Roman"/>
                <w:sz w:val="22"/>
                <w:szCs w:val="20"/>
                <w:lang w:val="en-GB" w:eastAsia="en-US"/>
              </w:rPr>
              <w:fldChar w:fldCharType="end"/>
            </w:r>
          </w:p>
        </w:tc>
      </w:tr>
      <w:tr w:rsidR="006F2CA2" w:rsidRPr="006F2CA2" w:rsidTr="000179EA">
        <w:trPr>
          <w:divId w:val="2116439976"/>
          <w:cantSplit/>
          <w:jc w:val="center"/>
        </w:trPr>
        <w:tc>
          <w:tcPr>
            <w:tcW w:w="7316"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GUID=822fd8ce-b342-4bcd-8184-07c981708ccd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GUID=6969141e-c6fd-4a2a-82a1-fbfb80abe981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 and upon hearing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GUID=31bc02b3-c55e-4a6b-bec1-74e3910ce2e0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be at liberty to serve on the                          interrogatories in writing as initialled by the Judge and that the said                                do answer the interrogatories within        days and that the costs of this application be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GUID=59865ce2-202e-4195-8f4e-59776b449506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GUID=cd377211-029a-466e-afe7-598c10012471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20" w:type="dxa"/>
        <w:jc w:val="center"/>
        <w:tblLook w:val="04A0" w:firstRow="1" w:lastRow="0" w:firstColumn="1" w:lastColumn="0" w:noHBand="0" w:noVBand="1"/>
      </w:tblPr>
      <w:tblGrid>
        <w:gridCol w:w="1340"/>
        <w:gridCol w:w="4460"/>
        <w:gridCol w:w="1260"/>
        <w:gridCol w:w="60"/>
      </w:tblGrid>
      <w:tr w:rsidR="006F2CA2" w:rsidRPr="006F2CA2" w:rsidTr="006F2CA2">
        <w:trPr>
          <w:gridAfter w:val="1"/>
          <w:divId w:val="2116439976"/>
          <w:wAfter w:w="60" w:type="dxa"/>
          <w:cantSplit/>
          <w:jc w:val="center"/>
        </w:trPr>
        <w:tc>
          <w:tcPr>
            <w:tcW w:w="706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GUID=4f47e039-22e9-4500-a182-439f87277b72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108</w:t>
            </w:r>
          </w:p>
        </w:tc>
      </w:tr>
      <w:tr w:rsidR="006F2CA2" w:rsidRPr="006F2CA2" w:rsidTr="006F2CA2">
        <w:trPr>
          <w:gridAfter w:val="1"/>
          <w:divId w:val="2116439976"/>
          <w:wAfter w:w="60" w:type="dxa"/>
          <w:cantSplit/>
          <w:jc w:val="center"/>
        </w:trPr>
        <w:tc>
          <w:tcPr>
            <w:tcW w:w="134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GUID=cb7fd350-0f61-4a36-a169-acb74c3e75b5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R.490</w:t>
            </w:r>
          </w:p>
        </w:tc>
        <w:tc>
          <w:tcPr>
            <w:tcW w:w="44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GUID=5fe1fe15-2de6-42e8-af84-4acb1201b61a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SUMMONS FOR INTERROGATORIES</w:t>
            </w:r>
          </w:p>
        </w:tc>
        <w:tc>
          <w:tcPr>
            <w:tcW w:w="12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GUID=6635474b-005b-42e6-9121-150c9c5cc64e </w:instrText>
            </w:r>
            <w:r w:rsidRPr="006F2CA2">
              <w:rPr>
                <w:rFonts w:ascii="Times New Roman" w:hAnsi="Times New Roman" w:cs="Times New Roman"/>
                <w:sz w:val="22"/>
                <w:szCs w:val="20"/>
                <w:lang w:val="en-GB" w:eastAsia="en-US"/>
              </w:rPr>
              <w:fldChar w:fldCharType="end"/>
            </w:r>
          </w:p>
        </w:tc>
      </w:tr>
      <w:tr w:rsidR="006F2CA2" w:rsidRPr="006F2CA2" w:rsidTr="006F2CA2">
        <w:trPr>
          <w:gridAfter w:val="1"/>
          <w:divId w:val="2116439976"/>
          <w:wAfter w:w="60" w:type="dxa"/>
          <w:cantSplit/>
          <w:jc w:val="center"/>
        </w:trPr>
        <w:tc>
          <w:tcPr>
            <w:tcW w:w="706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GUID=3665c409-e054-4b3d-b443-e93ac74ac1d5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GUID=cc382d42-6d31-40e2-84ce-3046787abcd6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GUID=d3236b90-b930-40b5-892d-c5a60607ff53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GUID=59e56763-d052-48cd-b2ab-09ffe2af2e2f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The plaintiff (or defendant) (or as may be) be at liberty to serve interrogatories in writing on the defendant (or plaintiff) (or as may be) (in the form of the document attached) and for the questions to be answered in writing by way of an affidavit within           days. </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GUID=98d31f7f-22fd-419d-8d30-fa8ce8d96b5d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(To set out grounds) or (As set out in the affidavit of [name]).</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GUID=39052626-7399-4364-83e8-e2de881e2861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rsid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GUID=9f6430f6-a9fc-4fb1-a3b2-4108f04e19f0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rsidR="00EC10EE" w:rsidRPr="006F2CA2" w:rsidRDefault="00EC10EE" w:rsidP="006F2CA2">
            <w:pPr>
              <w:spacing w:before="60" w:after="60" w:line="240" w:lineRule="auto"/>
              <w:jc w:val="both"/>
              <w:rPr>
                <w:rFonts w:ascii="Times New Roman" w:hAnsi="Times New Roman" w:cs="Times New Roman"/>
                <w:sz w:val="22"/>
                <w:szCs w:val="20"/>
                <w:lang w:val="en-GB" w:eastAsia="en-US"/>
              </w:rPr>
            </w:pPr>
          </w:p>
        </w:tc>
      </w:tr>
      <w:tr w:rsidR="006F2CA2" w:rsidRPr="006F2CA2" w:rsidTr="006F2CA2">
        <w:trPr>
          <w:divId w:val="2116439976"/>
          <w:cantSplit/>
          <w:jc w:val="center"/>
        </w:trPr>
        <w:tc>
          <w:tcPr>
            <w:tcW w:w="7120" w:type="dxa"/>
            <w:gridSpan w:val="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GUID=49312d24-824e-48b3-a23c-a4e6d4486c35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109</w:t>
            </w:r>
          </w:p>
        </w:tc>
      </w:tr>
      <w:tr w:rsidR="006F2CA2" w:rsidRPr="006F2CA2" w:rsidTr="006F2CA2">
        <w:trPr>
          <w:divId w:val="2116439976"/>
          <w:cantSplit/>
          <w:jc w:val="center"/>
        </w:trPr>
        <w:tc>
          <w:tcPr>
            <w:tcW w:w="7120" w:type="dxa"/>
            <w:gridSpan w:val="4"/>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R.501</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TO ADMIT FACTS</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GUID=336ba981-9223-43b2-8258-d253380021d2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GUID=7b0250b0-2624-4c85-9f32-b6005e132f17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(or defendant) in this action requires the defendant (or plaintiff) to admit, for the purposes of this action only, the several facts respectively hereunder specified; and the defendant (or plaintiff) is hereby required, within 14 days from the service of this notice, to admit the said several facts, saving all just exceptions to the admissibility of such facts as evidence in this cause.</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GUID=597b926e-183a-4f39-8af2-6655a463c90a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GUID=2e817efc-3801-4c8e-8f33-1f9483b8b1e2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GUID=aedf20fc-8cf4-4350-acb4-c88010123d69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defendant (or plaintiff)          and his solicitor.</w:t>
            </w:r>
          </w:p>
          <w:p w:rsidR="006F2CA2" w:rsidRPr="006F2CA2" w:rsidRDefault="006F2CA2" w:rsidP="006F2CA2">
            <w:pPr>
              <w:spacing w:before="120" w:after="0" w:line="240" w:lineRule="auto"/>
              <w:ind w:left="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GUID=0b891170-0cfe-4bf4-842b-b465b447d050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facts, the admission of which is required, are:</w:t>
            </w:r>
          </w:p>
          <w:p w:rsidR="006F2CA2" w:rsidRPr="006F2CA2" w:rsidRDefault="006F2CA2" w:rsidP="006F2CA2">
            <w:pPr>
              <w:spacing w:before="120" w:after="0" w:line="240" w:lineRule="auto"/>
              <w:ind w:left="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GUID=c1d349b5-6a19-4ae7-951a-11717e974afb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(set out admissions required, e.g.)</w:t>
            </w:r>
          </w:p>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GUID=711c7dec-12cc-499f-903e-c06da2a0827c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That A.B. died on the              , 20      .</w:t>
            </w:r>
          </w:p>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GUID=a318a152-8537-4549-aaa0-069927d02656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That he died intestate.</w:t>
            </w:r>
          </w:p>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GUID=7c60d10e-2449-4f92-aca5-c2a082f442f5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That C.D. was his only lawful son.</w:t>
            </w:r>
          </w:p>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GUID=5c7f6941-9c76-4280-894e-2e38c777c415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That E.F. died on the              , 20      .</w:t>
            </w:r>
          </w:p>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GUID=4a615b85-74dc-4ddf-8ec1-f1431213ff13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That E.F. never was married.</w:t>
            </w:r>
          </w:p>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20" w:type="dxa"/>
        <w:jc w:val="center"/>
        <w:tblLook w:val="04A0" w:firstRow="1" w:lastRow="0" w:firstColumn="1" w:lastColumn="0" w:noHBand="0" w:noVBand="1"/>
      </w:tblPr>
      <w:tblGrid>
        <w:gridCol w:w="1000"/>
        <w:gridCol w:w="2460"/>
        <w:gridCol w:w="3660"/>
      </w:tblGrid>
      <w:tr w:rsidR="006F2CA2" w:rsidRPr="006F2CA2" w:rsidTr="006F2CA2">
        <w:trPr>
          <w:divId w:val="2116439976"/>
          <w:cantSplit/>
          <w:jc w:val="center"/>
        </w:trPr>
        <w:tc>
          <w:tcPr>
            <w:tcW w:w="712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GUID=75fa7769-a350-4200-a4d4-6b7c4308ad38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110</w:t>
            </w:r>
          </w:p>
        </w:tc>
      </w:tr>
      <w:tr w:rsidR="006F2CA2" w:rsidRPr="006F2CA2" w:rsidTr="006F2CA2">
        <w:trPr>
          <w:divId w:val="2116439976"/>
          <w:cantSplit/>
          <w:jc w:val="center"/>
        </w:trPr>
        <w:tc>
          <w:tcPr>
            <w:tcW w:w="100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GUID=743b5226-5600-4274-be64-5c2f406a0bd6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R.501</w:t>
            </w:r>
          </w:p>
        </w:tc>
        <w:tc>
          <w:tcPr>
            <w:tcW w:w="24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GUID=9812e42b-48b7-443b-9353-6acba1e5ff75 </w:instrText>
            </w:r>
            <w:r w:rsidRPr="006F2CA2">
              <w:rPr>
                <w:rFonts w:ascii="Times New Roman" w:hAnsi="Times New Roman" w:cs="Times New Roman"/>
                <w:sz w:val="22"/>
                <w:szCs w:val="20"/>
                <w:lang w:val="en-GB" w:eastAsia="en-US"/>
              </w:rPr>
              <w:fldChar w:fldCharType="end"/>
            </w:r>
          </w:p>
        </w:tc>
        <w:tc>
          <w:tcPr>
            <w:tcW w:w="36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GUID=64e13b22-4327-4f50-a4c5-8c0471c73d42 </w:instrText>
            </w:r>
            <w:r w:rsidRPr="006F2CA2">
              <w:rPr>
                <w:rFonts w:ascii="Times New Roman" w:hAnsi="Times New Roman" w:cs="Times New Roman"/>
                <w:sz w:val="22"/>
                <w:szCs w:val="20"/>
                <w:lang w:val="en-GB" w:eastAsia="en-US"/>
              </w:rPr>
              <w:fldChar w:fldCharType="end"/>
            </w:r>
          </w:p>
        </w:tc>
      </w:tr>
      <w:tr w:rsidR="005A22FC" w:rsidTr="006F2CA2">
        <w:trPr>
          <w:divId w:val="2116439976"/>
          <w:cantSplit/>
          <w:jc w:val="center"/>
        </w:trPr>
        <w:tc>
          <w:tcPr>
            <w:tcW w:w="712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ADMISSION OF FACTS PURSUANT TO NOTICE</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GUID=a08f6af6-2268-46f9-82e7-30038713dee1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GUID=0e3ac225-091c-4977-a01e-399ee8093ae6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 (or plaintiff) in this action, for the purposes of this action only, hereby admits the several facts respectively hereunder specified, subject to the qualifications or limitations, if any, hereunder specified, saving all just exceptions to the admissibility of such facts, or any of them, as evidence in this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GUID=81021f81-26eb-49e1-891b-5838a42739fc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Provided that this admission is made for the purposes of this action only, and is not an admission to be used against the defendant (or plaintiff) on any other occasion, or by anyone other than the plaintiff (or defendant, or party requiring the admission).</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GUID=ec855bdf-980d-4d9e-9416-304aa24def2c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GUID=283aee96-f98f-4908-beb5-3f071c3502fc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plaintiff (or defendant)                                                     and</w:t>
            </w:r>
            <w:r w:rsidRPr="006F2CA2">
              <w:rPr>
                <w:rFonts w:ascii="Times New Roman" w:hAnsi="Times New Roman" w:cs="Times New Roman"/>
                <w:sz w:val="22"/>
                <w:szCs w:val="20"/>
                <w:lang w:val="en-GB" w:eastAsia="en-US"/>
              </w:rPr>
              <w:br/>
              <w:t>his solicitor</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GUID=4e53e829-a7ee-4600-83a5-3b1f7fc6fae1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(example)</w:t>
            </w:r>
          </w:p>
        </w:tc>
      </w:tr>
      <w:tr w:rsidR="005A22FC" w:rsidTr="006F2CA2">
        <w:trPr>
          <w:divId w:val="2116439976"/>
          <w:cantSplit/>
          <w:trHeight w:val="60"/>
          <w:jc w:val="center"/>
        </w:trPr>
        <w:tc>
          <w:tcPr>
            <w:tcW w:w="3460" w:type="dxa"/>
            <w:gridSpan w:val="2"/>
            <w:vAlign w:val="center"/>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GUID=f3b151e2-8ef1-47a4-8668-93dbb856ae04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Facts admitted.</w:t>
            </w:r>
          </w:p>
        </w:tc>
        <w:tc>
          <w:tcPr>
            <w:tcW w:w="3660" w:type="dxa"/>
            <w:vAlign w:val="center"/>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GUID=e542d5a0-384d-4ef3-ae4d-1418e668e83d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Qualifications or Limitations, if any, </w:t>
            </w:r>
            <w:r w:rsidRPr="006F2CA2">
              <w:rPr>
                <w:rFonts w:ascii="Times New Roman" w:hAnsi="Times New Roman" w:cs="Times New Roman"/>
                <w:sz w:val="22"/>
                <w:szCs w:val="20"/>
                <w:lang w:val="en-GB" w:eastAsia="en-US"/>
              </w:rPr>
              <w:br/>
              <w:t>subject to which they are admitted.</w:t>
            </w:r>
          </w:p>
        </w:tc>
      </w:tr>
      <w:tr w:rsidR="005A22FC" w:rsidTr="006F2CA2">
        <w:trPr>
          <w:divId w:val="2116439976"/>
          <w:cantSplit/>
          <w:trHeight w:val="60"/>
          <w:jc w:val="center"/>
        </w:trPr>
        <w:tc>
          <w:tcPr>
            <w:tcW w:w="3460" w:type="dxa"/>
            <w:gridSpan w:val="2"/>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GUID=356fd0a2-83b2-4925-92f2-f7b1c367955d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That A.B. died on the                20    .</w:t>
            </w:r>
          </w:p>
        </w:tc>
        <w:tc>
          <w:tcPr>
            <w:tcW w:w="366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GUID=874026a7-0f1b-447a-9b44-51009560937f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                      —</w:t>
            </w:r>
          </w:p>
        </w:tc>
      </w:tr>
      <w:tr w:rsidR="005A22FC" w:rsidTr="006F2CA2">
        <w:trPr>
          <w:divId w:val="2116439976"/>
          <w:cantSplit/>
          <w:trHeight w:val="60"/>
          <w:jc w:val="center"/>
        </w:trPr>
        <w:tc>
          <w:tcPr>
            <w:tcW w:w="3460" w:type="dxa"/>
            <w:gridSpan w:val="2"/>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GUID=a281d645-e084-4688-ab62-1e05da217c06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That he died intestate.</w:t>
            </w:r>
          </w:p>
        </w:tc>
        <w:tc>
          <w:tcPr>
            <w:tcW w:w="366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GUID=e332f0ff-ff95-4d4e-9801-c8d06802a1c7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                      —</w:t>
            </w:r>
          </w:p>
        </w:tc>
      </w:tr>
      <w:tr w:rsidR="005A22FC" w:rsidTr="006F2CA2">
        <w:trPr>
          <w:divId w:val="2116439976"/>
          <w:cantSplit/>
          <w:trHeight w:val="60"/>
          <w:jc w:val="center"/>
        </w:trPr>
        <w:tc>
          <w:tcPr>
            <w:tcW w:w="3460" w:type="dxa"/>
            <w:gridSpan w:val="2"/>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GUID=94016bf4-50bb-4803-a660-bcb93f3a074b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That C.D. was his lawful son.</w:t>
            </w:r>
          </w:p>
        </w:tc>
        <w:tc>
          <w:tcPr>
            <w:tcW w:w="366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GUID=d395e962-171d-482f-92dc-b1d16a27cd70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But not that he was his only lawful son.</w:t>
            </w:r>
          </w:p>
        </w:tc>
      </w:tr>
      <w:tr w:rsidR="005A22FC" w:rsidTr="006F2CA2">
        <w:trPr>
          <w:divId w:val="2116439976"/>
          <w:cantSplit/>
          <w:trHeight w:val="60"/>
          <w:jc w:val="center"/>
        </w:trPr>
        <w:tc>
          <w:tcPr>
            <w:tcW w:w="3460" w:type="dxa"/>
            <w:gridSpan w:val="2"/>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GUID=29276112-1cb9-4254-8173-f497e677069e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That E.F. died.</w:t>
            </w:r>
          </w:p>
        </w:tc>
        <w:tc>
          <w:tcPr>
            <w:tcW w:w="366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GUID=e7e89f2f-12fa-4a6e-9b9b-9d92e501b5c4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But not that he died on the              20    .</w:t>
            </w:r>
          </w:p>
        </w:tc>
      </w:tr>
      <w:tr w:rsidR="005A22FC" w:rsidTr="006F2CA2">
        <w:trPr>
          <w:divId w:val="2116439976"/>
          <w:cantSplit/>
          <w:trHeight w:val="60"/>
          <w:jc w:val="center"/>
        </w:trPr>
        <w:tc>
          <w:tcPr>
            <w:tcW w:w="3460" w:type="dxa"/>
            <w:gridSpan w:val="2"/>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GUID=7aa4c291-2c3b-416d-8af4-3471330efbd3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That E.F. never was married.</w:t>
            </w:r>
          </w:p>
        </w:tc>
        <w:tc>
          <w:tcPr>
            <w:tcW w:w="3660" w:type="dxa"/>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GUID=4ed289b8-2ef7-4016-a2a6-f132439eb282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r w:rsidRPr="006F2CA2">
              <w:rPr>
                <w:rFonts w:ascii="Times New Roman" w:hAnsi="Times New Roman" w:cs="Times New Roman"/>
                <w:sz w:val="22"/>
                <w:szCs w:val="20"/>
                <w:lang w:val="en-GB" w:eastAsia="en-US"/>
              </w:rPr>
              <w:tab/>
              <w:t>                      —</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20" w:type="dxa"/>
        <w:jc w:val="center"/>
        <w:tblLook w:val="04A0" w:firstRow="1" w:lastRow="0" w:firstColumn="1" w:lastColumn="0" w:noHBand="0" w:noVBand="1"/>
      </w:tblPr>
      <w:tblGrid>
        <w:gridCol w:w="1320"/>
        <w:gridCol w:w="1660"/>
        <w:gridCol w:w="1080"/>
        <w:gridCol w:w="960"/>
        <w:gridCol w:w="2100"/>
      </w:tblGrid>
      <w:tr w:rsidR="006F2CA2" w:rsidRPr="006F2CA2" w:rsidTr="006F2CA2">
        <w:trPr>
          <w:divId w:val="2116439976"/>
          <w:cantSplit/>
          <w:jc w:val="center"/>
        </w:trPr>
        <w:tc>
          <w:tcPr>
            <w:tcW w:w="7120" w:type="dxa"/>
            <w:gridSpan w:val="5"/>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GUID=d8702860-6933-4ee2-8236-238ae9a58344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111</w:t>
            </w:r>
          </w:p>
        </w:tc>
      </w:tr>
      <w:tr w:rsidR="006F2CA2" w:rsidRPr="006F2CA2" w:rsidTr="006F2CA2">
        <w:trPr>
          <w:divId w:val="2116439976"/>
          <w:cantSplit/>
          <w:jc w:val="center"/>
        </w:trPr>
        <w:tc>
          <w:tcPr>
            <w:tcW w:w="132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GUID=f796b0fc-fe8f-48fa-a00c-08bf3fd04321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R.504</w:t>
            </w:r>
          </w:p>
        </w:tc>
        <w:tc>
          <w:tcPr>
            <w:tcW w:w="370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GUID=173a9540-8931-46c7-89cd-8772a4dce551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TO ADMIT DOCUMENTS</w:t>
            </w:r>
          </w:p>
        </w:tc>
        <w:tc>
          <w:tcPr>
            <w:tcW w:w="210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GUID=10f882cb-7479-4e62-bab5-43ce4bff2fb0 </w:instrText>
            </w:r>
            <w:r w:rsidRPr="006F2CA2">
              <w:rPr>
                <w:rFonts w:ascii="Times New Roman" w:hAnsi="Times New Roman" w:cs="Times New Roman"/>
                <w:sz w:val="22"/>
                <w:szCs w:val="20"/>
                <w:lang w:val="en-GB" w:eastAsia="en-US"/>
              </w:rPr>
              <w:fldChar w:fldCharType="end"/>
            </w:r>
          </w:p>
        </w:tc>
      </w:tr>
      <w:tr w:rsidR="005A22FC" w:rsidTr="006F2CA2">
        <w:trPr>
          <w:divId w:val="2116439976"/>
          <w:cantSplit/>
          <w:jc w:val="center"/>
        </w:trPr>
        <w:tc>
          <w:tcPr>
            <w:tcW w:w="7120" w:type="dxa"/>
            <w:gridSpan w:val="5"/>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GUID=7ae7b932-8fca-4e2f-8e57-4f88f6a40a7a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GUID=0eb8f556-bd68-4898-9c5f-344f9d3d9029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(or defendant) in this action proposes to adduce in evidence the several documents hereunder specified, and that the same may be inspected by the defendant (or plaintiff), his solicitor or agent at                  on the         day of                        20       between the hours of                     and                          ; and the defendant (or plaintiff) is hereby required, within 7 days to admit that such of the documents as are specified to be originals were respectively written, signed or executed, as they purport respectively to have been; that such as are specified as copies are true copies; and such documents as are stated to have been served, sent or delivered were so served, sent or delivered respectively; saving all just exceptions to the admissibility of all such documents as evidence in this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GUID=02465e0d-1867-4270-a3ed-5670baaeb037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further take notice that if you do not within the aforementioned 7 days give notice that you do not admit the documents (or any of them) and that you require the same to be proved at the trial you shall be deemed to have admitted the document (or documents) unless the Court shall otherwise order.</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GUID=e2fe93eb-15c8-4aad-a3cb-eb20ac003717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GUID=8637fb00-11cb-45ee-a9a0-d036683e6f3b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GUID=753a8f68-8535-4d58-9e36-3bf804aee9fa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(Here describe the documents, the manner of doing which may be as follows:)</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GUID=622e4ada-04d2-4ecc-ad2f-2c88898d782d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ORIGINALS.</w:t>
            </w:r>
          </w:p>
        </w:tc>
      </w:tr>
      <w:tr w:rsidR="005A22FC" w:rsidTr="006F2CA2">
        <w:trPr>
          <w:divId w:val="2116439976"/>
          <w:cantSplit/>
          <w:trHeight w:val="60"/>
          <w:jc w:val="center"/>
        </w:trPr>
        <w:tc>
          <w:tcPr>
            <w:tcW w:w="5020" w:type="dxa"/>
            <w:gridSpan w:val="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GUID=e9b2a0ec-a235-4418-a4d0-f871cacf8b05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Description of Documents.</w:t>
            </w:r>
          </w:p>
        </w:tc>
        <w:tc>
          <w:tcPr>
            <w:tcW w:w="210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GUID=862f6504-9a96-4730-9463-bcec59d8dc4f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Dates.</w:t>
            </w:r>
          </w:p>
        </w:tc>
      </w:tr>
      <w:tr w:rsidR="006F2CA2" w:rsidRPr="006F2CA2" w:rsidTr="006F2CA2">
        <w:trPr>
          <w:divId w:val="2116439976"/>
          <w:cantSplit/>
          <w:trHeight w:val="60"/>
          <w:jc w:val="center"/>
        </w:trPr>
        <w:tc>
          <w:tcPr>
            <w:tcW w:w="5020" w:type="dxa"/>
            <w:gridSpan w:val="4"/>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GUID=c6981137-09e4-4146-8c24-626c5faa25fc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p>
        </w:tc>
        <w:tc>
          <w:tcPr>
            <w:tcW w:w="210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GUID=32578633-e16d-4a37-b7b3-5f7250a6524a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trHeight w:val="60"/>
          <w:jc w:val="center"/>
        </w:trPr>
        <w:tc>
          <w:tcPr>
            <w:tcW w:w="5020" w:type="dxa"/>
            <w:gridSpan w:val="4"/>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GUID=fb734c61-9d15-4f94-85a9-708e80dce13d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p>
        </w:tc>
        <w:tc>
          <w:tcPr>
            <w:tcW w:w="210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GUID=d265b704-c6ec-4b1c-81ff-b57d02b0ab6e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trHeight w:val="60"/>
          <w:jc w:val="center"/>
        </w:trPr>
        <w:tc>
          <w:tcPr>
            <w:tcW w:w="5020" w:type="dxa"/>
            <w:gridSpan w:val="4"/>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GUID=2c8d8fae-bfda-43fa-b807-52fc97ae67ec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p>
        </w:tc>
        <w:tc>
          <w:tcPr>
            <w:tcW w:w="210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GUID=ba354eb0-b617-4274-bdd1-e02a0c76bca0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trHeight w:val="60"/>
          <w:jc w:val="center"/>
        </w:trPr>
        <w:tc>
          <w:tcPr>
            <w:tcW w:w="5020" w:type="dxa"/>
            <w:gridSpan w:val="4"/>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GUID=f407c17b-ecbb-4bd9-937e-0586c08b5f5b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p>
        </w:tc>
        <w:tc>
          <w:tcPr>
            <w:tcW w:w="210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GUID=a90a28f1-71a0-4dff-86c0-f6bbbbce35f9 </w:instrText>
            </w:r>
            <w:r w:rsidRPr="006F2CA2">
              <w:rPr>
                <w:rFonts w:ascii="Times New Roman" w:hAnsi="Times New Roman" w:cs="Times New Roman"/>
                <w:sz w:val="22"/>
                <w:szCs w:val="20"/>
                <w:lang w:val="en-GB" w:eastAsia="en-US"/>
              </w:rPr>
              <w:fldChar w:fldCharType="end"/>
            </w:r>
          </w:p>
        </w:tc>
      </w:tr>
      <w:tr w:rsidR="005A22FC" w:rsidTr="006F2CA2">
        <w:trPr>
          <w:divId w:val="2116439976"/>
          <w:cantSplit/>
          <w:trHeight w:val="60"/>
          <w:jc w:val="center"/>
        </w:trPr>
        <w:tc>
          <w:tcPr>
            <w:tcW w:w="5020" w:type="dxa"/>
            <w:gridSpan w:val="4"/>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GUID=1a4e2494-19ac-47aa-89d0-12f0f6197d1c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w:t>
            </w:r>
          </w:p>
        </w:tc>
        <w:tc>
          <w:tcPr>
            <w:tcW w:w="210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GUID=333a599d-958a-4103-998b-4dd41ff9db1a </w:instrText>
            </w:r>
            <w:r w:rsidRPr="006F2CA2">
              <w:rPr>
                <w:rFonts w:ascii="Times New Roman" w:hAnsi="Times New Roman" w:cs="Times New Roman"/>
                <w:sz w:val="22"/>
                <w:szCs w:val="20"/>
                <w:lang w:val="en-GB" w:eastAsia="en-US"/>
              </w:rPr>
              <w:fldChar w:fldCharType="end"/>
            </w:r>
          </w:p>
        </w:tc>
      </w:tr>
      <w:tr w:rsidR="005A22FC" w:rsidTr="006F2CA2">
        <w:trPr>
          <w:divId w:val="2116439976"/>
          <w:cantSplit/>
          <w:jc w:val="center"/>
        </w:trPr>
        <w:tc>
          <w:tcPr>
            <w:tcW w:w="7120" w:type="dxa"/>
            <w:gridSpan w:val="5"/>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GUID=58789e91-d615-4395-a7a5-9134420f507d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COPIES.</w:t>
            </w:r>
          </w:p>
        </w:tc>
      </w:tr>
      <w:tr w:rsidR="005A22FC" w:rsidTr="006F2CA2">
        <w:trPr>
          <w:divId w:val="2116439976"/>
          <w:cantSplit/>
          <w:trHeight w:val="100"/>
          <w:jc w:val="center"/>
        </w:trPr>
        <w:tc>
          <w:tcPr>
            <w:tcW w:w="2980" w:type="dxa"/>
            <w:gridSpan w:val="2"/>
            <w:vAlign w:val="center"/>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GUID=2b15b097-85fb-4271-adb4-bffe271a7db8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Description of Documents.</w:t>
            </w:r>
          </w:p>
        </w:tc>
        <w:tc>
          <w:tcPr>
            <w:tcW w:w="1080" w:type="dxa"/>
            <w:vAlign w:val="center"/>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GUID=207d7030-6791-4401-be18-7fa78b556505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Dates.</w:t>
            </w:r>
          </w:p>
        </w:tc>
        <w:tc>
          <w:tcPr>
            <w:tcW w:w="3060" w:type="dxa"/>
            <w:gridSpan w:val="2"/>
            <w:vAlign w:val="center"/>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GUID=121ee327-93f4-4fe9-9a68-9d70a8472266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Original or Duplicate served, sent, or delivered, when, how, and by whom.</w:t>
            </w:r>
          </w:p>
        </w:tc>
      </w:tr>
      <w:tr w:rsidR="006F2CA2" w:rsidRPr="006F2CA2" w:rsidTr="006F2CA2">
        <w:trPr>
          <w:divId w:val="2116439976"/>
          <w:cantSplit/>
          <w:trHeight w:val="100"/>
          <w:jc w:val="center"/>
        </w:trPr>
        <w:tc>
          <w:tcPr>
            <w:tcW w:w="298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GUID=00d35228-f208-4738-b86c-e3b2d28bcd3c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p>
        </w:tc>
        <w:tc>
          <w:tcPr>
            <w:tcW w:w="108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GUID=85b7e4c5-7db1-457c-a1d3-364196447070 </w:instrText>
            </w:r>
            <w:r w:rsidRPr="006F2CA2">
              <w:rPr>
                <w:rFonts w:ascii="Times New Roman" w:hAnsi="Times New Roman" w:cs="Times New Roman"/>
                <w:sz w:val="22"/>
                <w:szCs w:val="20"/>
                <w:lang w:val="en-GB" w:eastAsia="en-US"/>
              </w:rPr>
              <w:fldChar w:fldCharType="end"/>
            </w:r>
          </w:p>
        </w:tc>
        <w:tc>
          <w:tcPr>
            <w:tcW w:w="306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GUID=0f0ebc76-a9e4-4bf1-a305-3227c23aaca9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trHeight w:val="100"/>
          <w:jc w:val="center"/>
        </w:trPr>
        <w:tc>
          <w:tcPr>
            <w:tcW w:w="298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GUID=387b57fb-5d63-408e-ae9e-c22561692184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p>
        </w:tc>
        <w:tc>
          <w:tcPr>
            <w:tcW w:w="108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GUID=b0b62f59-8898-4f87-b1a1-854f92a095a3 </w:instrText>
            </w:r>
            <w:r w:rsidRPr="006F2CA2">
              <w:rPr>
                <w:rFonts w:ascii="Times New Roman" w:hAnsi="Times New Roman" w:cs="Times New Roman"/>
                <w:sz w:val="22"/>
                <w:szCs w:val="20"/>
                <w:lang w:val="en-GB" w:eastAsia="en-US"/>
              </w:rPr>
              <w:fldChar w:fldCharType="end"/>
            </w:r>
          </w:p>
        </w:tc>
        <w:tc>
          <w:tcPr>
            <w:tcW w:w="306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GUID=d0583f31-629c-4c78-9583-dbae4cc0bc2d </w:instrText>
            </w:r>
            <w:r w:rsidRPr="006F2CA2">
              <w:rPr>
                <w:rFonts w:ascii="Times New Roman" w:hAnsi="Times New Roman" w:cs="Times New Roman"/>
                <w:sz w:val="22"/>
                <w:szCs w:val="20"/>
                <w:lang w:val="en-GB" w:eastAsia="en-US"/>
              </w:rPr>
              <w:fldChar w:fldCharType="end"/>
            </w:r>
          </w:p>
        </w:tc>
      </w:tr>
      <w:tr w:rsidR="005A22FC" w:rsidTr="006F2CA2">
        <w:trPr>
          <w:divId w:val="2116439976"/>
          <w:cantSplit/>
          <w:trHeight w:val="100"/>
          <w:jc w:val="center"/>
        </w:trPr>
        <w:tc>
          <w:tcPr>
            <w:tcW w:w="298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GUID=6c6c3d9d-eda0-4625-8ae5-d488ec265117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p>
        </w:tc>
        <w:tc>
          <w:tcPr>
            <w:tcW w:w="108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GUID=589211e0-571f-44ca-bdba-0e831f5484a9 </w:instrText>
            </w:r>
            <w:r w:rsidRPr="006F2CA2">
              <w:rPr>
                <w:rFonts w:ascii="Times New Roman" w:hAnsi="Times New Roman" w:cs="Times New Roman"/>
                <w:sz w:val="22"/>
                <w:szCs w:val="20"/>
                <w:lang w:val="en-GB" w:eastAsia="en-US"/>
              </w:rPr>
              <w:fldChar w:fldCharType="end"/>
            </w:r>
          </w:p>
        </w:tc>
        <w:tc>
          <w:tcPr>
            <w:tcW w:w="306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GUID=5aaa9b23-0c6d-405a-9517-a0b5bb493c0f </w:instrText>
            </w:r>
            <w:r w:rsidRPr="006F2CA2">
              <w:rPr>
                <w:rFonts w:ascii="Times New Roman" w:hAnsi="Times New Roman" w:cs="Times New Roman"/>
                <w:sz w:val="22"/>
                <w:szCs w:val="20"/>
                <w:lang w:val="en-GB" w:eastAsia="en-US"/>
              </w:rPr>
              <w:fldChar w:fldCharType="end"/>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00" w:type="dxa"/>
        <w:jc w:val="center"/>
        <w:tblLook w:val="04A0" w:firstRow="1" w:lastRow="0" w:firstColumn="1" w:lastColumn="0" w:noHBand="0" w:noVBand="1"/>
      </w:tblPr>
      <w:tblGrid>
        <w:gridCol w:w="3960"/>
        <w:gridCol w:w="1080"/>
        <w:gridCol w:w="2060"/>
      </w:tblGrid>
      <w:tr w:rsidR="006F2CA2" w:rsidRPr="006F2CA2" w:rsidTr="006F2CA2">
        <w:trPr>
          <w:divId w:val="2116439976"/>
          <w:cantSplit/>
          <w:jc w:val="center"/>
        </w:trPr>
        <w:tc>
          <w:tcPr>
            <w:tcW w:w="710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GUID=9c2759b2-2b76-450b-88fe-37cbc6d7f90e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112</w:t>
            </w:r>
          </w:p>
        </w:tc>
      </w:tr>
      <w:tr w:rsidR="006F2CA2" w:rsidRPr="006F2CA2" w:rsidTr="006F2CA2">
        <w:trPr>
          <w:gridAfter w:val="1"/>
          <w:divId w:val="2116439976"/>
          <w:wAfter w:w="2060" w:type="dxa"/>
          <w:cantSplit/>
          <w:jc w:val="center"/>
        </w:trPr>
        <w:tc>
          <w:tcPr>
            <w:tcW w:w="5040" w:type="dxa"/>
            <w:gridSpan w:val="2"/>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R.504</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GUID=09c6c050-72a9-4d70-8de2-4df53fa4103c </w:instrText>
            </w:r>
            <w:r w:rsidRPr="006F2CA2">
              <w:rPr>
                <w:rFonts w:ascii="Times New Roman" w:hAnsi="Times New Roman" w:cs="Times New Roman"/>
                <w:sz w:val="18"/>
                <w:szCs w:val="18"/>
                <w:lang w:val="en-GB" w:eastAsia="en-US"/>
              </w:rPr>
              <w:fldChar w:fldCharType="end"/>
            </w:r>
          </w:p>
        </w:tc>
      </w:tr>
      <w:tr w:rsidR="006F2CA2" w:rsidRPr="006F2CA2" w:rsidTr="006F2CA2">
        <w:trPr>
          <w:divId w:val="2116439976"/>
          <w:cantSplit/>
          <w:jc w:val="center"/>
        </w:trPr>
        <w:tc>
          <w:tcPr>
            <w:tcW w:w="710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NON-ADMISSION OF DOCUMENTS</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GUID=dedd94bc-9817-4546-9e62-32e8fc91ac37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GUID=ff334f24-1c99-4077-b133-6734597eb70a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I do not admit Numbers (e.g. 1, 2 and 5) of the documents (as the case may be) in the Notice to Admit Documents saving all just exceptions to the same as evidence.</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GUID=62516543-bb11-4ea1-9e96-ea10b58ff509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GUID=af916429-78ae-42f7-8100-4a11c89e219d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GUID=342620eb-2122-4f87-b52b-f8933b62d184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plaintiff (or defendant) and his solicitor.</w:t>
            </w:r>
          </w:p>
        </w:tc>
      </w:tr>
      <w:tr w:rsidR="006F2CA2" w:rsidRPr="006F2CA2" w:rsidTr="006F2CA2">
        <w:trPr>
          <w:divId w:val="2116439976"/>
          <w:cantSplit/>
          <w:jc w:val="center"/>
        </w:trPr>
        <w:tc>
          <w:tcPr>
            <w:tcW w:w="710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GUID=6d1c865d-c3d9-4ac2-b158-833de5285b0c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113</w:t>
            </w:r>
          </w:p>
        </w:tc>
      </w:tr>
      <w:tr w:rsidR="006F2CA2" w:rsidRPr="006F2CA2" w:rsidTr="006F2CA2">
        <w:trPr>
          <w:gridAfter w:val="2"/>
          <w:divId w:val="2116439976"/>
          <w:wAfter w:w="3140" w:type="dxa"/>
          <w:cantSplit/>
          <w:jc w:val="center"/>
        </w:trPr>
        <w:tc>
          <w:tcPr>
            <w:tcW w:w="396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R.504</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GUID=4c9e64da-251f-47d9-bbe8-dc4d67b05721 </w:instrText>
            </w:r>
            <w:r w:rsidRPr="006F2CA2">
              <w:rPr>
                <w:rFonts w:ascii="Times New Roman" w:hAnsi="Times New Roman" w:cs="Times New Roman"/>
                <w:sz w:val="18"/>
                <w:szCs w:val="18"/>
                <w:lang w:val="en-GB" w:eastAsia="en-US"/>
              </w:rPr>
              <w:fldChar w:fldCharType="end"/>
            </w:r>
          </w:p>
        </w:tc>
      </w:tr>
      <w:tr w:rsidR="006F2CA2" w:rsidRPr="006F2CA2" w:rsidTr="006F2CA2">
        <w:trPr>
          <w:divId w:val="2116439976"/>
          <w:cantSplit/>
          <w:jc w:val="center"/>
        </w:trPr>
        <w:tc>
          <w:tcPr>
            <w:tcW w:w="710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TO PRODUCE</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GUID=6cc72c27-b577-4cdd-966c-110ebca5e148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GUID=ced62091-21b6-4e30-a499-7b11859afd65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you are hereby required to produce and show to the Court on the trial of this                                all books, papers, letters, copies of letters, and other writings and documents in your custody, possession, or power, containing any entry, memorandum, or minute relating to the matters in question in this and particularly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GUID=1681febe-3cb2-4d28-b801-978682ce2695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GUID=9875faa9-7062-4b91-ad67-67d914ab74c3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GUID=cbb05c8e-5dc4-4fb6-8b8b-649481a91327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plaintiff (or defendant) and his solicitor.</w:t>
            </w:r>
          </w:p>
        </w:tc>
      </w:tr>
    </w:tbl>
    <w:p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7424" w:type="dxa"/>
        <w:jc w:val="center"/>
        <w:tblLook w:val="04A0" w:firstRow="1" w:lastRow="0" w:firstColumn="1" w:lastColumn="0" w:noHBand="0" w:noVBand="1"/>
      </w:tblPr>
      <w:tblGrid>
        <w:gridCol w:w="7424"/>
      </w:tblGrid>
      <w:tr w:rsidR="006F2CA2" w:rsidRPr="006F2CA2" w:rsidTr="00A1223F">
        <w:trPr>
          <w:divId w:val="2116439976"/>
          <w:cantSplit/>
          <w:jc w:val="center"/>
        </w:trPr>
        <w:tc>
          <w:tcPr>
            <w:tcW w:w="7424" w:type="dxa"/>
          </w:tcPr>
          <w:tbl>
            <w:tblPr>
              <w:tblW w:w="7208" w:type="dxa"/>
              <w:jc w:val="center"/>
              <w:tblLook w:val="04A0" w:firstRow="1" w:lastRow="0" w:firstColumn="1" w:lastColumn="0" w:noHBand="0" w:noVBand="1"/>
            </w:tblPr>
            <w:tblGrid>
              <w:gridCol w:w="108"/>
              <w:gridCol w:w="972"/>
              <w:gridCol w:w="168"/>
              <w:gridCol w:w="4840"/>
              <w:gridCol w:w="12"/>
              <w:gridCol w:w="1000"/>
              <w:gridCol w:w="108"/>
            </w:tblGrid>
            <w:tr w:rsidR="00A1223F" w:rsidTr="00205B95">
              <w:trPr>
                <w:gridBefore w:val="1"/>
                <w:wBefore w:w="108" w:type="dxa"/>
                <w:cantSplit/>
                <w:jc w:val="center"/>
              </w:trPr>
              <w:tc>
                <w:tcPr>
                  <w:tcW w:w="7100" w:type="dxa"/>
                  <w:gridSpan w:val="6"/>
                </w:tcPr>
                <w:p w:rsidR="00A1223F" w:rsidRDefault="00A1223F" w:rsidP="00205B95">
                  <w:pPr>
                    <w:pStyle w:val="TableItemCentered"/>
                  </w:pPr>
                  <w:r>
                    <w:lastRenderedPageBreak/>
                    <w:fldChar w:fldCharType="begin"/>
                  </w:r>
                  <w:r>
                    <w:instrText xml:space="preserve"> GUID=c4a49381-7752-42dc-a420-036503383340 </w:instrText>
                  </w:r>
                  <w:r>
                    <w:fldChar w:fldCharType="end"/>
                  </w:r>
                  <w:r w:rsidR="004C64D0">
                    <w:t>FORM</w:t>
                  </w:r>
                  <w:r>
                    <w:t xml:space="preserve"> 114</w:t>
                  </w:r>
                </w:p>
              </w:tc>
            </w:tr>
            <w:tr w:rsidR="00A1223F" w:rsidTr="00205B95">
              <w:trPr>
                <w:gridBefore w:val="1"/>
                <w:wBefore w:w="108" w:type="dxa"/>
                <w:cantSplit/>
                <w:jc w:val="center"/>
              </w:trPr>
              <w:tc>
                <w:tcPr>
                  <w:tcW w:w="1140" w:type="dxa"/>
                  <w:gridSpan w:val="2"/>
                </w:tcPr>
                <w:p w:rsidR="00A1223F" w:rsidRPr="00736C5C" w:rsidRDefault="00A1223F" w:rsidP="00205B95">
                  <w:pPr>
                    <w:pStyle w:val="TableItemNoIndent"/>
                    <w:rPr>
                      <w:sz w:val="18"/>
                      <w:szCs w:val="18"/>
                    </w:rPr>
                  </w:pPr>
                  <w:r w:rsidRPr="00736C5C">
                    <w:rPr>
                      <w:sz w:val="18"/>
                      <w:szCs w:val="18"/>
                    </w:rPr>
                    <w:fldChar w:fldCharType="begin"/>
                  </w:r>
                  <w:r w:rsidRPr="00736C5C">
                    <w:rPr>
                      <w:sz w:val="18"/>
                      <w:szCs w:val="18"/>
                    </w:rPr>
                    <w:instrText xml:space="preserve"> GUID=4d30ac77-2b73-4ade-b601-66b5b8834226 </w:instrText>
                  </w:r>
                  <w:r w:rsidRPr="00736C5C">
                    <w:rPr>
                      <w:sz w:val="18"/>
                      <w:szCs w:val="18"/>
                    </w:rPr>
                    <w:fldChar w:fldCharType="end"/>
                  </w:r>
                  <w:r w:rsidRPr="00736C5C">
                    <w:rPr>
                      <w:sz w:val="18"/>
                      <w:szCs w:val="18"/>
                    </w:rPr>
                    <w:t>R.516</w:t>
                  </w:r>
                </w:p>
              </w:tc>
              <w:tc>
                <w:tcPr>
                  <w:tcW w:w="4840" w:type="dxa"/>
                </w:tcPr>
                <w:p w:rsidR="00A1223F" w:rsidRDefault="00A1223F" w:rsidP="00205B95">
                  <w:pPr>
                    <w:pStyle w:val="TableItemCentered"/>
                  </w:pPr>
                </w:p>
                <w:p w:rsidR="00A1223F" w:rsidRDefault="00A1223F" w:rsidP="00205B95">
                  <w:pPr>
                    <w:pStyle w:val="TableItemCentered"/>
                  </w:pPr>
                  <w:r>
                    <w:fldChar w:fldCharType="begin"/>
                  </w:r>
                  <w:r>
                    <w:instrText xml:space="preserve"> GUID=a186eb45-3694-48fd-894e-81da674da003 </w:instrText>
                  </w:r>
                  <w:r>
                    <w:fldChar w:fldCharType="end"/>
                  </w:r>
                  <w:r>
                    <w:t>ORDER FOR INTERIM INJUNCTION</w:t>
                  </w:r>
                </w:p>
              </w:tc>
              <w:tc>
                <w:tcPr>
                  <w:tcW w:w="1120" w:type="dxa"/>
                  <w:gridSpan w:val="3"/>
                </w:tcPr>
                <w:p w:rsidR="00A1223F" w:rsidRDefault="00A1223F" w:rsidP="00205B95">
                  <w:pPr>
                    <w:pStyle w:val="TableItemCentered"/>
                  </w:pPr>
                  <w:r>
                    <w:fldChar w:fldCharType="begin"/>
                  </w:r>
                  <w:r>
                    <w:instrText xml:space="preserve"> GUID=c32f100e-4f71-40d5-a84d-7c4fd0e87c47 </w:instrText>
                  </w:r>
                  <w:r>
                    <w:fldChar w:fldCharType="end"/>
                  </w:r>
                </w:p>
              </w:tc>
            </w:tr>
            <w:tr w:rsidR="00A1223F" w:rsidTr="00205B95">
              <w:trPr>
                <w:gridBefore w:val="1"/>
                <w:wBefore w:w="108" w:type="dxa"/>
                <w:cantSplit/>
                <w:jc w:val="center"/>
              </w:trPr>
              <w:tc>
                <w:tcPr>
                  <w:tcW w:w="7100" w:type="dxa"/>
                  <w:gridSpan w:val="6"/>
                </w:tcPr>
                <w:p w:rsidR="00A1223F" w:rsidRDefault="00A1223F" w:rsidP="00205B95">
                  <w:pPr>
                    <w:pStyle w:val="TableItemCentered"/>
                  </w:pPr>
                  <w:r>
                    <w:fldChar w:fldCharType="begin"/>
                  </w:r>
                  <w:r>
                    <w:instrText xml:space="preserve"> GUID=9bb46fff-1886-4d55-9c2e-cdc218966770 </w:instrText>
                  </w:r>
                  <w:r>
                    <w:fldChar w:fldCharType="end"/>
                  </w:r>
                  <w:r>
                    <w:t>(Title as in action)</w:t>
                  </w:r>
                </w:p>
                <w:p w:rsidR="00A1223F" w:rsidRDefault="00A1223F" w:rsidP="00205B95">
                  <w:pPr>
                    <w:pStyle w:val="ScheduleSectionTextIndent"/>
                    <w:ind w:firstLine="600"/>
                  </w:pPr>
                  <w:r>
                    <w:fldChar w:fldCharType="begin"/>
                  </w:r>
                  <w:r>
                    <w:instrText xml:space="preserve"> GUID=2c7f96d8-507f-4f5f-9769-d24a7a2222d0 </w:instrText>
                  </w:r>
                  <w:r>
                    <w:fldChar w:fldCharType="end"/>
                  </w:r>
                  <w:r>
                    <w:t>Upon the application of                                    and upon reading the affidavit of                          , filed the         day of                          20       , and upon hearing                               , and the plaintiff by his said                          undertaking to abide by any order the Court or a Judge may make as to damages in case the Court or a Judge should hereafter be of opinion that the defendant                                    shall have sustained any by reason of this order which the plaintiff ought to pay. It is ordered and directed that the defendant(s) (</w:t>
                  </w:r>
                  <w:r>
                    <w:rPr>
                      <w:i/>
                    </w:rPr>
                    <w:t>a</w:t>
                  </w:r>
                  <w:r>
                    <w:t>)                     by himself (themselves) his (their) agents or employees or otherwise be restrained, and an Injunction is hereby granted restraining him (them) from until after the hearing of a summons returnable on the          day of                                   20       (or until after the trial of this action) or until further order.</w:t>
                  </w:r>
                </w:p>
                <w:p w:rsidR="00A1223F" w:rsidRDefault="00A1223F" w:rsidP="00205B95">
                  <w:pPr>
                    <w:pStyle w:val="ScheduleSectionTextIndent"/>
                    <w:ind w:firstLine="600"/>
                  </w:pPr>
                  <w:r>
                    <w:fldChar w:fldCharType="begin"/>
                  </w:r>
                  <w:r>
                    <w:instrText xml:space="preserve"> GUID=80b56119-da68-4106-9f2b-fd776a38a0ae </w:instrText>
                  </w:r>
                  <w:r>
                    <w:fldChar w:fldCharType="end"/>
                  </w:r>
                  <w:r>
                    <w:t>Dated this       day of                  20     .</w:t>
                  </w:r>
                </w:p>
                <w:p w:rsidR="00A1223F" w:rsidRDefault="00A1223F" w:rsidP="00205B95">
                  <w:pPr>
                    <w:pStyle w:val="TableItemNoIndent"/>
                  </w:pPr>
                  <w:r>
                    <w:fldChar w:fldCharType="begin"/>
                  </w:r>
                  <w:r>
                    <w:instrText xml:space="preserve"> GUID=50420ab7-e361-4ffb-9331-9805b4568c27 </w:instrText>
                  </w:r>
                  <w:r>
                    <w:fldChar w:fldCharType="end"/>
                  </w:r>
                  <w:r>
                    <w:t># This form requires sealing by the Court and the signature of the Registrar</w:t>
                  </w:r>
                  <w:r>
                    <w:rPr>
                      <w:i/>
                    </w:rPr>
                    <w:t>.</w:t>
                  </w:r>
                </w:p>
                <w:p w:rsidR="00A1223F" w:rsidRDefault="00A1223F" w:rsidP="00205B95">
                  <w:pPr>
                    <w:pStyle w:val="TableItemIndent1"/>
                    <w:jc w:val="both"/>
                  </w:pPr>
                  <w:r>
                    <w:fldChar w:fldCharType="begin"/>
                  </w:r>
                  <w:r>
                    <w:instrText xml:space="preserve"> GUID=c8d9b4e0-ee5c-48aa-8dad-85dd00b8c255 </w:instrText>
                  </w:r>
                  <w:r>
                    <w:fldChar w:fldCharType="end"/>
                  </w:r>
                  <w:r>
                    <w:t>(</w:t>
                  </w:r>
                  <w:r>
                    <w:rPr>
                      <w:i/>
                    </w:rPr>
                    <w:t>a</w:t>
                  </w:r>
                  <w:r>
                    <w:t>)</w:t>
                  </w:r>
                  <w:r>
                    <w:tab/>
                    <w:t>Where the injunction is against a limited company or a corporate body, the Form should read: “that the defendants (insert name of company or corporate body) by their agents or employees or otherwise be restrained, etc.”.</w:t>
                  </w:r>
                </w:p>
              </w:tc>
            </w:tr>
            <w:tr w:rsidR="00A1223F" w:rsidTr="00205B95">
              <w:trPr>
                <w:gridAfter w:val="1"/>
                <w:wAfter w:w="108" w:type="dxa"/>
                <w:cantSplit/>
                <w:jc w:val="center"/>
              </w:trPr>
              <w:tc>
                <w:tcPr>
                  <w:tcW w:w="7100" w:type="dxa"/>
                  <w:gridSpan w:val="6"/>
                </w:tcPr>
                <w:p w:rsidR="00A1223F" w:rsidRDefault="00A1223F" w:rsidP="00205B95">
                  <w:pPr>
                    <w:pStyle w:val="TableItemCentered"/>
                  </w:pPr>
                </w:p>
                <w:p w:rsidR="00A1223F" w:rsidRDefault="00A1223F" w:rsidP="00205B95">
                  <w:pPr>
                    <w:pStyle w:val="TableItemCentered"/>
                  </w:pPr>
                  <w:r>
                    <w:fldChar w:fldCharType="begin"/>
                  </w:r>
                  <w:r>
                    <w:instrText xml:space="preserve"> GUID=dcfa56f5-63ef-414f-898c-a30fae572776 </w:instrText>
                  </w:r>
                  <w:r>
                    <w:fldChar w:fldCharType="end"/>
                  </w:r>
                  <w:r w:rsidR="004C64D0">
                    <w:t>FORM</w:t>
                  </w:r>
                  <w:r>
                    <w:t xml:space="preserve"> 115</w:t>
                  </w:r>
                </w:p>
              </w:tc>
            </w:tr>
            <w:tr w:rsidR="00A1223F" w:rsidTr="00205B95">
              <w:trPr>
                <w:gridAfter w:val="1"/>
                <w:wAfter w:w="108" w:type="dxa"/>
                <w:cantSplit/>
                <w:jc w:val="center"/>
              </w:trPr>
              <w:tc>
                <w:tcPr>
                  <w:tcW w:w="1080" w:type="dxa"/>
                  <w:gridSpan w:val="2"/>
                </w:tcPr>
                <w:p w:rsidR="00A1223F" w:rsidRPr="00736C5C" w:rsidRDefault="00A1223F" w:rsidP="00205B95">
                  <w:pPr>
                    <w:pStyle w:val="TableItemNoIndent"/>
                    <w:rPr>
                      <w:sz w:val="18"/>
                      <w:szCs w:val="18"/>
                    </w:rPr>
                  </w:pPr>
                  <w:r w:rsidRPr="00736C5C">
                    <w:rPr>
                      <w:sz w:val="18"/>
                      <w:szCs w:val="18"/>
                    </w:rPr>
                    <w:fldChar w:fldCharType="begin"/>
                  </w:r>
                  <w:r w:rsidRPr="00736C5C">
                    <w:rPr>
                      <w:sz w:val="18"/>
                      <w:szCs w:val="18"/>
                    </w:rPr>
                    <w:instrText xml:space="preserve"> GUID=8d4b0b09-9dbd-4e31-9661-886eed328950 </w:instrText>
                  </w:r>
                  <w:r w:rsidRPr="00736C5C">
                    <w:rPr>
                      <w:sz w:val="18"/>
                      <w:szCs w:val="18"/>
                    </w:rPr>
                    <w:fldChar w:fldCharType="end"/>
                  </w:r>
                  <w:r w:rsidRPr="00736C5C">
                    <w:rPr>
                      <w:sz w:val="18"/>
                      <w:szCs w:val="18"/>
                    </w:rPr>
                    <w:t>R.535</w:t>
                  </w:r>
                </w:p>
              </w:tc>
              <w:tc>
                <w:tcPr>
                  <w:tcW w:w="5020" w:type="dxa"/>
                  <w:gridSpan w:val="3"/>
                </w:tcPr>
                <w:p w:rsidR="00A1223F" w:rsidRDefault="00A1223F" w:rsidP="00205B95">
                  <w:pPr>
                    <w:pStyle w:val="TableItemCentered"/>
                  </w:pPr>
                </w:p>
                <w:p w:rsidR="00A1223F" w:rsidRDefault="00A1223F" w:rsidP="00205B95">
                  <w:pPr>
                    <w:pStyle w:val="TableItemCentered"/>
                  </w:pPr>
                  <w:r>
                    <w:fldChar w:fldCharType="begin"/>
                  </w:r>
                  <w:r>
                    <w:instrText xml:space="preserve"> GUID=10452841-a95d-4661-8a2e-78eb8d8c4ea4 </w:instrText>
                  </w:r>
                  <w:r>
                    <w:fldChar w:fldCharType="end"/>
                  </w:r>
                  <w:r>
                    <w:t>RECEIVER’S SECURITY BY UNDERTAKING</w:t>
                  </w:r>
                </w:p>
              </w:tc>
              <w:tc>
                <w:tcPr>
                  <w:tcW w:w="1000" w:type="dxa"/>
                </w:tcPr>
                <w:p w:rsidR="00A1223F" w:rsidRDefault="00A1223F" w:rsidP="00205B95">
                  <w:pPr>
                    <w:pStyle w:val="TableItemCentered"/>
                  </w:pPr>
                  <w:r>
                    <w:fldChar w:fldCharType="begin"/>
                  </w:r>
                  <w:r>
                    <w:instrText xml:space="preserve"> GUID=01a87422-3cfb-44ec-a189-dbc97a024c46 </w:instrText>
                  </w:r>
                  <w:r>
                    <w:fldChar w:fldCharType="end"/>
                  </w:r>
                </w:p>
              </w:tc>
            </w:tr>
            <w:tr w:rsidR="00A1223F" w:rsidTr="00205B95">
              <w:trPr>
                <w:gridAfter w:val="1"/>
                <w:wAfter w:w="108" w:type="dxa"/>
                <w:cantSplit/>
                <w:jc w:val="center"/>
              </w:trPr>
              <w:tc>
                <w:tcPr>
                  <w:tcW w:w="7100" w:type="dxa"/>
                  <w:gridSpan w:val="6"/>
                </w:tcPr>
                <w:p w:rsidR="00A1223F" w:rsidRDefault="00A1223F" w:rsidP="00205B95">
                  <w:pPr>
                    <w:pStyle w:val="TableItemCentered"/>
                  </w:pPr>
                  <w:r>
                    <w:fldChar w:fldCharType="begin"/>
                  </w:r>
                  <w:r>
                    <w:instrText xml:space="preserve"> GUID=59eef798-f06a-4a5b-b6ee-1276891ddec8 </w:instrText>
                  </w:r>
                  <w:r>
                    <w:fldChar w:fldCharType="end"/>
                  </w:r>
                  <w:r>
                    <w:t>(Title as in action)</w:t>
                  </w:r>
                </w:p>
                <w:p w:rsidR="00A1223F" w:rsidRDefault="00A1223F" w:rsidP="00205B95">
                  <w:pPr>
                    <w:pStyle w:val="ScheduleSectionTextIndent"/>
                    <w:ind w:firstLine="600"/>
                  </w:pPr>
                  <w:r>
                    <w:fldChar w:fldCharType="begin"/>
                  </w:r>
                  <w:r>
                    <w:instrText xml:space="preserve"> GUID=aab58f55-0679-458e-b2f7-e73ddcbdd726 </w:instrText>
                  </w:r>
                  <w:r>
                    <w:fldChar w:fldCharType="end"/>
                  </w:r>
                  <w:r>
                    <w:t>I,                                       , of                                         the receiver (and manager) appointed by order dated                                   (or proposed to be appointed) in this action hereby undertake with the Court to duly account for all moneys and property received by me as such receiver (or manager) or for which I may be held liable and to pay the balances from time to time found due from me and to deliver any property received by me as such receiver (or manager) at such times and in such manner in all respects as the Court or a Judge shall direct.</w:t>
                  </w:r>
                </w:p>
                <w:p w:rsidR="00A1223F" w:rsidRDefault="00A1223F" w:rsidP="00205B95">
                  <w:pPr>
                    <w:pStyle w:val="ScheduleSectionTextIndent"/>
                    <w:ind w:firstLine="600"/>
                  </w:pPr>
                  <w:r>
                    <w:fldChar w:fldCharType="begin"/>
                  </w:r>
                  <w:r>
                    <w:instrText xml:space="preserve"> GUID=515f2068-fcd8-4d2e-b52a-a4262e019a72 </w:instrText>
                  </w:r>
                  <w:r>
                    <w:fldChar w:fldCharType="end"/>
                  </w:r>
                  <w:r>
                    <w:t>And we                                         hereby jointly and severally (in the case of a Guarantee or other Company strike out “jointly and severally”) undertake with the Court to be answerable for any default by the said                                              as such receiver (or manager) and upon such default to pay to any person or persons or otherwise as the Court or a Judge shall direct any sum or sums not exceeding in the whole $          :           that may from time to time be certified by the Registrar to be due from the receiver and we submit to the jurisdiction of the Court in this action to determine any claim made under this undertaking.</w:t>
                  </w:r>
                </w:p>
                <w:p w:rsidR="00A1223F" w:rsidRDefault="00A1223F" w:rsidP="00205B95">
                  <w:pPr>
                    <w:pStyle w:val="ScheduleSectionTextIndent"/>
                    <w:ind w:firstLine="600"/>
                  </w:pPr>
                  <w:r>
                    <w:fldChar w:fldCharType="begin"/>
                  </w:r>
                  <w:r>
                    <w:instrText xml:space="preserve"> GUID=4f688d63-53c6-4a49-a5e7-731dc8d083a7 </w:instrText>
                  </w:r>
                  <w:r>
                    <w:fldChar w:fldCharType="end"/>
                  </w:r>
                  <w:r>
                    <w:t>Dated this      day of              20     .</w:t>
                  </w:r>
                </w:p>
                <w:p w:rsidR="00A1223F" w:rsidRDefault="00A1223F" w:rsidP="00205B95">
                  <w:pPr>
                    <w:pStyle w:val="ScheduleSectionTextIndent"/>
                    <w:ind w:firstLine="600"/>
                  </w:pPr>
                  <w:r>
                    <w:fldChar w:fldCharType="begin"/>
                  </w:r>
                  <w:r>
                    <w:instrText xml:space="preserve"> GUID=5fa83abd-fcad-4f29-9729-4defb0558668 </w:instrText>
                  </w:r>
                  <w:r>
                    <w:fldChar w:fldCharType="end"/>
                  </w:r>
                  <w:r>
                    <w:t>(Signatures of receiver and his surety or sureties. In the case of a surety being a guarantee or other company, it must be sealed or otherwise duly executed).</w:t>
                  </w:r>
                </w:p>
              </w:tc>
            </w:tr>
          </w:tbl>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r>
    </w:tbl>
    <w:p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tbl>
      <w:tblPr>
        <w:tblW w:w="7208" w:type="dxa"/>
        <w:jc w:val="center"/>
        <w:tblLook w:val="04A0" w:firstRow="1" w:lastRow="0" w:firstColumn="1" w:lastColumn="0" w:noHBand="0" w:noVBand="1"/>
      </w:tblPr>
      <w:tblGrid>
        <w:gridCol w:w="99"/>
        <w:gridCol w:w="658"/>
        <w:gridCol w:w="536"/>
        <w:gridCol w:w="676"/>
        <w:gridCol w:w="1460"/>
        <w:gridCol w:w="1152"/>
        <w:gridCol w:w="377"/>
        <w:gridCol w:w="1397"/>
        <w:gridCol w:w="705"/>
        <w:gridCol w:w="62"/>
        <w:gridCol w:w="86"/>
      </w:tblGrid>
      <w:tr w:rsidR="006F2CA2" w:rsidRPr="006F2CA2" w:rsidTr="006F2CA2">
        <w:trPr>
          <w:gridBefore w:val="1"/>
          <w:divId w:val="2116439976"/>
          <w:wBefore w:w="99" w:type="dxa"/>
          <w:cantSplit/>
          <w:jc w:val="center"/>
        </w:trPr>
        <w:tc>
          <w:tcPr>
            <w:tcW w:w="7109" w:type="dxa"/>
            <w:gridSpan w:val="10"/>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GUID=72903663-19e1-409f-a331-43ada15b81fc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116</w:t>
            </w:r>
          </w:p>
        </w:tc>
      </w:tr>
      <w:tr w:rsidR="006F2CA2" w:rsidRPr="006F2CA2" w:rsidTr="006F2CA2">
        <w:trPr>
          <w:gridBefore w:val="1"/>
          <w:divId w:val="2116439976"/>
          <w:wBefore w:w="99" w:type="dxa"/>
          <w:cantSplit/>
          <w:jc w:val="center"/>
        </w:trPr>
        <w:tc>
          <w:tcPr>
            <w:tcW w:w="1194" w:type="dxa"/>
            <w:gridSpan w:val="2"/>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GUID=c7e87ba8-1a20-4911-a9e5-0a8bb293ea21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R.537</w:t>
            </w:r>
          </w:p>
        </w:tc>
        <w:tc>
          <w:tcPr>
            <w:tcW w:w="5062" w:type="dxa"/>
            <w:gridSpan w:val="5"/>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GUID=18f08629-46c4-4d37-9eab-64552867bafd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VERIFYING RECEIVER’S ACCOUNT</w:t>
            </w:r>
          </w:p>
        </w:tc>
        <w:tc>
          <w:tcPr>
            <w:tcW w:w="853"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GUID=48cb3e66-02c1-4db8-8772-b63721e6c98e </w:instrText>
            </w:r>
            <w:r w:rsidRPr="006F2CA2">
              <w:rPr>
                <w:rFonts w:ascii="Times New Roman" w:hAnsi="Times New Roman" w:cs="Times New Roman"/>
                <w:sz w:val="22"/>
                <w:szCs w:val="20"/>
                <w:lang w:val="en-GB" w:eastAsia="en-US"/>
              </w:rPr>
              <w:fldChar w:fldCharType="end"/>
            </w:r>
          </w:p>
        </w:tc>
      </w:tr>
      <w:tr w:rsidR="006F2CA2" w:rsidRPr="006F2CA2" w:rsidTr="006F2CA2">
        <w:trPr>
          <w:gridBefore w:val="1"/>
          <w:divId w:val="2116439976"/>
          <w:wBefore w:w="99" w:type="dxa"/>
          <w:cantSplit/>
          <w:jc w:val="center"/>
        </w:trPr>
        <w:tc>
          <w:tcPr>
            <w:tcW w:w="7109" w:type="dxa"/>
            <w:gridSpan w:val="10"/>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GUID=aab9cfd9-9cde-48ab-8542-5c1e22d7c4bb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GUID=95d3f642-20eb-47f2-9b8d-2d1ff6711a9b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of                                  , the receiver appointed in this cause, do make oath (or affirm) and say as follows:</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GUID=9a6e29f7-df24-4167-8789-03b5cb347d2c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The document now shown to me marked A is, as it purports to be, a full and true account of              for the period therein specified.</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GUID=7e36b557-826c-4c2d-bf1a-fda993888775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and                           , my sureties named in the guarantee (or undertaking) dated                         20       , are both alive and neither of them has become bankrupt or insolvent.</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GUID=7089a91b-60f8-454a-89fb-2e23096acb7d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GUID=59f42a03-652c-4d23-b317-08f558b5bac1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The                                 Co., Ltd., my surety named in the guarantee (or undertaking) dated                       20    , is still carrying on business and no application or other proceeding for its winding up is pending.</w:t>
            </w:r>
          </w:p>
          <w:p w:rsidR="006F2CA2" w:rsidRPr="006F2CA2" w:rsidRDefault="006F2CA2" w:rsidP="006F2CA2">
            <w:pPr>
              <w:spacing w:before="120" w:after="0" w:line="240" w:lineRule="auto"/>
              <w:ind w:left="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GUID=e4389164-3c50-46c9-9664-9c0b8aa461fd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r w:rsidR="006F2CA2" w:rsidRPr="006F2CA2" w:rsidTr="006F2CA2">
        <w:trPr>
          <w:gridAfter w:val="1"/>
          <w:divId w:val="2116439976"/>
          <w:wAfter w:w="86" w:type="dxa"/>
          <w:cantSplit/>
          <w:jc w:val="center"/>
        </w:trPr>
        <w:tc>
          <w:tcPr>
            <w:tcW w:w="7122" w:type="dxa"/>
            <w:gridSpan w:val="10"/>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GUID=c53d631e-b244-40e0-b745-4f530d5a1c3a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117</w:t>
            </w:r>
          </w:p>
        </w:tc>
      </w:tr>
      <w:tr w:rsidR="006F2CA2" w:rsidRPr="006F2CA2" w:rsidTr="006F2CA2">
        <w:trPr>
          <w:gridAfter w:val="1"/>
          <w:divId w:val="2116439976"/>
          <w:wAfter w:w="86" w:type="dxa"/>
          <w:cantSplit/>
          <w:jc w:val="center"/>
        </w:trPr>
        <w:tc>
          <w:tcPr>
            <w:tcW w:w="1969" w:type="dxa"/>
            <w:gridSpan w:val="4"/>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GUID=c668e2e8-e9d3-4fc6-bd7d-c866a28ecdab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R.542</w:t>
            </w:r>
          </w:p>
        </w:tc>
        <w:tc>
          <w:tcPr>
            <w:tcW w:w="2989"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GUID=333bc90a-962b-4c84-ac1e-6c695943d66a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CERTIFICATE OF RESULT OF SALE</w:t>
            </w:r>
          </w:p>
        </w:tc>
        <w:tc>
          <w:tcPr>
            <w:tcW w:w="2164"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GUID=dea2f89e-383e-4679-832e-0dc930ff259e </w:instrText>
            </w:r>
            <w:r w:rsidRPr="006F2CA2">
              <w:rPr>
                <w:rFonts w:ascii="Times New Roman" w:hAnsi="Times New Roman" w:cs="Times New Roman"/>
                <w:sz w:val="22"/>
                <w:szCs w:val="20"/>
                <w:lang w:val="en-GB" w:eastAsia="en-US"/>
              </w:rPr>
              <w:fldChar w:fldCharType="end"/>
            </w:r>
          </w:p>
        </w:tc>
      </w:tr>
      <w:tr w:rsidR="005A22FC" w:rsidTr="006F2CA2">
        <w:trPr>
          <w:gridAfter w:val="1"/>
          <w:divId w:val="2116439976"/>
          <w:wAfter w:w="86" w:type="dxa"/>
          <w:cantSplit/>
          <w:jc w:val="center"/>
        </w:trPr>
        <w:tc>
          <w:tcPr>
            <w:tcW w:w="7122" w:type="dxa"/>
            <w:gridSpan w:val="10"/>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GUID=950f3a7d-1161-4fa0-912a-2b0aaf69fa96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GUID=9dfa04e9-6781-43c9-a710-5e6926c59f7e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of                                        , auctioneer, the person appointed to sell the estate comprised in the particulars hereinafter referred to, hereby certify as follows:</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GUID=e5a9a7c4-071f-4202-8e23-ede15c1eac16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1.  I did at the time and place, in the lots, and subject to the conditions specified in the particulars and conditions of sale hereto annexed and marked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xml:space="preserve"> put up for sale by auction the estates described in the said particulars.</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GUID=5e4b2500-9fb0-4d93-9524-6873b8dac994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The result of the sale is truly set forth in the bidding paper hereto annexed and marked </w:t>
            </w:r>
            <w:r w:rsidRPr="006F2CA2">
              <w:rPr>
                <w:rFonts w:ascii="Times New Roman" w:hAnsi="Times New Roman" w:cs="Times New Roman"/>
                <w:i/>
                <w:sz w:val="22"/>
                <w:szCs w:val="20"/>
                <w:lang w:val="en-GB" w:eastAsia="en-US"/>
              </w:rPr>
              <w:t>B.</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GUID=228c4686-8eaf-4a2e-aeab-af91f523dbf9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I have received the sums set forth in the fourth column of the schedule hereto as deposits from the respective purchasers whose names are set forth in the second column of the said schedule opposite the said sums in respect of their purchase-money leaving the sums set forth in the fifth column of the said schedule due in respect thereof.</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GUID=771cf994-691a-4163-8183-b56b835f67bd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SCHEDULE above referred to</w:t>
            </w:r>
          </w:p>
        </w:tc>
      </w:tr>
      <w:tr w:rsidR="005A22FC" w:rsidTr="006F2CA2">
        <w:trPr>
          <w:gridAfter w:val="1"/>
          <w:divId w:val="2116439976"/>
          <w:wAfter w:w="86" w:type="dxa"/>
          <w:cantSplit/>
          <w:trHeight w:val="120"/>
          <w:jc w:val="center"/>
        </w:trPr>
        <w:tc>
          <w:tcPr>
            <w:tcW w:w="757" w:type="dxa"/>
            <w:gridSpan w:val="2"/>
            <w:vAlign w:val="center"/>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GUID=7a0e34b0-fcc9-43e1-bad2-9ac84d154512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 of Lot</w:t>
            </w:r>
          </w:p>
        </w:tc>
        <w:tc>
          <w:tcPr>
            <w:tcW w:w="1212" w:type="dxa"/>
            <w:gridSpan w:val="2"/>
            <w:vAlign w:val="center"/>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GUID=217d8c6f-5c81-49fb-b6bf-4a07418a49d0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Purchaser</w:t>
            </w:r>
          </w:p>
        </w:tc>
        <w:tc>
          <w:tcPr>
            <w:tcW w:w="1460" w:type="dxa"/>
            <w:vAlign w:val="center"/>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GUID=24b6c201-eab5-4c43-a074-67aabb63f90b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of Purchase-Money</w:t>
            </w:r>
          </w:p>
        </w:tc>
        <w:tc>
          <w:tcPr>
            <w:tcW w:w="1152" w:type="dxa"/>
            <w:vAlign w:val="center"/>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GUID=7fe53c67-eabc-4c49-bd43-8101be6b691d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of Deposit Received</w:t>
            </w:r>
          </w:p>
        </w:tc>
        <w:tc>
          <w:tcPr>
            <w:tcW w:w="2541" w:type="dxa"/>
            <w:gridSpan w:val="4"/>
            <w:vAlign w:val="center"/>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GUID=825f8549-4eef-4d16-b939-810f63ef15ff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remaining due</w:t>
            </w:r>
          </w:p>
        </w:tc>
      </w:tr>
      <w:tr w:rsidR="005A22FC" w:rsidTr="006F2CA2">
        <w:trPr>
          <w:gridAfter w:val="1"/>
          <w:divId w:val="2116439976"/>
          <w:wAfter w:w="86" w:type="dxa"/>
          <w:cantSplit/>
          <w:trHeight w:val="120"/>
          <w:jc w:val="center"/>
        </w:trPr>
        <w:tc>
          <w:tcPr>
            <w:tcW w:w="757"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GUID=a50d49ac-2187-4c27-87dc-44a30600413c </w:instrText>
            </w:r>
            <w:r w:rsidRPr="006F2CA2">
              <w:rPr>
                <w:rFonts w:ascii="Times New Roman" w:hAnsi="Times New Roman" w:cs="Times New Roman"/>
                <w:sz w:val="22"/>
                <w:szCs w:val="20"/>
                <w:lang w:val="en-GB" w:eastAsia="en-US"/>
              </w:rPr>
              <w:fldChar w:fldCharType="end"/>
            </w:r>
          </w:p>
        </w:tc>
        <w:tc>
          <w:tcPr>
            <w:tcW w:w="1212"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GUID=0007a33b-b844-49b8-ab92-b35de1eafd03 </w:instrText>
            </w:r>
            <w:r w:rsidRPr="006F2CA2">
              <w:rPr>
                <w:rFonts w:ascii="Times New Roman" w:hAnsi="Times New Roman" w:cs="Times New Roman"/>
                <w:sz w:val="22"/>
                <w:szCs w:val="20"/>
                <w:lang w:val="en-GB" w:eastAsia="en-US"/>
              </w:rPr>
              <w:fldChar w:fldCharType="end"/>
            </w:r>
          </w:p>
        </w:tc>
        <w:tc>
          <w:tcPr>
            <w:tcW w:w="146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GUID=8a60e212-0a51-4eb7-87ea-22190e3ad36b </w:instrText>
            </w:r>
            <w:r w:rsidRPr="006F2CA2">
              <w:rPr>
                <w:rFonts w:ascii="Times New Roman" w:hAnsi="Times New Roman" w:cs="Times New Roman"/>
                <w:sz w:val="22"/>
                <w:szCs w:val="20"/>
                <w:lang w:val="en-GB" w:eastAsia="en-US"/>
              </w:rPr>
              <w:fldChar w:fldCharType="end"/>
            </w:r>
          </w:p>
        </w:tc>
        <w:tc>
          <w:tcPr>
            <w:tcW w:w="115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GUID=fad99127-dbe8-4a97-865f-221c3e9e9e4a </w:instrText>
            </w:r>
            <w:r w:rsidRPr="006F2CA2">
              <w:rPr>
                <w:rFonts w:ascii="Times New Roman" w:hAnsi="Times New Roman" w:cs="Times New Roman"/>
                <w:sz w:val="22"/>
                <w:szCs w:val="20"/>
                <w:lang w:val="en-GB" w:eastAsia="en-US"/>
              </w:rPr>
              <w:fldChar w:fldCharType="end"/>
            </w:r>
          </w:p>
        </w:tc>
        <w:tc>
          <w:tcPr>
            <w:tcW w:w="2541" w:type="dxa"/>
            <w:gridSpan w:val="4"/>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GUID=4a61dc0b-27c1-4484-886d-5c3bf6c76824 </w:instrText>
            </w:r>
            <w:r w:rsidRPr="006F2CA2">
              <w:rPr>
                <w:rFonts w:ascii="Times New Roman" w:hAnsi="Times New Roman" w:cs="Times New Roman"/>
                <w:sz w:val="22"/>
                <w:szCs w:val="20"/>
                <w:lang w:val="en-GB" w:eastAsia="en-US"/>
              </w:rPr>
              <w:fldChar w:fldCharType="end"/>
            </w:r>
          </w:p>
        </w:tc>
      </w:tr>
      <w:tr w:rsidR="005A22FC" w:rsidTr="006F2CA2">
        <w:trPr>
          <w:gridAfter w:val="1"/>
          <w:divId w:val="2116439976"/>
          <w:wAfter w:w="86" w:type="dxa"/>
          <w:cantSplit/>
          <w:trHeight w:val="120"/>
          <w:jc w:val="center"/>
        </w:trPr>
        <w:tc>
          <w:tcPr>
            <w:tcW w:w="757"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GUID=90c1b877-266c-4581-8b96-bb58b9a0b0e2 </w:instrText>
            </w:r>
            <w:r w:rsidRPr="006F2CA2">
              <w:rPr>
                <w:rFonts w:ascii="Times New Roman" w:hAnsi="Times New Roman" w:cs="Times New Roman"/>
                <w:sz w:val="22"/>
                <w:szCs w:val="20"/>
                <w:lang w:val="en-GB" w:eastAsia="en-US"/>
              </w:rPr>
              <w:fldChar w:fldCharType="end"/>
            </w:r>
          </w:p>
        </w:tc>
        <w:tc>
          <w:tcPr>
            <w:tcW w:w="1212"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GUID=c0deabcc-b896-4d40-8ee0-0b1c9f9dc9e4 </w:instrText>
            </w:r>
            <w:r w:rsidRPr="006F2CA2">
              <w:rPr>
                <w:rFonts w:ascii="Times New Roman" w:hAnsi="Times New Roman" w:cs="Times New Roman"/>
                <w:sz w:val="22"/>
                <w:szCs w:val="20"/>
                <w:lang w:val="en-GB" w:eastAsia="en-US"/>
              </w:rPr>
              <w:fldChar w:fldCharType="end"/>
            </w:r>
          </w:p>
        </w:tc>
        <w:tc>
          <w:tcPr>
            <w:tcW w:w="146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GUID=1635332d-3adf-4174-971c-46c5f2404313 </w:instrText>
            </w:r>
            <w:r w:rsidRPr="006F2CA2">
              <w:rPr>
                <w:rFonts w:ascii="Times New Roman" w:hAnsi="Times New Roman" w:cs="Times New Roman"/>
                <w:sz w:val="22"/>
                <w:szCs w:val="20"/>
                <w:lang w:val="en-GB" w:eastAsia="en-US"/>
              </w:rPr>
              <w:fldChar w:fldCharType="end"/>
            </w:r>
          </w:p>
        </w:tc>
        <w:tc>
          <w:tcPr>
            <w:tcW w:w="115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GUID=2fee1827-2cc1-4854-8d72-03647baa4f34 </w:instrText>
            </w:r>
            <w:r w:rsidRPr="006F2CA2">
              <w:rPr>
                <w:rFonts w:ascii="Times New Roman" w:hAnsi="Times New Roman" w:cs="Times New Roman"/>
                <w:sz w:val="22"/>
                <w:szCs w:val="20"/>
                <w:lang w:val="en-GB" w:eastAsia="en-US"/>
              </w:rPr>
              <w:fldChar w:fldCharType="end"/>
            </w:r>
          </w:p>
        </w:tc>
        <w:tc>
          <w:tcPr>
            <w:tcW w:w="2541" w:type="dxa"/>
            <w:gridSpan w:val="4"/>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GUID=d7b0ca0d-4c0e-48a6-b06a-4aa55f4d162c </w:instrText>
            </w:r>
            <w:r w:rsidRPr="006F2CA2">
              <w:rPr>
                <w:rFonts w:ascii="Times New Roman" w:hAnsi="Times New Roman" w:cs="Times New Roman"/>
                <w:sz w:val="22"/>
                <w:szCs w:val="20"/>
                <w:lang w:val="en-GB" w:eastAsia="en-US"/>
              </w:rPr>
              <w:fldChar w:fldCharType="end"/>
            </w:r>
          </w:p>
        </w:tc>
      </w:tr>
      <w:tr w:rsidR="005A22FC" w:rsidTr="006F2CA2">
        <w:trPr>
          <w:gridAfter w:val="1"/>
          <w:divId w:val="2116439976"/>
          <w:wAfter w:w="86" w:type="dxa"/>
          <w:cantSplit/>
          <w:trHeight w:val="120"/>
          <w:jc w:val="center"/>
        </w:trPr>
        <w:tc>
          <w:tcPr>
            <w:tcW w:w="757"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GUID=1d89baff-e8e8-4823-aa70-c3c0ee175373 </w:instrText>
            </w:r>
            <w:r w:rsidRPr="006F2CA2">
              <w:rPr>
                <w:rFonts w:ascii="Times New Roman" w:hAnsi="Times New Roman" w:cs="Times New Roman"/>
                <w:sz w:val="22"/>
                <w:szCs w:val="20"/>
                <w:lang w:val="en-GB" w:eastAsia="en-US"/>
              </w:rPr>
              <w:fldChar w:fldCharType="end"/>
            </w:r>
          </w:p>
        </w:tc>
        <w:tc>
          <w:tcPr>
            <w:tcW w:w="1212"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GUID=b9b2b6b4-4a14-43ed-a4dd-6516df996cc9 </w:instrText>
            </w:r>
            <w:r w:rsidRPr="006F2CA2">
              <w:rPr>
                <w:rFonts w:ascii="Times New Roman" w:hAnsi="Times New Roman" w:cs="Times New Roman"/>
                <w:sz w:val="22"/>
                <w:szCs w:val="20"/>
                <w:lang w:val="en-GB" w:eastAsia="en-US"/>
              </w:rPr>
              <w:fldChar w:fldCharType="end"/>
            </w:r>
          </w:p>
        </w:tc>
        <w:tc>
          <w:tcPr>
            <w:tcW w:w="146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GUID=eb830698-d897-402a-b489-68a2d1e3db4c </w:instrText>
            </w:r>
            <w:r w:rsidRPr="006F2CA2">
              <w:rPr>
                <w:rFonts w:ascii="Times New Roman" w:hAnsi="Times New Roman" w:cs="Times New Roman"/>
                <w:sz w:val="22"/>
                <w:szCs w:val="20"/>
                <w:lang w:val="en-GB" w:eastAsia="en-US"/>
              </w:rPr>
              <w:fldChar w:fldCharType="end"/>
            </w:r>
          </w:p>
        </w:tc>
        <w:tc>
          <w:tcPr>
            <w:tcW w:w="115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GUID=c0e2abb3-173a-4cf2-85c2-594ba126dcdc </w:instrText>
            </w:r>
            <w:r w:rsidRPr="006F2CA2">
              <w:rPr>
                <w:rFonts w:ascii="Times New Roman" w:hAnsi="Times New Roman" w:cs="Times New Roman"/>
                <w:sz w:val="22"/>
                <w:szCs w:val="20"/>
                <w:lang w:val="en-GB" w:eastAsia="en-US"/>
              </w:rPr>
              <w:fldChar w:fldCharType="end"/>
            </w:r>
          </w:p>
        </w:tc>
        <w:tc>
          <w:tcPr>
            <w:tcW w:w="2541" w:type="dxa"/>
            <w:gridSpan w:val="4"/>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GUID=03b55cea-bf20-4791-a0fc-61e2eeff0859 </w:instrText>
            </w:r>
            <w:r w:rsidRPr="006F2CA2">
              <w:rPr>
                <w:rFonts w:ascii="Times New Roman" w:hAnsi="Times New Roman" w:cs="Times New Roman"/>
                <w:sz w:val="22"/>
                <w:szCs w:val="20"/>
                <w:lang w:val="en-GB" w:eastAsia="en-US"/>
              </w:rPr>
              <w:fldChar w:fldCharType="end"/>
            </w:r>
          </w:p>
        </w:tc>
      </w:tr>
      <w:tr w:rsidR="006F2CA2" w:rsidRPr="006F2CA2" w:rsidTr="006F2CA2">
        <w:trPr>
          <w:gridAfter w:val="1"/>
          <w:divId w:val="2116439976"/>
          <w:wAfter w:w="86" w:type="dxa"/>
          <w:cantSplit/>
          <w:jc w:val="center"/>
        </w:trPr>
        <w:tc>
          <w:tcPr>
            <w:tcW w:w="7122" w:type="dxa"/>
            <w:gridSpan w:val="10"/>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GUID=b00a27b6-652f-4ff6-ad36-56fad1d5e7de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Auctioneer.</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GUID=6ad29661-3b03-4080-b02e-5c30db70cac6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p w:rsidR="006F2CA2" w:rsidRPr="006F2CA2" w:rsidRDefault="006F2CA2" w:rsidP="006F2CA2">
            <w:pPr>
              <w:spacing w:before="120" w:after="0" w:line="240" w:lineRule="auto"/>
              <w:ind w:firstLine="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GUID=73f07a4a-5e58-48b9-a000-5ccb101a30b5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xml:space="preserve"> This form can be adapted to meet the requirements of Rule 542(1)(</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 when certificate has to be given by a solicitor).</w:t>
            </w:r>
          </w:p>
        </w:tc>
      </w:tr>
      <w:tr w:rsidR="006F2CA2" w:rsidRPr="006F2CA2" w:rsidTr="006F2CA2">
        <w:trPr>
          <w:gridAfter w:val="2"/>
          <w:divId w:val="2116439976"/>
          <w:wAfter w:w="148" w:type="dxa"/>
          <w:cantSplit/>
          <w:jc w:val="center"/>
        </w:trPr>
        <w:tc>
          <w:tcPr>
            <w:tcW w:w="7060" w:type="dxa"/>
            <w:gridSpan w:val="9"/>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GUID=fea5225f-ad46-437c-8052-430e6e3d4ff1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118</w:t>
            </w:r>
          </w:p>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R.546</w:t>
            </w:r>
          </w:p>
        </w:tc>
      </w:tr>
      <w:tr w:rsidR="006F2CA2" w:rsidRPr="006F2CA2" w:rsidTr="006F2CA2">
        <w:trPr>
          <w:gridAfter w:val="2"/>
          <w:divId w:val="2116439976"/>
          <w:wAfter w:w="148" w:type="dxa"/>
          <w:cantSplit/>
          <w:jc w:val="center"/>
        </w:trPr>
        <w:tc>
          <w:tcPr>
            <w:tcW w:w="7060" w:type="dxa"/>
            <w:gridSpan w:val="9"/>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SUMMONS</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GUID=51d079d3-1db0-4019-a5b5-5276d0b05421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GUID=c8d4d9f3-9d84-4c37-aaff-3d14b772c5dd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GUID=0afd985e-349c-4ea8-be09-e9c14c8050b3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rsidR="006F2CA2" w:rsidRPr="006F2CA2" w:rsidRDefault="006F2CA2" w:rsidP="006F2CA2">
            <w:pPr>
              <w:spacing w:before="120" w:after="0" w:line="240" w:lineRule="auto"/>
              <w:ind w:firstLine="4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GUID=b9424459-28d9-4427-85e0-3f84986cc382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w:t>
            </w:r>
          </w:p>
          <w:p w:rsidR="006F2CA2" w:rsidRPr="006F2CA2" w:rsidRDefault="006F2CA2" w:rsidP="006F2CA2">
            <w:pPr>
              <w:spacing w:before="120" w:after="0" w:line="240" w:lineRule="auto"/>
              <w:ind w:firstLine="4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GUID=aaaa7855-7081-4a63-a1c3-3cc7ed681ec2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w:t>
            </w:r>
          </w:p>
          <w:p w:rsidR="006F2CA2" w:rsidRPr="006F2CA2" w:rsidRDefault="006F2CA2" w:rsidP="006F2CA2">
            <w:pPr>
              <w:spacing w:before="120" w:after="0" w:line="240" w:lineRule="auto"/>
              <w:ind w:firstLine="4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GUID=538690b1-37b5-47f5-a671-39928ef60871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GUID=d032ac98-c51e-4522-909f-53a38baf864b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(State the grounds here) or (As set out in the affidavit of [name]).</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GUID=43a6819e-1238-4fb3-b133-7670015e8474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GUID=a67ce323-f7d0-4170-88a6-4041ae8776df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tbl>
      <w:tblPr>
        <w:tblW w:w="7080" w:type="dxa"/>
        <w:jc w:val="center"/>
        <w:tblLook w:val="04A0" w:firstRow="1" w:lastRow="0" w:firstColumn="1" w:lastColumn="0" w:noHBand="0" w:noVBand="1"/>
      </w:tblPr>
      <w:tblGrid>
        <w:gridCol w:w="1340"/>
        <w:gridCol w:w="4360"/>
        <w:gridCol w:w="1380"/>
      </w:tblGrid>
      <w:tr w:rsidR="006F2CA2" w:rsidRPr="006F2CA2" w:rsidTr="006F2CA2">
        <w:trPr>
          <w:divId w:val="2116439976"/>
          <w:cantSplit/>
          <w:jc w:val="center"/>
        </w:trPr>
        <w:tc>
          <w:tcPr>
            <w:tcW w:w="708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GUID=737e3f12-5387-4053-8641-eb7321382b38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119</w:t>
            </w:r>
          </w:p>
        </w:tc>
      </w:tr>
      <w:tr w:rsidR="006F2CA2" w:rsidRPr="006F2CA2" w:rsidTr="006F2CA2">
        <w:trPr>
          <w:divId w:val="2116439976"/>
          <w:cantSplit/>
          <w:jc w:val="center"/>
        </w:trPr>
        <w:tc>
          <w:tcPr>
            <w:tcW w:w="134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GUID=481f08fa-ad9b-47bd-b9b5-f16eaf6060db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R.566</w:t>
            </w:r>
          </w:p>
        </w:tc>
        <w:tc>
          <w:tcPr>
            <w:tcW w:w="43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GUID=5818dd7a-fbb5-401a-941b-d848c16ab4d1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NOTICE FOR SETTING DOWN </w:t>
            </w:r>
            <w:r w:rsidRPr="006F2CA2">
              <w:rPr>
                <w:rFonts w:ascii="Times New Roman" w:hAnsi="Times New Roman" w:cs="Times New Roman"/>
                <w:sz w:val="22"/>
                <w:szCs w:val="20"/>
                <w:lang w:val="en-GB" w:eastAsia="en-US"/>
              </w:rPr>
              <w:br/>
              <w:t>AN ACTION FOR TRIAL</w:t>
            </w:r>
          </w:p>
        </w:tc>
        <w:tc>
          <w:tcPr>
            <w:tcW w:w="138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GUID=fcd748f3-cea4-4cbf-8785-8022c42bce18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08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GUID=b194b828-2f5f-4b6d-b581-e5c5cce365e1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GUID=10d20690-a17d-412d-88a1-00c23629088a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and (other parties to the action).</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GUID=e1a22a6f-5edc-4b34-992b-2d2fddf5df87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plaintiff (or defendant) hereby sets down this action for trial for              days.</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GUID=74bf6de2-949c-44bf-bdc7-ba34a47f8fe5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requisite documents pursuant to Rule 566, are attached herewith.</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GUID=ccf648c5-045b-474f-86de-e78c9f0a0c3f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tc>
      </w:tr>
    </w:tbl>
    <w:p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tbl>
      <w:tblPr>
        <w:tblW w:w="7060" w:type="dxa"/>
        <w:jc w:val="center"/>
        <w:tblLook w:val="04A0" w:firstRow="1" w:lastRow="0" w:firstColumn="1" w:lastColumn="0" w:noHBand="0" w:noVBand="1"/>
      </w:tblPr>
      <w:tblGrid>
        <w:gridCol w:w="1309"/>
        <w:gridCol w:w="128"/>
        <w:gridCol w:w="1243"/>
        <w:gridCol w:w="1023"/>
        <w:gridCol w:w="1529"/>
        <w:gridCol w:w="1828"/>
      </w:tblGrid>
      <w:tr w:rsidR="006F2CA2" w:rsidRPr="006F2CA2" w:rsidTr="006F2CA2">
        <w:trPr>
          <w:divId w:val="2116439976"/>
          <w:cantSplit/>
          <w:jc w:val="center"/>
        </w:trPr>
        <w:tc>
          <w:tcPr>
            <w:tcW w:w="7060" w:type="dxa"/>
            <w:gridSpan w:val="6"/>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GUID=2c2f76ff-6d4d-4810-9ba7-dba711a63020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120</w:t>
            </w:r>
          </w:p>
        </w:tc>
      </w:tr>
      <w:tr w:rsidR="006F2CA2" w:rsidRPr="006F2CA2" w:rsidTr="006F2CA2">
        <w:trPr>
          <w:divId w:val="2116439976"/>
          <w:cantSplit/>
          <w:jc w:val="center"/>
        </w:trPr>
        <w:tc>
          <w:tcPr>
            <w:tcW w:w="156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GUID=07f7a071-8753-4046-8017-9da8c215f4d8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R.578, R.579</w:t>
            </w:r>
            <w:r w:rsidRPr="006F2CA2">
              <w:rPr>
                <w:rFonts w:ascii="Times New Roman" w:hAnsi="Times New Roman" w:cs="Times New Roman"/>
                <w:sz w:val="18"/>
                <w:szCs w:val="18"/>
                <w:lang w:val="en-GB" w:eastAsia="en-US"/>
              </w:rPr>
              <w:br/>
            </w:r>
          </w:p>
        </w:tc>
        <w:tc>
          <w:tcPr>
            <w:tcW w:w="2960" w:type="dxa"/>
            <w:gridSpan w:val="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GUID=f64596bc-d25c-4390-8eee-02565ce8f815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CERTIFICATE AFTER TRIAL</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GUID=362d5938-aee4-4e9b-9e77-a9fbd951f95a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c>
          <w:tcPr>
            <w:tcW w:w="13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GUID=78824b46-514b-452b-8ff8-0000e2de2d1e </w:instrText>
            </w:r>
            <w:r w:rsidRPr="006F2CA2">
              <w:rPr>
                <w:rFonts w:ascii="Times New Roman" w:hAnsi="Times New Roman" w:cs="Times New Roman"/>
                <w:sz w:val="22"/>
                <w:szCs w:val="20"/>
                <w:lang w:val="en-GB" w:eastAsia="en-US"/>
              </w:rPr>
              <w:fldChar w:fldCharType="end"/>
            </w:r>
          </w:p>
        </w:tc>
      </w:tr>
      <w:tr w:rsidR="005A22FC" w:rsidTr="006F2CA2">
        <w:trPr>
          <w:divId w:val="2116439976"/>
          <w:cantSplit/>
          <w:jc w:val="center"/>
        </w:trPr>
        <w:tc>
          <w:tcPr>
            <w:tcW w:w="7060" w:type="dxa"/>
            <w:gridSpan w:val="6"/>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GUID=0488eab5-fa12-46b5-a979-7f52d7867842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GUID=6d12a288-4471-4543-87d5-2b4010639147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Judge hearing the trial:</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GUID=613548cb-bc7f-4051-a922-139ba9b0b315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Court No.:</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GUID=eac9d831-191f-48ba-a7ad-8c3c36108c64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u w:val="single"/>
                <w:lang w:val="en-GB" w:eastAsia="en-US"/>
              </w:rPr>
              <w:t>Parties present</w:t>
            </w:r>
            <w:r w:rsidRPr="006F2CA2">
              <w:rPr>
                <w:rFonts w:ascii="Times New Roman" w:hAnsi="Times New Roman" w:cs="Times New Roman"/>
                <w:sz w:val="22"/>
                <w:szCs w:val="20"/>
                <w:lang w:val="en-GB" w:eastAsia="en-US"/>
              </w:rPr>
              <w:t>:</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GUID=1b17676c-b581-46ff-9a41-376ea89fcde3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 plaintiff(s):</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GUID=de297ac5-3dbf-42e8-a516-5203e2863fc4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 defendant(s):</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GUID=a25f9c5a-c3ac-4207-b83a-ebbe72a487d2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Any others:</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GUID=172bedb5-faa5-4ed2-855c-7840f2dcbcfb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time of the Court was occupied as follows:</w:t>
            </w:r>
          </w:p>
        </w:tc>
      </w:tr>
      <w:tr w:rsidR="005A22FC" w:rsidTr="006F2CA2">
        <w:trPr>
          <w:divId w:val="2116439976"/>
          <w:cantSplit/>
          <w:trHeight w:val="120"/>
          <w:jc w:val="center"/>
        </w:trPr>
        <w:tc>
          <w:tcPr>
            <w:tcW w:w="260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GUID=55ca206a-23a5-4c91-ae67-336ad0da8f4d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Hearing date</w:t>
            </w:r>
          </w:p>
        </w:tc>
        <w:tc>
          <w:tcPr>
            <w:tcW w:w="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GUID=b6729e33-32e5-48c1-b3e7-2a74089bffed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Outcome</w:t>
            </w:r>
          </w:p>
        </w:tc>
        <w:tc>
          <w:tcPr>
            <w:tcW w:w="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GUID=c426620a-7215-4d54-a681-0eff5586f0e5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Start time</w:t>
            </w:r>
          </w:p>
        </w:tc>
        <w:tc>
          <w:tcPr>
            <w:tcW w:w="13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GUID=d654e566-a8d1-47a7-9417-f40a3f2a61b1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End time</w:t>
            </w:r>
          </w:p>
        </w:tc>
      </w:tr>
      <w:tr w:rsidR="005A22FC" w:rsidTr="006F2CA2">
        <w:trPr>
          <w:divId w:val="2116439976"/>
          <w:cantSplit/>
          <w:trHeight w:val="120"/>
          <w:jc w:val="center"/>
        </w:trPr>
        <w:tc>
          <w:tcPr>
            <w:tcW w:w="2600"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GUID=eb451c08-e966-4011-a593-aefcc9e825b1 </w:instrText>
            </w:r>
            <w:r w:rsidRPr="006F2CA2">
              <w:rPr>
                <w:rFonts w:ascii="Times New Roman" w:hAnsi="Times New Roman" w:cs="Times New Roman"/>
                <w:sz w:val="22"/>
                <w:szCs w:val="20"/>
                <w:lang w:val="en-GB" w:eastAsia="en-US"/>
              </w:rPr>
              <w:fldChar w:fldCharType="end"/>
            </w:r>
          </w:p>
        </w:tc>
        <w:tc>
          <w:tcPr>
            <w:tcW w:w="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GUID=9c5e890e-197f-4487-a1a2-8a9ba369233c </w:instrText>
            </w:r>
            <w:r w:rsidRPr="006F2CA2">
              <w:rPr>
                <w:rFonts w:ascii="Times New Roman" w:hAnsi="Times New Roman" w:cs="Times New Roman"/>
                <w:sz w:val="22"/>
                <w:szCs w:val="20"/>
                <w:lang w:val="en-GB" w:eastAsia="en-US"/>
              </w:rPr>
              <w:fldChar w:fldCharType="end"/>
            </w:r>
          </w:p>
        </w:tc>
        <w:tc>
          <w:tcPr>
            <w:tcW w:w="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GUID=253b79f6-fbe8-4919-afb4-7d6c99d74aab </w:instrText>
            </w:r>
            <w:r w:rsidRPr="006F2CA2">
              <w:rPr>
                <w:rFonts w:ascii="Times New Roman" w:hAnsi="Times New Roman" w:cs="Times New Roman"/>
                <w:sz w:val="22"/>
                <w:szCs w:val="20"/>
                <w:lang w:val="en-GB" w:eastAsia="en-US"/>
              </w:rPr>
              <w:fldChar w:fldCharType="end"/>
            </w:r>
          </w:p>
        </w:tc>
        <w:tc>
          <w:tcPr>
            <w:tcW w:w="13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GUID=27067052-49fc-49ab-92cb-f847034bab10 </w:instrText>
            </w:r>
            <w:r w:rsidRPr="006F2CA2">
              <w:rPr>
                <w:rFonts w:ascii="Times New Roman" w:hAnsi="Times New Roman" w:cs="Times New Roman"/>
                <w:sz w:val="22"/>
                <w:szCs w:val="20"/>
                <w:lang w:val="en-GB" w:eastAsia="en-US"/>
              </w:rPr>
              <w:fldChar w:fldCharType="end"/>
            </w:r>
          </w:p>
        </w:tc>
      </w:tr>
      <w:tr w:rsidR="005A22FC" w:rsidTr="006F2CA2">
        <w:trPr>
          <w:divId w:val="2116439976"/>
          <w:cantSplit/>
          <w:trHeight w:val="120"/>
          <w:jc w:val="center"/>
        </w:trPr>
        <w:tc>
          <w:tcPr>
            <w:tcW w:w="2600"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GUID=c12111b9-6e49-4d73-aa53-fb3062298d57 </w:instrText>
            </w:r>
            <w:r w:rsidRPr="006F2CA2">
              <w:rPr>
                <w:rFonts w:ascii="Times New Roman" w:hAnsi="Times New Roman" w:cs="Times New Roman"/>
                <w:sz w:val="22"/>
                <w:szCs w:val="20"/>
                <w:lang w:val="en-GB" w:eastAsia="en-US"/>
              </w:rPr>
              <w:fldChar w:fldCharType="end"/>
            </w:r>
          </w:p>
        </w:tc>
        <w:tc>
          <w:tcPr>
            <w:tcW w:w="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GUID=24e1fbe4-5314-4c9a-9545-6950ddc2d3cd </w:instrText>
            </w:r>
            <w:r w:rsidRPr="006F2CA2">
              <w:rPr>
                <w:rFonts w:ascii="Times New Roman" w:hAnsi="Times New Roman" w:cs="Times New Roman"/>
                <w:sz w:val="22"/>
                <w:szCs w:val="20"/>
                <w:lang w:val="en-GB" w:eastAsia="en-US"/>
              </w:rPr>
              <w:fldChar w:fldCharType="end"/>
            </w:r>
          </w:p>
        </w:tc>
        <w:tc>
          <w:tcPr>
            <w:tcW w:w="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GUID=64be396e-595f-4aa8-b6d3-bc28817a96d4 </w:instrText>
            </w:r>
            <w:r w:rsidRPr="006F2CA2">
              <w:rPr>
                <w:rFonts w:ascii="Times New Roman" w:hAnsi="Times New Roman" w:cs="Times New Roman"/>
                <w:sz w:val="22"/>
                <w:szCs w:val="20"/>
                <w:lang w:val="en-GB" w:eastAsia="en-US"/>
              </w:rPr>
              <w:fldChar w:fldCharType="end"/>
            </w:r>
          </w:p>
        </w:tc>
        <w:tc>
          <w:tcPr>
            <w:tcW w:w="13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GUID=0b1b076f-94f3-4fe8-b351-62a6f09ef0f4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060" w:type="dxa"/>
            <w:gridSpan w:val="6"/>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GUID=81524e77-053b-48a6-b259-de7ab1ef0497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Total time occupied:              hour(s)             minute(s)</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GUID=ae35c9fb-7adb-4388-b6e3-cfd3d25bf7a6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Judgment/Order(s) given:</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GUID=0ff3177e-356d-4609-b4a6-23007cc91764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List of Exhibits is as follows:</w:t>
            </w:r>
          </w:p>
        </w:tc>
      </w:tr>
      <w:tr w:rsidR="005A22FC" w:rsidTr="006F2CA2">
        <w:trPr>
          <w:divId w:val="2116439976"/>
          <w:cantSplit/>
          <w:jc w:val="center"/>
        </w:trPr>
        <w:tc>
          <w:tcPr>
            <w:tcW w:w="7060" w:type="dxa"/>
            <w:gridSpan w:val="6"/>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GUID=6f41b5ab-dc28-41fb-8915-8b6ad91c9dca </w:instrText>
            </w:r>
            <w:r w:rsidRPr="006F2CA2">
              <w:rPr>
                <w:rFonts w:ascii="Times New Roman" w:hAnsi="Times New Roman" w:cs="Times New Roman"/>
                <w:sz w:val="22"/>
                <w:szCs w:val="20"/>
                <w:lang w:val="en-GB" w:eastAsia="en-US"/>
              </w:rPr>
              <w:fldChar w:fldCharType="end"/>
            </w:r>
          </w:p>
        </w:tc>
      </w:tr>
      <w:tr w:rsidR="005A22FC" w:rsidTr="006F2CA2">
        <w:trPr>
          <w:divId w:val="2116439976"/>
          <w:cantSplit/>
          <w:trHeight w:val="120"/>
          <w:jc w:val="center"/>
        </w:trPr>
        <w:tc>
          <w:tcPr>
            <w:tcW w:w="1760" w:type="dxa"/>
            <w:gridSpan w:val="2"/>
            <w:vAlign w:val="center"/>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GUID=c9de5a12-e1b1-4d0d-bb47-12e3cf7ddee2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Number of Exhibit</w:t>
            </w:r>
          </w:p>
        </w:tc>
        <w:tc>
          <w:tcPr>
            <w:tcW w:w="0" w:type="dxa"/>
            <w:vAlign w:val="center"/>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GUID=d860a59d-ea1d-4652-9c00-799ef6ac875f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Description of Exhibit</w:t>
            </w:r>
          </w:p>
        </w:tc>
        <w:tc>
          <w:tcPr>
            <w:tcW w:w="0" w:type="dxa"/>
            <w:vAlign w:val="center"/>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GUID=d7c90088-bb3a-4fef-841e-98e859ad8d0b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Party who put in Exhibit</w:t>
            </w:r>
          </w:p>
        </w:tc>
        <w:tc>
          <w:tcPr>
            <w:tcW w:w="1200" w:type="dxa"/>
            <w:vAlign w:val="center"/>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GUID=1a115bd8-a6ff-4796-bfbb-626075107bde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Witness who proved Exhibit</w:t>
            </w:r>
          </w:p>
        </w:tc>
        <w:tc>
          <w:tcPr>
            <w:tcW w:w="1340" w:type="dxa"/>
            <w:vAlign w:val="center"/>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GUID=1e56a0fa-2498-406f-b54a-6ca11a129aed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Notes</w:t>
            </w:r>
          </w:p>
        </w:tc>
      </w:tr>
      <w:tr w:rsidR="005A22FC" w:rsidTr="006F2CA2">
        <w:trPr>
          <w:divId w:val="2116439976"/>
          <w:cantSplit/>
          <w:trHeight w:val="120"/>
          <w:jc w:val="center"/>
        </w:trPr>
        <w:tc>
          <w:tcPr>
            <w:tcW w:w="176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GUID=2b9f5aea-a284-473c-9845-8e28e354542b </w:instrText>
            </w:r>
            <w:r w:rsidRPr="006F2CA2">
              <w:rPr>
                <w:rFonts w:ascii="Times New Roman" w:hAnsi="Times New Roman" w:cs="Times New Roman"/>
                <w:sz w:val="22"/>
                <w:szCs w:val="20"/>
                <w:lang w:val="en-GB" w:eastAsia="en-US"/>
              </w:rPr>
              <w:fldChar w:fldCharType="end"/>
            </w:r>
          </w:p>
        </w:tc>
        <w:tc>
          <w:tcPr>
            <w:tcW w:w="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GUID=82c9831b-8c0f-4faa-810d-c3bb6120ad00 </w:instrText>
            </w:r>
            <w:r w:rsidRPr="006F2CA2">
              <w:rPr>
                <w:rFonts w:ascii="Times New Roman" w:hAnsi="Times New Roman" w:cs="Times New Roman"/>
                <w:sz w:val="22"/>
                <w:szCs w:val="20"/>
                <w:lang w:val="en-GB" w:eastAsia="en-US"/>
              </w:rPr>
              <w:fldChar w:fldCharType="end"/>
            </w:r>
          </w:p>
        </w:tc>
        <w:tc>
          <w:tcPr>
            <w:tcW w:w="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GUID=bdbd8640-f5a3-41f3-9f09-0383aa910a21 </w:instrText>
            </w:r>
            <w:r w:rsidRPr="006F2CA2">
              <w:rPr>
                <w:rFonts w:ascii="Times New Roman" w:hAnsi="Times New Roman" w:cs="Times New Roman"/>
                <w:sz w:val="22"/>
                <w:szCs w:val="20"/>
                <w:lang w:val="en-GB" w:eastAsia="en-US"/>
              </w:rPr>
              <w:fldChar w:fldCharType="end"/>
            </w:r>
          </w:p>
        </w:tc>
        <w:tc>
          <w:tcPr>
            <w:tcW w:w="120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GUID=3a8e0bb8-a9ed-429e-8c7c-5d3d97f395e9 </w:instrText>
            </w:r>
            <w:r w:rsidRPr="006F2CA2">
              <w:rPr>
                <w:rFonts w:ascii="Times New Roman" w:hAnsi="Times New Roman" w:cs="Times New Roman"/>
                <w:sz w:val="22"/>
                <w:szCs w:val="20"/>
                <w:lang w:val="en-GB" w:eastAsia="en-US"/>
              </w:rPr>
              <w:fldChar w:fldCharType="end"/>
            </w:r>
          </w:p>
        </w:tc>
        <w:tc>
          <w:tcPr>
            <w:tcW w:w="13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GUID=f57ecbef-2c39-494a-a82b-7b7edd292d1a </w:instrText>
            </w:r>
            <w:r w:rsidRPr="006F2CA2">
              <w:rPr>
                <w:rFonts w:ascii="Times New Roman" w:hAnsi="Times New Roman" w:cs="Times New Roman"/>
                <w:sz w:val="22"/>
                <w:szCs w:val="20"/>
                <w:lang w:val="en-GB" w:eastAsia="en-US"/>
              </w:rPr>
              <w:fldChar w:fldCharType="end"/>
            </w:r>
          </w:p>
        </w:tc>
      </w:tr>
      <w:tr w:rsidR="005A22FC" w:rsidTr="006F2CA2">
        <w:trPr>
          <w:divId w:val="2116439976"/>
          <w:cantSplit/>
          <w:trHeight w:val="120"/>
          <w:jc w:val="center"/>
        </w:trPr>
        <w:tc>
          <w:tcPr>
            <w:tcW w:w="176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GUID=5375bc1a-dc7d-4939-a097-5782623003b3 </w:instrText>
            </w:r>
            <w:r w:rsidRPr="006F2CA2">
              <w:rPr>
                <w:rFonts w:ascii="Times New Roman" w:hAnsi="Times New Roman" w:cs="Times New Roman"/>
                <w:sz w:val="22"/>
                <w:szCs w:val="20"/>
                <w:lang w:val="en-GB" w:eastAsia="en-US"/>
              </w:rPr>
              <w:fldChar w:fldCharType="end"/>
            </w:r>
          </w:p>
        </w:tc>
        <w:tc>
          <w:tcPr>
            <w:tcW w:w="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GUID=d587c8c2-ff45-4ec9-99ee-c58376827574 </w:instrText>
            </w:r>
            <w:r w:rsidRPr="006F2CA2">
              <w:rPr>
                <w:rFonts w:ascii="Times New Roman" w:hAnsi="Times New Roman" w:cs="Times New Roman"/>
                <w:sz w:val="22"/>
                <w:szCs w:val="20"/>
                <w:lang w:val="en-GB" w:eastAsia="en-US"/>
              </w:rPr>
              <w:fldChar w:fldCharType="end"/>
            </w:r>
          </w:p>
        </w:tc>
        <w:tc>
          <w:tcPr>
            <w:tcW w:w="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GUID=c603c7e3-06d6-4c01-b5db-529970794410 </w:instrText>
            </w:r>
            <w:r w:rsidRPr="006F2CA2">
              <w:rPr>
                <w:rFonts w:ascii="Times New Roman" w:hAnsi="Times New Roman" w:cs="Times New Roman"/>
                <w:sz w:val="22"/>
                <w:szCs w:val="20"/>
                <w:lang w:val="en-GB" w:eastAsia="en-US"/>
              </w:rPr>
              <w:fldChar w:fldCharType="end"/>
            </w:r>
          </w:p>
        </w:tc>
        <w:tc>
          <w:tcPr>
            <w:tcW w:w="120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GUID=47232a22-1718-4b16-a06a-baf1759365cd </w:instrText>
            </w:r>
            <w:r w:rsidRPr="006F2CA2">
              <w:rPr>
                <w:rFonts w:ascii="Times New Roman" w:hAnsi="Times New Roman" w:cs="Times New Roman"/>
                <w:sz w:val="22"/>
                <w:szCs w:val="20"/>
                <w:lang w:val="en-GB" w:eastAsia="en-US"/>
              </w:rPr>
              <w:fldChar w:fldCharType="end"/>
            </w:r>
          </w:p>
        </w:tc>
        <w:tc>
          <w:tcPr>
            <w:tcW w:w="13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GUID=d66b804f-89fa-44db-88a7-ddf6df05cee4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7060" w:type="dxa"/>
            <w:gridSpan w:val="6"/>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GUID=304f151c-cd52-46c2-b6fb-525e939e542e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Clerk of the Court)</w:t>
            </w:r>
          </w:p>
        </w:tc>
      </w:tr>
    </w:tbl>
    <w:p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rsidR="006F2CA2" w:rsidRPr="006F2CA2" w:rsidRDefault="006F2CA2" w:rsidP="006F2CA2">
      <w:pPr>
        <w:spacing w:before="60" w:after="60" w:line="240" w:lineRule="auto"/>
        <w:jc w:val="center"/>
        <w:divId w:val="2116439976"/>
        <w:rPr>
          <w:rFonts w:ascii="Times New Roman" w:hAnsi="Times New Roman" w:cs="Times New Roman"/>
          <w:sz w:val="22"/>
          <w:szCs w:val="20"/>
          <w:lang w:val="en-GB" w:eastAsia="en-US"/>
        </w:rPr>
        <w:sectPr w:rsidR="006F2CA2" w:rsidRPr="006F2CA2" w:rsidSect="001B6E79">
          <w:footerReference w:type="even" r:id="rId8"/>
          <w:footerReference w:type="first" r:id="rId9"/>
          <w:pgSz w:w="11906" w:h="16838"/>
          <w:pgMar w:top="851" w:right="1416" w:bottom="1440" w:left="1440" w:header="708" w:footer="708" w:gutter="0"/>
          <w:cols w:space="708"/>
          <w:docGrid w:linePitch="360"/>
        </w:sectPr>
      </w:pPr>
    </w:p>
    <w:tbl>
      <w:tblPr>
        <w:tblW w:w="8565" w:type="dxa"/>
        <w:tblLook w:val="04A0" w:firstRow="1" w:lastRow="0" w:firstColumn="1" w:lastColumn="0" w:noHBand="0" w:noVBand="1"/>
      </w:tblPr>
      <w:tblGrid>
        <w:gridCol w:w="1172"/>
        <w:gridCol w:w="129"/>
        <w:gridCol w:w="1179"/>
        <w:gridCol w:w="1179"/>
        <w:gridCol w:w="1191"/>
        <w:gridCol w:w="1179"/>
        <w:gridCol w:w="2536"/>
      </w:tblGrid>
      <w:tr w:rsidR="006F2CA2" w:rsidRPr="006F2CA2" w:rsidTr="004C64D0">
        <w:trPr>
          <w:divId w:val="2116439976"/>
          <w:cantSplit/>
          <w:trHeight w:val="350"/>
        </w:trPr>
        <w:tc>
          <w:tcPr>
            <w:tcW w:w="8080" w:type="dxa"/>
            <w:gridSpan w:val="7"/>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GUID=8efbf5f5-be51-433a-b864-ca5cbae5ea35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121</w:t>
            </w:r>
          </w:p>
        </w:tc>
      </w:tr>
      <w:tr w:rsidR="006F2CA2" w:rsidRPr="006F2CA2" w:rsidTr="004C64D0">
        <w:trPr>
          <w:divId w:val="2116439976"/>
          <w:cantSplit/>
          <w:trHeight w:val="911"/>
        </w:trPr>
        <w:tc>
          <w:tcPr>
            <w:tcW w:w="1106"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GUID=1f22a6b0-ce66-4bd0-a7fb-8a321b210049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R.592</w:t>
            </w:r>
          </w:p>
        </w:tc>
        <w:tc>
          <w:tcPr>
            <w:tcW w:w="4582" w:type="dxa"/>
            <w:gridSpan w:val="5"/>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GUID=7c925f41-a282-4ddb-9bcb-7b39ff61201c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NOTICE TO ADMIT NON-DOCUMENTARY </w:t>
            </w:r>
            <w:r w:rsidRPr="006F2CA2">
              <w:rPr>
                <w:rFonts w:ascii="Times New Roman" w:hAnsi="Times New Roman" w:cs="Times New Roman"/>
                <w:sz w:val="22"/>
                <w:szCs w:val="20"/>
                <w:lang w:val="en-GB" w:eastAsia="en-US"/>
              </w:rPr>
              <w:br/>
              <w:t>HEARSAY EVIDENCE</w:t>
            </w:r>
          </w:p>
        </w:tc>
        <w:tc>
          <w:tcPr>
            <w:tcW w:w="2392"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GUID=d4bc9216-5107-4c52-87d3-c25d56b39acd </w:instrText>
            </w:r>
            <w:r w:rsidRPr="006F2CA2">
              <w:rPr>
                <w:rFonts w:ascii="Times New Roman" w:hAnsi="Times New Roman" w:cs="Times New Roman"/>
                <w:sz w:val="22"/>
                <w:szCs w:val="20"/>
                <w:lang w:val="en-GB" w:eastAsia="en-US"/>
              </w:rPr>
              <w:fldChar w:fldCharType="end"/>
            </w:r>
          </w:p>
        </w:tc>
      </w:tr>
      <w:tr w:rsidR="006F2CA2" w:rsidRPr="006F2CA2" w:rsidTr="004C64D0">
        <w:trPr>
          <w:divId w:val="2116439976"/>
          <w:cantSplit/>
          <w:trHeight w:val="350"/>
        </w:trPr>
        <w:tc>
          <w:tcPr>
            <w:tcW w:w="8080" w:type="dxa"/>
            <w:gridSpan w:val="7"/>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GUID=c2f6db8f-7cac-4cdc-8092-f69642ddae41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6F2CA2" w:rsidRPr="006F2CA2" w:rsidTr="004C64D0">
        <w:trPr>
          <w:divId w:val="2116439976"/>
          <w:cantSplit/>
          <w:trHeight w:val="368"/>
        </w:trPr>
        <w:tc>
          <w:tcPr>
            <w:tcW w:w="8080" w:type="dxa"/>
            <w:gridSpan w:val="7"/>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GUID=d374783c-3a39-48f7-a41e-ed4c1fd11696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tc>
      </w:tr>
      <w:tr w:rsidR="005A22FC" w:rsidTr="004C64D0">
        <w:trPr>
          <w:divId w:val="2116439976"/>
          <w:cantSplit/>
          <w:trHeight w:val="841"/>
        </w:trPr>
        <w:tc>
          <w:tcPr>
            <w:tcW w:w="8080" w:type="dxa"/>
            <w:gridSpan w:val="7"/>
          </w:tcPr>
          <w:p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GUID=f13c4e54-e416-4ba2-a56a-f7be56dbf313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(or defendant) in this action, pursuant to paragraph                           of section 32(1) of the Evidence Act (Cap. 97), intends to introduce in evidence the statement hereunder specified:</w:t>
            </w:r>
          </w:p>
        </w:tc>
      </w:tr>
      <w:tr w:rsidR="005A22FC" w:rsidTr="004C64D0">
        <w:trPr>
          <w:divId w:val="2116439976"/>
          <w:cantSplit/>
          <w:trHeight w:val="57"/>
        </w:trPr>
        <w:tc>
          <w:tcPr>
            <w:tcW w:w="1228" w:type="dxa"/>
            <w:gridSpan w:val="2"/>
            <w:vAlign w:val="bottom"/>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GUID=0afe5a37-eb0b-4569-a8bb-b5e4f0db44e3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Manner in which the statement was made (whether oral or otherwise)</w:t>
            </w:r>
          </w:p>
        </w:tc>
        <w:tc>
          <w:tcPr>
            <w:tcW w:w="1112" w:type="dxa"/>
            <w:vAlign w:val="bottom"/>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GUID=3364efa7-c124-465f-8a28-a0b6266f71ad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maker of the statement and (unless he is dead) his address, if known</w:t>
            </w:r>
          </w:p>
        </w:tc>
        <w:tc>
          <w:tcPr>
            <w:tcW w:w="1112" w:type="dxa"/>
            <w:vAlign w:val="bottom"/>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GUID=7473ea48-0fed-4e54-a78f-9a7c9d42a676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If the maker of the statement is dead, the date of the death of the maker*</w:t>
            </w:r>
          </w:p>
        </w:tc>
        <w:tc>
          <w:tcPr>
            <w:tcW w:w="1124" w:type="dxa"/>
            <w:vAlign w:val="bottom"/>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GUID=99a1306e-6c8b-496c-ad0d-be6c7ef646a4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and address of person who heard or otherwise perceived the statement being made</w:t>
            </w:r>
          </w:p>
        </w:tc>
        <w:tc>
          <w:tcPr>
            <w:tcW w:w="1112" w:type="dxa"/>
            <w:vAlign w:val="bottom"/>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GUID=e56a0d56-c159-4e8f-85d1-c433181c96f8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Time and place at which the statement was made</w:t>
            </w:r>
          </w:p>
        </w:tc>
        <w:tc>
          <w:tcPr>
            <w:tcW w:w="2392" w:type="dxa"/>
            <w:vAlign w:val="bottom"/>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GUID=f5f67d20-5575-4008-9755-f359293cf9ce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Substance of the statement or, if it was made orally and the actual words used in making it are material, the words used</w:t>
            </w:r>
          </w:p>
        </w:tc>
      </w:tr>
      <w:tr w:rsidR="005A22FC" w:rsidTr="004C64D0">
        <w:trPr>
          <w:divId w:val="2116439976"/>
          <w:cantSplit/>
          <w:trHeight w:val="57"/>
        </w:trPr>
        <w:tc>
          <w:tcPr>
            <w:tcW w:w="1228"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GUID=6b78f66f-0063-4afa-afd7-907e66035882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1.</w:t>
            </w:r>
          </w:p>
        </w:tc>
        <w:tc>
          <w:tcPr>
            <w:tcW w:w="111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GUID=64bd9324-bd96-4bc8-be34-4bc3ba24b4b1 </w:instrText>
            </w:r>
            <w:r w:rsidRPr="006F2CA2">
              <w:rPr>
                <w:rFonts w:ascii="Times New Roman" w:hAnsi="Times New Roman" w:cs="Times New Roman"/>
                <w:sz w:val="22"/>
                <w:szCs w:val="20"/>
                <w:lang w:val="en-GB" w:eastAsia="en-US"/>
              </w:rPr>
              <w:fldChar w:fldCharType="end"/>
            </w:r>
          </w:p>
        </w:tc>
        <w:tc>
          <w:tcPr>
            <w:tcW w:w="111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GUID=2d620666-9da5-4fa7-b120-f012a9872122 </w:instrText>
            </w:r>
            <w:r w:rsidRPr="006F2CA2">
              <w:rPr>
                <w:rFonts w:ascii="Times New Roman" w:hAnsi="Times New Roman" w:cs="Times New Roman"/>
                <w:sz w:val="22"/>
                <w:szCs w:val="20"/>
                <w:lang w:val="en-GB" w:eastAsia="en-US"/>
              </w:rPr>
              <w:fldChar w:fldCharType="end"/>
            </w:r>
          </w:p>
        </w:tc>
        <w:tc>
          <w:tcPr>
            <w:tcW w:w="1124"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GUID=68059210-b944-4e48-a8a8-9ccd8f15bf73 </w:instrText>
            </w:r>
            <w:r w:rsidRPr="006F2CA2">
              <w:rPr>
                <w:rFonts w:ascii="Times New Roman" w:hAnsi="Times New Roman" w:cs="Times New Roman"/>
                <w:sz w:val="22"/>
                <w:szCs w:val="20"/>
                <w:lang w:val="en-GB" w:eastAsia="en-US"/>
              </w:rPr>
              <w:fldChar w:fldCharType="end"/>
            </w:r>
          </w:p>
        </w:tc>
        <w:tc>
          <w:tcPr>
            <w:tcW w:w="111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GUID=628fb3e4-9892-4ec9-a141-326ffad4d85a </w:instrText>
            </w:r>
            <w:r w:rsidRPr="006F2CA2">
              <w:rPr>
                <w:rFonts w:ascii="Times New Roman" w:hAnsi="Times New Roman" w:cs="Times New Roman"/>
                <w:sz w:val="22"/>
                <w:szCs w:val="20"/>
                <w:lang w:val="en-GB" w:eastAsia="en-US"/>
              </w:rPr>
              <w:fldChar w:fldCharType="end"/>
            </w:r>
          </w:p>
        </w:tc>
        <w:tc>
          <w:tcPr>
            <w:tcW w:w="239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GUID=098ca793-8532-41bf-b202-7f3a1b32eb1e </w:instrText>
            </w:r>
            <w:r w:rsidRPr="006F2CA2">
              <w:rPr>
                <w:rFonts w:ascii="Times New Roman" w:hAnsi="Times New Roman" w:cs="Times New Roman"/>
                <w:sz w:val="22"/>
                <w:szCs w:val="20"/>
                <w:lang w:val="en-GB" w:eastAsia="en-US"/>
              </w:rPr>
              <w:fldChar w:fldCharType="end"/>
            </w:r>
          </w:p>
        </w:tc>
      </w:tr>
      <w:tr w:rsidR="005A22FC" w:rsidTr="004C64D0">
        <w:trPr>
          <w:divId w:val="2116439976"/>
          <w:cantSplit/>
          <w:trHeight w:val="57"/>
        </w:trPr>
        <w:tc>
          <w:tcPr>
            <w:tcW w:w="1228"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GUID=18c89a1d-2f27-4f3c-b32f-5f6677cbe178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2.</w:t>
            </w:r>
          </w:p>
        </w:tc>
        <w:tc>
          <w:tcPr>
            <w:tcW w:w="111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GUID=a06ed982-6ad0-4b84-a336-ee73481d1fc5 </w:instrText>
            </w:r>
            <w:r w:rsidRPr="006F2CA2">
              <w:rPr>
                <w:rFonts w:ascii="Times New Roman" w:hAnsi="Times New Roman" w:cs="Times New Roman"/>
                <w:sz w:val="22"/>
                <w:szCs w:val="20"/>
                <w:lang w:val="en-GB" w:eastAsia="en-US"/>
              </w:rPr>
              <w:fldChar w:fldCharType="end"/>
            </w:r>
          </w:p>
        </w:tc>
        <w:tc>
          <w:tcPr>
            <w:tcW w:w="111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GUID=02dd8b32-d8a0-4500-8948-9aef9f59085e </w:instrText>
            </w:r>
            <w:r w:rsidRPr="006F2CA2">
              <w:rPr>
                <w:rFonts w:ascii="Times New Roman" w:hAnsi="Times New Roman" w:cs="Times New Roman"/>
                <w:sz w:val="22"/>
                <w:szCs w:val="20"/>
                <w:lang w:val="en-GB" w:eastAsia="en-US"/>
              </w:rPr>
              <w:fldChar w:fldCharType="end"/>
            </w:r>
          </w:p>
        </w:tc>
        <w:tc>
          <w:tcPr>
            <w:tcW w:w="1124"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GUID=0639f2af-19e8-4131-bc2a-05daeb90d5cd </w:instrText>
            </w:r>
            <w:r w:rsidRPr="006F2CA2">
              <w:rPr>
                <w:rFonts w:ascii="Times New Roman" w:hAnsi="Times New Roman" w:cs="Times New Roman"/>
                <w:sz w:val="22"/>
                <w:szCs w:val="20"/>
                <w:lang w:val="en-GB" w:eastAsia="en-US"/>
              </w:rPr>
              <w:fldChar w:fldCharType="end"/>
            </w:r>
          </w:p>
        </w:tc>
        <w:tc>
          <w:tcPr>
            <w:tcW w:w="111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GUID=5801c9d7-316f-41d5-9d2a-925c76d78308 </w:instrText>
            </w:r>
            <w:r w:rsidRPr="006F2CA2">
              <w:rPr>
                <w:rFonts w:ascii="Times New Roman" w:hAnsi="Times New Roman" w:cs="Times New Roman"/>
                <w:sz w:val="22"/>
                <w:szCs w:val="20"/>
                <w:lang w:val="en-GB" w:eastAsia="en-US"/>
              </w:rPr>
              <w:fldChar w:fldCharType="end"/>
            </w:r>
          </w:p>
        </w:tc>
        <w:tc>
          <w:tcPr>
            <w:tcW w:w="239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GUID=237b256f-4b96-4f5d-aa93-7f45b491196d </w:instrText>
            </w:r>
            <w:r w:rsidRPr="006F2CA2">
              <w:rPr>
                <w:rFonts w:ascii="Times New Roman" w:hAnsi="Times New Roman" w:cs="Times New Roman"/>
                <w:sz w:val="22"/>
                <w:szCs w:val="20"/>
                <w:lang w:val="en-GB" w:eastAsia="en-US"/>
              </w:rPr>
              <w:fldChar w:fldCharType="end"/>
            </w:r>
          </w:p>
        </w:tc>
      </w:tr>
      <w:tr w:rsidR="005A22FC" w:rsidTr="004C64D0">
        <w:trPr>
          <w:divId w:val="2116439976"/>
          <w:cantSplit/>
          <w:trHeight w:val="57"/>
        </w:trPr>
        <w:tc>
          <w:tcPr>
            <w:tcW w:w="1228"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GUID=8e122b5f-00af-4a38-9f4b-7dd008fd8207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3.</w:t>
            </w:r>
          </w:p>
        </w:tc>
        <w:tc>
          <w:tcPr>
            <w:tcW w:w="111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GUID=4238fd12-d764-462f-9b8f-f20610ac2a8f </w:instrText>
            </w:r>
            <w:r w:rsidRPr="006F2CA2">
              <w:rPr>
                <w:rFonts w:ascii="Times New Roman" w:hAnsi="Times New Roman" w:cs="Times New Roman"/>
                <w:sz w:val="22"/>
                <w:szCs w:val="20"/>
                <w:lang w:val="en-GB" w:eastAsia="en-US"/>
              </w:rPr>
              <w:fldChar w:fldCharType="end"/>
            </w:r>
          </w:p>
        </w:tc>
        <w:tc>
          <w:tcPr>
            <w:tcW w:w="111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GUID=adeca3d8-602a-4f87-9d4c-6494e2a76b63 </w:instrText>
            </w:r>
            <w:r w:rsidRPr="006F2CA2">
              <w:rPr>
                <w:rFonts w:ascii="Times New Roman" w:hAnsi="Times New Roman" w:cs="Times New Roman"/>
                <w:sz w:val="22"/>
                <w:szCs w:val="20"/>
                <w:lang w:val="en-GB" w:eastAsia="en-US"/>
              </w:rPr>
              <w:fldChar w:fldCharType="end"/>
            </w:r>
          </w:p>
        </w:tc>
        <w:tc>
          <w:tcPr>
            <w:tcW w:w="1124"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GUID=0e2a63ff-e2c2-456a-84a9-4bd49c3028ee </w:instrText>
            </w:r>
            <w:r w:rsidRPr="006F2CA2">
              <w:rPr>
                <w:rFonts w:ascii="Times New Roman" w:hAnsi="Times New Roman" w:cs="Times New Roman"/>
                <w:sz w:val="22"/>
                <w:szCs w:val="20"/>
                <w:lang w:val="en-GB" w:eastAsia="en-US"/>
              </w:rPr>
              <w:fldChar w:fldCharType="end"/>
            </w:r>
          </w:p>
        </w:tc>
        <w:tc>
          <w:tcPr>
            <w:tcW w:w="111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GUID=046a2a66-3d24-44b6-a6af-5dcb4769ba99 </w:instrText>
            </w:r>
            <w:r w:rsidRPr="006F2CA2">
              <w:rPr>
                <w:rFonts w:ascii="Times New Roman" w:hAnsi="Times New Roman" w:cs="Times New Roman"/>
                <w:sz w:val="22"/>
                <w:szCs w:val="20"/>
                <w:lang w:val="en-GB" w:eastAsia="en-US"/>
              </w:rPr>
              <w:fldChar w:fldCharType="end"/>
            </w:r>
          </w:p>
        </w:tc>
        <w:tc>
          <w:tcPr>
            <w:tcW w:w="239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GUID=ef1280c8-036b-4106-8021-8eea6440d3a7 </w:instrText>
            </w:r>
            <w:r w:rsidRPr="006F2CA2">
              <w:rPr>
                <w:rFonts w:ascii="Times New Roman" w:hAnsi="Times New Roman" w:cs="Times New Roman"/>
                <w:sz w:val="22"/>
                <w:szCs w:val="20"/>
                <w:lang w:val="en-GB" w:eastAsia="en-US"/>
              </w:rPr>
              <w:fldChar w:fldCharType="end"/>
            </w:r>
          </w:p>
        </w:tc>
      </w:tr>
      <w:tr w:rsidR="005A22FC" w:rsidTr="004C64D0">
        <w:trPr>
          <w:divId w:val="2116439976"/>
          <w:cantSplit/>
          <w:trHeight w:val="57"/>
        </w:trPr>
        <w:tc>
          <w:tcPr>
            <w:tcW w:w="1228"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GUID=498fd137-b4d5-4b36-9759-d85e761ddf87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4.</w:t>
            </w:r>
          </w:p>
        </w:tc>
        <w:tc>
          <w:tcPr>
            <w:tcW w:w="111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GUID=bfa0a6d2-4313-427c-af9d-94208deeebb6 </w:instrText>
            </w:r>
            <w:r w:rsidRPr="006F2CA2">
              <w:rPr>
                <w:rFonts w:ascii="Times New Roman" w:hAnsi="Times New Roman" w:cs="Times New Roman"/>
                <w:sz w:val="22"/>
                <w:szCs w:val="20"/>
                <w:lang w:val="en-GB" w:eastAsia="en-US"/>
              </w:rPr>
              <w:fldChar w:fldCharType="end"/>
            </w:r>
          </w:p>
        </w:tc>
        <w:tc>
          <w:tcPr>
            <w:tcW w:w="111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GUID=f1d46667-3443-4eca-9db0-b0dcfd84f6fd </w:instrText>
            </w:r>
            <w:r w:rsidRPr="006F2CA2">
              <w:rPr>
                <w:rFonts w:ascii="Times New Roman" w:hAnsi="Times New Roman" w:cs="Times New Roman"/>
                <w:sz w:val="22"/>
                <w:szCs w:val="20"/>
                <w:lang w:val="en-GB" w:eastAsia="en-US"/>
              </w:rPr>
              <w:fldChar w:fldCharType="end"/>
            </w:r>
          </w:p>
        </w:tc>
        <w:tc>
          <w:tcPr>
            <w:tcW w:w="1124"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GUID=8b7fc3cc-7d0f-4887-b08c-3b8cb272d5c9 </w:instrText>
            </w:r>
            <w:r w:rsidRPr="006F2CA2">
              <w:rPr>
                <w:rFonts w:ascii="Times New Roman" w:hAnsi="Times New Roman" w:cs="Times New Roman"/>
                <w:sz w:val="22"/>
                <w:szCs w:val="20"/>
                <w:lang w:val="en-GB" w:eastAsia="en-US"/>
              </w:rPr>
              <w:fldChar w:fldCharType="end"/>
            </w:r>
          </w:p>
        </w:tc>
        <w:tc>
          <w:tcPr>
            <w:tcW w:w="111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GUID=046512b9-7c2f-4634-bb70-dcb8325be337 </w:instrText>
            </w:r>
            <w:r w:rsidRPr="006F2CA2">
              <w:rPr>
                <w:rFonts w:ascii="Times New Roman" w:hAnsi="Times New Roman" w:cs="Times New Roman"/>
                <w:sz w:val="22"/>
                <w:szCs w:val="20"/>
                <w:lang w:val="en-GB" w:eastAsia="en-US"/>
              </w:rPr>
              <w:fldChar w:fldCharType="end"/>
            </w:r>
          </w:p>
        </w:tc>
        <w:tc>
          <w:tcPr>
            <w:tcW w:w="239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GUID=345678b7-9550-4b25-8218-ba6520c95512 </w:instrText>
            </w:r>
            <w:r w:rsidRPr="006F2CA2">
              <w:rPr>
                <w:rFonts w:ascii="Times New Roman" w:hAnsi="Times New Roman" w:cs="Times New Roman"/>
                <w:sz w:val="22"/>
                <w:szCs w:val="20"/>
                <w:lang w:val="en-GB" w:eastAsia="en-US"/>
              </w:rPr>
              <w:fldChar w:fldCharType="end"/>
            </w:r>
          </w:p>
        </w:tc>
      </w:tr>
      <w:tr w:rsidR="005A22FC" w:rsidTr="004C64D0">
        <w:trPr>
          <w:divId w:val="2116439976"/>
          <w:cantSplit/>
          <w:trHeight w:val="57"/>
        </w:trPr>
        <w:tc>
          <w:tcPr>
            <w:tcW w:w="1228"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GUID=8b2250b2-7061-49d5-87c5-3990392820c4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5.</w:t>
            </w:r>
          </w:p>
        </w:tc>
        <w:tc>
          <w:tcPr>
            <w:tcW w:w="111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GUID=b5d359ad-aab3-4793-ae91-298221f391ec </w:instrText>
            </w:r>
            <w:r w:rsidRPr="006F2CA2">
              <w:rPr>
                <w:rFonts w:ascii="Times New Roman" w:hAnsi="Times New Roman" w:cs="Times New Roman"/>
                <w:sz w:val="22"/>
                <w:szCs w:val="20"/>
                <w:lang w:val="en-GB" w:eastAsia="en-US"/>
              </w:rPr>
              <w:fldChar w:fldCharType="end"/>
            </w:r>
          </w:p>
        </w:tc>
        <w:tc>
          <w:tcPr>
            <w:tcW w:w="111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GUID=7e7f5d1a-d126-4ab3-80db-3236f5001e24 </w:instrText>
            </w:r>
            <w:r w:rsidRPr="006F2CA2">
              <w:rPr>
                <w:rFonts w:ascii="Times New Roman" w:hAnsi="Times New Roman" w:cs="Times New Roman"/>
                <w:sz w:val="22"/>
                <w:szCs w:val="20"/>
                <w:lang w:val="en-GB" w:eastAsia="en-US"/>
              </w:rPr>
              <w:fldChar w:fldCharType="end"/>
            </w:r>
          </w:p>
        </w:tc>
        <w:tc>
          <w:tcPr>
            <w:tcW w:w="1124"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GUID=5b8c76cb-a122-4466-ba48-8d119557d103 </w:instrText>
            </w:r>
            <w:r w:rsidRPr="006F2CA2">
              <w:rPr>
                <w:rFonts w:ascii="Times New Roman" w:hAnsi="Times New Roman" w:cs="Times New Roman"/>
                <w:sz w:val="22"/>
                <w:szCs w:val="20"/>
                <w:lang w:val="en-GB" w:eastAsia="en-US"/>
              </w:rPr>
              <w:fldChar w:fldCharType="end"/>
            </w:r>
          </w:p>
        </w:tc>
        <w:tc>
          <w:tcPr>
            <w:tcW w:w="111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GUID=8b80bdd5-724e-4075-8414-ea0a3c732fec </w:instrText>
            </w:r>
            <w:r w:rsidRPr="006F2CA2">
              <w:rPr>
                <w:rFonts w:ascii="Times New Roman" w:hAnsi="Times New Roman" w:cs="Times New Roman"/>
                <w:sz w:val="22"/>
                <w:szCs w:val="20"/>
                <w:lang w:val="en-GB" w:eastAsia="en-US"/>
              </w:rPr>
              <w:fldChar w:fldCharType="end"/>
            </w:r>
          </w:p>
        </w:tc>
        <w:tc>
          <w:tcPr>
            <w:tcW w:w="239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GUID=245fd518-5b12-4dbd-af24-ef13585b1371 </w:instrText>
            </w:r>
            <w:r w:rsidRPr="006F2CA2">
              <w:rPr>
                <w:rFonts w:ascii="Times New Roman" w:hAnsi="Times New Roman" w:cs="Times New Roman"/>
                <w:sz w:val="22"/>
                <w:szCs w:val="20"/>
                <w:lang w:val="en-GB" w:eastAsia="en-US"/>
              </w:rPr>
              <w:fldChar w:fldCharType="end"/>
            </w:r>
          </w:p>
        </w:tc>
      </w:tr>
      <w:tr w:rsidR="006F2CA2" w:rsidRPr="006F2CA2" w:rsidTr="004C64D0">
        <w:trPr>
          <w:divId w:val="2116439976"/>
          <w:cantSplit/>
          <w:trHeight w:val="57"/>
        </w:trPr>
        <w:tc>
          <w:tcPr>
            <w:tcW w:w="8080" w:type="dxa"/>
            <w:gridSpan w:val="7"/>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GUID=cebf4dfd-8e01-4295-8133-cc9c78d9d849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*This information is to be given to the best of the information and belief of the party serving the notice.</w:t>
            </w:r>
          </w:p>
          <w:p w:rsidR="006F2CA2" w:rsidRPr="006F2CA2" w:rsidRDefault="006F2CA2" w:rsidP="006F2CA2">
            <w:pPr>
              <w:spacing w:before="120" w:after="0" w:line="240" w:lineRule="auto"/>
              <w:ind w:firstLine="7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GUID=78429579-7af9-4832-a26e-3cfdff731bfd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ind w:left="4700" w:hanging="648"/>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GUID=fef91d79-a993-4d79-8403-4195c1408574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r>
            <w:r w:rsidRPr="006F2CA2">
              <w:rPr>
                <w:rFonts w:ascii="Times New Roman" w:hAnsi="Times New Roman" w:cs="Times New Roman"/>
                <w:i/>
                <w:sz w:val="22"/>
                <w:szCs w:val="20"/>
                <w:lang w:val="en-GB" w:eastAsia="zh-CN"/>
              </w:rPr>
              <w:t>                              Solicitor for the</w:t>
            </w:r>
          </w:p>
        </w:tc>
      </w:tr>
    </w:tbl>
    <w:tbl>
      <w:tblPr>
        <w:tblpPr w:leftFromText="180" w:rightFromText="180" w:vertAnchor="text" w:horzAnchor="page" w:tblpX="1530" w:tblpY="-4850"/>
        <w:tblW w:w="8179" w:type="dxa"/>
        <w:tblLook w:val="04A0" w:firstRow="1" w:lastRow="0" w:firstColumn="1" w:lastColumn="0" w:noHBand="0" w:noVBand="1"/>
      </w:tblPr>
      <w:tblGrid>
        <w:gridCol w:w="1493"/>
        <w:gridCol w:w="156"/>
        <w:gridCol w:w="1337"/>
        <w:gridCol w:w="1270"/>
        <w:gridCol w:w="1292"/>
        <w:gridCol w:w="517"/>
        <w:gridCol w:w="514"/>
        <w:gridCol w:w="1600"/>
      </w:tblGrid>
      <w:tr w:rsidR="004C64D0" w:rsidRPr="006F2CA2" w:rsidTr="004C64D0">
        <w:trPr>
          <w:divId w:val="2116439976"/>
          <w:cantSplit/>
          <w:trHeight w:val="62"/>
        </w:trPr>
        <w:tc>
          <w:tcPr>
            <w:tcW w:w="1493" w:type="dxa"/>
          </w:tcPr>
          <w:p w:rsidR="004C64D0" w:rsidRDefault="004C64D0" w:rsidP="004C64D0">
            <w:pPr>
              <w:spacing w:before="60" w:after="60" w:line="240" w:lineRule="auto"/>
              <w:rPr>
                <w:rFonts w:ascii="Times New Roman" w:hAnsi="Times New Roman" w:cs="Times New Roman"/>
                <w:sz w:val="18"/>
                <w:szCs w:val="18"/>
                <w:lang w:val="en-GB" w:eastAsia="en-US"/>
              </w:rPr>
            </w:pPr>
          </w:p>
          <w:p w:rsidR="004C64D0" w:rsidRDefault="004C64D0" w:rsidP="004C64D0">
            <w:pPr>
              <w:spacing w:before="60" w:after="60" w:line="240" w:lineRule="auto"/>
              <w:rPr>
                <w:rFonts w:ascii="Times New Roman" w:hAnsi="Times New Roman" w:cs="Times New Roman"/>
                <w:sz w:val="18"/>
                <w:szCs w:val="18"/>
                <w:lang w:val="en-GB" w:eastAsia="en-US"/>
              </w:rPr>
            </w:pPr>
          </w:p>
          <w:p w:rsidR="004C64D0" w:rsidRDefault="004C64D0" w:rsidP="004C64D0">
            <w:pPr>
              <w:spacing w:before="60" w:after="60" w:line="240" w:lineRule="auto"/>
              <w:rPr>
                <w:rFonts w:ascii="Times New Roman" w:hAnsi="Times New Roman" w:cs="Times New Roman"/>
                <w:sz w:val="18"/>
                <w:szCs w:val="18"/>
                <w:lang w:val="en-GB" w:eastAsia="en-US"/>
              </w:rPr>
            </w:pPr>
          </w:p>
          <w:p w:rsidR="004C64D0" w:rsidRDefault="004C64D0" w:rsidP="004C64D0">
            <w:pPr>
              <w:spacing w:before="60" w:after="60" w:line="240" w:lineRule="auto"/>
              <w:rPr>
                <w:rFonts w:ascii="Times New Roman" w:hAnsi="Times New Roman" w:cs="Times New Roman"/>
                <w:sz w:val="18"/>
                <w:szCs w:val="18"/>
                <w:lang w:val="en-GB" w:eastAsia="en-US"/>
              </w:rPr>
            </w:pPr>
          </w:p>
          <w:p w:rsidR="004C64D0" w:rsidRDefault="004C64D0" w:rsidP="004C64D0">
            <w:pPr>
              <w:spacing w:before="60" w:after="60" w:line="240" w:lineRule="auto"/>
              <w:rPr>
                <w:rFonts w:ascii="Times New Roman" w:hAnsi="Times New Roman" w:cs="Times New Roman"/>
                <w:sz w:val="18"/>
                <w:szCs w:val="18"/>
                <w:lang w:val="en-GB" w:eastAsia="en-US"/>
              </w:rPr>
            </w:pPr>
          </w:p>
          <w:p w:rsidR="004C64D0" w:rsidRDefault="004C64D0" w:rsidP="004C64D0">
            <w:pPr>
              <w:spacing w:before="60" w:after="60" w:line="240" w:lineRule="auto"/>
              <w:rPr>
                <w:rFonts w:ascii="Times New Roman" w:hAnsi="Times New Roman" w:cs="Times New Roman"/>
                <w:sz w:val="18"/>
                <w:szCs w:val="18"/>
                <w:lang w:val="en-GB" w:eastAsia="en-US"/>
              </w:rPr>
            </w:pPr>
          </w:p>
          <w:p w:rsidR="004C64D0" w:rsidRDefault="004C64D0" w:rsidP="004C64D0">
            <w:pPr>
              <w:spacing w:before="60" w:after="60" w:line="240" w:lineRule="auto"/>
              <w:rPr>
                <w:rFonts w:ascii="Times New Roman" w:hAnsi="Times New Roman" w:cs="Times New Roman"/>
                <w:sz w:val="18"/>
                <w:szCs w:val="18"/>
                <w:lang w:val="en-GB" w:eastAsia="en-US"/>
              </w:rPr>
            </w:pPr>
          </w:p>
          <w:p w:rsidR="004C64D0" w:rsidRPr="006F2CA2" w:rsidRDefault="004C64D0" w:rsidP="004C64D0">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GUID=965fb260-39f5-4403-99bb-1b088b0b5616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R.592</w:t>
            </w:r>
          </w:p>
        </w:tc>
        <w:tc>
          <w:tcPr>
            <w:tcW w:w="4572" w:type="dxa"/>
            <w:gridSpan w:val="5"/>
          </w:tcPr>
          <w:p w:rsidR="004C64D0" w:rsidRPr="006F2CA2" w:rsidRDefault="004C64D0" w:rsidP="004C64D0">
            <w:pPr>
              <w:spacing w:before="60" w:after="60" w:line="240" w:lineRule="auto"/>
              <w:jc w:val="center"/>
              <w:rPr>
                <w:rFonts w:ascii="Times New Roman" w:hAnsi="Times New Roman" w:cs="Times New Roman"/>
                <w:sz w:val="22"/>
                <w:szCs w:val="20"/>
                <w:lang w:val="en-GB" w:eastAsia="en-US"/>
              </w:rPr>
            </w:pPr>
          </w:p>
          <w:p w:rsidR="004C64D0" w:rsidRDefault="004C64D0" w:rsidP="004C64D0">
            <w:pPr>
              <w:spacing w:before="60" w:after="60" w:line="240" w:lineRule="auto"/>
              <w:rPr>
                <w:rFonts w:ascii="Times New Roman" w:hAnsi="Times New Roman" w:cs="Times New Roman"/>
                <w:sz w:val="22"/>
                <w:szCs w:val="20"/>
                <w:lang w:val="en-GB" w:eastAsia="en-US"/>
              </w:rPr>
            </w:pPr>
          </w:p>
          <w:p w:rsidR="004C64D0" w:rsidRDefault="004C64D0" w:rsidP="004C64D0">
            <w:pPr>
              <w:spacing w:before="60" w:after="60" w:line="240" w:lineRule="auto"/>
              <w:rPr>
                <w:rFonts w:ascii="Times New Roman" w:hAnsi="Times New Roman" w:cs="Times New Roman"/>
                <w:sz w:val="22"/>
                <w:szCs w:val="20"/>
                <w:lang w:val="en-GB" w:eastAsia="en-US"/>
              </w:rPr>
            </w:pPr>
          </w:p>
          <w:p w:rsidR="004C64D0" w:rsidRDefault="004C64D0" w:rsidP="004C64D0">
            <w:pPr>
              <w:spacing w:before="60" w:after="60" w:line="240" w:lineRule="auto"/>
              <w:rPr>
                <w:rFonts w:ascii="Times New Roman" w:hAnsi="Times New Roman" w:cs="Times New Roman"/>
                <w:sz w:val="22"/>
                <w:szCs w:val="20"/>
                <w:lang w:val="en-GB" w:eastAsia="en-US"/>
              </w:rPr>
            </w:pPr>
          </w:p>
          <w:p w:rsidR="004C64D0" w:rsidRDefault="004C64D0" w:rsidP="004C64D0">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FORM 122</w:t>
            </w:r>
          </w:p>
          <w:p w:rsidR="004C64D0" w:rsidRDefault="004C64D0" w:rsidP="004C64D0">
            <w:pPr>
              <w:spacing w:before="60" w:after="60" w:line="240" w:lineRule="auto"/>
              <w:rPr>
                <w:rFonts w:ascii="Times New Roman" w:hAnsi="Times New Roman" w:cs="Times New Roman"/>
                <w:sz w:val="22"/>
                <w:szCs w:val="20"/>
                <w:lang w:val="en-GB" w:eastAsia="en-US"/>
              </w:rPr>
            </w:pPr>
          </w:p>
          <w:p w:rsidR="004C64D0" w:rsidRDefault="004C64D0" w:rsidP="004C64D0">
            <w:pPr>
              <w:spacing w:before="60" w:after="60" w:line="240" w:lineRule="auto"/>
              <w:rPr>
                <w:rFonts w:ascii="Times New Roman" w:hAnsi="Times New Roman" w:cs="Times New Roman"/>
                <w:sz w:val="22"/>
                <w:szCs w:val="20"/>
                <w:lang w:val="en-GB" w:eastAsia="en-US"/>
              </w:rPr>
            </w:pPr>
          </w:p>
          <w:p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GUID=1511b438-3891-4707-9eb0-d40ba9ddc668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TO ADMIT DOCUMENTARY</w:t>
            </w:r>
            <w:r w:rsidRPr="006F2CA2">
              <w:rPr>
                <w:rFonts w:ascii="Times New Roman" w:hAnsi="Times New Roman" w:cs="Times New Roman"/>
                <w:sz w:val="22"/>
                <w:szCs w:val="20"/>
                <w:lang w:val="en-GB" w:eastAsia="en-US"/>
              </w:rPr>
              <w:br/>
              <w:t>HEARSAY EVIDENCE</w:t>
            </w:r>
          </w:p>
        </w:tc>
        <w:tc>
          <w:tcPr>
            <w:tcW w:w="2114" w:type="dxa"/>
            <w:gridSpan w:val="2"/>
          </w:tcPr>
          <w:p w:rsidR="004C64D0" w:rsidRPr="006F2CA2" w:rsidRDefault="004C64D0" w:rsidP="004C64D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GUID=98657b0e-f218-4909-b82d-e5097bcbe8d3 </w:instrText>
            </w:r>
            <w:r w:rsidRPr="006F2CA2">
              <w:rPr>
                <w:rFonts w:ascii="Times New Roman" w:hAnsi="Times New Roman" w:cs="Times New Roman"/>
                <w:sz w:val="22"/>
                <w:szCs w:val="20"/>
                <w:lang w:val="en-GB" w:eastAsia="en-US"/>
              </w:rPr>
              <w:fldChar w:fldCharType="end"/>
            </w:r>
          </w:p>
        </w:tc>
      </w:tr>
      <w:tr w:rsidR="004C64D0" w:rsidRPr="006F2CA2" w:rsidTr="004C64D0">
        <w:trPr>
          <w:divId w:val="2116439976"/>
          <w:cantSplit/>
          <w:trHeight w:val="62"/>
        </w:trPr>
        <w:tc>
          <w:tcPr>
            <w:tcW w:w="8179" w:type="dxa"/>
            <w:gridSpan w:val="8"/>
          </w:tcPr>
          <w:p w:rsidR="004C64D0" w:rsidRPr="006F2CA2" w:rsidRDefault="004C64D0" w:rsidP="004C64D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GUID=60d344a1-f381-4140-9774-a79ac8546b02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4C64D0" w:rsidRPr="006F2CA2" w:rsidTr="004C64D0">
        <w:trPr>
          <w:divId w:val="2116439976"/>
          <w:cantSplit/>
          <w:trHeight w:val="62"/>
        </w:trPr>
        <w:tc>
          <w:tcPr>
            <w:tcW w:w="8179" w:type="dxa"/>
            <w:gridSpan w:val="8"/>
          </w:tcPr>
          <w:p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GUID=c7916192-7de6-49d4-aa84-d108f1d9cb57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tc>
      </w:tr>
      <w:tr w:rsidR="004C64D0" w:rsidTr="004C64D0">
        <w:trPr>
          <w:divId w:val="2116439976"/>
          <w:cantSplit/>
          <w:trHeight w:val="62"/>
        </w:trPr>
        <w:tc>
          <w:tcPr>
            <w:tcW w:w="8179" w:type="dxa"/>
            <w:gridSpan w:val="8"/>
          </w:tcPr>
          <w:p w:rsidR="004C64D0" w:rsidRPr="006F2CA2" w:rsidRDefault="004C64D0" w:rsidP="004C64D0">
            <w:pPr>
              <w:spacing w:before="120" w:after="0" w:line="240" w:lineRule="auto"/>
              <w:ind w:firstLine="7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GUID=cb8fb365-c515-4cb4-a4b0-8ea97b96b233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plaintiff (or defendant) in this action, pursuant to paragraph               of section 32(1) of the Evidence Act (Cap. 97), intends to introduce in evidence the statement made in the document(s) hereunder specified, of which a copy of item(s)                is/are attached:</w:t>
            </w:r>
          </w:p>
        </w:tc>
      </w:tr>
      <w:tr w:rsidR="004C64D0" w:rsidTr="004C64D0">
        <w:trPr>
          <w:divId w:val="2116439976"/>
          <w:cantSplit/>
          <w:trHeight w:val="62"/>
        </w:trPr>
        <w:tc>
          <w:tcPr>
            <w:tcW w:w="1649" w:type="dxa"/>
            <w:gridSpan w:val="2"/>
            <w:vAlign w:val="bottom"/>
          </w:tcPr>
          <w:p w:rsidR="004C64D0" w:rsidRPr="006F2CA2" w:rsidRDefault="004C64D0" w:rsidP="004C64D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GUID=35a4dab1-4ef6-4358-b5cc-9d4e36524a12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Description of document(s)*</w:t>
            </w:r>
          </w:p>
        </w:tc>
        <w:tc>
          <w:tcPr>
            <w:tcW w:w="1337" w:type="dxa"/>
            <w:vAlign w:val="bottom"/>
          </w:tcPr>
          <w:p w:rsidR="004C64D0" w:rsidRPr="006F2CA2" w:rsidRDefault="004C64D0" w:rsidP="004C64D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GUID=821698a0-bdcd-4441-8e9b-8e0d41075ed9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maker of the statement and (unless he is dead) his address, if known†</w:t>
            </w:r>
          </w:p>
        </w:tc>
        <w:tc>
          <w:tcPr>
            <w:tcW w:w="1270" w:type="dxa"/>
            <w:vAlign w:val="bottom"/>
          </w:tcPr>
          <w:p w:rsidR="004C64D0" w:rsidRPr="006F2CA2" w:rsidRDefault="004C64D0" w:rsidP="004C64D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GUID=69ce5780-b357-4d8a-baa0-75c3a211775f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If the maker of the statement is dead, the date of the death of the maker††</w:t>
            </w:r>
          </w:p>
        </w:tc>
        <w:tc>
          <w:tcPr>
            <w:tcW w:w="1292" w:type="dxa"/>
            <w:vAlign w:val="bottom"/>
          </w:tcPr>
          <w:p w:rsidR="004C64D0" w:rsidRPr="006F2CA2" w:rsidRDefault="004C64D0" w:rsidP="004C64D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GUID=2cc06366-bd54-4b81-abd8-2094da44e7c6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Name of maker of document and (unless he is dead) his address, if known**</w:t>
            </w:r>
          </w:p>
        </w:tc>
        <w:tc>
          <w:tcPr>
            <w:tcW w:w="1031" w:type="dxa"/>
            <w:gridSpan w:val="2"/>
            <w:vAlign w:val="bottom"/>
          </w:tcPr>
          <w:p w:rsidR="004C64D0" w:rsidRPr="006F2CA2" w:rsidRDefault="004C64D0" w:rsidP="004C64D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GUID=5b1de616-a8b6-4548-8bee-0ee10c040a40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If the maker of the document is dead, the date of the death of the maker††</w:t>
            </w:r>
          </w:p>
        </w:tc>
        <w:tc>
          <w:tcPr>
            <w:tcW w:w="1600" w:type="dxa"/>
            <w:vAlign w:val="bottom"/>
          </w:tcPr>
          <w:p w:rsidR="004C64D0" w:rsidRPr="006F2CA2" w:rsidRDefault="004C64D0" w:rsidP="004C64D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GUID=b1367ccf-4cbf-4766-ad20-ea59cda92524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Time and place at which statement was made†</w:t>
            </w:r>
          </w:p>
        </w:tc>
      </w:tr>
      <w:tr w:rsidR="004C64D0" w:rsidTr="004C64D0">
        <w:trPr>
          <w:divId w:val="2116439976"/>
          <w:cantSplit/>
          <w:trHeight w:val="62"/>
        </w:trPr>
        <w:tc>
          <w:tcPr>
            <w:tcW w:w="1649" w:type="dxa"/>
            <w:gridSpan w:val="2"/>
          </w:tcPr>
          <w:p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GUID=496173e4-cdf1-4c62-a700-935022fad741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1.</w:t>
            </w:r>
          </w:p>
        </w:tc>
        <w:tc>
          <w:tcPr>
            <w:tcW w:w="1337" w:type="dxa"/>
          </w:tcPr>
          <w:p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GUID=7349bc17-07d0-437f-9d16-90f99456fdf1 </w:instrText>
            </w:r>
            <w:r w:rsidRPr="006F2CA2">
              <w:rPr>
                <w:rFonts w:ascii="Times New Roman" w:hAnsi="Times New Roman" w:cs="Times New Roman"/>
                <w:sz w:val="22"/>
                <w:szCs w:val="20"/>
                <w:lang w:val="en-GB" w:eastAsia="en-US"/>
              </w:rPr>
              <w:fldChar w:fldCharType="end"/>
            </w:r>
          </w:p>
        </w:tc>
        <w:tc>
          <w:tcPr>
            <w:tcW w:w="1270" w:type="dxa"/>
          </w:tcPr>
          <w:p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GUID=d3430065-e732-4959-910c-95311b131205 </w:instrText>
            </w:r>
            <w:r w:rsidRPr="006F2CA2">
              <w:rPr>
                <w:rFonts w:ascii="Times New Roman" w:hAnsi="Times New Roman" w:cs="Times New Roman"/>
                <w:sz w:val="22"/>
                <w:szCs w:val="20"/>
                <w:lang w:val="en-GB" w:eastAsia="en-US"/>
              </w:rPr>
              <w:fldChar w:fldCharType="end"/>
            </w:r>
          </w:p>
        </w:tc>
        <w:tc>
          <w:tcPr>
            <w:tcW w:w="1292" w:type="dxa"/>
          </w:tcPr>
          <w:p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GUID=e6d1e51d-2187-421c-a4f2-d09132b689a9 </w:instrText>
            </w:r>
            <w:r w:rsidRPr="006F2CA2">
              <w:rPr>
                <w:rFonts w:ascii="Times New Roman" w:hAnsi="Times New Roman" w:cs="Times New Roman"/>
                <w:sz w:val="22"/>
                <w:szCs w:val="20"/>
                <w:lang w:val="en-GB" w:eastAsia="en-US"/>
              </w:rPr>
              <w:fldChar w:fldCharType="end"/>
            </w:r>
          </w:p>
        </w:tc>
        <w:tc>
          <w:tcPr>
            <w:tcW w:w="1031" w:type="dxa"/>
            <w:gridSpan w:val="2"/>
          </w:tcPr>
          <w:p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GUID=98904505-edd5-4622-9e03-b22deba944c7 </w:instrText>
            </w:r>
            <w:r w:rsidRPr="006F2CA2">
              <w:rPr>
                <w:rFonts w:ascii="Times New Roman" w:hAnsi="Times New Roman" w:cs="Times New Roman"/>
                <w:sz w:val="22"/>
                <w:szCs w:val="20"/>
                <w:lang w:val="en-GB" w:eastAsia="en-US"/>
              </w:rPr>
              <w:fldChar w:fldCharType="end"/>
            </w:r>
          </w:p>
        </w:tc>
        <w:tc>
          <w:tcPr>
            <w:tcW w:w="1600" w:type="dxa"/>
          </w:tcPr>
          <w:p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GUID=67687b25-fe37-4706-a53b-34ed55621cae </w:instrText>
            </w:r>
            <w:r w:rsidRPr="006F2CA2">
              <w:rPr>
                <w:rFonts w:ascii="Times New Roman" w:hAnsi="Times New Roman" w:cs="Times New Roman"/>
                <w:sz w:val="22"/>
                <w:szCs w:val="20"/>
                <w:lang w:val="en-GB" w:eastAsia="en-US"/>
              </w:rPr>
              <w:fldChar w:fldCharType="end"/>
            </w:r>
          </w:p>
        </w:tc>
      </w:tr>
      <w:tr w:rsidR="004C64D0" w:rsidTr="004C64D0">
        <w:trPr>
          <w:divId w:val="2116439976"/>
          <w:cantSplit/>
          <w:trHeight w:val="62"/>
        </w:trPr>
        <w:tc>
          <w:tcPr>
            <w:tcW w:w="1649" w:type="dxa"/>
            <w:gridSpan w:val="2"/>
          </w:tcPr>
          <w:p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GUID=97a8274b-a501-4177-8889-bb0552c6762e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2.</w:t>
            </w:r>
          </w:p>
        </w:tc>
        <w:tc>
          <w:tcPr>
            <w:tcW w:w="1337" w:type="dxa"/>
          </w:tcPr>
          <w:p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GUID=8313200e-e4a7-44b7-a016-9707a2f2ebe6 </w:instrText>
            </w:r>
            <w:r w:rsidRPr="006F2CA2">
              <w:rPr>
                <w:rFonts w:ascii="Times New Roman" w:hAnsi="Times New Roman" w:cs="Times New Roman"/>
                <w:sz w:val="22"/>
                <w:szCs w:val="20"/>
                <w:lang w:val="en-GB" w:eastAsia="en-US"/>
              </w:rPr>
              <w:fldChar w:fldCharType="end"/>
            </w:r>
          </w:p>
        </w:tc>
        <w:tc>
          <w:tcPr>
            <w:tcW w:w="1270" w:type="dxa"/>
          </w:tcPr>
          <w:p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GUID=956099c8-526a-4dc1-aca3-432d52f5677e </w:instrText>
            </w:r>
            <w:r w:rsidRPr="006F2CA2">
              <w:rPr>
                <w:rFonts w:ascii="Times New Roman" w:hAnsi="Times New Roman" w:cs="Times New Roman"/>
                <w:sz w:val="22"/>
                <w:szCs w:val="20"/>
                <w:lang w:val="en-GB" w:eastAsia="en-US"/>
              </w:rPr>
              <w:fldChar w:fldCharType="end"/>
            </w:r>
          </w:p>
        </w:tc>
        <w:tc>
          <w:tcPr>
            <w:tcW w:w="1292" w:type="dxa"/>
          </w:tcPr>
          <w:p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GUID=e61bfbf7-6d53-480c-b020-78e7d5e375a0 </w:instrText>
            </w:r>
            <w:r w:rsidRPr="006F2CA2">
              <w:rPr>
                <w:rFonts w:ascii="Times New Roman" w:hAnsi="Times New Roman" w:cs="Times New Roman"/>
                <w:sz w:val="22"/>
                <w:szCs w:val="20"/>
                <w:lang w:val="en-GB" w:eastAsia="en-US"/>
              </w:rPr>
              <w:fldChar w:fldCharType="end"/>
            </w:r>
          </w:p>
        </w:tc>
        <w:tc>
          <w:tcPr>
            <w:tcW w:w="1031" w:type="dxa"/>
            <w:gridSpan w:val="2"/>
          </w:tcPr>
          <w:p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GUID=24b84b27-d2ca-49e9-88f5-2b8dba0206fd </w:instrText>
            </w:r>
            <w:r w:rsidRPr="006F2CA2">
              <w:rPr>
                <w:rFonts w:ascii="Times New Roman" w:hAnsi="Times New Roman" w:cs="Times New Roman"/>
                <w:sz w:val="22"/>
                <w:szCs w:val="20"/>
                <w:lang w:val="en-GB" w:eastAsia="en-US"/>
              </w:rPr>
              <w:fldChar w:fldCharType="end"/>
            </w:r>
          </w:p>
        </w:tc>
        <w:tc>
          <w:tcPr>
            <w:tcW w:w="1600" w:type="dxa"/>
          </w:tcPr>
          <w:p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GUID=82c55a23-8e23-4cb9-92ea-c4e740bb8b97 </w:instrText>
            </w:r>
            <w:r w:rsidRPr="006F2CA2">
              <w:rPr>
                <w:rFonts w:ascii="Times New Roman" w:hAnsi="Times New Roman" w:cs="Times New Roman"/>
                <w:sz w:val="22"/>
                <w:szCs w:val="20"/>
                <w:lang w:val="en-GB" w:eastAsia="en-US"/>
              </w:rPr>
              <w:fldChar w:fldCharType="end"/>
            </w:r>
          </w:p>
        </w:tc>
      </w:tr>
      <w:tr w:rsidR="004C64D0" w:rsidTr="004C64D0">
        <w:trPr>
          <w:divId w:val="2116439976"/>
          <w:cantSplit/>
          <w:trHeight w:val="62"/>
        </w:trPr>
        <w:tc>
          <w:tcPr>
            <w:tcW w:w="1649" w:type="dxa"/>
            <w:gridSpan w:val="2"/>
          </w:tcPr>
          <w:p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GUID=1e271eb3-45a3-44d2-80df-a9a900634fbe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3.</w:t>
            </w:r>
          </w:p>
        </w:tc>
        <w:tc>
          <w:tcPr>
            <w:tcW w:w="1337" w:type="dxa"/>
          </w:tcPr>
          <w:p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GUID=131191d2-3f17-44c7-91a5-4c07397ccb8b </w:instrText>
            </w:r>
            <w:r w:rsidRPr="006F2CA2">
              <w:rPr>
                <w:rFonts w:ascii="Times New Roman" w:hAnsi="Times New Roman" w:cs="Times New Roman"/>
                <w:sz w:val="22"/>
                <w:szCs w:val="20"/>
                <w:lang w:val="en-GB" w:eastAsia="en-US"/>
              </w:rPr>
              <w:fldChar w:fldCharType="end"/>
            </w:r>
          </w:p>
        </w:tc>
        <w:tc>
          <w:tcPr>
            <w:tcW w:w="1270" w:type="dxa"/>
          </w:tcPr>
          <w:p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GUID=c9b78de9-6100-42da-8454-55a81e79a8eb </w:instrText>
            </w:r>
            <w:r w:rsidRPr="006F2CA2">
              <w:rPr>
                <w:rFonts w:ascii="Times New Roman" w:hAnsi="Times New Roman" w:cs="Times New Roman"/>
                <w:sz w:val="22"/>
                <w:szCs w:val="20"/>
                <w:lang w:val="en-GB" w:eastAsia="en-US"/>
              </w:rPr>
              <w:fldChar w:fldCharType="end"/>
            </w:r>
          </w:p>
        </w:tc>
        <w:tc>
          <w:tcPr>
            <w:tcW w:w="1292" w:type="dxa"/>
          </w:tcPr>
          <w:p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GUID=d06f1af4-bc76-468b-9801-0b828daf8a0b </w:instrText>
            </w:r>
            <w:r w:rsidRPr="006F2CA2">
              <w:rPr>
                <w:rFonts w:ascii="Times New Roman" w:hAnsi="Times New Roman" w:cs="Times New Roman"/>
                <w:sz w:val="22"/>
                <w:szCs w:val="20"/>
                <w:lang w:val="en-GB" w:eastAsia="en-US"/>
              </w:rPr>
              <w:fldChar w:fldCharType="end"/>
            </w:r>
          </w:p>
        </w:tc>
        <w:tc>
          <w:tcPr>
            <w:tcW w:w="1031" w:type="dxa"/>
            <w:gridSpan w:val="2"/>
          </w:tcPr>
          <w:p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GUID=006ba95b-cff1-42a5-944f-f910013166dd </w:instrText>
            </w:r>
            <w:r w:rsidRPr="006F2CA2">
              <w:rPr>
                <w:rFonts w:ascii="Times New Roman" w:hAnsi="Times New Roman" w:cs="Times New Roman"/>
                <w:sz w:val="22"/>
                <w:szCs w:val="20"/>
                <w:lang w:val="en-GB" w:eastAsia="en-US"/>
              </w:rPr>
              <w:fldChar w:fldCharType="end"/>
            </w:r>
          </w:p>
        </w:tc>
        <w:tc>
          <w:tcPr>
            <w:tcW w:w="1600" w:type="dxa"/>
          </w:tcPr>
          <w:p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GUID=5458dd81-956a-4bbb-b5f5-5ed447b2070d </w:instrText>
            </w:r>
            <w:r w:rsidRPr="006F2CA2">
              <w:rPr>
                <w:rFonts w:ascii="Times New Roman" w:hAnsi="Times New Roman" w:cs="Times New Roman"/>
                <w:sz w:val="22"/>
                <w:szCs w:val="20"/>
                <w:lang w:val="en-GB" w:eastAsia="en-US"/>
              </w:rPr>
              <w:fldChar w:fldCharType="end"/>
            </w:r>
          </w:p>
        </w:tc>
      </w:tr>
      <w:tr w:rsidR="004C64D0" w:rsidTr="004C64D0">
        <w:trPr>
          <w:divId w:val="2116439976"/>
          <w:cantSplit/>
          <w:trHeight w:val="62"/>
        </w:trPr>
        <w:tc>
          <w:tcPr>
            <w:tcW w:w="1649" w:type="dxa"/>
            <w:gridSpan w:val="2"/>
          </w:tcPr>
          <w:p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GUID=4082ef03-bf4b-422f-88e2-f966e2b74cb2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4.</w:t>
            </w:r>
          </w:p>
        </w:tc>
        <w:tc>
          <w:tcPr>
            <w:tcW w:w="1337" w:type="dxa"/>
          </w:tcPr>
          <w:p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GUID=1932f6be-8cb1-49d3-a6af-4866e7f38ff1 </w:instrText>
            </w:r>
            <w:r w:rsidRPr="006F2CA2">
              <w:rPr>
                <w:rFonts w:ascii="Times New Roman" w:hAnsi="Times New Roman" w:cs="Times New Roman"/>
                <w:sz w:val="22"/>
                <w:szCs w:val="20"/>
                <w:lang w:val="en-GB" w:eastAsia="en-US"/>
              </w:rPr>
              <w:fldChar w:fldCharType="end"/>
            </w:r>
          </w:p>
        </w:tc>
        <w:tc>
          <w:tcPr>
            <w:tcW w:w="1270" w:type="dxa"/>
          </w:tcPr>
          <w:p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GUID=e2430e53-9ed7-43bf-87e5-5432ba8de83c </w:instrText>
            </w:r>
            <w:r w:rsidRPr="006F2CA2">
              <w:rPr>
                <w:rFonts w:ascii="Times New Roman" w:hAnsi="Times New Roman" w:cs="Times New Roman"/>
                <w:sz w:val="22"/>
                <w:szCs w:val="20"/>
                <w:lang w:val="en-GB" w:eastAsia="en-US"/>
              </w:rPr>
              <w:fldChar w:fldCharType="end"/>
            </w:r>
          </w:p>
        </w:tc>
        <w:tc>
          <w:tcPr>
            <w:tcW w:w="1292" w:type="dxa"/>
          </w:tcPr>
          <w:p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GUID=46e9ff51-e360-4867-8e02-19be63c8a9f5 </w:instrText>
            </w:r>
            <w:r w:rsidRPr="006F2CA2">
              <w:rPr>
                <w:rFonts w:ascii="Times New Roman" w:hAnsi="Times New Roman" w:cs="Times New Roman"/>
                <w:sz w:val="22"/>
                <w:szCs w:val="20"/>
                <w:lang w:val="en-GB" w:eastAsia="en-US"/>
              </w:rPr>
              <w:fldChar w:fldCharType="end"/>
            </w:r>
          </w:p>
        </w:tc>
        <w:tc>
          <w:tcPr>
            <w:tcW w:w="1031" w:type="dxa"/>
            <w:gridSpan w:val="2"/>
          </w:tcPr>
          <w:p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GUID=62a72d7f-f233-4c35-8153-bd030dda72cc </w:instrText>
            </w:r>
            <w:r w:rsidRPr="006F2CA2">
              <w:rPr>
                <w:rFonts w:ascii="Times New Roman" w:hAnsi="Times New Roman" w:cs="Times New Roman"/>
                <w:sz w:val="22"/>
                <w:szCs w:val="20"/>
                <w:lang w:val="en-GB" w:eastAsia="en-US"/>
              </w:rPr>
              <w:fldChar w:fldCharType="end"/>
            </w:r>
          </w:p>
        </w:tc>
        <w:tc>
          <w:tcPr>
            <w:tcW w:w="1600" w:type="dxa"/>
          </w:tcPr>
          <w:p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GUID=264e2b4f-2342-4a5e-b94f-26ba5850502d </w:instrText>
            </w:r>
            <w:r w:rsidRPr="006F2CA2">
              <w:rPr>
                <w:rFonts w:ascii="Times New Roman" w:hAnsi="Times New Roman" w:cs="Times New Roman"/>
                <w:sz w:val="22"/>
                <w:szCs w:val="20"/>
                <w:lang w:val="en-GB" w:eastAsia="en-US"/>
              </w:rPr>
              <w:fldChar w:fldCharType="end"/>
            </w:r>
          </w:p>
        </w:tc>
      </w:tr>
      <w:tr w:rsidR="004C64D0" w:rsidTr="004C64D0">
        <w:trPr>
          <w:divId w:val="2116439976"/>
          <w:cantSplit/>
          <w:trHeight w:val="62"/>
        </w:trPr>
        <w:tc>
          <w:tcPr>
            <w:tcW w:w="1649" w:type="dxa"/>
            <w:gridSpan w:val="2"/>
          </w:tcPr>
          <w:p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GUID=db784d80-9ca2-4516-b4ec-30e304854fca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5.</w:t>
            </w:r>
          </w:p>
        </w:tc>
        <w:tc>
          <w:tcPr>
            <w:tcW w:w="1337" w:type="dxa"/>
          </w:tcPr>
          <w:p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GUID=11184b91-940d-4372-842f-67373edb1b0c </w:instrText>
            </w:r>
            <w:r w:rsidRPr="006F2CA2">
              <w:rPr>
                <w:rFonts w:ascii="Times New Roman" w:hAnsi="Times New Roman" w:cs="Times New Roman"/>
                <w:sz w:val="22"/>
                <w:szCs w:val="20"/>
                <w:lang w:val="en-GB" w:eastAsia="en-US"/>
              </w:rPr>
              <w:fldChar w:fldCharType="end"/>
            </w:r>
          </w:p>
        </w:tc>
        <w:tc>
          <w:tcPr>
            <w:tcW w:w="1270" w:type="dxa"/>
          </w:tcPr>
          <w:p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GUID=62ed2a7f-9cda-4612-ab13-b83e05a7591e </w:instrText>
            </w:r>
            <w:r w:rsidRPr="006F2CA2">
              <w:rPr>
                <w:rFonts w:ascii="Times New Roman" w:hAnsi="Times New Roman" w:cs="Times New Roman"/>
                <w:sz w:val="22"/>
                <w:szCs w:val="20"/>
                <w:lang w:val="en-GB" w:eastAsia="en-US"/>
              </w:rPr>
              <w:fldChar w:fldCharType="end"/>
            </w:r>
          </w:p>
        </w:tc>
        <w:tc>
          <w:tcPr>
            <w:tcW w:w="1292" w:type="dxa"/>
          </w:tcPr>
          <w:p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GUID=cfec05d1-0bc2-43f4-94ca-d83723202203 </w:instrText>
            </w:r>
            <w:r w:rsidRPr="006F2CA2">
              <w:rPr>
                <w:rFonts w:ascii="Times New Roman" w:hAnsi="Times New Roman" w:cs="Times New Roman"/>
                <w:sz w:val="22"/>
                <w:szCs w:val="20"/>
                <w:lang w:val="en-GB" w:eastAsia="en-US"/>
              </w:rPr>
              <w:fldChar w:fldCharType="end"/>
            </w:r>
          </w:p>
        </w:tc>
        <w:tc>
          <w:tcPr>
            <w:tcW w:w="1031" w:type="dxa"/>
            <w:gridSpan w:val="2"/>
          </w:tcPr>
          <w:p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GUID=72caeb1c-3977-4425-9b3e-8acd950ff204 </w:instrText>
            </w:r>
            <w:r w:rsidRPr="006F2CA2">
              <w:rPr>
                <w:rFonts w:ascii="Times New Roman" w:hAnsi="Times New Roman" w:cs="Times New Roman"/>
                <w:sz w:val="22"/>
                <w:szCs w:val="20"/>
                <w:lang w:val="en-GB" w:eastAsia="en-US"/>
              </w:rPr>
              <w:fldChar w:fldCharType="end"/>
            </w:r>
          </w:p>
        </w:tc>
        <w:tc>
          <w:tcPr>
            <w:tcW w:w="1600" w:type="dxa"/>
          </w:tcPr>
          <w:p w:rsidR="004C64D0" w:rsidRPr="006F2CA2" w:rsidRDefault="004C64D0" w:rsidP="004C64D0">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GUID=f3f01470-6490-4f67-bc9b-06fdf5f7f6d9 </w:instrText>
            </w:r>
            <w:r w:rsidRPr="006F2CA2">
              <w:rPr>
                <w:rFonts w:ascii="Times New Roman" w:hAnsi="Times New Roman" w:cs="Times New Roman"/>
                <w:sz w:val="22"/>
                <w:szCs w:val="20"/>
                <w:lang w:val="en-GB" w:eastAsia="en-US"/>
              </w:rPr>
              <w:fldChar w:fldCharType="end"/>
            </w:r>
          </w:p>
        </w:tc>
      </w:tr>
      <w:tr w:rsidR="004C64D0" w:rsidRPr="006F2CA2" w:rsidTr="004C64D0">
        <w:trPr>
          <w:divId w:val="2116439976"/>
          <w:cantSplit/>
          <w:trHeight w:val="62"/>
        </w:trPr>
        <w:tc>
          <w:tcPr>
            <w:tcW w:w="8179" w:type="dxa"/>
            <w:gridSpan w:val="8"/>
          </w:tcPr>
          <w:p w:rsidR="004C64D0" w:rsidRPr="006F2CA2" w:rsidRDefault="004C64D0" w:rsidP="004C64D0">
            <w:pPr>
              <w:spacing w:before="120" w:after="0" w:line="240" w:lineRule="auto"/>
              <w:ind w:left="200" w:hanging="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GUID=4d8aecbd-031e-442f-8bdc-35d5c0973827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*This may refer to any document in the list of documents served by the plaintiff (or defendant) pursuant to any order made by the Court under Division 21 Rule 189.</w:t>
            </w:r>
          </w:p>
          <w:p w:rsidR="004C64D0" w:rsidRPr="006F2CA2" w:rsidRDefault="004C64D0" w:rsidP="004C64D0">
            <w:pPr>
              <w:spacing w:before="120" w:after="0" w:line="240" w:lineRule="auto"/>
              <w:ind w:left="180" w:hanging="1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GUID=d31a68f2-22e2-4de3-b7f1-9e2f2dd1286f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**This information is to be included only if the maker of the document is different from the maker of the statement and the information is not readily apparent from the document or the relevant part of the document.</w:t>
            </w:r>
          </w:p>
          <w:p w:rsidR="004C64D0" w:rsidRPr="006F2CA2" w:rsidRDefault="004C64D0" w:rsidP="004C64D0">
            <w:pPr>
              <w:spacing w:before="120" w:after="0" w:line="240" w:lineRule="auto"/>
              <w:ind w:left="200" w:hanging="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GUID=6ffd44fa-f120-456c-844a-dee45a4497e1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†This information is to be included only if the information is not readily apparent from the document or the relevant part of the document.</w:t>
            </w:r>
          </w:p>
          <w:p w:rsidR="004C64D0" w:rsidRPr="006F2CA2" w:rsidRDefault="004C64D0" w:rsidP="004C64D0">
            <w:pPr>
              <w:spacing w:before="120" w:after="0" w:line="240" w:lineRule="auto"/>
              <w:ind w:left="180" w:hanging="1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GUID=06cbd4ea-9ba9-4d9c-aa05-612806c8535d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††This information is to be given to the best of the information and belief of the party serving the notice.</w:t>
            </w:r>
          </w:p>
        </w:tc>
      </w:tr>
      <w:tr w:rsidR="004C64D0" w:rsidRPr="006F2CA2" w:rsidTr="004C64D0">
        <w:trPr>
          <w:divId w:val="2116439976"/>
          <w:cantSplit/>
          <w:trHeight w:val="62"/>
        </w:trPr>
        <w:tc>
          <w:tcPr>
            <w:tcW w:w="8179" w:type="dxa"/>
            <w:gridSpan w:val="8"/>
          </w:tcPr>
          <w:p w:rsidR="004C64D0" w:rsidRPr="006F2CA2" w:rsidRDefault="004C64D0" w:rsidP="004C64D0">
            <w:pPr>
              <w:spacing w:before="120" w:after="0" w:line="240" w:lineRule="auto"/>
              <w:ind w:firstLine="7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GUID=93eba053-7d27-497b-90ec-0a4b7a064d38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r w:rsidR="004C64D0" w:rsidRPr="006F2CA2" w:rsidTr="004C64D0">
        <w:trPr>
          <w:divId w:val="2116439976"/>
          <w:cantSplit/>
          <w:trHeight w:val="62"/>
        </w:trPr>
        <w:tc>
          <w:tcPr>
            <w:tcW w:w="8179" w:type="dxa"/>
            <w:gridSpan w:val="8"/>
          </w:tcPr>
          <w:p w:rsidR="004C64D0" w:rsidRPr="006F2CA2" w:rsidRDefault="004C64D0" w:rsidP="004C64D0">
            <w:pPr>
              <w:spacing w:before="60" w:after="60" w:line="240" w:lineRule="auto"/>
              <w:ind w:left="4700" w:hanging="648"/>
              <w:rPr>
                <w:rFonts w:ascii="Times New Roman" w:hAnsi="Times New Roman" w:cs="Times New Roman"/>
                <w:sz w:val="22"/>
                <w:szCs w:val="20"/>
                <w:lang w:val="en-GB" w:eastAsia="zh-CN"/>
              </w:rPr>
            </w:pPr>
            <w:r w:rsidRPr="006F2CA2">
              <w:rPr>
                <w:rFonts w:ascii="Times New Roman" w:hAnsi="Times New Roman" w:cs="Times New Roman"/>
                <w:sz w:val="22"/>
                <w:szCs w:val="20"/>
                <w:lang w:val="en-GB" w:eastAsia="zh-CN"/>
              </w:rPr>
              <w:fldChar w:fldCharType="begin"/>
            </w:r>
            <w:r w:rsidRPr="006F2CA2">
              <w:rPr>
                <w:rFonts w:ascii="Times New Roman" w:hAnsi="Times New Roman" w:cs="Times New Roman"/>
                <w:sz w:val="22"/>
                <w:szCs w:val="20"/>
                <w:lang w:val="en-GB" w:eastAsia="zh-CN"/>
              </w:rPr>
              <w:instrText xml:space="preserve"> GUID=ac7d5595-2749-4721-ad7c-362730fa62f6 </w:instrText>
            </w:r>
            <w:r w:rsidRPr="006F2CA2">
              <w:rPr>
                <w:rFonts w:ascii="Times New Roman" w:hAnsi="Times New Roman" w:cs="Times New Roman"/>
                <w:sz w:val="22"/>
                <w:szCs w:val="20"/>
                <w:lang w:val="en-GB" w:eastAsia="zh-CN"/>
              </w:rPr>
              <w:fldChar w:fldCharType="end"/>
            </w:r>
            <w:r w:rsidRPr="006F2CA2">
              <w:rPr>
                <w:rFonts w:ascii="Times New Roman" w:hAnsi="Times New Roman" w:cs="Times New Roman"/>
                <w:sz w:val="22"/>
                <w:szCs w:val="20"/>
                <w:lang w:val="en-GB" w:eastAsia="zh-CN"/>
              </w:rPr>
              <w:tab/>
            </w:r>
            <w:r w:rsidRPr="006F2CA2">
              <w:rPr>
                <w:rFonts w:ascii="Times New Roman" w:hAnsi="Times New Roman" w:cs="Times New Roman"/>
                <w:i/>
                <w:sz w:val="22"/>
                <w:szCs w:val="20"/>
                <w:lang w:val="en-GB" w:eastAsia="zh-CN"/>
              </w:rPr>
              <w:t>                              Solicitor for the</w:t>
            </w:r>
          </w:p>
        </w:tc>
      </w:tr>
    </w:tbl>
    <w:p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rsidR="006F2CA2" w:rsidRPr="00A1223F" w:rsidRDefault="006F2CA2" w:rsidP="00A1223F">
      <w:pPr>
        <w:spacing w:before="0" w:after="200" w:line="276" w:lineRule="auto"/>
        <w:divId w:val="2116439976"/>
        <w:rPr>
          <w:rFonts w:ascii="Times New Roman" w:hAnsi="Times New Roman" w:cs="Times New Roman"/>
          <w:sz w:val="26"/>
          <w:szCs w:val="20"/>
          <w:lang w:val="en-GB" w:eastAsia="en-US"/>
        </w:rPr>
        <w:sectPr w:rsidR="006F2CA2" w:rsidRPr="00A1223F" w:rsidSect="004C64D0">
          <w:pgSz w:w="11906" w:h="16838"/>
          <w:pgMar w:top="1440" w:right="3401" w:bottom="1440" w:left="1440" w:header="708" w:footer="708" w:gutter="0"/>
          <w:cols w:space="708"/>
          <w:docGrid w:linePitch="360"/>
        </w:sectPr>
      </w:pPr>
    </w:p>
    <w:tbl>
      <w:tblPr>
        <w:tblW w:w="7797" w:type="dxa"/>
        <w:tblInd w:w="621" w:type="dxa"/>
        <w:tblLook w:val="04A0" w:firstRow="1" w:lastRow="0" w:firstColumn="1" w:lastColumn="0" w:noHBand="0" w:noVBand="1"/>
      </w:tblPr>
      <w:tblGrid>
        <w:gridCol w:w="1422"/>
        <w:gridCol w:w="4515"/>
        <w:gridCol w:w="1860"/>
      </w:tblGrid>
      <w:tr w:rsidR="006F2CA2" w:rsidRPr="006F2CA2" w:rsidTr="004C64D0">
        <w:trPr>
          <w:divId w:val="2116439976"/>
          <w:cantSplit/>
          <w:trHeight w:val="372"/>
        </w:trPr>
        <w:tc>
          <w:tcPr>
            <w:tcW w:w="7797" w:type="dxa"/>
            <w:gridSpan w:val="3"/>
          </w:tcPr>
          <w:p w:rsidR="006F2CA2" w:rsidRPr="006F2CA2" w:rsidRDefault="006F2CA2" w:rsidP="004C64D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GUID=607b7689-c403-42de-93fa-7fdcbb23e6e2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00112A5C">
              <w:rPr>
                <w:rFonts w:ascii="Times New Roman" w:hAnsi="Times New Roman" w:cs="Times New Roman"/>
                <w:sz w:val="22"/>
                <w:szCs w:val="20"/>
                <w:lang w:val="en-GB" w:eastAsia="en-US"/>
              </w:rPr>
              <w:t xml:space="preserve"> </w:t>
            </w:r>
            <w:r w:rsidRPr="006F2CA2">
              <w:rPr>
                <w:rFonts w:ascii="Times New Roman" w:hAnsi="Times New Roman" w:cs="Times New Roman"/>
                <w:sz w:val="22"/>
                <w:szCs w:val="20"/>
                <w:lang w:val="en-GB" w:eastAsia="en-US"/>
              </w:rPr>
              <w:t>123</w:t>
            </w:r>
          </w:p>
        </w:tc>
      </w:tr>
      <w:tr w:rsidR="006F2CA2" w:rsidRPr="006F2CA2" w:rsidTr="004C64D0">
        <w:trPr>
          <w:divId w:val="2116439976"/>
          <w:cantSplit/>
          <w:trHeight w:val="1746"/>
        </w:trPr>
        <w:tc>
          <w:tcPr>
            <w:tcW w:w="1422"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GUID=a4cf6958-46b4-4bab-bce7-52587b11eadb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 601</w:t>
            </w:r>
          </w:p>
        </w:tc>
        <w:tc>
          <w:tcPr>
            <w:tcW w:w="4515"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GUID=52ff5ead-f0bc-4f8f-8aac-c61299805469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SUBPOENA TO TESTIFY</w:t>
            </w:r>
            <w:r w:rsidRPr="006F2CA2">
              <w:rPr>
                <w:rFonts w:ascii="Times New Roman" w:hAnsi="Times New Roman" w:cs="Times New Roman"/>
                <w:sz w:val="22"/>
                <w:szCs w:val="20"/>
                <w:vertAlign w:val="superscript"/>
                <w:lang w:val="en-GB" w:eastAsia="en-US"/>
              </w:rPr>
              <w:t>5</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br/>
              <w:t xml:space="preserve">SUBPOENA TO PRODUCE </w:t>
            </w:r>
            <w:r w:rsidRPr="006F2CA2">
              <w:rPr>
                <w:rFonts w:ascii="Times New Roman" w:hAnsi="Times New Roman" w:cs="Times New Roman"/>
                <w:sz w:val="22"/>
                <w:szCs w:val="20"/>
                <w:lang w:val="en-GB" w:eastAsia="en-US"/>
              </w:rPr>
              <w:br/>
              <w:t>DOCUMENTS</w:t>
            </w:r>
            <w:r w:rsidRPr="006F2CA2">
              <w:rPr>
                <w:rFonts w:ascii="Times New Roman" w:hAnsi="Times New Roman" w:cs="Times New Roman"/>
                <w:sz w:val="22"/>
                <w:szCs w:val="20"/>
                <w:vertAlign w:val="superscript"/>
                <w:lang w:val="en-GB" w:eastAsia="en-US"/>
              </w:rPr>
              <w:t>1</w:t>
            </w:r>
            <w:r w:rsidRPr="006F2CA2">
              <w:rPr>
                <w:rFonts w:ascii="Times New Roman" w:hAnsi="Times New Roman" w:cs="Times New Roman"/>
                <w:sz w:val="22"/>
                <w:szCs w:val="20"/>
                <w:lang w:val="en-GB" w:eastAsia="en-US"/>
              </w:rPr>
              <w:t xml:space="preserve">/ SUBPOENA </w:t>
            </w:r>
            <w:r w:rsidRPr="006F2CA2">
              <w:rPr>
                <w:rFonts w:ascii="Times New Roman" w:hAnsi="Times New Roman" w:cs="Times New Roman"/>
                <w:sz w:val="22"/>
                <w:szCs w:val="20"/>
                <w:lang w:val="en-GB" w:eastAsia="en-US"/>
              </w:rPr>
              <w:br/>
              <w:t>TO TESTIFY</w:t>
            </w:r>
            <w:r w:rsidRPr="006F2CA2">
              <w:rPr>
                <w:rFonts w:ascii="Times New Roman" w:hAnsi="Times New Roman" w:cs="Times New Roman"/>
                <w:sz w:val="22"/>
                <w:szCs w:val="20"/>
                <w:vertAlign w:val="superscript"/>
                <w:lang w:val="en-GB" w:eastAsia="en-US"/>
              </w:rPr>
              <w:t>5</w:t>
            </w:r>
            <w:r w:rsidRPr="006F2CA2">
              <w:rPr>
                <w:rFonts w:ascii="Times New Roman" w:hAnsi="Times New Roman" w:cs="Times New Roman"/>
                <w:sz w:val="22"/>
                <w:szCs w:val="20"/>
                <w:lang w:val="en-GB" w:eastAsia="en-US"/>
              </w:rPr>
              <w:t xml:space="preserve"> AND TO </w:t>
            </w:r>
            <w:r w:rsidRPr="006F2CA2">
              <w:rPr>
                <w:rFonts w:ascii="Times New Roman" w:hAnsi="Times New Roman" w:cs="Times New Roman"/>
                <w:sz w:val="22"/>
                <w:szCs w:val="20"/>
                <w:lang w:val="en-GB" w:eastAsia="en-US"/>
              </w:rPr>
              <w:br/>
              <w:t>PRODUCE DOCUMENTS</w:t>
            </w:r>
            <w:r w:rsidRPr="006F2CA2">
              <w:rPr>
                <w:rFonts w:ascii="Times New Roman" w:hAnsi="Times New Roman" w:cs="Times New Roman"/>
                <w:sz w:val="22"/>
                <w:szCs w:val="20"/>
                <w:vertAlign w:val="superscript"/>
                <w:lang w:val="en-GB" w:eastAsia="en-US"/>
              </w:rPr>
              <w:t>1</w:t>
            </w:r>
          </w:p>
        </w:tc>
        <w:tc>
          <w:tcPr>
            <w:tcW w:w="18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GUID=212167e0-310b-4227-af56-d06871429b73 </w:instrText>
            </w:r>
            <w:r w:rsidRPr="006F2CA2">
              <w:rPr>
                <w:rFonts w:ascii="Times New Roman" w:hAnsi="Times New Roman" w:cs="Times New Roman"/>
                <w:sz w:val="22"/>
                <w:szCs w:val="20"/>
                <w:lang w:val="en-GB" w:eastAsia="en-US"/>
              </w:rPr>
              <w:fldChar w:fldCharType="end"/>
            </w:r>
          </w:p>
        </w:tc>
      </w:tr>
      <w:tr w:rsidR="006F2CA2" w:rsidRPr="006F2CA2" w:rsidTr="004C64D0">
        <w:trPr>
          <w:divId w:val="2116439976"/>
          <w:cantSplit/>
          <w:trHeight w:val="5984"/>
        </w:trPr>
        <w:tc>
          <w:tcPr>
            <w:tcW w:w="7797"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GUID=fbfc1d60-da57-4d79-a39d-f8bb6d9d1fd1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GUID=0991a225-c6cc-4382-bfd8-5cb1f9dd8884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(Name of person)</w:t>
            </w:r>
          </w:p>
          <w:p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GUID=5c419584-6387-436f-9cd4-6bafd20e0054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required to attend at:</w:t>
            </w:r>
          </w:p>
          <w:p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GUID=a3e12df0-b69f-4c85-aee5-7e6ca90aef36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Hearing date / time:</w:t>
            </w:r>
          </w:p>
          <w:p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GUID=4d64f071-b34e-4b97-b42a-7d87d503b441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Venue: (Family Division of the High Court / Family Court) (Court / Chamber number)</w:t>
            </w:r>
          </w:p>
          <w:p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GUID=052f340e-8ea5-4c26-bbed-8ab5b11d71c3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Before: Judge / Registrar</w:t>
            </w:r>
          </w:p>
          <w:p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GUID=5f67759c-35a6-4ffc-b13f-45bd43b16f5a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Mode of attendance: </w:t>
            </w:r>
          </w:p>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GUID=bd36f3aa-4d53-4afe-b7de-fcb4dcc942d3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 xml:space="preserve">In person (for subpoena to testify and subpoena to testify and to produce documents); or </w:t>
            </w:r>
          </w:p>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GUID=481fd656-8fdf-453a-9f71-351c86e7fb48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In person or by an agent (for subpoena to produce documents)</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GUID=f73c8530-bd2d-467c-8de8-265b5d052929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so from day to day until the end of the above proceedings.</w:t>
            </w:r>
          </w:p>
          <w:p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GUID=ca47cdaf-f296-474a-8a1b-d0c2eebeb953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Purpose of attendance:</w:t>
            </w:r>
          </w:p>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GUID=526e79ff-0bee-4dfe-98b1-9e5a36be8dd8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Where it is a subpoena to testify</w:t>
            </w:r>
            <w:r w:rsidRPr="006F2CA2">
              <w:rPr>
                <w:rFonts w:ascii="Times New Roman" w:hAnsi="Times New Roman" w:cs="Times New Roman"/>
                <w:sz w:val="22"/>
                <w:szCs w:val="20"/>
                <w:lang w:val="en-GB" w:eastAsia="en-US"/>
              </w:rPr>
              <w:t>) To give evidence on behalf of the                    in the said proceedings.</w:t>
            </w:r>
          </w:p>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GUID=4114e8a3-5cd4-463c-971a-622763a1708a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Where it is a subpoena to produce documents</w:t>
            </w:r>
            <w:r w:rsidRPr="006F2CA2">
              <w:rPr>
                <w:rFonts w:ascii="Times New Roman" w:hAnsi="Times New Roman" w:cs="Times New Roman"/>
                <w:sz w:val="22"/>
                <w:szCs w:val="20"/>
                <w:lang w:val="en-GB" w:eastAsia="en-US"/>
              </w:rPr>
              <w:t>) To produce the documents specified hereunder on behalf of the                    in the said proceedings:</w:t>
            </w:r>
          </w:p>
          <w:p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GUID=ffe6c9f4-1cb2-4624-8a20-8c6743349f9b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(Specify the documents to be produced).</w:t>
            </w:r>
          </w:p>
        </w:tc>
      </w:tr>
      <w:tr w:rsidR="006F2CA2" w:rsidRPr="006F2CA2" w:rsidTr="004C64D0">
        <w:trPr>
          <w:divId w:val="2116439976"/>
          <w:cantSplit/>
          <w:trHeight w:val="2286"/>
        </w:trPr>
        <w:tc>
          <w:tcPr>
            <w:tcW w:w="7797" w:type="dxa"/>
            <w:gridSpan w:val="3"/>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GUID=d5579806-f0a0-4d12-9785-10af2e210cf3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w:t>
            </w:r>
            <w:r w:rsidRPr="006F2CA2">
              <w:rPr>
                <w:rFonts w:ascii="Times New Roman" w:hAnsi="Times New Roman" w:cs="Times New Roman"/>
                <w:i/>
                <w:sz w:val="22"/>
                <w:szCs w:val="20"/>
                <w:lang w:val="en-GB" w:eastAsia="en-US"/>
              </w:rPr>
              <w:t>Where it is a subpoena to testify and to produce documents</w:t>
            </w:r>
            <w:r w:rsidRPr="006F2CA2">
              <w:rPr>
                <w:rFonts w:ascii="Times New Roman" w:hAnsi="Times New Roman" w:cs="Times New Roman"/>
                <w:sz w:val="22"/>
                <w:szCs w:val="20"/>
                <w:lang w:val="en-GB" w:eastAsia="en-US"/>
              </w:rPr>
              <w:t>) To give evidence and produce the documents specified hereunder on behalf of the                   in the said proceedings:</w:t>
            </w:r>
          </w:p>
          <w:p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GUID=ff23a646-cd33-413a-b964-65eae2d83311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(Specify the documents to be produced).</w:t>
            </w:r>
          </w:p>
          <w:p w:rsidR="006F2CA2" w:rsidRPr="006F2CA2" w:rsidRDefault="006F2CA2" w:rsidP="006F2CA2">
            <w:pPr>
              <w:spacing w:before="120" w:after="0" w:line="240" w:lineRule="auto"/>
              <w:ind w:firstLine="3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GUID=ac282ffa-3677-44bc-bfc9-bbcf5ede8b1f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GUID=650e247a-3a26-4f2d-8503-293975ab0354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GUID=0b4c8953-7d93-45ab-a752-f2dd5ec65cd3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(*Use as appropriate)</w:t>
            </w:r>
          </w:p>
        </w:tc>
      </w:tr>
    </w:tbl>
    <w:p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tblInd w:w="986" w:type="dxa"/>
        <w:tblLook w:val="04A0" w:firstRow="1" w:lastRow="0" w:firstColumn="1" w:lastColumn="0" w:noHBand="0" w:noVBand="1"/>
      </w:tblPr>
      <w:tblGrid>
        <w:gridCol w:w="1280"/>
        <w:gridCol w:w="4540"/>
        <w:gridCol w:w="1260"/>
      </w:tblGrid>
      <w:tr w:rsidR="006F2CA2" w:rsidRPr="006F2CA2" w:rsidTr="004C64D0">
        <w:trPr>
          <w:divId w:val="2116439976"/>
          <w:cantSplit/>
        </w:trPr>
        <w:tc>
          <w:tcPr>
            <w:tcW w:w="708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GUID=38b352f9-c4ea-42f6-8436-a44eeb2a0b98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124</w:t>
            </w:r>
          </w:p>
        </w:tc>
      </w:tr>
      <w:tr w:rsidR="006F2CA2" w:rsidRPr="006F2CA2" w:rsidTr="004C64D0">
        <w:trPr>
          <w:divId w:val="2116439976"/>
          <w:cantSplit/>
        </w:trPr>
        <w:tc>
          <w:tcPr>
            <w:tcW w:w="128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GUID=3c5b3b7c-055d-4420-960a-327da3126733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R.608</w:t>
            </w:r>
          </w:p>
        </w:tc>
        <w:tc>
          <w:tcPr>
            <w:tcW w:w="45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GUID=8c5e5a1d-375d-4ae7-ab21-db262e3d102e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AFFIDAVIT FOR AN ORDER FOR THE </w:t>
            </w:r>
            <w:r w:rsidRPr="006F2CA2">
              <w:rPr>
                <w:rFonts w:ascii="Times New Roman" w:hAnsi="Times New Roman" w:cs="Times New Roman"/>
                <w:sz w:val="22"/>
                <w:szCs w:val="20"/>
                <w:lang w:val="en-GB" w:eastAsia="en-US"/>
              </w:rPr>
              <w:br/>
              <w:t>PRODUCTION OF A PERSON IN PRISON</w:t>
            </w:r>
          </w:p>
        </w:tc>
        <w:tc>
          <w:tcPr>
            <w:tcW w:w="12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GUID=effd061d-141d-4150-9ccf-9fd4347162aa </w:instrText>
            </w:r>
            <w:r w:rsidRPr="006F2CA2">
              <w:rPr>
                <w:rFonts w:ascii="Times New Roman" w:hAnsi="Times New Roman" w:cs="Times New Roman"/>
                <w:sz w:val="22"/>
                <w:szCs w:val="20"/>
                <w:lang w:val="en-GB" w:eastAsia="en-US"/>
              </w:rPr>
              <w:fldChar w:fldCharType="end"/>
            </w:r>
          </w:p>
        </w:tc>
      </w:tr>
      <w:tr w:rsidR="006F2CA2" w:rsidRPr="006F2CA2" w:rsidTr="004C64D0">
        <w:trPr>
          <w:divId w:val="2116439976"/>
          <w:cantSplit/>
        </w:trPr>
        <w:tc>
          <w:tcPr>
            <w:tcW w:w="708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GUID=d51a5671-7ff7-4bad-aa15-3218abd0573f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GUID=168de806-b4c6-4d5e-b203-34fd540b3461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of                                                       </w:t>
            </w:r>
            <w:r w:rsidRPr="006F2CA2">
              <w:rPr>
                <w:rFonts w:ascii="Times New Roman" w:hAnsi="Times New Roman" w:cs="Times New Roman"/>
                <w:sz w:val="22"/>
                <w:szCs w:val="20"/>
                <w:lang w:val="en-GB" w:eastAsia="en-US"/>
              </w:rPr>
              <w:br/>
              <w:t>do make oath (or affirm) and say:</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GUID=61895171-8791-4f64-924d-cc72bd2c84c3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That the above action is fixed for hearing on                   the         day of                         20        and that                        now a prisoner confined in the                  prison, will be a material witness for me at the hearing (or is a party to the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GUID=c7754671-8af2-49f2-9a02-890969f9560a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That I am advised and verily believe that I cannot safely proceed to the hearing of this action without the evidence of the said                                  (or my evidence).</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GUID=f71ee133-3496-462b-a6e2-f8f5e30e95e6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I hereby apply for an order under section 38 of the Prisons Act (Cap. 247) that the said                                  may be brought before the Court.</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GUID=e1a64ca8-a0d5-40ac-81b4-f63d6d7e6673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I hereby undertake to pay the costs of conveyance of the said                 in safe custody to and from the Court and of maintenance of him and the officers in charge of him while attending the Court.</w:t>
            </w:r>
          </w:p>
          <w:p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GUID=d5208c2f-95c5-484b-a73c-85aef85ca2d6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tbl>
      <w:tblPr>
        <w:tblW w:w="7080" w:type="dxa"/>
        <w:tblInd w:w="986" w:type="dxa"/>
        <w:tblLook w:val="04A0" w:firstRow="1" w:lastRow="0" w:firstColumn="1" w:lastColumn="0" w:noHBand="0" w:noVBand="1"/>
      </w:tblPr>
      <w:tblGrid>
        <w:gridCol w:w="1280"/>
        <w:gridCol w:w="4660"/>
        <w:gridCol w:w="1140"/>
      </w:tblGrid>
      <w:tr w:rsidR="006F2CA2" w:rsidRPr="006F2CA2" w:rsidTr="004C64D0">
        <w:trPr>
          <w:divId w:val="2116439976"/>
          <w:cantSplit/>
        </w:trPr>
        <w:tc>
          <w:tcPr>
            <w:tcW w:w="7080" w:type="dxa"/>
            <w:gridSpan w:val="3"/>
          </w:tcPr>
          <w:p w:rsidR="006F2CA2" w:rsidRPr="006F2CA2" w:rsidRDefault="006F2CA2" w:rsidP="004C64D0">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GUID=d814c2a7-5e28-4391-8457-c0e1d65f7d36 </w:instrText>
            </w:r>
            <w:r w:rsidRPr="006F2CA2">
              <w:rPr>
                <w:rFonts w:ascii="Times New Roman" w:hAnsi="Times New Roman" w:cs="Times New Roman"/>
                <w:sz w:val="22"/>
                <w:szCs w:val="20"/>
                <w:lang w:val="en-GB" w:eastAsia="en-US"/>
              </w:rPr>
              <w:fldChar w:fldCharType="end"/>
            </w:r>
            <w:r w:rsidR="004C64D0">
              <w:rPr>
                <w:rFonts w:ascii="Times New Roman" w:hAnsi="Times New Roman" w:cs="Times New Roman"/>
                <w:sz w:val="22"/>
                <w:szCs w:val="20"/>
                <w:lang w:val="en-GB" w:eastAsia="en-US"/>
              </w:rPr>
              <w:t>FORM</w:t>
            </w:r>
            <w:r w:rsidR="00E541E3">
              <w:rPr>
                <w:rFonts w:ascii="Times New Roman" w:hAnsi="Times New Roman" w:cs="Times New Roman"/>
                <w:sz w:val="22"/>
                <w:szCs w:val="20"/>
                <w:lang w:val="en-GB" w:eastAsia="en-US"/>
              </w:rPr>
              <w:t xml:space="preserve"> </w:t>
            </w:r>
            <w:r w:rsidRPr="006F2CA2">
              <w:rPr>
                <w:rFonts w:ascii="Times New Roman" w:hAnsi="Times New Roman" w:cs="Times New Roman"/>
                <w:sz w:val="22"/>
                <w:szCs w:val="20"/>
                <w:lang w:val="en-GB" w:eastAsia="en-US"/>
              </w:rPr>
              <w:t>125</w:t>
            </w:r>
          </w:p>
        </w:tc>
      </w:tr>
      <w:tr w:rsidR="006F2CA2" w:rsidRPr="006F2CA2" w:rsidTr="004C64D0">
        <w:trPr>
          <w:divId w:val="2116439976"/>
          <w:cantSplit/>
        </w:trPr>
        <w:tc>
          <w:tcPr>
            <w:tcW w:w="1280" w:type="dxa"/>
          </w:tcPr>
          <w:p w:rsidR="006F2CA2" w:rsidRPr="006F2CA2" w:rsidRDefault="006F2CA2" w:rsidP="006F2CA2">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GUID=ed52c049-12b1-4b6a-9acd-75cd3340d86a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R.608</w:t>
            </w:r>
          </w:p>
        </w:tc>
        <w:tc>
          <w:tcPr>
            <w:tcW w:w="46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GUID=34019d32-2b5f-408f-a326-67f9662a0856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TO PRODUCE PERSON IN PRISON</w:t>
            </w:r>
          </w:p>
        </w:tc>
        <w:tc>
          <w:tcPr>
            <w:tcW w:w="11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GUID=bbdde62e-6bfa-4226-a6c5-c427cef0f7d1 </w:instrText>
            </w:r>
            <w:r w:rsidRPr="006F2CA2">
              <w:rPr>
                <w:rFonts w:ascii="Times New Roman" w:hAnsi="Times New Roman" w:cs="Times New Roman"/>
                <w:sz w:val="22"/>
                <w:szCs w:val="20"/>
                <w:lang w:val="en-GB" w:eastAsia="en-US"/>
              </w:rPr>
              <w:fldChar w:fldCharType="end"/>
            </w:r>
          </w:p>
        </w:tc>
      </w:tr>
      <w:tr w:rsidR="006F2CA2" w:rsidRPr="006F2CA2" w:rsidTr="004C64D0">
        <w:trPr>
          <w:divId w:val="2116439976"/>
          <w:cantSplit/>
        </w:trPr>
        <w:tc>
          <w:tcPr>
            <w:tcW w:w="7080" w:type="dxa"/>
            <w:gridSpan w:val="3"/>
          </w:tcPr>
          <w:p w:rsidR="004066EF" w:rsidRPr="004066EF" w:rsidRDefault="004066EF" w:rsidP="004066EF">
            <w:pPr>
              <w:spacing w:before="60" w:after="60" w:line="240" w:lineRule="auto"/>
              <w:jc w:val="center"/>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GUID=e393c6c3-8127-46b4-919f-546c13ab21b1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(Title as in action)</w:t>
            </w:r>
          </w:p>
          <w:p w:rsidR="004066EF" w:rsidRPr="004066EF" w:rsidRDefault="004066EF" w:rsidP="004066EF">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GUID=15ab84a7-c19e-403f-b927-53b121f14fd9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To the Officer-in-charge of the</w:t>
            </w:r>
          </w:p>
          <w:p w:rsidR="004066EF" w:rsidRPr="004066EF" w:rsidRDefault="004066EF" w:rsidP="004066EF">
            <w:pPr>
              <w:spacing w:before="120" w:after="0" w:line="240" w:lineRule="auto"/>
              <w:ind w:firstLine="600"/>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GUID=70ac9c93-846d-4544-b758-aa889a00de83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 xml:space="preserve">You are hereby required </w:t>
            </w:r>
          </w:p>
          <w:p w:rsidR="004066EF" w:rsidRPr="004066EF" w:rsidRDefault="004066EF" w:rsidP="004066EF">
            <w:pPr>
              <w:spacing w:before="120" w:after="0" w:line="240" w:lineRule="auto"/>
              <w:ind w:firstLine="600"/>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t xml:space="preserve">*upon tender made to you of a reasonable sum for the conveyance and maintenance of a proper officer and of                        now a prisoner in the                        in going to, remaining at and returning from </w:t>
            </w:r>
          </w:p>
          <w:p w:rsidR="004066EF" w:rsidRPr="004066EF" w:rsidRDefault="004066EF" w:rsidP="004066EF">
            <w:pPr>
              <w:spacing w:before="120" w:after="0" w:line="240" w:lineRule="auto"/>
              <w:ind w:firstLine="600"/>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t>* to produce                       now a prisoner in the                          before</w:t>
            </w:r>
          </w:p>
          <w:p w:rsidR="004066EF" w:rsidRPr="004066EF" w:rsidRDefault="004066EF" w:rsidP="004066EF">
            <w:pPr>
              <w:spacing w:before="120" w:after="0" w:line="240" w:lineRule="auto"/>
              <w:ind w:firstLine="600"/>
              <w:jc w:val="both"/>
              <w:rPr>
                <w:rFonts w:ascii="Times New Roman" w:hAnsi="Times New Roman" w:cs="Times New Roman"/>
                <w:sz w:val="22"/>
                <w:szCs w:val="20"/>
                <w:lang w:val="en-GB" w:eastAsia="en-US"/>
              </w:rPr>
            </w:pPr>
          </w:p>
          <w:p w:rsidR="004066EF" w:rsidRPr="004066EF" w:rsidRDefault="004066EF" w:rsidP="004066EF">
            <w:pPr>
              <w:spacing w:before="120" w:after="0" w:line="240" w:lineRule="auto"/>
              <w:ind w:firstLine="600"/>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t>the Family Division of the High Court / Family Courts*, to bring the said                               on the          day of                           20       at             a. m./p.m. to give testimony on behalf of                                                             and after the said                                   shall have given his testimony before the Court or the Court shall have dispensed with his further attendance you are required to cause him to be conveyed under safe and sure conduct back to the said                             .</w:t>
            </w:r>
          </w:p>
          <w:p w:rsidR="004066EF" w:rsidRPr="004066EF" w:rsidRDefault="004066EF" w:rsidP="004066EF">
            <w:pPr>
              <w:spacing w:before="120" w:after="0" w:line="240" w:lineRule="auto"/>
              <w:ind w:firstLine="600"/>
              <w:jc w:val="both"/>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GUID=9fde703c-471e-402a-8c02-2effe5f7d7ed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Dated this       day of                     20     .</w:t>
            </w:r>
          </w:p>
          <w:p w:rsidR="004066EF" w:rsidRPr="004066EF" w:rsidRDefault="004066EF" w:rsidP="004066EF">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fldChar w:fldCharType="begin"/>
            </w:r>
            <w:r w:rsidRPr="004066EF">
              <w:rPr>
                <w:rFonts w:ascii="Times New Roman" w:hAnsi="Times New Roman" w:cs="Times New Roman"/>
                <w:sz w:val="22"/>
                <w:szCs w:val="20"/>
                <w:lang w:val="en-GB" w:eastAsia="en-US"/>
              </w:rPr>
              <w:instrText xml:space="preserve"> GUID=a2165497-12bd-4b99-93fe-fe8438f10f77 </w:instrText>
            </w:r>
            <w:r w:rsidRPr="004066EF">
              <w:rPr>
                <w:rFonts w:ascii="Times New Roman" w:hAnsi="Times New Roman" w:cs="Times New Roman"/>
                <w:sz w:val="22"/>
                <w:szCs w:val="20"/>
                <w:lang w:val="en-GB" w:eastAsia="en-US"/>
              </w:rPr>
              <w:fldChar w:fldCharType="end"/>
            </w:r>
            <w:r w:rsidRPr="004066EF">
              <w:rPr>
                <w:rFonts w:ascii="Times New Roman" w:hAnsi="Times New Roman" w:cs="Times New Roman"/>
                <w:sz w:val="22"/>
                <w:szCs w:val="20"/>
                <w:lang w:val="en-GB" w:eastAsia="en-US"/>
              </w:rPr>
              <w:t># This form requires sealing by the Court and the signature of the Registrar.</w:t>
            </w:r>
          </w:p>
          <w:p w:rsidR="006F2CA2" w:rsidRPr="006F2CA2" w:rsidRDefault="004066EF" w:rsidP="004066EF">
            <w:pPr>
              <w:spacing w:before="60" w:after="60" w:line="240" w:lineRule="auto"/>
              <w:rPr>
                <w:rFonts w:ascii="Times New Roman" w:hAnsi="Times New Roman" w:cs="Times New Roman"/>
                <w:sz w:val="22"/>
                <w:szCs w:val="20"/>
                <w:lang w:val="en-GB" w:eastAsia="en-US"/>
              </w:rPr>
            </w:pPr>
            <w:r w:rsidRPr="004066EF">
              <w:rPr>
                <w:rFonts w:ascii="Times New Roman" w:hAnsi="Times New Roman" w:cs="Times New Roman"/>
                <w:sz w:val="22"/>
                <w:szCs w:val="20"/>
                <w:lang w:val="en-GB" w:eastAsia="en-US"/>
              </w:rPr>
              <w:t>* Delete where inapplicable</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tblInd w:w="493" w:type="dxa"/>
        <w:tblLook w:val="04A0" w:firstRow="1" w:lastRow="0" w:firstColumn="1" w:lastColumn="0" w:noHBand="0" w:noVBand="1"/>
      </w:tblPr>
      <w:tblGrid>
        <w:gridCol w:w="1380"/>
        <w:gridCol w:w="4240"/>
        <w:gridCol w:w="1160"/>
        <w:gridCol w:w="280"/>
        <w:gridCol w:w="20"/>
      </w:tblGrid>
      <w:tr w:rsidR="006F2CA2" w:rsidRPr="006F2CA2" w:rsidTr="00112A5C">
        <w:trPr>
          <w:gridAfter w:val="1"/>
          <w:divId w:val="2116439976"/>
          <w:wAfter w:w="20" w:type="dxa"/>
          <w:cantSplit/>
        </w:trPr>
        <w:tc>
          <w:tcPr>
            <w:tcW w:w="7060" w:type="dxa"/>
            <w:gridSpan w:val="4"/>
          </w:tcPr>
          <w:p w:rsidR="006F2CA2" w:rsidRPr="006F2CA2" w:rsidRDefault="006F2CA2" w:rsidP="007079F7">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GUID=8372078e-d76e-4c1f-9e01-0b2467ed1e16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w:t>
            </w:r>
            <w:r w:rsidR="007079F7">
              <w:rPr>
                <w:rFonts w:ascii="Times New Roman" w:hAnsi="Times New Roman" w:cs="Times New Roman"/>
                <w:sz w:val="22"/>
                <w:szCs w:val="20"/>
                <w:lang w:val="en-GB" w:eastAsia="en-US"/>
              </w:rPr>
              <w:t>ORM</w:t>
            </w:r>
            <w:r w:rsidRPr="006F2CA2">
              <w:rPr>
                <w:rFonts w:ascii="Times New Roman" w:hAnsi="Times New Roman" w:cs="Times New Roman"/>
                <w:sz w:val="22"/>
                <w:szCs w:val="20"/>
                <w:lang w:val="en-GB" w:eastAsia="en-US"/>
              </w:rPr>
              <w:t xml:space="preserve"> 126</w:t>
            </w:r>
          </w:p>
        </w:tc>
      </w:tr>
      <w:tr w:rsidR="006F2CA2" w:rsidRPr="006F2CA2" w:rsidTr="00112A5C">
        <w:trPr>
          <w:gridAfter w:val="1"/>
          <w:divId w:val="2116439976"/>
          <w:wAfter w:w="20" w:type="dxa"/>
          <w:cantSplit/>
        </w:trPr>
        <w:tc>
          <w:tcPr>
            <w:tcW w:w="138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p>
        </w:tc>
        <w:tc>
          <w:tcPr>
            <w:tcW w:w="4240" w:type="dxa"/>
          </w:tcPr>
          <w:p w:rsidR="006F2CA2" w:rsidRPr="006F2CA2" w:rsidRDefault="007079F7" w:rsidP="006F2CA2">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[deleted]</w:t>
            </w:r>
          </w:p>
        </w:tc>
        <w:tc>
          <w:tcPr>
            <w:tcW w:w="1440"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r>
      <w:tr w:rsidR="006F2CA2" w:rsidRPr="006F2CA2" w:rsidTr="00112A5C">
        <w:trPr>
          <w:gridAfter w:val="1"/>
          <w:divId w:val="2116439976"/>
          <w:wAfter w:w="20" w:type="dxa"/>
          <w:cantSplit/>
        </w:trPr>
        <w:tc>
          <w:tcPr>
            <w:tcW w:w="7060" w:type="dxa"/>
            <w:gridSpan w:val="4"/>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p>
        </w:tc>
      </w:tr>
      <w:tr w:rsidR="005A22FC" w:rsidTr="00112A5C">
        <w:trPr>
          <w:gridAfter w:val="1"/>
          <w:divId w:val="2116439976"/>
          <w:wAfter w:w="20" w:type="dxa"/>
          <w:cantSplit/>
          <w:trHeight w:val="280"/>
        </w:trPr>
        <w:tc>
          <w:tcPr>
            <w:tcW w:w="7060" w:type="dxa"/>
            <w:gridSpan w:val="4"/>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p>
        </w:tc>
      </w:tr>
      <w:tr w:rsidR="005A22FC" w:rsidTr="00112A5C">
        <w:trPr>
          <w:gridAfter w:val="1"/>
          <w:divId w:val="2116439976"/>
          <w:wAfter w:w="20" w:type="dxa"/>
          <w:cantSplit/>
        </w:trPr>
        <w:tc>
          <w:tcPr>
            <w:tcW w:w="7060" w:type="dxa"/>
            <w:gridSpan w:val="4"/>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p>
        </w:tc>
      </w:tr>
      <w:tr w:rsidR="005A22FC" w:rsidTr="00112A5C">
        <w:trPr>
          <w:gridAfter w:val="1"/>
          <w:divId w:val="2116439976"/>
          <w:wAfter w:w="20" w:type="dxa"/>
          <w:cantSplit/>
        </w:trPr>
        <w:tc>
          <w:tcPr>
            <w:tcW w:w="7060" w:type="dxa"/>
            <w:gridSpan w:val="4"/>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p>
        </w:tc>
      </w:tr>
      <w:tr w:rsidR="005A22FC" w:rsidTr="00112A5C">
        <w:trPr>
          <w:divId w:val="2116439976"/>
          <w:cantSplit/>
        </w:trPr>
        <w:tc>
          <w:tcPr>
            <w:tcW w:w="6780" w:type="dxa"/>
            <w:gridSpan w:val="3"/>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p>
        </w:tc>
        <w:tc>
          <w:tcPr>
            <w:tcW w:w="300" w:type="dxa"/>
            <w:gridSpan w:val="2"/>
            <w:vAlign w:val="bottom"/>
          </w:tcPr>
          <w:p w:rsidR="006F2CA2" w:rsidRPr="006F2CA2" w:rsidRDefault="006F2CA2" w:rsidP="006F2CA2">
            <w:pPr>
              <w:spacing w:before="60" w:after="60" w:line="240" w:lineRule="auto"/>
              <w:rPr>
                <w:rFonts w:ascii="Times New Roman" w:hAnsi="Times New Roman" w:cs="Times New Roman"/>
                <w:sz w:val="22"/>
                <w:szCs w:val="20"/>
                <w:lang w:val="en-GB" w:eastAsia="en-US"/>
              </w:rPr>
            </w:pPr>
          </w:p>
        </w:tc>
      </w:tr>
      <w:tr w:rsidR="006F2CA2" w:rsidRPr="006F2CA2" w:rsidTr="00112A5C">
        <w:trPr>
          <w:gridAfter w:val="1"/>
          <w:divId w:val="2116439976"/>
          <w:wAfter w:w="20" w:type="dxa"/>
          <w:cantSplit/>
        </w:trPr>
        <w:tc>
          <w:tcPr>
            <w:tcW w:w="7060" w:type="dxa"/>
            <w:gridSpan w:val="4"/>
          </w:tcPr>
          <w:p w:rsidR="006F2CA2" w:rsidRPr="006F2CA2" w:rsidRDefault="006F2CA2" w:rsidP="006F2CA2">
            <w:pPr>
              <w:spacing w:before="120" w:after="0" w:line="240" w:lineRule="auto"/>
              <w:ind w:firstLine="144"/>
              <w:rPr>
                <w:rFonts w:ascii="Times New Roman" w:hAnsi="Times New Roman" w:cs="Times New Roman"/>
                <w:sz w:val="22"/>
                <w:szCs w:val="20"/>
                <w:lang w:val="en-GB" w:eastAsia="en-US"/>
              </w:rPr>
            </w:pPr>
          </w:p>
        </w:tc>
      </w:tr>
      <w:tr w:rsidR="005A22FC" w:rsidTr="00112A5C">
        <w:trPr>
          <w:gridAfter w:val="1"/>
          <w:divId w:val="2116439976"/>
          <w:wAfter w:w="20" w:type="dxa"/>
          <w:cantSplit/>
          <w:trHeight w:val="220"/>
        </w:trPr>
        <w:tc>
          <w:tcPr>
            <w:tcW w:w="7060" w:type="dxa"/>
            <w:gridSpan w:val="4"/>
          </w:tcPr>
          <w:p w:rsidR="006F2CA2" w:rsidRPr="006F2CA2" w:rsidRDefault="006F2CA2" w:rsidP="006F2CA2">
            <w:pPr>
              <w:spacing w:before="120" w:after="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GUID=5e130248-7702-4557-bf90-6e3175883b96 </w:instrText>
            </w:r>
            <w:r w:rsidRPr="006F2CA2">
              <w:rPr>
                <w:rFonts w:ascii="Times New Roman" w:hAnsi="Times New Roman" w:cs="Times New Roman"/>
                <w:sz w:val="22"/>
                <w:szCs w:val="20"/>
                <w:lang w:val="en-GB" w:eastAsia="en-US"/>
              </w:rPr>
              <w:fldChar w:fldCharType="end"/>
            </w:r>
          </w:p>
        </w:tc>
      </w:tr>
      <w:tr w:rsidR="005A22FC" w:rsidTr="00112A5C">
        <w:trPr>
          <w:gridAfter w:val="1"/>
          <w:divId w:val="2116439976"/>
          <w:wAfter w:w="20" w:type="dxa"/>
          <w:cantSplit/>
        </w:trPr>
        <w:tc>
          <w:tcPr>
            <w:tcW w:w="7060" w:type="dxa"/>
            <w:gridSpan w:val="4"/>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GUID=e18a95de-8c47-4832-82e6-e24070b2e5d1 </w:instrText>
            </w:r>
            <w:r w:rsidRPr="006F2CA2">
              <w:rPr>
                <w:rFonts w:ascii="Times New Roman" w:hAnsi="Times New Roman" w:cs="Times New Roman"/>
                <w:sz w:val="22"/>
                <w:szCs w:val="20"/>
                <w:lang w:val="en-GB" w:eastAsia="en-US"/>
              </w:rPr>
              <w:fldChar w:fldCharType="end"/>
            </w:r>
          </w:p>
        </w:tc>
      </w:tr>
      <w:tr w:rsidR="005A22FC" w:rsidTr="00112A5C">
        <w:trPr>
          <w:gridAfter w:val="1"/>
          <w:divId w:val="2116439976"/>
          <w:wAfter w:w="20" w:type="dxa"/>
          <w:cantSplit/>
        </w:trPr>
        <w:tc>
          <w:tcPr>
            <w:tcW w:w="7060" w:type="dxa"/>
            <w:gridSpan w:val="4"/>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GUID=06b3435f-6723-41e7-8638-4220bf301ac2 </w:instrText>
            </w:r>
            <w:r w:rsidRPr="006F2CA2">
              <w:rPr>
                <w:rFonts w:ascii="Times New Roman" w:hAnsi="Times New Roman" w:cs="Times New Roman"/>
                <w:sz w:val="22"/>
                <w:szCs w:val="20"/>
                <w:lang w:val="en-GB" w:eastAsia="en-US"/>
              </w:rPr>
              <w:fldChar w:fldCharType="end"/>
            </w:r>
          </w:p>
        </w:tc>
      </w:tr>
      <w:tr w:rsidR="005A22FC" w:rsidTr="00112A5C">
        <w:trPr>
          <w:gridAfter w:val="1"/>
          <w:divId w:val="2116439976"/>
          <w:wAfter w:w="20" w:type="dxa"/>
          <w:cantSplit/>
        </w:trPr>
        <w:tc>
          <w:tcPr>
            <w:tcW w:w="6780" w:type="dxa"/>
            <w:gridSpan w:val="3"/>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GUID=61fb3873-1cac-44ee-8bf2-8a9457da6e67 </w:instrText>
            </w:r>
            <w:r w:rsidRPr="006F2CA2">
              <w:rPr>
                <w:rFonts w:ascii="Times New Roman" w:hAnsi="Times New Roman" w:cs="Times New Roman"/>
                <w:sz w:val="22"/>
                <w:szCs w:val="20"/>
                <w:lang w:val="en-GB" w:eastAsia="en-US"/>
              </w:rPr>
              <w:fldChar w:fldCharType="end"/>
            </w:r>
          </w:p>
        </w:tc>
        <w:tc>
          <w:tcPr>
            <w:tcW w:w="280" w:type="dxa"/>
            <w:vAlign w:val="bottom"/>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GUID=9fba4eb5-9f64-4da3-b22e-3604dd3dbcfe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rsidTr="00112A5C">
        <w:trPr>
          <w:gridAfter w:val="1"/>
          <w:divId w:val="2116439976"/>
          <w:wAfter w:w="20" w:type="dxa"/>
          <w:cantSplit/>
        </w:trPr>
        <w:tc>
          <w:tcPr>
            <w:tcW w:w="7060" w:type="dxa"/>
            <w:gridSpan w:val="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GUID=be768afb-b3dc-4004-80ea-2e322fadc22e </w:instrText>
            </w:r>
            <w:r w:rsidRPr="006F2CA2">
              <w:rPr>
                <w:rFonts w:ascii="Times New Roman" w:hAnsi="Times New Roman" w:cs="Times New Roman"/>
                <w:sz w:val="22"/>
                <w:szCs w:val="20"/>
                <w:lang w:val="en-GB" w:eastAsia="en-US"/>
              </w:rPr>
              <w:fldChar w:fldCharType="end"/>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995" w:type="dxa"/>
        <w:tblLook w:val="04A0" w:firstRow="1" w:lastRow="0" w:firstColumn="1" w:lastColumn="0" w:noHBand="0" w:noVBand="1"/>
      </w:tblPr>
      <w:tblGrid>
        <w:gridCol w:w="1020"/>
        <w:gridCol w:w="5060"/>
        <w:gridCol w:w="980"/>
      </w:tblGrid>
      <w:tr w:rsidR="006F2CA2" w:rsidRPr="006F2CA2" w:rsidTr="00112A5C">
        <w:trPr>
          <w:divId w:val="2116439976"/>
          <w:cantSplit/>
        </w:trPr>
        <w:tc>
          <w:tcPr>
            <w:tcW w:w="706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GUID=633f0c93-1d41-4582-8a91-b5fe13df5542 </w:instrText>
            </w:r>
            <w:r w:rsidRPr="006F2CA2">
              <w:rPr>
                <w:rFonts w:ascii="Times New Roman" w:hAnsi="Times New Roman" w:cs="Times New Roman"/>
                <w:sz w:val="22"/>
                <w:szCs w:val="20"/>
                <w:lang w:val="en-GB" w:eastAsia="en-US"/>
              </w:rPr>
              <w:fldChar w:fldCharType="end"/>
            </w:r>
            <w:r w:rsidR="00112A5C">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127</w:t>
            </w:r>
          </w:p>
        </w:tc>
      </w:tr>
      <w:tr w:rsidR="006F2CA2" w:rsidRPr="006F2CA2" w:rsidTr="00112A5C">
        <w:trPr>
          <w:divId w:val="2116439976"/>
          <w:cantSplit/>
        </w:trPr>
        <w:tc>
          <w:tcPr>
            <w:tcW w:w="102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GUID=7acb479b-f9e4-4af2-b515-c16c08b711f9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R.615</w:t>
            </w:r>
          </w:p>
        </w:tc>
        <w:tc>
          <w:tcPr>
            <w:tcW w:w="50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GUID=b24a9df6-ce7e-4878-acb6-c6bd72451a8c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ORDER FOR THE EXAMINATION </w:t>
            </w:r>
            <w:r w:rsidRPr="006F2CA2">
              <w:rPr>
                <w:rFonts w:ascii="Times New Roman" w:hAnsi="Times New Roman" w:cs="Times New Roman"/>
                <w:sz w:val="22"/>
                <w:szCs w:val="20"/>
                <w:lang w:val="en-GB" w:eastAsia="en-US"/>
              </w:rPr>
              <w:br/>
              <w:t>BEFORE TRIAL</w:t>
            </w:r>
          </w:p>
        </w:tc>
        <w:tc>
          <w:tcPr>
            <w:tcW w:w="98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GUID=16a0cb6a-da58-4abf-9271-014081d4bc84 </w:instrText>
            </w:r>
            <w:r w:rsidRPr="006F2CA2">
              <w:rPr>
                <w:rFonts w:ascii="Times New Roman" w:hAnsi="Times New Roman" w:cs="Times New Roman"/>
                <w:sz w:val="22"/>
                <w:szCs w:val="20"/>
                <w:lang w:val="en-GB" w:eastAsia="en-US"/>
              </w:rPr>
              <w:fldChar w:fldCharType="end"/>
            </w:r>
          </w:p>
        </w:tc>
      </w:tr>
      <w:tr w:rsidR="006F2CA2" w:rsidRPr="006F2CA2" w:rsidTr="00112A5C">
        <w:trPr>
          <w:divId w:val="2116439976"/>
          <w:cantSplit/>
        </w:trPr>
        <w:tc>
          <w:tcPr>
            <w:tcW w:w="706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GUID=dad063b0-77cd-4f13-a40a-edfd3af160de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GUID=609b563d-c8da-4207-8076-09c17bb2ec6c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and upon hearing                and that the Court is desirous of obtaining the testimony of (name of person).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GUID=2e9228fd-a374-4b07-9368-d05d24a3eb97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do attend before the Judge (or Registrar) on            , the         day of                               20         at          m. or such other day and time as the Judge (or Registrar) may appoint and do there submit to be examined upon oath or affirmation touching the testimony so required as aforesaid and do then and there produce (description of documents, if any, required to be produced).</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GUID=1679d3a5-e1f9-41cf-8421-77b6dbf098a3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GUID=8efb8fa7-b10f-4e70-aca9-eca18a660b1b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797" w:type="dxa"/>
        <w:tblInd w:w="621" w:type="dxa"/>
        <w:tblLook w:val="04A0" w:firstRow="1" w:lastRow="0" w:firstColumn="1" w:lastColumn="0" w:noHBand="0" w:noVBand="1"/>
      </w:tblPr>
      <w:tblGrid>
        <w:gridCol w:w="1220"/>
        <w:gridCol w:w="4600"/>
        <w:gridCol w:w="1977"/>
      </w:tblGrid>
      <w:tr w:rsidR="006F2CA2" w:rsidRPr="006F2CA2" w:rsidTr="00112A5C">
        <w:trPr>
          <w:divId w:val="2116439976"/>
          <w:cantSplit/>
        </w:trPr>
        <w:tc>
          <w:tcPr>
            <w:tcW w:w="7797"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GUID=ff5c7824-c46a-42e0-bebe-ae25b0dd462c </w:instrText>
            </w:r>
            <w:r w:rsidRPr="006F2CA2">
              <w:rPr>
                <w:rFonts w:ascii="Times New Roman" w:hAnsi="Times New Roman" w:cs="Times New Roman"/>
                <w:sz w:val="22"/>
                <w:szCs w:val="20"/>
                <w:lang w:val="en-GB" w:eastAsia="en-US"/>
              </w:rPr>
              <w:fldChar w:fldCharType="end"/>
            </w:r>
            <w:r w:rsidR="00112A5C">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128</w:t>
            </w:r>
          </w:p>
        </w:tc>
      </w:tr>
      <w:tr w:rsidR="006F2CA2" w:rsidRPr="006F2CA2" w:rsidTr="00112A5C">
        <w:trPr>
          <w:divId w:val="2116439976"/>
          <w:cantSplit/>
        </w:trPr>
        <w:tc>
          <w:tcPr>
            <w:tcW w:w="122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GUID=6cf494a4-7d75-4c4a-8eca-775f5e0d9a1c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R.616</w:t>
            </w:r>
          </w:p>
        </w:tc>
        <w:tc>
          <w:tcPr>
            <w:tcW w:w="460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GUID=13335921-c770-4583-b4db-5ecc84673ddf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ORDER FOR ISSUE OF LETTER OF </w:t>
            </w:r>
            <w:r w:rsidRPr="006F2CA2">
              <w:rPr>
                <w:rFonts w:ascii="Times New Roman" w:hAnsi="Times New Roman" w:cs="Times New Roman"/>
                <w:sz w:val="22"/>
                <w:szCs w:val="20"/>
                <w:lang w:val="en-GB" w:eastAsia="en-US"/>
              </w:rPr>
              <w:br/>
              <w:t xml:space="preserve">REQUEST TO JUDICIAL AUTHORITY </w:t>
            </w:r>
            <w:r w:rsidRPr="006F2CA2">
              <w:rPr>
                <w:rFonts w:ascii="Times New Roman" w:hAnsi="Times New Roman" w:cs="Times New Roman"/>
                <w:sz w:val="22"/>
                <w:szCs w:val="20"/>
                <w:lang w:val="en-GB" w:eastAsia="en-US"/>
              </w:rPr>
              <w:br/>
              <w:t>OUT OF JURISDICTION</w:t>
            </w:r>
          </w:p>
        </w:tc>
        <w:tc>
          <w:tcPr>
            <w:tcW w:w="1977"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GUID=2c20c02e-a1b9-4f28-82de-6f3e8af282f6 </w:instrText>
            </w:r>
            <w:r w:rsidRPr="006F2CA2">
              <w:rPr>
                <w:rFonts w:ascii="Times New Roman" w:hAnsi="Times New Roman" w:cs="Times New Roman"/>
                <w:sz w:val="22"/>
                <w:szCs w:val="20"/>
                <w:lang w:val="en-GB" w:eastAsia="en-US"/>
              </w:rPr>
              <w:fldChar w:fldCharType="end"/>
            </w:r>
          </w:p>
        </w:tc>
      </w:tr>
      <w:tr w:rsidR="006F2CA2" w:rsidRPr="006F2CA2" w:rsidTr="00112A5C">
        <w:trPr>
          <w:divId w:val="2116439976"/>
          <w:cantSplit/>
        </w:trPr>
        <w:tc>
          <w:tcPr>
            <w:tcW w:w="7797"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GUID=70099a5a-8d5e-4525-bd67-9deffb6d5781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GUID=219644c9-84ee-4b17-925b-236ece5f9264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(as in Form 127).</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GUID=f4863cdd-6013-4ea1-ba53-dc261aaf99fc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a letter of request do issue directed to the proper judicial authority for the examination of the following witnesses, namely:</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GUID=cb1c8895-f43f-4e93-bffa-f28481d61998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GUID=6e1276f3-d8d8-4ad3-89dc-6e43c362f314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GUID=8ddac5de-10fd-4e3a-9038-f1f44292707d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deposition taken pursuant thereto when received be filed in the Registry of the Family Justice Court and that copies thereof may be read and given in evidence on the trial of this action, saving all just exceptions, without any further proof of the absence of the said witnesses than the affidavit of the solicitor of the party using the same as to his belief.</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GUID=9be3a011-a97b-4123-8950-9aa53d2b1f94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trial of this action be stayed until the said depositions have been filed and that) the costs of and incidental to the application for this order and the said letter of request and examination be (costs in the cause).</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GUID=b0e0c6cb-20d1-4a5e-bd09-4a0b4c3efd43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GUID=a3429825-051b-4d64-9004-4bfc5aa2fea6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995" w:type="dxa"/>
        <w:tblLook w:val="04A0" w:firstRow="1" w:lastRow="0" w:firstColumn="1" w:lastColumn="0" w:noHBand="0" w:noVBand="1"/>
      </w:tblPr>
      <w:tblGrid>
        <w:gridCol w:w="1140"/>
        <w:gridCol w:w="4780"/>
        <w:gridCol w:w="1140"/>
      </w:tblGrid>
      <w:tr w:rsidR="006F2CA2" w:rsidRPr="006F2CA2" w:rsidTr="00112A5C">
        <w:trPr>
          <w:divId w:val="2116439976"/>
          <w:cantSplit/>
        </w:trPr>
        <w:tc>
          <w:tcPr>
            <w:tcW w:w="706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GUID=3adbf747-d0ad-4558-af13-060ce79677c3 </w:instrText>
            </w:r>
            <w:r w:rsidRPr="006F2CA2">
              <w:rPr>
                <w:rFonts w:ascii="Times New Roman" w:hAnsi="Times New Roman" w:cs="Times New Roman"/>
                <w:sz w:val="22"/>
                <w:szCs w:val="20"/>
                <w:lang w:val="en-GB" w:eastAsia="en-US"/>
              </w:rPr>
              <w:fldChar w:fldCharType="end"/>
            </w:r>
            <w:r w:rsidR="00112A5C">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129</w:t>
            </w:r>
          </w:p>
        </w:tc>
      </w:tr>
      <w:tr w:rsidR="006F2CA2" w:rsidRPr="006F2CA2" w:rsidTr="00112A5C">
        <w:trPr>
          <w:divId w:val="2116439976"/>
          <w:cantSplit/>
        </w:trPr>
        <w:tc>
          <w:tcPr>
            <w:tcW w:w="114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GUID=8b162229-4953-4921-a203-5daa35f26b50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R.616</w:t>
            </w:r>
          </w:p>
        </w:tc>
        <w:tc>
          <w:tcPr>
            <w:tcW w:w="478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GUID=e09f68f4-feb7-423e-9b3d-d23a9ec81d4c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FOR APPOINTMENT OF EXAMINER</w:t>
            </w:r>
            <w:r w:rsidRPr="006F2CA2">
              <w:rPr>
                <w:rFonts w:ascii="Times New Roman" w:hAnsi="Times New Roman" w:cs="Times New Roman"/>
                <w:sz w:val="22"/>
                <w:szCs w:val="20"/>
                <w:lang w:val="en-GB" w:eastAsia="en-US"/>
              </w:rPr>
              <w:br/>
              <w:t xml:space="preserve">TO TAKE EVIDENCE OF WITNESS </w:t>
            </w:r>
            <w:r w:rsidRPr="006F2CA2">
              <w:rPr>
                <w:rFonts w:ascii="Times New Roman" w:hAnsi="Times New Roman" w:cs="Times New Roman"/>
                <w:sz w:val="22"/>
                <w:szCs w:val="20"/>
                <w:lang w:val="en-GB" w:eastAsia="en-US"/>
              </w:rPr>
              <w:br/>
              <w:t>OUT OF JURISDICTION</w:t>
            </w:r>
          </w:p>
        </w:tc>
        <w:tc>
          <w:tcPr>
            <w:tcW w:w="11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GUID=f026a2e3-976d-4b5e-9019-9d5724bc1414 </w:instrText>
            </w:r>
            <w:r w:rsidRPr="006F2CA2">
              <w:rPr>
                <w:rFonts w:ascii="Times New Roman" w:hAnsi="Times New Roman" w:cs="Times New Roman"/>
                <w:sz w:val="22"/>
                <w:szCs w:val="20"/>
                <w:lang w:val="en-GB" w:eastAsia="en-US"/>
              </w:rPr>
              <w:fldChar w:fldCharType="end"/>
            </w:r>
          </w:p>
        </w:tc>
      </w:tr>
      <w:tr w:rsidR="006F2CA2" w:rsidRPr="006F2CA2" w:rsidTr="00112A5C">
        <w:trPr>
          <w:divId w:val="2116439976"/>
          <w:cantSplit/>
        </w:trPr>
        <w:tc>
          <w:tcPr>
            <w:tcW w:w="706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GUID=fbb81f29-9196-4107-a95c-156f45f409d6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GUID=aa2e35d6-ab1f-492c-a626-eb6e7543f232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 and upon hearing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GUID=67ec6935-ea82-4e69-a173-edcf5428bc98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Singapore Consul or his deputy at                        (or Esq.) be appointed as special examiner for the purpose of taking the examination, cross-examination and re-examination orally on oath or affirmation, of                      witnesses on the part of                   at                 </w:t>
            </w:r>
            <w:r w:rsidRPr="006F2CA2">
              <w:rPr>
                <w:rFonts w:ascii="Times New Roman" w:hAnsi="Times New Roman" w:cs="Times New Roman"/>
                <w:sz w:val="22"/>
                <w:szCs w:val="20"/>
                <w:lang w:val="en-GB" w:eastAsia="en-US"/>
              </w:rPr>
              <w:br/>
              <w:t>in (name of country). The examiner shall be at liberty to invite the attendance of the witnesses and the production of documents, but shall not exercise any compulsory powers. Otherwise such examination shall be taken in accordance with the Singapore procedure. The                solicitors to give to the                       solicitors         days’ notice in writing of the date on which they propose to send out this order to                  for execution, and that        days after the service of such notice the solicitors for the plaintiff and defendant respectively do exchange the names of their agents at                        to whom notice relating to the examination of the said witnesses may be sent. And that         days (exclusive of Sunday) before the examination of any witness hereunder notice of such examination shall be given by the agent of the party on whose behalf such witness is to be examined to the agent of the other party, unless such notice be dispensed with. And that the depositions when taken, together with any documents referred to therein, or certified copies of such documents or of extracts therefrom, be sent by the examiner, under seal, to the Registrar of the Family Justice Courts (insert address) on or before the        day of                            next, or such further or other day as may be ordered, there to be filed in the Registry. And that either party be at liberty to read and give such depositions in evidence on the trial of this action, saving all just exceptions. And that the trial of this action be stayed until the filing of such depositions. And that the costs of and incidental to the application for this order and such examination be costs in the cause.</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GUID=0dd68c50-f58b-42fe-9cad-395182024b61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GUID=f1fa5d5d-0b31-4292-bf00-8ad7483cdb4a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8647" w:type="dxa"/>
        <w:tblLook w:val="04A0" w:firstRow="1" w:lastRow="0" w:firstColumn="1" w:lastColumn="0" w:noHBand="0" w:noVBand="1"/>
      </w:tblPr>
      <w:tblGrid>
        <w:gridCol w:w="106"/>
        <w:gridCol w:w="1409"/>
        <w:gridCol w:w="239"/>
        <w:gridCol w:w="4402"/>
        <w:gridCol w:w="193"/>
        <w:gridCol w:w="1300"/>
        <w:gridCol w:w="998"/>
      </w:tblGrid>
      <w:tr w:rsidR="006F2CA2" w:rsidRPr="006F2CA2" w:rsidTr="00AF0CE3">
        <w:trPr>
          <w:gridBefore w:val="1"/>
          <w:divId w:val="2116439976"/>
          <w:wBefore w:w="108" w:type="dxa"/>
          <w:cantSplit/>
        </w:trPr>
        <w:tc>
          <w:tcPr>
            <w:tcW w:w="8539" w:type="dxa"/>
            <w:gridSpan w:val="6"/>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GUID=577fb50c-715c-46e0-b259-9b5f9a5eb390 </w:instrText>
            </w:r>
            <w:r w:rsidRPr="006F2CA2">
              <w:rPr>
                <w:rFonts w:ascii="Times New Roman" w:hAnsi="Times New Roman" w:cs="Times New Roman"/>
                <w:sz w:val="22"/>
                <w:szCs w:val="20"/>
                <w:lang w:val="en-GB" w:eastAsia="en-US"/>
              </w:rPr>
              <w:fldChar w:fldCharType="end"/>
            </w:r>
            <w:r w:rsidR="00112A5C">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130</w:t>
            </w:r>
          </w:p>
        </w:tc>
      </w:tr>
      <w:tr w:rsidR="006F2CA2" w:rsidRPr="006F2CA2" w:rsidTr="00AF0CE3">
        <w:trPr>
          <w:gridBefore w:val="1"/>
          <w:divId w:val="2116439976"/>
          <w:wBefore w:w="108" w:type="dxa"/>
          <w:cantSplit/>
        </w:trPr>
        <w:tc>
          <w:tcPr>
            <w:tcW w:w="1180" w:type="dxa"/>
            <w:gridSpan w:val="2"/>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GUID=159fcc3b-c0fd-4125-a3f0-9dd1fd51c778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R.617</w:t>
            </w:r>
          </w:p>
          <w:p w:rsidR="006F2CA2" w:rsidRPr="006F2CA2" w:rsidRDefault="006F2CA2" w:rsidP="006F2CA2">
            <w:pPr>
              <w:spacing w:before="60" w:after="60" w:line="240" w:lineRule="auto"/>
              <w:rPr>
                <w:rFonts w:ascii="Times New Roman" w:hAnsi="Times New Roman" w:cs="Times New Roman"/>
                <w:sz w:val="18"/>
                <w:szCs w:val="18"/>
                <w:lang w:val="en-GB" w:eastAsia="en-US"/>
              </w:rPr>
            </w:pPr>
          </w:p>
        </w:tc>
        <w:tc>
          <w:tcPr>
            <w:tcW w:w="470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GUID=c3019eb9-9245-40af-baa9-f9643d988c6e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LETTER OF REQUEST FOR </w:t>
            </w:r>
            <w:r w:rsidRPr="006F2CA2">
              <w:rPr>
                <w:rFonts w:ascii="Times New Roman" w:hAnsi="Times New Roman" w:cs="Times New Roman"/>
                <w:sz w:val="22"/>
                <w:szCs w:val="20"/>
                <w:lang w:val="en-GB" w:eastAsia="en-US"/>
              </w:rPr>
              <w:br/>
              <w:t xml:space="preserve">EXAMINATION OF WITNESS </w:t>
            </w:r>
            <w:r w:rsidRPr="006F2CA2">
              <w:rPr>
                <w:rFonts w:ascii="Times New Roman" w:hAnsi="Times New Roman" w:cs="Times New Roman"/>
                <w:sz w:val="22"/>
                <w:szCs w:val="20"/>
                <w:lang w:val="en-GB" w:eastAsia="en-US"/>
              </w:rPr>
              <w:br/>
              <w:t>OUT OF JURISDICTION</w:t>
            </w:r>
          </w:p>
        </w:tc>
        <w:tc>
          <w:tcPr>
            <w:tcW w:w="2659"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GUID=00ce7be5-0c37-4d1c-b362-047d6a526e5c </w:instrText>
            </w:r>
            <w:r w:rsidRPr="006F2CA2">
              <w:rPr>
                <w:rFonts w:ascii="Times New Roman" w:hAnsi="Times New Roman" w:cs="Times New Roman"/>
                <w:sz w:val="22"/>
                <w:szCs w:val="20"/>
                <w:lang w:val="en-GB" w:eastAsia="en-US"/>
              </w:rPr>
              <w:fldChar w:fldCharType="end"/>
            </w:r>
          </w:p>
        </w:tc>
      </w:tr>
      <w:tr w:rsidR="006F2CA2" w:rsidRPr="006F2CA2" w:rsidTr="00AF0CE3">
        <w:trPr>
          <w:gridBefore w:val="1"/>
          <w:divId w:val="2116439976"/>
          <w:wBefore w:w="108" w:type="dxa"/>
          <w:cantSplit/>
        </w:trPr>
        <w:tc>
          <w:tcPr>
            <w:tcW w:w="8539" w:type="dxa"/>
            <w:gridSpan w:val="6"/>
          </w:tcPr>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GUID=70c8b4e3-92eb-4ecc-bd29-edbe828b0392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Competent Judicial Authority of               in the                of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GUID=a9602db5-ba31-43fc-a890-9f7bd366be41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an action is now pending in the Family Justice Courts in Singapore, in which            is plaintiff and                    is defendant and in which the plaintiff claims</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GUID=5dd4103b-7596-4881-9328-33e7530e92a5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whereas it has been represented to the said Court that it is necessary for the purposes of justice and for the due determination of the matters in dispute between the parties that the following persons should be examined as witnesses upon oath touching such matters, namely             of              and             of           and</w:t>
            </w:r>
            <w:r w:rsidRPr="006F2CA2">
              <w:rPr>
                <w:rFonts w:ascii="Times New Roman" w:hAnsi="Times New Roman" w:cs="Times New Roman"/>
                <w:sz w:val="22"/>
                <w:szCs w:val="20"/>
                <w:lang w:val="en-GB" w:eastAsia="en-US"/>
              </w:rPr>
              <w:br/>
              <w:t>it appears that such witnesses are resident within your jurisdiction.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GUID=f87e6db6-d0ec-4fa6-9ac1-783cc0cd6179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I,                          the Registrar of the Family Justice Courts in Singapore hereby request that for the reasons aforesaid and for the assistance of the said Court you will be pleased to summon the said witnesses (and such other witnesses as the agents of the said plaintiff and defendant shall humbly request you in writing so to summon) to attend at such time and place as you shall appoint before you, or such other person as according to your procedure is competent to take the examination of witnesses, and that you will cause such witnesses to be examined orally (or upon the interrogatories which accompany this letter of request) touching the said matters in question in the presence of the agents of the plaintiff and defendant or such of them as shall, on due notice given, attend the examination.</w:t>
            </w:r>
          </w:p>
        </w:tc>
      </w:tr>
      <w:tr w:rsidR="006F2CA2" w:rsidRPr="006F2CA2" w:rsidTr="00AF0CE3">
        <w:trPr>
          <w:gridBefore w:val="1"/>
          <w:divId w:val="2116439976"/>
          <w:wBefore w:w="108" w:type="dxa"/>
          <w:cantSplit/>
        </w:trPr>
        <w:tc>
          <w:tcPr>
            <w:tcW w:w="8539" w:type="dxa"/>
            <w:gridSpan w:val="6"/>
          </w:tcPr>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GUID=4204c461-a94c-473d-9eff-bd741a2011aa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 further request that you will permit the agents of both the plaintiff and defendant or such of them as shall be present to examine (upon interrogatories and oral examination upon the subject-matter thereof or arising out of the answers thereto) such witnesses as may, after due notice in writing, be produced on their behalf, and the other party to cross-examine the said witnesses (upon cross-interrogatories and oral examination) and the party producing the witness for examination to examine him orally.</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GUID=63d8f7d6-1c9b-4079-a581-d7f3291a30c8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 further request that you will be pleased to cause the evidence of the said witnesses (or the answers of the said witnesses and all additional oral questions, whether on examination, cross-examination or re-examination) to be reduced into writing and all books, letters, papers and documents produced on such examination to be duly marked for identification, and that you will be further pleased to authenticate such examination by the seal of your tribunal or in such other way as is in accordance with your procedure and to return it together with (the interrogatories and cross-interrogatories and) a note of the charges and expenses payable in respect of the execution of this request through the Singapore Consul from whom the same was received (or the Minister for Foreign Affairs) for transmission to the Supreme Court in Singapore.</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GUID=b73f0b8c-1c9d-4f96-87ce-ef5ef50678c9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 further request that you will cause me, or the agents of the parties if appointed, to be informed of the date and place where the examination is to take place.</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GUID=3e6903e4-1529-4951-9eeb-18ccc5001cb1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GUID=402eb9ef-ac35-47d5-bc85-9ac2417a99f9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AF0CE3" w:rsidRPr="006F2CA2" w:rsidTr="00AF0CE3">
        <w:trPr>
          <w:gridBefore w:val="1"/>
          <w:divId w:val="2116439976"/>
          <w:wBefore w:w="108" w:type="dxa"/>
          <w:cantSplit/>
        </w:trPr>
        <w:tc>
          <w:tcPr>
            <w:tcW w:w="8539" w:type="dxa"/>
            <w:gridSpan w:val="6"/>
          </w:tcPr>
          <w:p w:rsidR="00AF0CE3" w:rsidRPr="006F2CA2" w:rsidRDefault="00AF0CE3" w:rsidP="006F2CA2">
            <w:pPr>
              <w:spacing w:before="120" w:after="0" w:line="240" w:lineRule="auto"/>
              <w:ind w:firstLine="600"/>
              <w:jc w:val="both"/>
              <w:rPr>
                <w:rFonts w:ascii="Times New Roman" w:hAnsi="Times New Roman" w:cs="Times New Roman"/>
                <w:sz w:val="22"/>
                <w:szCs w:val="20"/>
                <w:lang w:val="en-GB" w:eastAsia="en-US"/>
              </w:rPr>
            </w:pPr>
          </w:p>
        </w:tc>
      </w:tr>
      <w:tr w:rsidR="00AF0CE3" w:rsidRPr="006F2CA2" w:rsidTr="00AF0CE3">
        <w:trPr>
          <w:gridBefore w:val="1"/>
          <w:divId w:val="2116439976"/>
          <w:wBefore w:w="108" w:type="dxa"/>
          <w:cantSplit/>
        </w:trPr>
        <w:tc>
          <w:tcPr>
            <w:tcW w:w="8539" w:type="dxa"/>
            <w:gridSpan w:val="6"/>
          </w:tcPr>
          <w:p w:rsidR="00AF0CE3" w:rsidRPr="006F2CA2" w:rsidRDefault="00AF0CE3" w:rsidP="006F2CA2">
            <w:pPr>
              <w:spacing w:before="120" w:after="0" w:line="240" w:lineRule="auto"/>
              <w:ind w:firstLine="600"/>
              <w:jc w:val="both"/>
              <w:rPr>
                <w:rFonts w:ascii="Times New Roman" w:hAnsi="Times New Roman" w:cs="Times New Roman"/>
                <w:sz w:val="22"/>
                <w:szCs w:val="20"/>
                <w:lang w:val="en-GB" w:eastAsia="en-US"/>
              </w:rPr>
            </w:pPr>
          </w:p>
        </w:tc>
      </w:tr>
      <w:tr w:rsidR="00AF0CE3" w:rsidRPr="006F2CA2" w:rsidTr="00AF0CE3">
        <w:trPr>
          <w:gridAfter w:val="1"/>
          <w:divId w:val="2116439976"/>
          <w:wAfter w:w="1134" w:type="dxa"/>
          <w:cantSplit/>
        </w:trPr>
        <w:tc>
          <w:tcPr>
            <w:tcW w:w="1040" w:type="dxa"/>
            <w:gridSpan w:val="2"/>
          </w:tcPr>
          <w:p w:rsidR="00AF0CE3" w:rsidRDefault="00AF0CE3" w:rsidP="006F2CA2">
            <w:pPr>
              <w:spacing w:before="60" w:after="60" w:line="240" w:lineRule="auto"/>
              <w:rPr>
                <w:rFonts w:ascii="Times New Roman" w:hAnsi="Times New Roman" w:cs="Times New Roman"/>
                <w:sz w:val="18"/>
                <w:szCs w:val="18"/>
                <w:lang w:val="en-GB" w:eastAsia="en-US"/>
              </w:rPr>
            </w:pPr>
          </w:p>
        </w:tc>
        <w:tc>
          <w:tcPr>
            <w:tcW w:w="5160" w:type="dxa"/>
            <w:gridSpan w:val="3"/>
          </w:tcPr>
          <w:p w:rsidR="00AF0CE3" w:rsidRDefault="00AF0CE3" w:rsidP="006F2CA2">
            <w:pPr>
              <w:spacing w:before="60" w:after="60" w:line="240" w:lineRule="auto"/>
              <w:jc w:val="center"/>
              <w:rPr>
                <w:rFonts w:ascii="Times New Roman" w:hAnsi="Times New Roman" w:cs="Times New Roman"/>
                <w:sz w:val="22"/>
                <w:szCs w:val="20"/>
                <w:lang w:val="en-GB" w:eastAsia="en-US"/>
              </w:rPr>
            </w:pPr>
          </w:p>
        </w:tc>
        <w:tc>
          <w:tcPr>
            <w:tcW w:w="1313" w:type="dxa"/>
          </w:tcPr>
          <w:p w:rsidR="00AF0CE3" w:rsidRPr="006F2CA2" w:rsidRDefault="00AF0CE3" w:rsidP="006F2CA2">
            <w:pPr>
              <w:spacing w:before="60" w:after="60" w:line="240" w:lineRule="auto"/>
              <w:jc w:val="center"/>
              <w:rPr>
                <w:rFonts w:ascii="Times New Roman" w:hAnsi="Times New Roman" w:cs="Times New Roman"/>
                <w:sz w:val="22"/>
                <w:szCs w:val="20"/>
                <w:lang w:val="en-GB" w:eastAsia="en-US"/>
              </w:rPr>
            </w:pPr>
          </w:p>
        </w:tc>
      </w:tr>
      <w:tr w:rsidR="006F2CA2" w:rsidRPr="006F2CA2" w:rsidTr="00AF0CE3">
        <w:trPr>
          <w:gridAfter w:val="1"/>
          <w:divId w:val="2116439976"/>
          <w:wAfter w:w="1134" w:type="dxa"/>
          <w:cantSplit/>
        </w:trPr>
        <w:tc>
          <w:tcPr>
            <w:tcW w:w="1040" w:type="dxa"/>
            <w:gridSpan w:val="2"/>
          </w:tcPr>
          <w:p w:rsidR="00AF0CE3" w:rsidRDefault="00AF0CE3" w:rsidP="00AF0CE3">
            <w:pPr>
              <w:spacing w:before="60" w:after="60" w:line="240" w:lineRule="auto"/>
              <w:ind w:left="851"/>
              <w:jc w:val="center"/>
              <w:rPr>
                <w:rFonts w:ascii="Times New Roman" w:hAnsi="Times New Roman" w:cs="Times New Roman"/>
                <w:sz w:val="18"/>
                <w:szCs w:val="18"/>
                <w:lang w:val="en-GB" w:eastAsia="en-US"/>
              </w:rPr>
            </w:pPr>
          </w:p>
          <w:p w:rsidR="006F2CA2" w:rsidRPr="006F2CA2" w:rsidRDefault="006F2CA2" w:rsidP="00AF0CE3">
            <w:pPr>
              <w:spacing w:before="60" w:after="60" w:line="240" w:lineRule="auto"/>
              <w:ind w:left="851"/>
              <w:jc w:val="center"/>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GUID=477132cb-6dca-4eae-9395-9dafd577bd25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R.617</w:t>
            </w:r>
          </w:p>
        </w:tc>
        <w:tc>
          <w:tcPr>
            <w:tcW w:w="5160" w:type="dxa"/>
            <w:gridSpan w:val="3"/>
          </w:tcPr>
          <w:p w:rsidR="006F2CA2" w:rsidRPr="006F2CA2" w:rsidRDefault="00AF0CE3" w:rsidP="00AF0CE3">
            <w:pPr>
              <w:spacing w:before="60" w:after="60" w:line="240" w:lineRule="auto"/>
              <w:ind w:left="851"/>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FORM 131</w:t>
            </w:r>
          </w:p>
          <w:p w:rsidR="00AF0CE3" w:rsidRDefault="00AF0CE3" w:rsidP="00AF0CE3">
            <w:pPr>
              <w:spacing w:before="60" w:after="60" w:line="240" w:lineRule="auto"/>
              <w:ind w:left="851"/>
              <w:jc w:val="center"/>
              <w:rPr>
                <w:rFonts w:ascii="Times New Roman" w:hAnsi="Times New Roman" w:cs="Times New Roman"/>
                <w:sz w:val="22"/>
                <w:szCs w:val="20"/>
                <w:lang w:val="en-GB" w:eastAsia="en-US"/>
              </w:rPr>
            </w:pPr>
          </w:p>
          <w:p w:rsidR="006F2CA2" w:rsidRPr="006F2CA2" w:rsidRDefault="006F2CA2" w:rsidP="00AF0CE3">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GUID=1f0ab22c-fa6c-4fdc-bc2d-05c1383b5232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SOLICITOR’S UNDERTAKING AS TO EXPENSES</w:t>
            </w:r>
          </w:p>
        </w:tc>
        <w:tc>
          <w:tcPr>
            <w:tcW w:w="1313" w:type="dxa"/>
          </w:tcPr>
          <w:p w:rsidR="006F2CA2" w:rsidRPr="006F2CA2" w:rsidRDefault="006F2CA2" w:rsidP="00AF0CE3">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GUID=510b0a01-c709-4926-af03-20235d4cd47b </w:instrText>
            </w:r>
            <w:r w:rsidRPr="006F2CA2">
              <w:rPr>
                <w:rFonts w:ascii="Times New Roman" w:hAnsi="Times New Roman" w:cs="Times New Roman"/>
                <w:sz w:val="22"/>
                <w:szCs w:val="20"/>
                <w:lang w:val="en-GB" w:eastAsia="en-US"/>
              </w:rPr>
              <w:fldChar w:fldCharType="end"/>
            </w:r>
          </w:p>
        </w:tc>
      </w:tr>
      <w:tr w:rsidR="006F2CA2" w:rsidRPr="006F2CA2" w:rsidTr="00AF0CE3">
        <w:trPr>
          <w:gridAfter w:val="1"/>
          <w:divId w:val="2116439976"/>
          <w:wAfter w:w="1134" w:type="dxa"/>
          <w:cantSplit/>
        </w:trPr>
        <w:tc>
          <w:tcPr>
            <w:tcW w:w="7513" w:type="dxa"/>
            <w:gridSpan w:val="6"/>
          </w:tcPr>
          <w:p w:rsidR="006F2CA2" w:rsidRPr="006F2CA2" w:rsidRDefault="006F2CA2" w:rsidP="00AF0CE3">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GUID=5c1d2323-59b6-44ed-bf57-4abc95aa268e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83708">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GUID=b4c82c86-e61a-415d-a35e-bfc735f02d54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(We) hereby undertake to be responsible for all expenses incurred by the Minister for Foreign Affairs in respect of the letter of request issued herein on the                                  , and on receiving due notification of the amount of such expenses undertake to pay the same as directed by the Registrar of the Family Justice Court.</w:t>
            </w:r>
          </w:p>
          <w:p w:rsidR="006F2CA2" w:rsidRPr="006F2CA2" w:rsidRDefault="006F2CA2" w:rsidP="00683708">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GUID=9d5d59f2-9332-4d0c-8b8a-22d8ac03ea42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following have been appointed as agents for the parties in connection with the execution of the above letter of request.</w:t>
            </w:r>
          </w:p>
          <w:p w:rsidR="006F2CA2" w:rsidRPr="006F2CA2" w:rsidRDefault="006F2CA2" w:rsidP="00683708">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GUID=dfb7cf0b-3a9f-43b3-813a-82bcbbaf7709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Plaintiff’s Agent:</w:t>
            </w:r>
          </w:p>
          <w:p w:rsidR="006F2CA2" w:rsidRPr="006F2CA2" w:rsidRDefault="006F2CA2" w:rsidP="00683708">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GUID=2676c766-8eb2-467a-8a9c-6ab9ff700838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rsidR="006F2CA2" w:rsidRPr="006F2CA2" w:rsidRDefault="006F2CA2" w:rsidP="00683708">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GUID=15c885d9-b5ca-4cd1-b24c-5c9012d9d1e1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Defendant’s Agent:</w:t>
            </w:r>
          </w:p>
          <w:p w:rsidR="006F2CA2" w:rsidRPr="006F2CA2" w:rsidRDefault="006F2CA2" w:rsidP="00683708">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GUID=98008410-8d00-4570-953b-3fcc2695998a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w:t>
            </w:r>
          </w:p>
          <w:p w:rsidR="006F2CA2" w:rsidRPr="006F2CA2" w:rsidRDefault="006F2CA2" w:rsidP="00AF0CE3">
            <w:pPr>
              <w:spacing w:before="120" w:after="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GUID=5502953b-e10f-43f0-8936-0f1767412f5c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83708">
            <w:pPr>
              <w:spacing w:before="60" w:after="60" w:line="240" w:lineRule="auto"/>
              <w:ind w:left="851"/>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GUID=b4b94c8a-8f49-41d3-a88e-d870aafd22f7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bl>
    <w:p w:rsidR="006F2CA2" w:rsidRDefault="006F2CA2" w:rsidP="00AF0CE3">
      <w:pPr>
        <w:spacing w:before="0" w:after="200" w:line="276" w:lineRule="auto"/>
        <w:ind w:left="851"/>
        <w:jc w:val="center"/>
        <w:divId w:val="2116439976"/>
        <w:rPr>
          <w:rFonts w:ascii="Times New Roman" w:hAnsi="Times New Roman" w:cs="Times New Roman"/>
          <w:sz w:val="26"/>
          <w:szCs w:val="20"/>
          <w:lang w:val="en-GB" w:eastAsia="en-US"/>
        </w:rPr>
      </w:pPr>
    </w:p>
    <w:p w:rsidR="00A1223F" w:rsidRDefault="00A1223F" w:rsidP="00AF0CE3">
      <w:pPr>
        <w:spacing w:before="0" w:after="200" w:line="276" w:lineRule="auto"/>
        <w:ind w:left="851"/>
        <w:jc w:val="center"/>
        <w:divId w:val="2116439976"/>
        <w:rPr>
          <w:rFonts w:ascii="Times New Roman" w:hAnsi="Times New Roman" w:cs="Times New Roman"/>
          <w:sz w:val="26"/>
          <w:szCs w:val="20"/>
          <w:lang w:val="en-GB" w:eastAsia="en-US"/>
        </w:rPr>
      </w:pPr>
    </w:p>
    <w:p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rsidR="00AF0CE3"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p w:rsidR="00AF0CE3" w:rsidRPr="006F2CA2" w:rsidRDefault="00AF0CE3" w:rsidP="00AF0CE3">
      <w:pPr>
        <w:spacing w:before="0" w:after="200" w:line="276" w:lineRule="auto"/>
        <w:ind w:left="851"/>
        <w:jc w:val="center"/>
        <w:divId w:val="2116439976"/>
        <w:rPr>
          <w:rFonts w:ascii="Times New Roman" w:hAnsi="Times New Roman" w:cs="Times New Roman"/>
          <w:sz w:val="26"/>
          <w:szCs w:val="20"/>
          <w:lang w:val="en-GB" w:eastAsia="en-US"/>
        </w:rPr>
      </w:pPr>
    </w:p>
    <w:tbl>
      <w:tblPr>
        <w:tblW w:w="7655" w:type="dxa"/>
        <w:tblInd w:w="142" w:type="dxa"/>
        <w:tblLook w:val="04A0" w:firstRow="1" w:lastRow="0" w:firstColumn="1" w:lastColumn="0" w:noHBand="0" w:noVBand="1"/>
      </w:tblPr>
      <w:tblGrid>
        <w:gridCol w:w="1503"/>
        <w:gridCol w:w="4355"/>
        <w:gridCol w:w="1797"/>
      </w:tblGrid>
      <w:tr w:rsidR="006F2CA2" w:rsidRPr="006F2CA2" w:rsidTr="00AF0CE3">
        <w:trPr>
          <w:divId w:val="2116439976"/>
          <w:cantSplit/>
        </w:trPr>
        <w:tc>
          <w:tcPr>
            <w:tcW w:w="1503" w:type="dxa"/>
          </w:tcPr>
          <w:p w:rsidR="00AF0CE3" w:rsidRDefault="00AF0CE3" w:rsidP="00AF0CE3">
            <w:pPr>
              <w:spacing w:before="60" w:after="60" w:line="240" w:lineRule="auto"/>
              <w:ind w:left="851"/>
              <w:jc w:val="center"/>
              <w:rPr>
                <w:rFonts w:ascii="Times New Roman" w:hAnsi="Times New Roman" w:cs="Times New Roman"/>
                <w:sz w:val="18"/>
                <w:szCs w:val="18"/>
                <w:lang w:val="en-GB" w:eastAsia="en-US"/>
              </w:rPr>
            </w:pPr>
          </w:p>
          <w:p w:rsidR="006F2CA2" w:rsidRPr="006F2CA2" w:rsidRDefault="006F2CA2" w:rsidP="00AF0CE3">
            <w:pPr>
              <w:spacing w:before="60" w:after="60" w:line="240" w:lineRule="auto"/>
              <w:ind w:left="851"/>
              <w:jc w:val="center"/>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GUID=5e65d710-ee8c-470d-bbd1-1228827bce11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R.642</w:t>
            </w:r>
          </w:p>
        </w:tc>
        <w:tc>
          <w:tcPr>
            <w:tcW w:w="4355" w:type="dxa"/>
          </w:tcPr>
          <w:p w:rsidR="006F2CA2" w:rsidRDefault="00AF0CE3" w:rsidP="00AF0CE3">
            <w:pPr>
              <w:spacing w:before="60" w:after="60" w:line="240" w:lineRule="auto"/>
              <w:ind w:left="851"/>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FORM 132</w:t>
            </w:r>
          </w:p>
          <w:p w:rsidR="00AF0CE3" w:rsidRPr="006F2CA2" w:rsidRDefault="00AF0CE3" w:rsidP="00AF0CE3">
            <w:pPr>
              <w:spacing w:before="60" w:after="60" w:line="240" w:lineRule="auto"/>
              <w:ind w:left="851"/>
              <w:jc w:val="center"/>
              <w:rPr>
                <w:rFonts w:ascii="Times New Roman" w:hAnsi="Times New Roman" w:cs="Times New Roman"/>
                <w:sz w:val="22"/>
                <w:szCs w:val="20"/>
                <w:lang w:val="en-GB" w:eastAsia="en-US"/>
              </w:rPr>
            </w:pPr>
          </w:p>
          <w:p w:rsidR="006F2CA2" w:rsidRPr="006F2CA2" w:rsidRDefault="006F2CA2" w:rsidP="00AF0CE3">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GUID=f1dcbb29-c3c2-4e91-9962-4d5bdac6e843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FORMS OF ATTESTATION</w:t>
            </w:r>
            <w:r w:rsidRPr="006F2CA2">
              <w:rPr>
                <w:rFonts w:ascii="Times New Roman" w:hAnsi="Times New Roman" w:cs="Times New Roman"/>
                <w:sz w:val="22"/>
                <w:szCs w:val="20"/>
                <w:vertAlign w:val="superscript"/>
                <w:lang w:val="en-GB" w:eastAsia="en-US"/>
              </w:rPr>
              <w:t>6</w:t>
            </w:r>
          </w:p>
        </w:tc>
        <w:tc>
          <w:tcPr>
            <w:tcW w:w="1797" w:type="dxa"/>
          </w:tcPr>
          <w:p w:rsidR="006F2CA2" w:rsidRPr="006F2CA2" w:rsidRDefault="006F2CA2" w:rsidP="00AF0CE3">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GUID=91802684-7bcd-45ed-adec-f95afadd25fe </w:instrText>
            </w:r>
            <w:r w:rsidRPr="006F2CA2">
              <w:rPr>
                <w:rFonts w:ascii="Times New Roman" w:hAnsi="Times New Roman" w:cs="Times New Roman"/>
                <w:sz w:val="22"/>
                <w:szCs w:val="20"/>
                <w:lang w:val="en-GB" w:eastAsia="en-US"/>
              </w:rPr>
              <w:fldChar w:fldCharType="end"/>
            </w:r>
          </w:p>
        </w:tc>
      </w:tr>
      <w:tr w:rsidR="006F2CA2" w:rsidRPr="006F2CA2" w:rsidTr="00AF0CE3">
        <w:trPr>
          <w:divId w:val="2116439976"/>
          <w:cantSplit/>
        </w:trPr>
        <w:tc>
          <w:tcPr>
            <w:tcW w:w="7655" w:type="dxa"/>
            <w:gridSpan w:val="3"/>
          </w:tcPr>
          <w:p w:rsidR="006F2CA2" w:rsidRPr="006F2CA2" w:rsidRDefault="006F2CA2" w:rsidP="00AF0CE3">
            <w:pPr>
              <w:spacing w:before="60" w:after="60" w:line="240" w:lineRule="auto"/>
              <w:ind w:left="851"/>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GUID=af319757-5ee0-4790-992e-fd4775f96977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2D4084">
            <w:pPr>
              <w:spacing w:before="120" w:after="0" w:line="240" w:lineRule="auto"/>
              <w:ind w:left="851"/>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GUID=15d3e1df-4bad-44b7-b164-67f799c21848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To an affidavit by one deponent.</w:t>
            </w:r>
          </w:p>
          <w:p w:rsidR="006F2CA2" w:rsidRPr="006F2CA2" w:rsidRDefault="006F2CA2" w:rsidP="002D4084">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GUID=84e9f6fc-cb33-4ca6-8fc9-95b94970eab2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on the        day of                             20       at               (through the interpretation of                             ).</w:t>
            </w:r>
          </w:p>
          <w:p w:rsidR="006F2CA2" w:rsidRPr="006F2CA2" w:rsidRDefault="006F2CA2" w:rsidP="002D4084">
            <w:pPr>
              <w:spacing w:before="60" w:after="60" w:line="240" w:lineRule="auto"/>
              <w:ind w:left="851"/>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GUID=82d3e656-6d1a-491b-9b8a-ab7b9c1e6abc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Before me</w:t>
            </w:r>
          </w:p>
          <w:p w:rsidR="006F2CA2" w:rsidRPr="006F2CA2" w:rsidRDefault="006F2CA2" w:rsidP="002D4084">
            <w:pPr>
              <w:spacing w:before="60" w:after="60" w:line="240" w:lineRule="auto"/>
              <w:ind w:left="851"/>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GUID=fd4ff136-f360-4d8e-9421-6551a05f679e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Commissioner for Oaths.</w:t>
            </w:r>
          </w:p>
          <w:p w:rsidR="006F2CA2" w:rsidRPr="006F2CA2" w:rsidRDefault="006F2CA2" w:rsidP="002D4084">
            <w:pPr>
              <w:spacing w:before="120" w:after="0" w:line="240" w:lineRule="auto"/>
              <w:ind w:left="851"/>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GUID=77dc5dff-f402-4729-847c-5d3aceee86f3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To an affidavit by 2 or more deponents.</w:t>
            </w:r>
          </w:p>
          <w:p w:rsidR="006F2CA2" w:rsidRPr="006F2CA2" w:rsidRDefault="006F2CA2" w:rsidP="002D4084">
            <w:pPr>
              <w:spacing w:before="120" w:after="0" w:line="240" w:lineRule="auto"/>
              <w:ind w:left="85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GUID=b44b2d01-48a8-4757-ad51-5e150b62691e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by the deponents                    and                    (or by both (or all) of the abovenamed deponents) on the        day of                          20        at (through the interpretation of                       ).</w:t>
            </w:r>
          </w:p>
          <w:p w:rsidR="006F2CA2" w:rsidRPr="006F2CA2" w:rsidRDefault="006F2CA2" w:rsidP="002D4084">
            <w:pPr>
              <w:spacing w:before="60" w:after="60" w:line="240" w:lineRule="auto"/>
              <w:ind w:left="851"/>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GUID=b4eebcd5-745a-4274-a6ff-d5519b19cb9a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Before me</w:t>
            </w:r>
          </w:p>
          <w:p w:rsidR="006F2CA2" w:rsidRPr="006F2CA2" w:rsidRDefault="006F2CA2" w:rsidP="002D4084">
            <w:pPr>
              <w:spacing w:before="60" w:after="60" w:line="240" w:lineRule="auto"/>
              <w:ind w:left="851"/>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GUID=0747f2ca-8086-4510-94c6-19532685f35a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Commissioner for Oaths.</w:t>
            </w:r>
          </w:p>
        </w:tc>
      </w:tr>
      <w:tr w:rsidR="006F2CA2" w:rsidRPr="006F2CA2" w:rsidTr="00AF0CE3">
        <w:trPr>
          <w:divId w:val="2116439976"/>
          <w:cantSplit/>
        </w:trPr>
        <w:tc>
          <w:tcPr>
            <w:tcW w:w="7655" w:type="dxa"/>
            <w:gridSpan w:val="3"/>
          </w:tcPr>
          <w:p w:rsidR="006F2CA2" w:rsidRPr="006F2CA2" w:rsidRDefault="006F2CA2" w:rsidP="002D4084">
            <w:pPr>
              <w:spacing w:before="120" w:after="0" w:line="240" w:lineRule="auto"/>
              <w:ind w:firstLine="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GUID=25539d6a-9236-46f4-955f-91ba42809923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To an affidavit by an illiterate or blind person.</w:t>
            </w:r>
          </w:p>
          <w:p w:rsidR="006F2CA2" w:rsidRPr="006F2CA2" w:rsidRDefault="006F2CA2" w:rsidP="002D4084">
            <w:pPr>
              <w:spacing w:before="120" w:after="0" w:line="240" w:lineRule="auto"/>
              <w:ind w:firstLine="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GUID=e4383e3e-2bd3-4f18-a8d8-6df1cb4d6fad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on the      day of                     20     at                     .</w:t>
            </w:r>
          </w:p>
          <w:p w:rsidR="006F2CA2" w:rsidRPr="006F2CA2" w:rsidRDefault="006F2CA2" w:rsidP="002D4084">
            <w:pPr>
              <w:spacing w:before="120" w:after="0" w:line="240" w:lineRule="auto"/>
              <w:ind w:left="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GUID=02ca2da7-9efd-4f77-942e-c4cae8021ec9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having truly, distinctly and audibly read over the contents of the above affidavit (add if exhibits are referred to in the affidavit “and explained the nature and effect of the exhibits therein referred to”) to the said deponent who seemed perfectly to understand the same and who made his mark thereto in my presence (through the interpretation of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GUID=9df3b17e-ab8a-41ab-8ef2-9c164a52947d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Before me</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GUID=3f614bf0-4ec2-42e7-9210-ef4721b04a66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Commissioner for Oaths.</w:t>
            </w:r>
          </w:p>
          <w:p w:rsidR="006F2CA2" w:rsidRPr="006F2CA2" w:rsidRDefault="006F2CA2" w:rsidP="002D4084">
            <w:pPr>
              <w:spacing w:before="120" w:after="0" w:line="240" w:lineRule="auto"/>
              <w:ind w:firstLine="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GUID=801ccd9e-934e-412e-bd37-c13e7ffe882e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To an affidavit by a person who does not understand English.</w:t>
            </w:r>
          </w:p>
          <w:p w:rsidR="006F2CA2" w:rsidRPr="006F2CA2" w:rsidRDefault="006F2CA2" w:rsidP="002D4084">
            <w:pPr>
              <w:spacing w:before="120" w:after="0" w:line="240" w:lineRule="auto"/>
              <w:ind w:left="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GUID=73345931-c982-4557-a0f8-760eab7e15df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on the        day of                              20       at               through the interpretation of                (if the interpreter is not a Court Interpreter add the following:</w:t>
            </w:r>
          </w:p>
          <w:p w:rsidR="006F2CA2" w:rsidRPr="006F2CA2" w:rsidRDefault="006F2CA2" w:rsidP="002D4084">
            <w:pPr>
              <w:spacing w:before="60" w:after="60" w:line="240" w:lineRule="auto"/>
              <w:ind w:left="884"/>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GUID=a03019b3-51cc-4c79-8ff3-04e318bfa620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said                     having been first sworn that he had truly, distinctly, and audibly translated the contents of his affidavit to the deponent                         and that he would truly and faithfully interpret the oath (or affirmation) about to be administered unto him the said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GUID=d4f536ab-6630-4425-afee-eb24c2a5a7c6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Before me</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GUID=6ad32ec8-cc24-4dc3-bb65-009df8735526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Commissioner for Oaths.</w:t>
            </w:r>
          </w:p>
        </w:tc>
      </w:tr>
    </w:tbl>
    <w:p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80" w:type="dxa"/>
        <w:tblInd w:w="567" w:type="dxa"/>
        <w:tblLook w:val="04A0" w:firstRow="1" w:lastRow="0" w:firstColumn="1" w:lastColumn="0" w:noHBand="0" w:noVBand="1"/>
      </w:tblPr>
      <w:tblGrid>
        <w:gridCol w:w="1040"/>
        <w:gridCol w:w="1380"/>
        <w:gridCol w:w="600"/>
        <w:gridCol w:w="4160"/>
      </w:tblGrid>
      <w:tr w:rsidR="006F2CA2" w:rsidRPr="006F2CA2" w:rsidTr="00AF0CE3">
        <w:trPr>
          <w:divId w:val="2116439976"/>
          <w:cantSplit/>
        </w:trPr>
        <w:tc>
          <w:tcPr>
            <w:tcW w:w="7180" w:type="dxa"/>
            <w:gridSpan w:val="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GUID=be607f23-088c-4296-a382-b300697f5de0 </w:instrText>
            </w:r>
            <w:r w:rsidRPr="006F2CA2">
              <w:rPr>
                <w:rFonts w:ascii="Times New Roman" w:hAnsi="Times New Roman" w:cs="Times New Roman"/>
                <w:sz w:val="22"/>
                <w:szCs w:val="20"/>
                <w:lang w:val="en-GB" w:eastAsia="en-US"/>
              </w:rPr>
              <w:fldChar w:fldCharType="end"/>
            </w:r>
            <w:r w:rsidR="00AF0CE3">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133</w:t>
            </w:r>
          </w:p>
        </w:tc>
      </w:tr>
      <w:tr w:rsidR="006F2CA2" w:rsidRPr="006F2CA2" w:rsidTr="00AF0CE3">
        <w:trPr>
          <w:gridAfter w:val="1"/>
          <w:divId w:val="2116439976"/>
          <w:wAfter w:w="4160" w:type="dxa"/>
          <w:cantSplit/>
        </w:trPr>
        <w:tc>
          <w:tcPr>
            <w:tcW w:w="104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GUID=667338ab-b7ca-488c-864c-aa1a7051afa1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R.657</w:t>
            </w:r>
          </w:p>
        </w:tc>
        <w:tc>
          <w:tcPr>
            <w:tcW w:w="1980"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GUID=2711f7e6-c361-4818-a05c-1111333b55de </w:instrText>
            </w:r>
            <w:r w:rsidRPr="006F2CA2">
              <w:rPr>
                <w:rFonts w:ascii="Times New Roman" w:hAnsi="Times New Roman" w:cs="Times New Roman"/>
                <w:sz w:val="22"/>
                <w:szCs w:val="20"/>
                <w:lang w:val="en-GB" w:eastAsia="en-US"/>
              </w:rPr>
              <w:fldChar w:fldCharType="end"/>
            </w:r>
          </w:p>
        </w:tc>
      </w:tr>
      <w:tr w:rsidR="006F2CA2" w:rsidRPr="006F2CA2" w:rsidTr="00AF0CE3">
        <w:trPr>
          <w:divId w:val="2116439976"/>
          <w:cantSplit/>
          <w:trHeight w:val="2160"/>
        </w:trPr>
        <w:tc>
          <w:tcPr>
            <w:tcW w:w="7180" w:type="dxa"/>
            <w:gridSpan w:val="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CONSENT OF LITIGATION REPRESENTATIVE</w:t>
            </w:r>
            <w:r w:rsidRPr="006F2CA2">
              <w:rPr>
                <w:rFonts w:ascii="Times New Roman" w:hAnsi="Times New Roman" w:cs="Times New Roman"/>
                <w:sz w:val="22"/>
                <w:szCs w:val="20"/>
                <w:vertAlign w:val="superscript"/>
                <w:lang w:val="en-GB" w:eastAsia="en-US"/>
              </w:rPr>
              <w:t>3</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 OF PERSON UNDER DISABILITY</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GUID=418502dd-f622-4b7e-8b9f-04c044a4474a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GUID=755f4695-5989-46bc-9836-f8b39957b580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consent to be the litigation representative</w:t>
            </w:r>
            <w:r w:rsidRPr="006F2CA2">
              <w:rPr>
                <w:rFonts w:ascii="Times New Roman" w:hAnsi="Times New Roman" w:cs="Times New Roman"/>
                <w:sz w:val="22"/>
                <w:szCs w:val="20"/>
                <w:vertAlign w:val="superscript"/>
                <w:lang w:val="en-GB" w:eastAsia="en-US"/>
              </w:rPr>
              <w:t>3</w:t>
            </w:r>
            <w:r w:rsidRPr="006F2CA2">
              <w:rPr>
                <w:rFonts w:ascii="Times New Roman" w:hAnsi="Times New Roman" w:cs="Times New Roman"/>
                <w:sz w:val="22"/>
                <w:szCs w:val="20"/>
                <w:lang w:val="en-GB" w:eastAsia="en-US"/>
              </w:rPr>
              <w:t xml:space="preserve"> of the abovenamed plaintiff (or defendant), a minor (or a person lacking capacity) in this action, and I authorise                    of                                  , Advocates and Solicitors, to act on my behalf.</w:t>
            </w:r>
          </w:p>
          <w:p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GUID=ba2fc351-6989-4a62-8859-b2ae56f44faa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r w:rsidR="006F2CA2" w:rsidRPr="006F2CA2" w:rsidTr="00AF0CE3">
        <w:trPr>
          <w:divId w:val="2116439976"/>
          <w:cantSplit/>
          <w:trHeight w:val="840"/>
        </w:trPr>
        <w:tc>
          <w:tcPr>
            <w:tcW w:w="242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GUID=454f681c-7840-401a-b72d-b307eb386a22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Signed by the said</w:t>
            </w:r>
            <w:r w:rsidRPr="006F2CA2">
              <w:rPr>
                <w:rFonts w:ascii="Times New Roman" w:hAnsi="Times New Roman" w:cs="Times New Roman"/>
                <w:sz w:val="22"/>
                <w:szCs w:val="20"/>
                <w:lang w:val="en-GB" w:eastAsia="en-US"/>
              </w:rPr>
              <w:br/>
              <w:t>the    day of            20</w:t>
            </w:r>
            <w:r w:rsidRPr="006F2CA2">
              <w:rPr>
                <w:rFonts w:ascii="Times New Roman" w:hAnsi="Times New Roman" w:cs="Times New Roman"/>
                <w:sz w:val="22"/>
                <w:szCs w:val="20"/>
                <w:lang w:val="en-GB" w:eastAsia="en-US"/>
              </w:rPr>
              <w:br/>
              <w:t>in the presence of</w:t>
            </w:r>
          </w:p>
        </w:tc>
        <w:tc>
          <w:tcPr>
            <w:tcW w:w="476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GUID=2f3ca9a6-afe2-4846-91df-74a96ede5d15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r w:rsidRPr="006F2CA2">
              <w:rPr>
                <w:rFonts w:ascii="Times New Roman" w:hAnsi="Times New Roman" w:cs="Times New Roman"/>
                <w:sz w:val="22"/>
                <w:szCs w:val="20"/>
                <w:lang w:val="en-GB" w:eastAsia="en-US"/>
              </w:rPr>
              <w:br/>
              <w:t>,)</w:t>
            </w:r>
            <w:r w:rsidRPr="006F2CA2">
              <w:rPr>
                <w:rFonts w:ascii="Times New Roman" w:hAnsi="Times New Roman" w:cs="Times New Roman"/>
                <w:sz w:val="22"/>
                <w:szCs w:val="20"/>
                <w:lang w:val="en-GB" w:eastAsia="en-US"/>
              </w:rPr>
              <w:br/>
              <w:t> )</w:t>
            </w:r>
          </w:p>
        </w:tc>
      </w:tr>
      <w:tr w:rsidR="006F2CA2" w:rsidRPr="006F2CA2" w:rsidTr="00AF0CE3">
        <w:trPr>
          <w:gridAfter w:val="1"/>
          <w:divId w:val="2116439976"/>
          <w:wAfter w:w="4160" w:type="dxa"/>
          <w:cantSplit/>
          <w:trHeight w:val="80"/>
        </w:trPr>
        <w:tc>
          <w:tcPr>
            <w:tcW w:w="3020"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GUID=eb8b74db-96e2-4949-b814-88346e5af981 </w:instrText>
            </w:r>
            <w:r w:rsidRPr="006F2CA2">
              <w:rPr>
                <w:rFonts w:ascii="Times New Roman" w:hAnsi="Times New Roman" w:cs="Times New Roman"/>
                <w:sz w:val="22"/>
                <w:szCs w:val="20"/>
                <w:lang w:val="en-GB" w:eastAsia="en-US"/>
              </w:rPr>
              <w:fldChar w:fldCharType="end"/>
            </w:r>
          </w:p>
        </w:tc>
      </w:tr>
      <w:tr w:rsidR="006F2CA2" w:rsidRPr="006F2CA2" w:rsidTr="00AF0CE3">
        <w:trPr>
          <w:gridAfter w:val="1"/>
          <w:divId w:val="2116439976"/>
          <w:wAfter w:w="4160" w:type="dxa"/>
          <w:cantSplit/>
          <w:trHeight w:val="80"/>
        </w:trPr>
        <w:tc>
          <w:tcPr>
            <w:tcW w:w="302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GUID=3b501372-de36-43fb-9785-6e93b20ea031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w:t>
            </w:r>
            <w:r w:rsidRPr="006F2CA2">
              <w:rPr>
                <w:rFonts w:ascii="Times New Roman" w:hAnsi="Times New Roman" w:cs="Times New Roman"/>
                <w:i/>
                <w:sz w:val="22"/>
                <w:szCs w:val="20"/>
                <w:lang w:val="en-GB" w:eastAsia="en-US"/>
              </w:rPr>
              <w:br/>
              <w:t>(or Commissioner for Oaths).</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40" w:type="dxa"/>
        <w:tblInd w:w="567" w:type="dxa"/>
        <w:tblLook w:val="04A0" w:firstRow="1" w:lastRow="0" w:firstColumn="1" w:lastColumn="0" w:noHBand="0" w:noVBand="1"/>
      </w:tblPr>
      <w:tblGrid>
        <w:gridCol w:w="1280"/>
        <w:gridCol w:w="3580"/>
        <w:gridCol w:w="960"/>
        <w:gridCol w:w="1260"/>
        <w:gridCol w:w="60"/>
      </w:tblGrid>
      <w:tr w:rsidR="006F2CA2" w:rsidRPr="006F2CA2" w:rsidTr="00E36A97">
        <w:trPr>
          <w:divId w:val="2116439976"/>
          <w:cantSplit/>
        </w:trPr>
        <w:tc>
          <w:tcPr>
            <w:tcW w:w="7140" w:type="dxa"/>
            <w:gridSpan w:val="5"/>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GUID=f1ac67d2-d85e-4cb8-aab9-b12474904a1d </w:instrText>
            </w:r>
            <w:r w:rsidRPr="006F2CA2">
              <w:rPr>
                <w:rFonts w:ascii="Times New Roman" w:hAnsi="Times New Roman" w:cs="Times New Roman"/>
                <w:sz w:val="22"/>
                <w:szCs w:val="20"/>
                <w:lang w:val="en-GB" w:eastAsia="en-US"/>
              </w:rPr>
              <w:fldChar w:fldCharType="end"/>
            </w:r>
            <w:r w:rsidR="008565DE">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134</w:t>
            </w:r>
          </w:p>
        </w:tc>
      </w:tr>
      <w:tr w:rsidR="006F2CA2" w:rsidRPr="006F2CA2" w:rsidTr="00E36A97">
        <w:trPr>
          <w:gridAfter w:val="3"/>
          <w:divId w:val="2116439976"/>
          <w:wAfter w:w="2280" w:type="dxa"/>
          <w:cantSplit/>
        </w:trPr>
        <w:tc>
          <w:tcPr>
            <w:tcW w:w="4860" w:type="dxa"/>
            <w:gridSpan w:val="2"/>
          </w:tcPr>
          <w:p w:rsidR="006F2CA2" w:rsidRPr="006F2CA2" w:rsidRDefault="006F2CA2" w:rsidP="006F2CA2">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R.657</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GUID=55208599-5566-4fd5-9439-c51aa4ea470a </w:instrText>
            </w:r>
            <w:r w:rsidRPr="006F2CA2">
              <w:rPr>
                <w:rFonts w:ascii="Times New Roman" w:hAnsi="Times New Roman" w:cs="Times New Roman"/>
                <w:sz w:val="18"/>
                <w:szCs w:val="18"/>
                <w:lang w:val="en-GB" w:eastAsia="en-US"/>
              </w:rPr>
              <w:fldChar w:fldCharType="end"/>
            </w:r>
          </w:p>
        </w:tc>
      </w:tr>
      <w:tr w:rsidR="006F2CA2" w:rsidRPr="006F2CA2" w:rsidTr="00E36A97">
        <w:trPr>
          <w:divId w:val="2116439976"/>
          <w:cantSplit/>
        </w:trPr>
        <w:tc>
          <w:tcPr>
            <w:tcW w:w="7140" w:type="dxa"/>
            <w:gridSpan w:val="5"/>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CERTIFICATE BY SOLICITOR FOR PERSON </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UNDER DISABILITY</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GUID=2057ca32-d23c-49bc-956a-4ef2ae463043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GUID=57b53713-7204-4c40-a829-a46c69e1108d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solicitor for the litigation representative</w:t>
            </w:r>
            <w:r w:rsidRPr="006F2CA2">
              <w:rPr>
                <w:rFonts w:ascii="Times New Roman" w:hAnsi="Times New Roman" w:cs="Times New Roman"/>
                <w:sz w:val="22"/>
                <w:szCs w:val="20"/>
                <w:vertAlign w:val="superscript"/>
                <w:lang w:val="en-GB" w:eastAsia="en-US"/>
              </w:rPr>
              <w:t>3</w:t>
            </w:r>
            <w:r w:rsidRPr="006F2CA2">
              <w:rPr>
                <w:rFonts w:ascii="Times New Roman" w:hAnsi="Times New Roman" w:cs="Times New Roman"/>
                <w:sz w:val="22"/>
                <w:szCs w:val="20"/>
                <w:lang w:val="en-GB" w:eastAsia="en-US"/>
              </w:rPr>
              <w:t xml:space="preserve"> hereby certify that I know (or believe) that (name of minor) (or name of person lacking capacity) is (a minor) (or a person lacking capacity) (give the grounds of knowledge or belief) and that the abovenamed (name of litigation representative</w:t>
            </w:r>
            <w:r w:rsidRPr="006F2CA2">
              <w:rPr>
                <w:rFonts w:ascii="Times New Roman" w:hAnsi="Times New Roman" w:cs="Times New Roman"/>
                <w:sz w:val="22"/>
                <w:szCs w:val="20"/>
                <w:vertAlign w:val="superscript"/>
                <w:lang w:val="en-GB" w:eastAsia="en-US"/>
              </w:rPr>
              <w:t>3</w:t>
            </w:r>
            <w:r w:rsidRPr="006F2CA2">
              <w:rPr>
                <w:rFonts w:ascii="Times New Roman" w:hAnsi="Times New Roman" w:cs="Times New Roman"/>
                <w:sz w:val="22"/>
                <w:szCs w:val="20"/>
                <w:lang w:val="en-GB" w:eastAsia="en-US"/>
              </w:rPr>
              <w:t>) has no interest in the cause (or matter) in question adverse to that of the minor (or the person lacking capacity).</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GUID=687da2ef-a7f5-4698-aa8c-fca6ce325b13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GUID=36c47957-2b7f-4c71-95cc-a25ff0ce7279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 for the</w:t>
            </w:r>
          </w:p>
        </w:tc>
      </w:tr>
      <w:tr w:rsidR="006F2CA2" w:rsidRPr="006F2CA2" w:rsidTr="00E36A97">
        <w:trPr>
          <w:gridAfter w:val="1"/>
          <w:divId w:val="2116439976"/>
          <w:wAfter w:w="60" w:type="dxa"/>
          <w:cantSplit/>
        </w:trPr>
        <w:tc>
          <w:tcPr>
            <w:tcW w:w="7080" w:type="dxa"/>
            <w:gridSpan w:val="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GUID=1f0f072a-f4c2-4898-90cb-290a3ad3bd58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135</w:t>
            </w:r>
          </w:p>
        </w:tc>
      </w:tr>
      <w:tr w:rsidR="006F2CA2" w:rsidRPr="006F2CA2" w:rsidTr="00E36A97">
        <w:trPr>
          <w:gridAfter w:val="1"/>
          <w:divId w:val="2116439976"/>
          <w:wAfter w:w="60" w:type="dxa"/>
          <w:cantSplit/>
        </w:trPr>
        <w:tc>
          <w:tcPr>
            <w:tcW w:w="128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GUID=d01f48bd-fd16-4ca8-acd1-66449b24c0ed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R.682</w:t>
            </w:r>
          </w:p>
        </w:tc>
        <w:tc>
          <w:tcPr>
            <w:tcW w:w="4540"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GUID=918b0d84-c046-485c-a677-8607cd8d7b7c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FOR ACCOUNTS AND INQUIRIES</w:t>
            </w:r>
          </w:p>
        </w:tc>
        <w:tc>
          <w:tcPr>
            <w:tcW w:w="12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GUID=5d54b5b3-48bb-448c-aa04-15898b964ffb </w:instrText>
            </w:r>
            <w:r w:rsidRPr="006F2CA2">
              <w:rPr>
                <w:rFonts w:ascii="Times New Roman" w:hAnsi="Times New Roman" w:cs="Times New Roman"/>
                <w:sz w:val="22"/>
                <w:szCs w:val="20"/>
                <w:lang w:val="en-GB" w:eastAsia="en-US"/>
              </w:rPr>
              <w:fldChar w:fldCharType="end"/>
            </w:r>
          </w:p>
        </w:tc>
      </w:tr>
      <w:tr w:rsidR="006F2CA2" w:rsidRPr="006F2CA2" w:rsidTr="00E36A97">
        <w:trPr>
          <w:gridAfter w:val="1"/>
          <w:divId w:val="2116439976"/>
          <w:wAfter w:w="60" w:type="dxa"/>
          <w:cantSplit/>
        </w:trPr>
        <w:tc>
          <w:tcPr>
            <w:tcW w:w="7080" w:type="dxa"/>
            <w:gridSpan w:val="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GUID=df3c5b99-dbe6-4d89-b9f9-81c7ad0b67e0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GUID=d9498ffb-d581-4c46-bbe4-15cb135f48fa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the plaintiff (or the defendant) in this action and upon reading the affidavit of                       filed the         day of                           20       , and upon hearing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GUID=5d12f6c7-cb51-4296-bfdb-8e58bf445680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following accounts and inquiry be taken and made; that is to say,</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GUID=dd1bb0f9-8775-4421-9587-d346eb43823d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An account of the movable property not specifically bequeathed of                                  , deceased, the testator in the pleadings named, come to the hands of, etc.</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GUID=9b5db8e0-be0f-4a2b-8ebe-024cb49b8c1d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An account of the testator’s debts, (or where deceased died more than six years before judgment, (an inquiry whether there is any debt of the deceased remaining unpaid)).</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GUID=7230c7ae-ccc3-4fc4-a21b-3dbee9cd7523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An account of the testator’s funeral expenses.</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GUID=8489c4d4-b293-4f8e-9744-9dbe226a8152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An account of the legacies and annuities (if any) given by the testator’s will.</w:t>
            </w:r>
          </w:p>
        </w:tc>
      </w:tr>
      <w:tr w:rsidR="006F2CA2" w:rsidRPr="006F2CA2" w:rsidTr="00E36A97">
        <w:trPr>
          <w:gridAfter w:val="1"/>
          <w:divId w:val="2116439976"/>
          <w:wAfter w:w="60" w:type="dxa"/>
          <w:cantSplit/>
        </w:trPr>
        <w:tc>
          <w:tcPr>
            <w:tcW w:w="7080" w:type="dxa"/>
            <w:gridSpan w:val="4"/>
          </w:tcPr>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GUID=c84ce3ee-4367-43df-9d81-9e1d839105db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5.  An inquiry into what parts (if any) of the testator’s said movable property are outstanding or undisposed of.</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GUID=4195e9b7-be01-4e0b-bf70-73d56f8bc55e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testator’s personal estate not specifically bequeathed be applied in payment of his debts and funeral expenses in a due course of administering, and then in payment of the legacies and annuities (if any) given by his will.</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GUID=4ac337f0-0c6e-4662-9436-b9ab5be7d6fa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ordered)</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GUID=18d83b4b-32be-41c6-8a54-d4faebc9f36c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following further inquiries and accounts be made and taken; that is to say,</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GUID=36224c1d-df85-4f83-86e8-4ead22543e71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6.  An inquiry into what immovable property the testator was seized of or entitled to at the time of his death.</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GUID=1255ddda-f68d-4af7-87be-119790d4bfdb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7.  An account of the rents and profits of the testator’s immovable property received by, etc.</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GUID=b8618b33-6acf-4c8d-ae0d-acc40d585580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8.  An inquiry into what encumbrances (if any) affect the testator’s immovable property, or any and what parts thereof.</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GUID=7de0109d-e446-44db-a85d-4a3734989b1e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sale ordered)</w:t>
            </w:r>
          </w:p>
          <w:p w:rsidR="006F2CA2" w:rsidRPr="006F2CA2" w:rsidRDefault="006F2CA2" w:rsidP="006F2CA2">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GUID=54d80ca0-ac46-4595-bfeb-dd5d2bbb3731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9.  An account of what is due to such of the encumbrances as shall consent to the sale hereinafter directed in respect of their encumbrances.</w:t>
            </w:r>
          </w:p>
        </w:tc>
      </w:tr>
      <w:tr w:rsidR="006F2CA2" w:rsidRPr="006F2CA2" w:rsidTr="00E36A97">
        <w:trPr>
          <w:gridAfter w:val="1"/>
          <w:divId w:val="2116439976"/>
          <w:wAfter w:w="60" w:type="dxa"/>
          <w:cantSplit/>
        </w:trPr>
        <w:tc>
          <w:tcPr>
            <w:tcW w:w="7080" w:type="dxa"/>
            <w:gridSpan w:val="4"/>
          </w:tcPr>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GUID=7382f439-03de-4ef8-b8a7-0d69b296cfc9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10.  An inquiry into what are the priorities of such last-mentioned encumbrances.</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GUID=a868532d-e2cd-4b15-8fd3-6e042c508f1c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testator’s immovable property be sold with the approbation of the Judge, etc.</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GUID=d0fe0913-b641-4b42-80fe-d336b1f1f1b2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further consideration of this cause be adjourned, and any of the parties are to be at liberty to apply as they may be advised.</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GUID=640df295-cd4c-4c76-8dda-1cdeac56e2ef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GUID=80337559-869d-4f40-8537-ee01f86952da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567" w:type="dxa"/>
        <w:tblLook w:val="04A0" w:firstRow="1" w:lastRow="0" w:firstColumn="1" w:lastColumn="0" w:noHBand="0" w:noVBand="1"/>
      </w:tblPr>
      <w:tblGrid>
        <w:gridCol w:w="4800"/>
        <w:gridCol w:w="2260"/>
      </w:tblGrid>
      <w:tr w:rsidR="006F2CA2" w:rsidRPr="006F2CA2" w:rsidTr="00E36A97">
        <w:trPr>
          <w:divId w:val="2116439976"/>
          <w:cantSplit/>
        </w:trPr>
        <w:tc>
          <w:tcPr>
            <w:tcW w:w="7060"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GUID=de4cef25-32c9-4ce2-98ec-a795e434b3b5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136</w:t>
            </w:r>
          </w:p>
        </w:tc>
      </w:tr>
      <w:tr w:rsidR="006F2CA2" w:rsidRPr="006F2CA2" w:rsidTr="00E36A97">
        <w:trPr>
          <w:gridAfter w:val="1"/>
          <w:divId w:val="2116439976"/>
          <w:wAfter w:w="2260" w:type="dxa"/>
          <w:cantSplit/>
        </w:trPr>
        <w:tc>
          <w:tcPr>
            <w:tcW w:w="4800" w:type="dxa"/>
          </w:tcPr>
          <w:p w:rsidR="006F2CA2" w:rsidRPr="006F2CA2" w:rsidRDefault="006F2CA2" w:rsidP="006F2CA2">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R.696</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GUID=021e2c2c-b4fe-41e1-a773-a6777748ebe2 </w:instrText>
            </w:r>
            <w:r w:rsidRPr="006F2CA2">
              <w:rPr>
                <w:rFonts w:ascii="Times New Roman" w:hAnsi="Times New Roman" w:cs="Times New Roman"/>
                <w:sz w:val="18"/>
                <w:szCs w:val="18"/>
                <w:lang w:val="en-GB" w:eastAsia="en-US"/>
              </w:rPr>
              <w:fldChar w:fldCharType="end"/>
            </w:r>
          </w:p>
        </w:tc>
      </w:tr>
      <w:tr w:rsidR="006F2CA2" w:rsidRPr="006F2CA2" w:rsidTr="00E36A97">
        <w:trPr>
          <w:divId w:val="2116439976"/>
          <w:cantSplit/>
        </w:trPr>
        <w:tc>
          <w:tcPr>
            <w:tcW w:w="7060" w:type="dxa"/>
            <w:gridSpan w:val="2"/>
          </w:tcPr>
          <w:p w:rsidR="006F2CA2" w:rsidRPr="006F2CA2" w:rsidRDefault="006F2CA2" w:rsidP="006F2CA2">
            <w:pPr>
              <w:spacing w:before="120" w:after="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ON CERTAIN JUDGMENTS</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GUID=5815d27f-0cd5-46f3-adf8-1291df4b256b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endorsement should be in the following words or words to the following effect:</w:t>
            </w:r>
          </w:p>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GUID=c0273f0a-228e-4e2d-947f-288e8bcd5362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In the case of a judgment or order requiring a person or body corporate to do an act within a specified time:</w:t>
            </w:r>
          </w:p>
          <w:p w:rsidR="006F2CA2" w:rsidRPr="006F2CA2" w:rsidRDefault="006F2CA2" w:rsidP="006F2CA2">
            <w:pPr>
              <w:spacing w:before="120" w:after="0" w:line="240" w:lineRule="auto"/>
              <w:ind w:left="120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GUID=cd7dc10f-1bda-4764-8720-73db59827d7d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you, the within-named                         (or                       ) neglect to obey this judgment (or order) by the time therein limited, you will be liable to process of execution for the purpose of compelling you to obey the same.”.</w:t>
            </w:r>
          </w:p>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GUID=a11a1669-38f0-4171-be8f-88fff3a5f88c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In the case of a judgment or order requiring a person to abstain from doing an act:</w:t>
            </w:r>
          </w:p>
          <w:p w:rsidR="006F2CA2" w:rsidRPr="006F2CA2" w:rsidRDefault="006F2CA2" w:rsidP="006F2CA2">
            <w:pPr>
              <w:spacing w:before="120" w:after="0" w:line="240" w:lineRule="auto"/>
              <w:ind w:left="120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GUID=2a22b0a4-6057-49d0-89b1-d70507089b7f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 “If you, the within-named                              disobey this judgment (or order), you will be liable to process of execution for the purpose of compelling you to obey the same.”.</w:t>
            </w:r>
          </w:p>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GUID=c58d877c-6155-4a7e-9943-c773aea2194c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In the case of a judgment or order requiring a body corporate to do or to abstain from doing the act, but it is sought to take enforcement proceedings against a director or other officer of that order:</w:t>
            </w:r>
          </w:p>
          <w:p w:rsidR="006F2CA2" w:rsidRPr="006F2CA2" w:rsidRDefault="006F2CA2" w:rsidP="006F2CA2">
            <w:pPr>
              <w:spacing w:before="120" w:after="0" w:line="240" w:lineRule="auto"/>
              <w:ind w:left="120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GUID=2e122eb9-8c3e-4027-92c6-4a2ef91722bd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 “If                        neglect to obey this judgment (or order) by the time therein limited (or in the case of an order to abstain from doing an act), if                        disobey this judgment (or order), you (a director or officer of the said                         ) will be liable to process of execution for the purpose of compelling the said                        to obey the same.”.</w:t>
            </w:r>
          </w:p>
        </w:tc>
      </w:tr>
    </w:tbl>
    <w:p w:rsid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p w:rsidR="00A1223F" w:rsidRDefault="00A1223F" w:rsidP="006F2CA2">
      <w:pPr>
        <w:spacing w:before="0" w:after="200" w:line="276" w:lineRule="auto"/>
        <w:jc w:val="center"/>
        <w:divId w:val="2116439976"/>
        <w:rPr>
          <w:rFonts w:ascii="Times New Roman" w:hAnsi="Times New Roman" w:cs="Times New Roman"/>
          <w:sz w:val="26"/>
          <w:szCs w:val="20"/>
          <w:lang w:val="en-GB" w:eastAsia="en-US"/>
        </w:rPr>
      </w:pPr>
    </w:p>
    <w:p w:rsidR="00A1223F" w:rsidRDefault="00A1223F" w:rsidP="006F2CA2">
      <w:pPr>
        <w:spacing w:before="0" w:after="200" w:line="276" w:lineRule="auto"/>
        <w:jc w:val="center"/>
        <w:divId w:val="2116439976"/>
        <w:rPr>
          <w:rFonts w:ascii="Times New Roman" w:hAnsi="Times New Roman" w:cs="Times New Roman"/>
          <w:sz w:val="26"/>
          <w:szCs w:val="20"/>
          <w:lang w:val="en-GB" w:eastAsia="en-US"/>
        </w:rPr>
      </w:pPr>
    </w:p>
    <w:p w:rsidR="00A1223F" w:rsidRDefault="00A1223F" w:rsidP="006F2CA2">
      <w:pPr>
        <w:spacing w:before="0" w:after="200" w:line="276" w:lineRule="auto"/>
        <w:jc w:val="center"/>
        <w:divId w:val="2116439976"/>
        <w:rPr>
          <w:rFonts w:ascii="Times New Roman" w:hAnsi="Times New Roman" w:cs="Times New Roman"/>
          <w:sz w:val="26"/>
          <w:szCs w:val="20"/>
          <w:lang w:val="en-GB" w:eastAsia="en-US"/>
        </w:rPr>
      </w:pPr>
    </w:p>
    <w:p w:rsidR="00A1223F" w:rsidRDefault="00A1223F" w:rsidP="006F2CA2">
      <w:pPr>
        <w:spacing w:before="0" w:after="200" w:line="276" w:lineRule="auto"/>
        <w:jc w:val="center"/>
        <w:divId w:val="2116439976"/>
        <w:rPr>
          <w:rFonts w:ascii="Times New Roman" w:hAnsi="Times New Roman" w:cs="Times New Roman"/>
          <w:sz w:val="26"/>
          <w:szCs w:val="20"/>
          <w:lang w:val="en-GB" w:eastAsia="en-US"/>
        </w:rPr>
      </w:pPr>
    </w:p>
    <w:p w:rsidR="00A1223F" w:rsidRDefault="00A1223F" w:rsidP="006F2CA2">
      <w:pPr>
        <w:spacing w:before="0" w:after="200" w:line="276" w:lineRule="auto"/>
        <w:jc w:val="center"/>
        <w:divId w:val="2116439976"/>
        <w:rPr>
          <w:rFonts w:ascii="Times New Roman" w:hAnsi="Times New Roman" w:cs="Times New Roman"/>
          <w:sz w:val="26"/>
          <w:szCs w:val="20"/>
          <w:lang w:val="en-GB" w:eastAsia="en-US"/>
        </w:rPr>
      </w:pPr>
    </w:p>
    <w:p w:rsidR="00A1223F" w:rsidRDefault="00A1223F" w:rsidP="006F2CA2">
      <w:pPr>
        <w:spacing w:before="0" w:after="200" w:line="276" w:lineRule="auto"/>
        <w:jc w:val="center"/>
        <w:divId w:val="2116439976"/>
        <w:rPr>
          <w:rFonts w:ascii="Times New Roman" w:hAnsi="Times New Roman" w:cs="Times New Roman"/>
          <w:sz w:val="26"/>
          <w:szCs w:val="20"/>
          <w:lang w:val="en-GB" w:eastAsia="en-US"/>
        </w:rPr>
      </w:pPr>
    </w:p>
    <w:p w:rsidR="00A1223F" w:rsidRDefault="00A1223F" w:rsidP="006F2CA2">
      <w:pPr>
        <w:spacing w:before="0" w:after="200" w:line="276" w:lineRule="auto"/>
        <w:jc w:val="center"/>
        <w:divId w:val="2116439976"/>
        <w:rPr>
          <w:rFonts w:ascii="Times New Roman" w:hAnsi="Times New Roman" w:cs="Times New Roman"/>
          <w:sz w:val="26"/>
          <w:szCs w:val="20"/>
          <w:lang w:val="en-GB" w:eastAsia="en-US"/>
        </w:rPr>
      </w:pPr>
    </w:p>
    <w:p w:rsidR="00A1223F" w:rsidRDefault="00A1223F" w:rsidP="006F2CA2">
      <w:pPr>
        <w:spacing w:before="0" w:after="200" w:line="276" w:lineRule="auto"/>
        <w:jc w:val="center"/>
        <w:divId w:val="2116439976"/>
        <w:rPr>
          <w:rFonts w:ascii="Times New Roman" w:hAnsi="Times New Roman" w:cs="Times New Roman"/>
          <w:sz w:val="26"/>
          <w:szCs w:val="20"/>
          <w:lang w:val="en-GB" w:eastAsia="en-US"/>
        </w:rPr>
      </w:pPr>
    </w:p>
    <w:p w:rsidR="00A1223F" w:rsidRPr="006F2CA2" w:rsidRDefault="00A1223F" w:rsidP="006F2CA2">
      <w:pPr>
        <w:spacing w:before="0" w:after="200" w:line="276" w:lineRule="auto"/>
        <w:jc w:val="center"/>
        <w:divId w:val="2116439976"/>
        <w:rPr>
          <w:rFonts w:ascii="Times New Roman" w:hAnsi="Times New Roman" w:cs="Times New Roman"/>
          <w:sz w:val="26"/>
          <w:szCs w:val="20"/>
          <w:lang w:val="en-GB" w:eastAsia="en-US"/>
        </w:rPr>
      </w:pPr>
    </w:p>
    <w:tbl>
      <w:tblPr>
        <w:tblW w:w="7060" w:type="dxa"/>
        <w:tblInd w:w="851" w:type="dxa"/>
        <w:tblLook w:val="04A0" w:firstRow="1" w:lastRow="0" w:firstColumn="1" w:lastColumn="0" w:noHBand="0" w:noVBand="1"/>
      </w:tblPr>
      <w:tblGrid>
        <w:gridCol w:w="1400"/>
        <w:gridCol w:w="3801"/>
        <w:gridCol w:w="168"/>
        <w:gridCol w:w="168"/>
        <w:gridCol w:w="1523"/>
      </w:tblGrid>
      <w:tr w:rsidR="006F2CA2" w:rsidRPr="006F2CA2" w:rsidTr="00E36A97">
        <w:trPr>
          <w:divId w:val="2116439976"/>
          <w:cantSplit/>
        </w:trPr>
        <w:tc>
          <w:tcPr>
            <w:tcW w:w="1400" w:type="dxa"/>
          </w:tcPr>
          <w:p w:rsidR="00E36A97" w:rsidRDefault="00E36A97" w:rsidP="006F2CA2">
            <w:pPr>
              <w:spacing w:before="60" w:after="60" w:line="240" w:lineRule="auto"/>
              <w:rPr>
                <w:rFonts w:ascii="Times New Roman" w:hAnsi="Times New Roman" w:cs="Times New Roman"/>
                <w:sz w:val="18"/>
                <w:szCs w:val="18"/>
                <w:lang w:val="en-GB" w:eastAsia="en-US"/>
              </w:rPr>
            </w:pPr>
          </w:p>
          <w:p w:rsidR="00E36A97" w:rsidRDefault="00E36A97" w:rsidP="006F2CA2">
            <w:pPr>
              <w:spacing w:before="60" w:after="60" w:line="240" w:lineRule="auto"/>
              <w:rPr>
                <w:rFonts w:ascii="Times New Roman" w:hAnsi="Times New Roman" w:cs="Times New Roman"/>
                <w:sz w:val="18"/>
                <w:szCs w:val="18"/>
                <w:lang w:val="en-GB" w:eastAsia="en-US"/>
              </w:rPr>
            </w:pPr>
          </w:p>
          <w:p w:rsidR="00E36A97" w:rsidRDefault="00E36A97" w:rsidP="006F2CA2">
            <w:pPr>
              <w:spacing w:before="60" w:after="60" w:line="240" w:lineRule="auto"/>
              <w:rPr>
                <w:rFonts w:ascii="Times New Roman" w:hAnsi="Times New Roman" w:cs="Times New Roman"/>
                <w:sz w:val="18"/>
                <w:szCs w:val="18"/>
                <w:lang w:val="en-GB" w:eastAsia="en-US"/>
              </w:rPr>
            </w:pPr>
          </w:p>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GUID=70e8fbef-4a19-406e-a43e-dc3ef9d3ed09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R.702</w:t>
            </w:r>
          </w:p>
        </w:tc>
        <w:tc>
          <w:tcPr>
            <w:tcW w:w="3969" w:type="dxa"/>
            <w:gridSpan w:val="2"/>
          </w:tcPr>
          <w:p w:rsidR="00E36A97" w:rsidRDefault="00E36A97" w:rsidP="00E36A97">
            <w:pPr>
              <w:spacing w:before="60" w:after="60" w:line="240" w:lineRule="auto"/>
              <w:rPr>
                <w:rFonts w:ascii="Times New Roman" w:hAnsi="Times New Roman" w:cs="Times New Roman"/>
                <w:sz w:val="22"/>
                <w:szCs w:val="20"/>
                <w:lang w:val="en-GB" w:eastAsia="en-US"/>
              </w:rPr>
            </w:pPr>
          </w:p>
          <w:p w:rsidR="00E36A97" w:rsidRDefault="00E36A97" w:rsidP="00E36A97">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FORM 137</w:t>
            </w:r>
          </w:p>
          <w:p w:rsidR="00E36A97" w:rsidRDefault="00E36A97" w:rsidP="00E36A97">
            <w:pPr>
              <w:spacing w:before="60" w:after="60" w:line="240" w:lineRule="auto"/>
              <w:jc w:val="center"/>
              <w:rPr>
                <w:rFonts w:ascii="Times New Roman" w:hAnsi="Times New Roman" w:cs="Times New Roman"/>
                <w:sz w:val="22"/>
                <w:szCs w:val="20"/>
                <w:lang w:val="en-GB" w:eastAsia="en-US"/>
              </w:rPr>
            </w:pPr>
          </w:p>
          <w:p w:rsidR="006F2CA2" w:rsidRPr="006F2CA2" w:rsidRDefault="006F2CA2" w:rsidP="00E36A97">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GUID=14fab66a-3c49-43c4-8b25-f4be3a2cbf60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WRIT OF SEIZURE AND SALE</w:t>
            </w:r>
          </w:p>
          <w:p w:rsidR="006F2CA2" w:rsidRPr="006F2CA2" w:rsidRDefault="006F2CA2" w:rsidP="00E36A97">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GUID=ecd676b9-c80a-4547-81b6-58307d7a6ec4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c>
          <w:tcPr>
            <w:tcW w:w="1691"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GUID=64d79f44-eb0f-48ed-9e95-4e2588eee4b0 </w:instrText>
            </w:r>
            <w:r w:rsidRPr="006F2CA2">
              <w:rPr>
                <w:rFonts w:ascii="Times New Roman" w:hAnsi="Times New Roman" w:cs="Times New Roman"/>
                <w:sz w:val="22"/>
                <w:szCs w:val="20"/>
                <w:lang w:val="en-GB" w:eastAsia="en-US"/>
              </w:rPr>
              <w:fldChar w:fldCharType="end"/>
            </w:r>
          </w:p>
        </w:tc>
      </w:tr>
      <w:tr w:rsidR="006F2CA2" w:rsidRPr="006F2CA2" w:rsidTr="00E36A97">
        <w:trPr>
          <w:divId w:val="2116439976"/>
          <w:cantSplit/>
        </w:trPr>
        <w:tc>
          <w:tcPr>
            <w:tcW w:w="7060" w:type="dxa"/>
            <w:gridSpan w:val="5"/>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GUID=ae2394fd-1ecf-4514-a51f-4f158f5ba08e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GUID=96781eee-35db-4275-b519-2d3abb49a857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directed that you cause to be levied and made out of the property liable to be seized under a writ of seizure and sale which shall be identified by or on behalf of (name of execution creditor) as belonging to (name of execution debtor) now or late of (address of execution debtor) by seizure and if it be necessary by sale thereof $                   which the said (name of execution creditor) lately in the Family Division of the High Court/Family Courts recovered against the said (name of execution debtor) by a judgment (or order or as may be) bearing the       day of                        20      . And in what manner you shall have executed this writ make appear to this Court immediately after the execution thereof. And have there this writ.</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GUID=0c228e50-3ede-4adf-8846-c3fa9e620d16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GUID=0c3e6c88-d070-4c77-aa6b-8ff5c1afdfb3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Entered No.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GUID=d142dea2-16ea-44b5-881f-081d523426d4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Clerk.</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GUID=42c9a962-c88e-49fc-bcd3-8aa0ea8bb11f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GUID=ed91ebeb-7c23-4abf-93f9-cbad84997407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Memorandum to be subscribed on the writ</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GUID=8ebb2075-1c0b-48cc-927f-686654cdc0cd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writ may not be served more than 12 months after the above date unless renewed by order of the Court.</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GUID=32e150c8-6f5c-49f0-9da6-bf85bb4e20e9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Endorsement to be made on writ before issue</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GUID=64e36f76-3c90-4ec3-a9f5-9047d3376154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WRIT is issued by                               of                                , solicitor for the execution creditor who resides at                                  . The execution debtor resides at                                    .</w:t>
            </w:r>
          </w:p>
        </w:tc>
      </w:tr>
      <w:tr w:rsidR="006F2CA2" w:rsidRPr="006F2CA2" w:rsidTr="00E36A97">
        <w:trPr>
          <w:divId w:val="2116439976"/>
          <w:cantSplit/>
          <w:trHeight w:val="40"/>
        </w:trPr>
        <w:tc>
          <w:tcPr>
            <w:tcW w:w="5201"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GUID=a4a9aa79-90c6-4305-b03b-fbb334b8a9b5 </w:instrText>
            </w:r>
            <w:r w:rsidRPr="006F2CA2">
              <w:rPr>
                <w:rFonts w:ascii="Times New Roman" w:hAnsi="Times New Roman" w:cs="Times New Roman"/>
                <w:sz w:val="22"/>
                <w:szCs w:val="20"/>
                <w:lang w:val="en-GB" w:eastAsia="en-US"/>
              </w:rPr>
              <w:fldChar w:fldCharType="end"/>
            </w:r>
          </w:p>
        </w:tc>
        <w:tc>
          <w:tcPr>
            <w:tcW w:w="336"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GUID=fced82c9-62dc-4c05-baf1-73752e45c8c0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523"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GUID=dfe96792-7497-4215-861a-48b0bfbfc816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rsidTr="00E36A97">
        <w:trPr>
          <w:divId w:val="2116439976"/>
          <w:cantSplit/>
          <w:trHeight w:val="20"/>
        </w:trPr>
        <w:tc>
          <w:tcPr>
            <w:tcW w:w="5201"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GUID=7e51407e-4ee7-407e-8d4f-b8342648643d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of judgment and costs</w:t>
            </w:r>
          </w:p>
        </w:tc>
        <w:tc>
          <w:tcPr>
            <w:tcW w:w="33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GUID=714c690d-d9ac-4248-94b3-06f4ae7538bd </w:instrText>
            </w:r>
            <w:r w:rsidRPr="006F2CA2">
              <w:rPr>
                <w:rFonts w:ascii="Times New Roman" w:hAnsi="Times New Roman" w:cs="Times New Roman"/>
                <w:sz w:val="22"/>
                <w:szCs w:val="20"/>
                <w:lang w:val="en-GB" w:eastAsia="en-US"/>
              </w:rPr>
              <w:fldChar w:fldCharType="end"/>
            </w:r>
          </w:p>
        </w:tc>
        <w:tc>
          <w:tcPr>
            <w:tcW w:w="1523"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GUID=e7ebcbf2-6531-45ff-95ad-943793764d8f </w:instrText>
            </w:r>
            <w:r w:rsidRPr="006F2CA2">
              <w:rPr>
                <w:rFonts w:ascii="Times New Roman" w:hAnsi="Times New Roman" w:cs="Times New Roman"/>
                <w:sz w:val="22"/>
                <w:szCs w:val="20"/>
                <w:lang w:val="en-GB" w:eastAsia="en-US"/>
              </w:rPr>
              <w:fldChar w:fldCharType="end"/>
            </w:r>
          </w:p>
        </w:tc>
      </w:tr>
      <w:tr w:rsidR="006F2CA2" w:rsidRPr="006F2CA2" w:rsidTr="00E36A97">
        <w:trPr>
          <w:divId w:val="2116439976"/>
          <w:cantSplit/>
          <w:trHeight w:val="20"/>
        </w:trPr>
        <w:tc>
          <w:tcPr>
            <w:tcW w:w="5201" w:type="dxa"/>
            <w:gridSpan w:val="2"/>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GUID=726706e4-3549-42cd-ab2e-7c384d3e3737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Subsequent costs (if any)</w:t>
            </w:r>
          </w:p>
        </w:tc>
        <w:tc>
          <w:tcPr>
            <w:tcW w:w="33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GUID=fdd5ae2c-6e41-492d-bc38-d12098a8d38b </w:instrText>
            </w:r>
            <w:r w:rsidRPr="006F2CA2">
              <w:rPr>
                <w:rFonts w:ascii="Times New Roman" w:hAnsi="Times New Roman" w:cs="Times New Roman"/>
                <w:sz w:val="22"/>
                <w:szCs w:val="20"/>
                <w:lang w:val="en-GB" w:eastAsia="en-US"/>
              </w:rPr>
              <w:fldChar w:fldCharType="end"/>
            </w:r>
          </w:p>
        </w:tc>
        <w:tc>
          <w:tcPr>
            <w:tcW w:w="1523"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GUID=377ad59b-f06b-4a4c-96b9-98bd98517961 </w:instrText>
            </w:r>
            <w:r w:rsidRPr="006F2CA2">
              <w:rPr>
                <w:rFonts w:ascii="Times New Roman" w:hAnsi="Times New Roman" w:cs="Times New Roman"/>
                <w:sz w:val="22"/>
                <w:szCs w:val="20"/>
                <w:lang w:val="en-GB" w:eastAsia="en-US"/>
              </w:rPr>
              <w:fldChar w:fldCharType="end"/>
            </w:r>
          </w:p>
        </w:tc>
      </w:tr>
      <w:tr w:rsidR="006F2CA2" w:rsidRPr="006F2CA2" w:rsidTr="00E36A97">
        <w:trPr>
          <w:divId w:val="2116439976"/>
          <w:cantSplit/>
          <w:trHeight w:val="20"/>
        </w:trPr>
        <w:tc>
          <w:tcPr>
            <w:tcW w:w="5201" w:type="dxa"/>
            <w:gridSpan w:val="2"/>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GUID=87e14f81-eaaf-43e9-8654-c3ecbc123e4d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to account of judgment</w:t>
            </w:r>
          </w:p>
        </w:tc>
        <w:tc>
          <w:tcPr>
            <w:tcW w:w="33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GUID=0239abe8-904d-4e4b-846e-ba658ca44cd4 </w:instrText>
            </w:r>
            <w:r w:rsidRPr="006F2CA2">
              <w:rPr>
                <w:rFonts w:ascii="Times New Roman" w:hAnsi="Times New Roman" w:cs="Times New Roman"/>
                <w:sz w:val="22"/>
                <w:szCs w:val="20"/>
                <w:lang w:val="en-GB" w:eastAsia="en-US"/>
              </w:rPr>
              <w:fldChar w:fldCharType="end"/>
            </w:r>
          </w:p>
        </w:tc>
        <w:tc>
          <w:tcPr>
            <w:tcW w:w="1523"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GUID=84e7c2f3-9b77-47c7-94f2-6d383813d9c6 </w:instrText>
            </w:r>
            <w:r w:rsidRPr="006F2CA2">
              <w:rPr>
                <w:rFonts w:ascii="Times New Roman" w:hAnsi="Times New Roman" w:cs="Times New Roman"/>
                <w:sz w:val="22"/>
                <w:szCs w:val="20"/>
                <w:lang w:val="en-GB" w:eastAsia="en-US"/>
              </w:rPr>
              <w:fldChar w:fldCharType="end"/>
            </w:r>
          </w:p>
        </w:tc>
      </w:tr>
      <w:tr w:rsidR="006F2CA2" w:rsidRPr="006F2CA2" w:rsidTr="00E36A97">
        <w:trPr>
          <w:divId w:val="2116439976"/>
          <w:cantSplit/>
          <w:trHeight w:val="20"/>
        </w:trPr>
        <w:tc>
          <w:tcPr>
            <w:tcW w:w="5201" w:type="dxa"/>
            <w:gridSpan w:val="2"/>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GUID=eb42f8e4-33a2-4666-b143-0a6ae6ed9a06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Remaining due</w:t>
            </w:r>
          </w:p>
        </w:tc>
        <w:tc>
          <w:tcPr>
            <w:tcW w:w="33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GUID=f95a1768-157e-4e3a-9f70-6c181b3674fc </w:instrText>
            </w:r>
            <w:r w:rsidRPr="006F2CA2">
              <w:rPr>
                <w:rFonts w:ascii="Times New Roman" w:hAnsi="Times New Roman" w:cs="Times New Roman"/>
                <w:sz w:val="22"/>
                <w:szCs w:val="20"/>
                <w:lang w:val="en-GB" w:eastAsia="en-US"/>
              </w:rPr>
              <w:fldChar w:fldCharType="end"/>
            </w:r>
          </w:p>
        </w:tc>
        <w:tc>
          <w:tcPr>
            <w:tcW w:w="1523"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GUID=15db4bb6-6ce2-4351-a9bf-73bf530e167d </w:instrText>
            </w:r>
            <w:r w:rsidRPr="006F2CA2">
              <w:rPr>
                <w:rFonts w:ascii="Times New Roman" w:hAnsi="Times New Roman" w:cs="Times New Roman"/>
                <w:sz w:val="22"/>
                <w:szCs w:val="20"/>
                <w:lang w:val="en-GB" w:eastAsia="en-US"/>
              </w:rPr>
              <w:fldChar w:fldCharType="end"/>
            </w:r>
          </w:p>
        </w:tc>
      </w:tr>
      <w:tr w:rsidR="006F2CA2" w:rsidRPr="006F2CA2" w:rsidTr="00E36A97">
        <w:trPr>
          <w:divId w:val="2116439976"/>
          <w:cantSplit/>
          <w:trHeight w:val="20"/>
        </w:trPr>
        <w:tc>
          <w:tcPr>
            <w:tcW w:w="5201" w:type="dxa"/>
            <w:gridSpan w:val="2"/>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GUID=6132f84e-55c3-4de9-af6b-1644e4a9b9ad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Costs of this writ</w:t>
            </w:r>
          </w:p>
        </w:tc>
        <w:tc>
          <w:tcPr>
            <w:tcW w:w="33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GUID=a882ae99-6aff-4711-8840-99b2e4ad1906 </w:instrText>
            </w:r>
            <w:r w:rsidRPr="006F2CA2">
              <w:rPr>
                <w:rFonts w:ascii="Times New Roman" w:hAnsi="Times New Roman" w:cs="Times New Roman"/>
                <w:sz w:val="22"/>
                <w:szCs w:val="20"/>
                <w:lang w:val="en-GB" w:eastAsia="en-US"/>
              </w:rPr>
              <w:fldChar w:fldCharType="end"/>
            </w:r>
          </w:p>
        </w:tc>
        <w:tc>
          <w:tcPr>
            <w:tcW w:w="1523"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GUID=d518a7c4-18d0-46c1-9ca2-0de264173407 </w:instrText>
            </w:r>
            <w:r w:rsidRPr="006F2CA2">
              <w:rPr>
                <w:rFonts w:ascii="Times New Roman" w:hAnsi="Times New Roman" w:cs="Times New Roman"/>
                <w:sz w:val="22"/>
                <w:szCs w:val="20"/>
                <w:lang w:val="en-GB" w:eastAsia="en-US"/>
              </w:rPr>
              <w:fldChar w:fldCharType="end"/>
            </w:r>
          </w:p>
        </w:tc>
      </w:tr>
      <w:tr w:rsidR="006F2CA2" w:rsidRPr="006F2CA2" w:rsidTr="00E36A97">
        <w:trPr>
          <w:divId w:val="2116439976"/>
          <w:cantSplit/>
          <w:trHeight w:val="20"/>
        </w:trPr>
        <w:tc>
          <w:tcPr>
            <w:tcW w:w="5201" w:type="dxa"/>
            <w:gridSpan w:val="2"/>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GUID=b6ae2364-6ea8-4ed4-8f79-ede87091f7c8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Interest on $      at      % p.a. from         to         </w:t>
            </w:r>
          </w:p>
        </w:tc>
        <w:tc>
          <w:tcPr>
            <w:tcW w:w="33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GUID=424925c8-6de4-487f-a019-d10032ee7658 </w:instrText>
            </w:r>
            <w:r w:rsidRPr="006F2CA2">
              <w:rPr>
                <w:rFonts w:ascii="Times New Roman" w:hAnsi="Times New Roman" w:cs="Times New Roman"/>
                <w:sz w:val="22"/>
                <w:szCs w:val="20"/>
                <w:lang w:val="en-GB" w:eastAsia="en-US"/>
              </w:rPr>
              <w:fldChar w:fldCharType="end"/>
            </w:r>
          </w:p>
        </w:tc>
        <w:tc>
          <w:tcPr>
            <w:tcW w:w="1523"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GUID=672f9906-a883-4b4d-a531-a8ac476d43ac </w:instrText>
            </w:r>
            <w:r w:rsidRPr="006F2CA2">
              <w:rPr>
                <w:rFonts w:ascii="Times New Roman" w:hAnsi="Times New Roman" w:cs="Times New Roman"/>
                <w:sz w:val="22"/>
                <w:szCs w:val="20"/>
                <w:lang w:val="en-GB" w:eastAsia="en-US"/>
              </w:rPr>
              <w:fldChar w:fldCharType="end"/>
            </w:r>
          </w:p>
        </w:tc>
      </w:tr>
      <w:tr w:rsidR="006F2CA2" w:rsidRPr="006F2CA2" w:rsidTr="00E36A97">
        <w:trPr>
          <w:divId w:val="2116439976"/>
          <w:cantSplit/>
          <w:trHeight w:val="20"/>
        </w:trPr>
        <w:tc>
          <w:tcPr>
            <w:tcW w:w="5201" w:type="dxa"/>
            <w:gridSpan w:val="2"/>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GUID=346793b3-d4b8-4e35-bbf6-d7bf642db59e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Property seized on</w:t>
            </w:r>
          </w:p>
        </w:tc>
        <w:tc>
          <w:tcPr>
            <w:tcW w:w="33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GUID=7476009c-9f4b-414b-943e-c68bc87b2ff8 </w:instrText>
            </w:r>
            <w:r w:rsidRPr="006F2CA2">
              <w:rPr>
                <w:rFonts w:ascii="Times New Roman" w:hAnsi="Times New Roman" w:cs="Times New Roman"/>
                <w:sz w:val="22"/>
                <w:szCs w:val="20"/>
                <w:lang w:val="en-GB" w:eastAsia="en-US"/>
              </w:rPr>
              <w:fldChar w:fldCharType="end"/>
            </w:r>
          </w:p>
        </w:tc>
        <w:tc>
          <w:tcPr>
            <w:tcW w:w="1523"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GUID=2a47ccef-9eef-4445-bbae-49366d2cd0a6 </w:instrText>
            </w:r>
            <w:r w:rsidRPr="006F2CA2">
              <w:rPr>
                <w:rFonts w:ascii="Times New Roman" w:hAnsi="Times New Roman" w:cs="Times New Roman"/>
                <w:sz w:val="22"/>
                <w:szCs w:val="20"/>
                <w:lang w:val="en-GB" w:eastAsia="en-US"/>
              </w:rPr>
              <w:fldChar w:fldCharType="end"/>
            </w:r>
          </w:p>
        </w:tc>
      </w:tr>
      <w:tr w:rsidR="006F2CA2" w:rsidRPr="006F2CA2" w:rsidTr="00E36A97">
        <w:trPr>
          <w:divId w:val="2116439976"/>
          <w:cantSplit/>
          <w:trHeight w:val="20"/>
        </w:trPr>
        <w:tc>
          <w:tcPr>
            <w:tcW w:w="5201" w:type="dxa"/>
            <w:gridSpan w:val="2"/>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GUID=c0edfb0c-06d7-4d18-8fd3-a536defbbf81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Amount of levy paid on</w:t>
            </w:r>
          </w:p>
        </w:tc>
        <w:tc>
          <w:tcPr>
            <w:tcW w:w="33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GUID=301b66d1-27a0-4805-8481-f6b6ecabdf0b </w:instrText>
            </w:r>
            <w:r w:rsidRPr="006F2CA2">
              <w:rPr>
                <w:rFonts w:ascii="Times New Roman" w:hAnsi="Times New Roman" w:cs="Times New Roman"/>
                <w:sz w:val="22"/>
                <w:szCs w:val="20"/>
                <w:lang w:val="en-GB" w:eastAsia="en-US"/>
              </w:rPr>
              <w:fldChar w:fldCharType="end"/>
            </w:r>
          </w:p>
        </w:tc>
        <w:tc>
          <w:tcPr>
            <w:tcW w:w="1523"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GUID=2192c6c0-0be9-4b70-95e2-25c0638489ba </w:instrText>
            </w:r>
            <w:r w:rsidRPr="006F2CA2">
              <w:rPr>
                <w:rFonts w:ascii="Times New Roman" w:hAnsi="Times New Roman" w:cs="Times New Roman"/>
                <w:sz w:val="22"/>
                <w:szCs w:val="20"/>
                <w:lang w:val="en-GB" w:eastAsia="en-US"/>
              </w:rPr>
              <w:fldChar w:fldCharType="end"/>
            </w:r>
          </w:p>
        </w:tc>
      </w:tr>
      <w:tr w:rsidR="006F2CA2" w:rsidRPr="006F2CA2" w:rsidTr="00E36A97">
        <w:trPr>
          <w:divId w:val="2116439976"/>
          <w:cantSplit/>
          <w:trHeight w:val="20"/>
        </w:trPr>
        <w:tc>
          <w:tcPr>
            <w:tcW w:w="5201" w:type="dxa"/>
            <w:gridSpan w:val="2"/>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GUID=19bba583-6af7-4973-b1bf-edd6b08b175b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Property sold on        by</w:t>
            </w:r>
          </w:p>
        </w:tc>
        <w:tc>
          <w:tcPr>
            <w:tcW w:w="33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GUID=15081df5-f50f-4bfb-8516-580b9a875948 </w:instrText>
            </w:r>
            <w:r w:rsidRPr="006F2CA2">
              <w:rPr>
                <w:rFonts w:ascii="Times New Roman" w:hAnsi="Times New Roman" w:cs="Times New Roman"/>
                <w:sz w:val="22"/>
                <w:szCs w:val="20"/>
                <w:lang w:val="en-GB" w:eastAsia="en-US"/>
              </w:rPr>
              <w:fldChar w:fldCharType="end"/>
            </w:r>
          </w:p>
        </w:tc>
        <w:tc>
          <w:tcPr>
            <w:tcW w:w="1523"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GUID=4340e807-f298-4853-9b53-47468c0de3ad </w:instrText>
            </w:r>
            <w:r w:rsidRPr="006F2CA2">
              <w:rPr>
                <w:rFonts w:ascii="Times New Roman" w:hAnsi="Times New Roman" w:cs="Times New Roman"/>
                <w:sz w:val="22"/>
                <w:szCs w:val="20"/>
                <w:lang w:val="en-GB" w:eastAsia="en-US"/>
              </w:rPr>
              <w:fldChar w:fldCharType="end"/>
            </w:r>
          </w:p>
        </w:tc>
      </w:tr>
      <w:tr w:rsidR="006F2CA2" w:rsidRPr="006F2CA2" w:rsidTr="00E36A97">
        <w:trPr>
          <w:divId w:val="2116439976"/>
          <w:cantSplit/>
          <w:trHeight w:val="20"/>
        </w:trPr>
        <w:tc>
          <w:tcPr>
            <w:tcW w:w="5201" w:type="dxa"/>
            <w:gridSpan w:val="2"/>
          </w:tcPr>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GUID=7877d369-2339-41a6-9c46-4836faa0d45a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for Expenses of Execution —</w:t>
            </w:r>
          </w:p>
        </w:tc>
        <w:tc>
          <w:tcPr>
            <w:tcW w:w="33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GUID=3453b715-9320-44aa-a2ba-9ce794845a09 </w:instrText>
            </w:r>
            <w:r w:rsidRPr="006F2CA2">
              <w:rPr>
                <w:rFonts w:ascii="Times New Roman" w:hAnsi="Times New Roman" w:cs="Times New Roman"/>
                <w:sz w:val="22"/>
                <w:szCs w:val="20"/>
                <w:lang w:val="en-GB" w:eastAsia="en-US"/>
              </w:rPr>
              <w:fldChar w:fldCharType="end"/>
            </w:r>
          </w:p>
        </w:tc>
        <w:tc>
          <w:tcPr>
            <w:tcW w:w="1523"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GUID=d099106b-49f9-4fa5-a528-028af7027860 </w:instrText>
            </w:r>
            <w:r w:rsidRPr="006F2CA2">
              <w:rPr>
                <w:rFonts w:ascii="Times New Roman" w:hAnsi="Times New Roman" w:cs="Times New Roman"/>
                <w:sz w:val="22"/>
                <w:szCs w:val="20"/>
                <w:lang w:val="en-GB" w:eastAsia="en-US"/>
              </w:rPr>
              <w:fldChar w:fldCharType="end"/>
            </w:r>
          </w:p>
        </w:tc>
      </w:tr>
      <w:tr w:rsidR="006F2CA2" w:rsidRPr="006F2CA2" w:rsidTr="00E36A97">
        <w:trPr>
          <w:divId w:val="2116439976"/>
          <w:cantSplit/>
          <w:trHeight w:val="20"/>
        </w:trPr>
        <w:tc>
          <w:tcPr>
            <w:tcW w:w="5201" w:type="dxa"/>
            <w:gridSpan w:val="2"/>
          </w:tcPr>
          <w:p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GUID=d20d9adc-b91e-4400-b852-7712302e9a03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Lotting and advertising</w:t>
            </w:r>
          </w:p>
        </w:tc>
        <w:tc>
          <w:tcPr>
            <w:tcW w:w="33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GUID=9e6a5553-f4fe-4868-9b1e-3b26599faaa2 </w:instrText>
            </w:r>
            <w:r w:rsidRPr="006F2CA2">
              <w:rPr>
                <w:rFonts w:ascii="Times New Roman" w:hAnsi="Times New Roman" w:cs="Times New Roman"/>
                <w:sz w:val="22"/>
                <w:szCs w:val="20"/>
                <w:lang w:val="en-GB" w:eastAsia="en-US"/>
              </w:rPr>
              <w:fldChar w:fldCharType="end"/>
            </w:r>
          </w:p>
        </w:tc>
        <w:tc>
          <w:tcPr>
            <w:tcW w:w="1523"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GUID=24a06d91-8599-4bdd-8701-1278f6247c6b </w:instrText>
            </w:r>
            <w:r w:rsidRPr="006F2CA2">
              <w:rPr>
                <w:rFonts w:ascii="Times New Roman" w:hAnsi="Times New Roman" w:cs="Times New Roman"/>
                <w:sz w:val="22"/>
                <w:szCs w:val="20"/>
                <w:lang w:val="en-GB" w:eastAsia="en-US"/>
              </w:rPr>
              <w:fldChar w:fldCharType="end"/>
            </w:r>
          </w:p>
        </w:tc>
      </w:tr>
      <w:tr w:rsidR="006F2CA2" w:rsidRPr="006F2CA2" w:rsidTr="00E36A97">
        <w:trPr>
          <w:divId w:val="2116439976"/>
          <w:cantSplit/>
          <w:trHeight w:val="20"/>
        </w:trPr>
        <w:tc>
          <w:tcPr>
            <w:tcW w:w="5201" w:type="dxa"/>
            <w:gridSpan w:val="2"/>
          </w:tcPr>
          <w:p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GUID=c9922b44-f1fb-4fc8-a376-fd5946bc24a8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Auctioneers’ commission</w:t>
            </w:r>
          </w:p>
        </w:tc>
        <w:tc>
          <w:tcPr>
            <w:tcW w:w="33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GUID=63c3bf9b-154f-48a3-9691-248bbff445b4 </w:instrText>
            </w:r>
            <w:r w:rsidRPr="006F2CA2">
              <w:rPr>
                <w:rFonts w:ascii="Times New Roman" w:hAnsi="Times New Roman" w:cs="Times New Roman"/>
                <w:sz w:val="22"/>
                <w:szCs w:val="20"/>
                <w:lang w:val="en-GB" w:eastAsia="en-US"/>
              </w:rPr>
              <w:fldChar w:fldCharType="end"/>
            </w:r>
          </w:p>
        </w:tc>
        <w:tc>
          <w:tcPr>
            <w:tcW w:w="1523"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GUID=c7c44732-a06a-4c97-bda8-e6e769faac8a </w:instrText>
            </w:r>
            <w:r w:rsidRPr="006F2CA2">
              <w:rPr>
                <w:rFonts w:ascii="Times New Roman" w:hAnsi="Times New Roman" w:cs="Times New Roman"/>
                <w:sz w:val="22"/>
                <w:szCs w:val="20"/>
                <w:lang w:val="en-GB" w:eastAsia="en-US"/>
              </w:rPr>
              <w:fldChar w:fldCharType="end"/>
            </w:r>
          </w:p>
        </w:tc>
      </w:tr>
      <w:tr w:rsidR="006F2CA2" w:rsidRPr="006F2CA2" w:rsidTr="00E36A97">
        <w:trPr>
          <w:divId w:val="2116439976"/>
          <w:cantSplit/>
          <w:trHeight w:val="20"/>
        </w:trPr>
        <w:tc>
          <w:tcPr>
            <w:tcW w:w="5201" w:type="dxa"/>
            <w:gridSpan w:val="2"/>
          </w:tcPr>
          <w:p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GUID=f39aee56-72cb-4c15-829d-aeecf55b7506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Court commission</w:t>
            </w:r>
          </w:p>
        </w:tc>
        <w:tc>
          <w:tcPr>
            <w:tcW w:w="33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GUID=1ef15e99-4ce4-4776-9c7a-bcd244734d9b </w:instrText>
            </w:r>
            <w:r w:rsidRPr="006F2CA2">
              <w:rPr>
                <w:rFonts w:ascii="Times New Roman" w:hAnsi="Times New Roman" w:cs="Times New Roman"/>
                <w:sz w:val="22"/>
                <w:szCs w:val="20"/>
                <w:lang w:val="en-GB" w:eastAsia="en-US"/>
              </w:rPr>
              <w:fldChar w:fldCharType="end"/>
            </w:r>
          </w:p>
        </w:tc>
        <w:tc>
          <w:tcPr>
            <w:tcW w:w="1523"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GUID=0ca6c665-178b-49ab-94b2-f2aa00a72dc4 </w:instrText>
            </w:r>
            <w:r w:rsidRPr="006F2CA2">
              <w:rPr>
                <w:rFonts w:ascii="Times New Roman" w:hAnsi="Times New Roman" w:cs="Times New Roman"/>
                <w:sz w:val="22"/>
                <w:szCs w:val="20"/>
                <w:lang w:val="en-GB" w:eastAsia="en-US"/>
              </w:rPr>
              <w:fldChar w:fldCharType="end"/>
            </w:r>
          </w:p>
        </w:tc>
      </w:tr>
      <w:tr w:rsidR="006F2CA2" w:rsidRPr="006F2CA2" w:rsidTr="00E36A97">
        <w:trPr>
          <w:divId w:val="2116439976"/>
          <w:cantSplit/>
          <w:trHeight w:val="20"/>
        </w:trPr>
        <w:tc>
          <w:tcPr>
            <w:tcW w:w="5201" w:type="dxa"/>
            <w:gridSpan w:val="2"/>
          </w:tcPr>
          <w:p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GUID=71516a3d-b78c-4c87-a084-6b8fffe85d1e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Other Court fees</w:t>
            </w:r>
          </w:p>
        </w:tc>
        <w:tc>
          <w:tcPr>
            <w:tcW w:w="33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GUID=21debbec-810f-4341-8e65-e5f8efe465b5 </w:instrText>
            </w:r>
            <w:r w:rsidRPr="006F2CA2">
              <w:rPr>
                <w:rFonts w:ascii="Times New Roman" w:hAnsi="Times New Roman" w:cs="Times New Roman"/>
                <w:sz w:val="22"/>
                <w:szCs w:val="20"/>
                <w:lang w:val="en-GB" w:eastAsia="en-US"/>
              </w:rPr>
              <w:fldChar w:fldCharType="end"/>
            </w:r>
          </w:p>
        </w:tc>
        <w:tc>
          <w:tcPr>
            <w:tcW w:w="1523"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GUID=d3a1467b-02ba-4daf-9e29-06f0489b4e08 </w:instrText>
            </w:r>
            <w:r w:rsidRPr="006F2CA2">
              <w:rPr>
                <w:rFonts w:ascii="Times New Roman" w:hAnsi="Times New Roman" w:cs="Times New Roman"/>
                <w:sz w:val="22"/>
                <w:szCs w:val="20"/>
                <w:lang w:val="en-GB" w:eastAsia="en-US"/>
              </w:rPr>
              <w:fldChar w:fldCharType="end"/>
            </w:r>
          </w:p>
        </w:tc>
      </w:tr>
      <w:tr w:rsidR="006F2CA2" w:rsidRPr="006F2CA2" w:rsidTr="00E36A97">
        <w:trPr>
          <w:divId w:val="2116439976"/>
          <w:cantSplit/>
          <w:trHeight w:val="20"/>
        </w:trPr>
        <w:tc>
          <w:tcPr>
            <w:tcW w:w="5201" w:type="dxa"/>
            <w:gridSpan w:val="2"/>
          </w:tcPr>
          <w:p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GUID=22f68fae-c0c3-4e91-8245-c3ebc5da9caf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Watchmen’s wages</w:t>
            </w:r>
          </w:p>
        </w:tc>
        <w:tc>
          <w:tcPr>
            <w:tcW w:w="33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GUID=741580d0-661b-41d1-a3d8-59d6a4bb3383 </w:instrText>
            </w:r>
            <w:r w:rsidRPr="006F2CA2">
              <w:rPr>
                <w:rFonts w:ascii="Times New Roman" w:hAnsi="Times New Roman" w:cs="Times New Roman"/>
                <w:sz w:val="22"/>
                <w:szCs w:val="20"/>
                <w:lang w:val="en-GB" w:eastAsia="en-US"/>
              </w:rPr>
              <w:fldChar w:fldCharType="end"/>
            </w:r>
          </w:p>
        </w:tc>
        <w:tc>
          <w:tcPr>
            <w:tcW w:w="1523"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GUID=457fd949-5d51-4282-85a5-2f8478f10862 </w:instrText>
            </w:r>
            <w:r w:rsidRPr="006F2CA2">
              <w:rPr>
                <w:rFonts w:ascii="Times New Roman" w:hAnsi="Times New Roman" w:cs="Times New Roman"/>
                <w:sz w:val="22"/>
                <w:szCs w:val="20"/>
                <w:lang w:val="en-GB" w:eastAsia="en-US"/>
              </w:rPr>
              <w:fldChar w:fldCharType="end"/>
            </w:r>
          </w:p>
        </w:tc>
      </w:tr>
      <w:tr w:rsidR="006F2CA2" w:rsidRPr="006F2CA2" w:rsidTr="00E36A97">
        <w:trPr>
          <w:divId w:val="2116439976"/>
          <w:cantSplit/>
          <w:trHeight w:val="20"/>
        </w:trPr>
        <w:tc>
          <w:tcPr>
            <w:tcW w:w="5201" w:type="dxa"/>
            <w:gridSpan w:val="2"/>
          </w:tcPr>
          <w:p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GUID=4df1842b-f8f2-4f9d-99c9-63a21bb54d13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Other legal expenses (specify them)</w:t>
            </w:r>
          </w:p>
        </w:tc>
        <w:tc>
          <w:tcPr>
            <w:tcW w:w="33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GUID=5c60a544-70dc-447e-bcc0-7616fca9543a </w:instrText>
            </w:r>
            <w:r w:rsidRPr="006F2CA2">
              <w:rPr>
                <w:rFonts w:ascii="Times New Roman" w:hAnsi="Times New Roman" w:cs="Times New Roman"/>
                <w:sz w:val="22"/>
                <w:szCs w:val="20"/>
                <w:lang w:val="en-GB" w:eastAsia="en-US"/>
              </w:rPr>
              <w:fldChar w:fldCharType="end"/>
            </w:r>
          </w:p>
        </w:tc>
        <w:tc>
          <w:tcPr>
            <w:tcW w:w="1523"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GUID=e95697b2-2890-4181-bf18-5ea652518adc </w:instrText>
            </w:r>
            <w:r w:rsidRPr="006F2CA2">
              <w:rPr>
                <w:rFonts w:ascii="Times New Roman" w:hAnsi="Times New Roman" w:cs="Times New Roman"/>
                <w:sz w:val="22"/>
                <w:szCs w:val="20"/>
                <w:lang w:val="en-GB" w:eastAsia="en-US"/>
              </w:rPr>
              <w:fldChar w:fldCharType="end"/>
            </w:r>
          </w:p>
        </w:tc>
      </w:tr>
      <w:tr w:rsidR="006F2CA2" w:rsidRPr="006F2CA2" w:rsidTr="00E36A97">
        <w:trPr>
          <w:divId w:val="2116439976"/>
          <w:cantSplit/>
          <w:trHeight w:val="20"/>
        </w:trPr>
        <w:tc>
          <w:tcPr>
            <w:tcW w:w="5201" w:type="dxa"/>
            <w:gridSpan w:val="2"/>
          </w:tcPr>
          <w:p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GUID=0a7bc745-7dfe-446d-bee6-b2a79eafaaaf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into Court —</w:t>
            </w:r>
          </w:p>
        </w:tc>
        <w:tc>
          <w:tcPr>
            <w:tcW w:w="33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GUID=b130ba02-fbbc-44a4-86bc-218309889adc </w:instrText>
            </w:r>
            <w:r w:rsidRPr="006F2CA2">
              <w:rPr>
                <w:rFonts w:ascii="Times New Roman" w:hAnsi="Times New Roman" w:cs="Times New Roman"/>
                <w:sz w:val="22"/>
                <w:szCs w:val="20"/>
                <w:lang w:val="en-GB" w:eastAsia="en-US"/>
              </w:rPr>
              <w:fldChar w:fldCharType="end"/>
            </w:r>
          </w:p>
        </w:tc>
        <w:tc>
          <w:tcPr>
            <w:tcW w:w="1523"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GUID=f1b0e242-891d-4012-9163-150b49cffb52 </w:instrText>
            </w:r>
            <w:r w:rsidRPr="006F2CA2">
              <w:rPr>
                <w:rFonts w:ascii="Times New Roman" w:hAnsi="Times New Roman" w:cs="Times New Roman"/>
                <w:sz w:val="22"/>
                <w:szCs w:val="20"/>
                <w:lang w:val="en-GB" w:eastAsia="en-US"/>
              </w:rPr>
              <w:fldChar w:fldCharType="end"/>
            </w:r>
          </w:p>
        </w:tc>
      </w:tr>
      <w:tr w:rsidR="006F2CA2" w:rsidRPr="006F2CA2" w:rsidTr="00E36A97">
        <w:trPr>
          <w:divId w:val="2116439976"/>
          <w:cantSplit/>
          <w:trHeight w:val="20"/>
        </w:trPr>
        <w:tc>
          <w:tcPr>
            <w:tcW w:w="5201" w:type="dxa"/>
            <w:gridSpan w:val="2"/>
          </w:tcPr>
          <w:p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GUID=3f74e103-64bf-4a11-a34c-17849b3124d5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to credit of landlord under</w:t>
            </w:r>
          </w:p>
        </w:tc>
        <w:tc>
          <w:tcPr>
            <w:tcW w:w="33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GUID=cb788585-4960-4e4e-9df6-2fa2736360ce </w:instrText>
            </w:r>
            <w:r w:rsidRPr="006F2CA2">
              <w:rPr>
                <w:rFonts w:ascii="Times New Roman" w:hAnsi="Times New Roman" w:cs="Times New Roman"/>
                <w:sz w:val="22"/>
                <w:szCs w:val="20"/>
                <w:lang w:val="en-GB" w:eastAsia="en-US"/>
              </w:rPr>
              <w:fldChar w:fldCharType="end"/>
            </w:r>
          </w:p>
        </w:tc>
        <w:tc>
          <w:tcPr>
            <w:tcW w:w="1523"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GUID=7461ccf7-0e8b-4734-9014-6c266d9fe1a5 </w:instrText>
            </w:r>
            <w:r w:rsidRPr="006F2CA2">
              <w:rPr>
                <w:rFonts w:ascii="Times New Roman" w:hAnsi="Times New Roman" w:cs="Times New Roman"/>
                <w:sz w:val="22"/>
                <w:szCs w:val="20"/>
                <w:lang w:val="en-GB" w:eastAsia="en-US"/>
              </w:rPr>
              <w:fldChar w:fldCharType="end"/>
            </w:r>
          </w:p>
        </w:tc>
      </w:tr>
      <w:tr w:rsidR="006F2CA2" w:rsidRPr="006F2CA2" w:rsidTr="00E36A97">
        <w:trPr>
          <w:divId w:val="2116439976"/>
          <w:cantSplit/>
          <w:trHeight w:val="20"/>
        </w:trPr>
        <w:tc>
          <w:tcPr>
            <w:tcW w:w="5201" w:type="dxa"/>
            <w:gridSpan w:val="2"/>
          </w:tcPr>
          <w:p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GUID=f1a4bbc0-a379-44b8-be44-1e4d2fd65b74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to credit of Writ of Distress</w:t>
            </w:r>
          </w:p>
        </w:tc>
        <w:tc>
          <w:tcPr>
            <w:tcW w:w="33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GUID=716771eb-4153-4a6c-8977-9306354d0950 </w:instrText>
            </w:r>
            <w:r w:rsidRPr="006F2CA2">
              <w:rPr>
                <w:rFonts w:ascii="Times New Roman" w:hAnsi="Times New Roman" w:cs="Times New Roman"/>
                <w:sz w:val="22"/>
                <w:szCs w:val="20"/>
                <w:lang w:val="en-GB" w:eastAsia="en-US"/>
              </w:rPr>
              <w:fldChar w:fldCharType="end"/>
            </w:r>
          </w:p>
        </w:tc>
        <w:tc>
          <w:tcPr>
            <w:tcW w:w="1523"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GUID=01e65a4d-699f-4422-a8e9-d045e33538c5 </w:instrText>
            </w:r>
            <w:r w:rsidRPr="006F2CA2">
              <w:rPr>
                <w:rFonts w:ascii="Times New Roman" w:hAnsi="Times New Roman" w:cs="Times New Roman"/>
                <w:sz w:val="22"/>
                <w:szCs w:val="20"/>
                <w:lang w:val="en-GB" w:eastAsia="en-US"/>
              </w:rPr>
              <w:fldChar w:fldCharType="end"/>
            </w:r>
          </w:p>
        </w:tc>
      </w:tr>
      <w:tr w:rsidR="006F2CA2" w:rsidRPr="006F2CA2" w:rsidTr="00E36A97">
        <w:trPr>
          <w:divId w:val="2116439976"/>
          <w:cantSplit/>
          <w:trHeight w:val="20"/>
        </w:trPr>
        <w:tc>
          <w:tcPr>
            <w:tcW w:w="5201" w:type="dxa"/>
            <w:gridSpan w:val="2"/>
          </w:tcPr>
          <w:p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GUID=d772750d-8a6e-41e0-bb25-d6c329e2b12b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to credit of execution creditor</w:t>
            </w:r>
          </w:p>
        </w:tc>
        <w:tc>
          <w:tcPr>
            <w:tcW w:w="33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GUID=2b29c7fb-33a9-4730-8140-1650653de019 </w:instrText>
            </w:r>
            <w:r w:rsidRPr="006F2CA2">
              <w:rPr>
                <w:rFonts w:ascii="Times New Roman" w:hAnsi="Times New Roman" w:cs="Times New Roman"/>
                <w:sz w:val="22"/>
                <w:szCs w:val="20"/>
                <w:lang w:val="en-GB" w:eastAsia="en-US"/>
              </w:rPr>
              <w:fldChar w:fldCharType="end"/>
            </w:r>
          </w:p>
        </w:tc>
        <w:tc>
          <w:tcPr>
            <w:tcW w:w="1523"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GUID=c69027a6-9518-4062-86fc-cb4caa7a53dc </w:instrText>
            </w:r>
            <w:r w:rsidRPr="006F2CA2">
              <w:rPr>
                <w:rFonts w:ascii="Times New Roman" w:hAnsi="Times New Roman" w:cs="Times New Roman"/>
                <w:sz w:val="22"/>
                <w:szCs w:val="20"/>
                <w:lang w:val="en-GB" w:eastAsia="en-US"/>
              </w:rPr>
              <w:fldChar w:fldCharType="end"/>
            </w:r>
          </w:p>
        </w:tc>
      </w:tr>
      <w:tr w:rsidR="006F2CA2" w:rsidRPr="006F2CA2" w:rsidTr="00E36A97">
        <w:trPr>
          <w:divId w:val="2116439976"/>
          <w:cantSplit/>
          <w:trHeight w:val="20"/>
        </w:trPr>
        <w:tc>
          <w:tcPr>
            <w:tcW w:w="5201" w:type="dxa"/>
            <w:gridSpan w:val="2"/>
          </w:tcPr>
          <w:p w:rsidR="006F2CA2" w:rsidRPr="006F2CA2" w:rsidRDefault="006F2CA2" w:rsidP="006F2CA2">
            <w:pPr>
              <w:spacing w:before="60" w:after="60" w:line="240" w:lineRule="auto"/>
              <w:ind w:left="188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GUID=e3b1be9f-31ba-4258-a26e-96bcb41bf1a2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b/>
              <w:t>Paid to credit of execution debtor</w:t>
            </w:r>
          </w:p>
        </w:tc>
        <w:tc>
          <w:tcPr>
            <w:tcW w:w="33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GUID=5cf91a55-fd11-4150-afa6-0fcbd2ad88a4 </w:instrText>
            </w:r>
            <w:r w:rsidRPr="006F2CA2">
              <w:rPr>
                <w:rFonts w:ascii="Times New Roman" w:hAnsi="Times New Roman" w:cs="Times New Roman"/>
                <w:sz w:val="22"/>
                <w:szCs w:val="20"/>
                <w:lang w:val="en-GB" w:eastAsia="en-US"/>
              </w:rPr>
              <w:fldChar w:fldCharType="end"/>
            </w:r>
          </w:p>
        </w:tc>
        <w:tc>
          <w:tcPr>
            <w:tcW w:w="1523"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GUID=3313982f-4f14-497d-9557-954feafe1972 </w:instrText>
            </w:r>
            <w:r w:rsidRPr="006F2CA2">
              <w:rPr>
                <w:rFonts w:ascii="Times New Roman" w:hAnsi="Times New Roman" w:cs="Times New Roman"/>
                <w:sz w:val="22"/>
                <w:szCs w:val="20"/>
                <w:lang w:val="en-GB" w:eastAsia="en-US"/>
              </w:rPr>
              <w:fldChar w:fldCharType="end"/>
            </w:r>
          </w:p>
        </w:tc>
      </w:tr>
      <w:tr w:rsidR="006F2CA2" w:rsidRPr="006F2CA2" w:rsidTr="00E36A97">
        <w:trPr>
          <w:divId w:val="2116439976"/>
          <w:cantSplit/>
        </w:trPr>
        <w:tc>
          <w:tcPr>
            <w:tcW w:w="7060" w:type="dxa"/>
            <w:gridSpan w:val="5"/>
          </w:tcPr>
          <w:p w:rsidR="006F2CA2" w:rsidRPr="006F2CA2" w:rsidRDefault="006F2CA2" w:rsidP="006F2CA2">
            <w:pPr>
              <w:spacing w:before="60" w:after="60" w:line="240" w:lineRule="auto"/>
              <w:ind w:left="940" w:hanging="533"/>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GUID=c57f4104-1fd1-4fa5-910a-9d2c64d451cf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Dated this      day of              20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GUID=efd355ef-4c9d-4f7e-91d5-8b8e6695239f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405" w:type="dxa"/>
        <w:tblInd w:w="851" w:type="dxa"/>
        <w:tblLook w:val="04A0" w:firstRow="1" w:lastRow="0" w:firstColumn="1" w:lastColumn="0" w:noHBand="0" w:noVBand="1"/>
      </w:tblPr>
      <w:tblGrid>
        <w:gridCol w:w="236"/>
        <w:gridCol w:w="958"/>
        <w:gridCol w:w="783"/>
        <w:gridCol w:w="904"/>
        <w:gridCol w:w="668"/>
        <w:gridCol w:w="518"/>
        <w:gridCol w:w="518"/>
        <w:gridCol w:w="2084"/>
        <w:gridCol w:w="609"/>
        <w:gridCol w:w="127"/>
      </w:tblGrid>
      <w:tr w:rsidR="006F2CA2" w:rsidRPr="006F2CA2" w:rsidTr="00E36A97">
        <w:trPr>
          <w:gridAfter w:val="1"/>
          <w:divId w:val="2116439976"/>
          <w:wAfter w:w="127" w:type="dxa"/>
          <w:cantSplit/>
        </w:trPr>
        <w:tc>
          <w:tcPr>
            <w:tcW w:w="7278" w:type="dxa"/>
            <w:gridSpan w:val="9"/>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GUID=b2631474-7bd8-4aef-848e-cc58a6d90395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138</w:t>
            </w:r>
          </w:p>
        </w:tc>
      </w:tr>
      <w:tr w:rsidR="006F2CA2" w:rsidRPr="006F2CA2" w:rsidTr="00E36A97">
        <w:trPr>
          <w:gridAfter w:val="1"/>
          <w:divId w:val="2116439976"/>
          <w:wAfter w:w="127" w:type="dxa"/>
          <w:cantSplit/>
        </w:trPr>
        <w:tc>
          <w:tcPr>
            <w:tcW w:w="1977" w:type="dxa"/>
            <w:gridSpan w:val="3"/>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GUID=cedaa6c2-506f-498b-8472-fae55283d8b4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R.702</w:t>
            </w:r>
          </w:p>
        </w:tc>
        <w:tc>
          <w:tcPr>
            <w:tcW w:w="209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GUID=cc838eb1-8e13-46ba-b991-6f79dd9c1eb4 </w:instrText>
            </w:r>
            <w:r w:rsidRPr="006F2CA2">
              <w:rPr>
                <w:rFonts w:ascii="Times New Roman" w:hAnsi="Times New Roman" w:cs="Times New Roman"/>
                <w:sz w:val="22"/>
                <w:szCs w:val="20"/>
                <w:lang w:val="en-GB" w:eastAsia="en-US"/>
              </w:rPr>
              <w:fldChar w:fldCharType="end"/>
            </w:r>
          </w:p>
        </w:tc>
        <w:tc>
          <w:tcPr>
            <w:tcW w:w="3211"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GUID=252750c1-662b-4a09-a16c-284654d6153c </w:instrText>
            </w:r>
            <w:r w:rsidRPr="006F2CA2">
              <w:rPr>
                <w:rFonts w:ascii="Times New Roman" w:hAnsi="Times New Roman" w:cs="Times New Roman"/>
                <w:sz w:val="22"/>
                <w:szCs w:val="20"/>
                <w:lang w:val="en-GB" w:eastAsia="en-US"/>
              </w:rPr>
              <w:fldChar w:fldCharType="end"/>
            </w:r>
          </w:p>
        </w:tc>
      </w:tr>
      <w:tr w:rsidR="006F2CA2" w:rsidRPr="006F2CA2" w:rsidTr="00E36A97">
        <w:trPr>
          <w:gridAfter w:val="1"/>
          <w:divId w:val="2116439976"/>
          <w:wAfter w:w="127" w:type="dxa"/>
          <w:cantSplit/>
        </w:trPr>
        <w:tc>
          <w:tcPr>
            <w:tcW w:w="7278" w:type="dxa"/>
            <w:gridSpan w:val="9"/>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WRIT OF SEIZURE AND SALE IN RESPECT OF </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IMMOVABLE PROPERTY</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GUID=0e0f5dc8-76ff-4d6b-a74f-4d0799cc3380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GUID=0286d1d8-738d-4d3a-859e-0c1b9df2d674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w:t>
            </w:r>
          </w:p>
          <w:p w:rsidR="006F2CA2" w:rsidRPr="006F2CA2" w:rsidRDefault="006F2CA2" w:rsidP="006F2CA2">
            <w:pPr>
              <w:spacing w:before="120" w:after="0" w:line="240" w:lineRule="auto"/>
              <w:ind w:firstLine="5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GUID=268bba13-bf13-42f5-801c-336ed4543ee7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Having seized the interest of (name of execution debtor) in the immovable property specified in the Schedule hereto pursuant to the Order of Court dated            , you are directed to serve the Writ of Seizure and Sale together with the said Order of Court on (name of execution debtor), of                                           and, if the execution debtor cannot be found, affix a copy of the same on some conspicuous part of the immovable property known as                           , and thereafter, if necessary, to sell the said interest to satisfy the sum $                which is the sum outstanding payable to the said (name of execution creditor) pursuant to a judgment (or order as may be) dated                     against the said (name of execution debtor).</w:t>
            </w:r>
          </w:p>
        </w:tc>
      </w:tr>
      <w:tr w:rsidR="005A22FC" w:rsidTr="00E36A97">
        <w:trPr>
          <w:divId w:val="2116439976"/>
          <w:cantSplit/>
          <w:trHeight w:val="120"/>
        </w:trPr>
        <w:tc>
          <w:tcPr>
            <w:tcW w:w="236"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GUID=552cab88-c1f6-4446-8b21-c6c8b270715b </w:instrText>
            </w:r>
            <w:r w:rsidRPr="006F2CA2">
              <w:rPr>
                <w:rFonts w:ascii="Times New Roman" w:hAnsi="Times New Roman" w:cs="Times New Roman"/>
                <w:sz w:val="22"/>
                <w:szCs w:val="20"/>
                <w:lang w:val="en-GB" w:eastAsia="en-US"/>
              </w:rPr>
              <w:fldChar w:fldCharType="end"/>
            </w:r>
          </w:p>
        </w:tc>
        <w:tc>
          <w:tcPr>
            <w:tcW w:w="6433" w:type="dxa"/>
            <w:gridSpan w:val="7"/>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GUID=44eb0204-5f22-41ec-b3f6-cced26604b73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SCHEDULE</w:t>
            </w:r>
          </w:p>
        </w:tc>
        <w:tc>
          <w:tcPr>
            <w:tcW w:w="73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GUID=270ece26-956d-46a2-b0ca-0b797ce36445 </w:instrText>
            </w:r>
            <w:r w:rsidRPr="006F2CA2">
              <w:rPr>
                <w:rFonts w:ascii="Times New Roman" w:hAnsi="Times New Roman" w:cs="Times New Roman"/>
                <w:sz w:val="22"/>
                <w:szCs w:val="20"/>
                <w:lang w:val="en-GB" w:eastAsia="en-US"/>
              </w:rPr>
              <w:fldChar w:fldCharType="end"/>
            </w:r>
          </w:p>
        </w:tc>
      </w:tr>
      <w:tr w:rsidR="005A22FC" w:rsidTr="00E36A97">
        <w:trPr>
          <w:divId w:val="2116439976"/>
          <w:cantSplit/>
          <w:trHeight w:val="120"/>
        </w:trPr>
        <w:tc>
          <w:tcPr>
            <w:tcW w:w="236"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GUID=64199ad3-6e17-43f1-8e44-9dfde14f05c1 </w:instrText>
            </w:r>
            <w:r w:rsidRPr="006F2CA2">
              <w:rPr>
                <w:rFonts w:ascii="Times New Roman" w:hAnsi="Times New Roman" w:cs="Times New Roman"/>
                <w:sz w:val="22"/>
                <w:szCs w:val="20"/>
                <w:lang w:val="en-GB" w:eastAsia="en-US"/>
              </w:rPr>
              <w:fldChar w:fldCharType="end"/>
            </w:r>
          </w:p>
        </w:tc>
        <w:tc>
          <w:tcPr>
            <w:tcW w:w="1741"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GUID=3e52ae65-c444-4bbd-9209-a08b628b1118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*CT/SSCT/SCT/</w:t>
            </w:r>
            <w:r w:rsidRPr="006F2CA2">
              <w:rPr>
                <w:rFonts w:ascii="Times New Roman" w:hAnsi="Times New Roman" w:cs="Times New Roman"/>
                <w:sz w:val="22"/>
                <w:szCs w:val="20"/>
                <w:lang w:val="en-GB" w:eastAsia="en-US"/>
              </w:rPr>
              <w:br/>
              <w:t>Lease</w:t>
            </w:r>
          </w:p>
        </w:tc>
        <w:tc>
          <w:tcPr>
            <w:tcW w:w="904"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GUID=09b7abe7-df54-48a7-88fd-f7649a3845fe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MK</w:t>
            </w:r>
          </w:p>
        </w:tc>
        <w:tc>
          <w:tcPr>
            <w:tcW w:w="668"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GUID=b3ea41f1-c68e-4c38-82fd-01c32455b8fd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TS</w:t>
            </w:r>
          </w:p>
        </w:tc>
        <w:tc>
          <w:tcPr>
            <w:tcW w:w="1036"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GUID=7e1122c7-4fc4-4a14-b2b7-7727153ea0c9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Whole or part lot (if part lot, to state approved new lot number or strata lot number)</w:t>
            </w:r>
          </w:p>
        </w:tc>
        <w:tc>
          <w:tcPr>
            <w:tcW w:w="2084"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GUID=bb3c515f-630e-4503-ba71-bfd7b1b4a7e1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Property</w:t>
            </w:r>
            <w:r w:rsidRPr="006F2CA2">
              <w:rPr>
                <w:rFonts w:ascii="Times New Roman" w:hAnsi="Times New Roman" w:cs="Times New Roman"/>
                <w:sz w:val="22"/>
                <w:szCs w:val="20"/>
                <w:lang w:val="en-GB" w:eastAsia="en-US"/>
              </w:rPr>
              <w:br/>
              <w:t>Address</w:t>
            </w:r>
          </w:p>
        </w:tc>
        <w:tc>
          <w:tcPr>
            <w:tcW w:w="73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GUID=5ae2a6c2-0d7b-4738-b88c-b56e8a09886a </w:instrText>
            </w:r>
            <w:r w:rsidRPr="006F2CA2">
              <w:rPr>
                <w:rFonts w:ascii="Times New Roman" w:hAnsi="Times New Roman" w:cs="Times New Roman"/>
                <w:sz w:val="22"/>
                <w:szCs w:val="20"/>
                <w:lang w:val="en-GB" w:eastAsia="en-US"/>
              </w:rPr>
              <w:fldChar w:fldCharType="end"/>
            </w:r>
          </w:p>
        </w:tc>
      </w:tr>
      <w:tr w:rsidR="005A22FC" w:rsidTr="00E36A97">
        <w:trPr>
          <w:divId w:val="2116439976"/>
          <w:cantSplit/>
          <w:trHeight w:val="340"/>
        </w:trPr>
        <w:tc>
          <w:tcPr>
            <w:tcW w:w="236"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GUID=64199ad3-6e17-43f1-8e44-9dfde14f05c1 </w:instrText>
            </w:r>
            <w:r w:rsidRPr="006F2CA2">
              <w:rPr>
                <w:rFonts w:ascii="Times New Roman" w:hAnsi="Times New Roman" w:cs="Times New Roman"/>
                <w:sz w:val="22"/>
                <w:szCs w:val="20"/>
                <w:lang w:val="en-GB" w:eastAsia="en-US"/>
              </w:rPr>
              <w:fldChar w:fldCharType="end"/>
            </w:r>
          </w:p>
        </w:tc>
        <w:tc>
          <w:tcPr>
            <w:tcW w:w="958"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GUID=a3049aa1-db98-47ee-8d78-33a353dee99b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Vol**</w:t>
            </w:r>
          </w:p>
        </w:tc>
        <w:tc>
          <w:tcPr>
            <w:tcW w:w="783"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GUID=9c44352b-311e-4048-b5c9-99d8df79e598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Fol**</w:t>
            </w:r>
          </w:p>
        </w:tc>
        <w:tc>
          <w:tcPr>
            <w:tcW w:w="904"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GUID=09b7abe7-df54-48a7-88fd-f7649a3845fe </w:instrText>
            </w:r>
            <w:r w:rsidRPr="006F2CA2">
              <w:rPr>
                <w:rFonts w:ascii="Times New Roman" w:hAnsi="Times New Roman" w:cs="Times New Roman"/>
                <w:sz w:val="22"/>
                <w:szCs w:val="20"/>
                <w:lang w:val="en-GB" w:eastAsia="en-US"/>
              </w:rPr>
              <w:fldChar w:fldCharType="end"/>
            </w:r>
          </w:p>
        </w:tc>
        <w:tc>
          <w:tcPr>
            <w:tcW w:w="668"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GUID=b3ea41f1-c68e-4c38-82fd-01c32455b8fd </w:instrText>
            </w:r>
            <w:r w:rsidRPr="006F2CA2">
              <w:rPr>
                <w:rFonts w:ascii="Times New Roman" w:hAnsi="Times New Roman" w:cs="Times New Roman"/>
                <w:sz w:val="22"/>
                <w:szCs w:val="20"/>
                <w:lang w:val="en-GB" w:eastAsia="en-US"/>
              </w:rPr>
              <w:fldChar w:fldCharType="end"/>
            </w:r>
          </w:p>
        </w:tc>
        <w:tc>
          <w:tcPr>
            <w:tcW w:w="103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GUID=7e1122c7-4fc4-4a14-b2b7-7727153ea0c9 </w:instrText>
            </w:r>
            <w:r w:rsidRPr="006F2CA2">
              <w:rPr>
                <w:rFonts w:ascii="Times New Roman" w:hAnsi="Times New Roman" w:cs="Times New Roman"/>
                <w:sz w:val="22"/>
                <w:szCs w:val="20"/>
                <w:lang w:val="en-GB" w:eastAsia="en-US"/>
              </w:rPr>
              <w:fldChar w:fldCharType="end"/>
            </w:r>
          </w:p>
        </w:tc>
        <w:tc>
          <w:tcPr>
            <w:tcW w:w="2084"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GUID=bb3c515f-630e-4503-ba71-bfd7b1b4a7e1 </w:instrText>
            </w:r>
            <w:r w:rsidRPr="006F2CA2">
              <w:rPr>
                <w:rFonts w:ascii="Times New Roman" w:hAnsi="Times New Roman" w:cs="Times New Roman"/>
                <w:sz w:val="22"/>
                <w:szCs w:val="20"/>
                <w:lang w:val="en-GB" w:eastAsia="en-US"/>
              </w:rPr>
              <w:fldChar w:fldCharType="end"/>
            </w:r>
          </w:p>
        </w:tc>
        <w:tc>
          <w:tcPr>
            <w:tcW w:w="73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GUID=5ae2a6c2-0d7b-4738-b88c-b56e8a09886a </w:instrText>
            </w:r>
            <w:r w:rsidRPr="006F2CA2">
              <w:rPr>
                <w:rFonts w:ascii="Times New Roman" w:hAnsi="Times New Roman" w:cs="Times New Roman"/>
                <w:sz w:val="22"/>
                <w:szCs w:val="20"/>
                <w:lang w:val="en-GB" w:eastAsia="en-US"/>
              </w:rPr>
              <w:fldChar w:fldCharType="end"/>
            </w:r>
          </w:p>
        </w:tc>
      </w:tr>
      <w:tr w:rsidR="005A22FC" w:rsidTr="00E36A97">
        <w:trPr>
          <w:divId w:val="2116439976"/>
          <w:cantSplit/>
          <w:trHeight w:val="120"/>
        </w:trPr>
        <w:tc>
          <w:tcPr>
            <w:tcW w:w="236"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GUID=64199ad3-6e17-43f1-8e44-9dfde14f05c1 </w:instrText>
            </w:r>
            <w:r w:rsidRPr="006F2CA2">
              <w:rPr>
                <w:rFonts w:ascii="Times New Roman" w:hAnsi="Times New Roman" w:cs="Times New Roman"/>
                <w:sz w:val="22"/>
                <w:szCs w:val="20"/>
                <w:lang w:val="en-GB" w:eastAsia="en-US"/>
              </w:rPr>
              <w:fldChar w:fldCharType="end"/>
            </w:r>
          </w:p>
        </w:tc>
        <w:tc>
          <w:tcPr>
            <w:tcW w:w="958"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GUID=534a898f-12a8-41a7-9b2b-2bc9064c382a </w:instrText>
            </w:r>
            <w:r w:rsidRPr="006F2CA2">
              <w:rPr>
                <w:rFonts w:ascii="Times New Roman" w:hAnsi="Times New Roman" w:cs="Times New Roman"/>
                <w:sz w:val="22"/>
                <w:szCs w:val="20"/>
                <w:lang w:val="en-GB" w:eastAsia="en-US"/>
              </w:rPr>
              <w:fldChar w:fldCharType="end"/>
            </w:r>
          </w:p>
        </w:tc>
        <w:tc>
          <w:tcPr>
            <w:tcW w:w="783"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GUID=6f4e8ae6-4c8d-4c06-b01b-7a2ebb446cfa </w:instrText>
            </w:r>
            <w:r w:rsidRPr="006F2CA2">
              <w:rPr>
                <w:rFonts w:ascii="Times New Roman" w:hAnsi="Times New Roman" w:cs="Times New Roman"/>
                <w:sz w:val="22"/>
                <w:szCs w:val="20"/>
                <w:lang w:val="en-GB" w:eastAsia="en-US"/>
              </w:rPr>
              <w:fldChar w:fldCharType="end"/>
            </w:r>
          </w:p>
        </w:tc>
        <w:tc>
          <w:tcPr>
            <w:tcW w:w="904"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GUID=a7a2e4e9-3cef-4078-be18-42f667a1b091 </w:instrText>
            </w:r>
            <w:r w:rsidRPr="006F2CA2">
              <w:rPr>
                <w:rFonts w:ascii="Times New Roman" w:hAnsi="Times New Roman" w:cs="Times New Roman"/>
                <w:sz w:val="22"/>
                <w:szCs w:val="20"/>
                <w:lang w:val="en-GB" w:eastAsia="en-US"/>
              </w:rPr>
              <w:fldChar w:fldCharType="end"/>
            </w:r>
          </w:p>
        </w:tc>
        <w:tc>
          <w:tcPr>
            <w:tcW w:w="668"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GUID=83681ce4-a84e-4f3b-9646-59ebb9f50f21 </w:instrText>
            </w:r>
            <w:r w:rsidRPr="006F2CA2">
              <w:rPr>
                <w:rFonts w:ascii="Times New Roman" w:hAnsi="Times New Roman" w:cs="Times New Roman"/>
                <w:sz w:val="22"/>
                <w:szCs w:val="20"/>
                <w:lang w:val="en-GB" w:eastAsia="en-US"/>
              </w:rPr>
              <w:fldChar w:fldCharType="end"/>
            </w:r>
          </w:p>
        </w:tc>
        <w:tc>
          <w:tcPr>
            <w:tcW w:w="103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GUID=7a124b59-44ef-4221-a61d-fe59a2c19402 </w:instrText>
            </w:r>
            <w:r w:rsidRPr="006F2CA2">
              <w:rPr>
                <w:rFonts w:ascii="Times New Roman" w:hAnsi="Times New Roman" w:cs="Times New Roman"/>
                <w:sz w:val="22"/>
                <w:szCs w:val="20"/>
                <w:lang w:val="en-GB" w:eastAsia="en-US"/>
              </w:rPr>
              <w:fldChar w:fldCharType="end"/>
            </w:r>
          </w:p>
        </w:tc>
        <w:tc>
          <w:tcPr>
            <w:tcW w:w="2084"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GUID=5dd06691-a836-4851-952c-ab9c48e2a50e </w:instrText>
            </w:r>
            <w:r w:rsidRPr="006F2CA2">
              <w:rPr>
                <w:rFonts w:ascii="Times New Roman" w:hAnsi="Times New Roman" w:cs="Times New Roman"/>
                <w:sz w:val="22"/>
                <w:szCs w:val="20"/>
                <w:lang w:val="en-GB" w:eastAsia="en-US"/>
              </w:rPr>
              <w:fldChar w:fldCharType="end"/>
            </w:r>
          </w:p>
        </w:tc>
        <w:tc>
          <w:tcPr>
            <w:tcW w:w="73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GUID=5ae2a6c2-0d7b-4738-b88c-b56e8a09886a </w:instrText>
            </w:r>
            <w:r w:rsidRPr="006F2CA2">
              <w:rPr>
                <w:rFonts w:ascii="Times New Roman" w:hAnsi="Times New Roman" w:cs="Times New Roman"/>
                <w:sz w:val="22"/>
                <w:szCs w:val="20"/>
                <w:lang w:val="en-GB" w:eastAsia="en-US"/>
              </w:rPr>
              <w:fldChar w:fldCharType="end"/>
            </w:r>
          </w:p>
        </w:tc>
      </w:tr>
      <w:tr w:rsidR="006F2CA2" w:rsidRPr="006F2CA2" w:rsidTr="00E36A97">
        <w:trPr>
          <w:divId w:val="2116439976"/>
          <w:cantSplit/>
          <w:trHeight w:val="200"/>
        </w:trPr>
        <w:tc>
          <w:tcPr>
            <w:tcW w:w="236"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GUID=c74e42af-9639-4f0c-8d0d-ad148e5d351a </w:instrText>
            </w:r>
            <w:r w:rsidRPr="006F2CA2">
              <w:rPr>
                <w:rFonts w:ascii="Times New Roman" w:hAnsi="Times New Roman" w:cs="Times New Roman"/>
                <w:sz w:val="22"/>
                <w:szCs w:val="20"/>
                <w:lang w:val="en-GB" w:eastAsia="en-US"/>
              </w:rPr>
              <w:fldChar w:fldCharType="end"/>
            </w:r>
          </w:p>
        </w:tc>
        <w:tc>
          <w:tcPr>
            <w:tcW w:w="958"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GUID=8f6d0af7-5f24-4daf-af48-03118d6c1020 </w:instrText>
            </w:r>
            <w:r w:rsidRPr="006F2CA2">
              <w:rPr>
                <w:rFonts w:ascii="Times New Roman" w:hAnsi="Times New Roman" w:cs="Times New Roman"/>
                <w:sz w:val="22"/>
                <w:szCs w:val="20"/>
                <w:lang w:val="en-GB" w:eastAsia="en-US"/>
              </w:rPr>
              <w:fldChar w:fldCharType="end"/>
            </w:r>
          </w:p>
        </w:tc>
        <w:tc>
          <w:tcPr>
            <w:tcW w:w="783"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GUID=db439cd4-3d7c-460a-b0e9-7fcdf737d9b7 </w:instrText>
            </w:r>
            <w:r w:rsidRPr="006F2CA2">
              <w:rPr>
                <w:rFonts w:ascii="Times New Roman" w:hAnsi="Times New Roman" w:cs="Times New Roman"/>
                <w:sz w:val="22"/>
                <w:szCs w:val="20"/>
                <w:lang w:val="en-GB" w:eastAsia="en-US"/>
              </w:rPr>
              <w:fldChar w:fldCharType="end"/>
            </w:r>
          </w:p>
        </w:tc>
        <w:tc>
          <w:tcPr>
            <w:tcW w:w="904"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GUID=fbd1c9e4-cd4f-4e90-b432-4a5c32abe799 </w:instrText>
            </w:r>
            <w:r w:rsidRPr="006F2CA2">
              <w:rPr>
                <w:rFonts w:ascii="Times New Roman" w:hAnsi="Times New Roman" w:cs="Times New Roman"/>
                <w:sz w:val="22"/>
                <w:szCs w:val="20"/>
                <w:lang w:val="en-GB" w:eastAsia="en-US"/>
              </w:rPr>
              <w:fldChar w:fldCharType="end"/>
            </w:r>
          </w:p>
        </w:tc>
        <w:tc>
          <w:tcPr>
            <w:tcW w:w="668"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GUID=e826df9e-e679-44e7-a1f5-59c3a7660e04 </w:instrText>
            </w:r>
            <w:r w:rsidRPr="006F2CA2">
              <w:rPr>
                <w:rFonts w:ascii="Times New Roman" w:hAnsi="Times New Roman" w:cs="Times New Roman"/>
                <w:sz w:val="22"/>
                <w:szCs w:val="20"/>
                <w:lang w:val="en-GB" w:eastAsia="en-US"/>
              </w:rPr>
              <w:fldChar w:fldCharType="end"/>
            </w:r>
          </w:p>
        </w:tc>
        <w:tc>
          <w:tcPr>
            <w:tcW w:w="103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GUID=b6545159-c437-4056-8f41-5f6f6dc7a383 </w:instrText>
            </w:r>
            <w:r w:rsidRPr="006F2CA2">
              <w:rPr>
                <w:rFonts w:ascii="Times New Roman" w:hAnsi="Times New Roman" w:cs="Times New Roman"/>
                <w:sz w:val="22"/>
                <w:szCs w:val="20"/>
                <w:lang w:val="en-GB" w:eastAsia="en-US"/>
              </w:rPr>
              <w:fldChar w:fldCharType="end"/>
            </w:r>
          </w:p>
        </w:tc>
        <w:tc>
          <w:tcPr>
            <w:tcW w:w="2084"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GUID=2ae64878-62aa-4c9e-b2b5-9ff2fe63a1af </w:instrText>
            </w:r>
            <w:r w:rsidRPr="006F2CA2">
              <w:rPr>
                <w:rFonts w:ascii="Times New Roman" w:hAnsi="Times New Roman" w:cs="Times New Roman"/>
                <w:sz w:val="22"/>
                <w:szCs w:val="20"/>
                <w:lang w:val="en-GB" w:eastAsia="en-US"/>
              </w:rPr>
              <w:fldChar w:fldCharType="end"/>
            </w:r>
          </w:p>
        </w:tc>
        <w:tc>
          <w:tcPr>
            <w:tcW w:w="73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GUID=735204c3-475e-46cc-b54c-26d8efb3cdb0 </w:instrText>
            </w:r>
            <w:r w:rsidRPr="006F2CA2">
              <w:rPr>
                <w:rFonts w:ascii="Times New Roman" w:hAnsi="Times New Roman" w:cs="Times New Roman"/>
                <w:sz w:val="22"/>
                <w:szCs w:val="20"/>
                <w:lang w:val="en-GB" w:eastAsia="en-US"/>
              </w:rPr>
              <w:fldChar w:fldCharType="end"/>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8139" w:type="dxa"/>
        <w:tblLook w:val="04A0" w:firstRow="1" w:lastRow="0" w:firstColumn="1" w:lastColumn="0" w:noHBand="0" w:noVBand="1"/>
      </w:tblPr>
      <w:tblGrid>
        <w:gridCol w:w="8139"/>
      </w:tblGrid>
      <w:tr w:rsidR="006F2CA2" w:rsidRPr="006F2CA2" w:rsidTr="00E36A97">
        <w:trPr>
          <w:divId w:val="2116439976"/>
          <w:cantSplit/>
          <w:trHeight w:val="1619"/>
        </w:trPr>
        <w:tc>
          <w:tcPr>
            <w:tcW w:w="8139" w:type="dxa"/>
          </w:tcPr>
          <w:p w:rsidR="006F2CA2" w:rsidRPr="006F2CA2" w:rsidRDefault="006F2CA2" w:rsidP="00E36A97">
            <w:pPr>
              <w:spacing w:before="60" w:after="60" w:line="240" w:lineRule="auto"/>
              <w:ind w:left="1026"/>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GUID=00c3804d-581b-44e8-81b2-76a86337af80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p w:rsidR="006F2CA2" w:rsidRPr="006F2CA2" w:rsidRDefault="006F2CA2" w:rsidP="00E36A97">
            <w:pPr>
              <w:spacing w:before="60" w:after="60" w:line="240" w:lineRule="auto"/>
              <w:ind w:left="1735" w:hanging="70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GUID=51d60d85-108f-43d0-9391-68ff5f5ad73a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title document is a lease, to cancel the Vol No. and Fol No. and simply state the Lease No.)</w:t>
            </w:r>
          </w:p>
          <w:p w:rsidR="006F2CA2" w:rsidRPr="006F2CA2" w:rsidRDefault="006F2CA2" w:rsidP="00E36A97">
            <w:pPr>
              <w:spacing w:before="60" w:after="60" w:line="240" w:lineRule="auto"/>
              <w:ind w:left="1735" w:hanging="70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GUID=3860ab4c-755f-408b-8a7a-05d4770afbbd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writ is issued by:</w:t>
            </w:r>
          </w:p>
          <w:p w:rsidR="006F2CA2" w:rsidRPr="006F2CA2" w:rsidRDefault="006F2CA2" w:rsidP="00E36A97">
            <w:pPr>
              <w:spacing w:before="60" w:after="60" w:line="240" w:lineRule="auto"/>
              <w:ind w:left="1735" w:hanging="709"/>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GUID=c9fc87a2-ec55-4daa-8707-ca0250b4dd9e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tblInd w:w="851" w:type="dxa"/>
        <w:tblLook w:val="04A0" w:firstRow="1" w:lastRow="0" w:firstColumn="1" w:lastColumn="0" w:noHBand="0" w:noVBand="1"/>
      </w:tblPr>
      <w:tblGrid>
        <w:gridCol w:w="1640"/>
        <w:gridCol w:w="3720"/>
        <w:gridCol w:w="1720"/>
      </w:tblGrid>
      <w:tr w:rsidR="006F2CA2" w:rsidRPr="006F2CA2" w:rsidTr="00E36A97">
        <w:trPr>
          <w:divId w:val="2116439976"/>
          <w:cantSplit/>
        </w:trPr>
        <w:tc>
          <w:tcPr>
            <w:tcW w:w="708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GUID=f17a2474-4782-46ce-afa4-1c31ce012859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139</w:t>
            </w:r>
          </w:p>
        </w:tc>
      </w:tr>
      <w:tr w:rsidR="006F2CA2" w:rsidRPr="006F2CA2" w:rsidTr="00E36A97">
        <w:trPr>
          <w:divId w:val="2116439976"/>
          <w:cantSplit/>
        </w:trPr>
        <w:tc>
          <w:tcPr>
            <w:tcW w:w="164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GUID=75aafdae-304d-4b8d-b088-157b082d35e4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R.702</w:t>
            </w:r>
          </w:p>
        </w:tc>
        <w:tc>
          <w:tcPr>
            <w:tcW w:w="37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GUID=14510201-bc73-48bc-aafc-945b57c9730b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WRIT OF DELIVERY</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GUID=9ed454ff-1a81-4f4c-916c-0a30e903ee74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c>
          <w:tcPr>
            <w:tcW w:w="17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GUID=4fb7fffc-b799-4d4b-b3df-1f4d39c21256 </w:instrText>
            </w:r>
            <w:r w:rsidRPr="006F2CA2">
              <w:rPr>
                <w:rFonts w:ascii="Times New Roman" w:hAnsi="Times New Roman" w:cs="Times New Roman"/>
                <w:sz w:val="22"/>
                <w:szCs w:val="20"/>
                <w:lang w:val="en-GB" w:eastAsia="en-US"/>
              </w:rPr>
              <w:fldChar w:fldCharType="end"/>
            </w:r>
          </w:p>
        </w:tc>
      </w:tr>
      <w:tr w:rsidR="006F2CA2" w:rsidRPr="006F2CA2" w:rsidTr="00E36A97">
        <w:trPr>
          <w:divId w:val="2116439976"/>
          <w:cantSplit/>
        </w:trPr>
        <w:tc>
          <w:tcPr>
            <w:tcW w:w="7080"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GUID=3d6c1fae-492e-4438-ae64-5a743f9ced70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GUID=7a777723-6642-42d5-aea0-63b43e73036c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directed that, without delay, you do seize and deliver, to the abovenamed (name of execution creditor) the following movable property, that is to say (describe the property delivery of which has been adjudged or ordered) (and $               damages and $                costs) which the said (name of execution creditor) lately in the Family Division of the High Court/Family Courts recovered against the said (name of execution debtor) by a judgment (or order or as may be) bearing the         day of                       20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GUID=3bd22ed4-e05f-492b-9a3e-4f4d9421dba5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you are further directed that if the said movable property cannot be found within Singapore you cause to be levied and made out of the property liable to be seized under a writ of seizure and sale belonging to the said (name of execution debtor) and if necessary by sale thereof $              , being the assessed value of the said property). And in what manner you have executed this writ make appear to this Court immediately after the execution thereof. And have there this writ.</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GUID=81be16f6-f41b-4d57-b31c-cca90e6872f1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GUID=ec074758-a3e6-4c55-9073-c1bfe03c638d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Entered No.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GUID=3a2c96d8-219c-48c5-9d7c-edf0da4d44df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Clerk.</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GUID=2d1fff2d-d683-4905-abed-b54e4512f919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GUID=c2628c72-679e-45e1-b819-621a913d7819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on Writ (as in Form 137).</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GUID=0e35598a-6980-41a0-9c0f-d4a3f73434cb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Endorsements on Writ (as in Form 137 or as required).</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709" w:type="dxa"/>
        <w:tblLook w:val="04A0" w:firstRow="1" w:lastRow="0" w:firstColumn="1" w:lastColumn="0" w:noHBand="0" w:noVBand="1"/>
      </w:tblPr>
      <w:tblGrid>
        <w:gridCol w:w="1400"/>
        <w:gridCol w:w="4240"/>
        <w:gridCol w:w="1420"/>
      </w:tblGrid>
      <w:tr w:rsidR="006F2CA2" w:rsidRPr="006F2CA2" w:rsidTr="00E36A97">
        <w:trPr>
          <w:divId w:val="2116439976"/>
          <w:cantSplit/>
        </w:trPr>
        <w:tc>
          <w:tcPr>
            <w:tcW w:w="706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GUID=a52f426d-d913-485d-8326-81746497ecd3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140</w:t>
            </w:r>
          </w:p>
        </w:tc>
      </w:tr>
      <w:tr w:rsidR="006F2CA2" w:rsidRPr="006F2CA2" w:rsidTr="00E36A97">
        <w:trPr>
          <w:divId w:val="2116439976"/>
          <w:cantSplit/>
        </w:trPr>
        <w:tc>
          <w:tcPr>
            <w:tcW w:w="140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GUID=8f61b86c-b553-460e-943f-0c7e2051bf85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R.702</w:t>
            </w:r>
          </w:p>
        </w:tc>
        <w:tc>
          <w:tcPr>
            <w:tcW w:w="42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GUID=d3d13cb0-c283-4af5-95c7-fe29b5f5ace2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WRIT OF POSSESSION</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GUID=52130031-f241-43dc-b197-c31f966f873f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c>
          <w:tcPr>
            <w:tcW w:w="14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GUID=2b11d5e3-f6aa-4d1a-b8c9-bf511d8c59e0 </w:instrText>
            </w:r>
            <w:r w:rsidRPr="006F2CA2">
              <w:rPr>
                <w:rFonts w:ascii="Times New Roman" w:hAnsi="Times New Roman" w:cs="Times New Roman"/>
                <w:sz w:val="22"/>
                <w:szCs w:val="20"/>
                <w:lang w:val="en-GB" w:eastAsia="en-US"/>
              </w:rPr>
              <w:fldChar w:fldCharType="end"/>
            </w:r>
          </w:p>
        </w:tc>
      </w:tr>
      <w:tr w:rsidR="006F2CA2" w:rsidRPr="006F2CA2" w:rsidTr="00E36A97">
        <w:trPr>
          <w:divId w:val="2116439976"/>
          <w:cantSplit/>
        </w:trPr>
        <w:tc>
          <w:tcPr>
            <w:tcW w:w="7060"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GUID=c8f81424-ebdb-489d-8be1-4184d693ee80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GUID=480f635a-62ba-4508-b92e-8ade607ea145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lately, by a judgment of the Family Division of the High Court/Family Courts bearing the        day of                            20      , it was adjudged (or ordered) that the defendant (name of defendant) do give the plaintiff (name of plaintiff) possession of (describe the immovable property delivery of which has been adjudged or ordered) and do pay him $              and $              costs.</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GUID=11d05146-173c-4d92-8bd3-e3900c9e74ae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directed that you enter the said immovable property and cause (name of plaintiff) to have possession of it.</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GUID=a6ad6339-9967-4c3e-8bb6-643c39166637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you are further directed that you cause to be levied and made out of the property liable to be seized under a writ of seizure and sale belonging to the said (name of defendant) and if necessary by sale thereof $             . And in what manner you have executed this writ make appear to this Court immediately after the execution thereof. And have there this writ.</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GUID=79bdee17-0a2a-4ea1-aee2-a9266d318988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GUID=f7ba9e22-23fb-4498-9ef7-de15d6ca0384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Entered No.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GUID=2e2b1048-9f03-422e-b4b4-e1d3bb24eb20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Clerk.</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GUID=add582cc-09fe-4a02-b7e9-d088d7f03205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GUID=69ceacc3-1531-4674-ba99-5fd8388d8cae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Memorandum on Writ (as in Form 137).</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GUID=ae8e5466-7ded-4df2-ad57-e337b6c19edf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Endorsements on Writ (as in Form 137 or as required).</w:t>
            </w:r>
          </w:p>
        </w:tc>
      </w:tr>
    </w:tbl>
    <w:p w:rsidR="006F2CA2" w:rsidRPr="006F2CA2" w:rsidRDefault="006F2CA2" w:rsidP="006F2CA2">
      <w:pPr>
        <w:spacing w:before="0" w:after="200" w:line="276" w:lineRule="auto"/>
        <w:jc w:val="center"/>
        <w:divId w:val="2116439976"/>
        <w:rPr>
          <w:rFonts w:ascii="Times New Roman" w:hAnsi="Times New Roman" w:cs="Times New Roman"/>
          <w:sz w:val="26"/>
          <w:szCs w:val="20"/>
          <w:lang w:val="en-GB" w:eastAsia="en-US"/>
        </w:rPr>
      </w:pPr>
    </w:p>
    <w:tbl>
      <w:tblPr>
        <w:tblW w:w="7040" w:type="dxa"/>
        <w:tblInd w:w="709" w:type="dxa"/>
        <w:tblLook w:val="04A0" w:firstRow="1" w:lastRow="0" w:firstColumn="1" w:lastColumn="0" w:noHBand="0" w:noVBand="1"/>
      </w:tblPr>
      <w:tblGrid>
        <w:gridCol w:w="1380"/>
        <w:gridCol w:w="4220"/>
        <w:gridCol w:w="1440"/>
      </w:tblGrid>
      <w:tr w:rsidR="006F2CA2" w:rsidRPr="006F2CA2" w:rsidTr="00E36A97">
        <w:trPr>
          <w:divId w:val="2116439976"/>
          <w:cantSplit/>
        </w:trPr>
        <w:tc>
          <w:tcPr>
            <w:tcW w:w="704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GUID=9b4af318-2b2a-4391-b496-e50aee860ebd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141</w:t>
            </w:r>
          </w:p>
        </w:tc>
      </w:tr>
      <w:tr w:rsidR="006F2CA2" w:rsidRPr="006F2CA2" w:rsidTr="00E36A97">
        <w:trPr>
          <w:divId w:val="2116439976"/>
          <w:cantSplit/>
        </w:trPr>
        <w:tc>
          <w:tcPr>
            <w:tcW w:w="138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GUID=29c8a3d4-a4cd-4a77-ac0d-d2bf4f8204b5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R.706</w:t>
            </w:r>
          </w:p>
        </w:tc>
        <w:tc>
          <w:tcPr>
            <w:tcW w:w="42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GUID=8f58c362-7f25-4666-bad1-e2d502666501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SUMMONS FOR LEAVE</w:t>
            </w:r>
            <w:r w:rsidRPr="006F2CA2">
              <w:rPr>
                <w:rFonts w:ascii="Times New Roman" w:hAnsi="Times New Roman" w:cs="Times New Roman"/>
                <w:sz w:val="22"/>
                <w:szCs w:val="20"/>
                <w:lang w:val="en-GB" w:eastAsia="en-US"/>
              </w:rPr>
              <w:br/>
              <w:t>TO ISSUE EXECUTION</w:t>
            </w:r>
          </w:p>
        </w:tc>
        <w:tc>
          <w:tcPr>
            <w:tcW w:w="14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GUID=7dbc54f3-d524-445c-85ec-07c4d3a9be5d </w:instrText>
            </w:r>
            <w:r w:rsidRPr="006F2CA2">
              <w:rPr>
                <w:rFonts w:ascii="Times New Roman" w:hAnsi="Times New Roman" w:cs="Times New Roman"/>
                <w:sz w:val="22"/>
                <w:szCs w:val="20"/>
                <w:lang w:val="en-GB" w:eastAsia="en-US"/>
              </w:rPr>
              <w:fldChar w:fldCharType="end"/>
            </w:r>
          </w:p>
        </w:tc>
      </w:tr>
      <w:tr w:rsidR="006F2CA2" w:rsidRPr="006F2CA2" w:rsidTr="00E36A97">
        <w:trPr>
          <w:divId w:val="2116439976"/>
          <w:cantSplit/>
        </w:trPr>
        <w:tc>
          <w:tcPr>
            <w:tcW w:w="704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GUID=1bb87e3e-9f8c-4b48-9608-005f6b430a52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GUID=b6ef0a2f-5e5f-458d-8a6a-0ca71c6bd445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To: </w:t>
            </w:r>
          </w:p>
          <w:p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GUID=6ed561a5-f0a0-41b6-81c0-0974a4a117c0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GUID=dcfd8fc9-bd1b-44d4-a105-1740248486fd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The plaintiff (or as may be) be at liberty to issue execution (or writ of seizure and sale, or as may be) against the defendant (or as may be) on the judgment herein dated                 , (notwithstanding that 6 years have elapsed since such judgment, or as may be); and</w:t>
            </w:r>
          </w:p>
          <w:p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GUID=d80ca5cc-d95a-445d-ace6-c798c713a440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The defendant (or as may be) do pay the costs of and occasioned by this application.</w:t>
            </w:r>
          </w:p>
          <w:p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GUID=3e62a4cc-0d65-40d7-b03b-e6e3c307939f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As set out in the affidavit of (name).</w:t>
            </w:r>
          </w:p>
          <w:p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GUID=a63b8763-b38d-4d04-8753-8bb4542308a1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GUID=df09662d-d89b-4b14-9c6c-470a0eb12433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851" w:type="dxa"/>
        <w:tblLook w:val="04A0" w:firstRow="1" w:lastRow="0" w:firstColumn="1" w:lastColumn="0" w:noHBand="0" w:noVBand="1"/>
      </w:tblPr>
      <w:tblGrid>
        <w:gridCol w:w="1120"/>
        <w:gridCol w:w="4820"/>
        <w:gridCol w:w="1080"/>
        <w:gridCol w:w="40"/>
      </w:tblGrid>
      <w:tr w:rsidR="006F2CA2" w:rsidRPr="006F2CA2" w:rsidTr="00E36A97">
        <w:trPr>
          <w:gridAfter w:val="1"/>
          <w:divId w:val="2116439976"/>
          <w:wAfter w:w="40" w:type="dxa"/>
          <w:cantSplit/>
        </w:trPr>
        <w:tc>
          <w:tcPr>
            <w:tcW w:w="702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GUID=69eb8154-292c-4d08-a50d-0cdf5ab8216e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142</w:t>
            </w:r>
          </w:p>
        </w:tc>
      </w:tr>
      <w:tr w:rsidR="006F2CA2" w:rsidRPr="006F2CA2" w:rsidTr="00E36A97">
        <w:trPr>
          <w:gridAfter w:val="1"/>
          <w:divId w:val="2116439976"/>
          <w:wAfter w:w="40" w:type="dxa"/>
          <w:cantSplit/>
        </w:trPr>
        <w:tc>
          <w:tcPr>
            <w:tcW w:w="112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GUID=3e779197-b0cd-4be3-9582-6ed89fd57903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R.707</w:t>
            </w:r>
          </w:p>
        </w:tc>
        <w:tc>
          <w:tcPr>
            <w:tcW w:w="48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GUID=b27dc800-94b9-441f-91c9-e4b9566a1ac5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UNDERTAKING, DECLARATION </w:t>
            </w:r>
            <w:r w:rsidRPr="006F2CA2">
              <w:rPr>
                <w:rFonts w:ascii="Times New Roman" w:hAnsi="Times New Roman" w:cs="Times New Roman"/>
                <w:sz w:val="22"/>
                <w:szCs w:val="20"/>
                <w:lang w:val="en-GB" w:eastAsia="en-US"/>
              </w:rPr>
              <w:br/>
              <w:t>AND INDEMNITY</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GUID=0e28bd2e-da79-4cb0-847e-03a7eec7a87d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c>
          <w:tcPr>
            <w:tcW w:w="108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GUID=9cc1af48-5636-4330-a94d-f9617a2a4763 </w:instrText>
            </w:r>
            <w:r w:rsidRPr="006F2CA2">
              <w:rPr>
                <w:rFonts w:ascii="Times New Roman" w:hAnsi="Times New Roman" w:cs="Times New Roman"/>
                <w:sz w:val="22"/>
                <w:szCs w:val="20"/>
                <w:lang w:val="en-GB" w:eastAsia="en-US"/>
              </w:rPr>
              <w:fldChar w:fldCharType="end"/>
            </w:r>
          </w:p>
        </w:tc>
      </w:tr>
      <w:tr w:rsidR="006F2CA2" w:rsidRPr="006F2CA2" w:rsidTr="00E36A97">
        <w:trPr>
          <w:gridAfter w:val="1"/>
          <w:divId w:val="2116439976"/>
          <w:wAfter w:w="40" w:type="dxa"/>
          <w:cantSplit/>
        </w:trPr>
        <w:tc>
          <w:tcPr>
            <w:tcW w:w="7020" w:type="dxa"/>
            <w:gridSpan w:val="3"/>
          </w:tcPr>
          <w:p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GUID=00682d99-f117-4bc9-bc47-245ce3ba1856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I/We hereby undertake to pay all charges and fees that are imposed by the Sheriff/bailiff and to fully indemnify the Sheriff/bailiff and his officers and keep them indemnified against all actions, proceedings, liabilities, claims, damages, costs and expenses incurred in relation to or become payable by the Sheriff/bailiff in respect of or arising from the execution. Please appoint a suitable date to execute the Writ of Seizure and Sale/Delivery/Possession*.</w:t>
            </w:r>
          </w:p>
          <w:p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GUID=be44e5a5-16b9-4b1b-8bfb-9c51ffa0f955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**I/We hereby declare that as at the date of this undertaking, declaration and indemnity, the property the Sheriff/bailiff is requested to seize under this Writ of Seizure and Sale/Delivery/Possession* is/is not the subject-matter of a seizure or attachment under any execution or order issued by the Family Justice Courts or the High Court.</w:t>
            </w:r>
          </w:p>
          <w:p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GUID=5e69bbb2-0c8a-46ef-9ea2-2a95aac3e4cf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(State particulars of prior execution if applicable.)</w:t>
            </w:r>
          </w:p>
          <w:p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GUID=22bdca5c-8cf5-4875-8191-7ff874e159b2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For seizure of movable property under a Writ of Seizure and Sale/Delivery*.</w:t>
            </w:r>
          </w:p>
          <w:p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GUID=ef7be6ba-1abf-4774-915b-602f4d487bc2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I/We hereby declare that, as at the date of this undertaking, declaration and indemnity, I/we have reason to believe that the execution debtor is the owner or occupier at the address of execution or the owner of the property liable to be seized.</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GUID=baa84fee-d823-4804-804d-50124b46a701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(State the grounds of belief.)</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GUID=04333e1c-97ff-470f-95ee-b31e32fa1627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GUID=3c158caa-33d3-4736-9efa-d8179dc0de71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(**Use as appropriate)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GUID=315a1615-d425-474c-8b91-fe526ddf9d64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(Signature of declarant)</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GUID=0aa66ba2-4320-426f-aef2-ecd039199e3b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DECLARANT:</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GUID=7ecd1480-feb2-4c14-ae3a-f6d1e7d45f37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filing:</w:t>
            </w:r>
          </w:p>
        </w:tc>
      </w:tr>
      <w:tr w:rsidR="006F2CA2" w:rsidRPr="006F2CA2" w:rsidTr="00E36A97">
        <w:trPr>
          <w:divId w:val="2116439976"/>
          <w:cantSplit/>
        </w:trPr>
        <w:tc>
          <w:tcPr>
            <w:tcW w:w="7060" w:type="dxa"/>
            <w:gridSpan w:val="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GUID=7516dc06-1db7-4f38-9574-5e979c39f82e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143</w:t>
            </w:r>
          </w:p>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R.712</w:t>
            </w:r>
          </w:p>
        </w:tc>
      </w:tr>
      <w:tr w:rsidR="006F2CA2" w:rsidRPr="006F2CA2" w:rsidTr="00E36A97">
        <w:trPr>
          <w:divId w:val="2116439976"/>
          <w:cantSplit/>
        </w:trPr>
        <w:tc>
          <w:tcPr>
            <w:tcW w:w="7060" w:type="dxa"/>
            <w:gridSpan w:val="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CONSENT TO ENTRY OF SATISFACTION</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GUID=df73b81f-8128-4672-b8bb-ec57bb1c8539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GUID=4d4e958e-a4eb-44b5-9e1a-41b629e7a169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being the plaintiff (or as may be) named in, and the sole person entitled to the benefit of the judgment herein, hereby consent to a memorandum of satisfaction of the said judgment being recorded.</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GUID=c8d68ab8-fe62-4f52-898f-a5bde4bf245c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GUID=47009146-d5ce-47f8-9ed2-1e26e1f3c220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Plaintiff (or as may be).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GUID=7cca0019-3af6-46f1-a735-e7f4d849d580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Advocate and Solicitor (or Commissioner for Oaths.)</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276" w:type="dxa"/>
        <w:tblInd w:w="851" w:type="dxa"/>
        <w:tblLook w:val="04A0" w:firstRow="1" w:lastRow="0" w:firstColumn="1" w:lastColumn="0" w:noHBand="0" w:noVBand="1"/>
      </w:tblPr>
      <w:tblGrid>
        <w:gridCol w:w="3440"/>
        <w:gridCol w:w="2900"/>
        <w:gridCol w:w="720"/>
        <w:gridCol w:w="20"/>
        <w:gridCol w:w="196"/>
      </w:tblGrid>
      <w:tr w:rsidR="006F2CA2" w:rsidRPr="006F2CA2" w:rsidTr="00E36A97">
        <w:trPr>
          <w:divId w:val="2116439976"/>
          <w:cantSplit/>
        </w:trPr>
        <w:tc>
          <w:tcPr>
            <w:tcW w:w="7276" w:type="dxa"/>
            <w:gridSpan w:val="5"/>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GUID=15670dd7-5bde-4560-b309-559637a5f5f4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144</w:t>
            </w:r>
          </w:p>
        </w:tc>
      </w:tr>
      <w:tr w:rsidR="006F2CA2" w:rsidRPr="006F2CA2" w:rsidTr="00E36A97">
        <w:trPr>
          <w:divId w:val="2116439976"/>
          <w:cantSplit/>
        </w:trPr>
        <w:tc>
          <w:tcPr>
            <w:tcW w:w="7276" w:type="dxa"/>
            <w:gridSpan w:val="5"/>
          </w:tcPr>
          <w:tbl>
            <w:tblPr>
              <w:tblW w:w="7060" w:type="dxa"/>
              <w:jc w:val="center"/>
              <w:tblLook w:val="04A0" w:firstRow="1" w:lastRow="0" w:firstColumn="1" w:lastColumn="0" w:noHBand="0" w:noVBand="1"/>
            </w:tblPr>
            <w:tblGrid>
              <w:gridCol w:w="2422"/>
              <w:gridCol w:w="4638"/>
            </w:tblGrid>
            <w:tr w:rsidR="006F2CA2" w:rsidRPr="006F2CA2" w:rsidTr="006F2CA2">
              <w:trPr>
                <w:cantSplit/>
                <w:jc w:val="center"/>
              </w:trPr>
              <w:tc>
                <w:tcPr>
                  <w:tcW w:w="118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GUID=4277eb6d-a672-4369-87f2-764d55cbde3c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R.714</w:t>
                  </w:r>
                </w:p>
              </w:tc>
              <w:tc>
                <w:tcPr>
                  <w:tcW w:w="22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GUID=d5e561b4-6930-44fc-9643-246da6f845d4 </w:instrText>
                  </w:r>
                  <w:r w:rsidRPr="006F2CA2">
                    <w:rPr>
                      <w:rFonts w:ascii="Times New Roman" w:hAnsi="Times New Roman" w:cs="Times New Roman"/>
                      <w:sz w:val="22"/>
                      <w:szCs w:val="20"/>
                      <w:lang w:val="en-GB" w:eastAsia="en-US"/>
                    </w:rPr>
                    <w:fldChar w:fldCharType="end"/>
                  </w:r>
                </w:p>
              </w:tc>
            </w:tr>
          </w:tbl>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REQUEST</w:t>
            </w:r>
            <w:r w:rsidRPr="006F2CA2">
              <w:rPr>
                <w:rFonts w:ascii="Times New Roman" w:hAnsi="Times New Roman" w:cs="Times New Roman"/>
                <w:sz w:val="22"/>
                <w:szCs w:val="20"/>
                <w:vertAlign w:val="superscript"/>
                <w:lang w:val="en-GB" w:eastAsia="en-US"/>
              </w:rPr>
              <w:t>4</w:t>
            </w:r>
            <w:r w:rsidRPr="006F2CA2">
              <w:rPr>
                <w:rFonts w:ascii="Times New Roman" w:hAnsi="Times New Roman" w:cs="Times New Roman"/>
                <w:sz w:val="22"/>
                <w:szCs w:val="20"/>
                <w:lang w:val="en-GB" w:eastAsia="en-US"/>
              </w:rPr>
              <w:t xml:space="preserve"> FOR DATE TO BE </w:t>
            </w:r>
            <w:r w:rsidRPr="006F2CA2">
              <w:rPr>
                <w:rFonts w:ascii="Times New Roman" w:hAnsi="Times New Roman" w:cs="Times New Roman"/>
                <w:sz w:val="22"/>
                <w:szCs w:val="20"/>
                <w:lang w:val="en-GB" w:eastAsia="en-US"/>
              </w:rPr>
              <w:br/>
              <w:t xml:space="preserve">APPOINTED FOR EXECUTION </w:t>
            </w: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GUID=5a53c918-85c6-4326-9566-296b184c1fd3 </w:instrText>
            </w:r>
            <w:r w:rsidRPr="006F2CA2">
              <w:rPr>
                <w:rFonts w:ascii="Times New Roman" w:hAnsi="Times New Roman" w:cs="Times New Roman"/>
                <w:sz w:val="22"/>
                <w:szCs w:val="20"/>
                <w:lang w:val="en-GB" w:eastAsia="en-US"/>
              </w:rPr>
              <w:fldChar w:fldCharType="end"/>
            </w:r>
          </w:p>
        </w:tc>
      </w:tr>
      <w:tr w:rsidR="006F2CA2" w:rsidRPr="006F2CA2" w:rsidTr="00E36A97">
        <w:trPr>
          <w:divId w:val="2116439976"/>
          <w:cantSplit/>
        </w:trPr>
        <w:tc>
          <w:tcPr>
            <w:tcW w:w="7276" w:type="dxa"/>
            <w:gridSpan w:val="5"/>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GUID=f5ab2eb0-b56c-4ce7-b8a1-a3fd30725f07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GUID=a57b2673-d91a-4d92-98a9-92a529a8f32d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GUID=f3542088-a292-4af5-896d-93b4d351b81c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Please direct the Sheriff/bailiff to appoint a date for the execution of the judgment in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GUID=10b93cb9-3de1-4cfb-91a5-f9abb7b0d6a5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 copy of the (writ of execution or distress) is attached.</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GUID=c5b5a42d-7158-4fb1-93a3-adbf222230c2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and address of execution creditor:</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GUID=c4909745-b54c-45d5-85d9-7db5bbc50d8d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His Solicitors:</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GUID=1be1fb80-19fe-45bd-8c41-7b745138f6ff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Address for service:</w:t>
            </w:r>
          </w:p>
          <w:p w:rsidR="006F2CA2" w:rsidRPr="006F2CA2" w:rsidRDefault="006F2CA2" w:rsidP="006F2CA2">
            <w:pPr>
              <w:spacing w:before="120" w:after="0" w:line="240" w:lineRule="auto"/>
              <w:ind w:firstLine="94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GUID=45a38d0e-2027-437e-a9d2-e26541ccc25b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r w:rsidR="006F2CA2" w:rsidRPr="006F2CA2" w:rsidTr="00E36A97">
        <w:trPr>
          <w:divId w:val="2116439976"/>
          <w:cantSplit/>
        </w:trPr>
        <w:tc>
          <w:tcPr>
            <w:tcW w:w="7276" w:type="dxa"/>
            <w:gridSpan w:val="5"/>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GUID=20a5cd21-5e66-4a42-9ec9-6d3969e9f09d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(Signature) </w:t>
            </w:r>
            <w:r w:rsidRPr="006F2CA2">
              <w:rPr>
                <w:rFonts w:ascii="Times New Roman" w:hAnsi="Times New Roman" w:cs="Times New Roman"/>
                <w:sz w:val="22"/>
                <w:szCs w:val="20"/>
                <w:lang w:val="en-GB" w:eastAsia="en-US"/>
              </w:rPr>
              <w:br/>
              <w:t xml:space="preserve">Execution Creditor (or by or on behalf </w:t>
            </w:r>
            <w:r w:rsidRPr="006F2CA2">
              <w:rPr>
                <w:rFonts w:ascii="Times New Roman" w:hAnsi="Times New Roman" w:cs="Times New Roman"/>
                <w:sz w:val="22"/>
                <w:szCs w:val="20"/>
                <w:lang w:val="en-GB" w:eastAsia="en-US"/>
              </w:rPr>
              <w:br/>
              <w:t>of solicitors for                                   )</w:t>
            </w:r>
          </w:p>
        </w:tc>
      </w:tr>
      <w:tr w:rsidR="006F2CA2" w:rsidRPr="006F2CA2" w:rsidTr="00E36A97">
        <w:trPr>
          <w:gridAfter w:val="2"/>
          <w:divId w:val="2116439976"/>
          <w:wAfter w:w="216" w:type="dxa"/>
          <w:cantSplit/>
        </w:trPr>
        <w:tc>
          <w:tcPr>
            <w:tcW w:w="706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GUID=3a3e3af9-cc7c-458b-bf58-8194a8928c3c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145</w:t>
            </w:r>
          </w:p>
        </w:tc>
      </w:tr>
      <w:tr w:rsidR="006F2CA2" w:rsidRPr="006F2CA2" w:rsidTr="00E36A97">
        <w:trPr>
          <w:gridAfter w:val="2"/>
          <w:divId w:val="2116439976"/>
          <w:wAfter w:w="216" w:type="dxa"/>
          <w:cantSplit/>
        </w:trPr>
        <w:tc>
          <w:tcPr>
            <w:tcW w:w="7060" w:type="dxa"/>
            <w:gridSpan w:val="3"/>
          </w:tcPr>
          <w:p w:rsidR="006F2CA2" w:rsidRPr="006F2CA2" w:rsidRDefault="006F2CA2" w:rsidP="006F2CA2">
            <w:pPr>
              <w:spacing w:before="120" w:after="0" w:line="240" w:lineRule="auto"/>
              <w:ind w:firstLine="10"/>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R.719</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GUID=7b26d9f4-24ce-4e00-b996-7f8f08b08b4d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SEIZURE AND INVENTORY</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GUID=75ec3940-30a3-4d00-af79-9de08b1f9e6c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I have this day seized the movable property found on or upon the premises No.               pursuant to a Writ of Seizure and Sale/Writ of Distress No.             of 20     for the sum of $          and that I value the property seized at $              approximately.</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GUID=f1559acf-2c15-4056-9de7-757e9fdf5125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Unless you pay the amount abovementioned together with costs of this execution within 7 days from the date hereof or obtain an order of the Court to the contrary the same will be sold by public auction on the       day of                           20    .</w:t>
            </w:r>
          </w:p>
        </w:tc>
      </w:tr>
      <w:tr w:rsidR="006F2CA2" w:rsidRPr="006F2CA2" w:rsidTr="00E36A97">
        <w:trPr>
          <w:gridAfter w:val="2"/>
          <w:divId w:val="2116439976"/>
          <w:wAfter w:w="216" w:type="dxa"/>
          <w:cantSplit/>
          <w:trHeight w:val="40"/>
        </w:trPr>
        <w:tc>
          <w:tcPr>
            <w:tcW w:w="634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GUID=08cde85f-9eb1-452a-b774-aa97e2962358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due under writ ...  ...  ...  ...  ...  ...  ...  ...  ...  ...  ...  ...  ...</w:t>
            </w:r>
          </w:p>
        </w:tc>
        <w:tc>
          <w:tcPr>
            <w:tcW w:w="7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GUID=20f3a11b-1934-4da6-8a90-d6c820547ef1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rsidTr="00E36A97">
        <w:trPr>
          <w:gridAfter w:val="2"/>
          <w:divId w:val="2116439976"/>
          <w:wAfter w:w="216" w:type="dxa"/>
          <w:cantSplit/>
          <w:trHeight w:val="40"/>
        </w:trPr>
        <w:tc>
          <w:tcPr>
            <w:tcW w:w="34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GUID=691b7045-6bb1-446a-b425-105f9cd1b9f2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(Rent due for      months from    )</w:t>
            </w:r>
            <w:r w:rsidRPr="006F2CA2">
              <w:rPr>
                <w:rFonts w:ascii="Times New Roman" w:hAnsi="Times New Roman" w:cs="Times New Roman"/>
                <w:sz w:val="22"/>
                <w:szCs w:val="20"/>
                <w:lang w:val="en-GB" w:eastAsia="en-US"/>
              </w:rPr>
              <w:br/>
              <w:t>the      day of              20             )</w:t>
            </w:r>
            <w:r w:rsidRPr="006F2CA2">
              <w:rPr>
                <w:rFonts w:ascii="Times New Roman" w:hAnsi="Times New Roman" w:cs="Times New Roman"/>
                <w:sz w:val="22"/>
                <w:szCs w:val="20"/>
                <w:lang w:val="en-GB" w:eastAsia="en-US"/>
              </w:rPr>
              <w:br/>
              <w:t>to the      day of              20         )</w:t>
            </w:r>
            <w:r w:rsidRPr="006F2CA2">
              <w:rPr>
                <w:rFonts w:ascii="Times New Roman" w:hAnsi="Times New Roman" w:cs="Times New Roman"/>
                <w:sz w:val="22"/>
                <w:szCs w:val="20"/>
                <w:lang w:val="en-GB" w:eastAsia="en-US"/>
              </w:rPr>
              <w:br/>
              <w:t>at $      a month.                          )</w:t>
            </w:r>
          </w:p>
        </w:tc>
        <w:tc>
          <w:tcPr>
            <w:tcW w:w="290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GUID=f22cc5b4-86db-4fd9-9b82-c03367d8bea6 </w:instrText>
            </w:r>
            <w:r w:rsidRPr="006F2CA2">
              <w:rPr>
                <w:rFonts w:ascii="Times New Roman" w:hAnsi="Times New Roman" w:cs="Times New Roman"/>
                <w:sz w:val="22"/>
                <w:szCs w:val="20"/>
                <w:lang w:val="en-GB" w:eastAsia="en-US"/>
              </w:rPr>
              <w:fldChar w:fldCharType="end"/>
            </w:r>
          </w:p>
        </w:tc>
        <w:tc>
          <w:tcPr>
            <w:tcW w:w="7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GUID=447ec6a0-ea00-4770-9126-05c92c254333 </w:instrText>
            </w:r>
            <w:r w:rsidRPr="006F2CA2">
              <w:rPr>
                <w:rFonts w:ascii="Times New Roman" w:hAnsi="Times New Roman" w:cs="Times New Roman"/>
                <w:sz w:val="22"/>
                <w:szCs w:val="20"/>
                <w:lang w:val="en-GB" w:eastAsia="en-US"/>
              </w:rPr>
              <w:fldChar w:fldCharType="end"/>
            </w:r>
          </w:p>
        </w:tc>
      </w:tr>
      <w:tr w:rsidR="006F2CA2" w:rsidRPr="006F2CA2" w:rsidTr="00E36A97">
        <w:trPr>
          <w:gridAfter w:val="2"/>
          <w:divId w:val="2116439976"/>
          <w:wAfter w:w="216" w:type="dxa"/>
          <w:cantSplit/>
          <w:trHeight w:val="40"/>
        </w:trPr>
        <w:tc>
          <w:tcPr>
            <w:tcW w:w="634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GUID=650e3ab4-6f80-413d-926c-c01af7b817af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Costs of writ ...  ...  ...  ...  ...  ...  ...  ...  ...  ...  ...  ...  ...  ...  ...  ...</w:t>
            </w:r>
          </w:p>
        </w:tc>
        <w:tc>
          <w:tcPr>
            <w:tcW w:w="7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GUID=ac08a576-de66-4c59-b113-75ab165d2e16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rsidTr="00E36A97">
        <w:trPr>
          <w:gridAfter w:val="2"/>
          <w:divId w:val="2116439976"/>
          <w:wAfter w:w="216" w:type="dxa"/>
          <w:cantSplit/>
          <w:trHeight w:val="40"/>
        </w:trPr>
        <w:tc>
          <w:tcPr>
            <w:tcW w:w="634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GUID=11b55ab3-006a-4b60-827f-3a70ff4c0b64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Court commission ...  ...  ...  ...  ...  ...  ...  ...  ...  ...  ...  ...  ...  ...</w:t>
            </w:r>
          </w:p>
        </w:tc>
        <w:tc>
          <w:tcPr>
            <w:tcW w:w="7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GUID=acaefbed-e8b2-4251-8f93-778c1e83aa66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rsidTr="00E36A97">
        <w:trPr>
          <w:gridAfter w:val="2"/>
          <w:divId w:val="2116439976"/>
          <w:wAfter w:w="216" w:type="dxa"/>
          <w:cantSplit/>
          <w:trHeight w:val="40"/>
        </w:trPr>
        <w:tc>
          <w:tcPr>
            <w:tcW w:w="634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GUID=f913387c-2367-400a-bb43-8ebfc79e71cf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Lotting and advertising ...  ...  ...  ...  ...  ...  ...  ...  ...  ...  ...  ...  ...</w:t>
            </w:r>
          </w:p>
        </w:tc>
        <w:tc>
          <w:tcPr>
            <w:tcW w:w="7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GUID=e0a60e93-1f1a-4377-a97d-8def53950f16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rsidTr="00E36A97">
        <w:trPr>
          <w:gridAfter w:val="2"/>
          <w:divId w:val="2116439976"/>
          <w:wAfter w:w="216" w:type="dxa"/>
          <w:cantSplit/>
          <w:trHeight w:val="40"/>
        </w:trPr>
        <w:tc>
          <w:tcPr>
            <w:tcW w:w="634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GUID=3fda9345-edf0-4252-ab35-b44c1ca0c508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Auctioneers’ commission ...  ...  ...  ...  ...  ...  ...  ...  ...  ...  ...  ...</w:t>
            </w:r>
          </w:p>
        </w:tc>
        <w:tc>
          <w:tcPr>
            <w:tcW w:w="7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GUID=3ca9c86e-0555-426b-ae43-f72a947674fb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rsidTr="00E36A97">
        <w:trPr>
          <w:gridAfter w:val="2"/>
          <w:divId w:val="2116439976"/>
          <w:wAfter w:w="216" w:type="dxa"/>
          <w:cantSplit/>
          <w:trHeight w:val="40"/>
        </w:trPr>
        <w:tc>
          <w:tcPr>
            <w:tcW w:w="634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GUID=4d430ec3-8fe7-4957-8983-a42c7e24ec38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 Court fees ...  ...  ...  ...  ...  ...  ...  ...  ...  ...  ...  ...  ...  ...  ...</w:t>
            </w:r>
          </w:p>
        </w:tc>
        <w:tc>
          <w:tcPr>
            <w:tcW w:w="7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GUID=58be44fa-1901-4c41-acb8-5ececbb8b1a2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rsidTr="00E36A97">
        <w:trPr>
          <w:gridAfter w:val="2"/>
          <w:divId w:val="2116439976"/>
          <w:wAfter w:w="216" w:type="dxa"/>
          <w:cantSplit/>
          <w:trHeight w:val="40"/>
        </w:trPr>
        <w:tc>
          <w:tcPr>
            <w:tcW w:w="634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GUID=64074974-e818-4d5b-9cae-f055bc9a4f7c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Watchmen’s wages at $        a day ...  ...  ...  ...  ...  ...  ...  ...  ...</w:t>
            </w:r>
          </w:p>
        </w:tc>
        <w:tc>
          <w:tcPr>
            <w:tcW w:w="7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GUID=20cda24e-658c-46a2-8021-02435cb6931d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rsidTr="00E36A97">
        <w:trPr>
          <w:gridAfter w:val="2"/>
          <w:divId w:val="2116439976"/>
          <w:wAfter w:w="216" w:type="dxa"/>
          <w:cantSplit/>
          <w:trHeight w:val="40"/>
        </w:trPr>
        <w:tc>
          <w:tcPr>
            <w:tcW w:w="634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GUID=86b4ac8d-8c72-4028-a03f-08b6c5f95f2a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 legal expenses ...  ...  ...  ...  ...  ...  ...  ...  ...  ...  ...  ...  ...</w:t>
            </w:r>
          </w:p>
        </w:tc>
        <w:tc>
          <w:tcPr>
            <w:tcW w:w="72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GUID=59954712-9f98-41b4-9b60-6b31adfb97f4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rsidTr="00E36A97">
        <w:trPr>
          <w:gridAfter w:val="2"/>
          <w:divId w:val="2116439976"/>
          <w:wAfter w:w="216" w:type="dxa"/>
          <w:cantSplit/>
        </w:trPr>
        <w:tc>
          <w:tcPr>
            <w:tcW w:w="7060" w:type="dxa"/>
            <w:gridSpan w:val="3"/>
          </w:tcPr>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GUID=c6922975-8df3-4f7c-bf04-1910e3195353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GUID=09f91c65-029b-4983-b3e8-d8a8abbce6b0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GUID=cc1d3aec-7014-4b95-9a56-7490047493fb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 Inventory see overleaf)</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GUID=004de913-8e86-4e60-9684-3b34d45ac5bc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GUID=294fced3-fa18-4d31-b7c8-9c5040db15a2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all others whom it may concern.</w:t>
            </w:r>
          </w:p>
        </w:tc>
      </w:tr>
      <w:tr w:rsidR="006F2CA2" w:rsidRPr="006F2CA2" w:rsidTr="00E36A97">
        <w:trPr>
          <w:gridAfter w:val="1"/>
          <w:divId w:val="2116439976"/>
          <w:wAfter w:w="196" w:type="dxa"/>
          <w:cantSplit/>
        </w:trPr>
        <w:tc>
          <w:tcPr>
            <w:tcW w:w="7080" w:type="dxa"/>
            <w:gridSpan w:val="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GUID=581ac63f-cabd-4e20-a13a-795bc5b5a7fc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146</w:t>
            </w:r>
          </w:p>
        </w:tc>
      </w:tr>
      <w:tr w:rsidR="006F2CA2" w:rsidRPr="006F2CA2" w:rsidTr="00E36A97">
        <w:trPr>
          <w:gridAfter w:val="1"/>
          <w:divId w:val="2116439976"/>
          <w:wAfter w:w="196" w:type="dxa"/>
          <w:cantSplit/>
        </w:trPr>
        <w:tc>
          <w:tcPr>
            <w:tcW w:w="7080" w:type="dxa"/>
            <w:gridSpan w:val="4"/>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R.726</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SALE</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GUID=ef29febd-1956-4a4e-ac4a-d3743f2fc2a3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GUID=30f1cd26-4833-4392-9294-dcf29709a3a2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is hereby given that the property seized at                             on the       day of                              20       , under Writ of Distress/Seizure and Sale No.        of 20      , will be sold by public auction on the        day of                           20        , at           m. unless the amount to be levied and the fees and expenses of execution be sooner paid.</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GUID=87a7a6e2-69fb-470e-be76-4d0e4ed68f7f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GUID=7005cf59-6f6b-4d95-ac92-be4d810798bd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851" w:type="dxa"/>
        <w:tblLook w:val="04A0" w:firstRow="1" w:lastRow="0" w:firstColumn="1" w:lastColumn="0" w:noHBand="0" w:noVBand="1"/>
      </w:tblPr>
      <w:tblGrid>
        <w:gridCol w:w="1340"/>
        <w:gridCol w:w="300"/>
        <w:gridCol w:w="5420"/>
      </w:tblGrid>
      <w:tr w:rsidR="006F2CA2" w:rsidRPr="006F2CA2" w:rsidTr="00E36A97">
        <w:trPr>
          <w:divId w:val="2116439976"/>
          <w:cantSplit/>
        </w:trPr>
        <w:tc>
          <w:tcPr>
            <w:tcW w:w="706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GUID=e9958466-f9f7-4a8e-9c92-31354e4c5969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147</w:t>
            </w:r>
          </w:p>
        </w:tc>
      </w:tr>
      <w:tr w:rsidR="006F2CA2" w:rsidRPr="006F2CA2" w:rsidTr="00E36A97">
        <w:trPr>
          <w:divId w:val="2116439976"/>
          <w:cantSplit/>
        </w:trPr>
        <w:tc>
          <w:tcPr>
            <w:tcW w:w="134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R.732</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GUID=b9406231-fe46-4c57-8838-ae282c2fc7b8 </w:instrText>
            </w:r>
            <w:r w:rsidRPr="006F2CA2">
              <w:rPr>
                <w:rFonts w:ascii="Times New Roman" w:hAnsi="Times New Roman" w:cs="Times New Roman"/>
                <w:sz w:val="18"/>
                <w:szCs w:val="18"/>
                <w:lang w:val="en-GB" w:eastAsia="en-US"/>
              </w:rPr>
              <w:fldChar w:fldCharType="end"/>
            </w:r>
          </w:p>
        </w:tc>
        <w:tc>
          <w:tcPr>
            <w:tcW w:w="30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GUID=ba616443-309f-4e22-904f-96ebf364b522 </w:instrText>
            </w:r>
            <w:r w:rsidRPr="006F2CA2">
              <w:rPr>
                <w:rFonts w:ascii="Times New Roman" w:hAnsi="Times New Roman" w:cs="Times New Roman"/>
                <w:sz w:val="22"/>
                <w:szCs w:val="20"/>
                <w:lang w:val="en-GB" w:eastAsia="en-US"/>
              </w:rPr>
              <w:fldChar w:fldCharType="end"/>
            </w:r>
          </w:p>
        </w:tc>
        <w:tc>
          <w:tcPr>
            <w:tcW w:w="54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GUID=e2b13104-3b6f-402d-875f-53b4056e97b1 </w:instrText>
            </w:r>
            <w:r w:rsidRPr="006F2CA2">
              <w:rPr>
                <w:rFonts w:ascii="Times New Roman" w:hAnsi="Times New Roman" w:cs="Times New Roman"/>
                <w:sz w:val="22"/>
                <w:szCs w:val="20"/>
                <w:lang w:val="en-GB" w:eastAsia="en-US"/>
              </w:rPr>
              <w:fldChar w:fldCharType="end"/>
            </w:r>
          </w:p>
        </w:tc>
      </w:tr>
      <w:tr w:rsidR="006F2CA2" w:rsidRPr="006F2CA2" w:rsidTr="00E36A97">
        <w:trPr>
          <w:divId w:val="2116439976"/>
          <w:cantSplit/>
        </w:trPr>
        <w:tc>
          <w:tcPr>
            <w:tcW w:w="706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AFFIDAVIT IN SUPPORT OF </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APPLICATION FOR NEW ORDER</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GUID=9b6d68de-167c-4681-bab2-ece77d6ceaed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r>
      <w:tr w:rsidR="006F2CA2" w:rsidRPr="006F2CA2" w:rsidTr="00E36A97">
        <w:trPr>
          <w:divId w:val="2116439976"/>
          <w:cantSplit/>
        </w:trPr>
        <w:tc>
          <w:tcPr>
            <w:tcW w:w="7060" w:type="dxa"/>
            <w:gridSpan w:val="3"/>
          </w:tcPr>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GUID=0259d435-d454-412e-abcd-f77a26aa257f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the abovenamed plaintiff (or defendant) make oath (or affirm) and say as follows:</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GUID=69c4cdb2-ead5-4939-8873-3f635153f64c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I have a judgment of this Court against the defendant (or there is a judgment of this Court against me) particulars of which are as follows:</w:t>
            </w:r>
          </w:p>
          <w:p w:rsidR="006F2CA2" w:rsidRPr="006F2CA2" w:rsidRDefault="006F2CA2" w:rsidP="006F2CA2">
            <w:pPr>
              <w:spacing w:before="120" w:after="0" w:line="240" w:lineRule="auto"/>
              <w:ind w:left="960" w:hanging="1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GUID=057517cd-a140-4a85-a0ad-214039264d79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date of the judgment is the       day of                   20    .</w:t>
            </w:r>
          </w:p>
          <w:p w:rsidR="006F2CA2" w:rsidRPr="006F2CA2" w:rsidRDefault="006F2CA2" w:rsidP="006F2CA2">
            <w:pPr>
              <w:spacing w:before="120" w:after="0" w:line="240" w:lineRule="auto"/>
              <w:ind w:left="960" w:firstLine="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GUID=152e5101-4e39-4406-a505-e350223ff677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of the judgment including costs is $      .</w:t>
            </w:r>
          </w:p>
          <w:p w:rsidR="006F2CA2" w:rsidRPr="006F2CA2" w:rsidRDefault="006F2CA2" w:rsidP="006F2CA2">
            <w:pPr>
              <w:spacing w:before="120" w:after="0" w:line="240" w:lineRule="auto"/>
              <w:ind w:left="960" w:firstLine="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GUID=a7cc33e6-0da5-4ada-abda-66904f3c82a2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paid to account since judgment is $      .</w:t>
            </w:r>
          </w:p>
          <w:p w:rsidR="006F2CA2" w:rsidRPr="006F2CA2" w:rsidRDefault="006F2CA2" w:rsidP="006F2CA2">
            <w:pPr>
              <w:spacing w:before="120" w:after="0" w:line="240" w:lineRule="auto"/>
              <w:ind w:left="960" w:firstLine="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GUID=6334bff0-43be-44b0-9576-bef941abe858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balance due is $      .</w:t>
            </w:r>
          </w:p>
          <w:p w:rsidR="006F2CA2" w:rsidRPr="006F2CA2" w:rsidRDefault="006F2CA2" w:rsidP="006F2CA2">
            <w:pPr>
              <w:spacing w:before="120" w:after="0" w:line="240" w:lineRule="auto"/>
              <w:ind w:left="960" w:firstLine="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GUID=4e8a5756-acb0-49a8-a234-dd41629e8a53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date of the instalment order is the       day of            20    .</w:t>
            </w:r>
          </w:p>
          <w:p w:rsidR="006F2CA2" w:rsidRPr="006F2CA2" w:rsidRDefault="006F2CA2" w:rsidP="006F2CA2">
            <w:pPr>
              <w:spacing w:before="120" w:after="0" w:line="240" w:lineRule="auto"/>
              <w:ind w:left="960" w:firstLine="1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GUID=e1a20e95-1977-474a-888e-210b338df9ae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amount of the instalment order is $        a month.</w:t>
            </w:r>
          </w:p>
        </w:tc>
      </w:tr>
      <w:tr w:rsidR="006F2CA2" w:rsidRPr="006F2CA2" w:rsidTr="00E36A97">
        <w:trPr>
          <w:divId w:val="2116439976"/>
          <w:cantSplit/>
        </w:trPr>
        <w:tc>
          <w:tcPr>
            <w:tcW w:w="7060" w:type="dxa"/>
            <w:gridSpan w:val="3"/>
          </w:tcPr>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GUID=74435348-65f3-4d4f-94b8-f43a1249e718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I verily believe that there is a change of circumstances in the affairs of the defendant (or I say that there is a change of circumstances in my affairs) particulars of which are as follows:</w:t>
            </w:r>
          </w:p>
          <w:p w:rsidR="006F2CA2" w:rsidRPr="006F2CA2" w:rsidRDefault="006F2CA2" w:rsidP="006F2CA2">
            <w:pPr>
              <w:spacing w:before="120" w:after="0" w:line="240" w:lineRule="auto"/>
              <w:ind w:left="960" w:hanging="1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GUID=5bfd0bc3-6213-434e-b752-94a25fcfc4fe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Defendant’s/My occupation was               and is now                 .</w:t>
            </w:r>
          </w:p>
          <w:p w:rsidR="006F2CA2" w:rsidRPr="006F2CA2" w:rsidRDefault="006F2CA2" w:rsidP="006F2CA2">
            <w:pPr>
              <w:spacing w:before="120" w:after="0" w:line="240" w:lineRule="auto"/>
              <w:ind w:left="10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GUID=6713d39a-edd9-4418-ba59-1b80ce28394c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His/My total income from all sources was $         a month and is now $           a month.</w:t>
            </w:r>
          </w:p>
          <w:p w:rsidR="006F2CA2" w:rsidRPr="006F2CA2" w:rsidRDefault="006F2CA2" w:rsidP="006F2CA2">
            <w:pPr>
              <w:spacing w:before="120" w:after="0" w:line="240" w:lineRule="auto"/>
              <w:ind w:left="10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GUID=71ca6031-7157-4112-a143-16339a3a3c8e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He/I had         dependants and now has/have          dependants.</w:t>
            </w:r>
          </w:p>
          <w:p w:rsidR="006F2CA2" w:rsidRPr="006F2CA2" w:rsidRDefault="006F2CA2" w:rsidP="006F2CA2">
            <w:pPr>
              <w:spacing w:before="120" w:after="0" w:line="240" w:lineRule="auto"/>
              <w:ind w:left="10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GUID=7b8b3267-4f18-403e-9c12-19dd7f4837cb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His/My rent was $          a month and is now $         a month.</w:t>
            </w:r>
          </w:p>
          <w:p w:rsidR="006F2CA2" w:rsidRPr="006F2CA2" w:rsidRDefault="006F2CA2" w:rsidP="006F2CA2">
            <w:pPr>
              <w:spacing w:before="120" w:after="0" w:line="240" w:lineRule="auto"/>
              <w:ind w:left="10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GUID=9883b21d-4275-4a64-b623-5c3a9a6ce517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His/My regular monthly payments were          and are now (herein itemise).</w:t>
            </w:r>
          </w:p>
          <w:p w:rsidR="006F2CA2" w:rsidRPr="006F2CA2" w:rsidRDefault="006F2CA2" w:rsidP="006F2CA2">
            <w:pPr>
              <w:spacing w:before="120" w:after="0" w:line="240" w:lineRule="auto"/>
              <w:ind w:left="10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GUID=25357efb-7109-4527-97b2-d9e01e4a638a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(State other relevant changes).</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GUID=67c90a0d-7d38-4fdb-9792-7a6260159e24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I now apply for an order that (here state the nature of the order required).</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GUID=7a7fe9cc-53f9-4954-b79a-9b117161c19a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567" w:type="dxa"/>
        <w:tblLook w:val="04A0" w:firstRow="1" w:lastRow="0" w:firstColumn="1" w:lastColumn="0" w:noHBand="0" w:noVBand="1"/>
      </w:tblPr>
      <w:tblGrid>
        <w:gridCol w:w="4580"/>
        <w:gridCol w:w="2480"/>
      </w:tblGrid>
      <w:tr w:rsidR="006F2CA2" w:rsidRPr="006F2CA2" w:rsidTr="00E36A97">
        <w:trPr>
          <w:divId w:val="2116439976"/>
          <w:cantSplit/>
        </w:trPr>
        <w:tc>
          <w:tcPr>
            <w:tcW w:w="7060"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GUID=3d130b89-8a18-4d47-a2d4-61c10f93d010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148</w:t>
            </w:r>
          </w:p>
        </w:tc>
      </w:tr>
      <w:tr w:rsidR="006F2CA2" w:rsidRPr="006F2CA2" w:rsidTr="00E36A97">
        <w:trPr>
          <w:gridAfter w:val="1"/>
          <w:divId w:val="2116439976"/>
          <w:wAfter w:w="2480" w:type="dxa"/>
          <w:cantSplit/>
        </w:trPr>
        <w:tc>
          <w:tcPr>
            <w:tcW w:w="4580" w:type="dxa"/>
          </w:tcPr>
          <w:p w:rsidR="006F2CA2" w:rsidRPr="006F2CA2" w:rsidRDefault="006F2CA2" w:rsidP="006F2CA2">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R.732</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GUID=6c001bdf-be14-4d5d-9750-0c1d7271df82 </w:instrText>
            </w:r>
            <w:r w:rsidRPr="006F2CA2">
              <w:rPr>
                <w:rFonts w:ascii="Times New Roman" w:hAnsi="Times New Roman" w:cs="Times New Roman"/>
                <w:sz w:val="18"/>
                <w:szCs w:val="18"/>
                <w:lang w:val="en-GB" w:eastAsia="en-US"/>
              </w:rPr>
              <w:fldChar w:fldCharType="end"/>
            </w:r>
          </w:p>
        </w:tc>
      </w:tr>
      <w:tr w:rsidR="006F2CA2" w:rsidRPr="006F2CA2" w:rsidTr="00E36A97">
        <w:trPr>
          <w:divId w:val="2116439976"/>
          <w:cantSplit/>
        </w:trPr>
        <w:tc>
          <w:tcPr>
            <w:tcW w:w="7060"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NEW ORDER FOR PAYMENT </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OF JUDGMENT DEBT</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GUID=570ae92e-ac84-4e58-a2f0-d143ebf0fb49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GUID=b3267f76-1a92-4ca6-80c8-cc6961e572f9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the abovenamed      defendant (or as may be) coming on for hearing the       day of                            20       before His Honour                     , and upon reading the affidavit of                     filed the         day of                        20      , and upon hearing the parties (or as may be). It is ordered that the order dated the      day of                        20      be rescinded and that the defendant (or as may be) do pay the balance of the judgment debt outstanding by instalments of $                a month, commencing the         day of                   20      (or that the application is dismissed) and it is further ordered that the defendant (or as may be) do pay the sum of $               costs of this application.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GUID=7b730471-3042-48ce-8758-6ff947b29aa0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GUID=a285dc30-9330-4155-9a6e-4a2b1b8917a3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320" w:type="dxa"/>
        <w:tblInd w:w="993" w:type="dxa"/>
        <w:tblLook w:val="04A0" w:firstRow="1" w:lastRow="0" w:firstColumn="1" w:lastColumn="0" w:noHBand="0" w:noVBand="1"/>
      </w:tblPr>
      <w:tblGrid>
        <w:gridCol w:w="240"/>
        <w:gridCol w:w="860"/>
        <w:gridCol w:w="860"/>
        <w:gridCol w:w="600"/>
        <w:gridCol w:w="600"/>
        <w:gridCol w:w="518"/>
        <w:gridCol w:w="518"/>
        <w:gridCol w:w="2891"/>
        <w:gridCol w:w="233"/>
      </w:tblGrid>
      <w:tr w:rsidR="006F2CA2" w:rsidRPr="006F2CA2" w:rsidTr="00E36A97">
        <w:trPr>
          <w:gridAfter w:val="1"/>
          <w:divId w:val="2116439976"/>
          <w:wAfter w:w="233" w:type="dxa"/>
          <w:cantSplit/>
        </w:trPr>
        <w:tc>
          <w:tcPr>
            <w:tcW w:w="7087" w:type="dxa"/>
            <w:gridSpan w:val="8"/>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GUID=5050179f-232e-4777-9dfa-0d0cdafb4b19 </w:instrText>
            </w:r>
            <w:r w:rsidRPr="006F2CA2">
              <w:rPr>
                <w:rFonts w:ascii="Times New Roman" w:hAnsi="Times New Roman" w:cs="Times New Roman"/>
                <w:sz w:val="22"/>
                <w:szCs w:val="20"/>
                <w:lang w:val="en-GB" w:eastAsia="en-US"/>
              </w:rPr>
              <w:fldChar w:fldCharType="end"/>
            </w:r>
            <w:r w:rsidR="00E36A97">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149</w:t>
            </w:r>
          </w:p>
        </w:tc>
      </w:tr>
      <w:tr w:rsidR="006F2CA2" w:rsidRPr="006F2CA2" w:rsidTr="00E36A97">
        <w:trPr>
          <w:gridAfter w:val="1"/>
          <w:divId w:val="2116439976"/>
          <w:wAfter w:w="233" w:type="dxa"/>
          <w:cantSplit/>
        </w:trPr>
        <w:tc>
          <w:tcPr>
            <w:tcW w:w="1100" w:type="dxa"/>
            <w:gridSpan w:val="2"/>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GUID=9e44f7af-93bd-40c1-b9e0-f3832b22b0e2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R.734</w:t>
            </w:r>
          </w:p>
        </w:tc>
        <w:tc>
          <w:tcPr>
            <w:tcW w:w="2578" w:type="dxa"/>
            <w:gridSpan w:val="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GUID=47f27609-3305-4696-ba4e-98eee3befff1 </w:instrText>
            </w:r>
            <w:r w:rsidRPr="006F2CA2">
              <w:rPr>
                <w:rFonts w:ascii="Times New Roman" w:hAnsi="Times New Roman" w:cs="Times New Roman"/>
                <w:sz w:val="22"/>
                <w:szCs w:val="20"/>
                <w:lang w:val="en-GB" w:eastAsia="en-US"/>
              </w:rPr>
              <w:fldChar w:fldCharType="end"/>
            </w:r>
          </w:p>
        </w:tc>
        <w:tc>
          <w:tcPr>
            <w:tcW w:w="3409"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GUID=6e781922-12a6-4ac4-ae51-1c745c497148 </w:instrText>
            </w:r>
            <w:r w:rsidRPr="006F2CA2">
              <w:rPr>
                <w:rFonts w:ascii="Times New Roman" w:hAnsi="Times New Roman" w:cs="Times New Roman"/>
                <w:sz w:val="22"/>
                <w:szCs w:val="20"/>
                <w:lang w:val="en-GB" w:eastAsia="en-US"/>
              </w:rPr>
              <w:fldChar w:fldCharType="end"/>
            </w:r>
          </w:p>
        </w:tc>
      </w:tr>
      <w:tr w:rsidR="006F2CA2" w:rsidRPr="006F2CA2" w:rsidTr="00E36A97">
        <w:trPr>
          <w:gridAfter w:val="1"/>
          <w:divId w:val="2116439976"/>
          <w:wAfter w:w="233" w:type="dxa"/>
          <w:cantSplit/>
        </w:trPr>
        <w:tc>
          <w:tcPr>
            <w:tcW w:w="7087" w:type="dxa"/>
            <w:gridSpan w:val="8"/>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OF COURT FOR THE</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SEIZURE AND SALE IN RESPECT</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OF IMMOVABLE PROPERTY</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GUID=db919b61-032c-4633-bbfa-a7e20682b12c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GUID=8e5dfb0a-4171-40d2-b13e-dfd003e5e066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Before (Name and designation of Judicial Officer):</w:t>
            </w:r>
          </w:p>
          <w:p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GUID=4a49e5a6-ae43-4d87-b0ea-b86ccb1631c2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court/chambers)</w:t>
            </w:r>
          </w:p>
          <w:p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GUID=bf212382-234f-4c7d-a1b2-9b88a5f1f3b4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order:</w:t>
            </w:r>
          </w:p>
          <w:p w:rsidR="006F2CA2" w:rsidRPr="006F2CA2" w:rsidRDefault="006F2CA2" w:rsidP="006F2CA2">
            <w:pPr>
              <w:spacing w:before="120" w:after="0" w:line="240" w:lineRule="auto"/>
              <w:ind w:firstLine="5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GUID=9636524e-cc92-4294-b078-dd694f6b0c20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on                        , and upon hearing                        , the following orders are made:</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GUID=4445d7cb-a385-4407-995e-31bcf039717a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interest of           in the immovable property specified in the Schedule herein be attached and taken in execution to satisfy the judgment of the abovenamed                                 dated                  .</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GUID=b50a7ed9-0dcb-4eba-9ff4-a40218fd1f16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(State costs orders given by the Court.)</w:t>
            </w:r>
          </w:p>
        </w:tc>
      </w:tr>
      <w:tr w:rsidR="005A22FC" w:rsidTr="00E36A97">
        <w:trPr>
          <w:divId w:val="2116439976"/>
          <w:cantSplit/>
          <w:trHeight w:val="120"/>
        </w:trPr>
        <w:tc>
          <w:tcPr>
            <w:tcW w:w="2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GUID=529b4a85-474a-481c-997e-713d874a29c4 </w:instrText>
            </w:r>
            <w:r w:rsidRPr="006F2CA2">
              <w:rPr>
                <w:rFonts w:ascii="Times New Roman" w:hAnsi="Times New Roman" w:cs="Times New Roman"/>
                <w:sz w:val="22"/>
                <w:szCs w:val="20"/>
                <w:lang w:val="en-GB" w:eastAsia="en-US"/>
              </w:rPr>
              <w:fldChar w:fldCharType="end"/>
            </w:r>
          </w:p>
        </w:tc>
        <w:tc>
          <w:tcPr>
            <w:tcW w:w="6847" w:type="dxa"/>
            <w:gridSpan w:val="7"/>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GUID=6bd0296e-bdaa-4561-b998-9206f9e6ed5f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SCHEDULE </w:t>
            </w:r>
          </w:p>
        </w:tc>
        <w:tc>
          <w:tcPr>
            <w:tcW w:w="233"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GUID=325728e2-f2ee-4b14-9af9-d445a199c7ba </w:instrText>
            </w:r>
            <w:r w:rsidRPr="006F2CA2">
              <w:rPr>
                <w:rFonts w:ascii="Times New Roman" w:hAnsi="Times New Roman" w:cs="Times New Roman"/>
                <w:sz w:val="22"/>
                <w:szCs w:val="20"/>
                <w:lang w:val="en-GB" w:eastAsia="en-US"/>
              </w:rPr>
              <w:fldChar w:fldCharType="end"/>
            </w:r>
          </w:p>
        </w:tc>
      </w:tr>
      <w:tr w:rsidR="005A22FC" w:rsidTr="00E36A97">
        <w:trPr>
          <w:divId w:val="2116439976"/>
          <w:cantSplit/>
          <w:trHeight w:val="120"/>
        </w:trPr>
        <w:tc>
          <w:tcPr>
            <w:tcW w:w="240" w:type="dxa"/>
            <w:vMerge w:val="restart"/>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GUID=c48617fd-c21f-4237-a4a1-d01ea4484571 </w:instrText>
            </w:r>
            <w:r w:rsidRPr="006F2CA2">
              <w:rPr>
                <w:rFonts w:ascii="Times New Roman" w:hAnsi="Times New Roman" w:cs="Times New Roman"/>
                <w:sz w:val="22"/>
                <w:szCs w:val="20"/>
                <w:lang w:val="en-GB" w:eastAsia="en-US"/>
              </w:rPr>
              <w:fldChar w:fldCharType="end"/>
            </w:r>
          </w:p>
        </w:tc>
        <w:tc>
          <w:tcPr>
            <w:tcW w:w="1720"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GUID=f3d81f28-8919-43e1-a35f-ebcb84a9f8ca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*CT/SSCT/SCT/</w:t>
            </w:r>
            <w:r w:rsidRPr="006F2CA2">
              <w:rPr>
                <w:rFonts w:ascii="Times New Roman" w:hAnsi="Times New Roman" w:cs="Times New Roman"/>
                <w:sz w:val="22"/>
                <w:szCs w:val="20"/>
                <w:lang w:val="en-GB" w:eastAsia="en-US"/>
              </w:rPr>
              <w:br/>
              <w:t>Lease</w:t>
            </w:r>
          </w:p>
        </w:tc>
        <w:tc>
          <w:tcPr>
            <w:tcW w:w="600" w:type="dxa"/>
            <w:vMerge w:val="restart"/>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GUID=a42aa95f-33e7-45e5-94ef-690bf5d902a7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MK</w:t>
            </w:r>
          </w:p>
        </w:tc>
        <w:tc>
          <w:tcPr>
            <w:tcW w:w="600" w:type="dxa"/>
            <w:vMerge w:val="restart"/>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GUID=c8bbf276-be3b-4259-8657-00945201fc13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TS</w:t>
            </w:r>
          </w:p>
        </w:tc>
        <w:tc>
          <w:tcPr>
            <w:tcW w:w="1036" w:type="dxa"/>
            <w:gridSpan w:val="2"/>
            <w:vMerge w:val="restart"/>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GUID=df3c7c3a-1a49-422e-a98d-1d6afd049d95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Whole or part lot (if part lot, to state approved new lot number or strata lot number)</w:t>
            </w:r>
          </w:p>
        </w:tc>
        <w:tc>
          <w:tcPr>
            <w:tcW w:w="2891" w:type="dxa"/>
            <w:vMerge w:val="restart"/>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GUID=cb4071b9-7b9f-4f3b-8c25-65913ebca329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Property Address</w:t>
            </w:r>
          </w:p>
        </w:tc>
        <w:tc>
          <w:tcPr>
            <w:tcW w:w="233" w:type="dxa"/>
            <w:vMerge w:val="restart"/>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GUID=b0f3fa61-a4cb-48b3-a3f8-e937ea34a29a </w:instrText>
            </w:r>
            <w:r w:rsidRPr="006F2CA2">
              <w:rPr>
                <w:rFonts w:ascii="Times New Roman" w:hAnsi="Times New Roman" w:cs="Times New Roman"/>
                <w:sz w:val="22"/>
                <w:szCs w:val="20"/>
                <w:lang w:val="en-GB" w:eastAsia="en-US"/>
              </w:rPr>
              <w:fldChar w:fldCharType="end"/>
            </w:r>
          </w:p>
        </w:tc>
      </w:tr>
      <w:tr w:rsidR="005A22FC" w:rsidTr="00E36A97">
        <w:trPr>
          <w:divId w:val="2116439976"/>
          <w:cantSplit/>
          <w:trHeight w:val="120"/>
        </w:trPr>
        <w:tc>
          <w:tcPr>
            <w:tcW w:w="240" w:type="dxa"/>
            <w:vMerge w:val="restart"/>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GUID=c48617fd-c21f-4237-a4a1-d01ea4484571 </w:instrText>
            </w:r>
            <w:r w:rsidRPr="006F2CA2">
              <w:rPr>
                <w:rFonts w:ascii="Times New Roman" w:hAnsi="Times New Roman" w:cs="Times New Roman"/>
                <w:sz w:val="22"/>
                <w:szCs w:val="20"/>
                <w:lang w:val="en-GB" w:eastAsia="en-US"/>
              </w:rPr>
              <w:fldChar w:fldCharType="end"/>
            </w:r>
          </w:p>
        </w:tc>
        <w:tc>
          <w:tcPr>
            <w:tcW w:w="8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GUID=6aeea8fe-2e9e-4b7b-85b4-47a245bf92d5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Vol**</w:t>
            </w:r>
          </w:p>
        </w:tc>
        <w:tc>
          <w:tcPr>
            <w:tcW w:w="8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GUID=ede1effb-5780-4606-8922-45ca18cd7630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Fol**</w:t>
            </w:r>
          </w:p>
        </w:tc>
        <w:tc>
          <w:tcPr>
            <w:tcW w:w="60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GUID=a42aa95f-33e7-45e5-94ef-690bf5d902a7 </w:instrText>
            </w:r>
            <w:r w:rsidRPr="006F2CA2">
              <w:rPr>
                <w:rFonts w:ascii="Times New Roman" w:hAnsi="Times New Roman" w:cs="Times New Roman"/>
                <w:sz w:val="22"/>
                <w:szCs w:val="20"/>
                <w:lang w:val="en-GB" w:eastAsia="en-US"/>
              </w:rPr>
              <w:fldChar w:fldCharType="end"/>
            </w:r>
          </w:p>
        </w:tc>
        <w:tc>
          <w:tcPr>
            <w:tcW w:w="60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GUID=c8bbf276-be3b-4259-8657-00945201fc13 </w:instrText>
            </w:r>
            <w:r w:rsidRPr="006F2CA2">
              <w:rPr>
                <w:rFonts w:ascii="Times New Roman" w:hAnsi="Times New Roman" w:cs="Times New Roman"/>
                <w:sz w:val="22"/>
                <w:szCs w:val="20"/>
                <w:lang w:val="en-GB" w:eastAsia="en-US"/>
              </w:rPr>
              <w:fldChar w:fldCharType="end"/>
            </w:r>
          </w:p>
        </w:tc>
        <w:tc>
          <w:tcPr>
            <w:tcW w:w="103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GUID=df3c7c3a-1a49-422e-a98d-1d6afd049d95 </w:instrText>
            </w:r>
            <w:r w:rsidRPr="006F2CA2">
              <w:rPr>
                <w:rFonts w:ascii="Times New Roman" w:hAnsi="Times New Roman" w:cs="Times New Roman"/>
                <w:sz w:val="22"/>
                <w:szCs w:val="20"/>
                <w:lang w:val="en-GB" w:eastAsia="en-US"/>
              </w:rPr>
              <w:fldChar w:fldCharType="end"/>
            </w:r>
          </w:p>
        </w:tc>
        <w:tc>
          <w:tcPr>
            <w:tcW w:w="2891"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GUID=cb4071b9-7b9f-4f3b-8c25-65913ebca329 </w:instrText>
            </w:r>
            <w:r w:rsidRPr="006F2CA2">
              <w:rPr>
                <w:rFonts w:ascii="Times New Roman" w:hAnsi="Times New Roman" w:cs="Times New Roman"/>
                <w:sz w:val="22"/>
                <w:szCs w:val="20"/>
                <w:lang w:val="en-GB" w:eastAsia="en-US"/>
              </w:rPr>
              <w:fldChar w:fldCharType="end"/>
            </w:r>
          </w:p>
        </w:tc>
        <w:tc>
          <w:tcPr>
            <w:tcW w:w="233" w:type="dxa"/>
            <w:vMerge w:val="restart"/>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GUID=b0f3fa61-a4cb-48b3-a3f8-e937ea34a29a </w:instrText>
            </w:r>
            <w:r w:rsidRPr="006F2CA2">
              <w:rPr>
                <w:rFonts w:ascii="Times New Roman" w:hAnsi="Times New Roman" w:cs="Times New Roman"/>
                <w:sz w:val="22"/>
                <w:szCs w:val="20"/>
                <w:lang w:val="en-GB" w:eastAsia="en-US"/>
              </w:rPr>
              <w:fldChar w:fldCharType="end"/>
            </w:r>
          </w:p>
        </w:tc>
      </w:tr>
      <w:tr w:rsidR="005A22FC" w:rsidTr="00E36A97">
        <w:trPr>
          <w:divId w:val="2116439976"/>
          <w:cantSplit/>
          <w:trHeight w:val="120"/>
        </w:trPr>
        <w:tc>
          <w:tcPr>
            <w:tcW w:w="2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GUID=c48617fd-c21f-4237-a4a1-d01ea4484571 </w:instrText>
            </w:r>
            <w:r w:rsidRPr="006F2CA2">
              <w:rPr>
                <w:rFonts w:ascii="Times New Roman" w:hAnsi="Times New Roman" w:cs="Times New Roman"/>
                <w:sz w:val="22"/>
                <w:szCs w:val="20"/>
                <w:lang w:val="en-GB" w:eastAsia="en-US"/>
              </w:rPr>
              <w:fldChar w:fldCharType="end"/>
            </w:r>
          </w:p>
        </w:tc>
        <w:tc>
          <w:tcPr>
            <w:tcW w:w="86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GUID=0f6b9990-7c11-4d18-998d-30d01ac4c208 </w:instrText>
            </w:r>
            <w:r w:rsidRPr="006F2CA2">
              <w:rPr>
                <w:rFonts w:ascii="Times New Roman" w:hAnsi="Times New Roman" w:cs="Times New Roman"/>
                <w:sz w:val="22"/>
                <w:szCs w:val="20"/>
                <w:lang w:val="en-GB" w:eastAsia="en-US"/>
              </w:rPr>
              <w:fldChar w:fldCharType="end"/>
            </w:r>
          </w:p>
        </w:tc>
        <w:tc>
          <w:tcPr>
            <w:tcW w:w="86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GUID=65ca4fd7-abb5-4b6d-93dc-9bbe54b5292d </w:instrText>
            </w:r>
            <w:r w:rsidRPr="006F2CA2">
              <w:rPr>
                <w:rFonts w:ascii="Times New Roman" w:hAnsi="Times New Roman" w:cs="Times New Roman"/>
                <w:sz w:val="22"/>
                <w:szCs w:val="20"/>
                <w:lang w:val="en-GB" w:eastAsia="en-US"/>
              </w:rPr>
              <w:fldChar w:fldCharType="end"/>
            </w:r>
          </w:p>
        </w:tc>
        <w:tc>
          <w:tcPr>
            <w:tcW w:w="60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GUID=046e46fa-32b5-4dcb-9368-042a81dee40b </w:instrText>
            </w:r>
            <w:r w:rsidRPr="006F2CA2">
              <w:rPr>
                <w:rFonts w:ascii="Times New Roman" w:hAnsi="Times New Roman" w:cs="Times New Roman"/>
                <w:sz w:val="22"/>
                <w:szCs w:val="20"/>
                <w:lang w:val="en-GB" w:eastAsia="en-US"/>
              </w:rPr>
              <w:fldChar w:fldCharType="end"/>
            </w:r>
          </w:p>
        </w:tc>
        <w:tc>
          <w:tcPr>
            <w:tcW w:w="60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GUID=3e345f77-3a3a-4c80-9047-0a920d45dc90 </w:instrText>
            </w:r>
            <w:r w:rsidRPr="006F2CA2">
              <w:rPr>
                <w:rFonts w:ascii="Times New Roman" w:hAnsi="Times New Roman" w:cs="Times New Roman"/>
                <w:sz w:val="22"/>
                <w:szCs w:val="20"/>
                <w:lang w:val="en-GB" w:eastAsia="en-US"/>
              </w:rPr>
              <w:fldChar w:fldCharType="end"/>
            </w:r>
          </w:p>
        </w:tc>
        <w:tc>
          <w:tcPr>
            <w:tcW w:w="103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GUID=7dc2fbad-f2ff-4abf-bc41-bb250f94c0b9 </w:instrText>
            </w:r>
            <w:r w:rsidRPr="006F2CA2">
              <w:rPr>
                <w:rFonts w:ascii="Times New Roman" w:hAnsi="Times New Roman" w:cs="Times New Roman"/>
                <w:sz w:val="22"/>
                <w:szCs w:val="20"/>
                <w:lang w:val="en-GB" w:eastAsia="en-US"/>
              </w:rPr>
              <w:fldChar w:fldCharType="end"/>
            </w:r>
          </w:p>
        </w:tc>
        <w:tc>
          <w:tcPr>
            <w:tcW w:w="2891"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GUID=b53fc2f7-5d85-4e02-bb17-9b051d564c71 </w:instrText>
            </w:r>
            <w:r w:rsidRPr="006F2CA2">
              <w:rPr>
                <w:rFonts w:ascii="Times New Roman" w:hAnsi="Times New Roman" w:cs="Times New Roman"/>
                <w:sz w:val="22"/>
                <w:szCs w:val="20"/>
                <w:lang w:val="en-GB" w:eastAsia="en-US"/>
              </w:rPr>
              <w:fldChar w:fldCharType="end"/>
            </w:r>
          </w:p>
        </w:tc>
        <w:tc>
          <w:tcPr>
            <w:tcW w:w="233"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GUID=b0f3fa61-a4cb-48b3-a3f8-e937ea34a29a </w:instrText>
            </w:r>
            <w:r w:rsidRPr="006F2CA2">
              <w:rPr>
                <w:rFonts w:ascii="Times New Roman" w:hAnsi="Times New Roman" w:cs="Times New Roman"/>
                <w:sz w:val="22"/>
                <w:szCs w:val="20"/>
                <w:lang w:val="en-GB" w:eastAsia="en-US"/>
              </w:rPr>
              <w:fldChar w:fldCharType="end"/>
            </w:r>
          </w:p>
        </w:tc>
      </w:tr>
      <w:tr w:rsidR="006F2CA2" w:rsidRPr="006F2CA2" w:rsidTr="00E36A97">
        <w:trPr>
          <w:divId w:val="2116439976"/>
          <w:cantSplit/>
          <w:trHeight w:val="140"/>
        </w:trPr>
        <w:tc>
          <w:tcPr>
            <w:tcW w:w="2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GUID=f1111ca1-2a6d-4988-a547-7e9df6d734cc </w:instrText>
            </w:r>
            <w:r w:rsidRPr="006F2CA2">
              <w:rPr>
                <w:rFonts w:ascii="Times New Roman" w:hAnsi="Times New Roman" w:cs="Times New Roman"/>
                <w:sz w:val="22"/>
                <w:szCs w:val="20"/>
                <w:lang w:val="en-GB" w:eastAsia="en-US"/>
              </w:rPr>
              <w:fldChar w:fldCharType="end"/>
            </w:r>
          </w:p>
        </w:tc>
        <w:tc>
          <w:tcPr>
            <w:tcW w:w="86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GUID=c50629a0-d3cd-43cb-9c10-fc4a25701254 </w:instrText>
            </w:r>
            <w:r w:rsidRPr="006F2CA2">
              <w:rPr>
                <w:rFonts w:ascii="Times New Roman" w:hAnsi="Times New Roman" w:cs="Times New Roman"/>
                <w:sz w:val="22"/>
                <w:szCs w:val="20"/>
                <w:lang w:val="en-GB" w:eastAsia="en-US"/>
              </w:rPr>
              <w:fldChar w:fldCharType="end"/>
            </w:r>
          </w:p>
        </w:tc>
        <w:tc>
          <w:tcPr>
            <w:tcW w:w="86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GUID=ea150744-58b4-404f-aa7b-370025d277ca </w:instrText>
            </w:r>
            <w:r w:rsidRPr="006F2CA2">
              <w:rPr>
                <w:rFonts w:ascii="Times New Roman" w:hAnsi="Times New Roman" w:cs="Times New Roman"/>
                <w:sz w:val="22"/>
                <w:szCs w:val="20"/>
                <w:lang w:val="en-GB" w:eastAsia="en-US"/>
              </w:rPr>
              <w:fldChar w:fldCharType="end"/>
            </w:r>
          </w:p>
        </w:tc>
        <w:tc>
          <w:tcPr>
            <w:tcW w:w="60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GUID=d2b92c45-8150-4bd9-afbb-ad460681e076 </w:instrText>
            </w:r>
            <w:r w:rsidRPr="006F2CA2">
              <w:rPr>
                <w:rFonts w:ascii="Times New Roman" w:hAnsi="Times New Roman" w:cs="Times New Roman"/>
                <w:sz w:val="22"/>
                <w:szCs w:val="20"/>
                <w:lang w:val="en-GB" w:eastAsia="en-US"/>
              </w:rPr>
              <w:fldChar w:fldCharType="end"/>
            </w:r>
          </w:p>
        </w:tc>
        <w:tc>
          <w:tcPr>
            <w:tcW w:w="60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GUID=d3c6f45d-f320-4c67-b2da-ee805361e34e </w:instrText>
            </w:r>
            <w:r w:rsidRPr="006F2CA2">
              <w:rPr>
                <w:rFonts w:ascii="Times New Roman" w:hAnsi="Times New Roman" w:cs="Times New Roman"/>
                <w:sz w:val="22"/>
                <w:szCs w:val="20"/>
                <w:lang w:val="en-GB" w:eastAsia="en-US"/>
              </w:rPr>
              <w:fldChar w:fldCharType="end"/>
            </w:r>
          </w:p>
        </w:tc>
        <w:tc>
          <w:tcPr>
            <w:tcW w:w="103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GUID=b4309de7-31c0-438b-b94a-6e2b629bc256 </w:instrText>
            </w:r>
            <w:r w:rsidRPr="006F2CA2">
              <w:rPr>
                <w:rFonts w:ascii="Times New Roman" w:hAnsi="Times New Roman" w:cs="Times New Roman"/>
                <w:sz w:val="22"/>
                <w:szCs w:val="20"/>
                <w:lang w:val="en-GB" w:eastAsia="en-US"/>
              </w:rPr>
              <w:fldChar w:fldCharType="end"/>
            </w:r>
          </w:p>
        </w:tc>
        <w:tc>
          <w:tcPr>
            <w:tcW w:w="2891"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GUID=40c0f49c-04ac-4fd6-b9a4-efb9f34278f2 </w:instrText>
            </w:r>
            <w:r w:rsidRPr="006F2CA2">
              <w:rPr>
                <w:rFonts w:ascii="Times New Roman" w:hAnsi="Times New Roman" w:cs="Times New Roman"/>
                <w:sz w:val="22"/>
                <w:szCs w:val="20"/>
                <w:lang w:val="en-GB" w:eastAsia="en-US"/>
              </w:rPr>
              <w:fldChar w:fldCharType="end"/>
            </w:r>
          </w:p>
        </w:tc>
        <w:tc>
          <w:tcPr>
            <w:tcW w:w="233"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GUID=d3e85a5d-b4e4-48ca-8627-16fa2d8c9ccb </w:instrText>
            </w:r>
            <w:r w:rsidRPr="006F2CA2">
              <w:rPr>
                <w:rFonts w:ascii="Times New Roman" w:hAnsi="Times New Roman" w:cs="Times New Roman"/>
                <w:sz w:val="22"/>
                <w:szCs w:val="20"/>
                <w:lang w:val="en-GB" w:eastAsia="en-US"/>
              </w:rPr>
              <w:fldChar w:fldCharType="end"/>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10056" w:type="dxa"/>
        <w:jc w:val="center"/>
        <w:tblLook w:val="04A0" w:firstRow="1" w:lastRow="0" w:firstColumn="1" w:lastColumn="0" w:noHBand="0" w:noVBand="1"/>
      </w:tblPr>
      <w:tblGrid>
        <w:gridCol w:w="10056"/>
      </w:tblGrid>
      <w:tr w:rsidR="006F2CA2" w:rsidRPr="006F2CA2" w:rsidTr="00E36A97">
        <w:trPr>
          <w:divId w:val="2116439976"/>
          <w:cantSplit/>
          <w:trHeight w:val="2281"/>
          <w:jc w:val="center"/>
        </w:trPr>
        <w:tc>
          <w:tcPr>
            <w:tcW w:w="10056" w:type="dxa"/>
          </w:tcPr>
          <w:p w:rsidR="006F2CA2" w:rsidRPr="006F2CA2" w:rsidRDefault="006F2CA2" w:rsidP="00E36A97">
            <w:pPr>
              <w:spacing w:before="60" w:after="60" w:line="240" w:lineRule="auto"/>
              <w:ind w:left="885" w:right="-1066" w:firstLine="850"/>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GUID=b6a405a6-9f87-4a42-be98-bc18fea81de0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p w:rsidR="006F2CA2" w:rsidRPr="006F2CA2" w:rsidRDefault="006F2CA2" w:rsidP="00E36A97">
            <w:pPr>
              <w:spacing w:before="60" w:after="60" w:line="240" w:lineRule="auto"/>
              <w:ind w:left="1735" w:right="2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GUID=cb6ceafd-542f-4f72-b698-a98eb0e3b575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title document is a lease, to cancel the Vol No. and Fol No. and simply state the Lease No.)</w:t>
            </w:r>
          </w:p>
          <w:p w:rsidR="006F2CA2" w:rsidRPr="006F2CA2" w:rsidRDefault="006F2CA2" w:rsidP="00E36A97">
            <w:pPr>
              <w:spacing w:before="120" w:after="0" w:line="240" w:lineRule="auto"/>
              <w:ind w:left="1735" w:right="2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GUID=092b49cc-b071-4bb1-989e-6f2fa61306e4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t>This order shall, unless registered under any written law relating to such immovable property, remain in force for 6 months from the date hereof.</w:t>
            </w:r>
          </w:p>
          <w:p w:rsidR="006F2CA2" w:rsidRPr="006F2CA2" w:rsidRDefault="006F2CA2" w:rsidP="00E36A97">
            <w:pPr>
              <w:spacing w:before="60" w:after="60" w:line="240" w:lineRule="auto"/>
              <w:ind w:left="1735" w:right="25"/>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GUID=2a03d050-4a38-4987-8f24-3a73c30a4c08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709" w:type="dxa"/>
        <w:tblLook w:val="04A0" w:firstRow="1" w:lastRow="0" w:firstColumn="1" w:lastColumn="0" w:noHBand="0" w:noVBand="1"/>
      </w:tblPr>
      <w:tblGrid>
        <w:gridCol w:w="1012"/>
        <w:gridCol w:w="231"/>
        <w:gridCol w:w="3520"/>
        <w:gridCol w:w="163"/>
        <w:gridCol w:w="163"/>
        <w:gridCol w:w="1971"/>
      </w:tblGrid>
      <w:tr w:rsidR="006F2CA2" w:rsidRPr="006F2CA2" w:rsidTr="00B86892">
        <w:trPr>
          <w:divId w:val="2116439976"/>
          <w:cantSplit/>
        </w:trPr>
        <w:tc>
          <w:tcPr>
            <w:tcW w:w="7060" w:type="dxa"/>
            <w:gridSpan w:val="6"/>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GUID=a309c33f-737d-4aa8-b0c1-c9314a44947d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150</w:t>
            </w:r>
          </w:p>
        </w:tc>
      </w:tr>
      <w:tr w:rsidR="006F2CA2" w:rsidRPr="006F2CA2" w:rsidTr="00B86892">
        <w:trPr>
          <w:divId w:val="2116439976"/>
          <w:cantSplit/>
        </w:trPr>
        <w:tc>
          <w:tcPr>
            <w:tcW w:w="1243" w:type="dxa"/>
            <w:gridSpan w:val="2"/>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GUID=8a058c92-8956-4432-8148-c40b7c3d3b57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R.734</w:t>
            </w:r>
          </w:p>
        </w:tc>
        <w:tc>
          <w:tcPr>
            <w:tcW w:w="3683"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GUID=a34ae31b-1b27-4eae-baa8-9b383a4f73a0 </w:instrText>
            </w:r>
            <w:r w:rsidRPr="006F2CA2">
              <w:rPr>
                <w:rFonts w:ascii="Times New Roman" w:hAnsi="Times New Roman" w:cs="Times New Roman"/>
                <w:sz w:val="22"/>
                <w:szCs w:val="20"/>
                <w:lang w:val="en-GB" w:eastAsia="en-US"/>
              </w:rPr>
              <w:fldChar w:fldCharType="end"/>
            </w:r>
          </w:p>
        </w:tc>
        <w:tc>
          <w:tcPr>
            <w:tcW w:w="2134"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GUID=40caecc5-6dfa-4564-bb30-b7f36b658c08 </w:instrText>
            </w:r>
            <w:r w:rsidRPr="006F2CA2">
              <w:rPr>
                <w:rFonts w:ascii="Times New Roman" w:hAnsi="Times New Roman" w:cs="Times New Roman"/>
                <w:sz w:val="22"/>
                <w:szCs w:val="20"/>
                <w:lang w:val="en-GB" w:eastAsia="en-US"/>
              </w:rPr>
              <w:fldChar w:fldCharType="end"/>
            </w:r>
          </w:p>
        </w:tc>
      </w:tr>
      <w:tr w:rsidR="006F2CA2" w:rsidRPr="006F2CA2" w:rsidTr="00B86892">
        <w:trPr>
          <w:divId w:val="2116439976"/>
          <w:cantSplit/>
        </w:trPr>
        <w:tc>
          <w:tcPr>
            <w:tcW w:w="7060" w:type="dxa"/>
            <w:gridSpan w:val="6"/>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NOTICE OF SEIZURE</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GUID=c4bc5a14-3b85-4af5-b5b8-ed2550d8197f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GUID=3e77682f-07c2-43d7-9a00-f7754c32a51d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on the        day of                      20        , (date of registration under Rule 734(2)) the interest of (name of judgment debtor) in the immovable property specified in the Schedule hereto has been seized pursuant to a Writ of Seizure and Sale dated the          day of                                20        for the sum of $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GUID=1b2d374a-bd50-4318-839a-a44f3093cd88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Unless you pay the amount abovementioned together with costs of this execution within 7 days from the date hereof or obtain an order of the Court to the contrary, the same will be sold by public auction after the expiry of 30 days from the day of seizure.</w:t>
            </w:r>
          </w:p>
        </w:tc>
      </w:tr>
      <w:tr w:rsidR="006F2CA2" w:rsidRPr="006F2CA2" w:rsidTr="00B86892">
        <w:trPr>
          <w:divId w:val="2116439976"/>
          <w:cantSplit/>
          <w:trHeight w:val="40"/>
        </w:trPr>
        <w:tc>
          <w:tcPr>
            <w:tcW w:w="4763"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GUID=f9d38c0e-a6e9-4a6f-a21e-174e45963fac </w:instrText>
            </w:r>
            <w:r w:rsidRPr="006F2CA2">
              <w:rPr>
                <w:rFonts w:ascii="Times New Roman" w:hAnsi="Times New Roman" w:cs="Times New Roman"/>
                <w:sz w:val="22"/>
                <w:szCs w:val="20"/>
                <w:lang w:val="en-GB" w:eastAsia="en-US"/>
              </w:rPr>
              <w:fldChar w:fldCharType="end"/>
            </w:r>
          </w:p>
        </w:tc>
        <w:tc>
          <w:tcPr>
            <w:tcW w:w="326"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GUID=7a36a994-7266-4ff7-8653-2051286a95b1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1971"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GUID=bc658390-aa86-4638-afd5-86e2fa7ce29c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6F2CA2" w:rsidRPr="006F2CA2" w:rsidTr="00B86892">
        <w:trPr>
          <w:divId w:val="2116439976"/>
          <w:cantSplit/>
          <w:trHeight w:val="40"/>
        </w:trPr>
        <w:tc>
          <w:tcPr>
            <w:tcW w:w="101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GUID=e5dd43e1-276d-4bcc-bff5-54a623a54129 </w:instrText>
            </w:r>
            <w:r w:rsidRPr="006F2CA2">
              <w:rPr>
                <w:rFonts w:ascii="Times New Roman" w:hAnsi="Times New Roman" w:cs="Times New Roman"/>
                <w:sz w:val="22"/>
                <w:szCs w:val="20"/>
                <w:lang w:val="en-GB" w:eastAsia="en-US"/>
              </w:rPr>
              <w:fldChar w:fldCharType="end"/>
            </w:r>
          </w:p>
        </w:tc>
        <w:tc>
          <w:tcPr>
            <w:tcW w:w="3751" w:type="dxa"/>
            <w:gridSpan w:val="2"/>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GUID=0622e93e-2d91-4404-9fa5-fe78f30989ed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due under Writ</w:t>
            </w:r>
          </w:p>
        </w:tc>
        <w:tc>
          <w:tcPr>
            <w:tcW w:w="32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GUID=02601f54-f6e9-4023-876f-eb18bb3dbb51 </w:instrText>
            </w:r>
            <w:r w:rsidRPr="006F2CA2">
              <w:rPr>
                <w:rFonts w:ascii="Times New Roman" w:hAnsi="Times New Roman" w:cs="Times New Roman"/>
                <w:sz w:val="22"/>
                <w:szCs w:val="20"/>
                <w:lang w:val="en-GB" w:eastAsia="en-US"/>
              </w:rPr>
              <w:fldChar w:fldCharType="end"/>
            </w:r>
          </w:p>
        </w:tc>
        <w:tc>
          <w:tcPr>
            <w:tcW w:w="1971"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GUID=fd9f6cba-1259-4d96-b01c-bdd9b0cd605b </w:instrText>
            </w:r>
            <w:r w:rsidRPr="006F2CA2">
              <w:rPr>
                <w:rFonts w:ascii="Times New Roman" w:hAnsi="Times New Roman" w:cs="Times New Roman"/>
                <w:sz w:val="22"/>
                <w:szCs w:val="20"/>
                <w:lang w:val="en-GB" w:eastAsia="en-US"/>
              </w:rPr>
              <w:fldChar w:fldCharType="end"/>
            </w:r>
          </w:p>
        </w:tc>
      </w:tr>
      <w:tr w:rsidR="006F2CA2" w:rsidRPr="006F2CA2" w:rsidTr="00B86892">
        <w:trPr>
          <w:divId w:val="2116439976"/>
          <w:cantSplit/>
          <w:trHeight w:val="40"/>
        </w:trPr>
        <w:tc>
          <w:tcPr>
            <w:tcW w:w="101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GUID=e5915328-5c74-485a-b4e8-a90c86b72883 </w:instrText>
            </w:r>
            <w:r w:rsidRPr="006F2CA2">
              <w:rPr>
                <w:rFonts w:ascii="Times New Roman" w:hAnsi="Times New Roman" w:cs="Times New Roman"/>
                <w:sz w:val="22"/>
                <w:szCs w:val="20"/>
                <w:lang w:val="en-GB" w:eastAsia="en-US"/>
              </w:rPr>
              <w:fldChar w:fldCharType="end"/>
            </w:r>
          </w:p>
        </w:tc>
        <w:tc>
          <w:tcPr>
            <w:tcW w:w="3751" w:type="dxa"/>
            <w:gridSpan w:val="2"/>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GUID=f8885143-0e11-437d-b121-834787190195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Costs of Writ</w:t>
            </w:r>
          </w:p>
        </w:tc>
        <w:tc>
          <w:tcPr>
            <w:tcW w:w="32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GUID=c5644c40-75a9-491a-bc6a-6dcfa5b74b2e </w:instrText>
            </w:r>
            <w:r w:rsidRPr="006F2CA2">
              <w:rPr>
                <w:rFonts w:ascii="Times New Roman" w:hAnsi="Times New Roman" w:cs="Times New Roman"/>
                <w:sz w:val="22"/>
                <w:szCs w:val="20"/>
                <w:lang w:val="en-GB" w:eastAsia="en-US"/>
              </w:rPr>
              <w:fldChar w:fldCharType="end"/>
            </w:r>
          </w:p>
        </w:tc>
        <w:tc>
          <w:tcPr>
            <w:tcW w:w="1971"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GUID=e0101207-8b23-4b70-b76f-0f866e3c02bd </w:instrText>
            </w:r>
            <w:r w:rsidRPr="006F2CA2">
              <w:rPr>
                <w:rFonts w:ascii="Times New Roman" w:hAnsi="Times New Roman" w:cs="Times New Roman"/>
                <w:sz w:val="22"/>
                <w:szCs w:val="20"/>
                <w:lang w:val="en-GB" w:eastAsia="en-US"/>
              </w:rPr>
              <w:fldChar w:fldCharType="end"/>
            </w:r>
          </w:p>
        </w:tc>
      </w:tr>
      <w:tr w:rsidR="006F2CA2" w:rsidRPr="006F2CA2" w:rsidTr="00B86892">
        <w:trPr>
          <w:divId w:val="2116439976"/>
          <w:cantSplit/>
          <w:trHeight w:val="40"/>
        </w:trPr>
        <w:tc>
          <w:tcPr>
            <w:tcW w:w="101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GUID=26943e96-bba7-4b1b-8443-1bde15cef45e </w:instrText>
            </w:r>
            <w:r w:rsidRPr="006F2CA2">
              <w:rPr>
                <w:rFonts w:ascii="Times New Roman" w:hAnsi="Times New Roman" w:cs="Times New Roman"/>
                <w:sz w:val="22"/>
                <w:szCs w:val="20"/>
                <w:lang w:val="en-GB" w:eastAsia="en-US"/>
              </w:rPr>
              <w:fldChar w:fldCharType="end"/>
            </w:r>
          </w:p>
        </w:tc>
        <w:tc>
          <w:tcPr>
            <w:tcW w:w="3751" w:type="dxa"/>
            <w:gridSpan w:val="2"/>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GUID=486af865-93f4-40b0-a3ef-ec3563d126e1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Costs of Request</w:t>
            </w:r>
            <w:r w:rsidRPr="006F2CA2">
              <w:rPr>
                <w:rFonts w:ascii="Times New Roman" w:hAnsi="Times New Roman" w:cs="Times New Roman"/>
                <w:sz w:val="22"/>
                <w:szCs w:val="20"/>
                <w:vertAlign w:val="superscript"/>
                <w:lang w:val="en-GB" w:eastAsia="en-US"/>
              </w:rPr>
              <w:t>4</w:t>
            </w:r>
          </w:p>
        </w:tc>
        <w:tc>
          <w:tcPr>
            <w:tcW w:w="32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GUID=3b358211-3374-4817-a44b-b0cf2291099a </w:instrText>
            </w:r>
            <w:r w:rsidRPr="006F2CA2">
              <w:rPr>
                <w:rFonts w:ascii="Times New Roman" w:hAnsi="Times New Roman" w:cs="Times New Roman"/>
                <w:sz w:val="22"/>
                <w:szCs w:val="20"/>
                <w:lang w:val="en-GB" w:eastAsia="en-US"/>
              </w:rPr>
              <w:fldChar w:fldCharType="end"/>
            </w:r>
          </w:p>
        </w:tc>
        <w:tc>
          <w:tcPr>
            <w:tcW w:w="1971"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GUID=70d4d6e9-3ca0-4304-bba9-89c8c2d63b2b </w:instrText>
            </w:r>
            <w:r w:rsidRPr="006F2CA2">
              <w:rPr>
                <w:rFonts w:ascii="Times New Roman" w:hAnsi="Times New Roman" w:cs="Times New Roman"/>
                <w:sz w:val="22"/>
                <w:szCs w:val="20"/>
                <w:lang w:val="en-GB" w:eastAsia="en-US"/>
              </w:rPr>
              <w:fldChar w:fldCharType="end"/>
            </w:r>
          </w:p>
        </w:tc>
      </w:tr>
      <w:tr w:rsidR="006F2CA2" w:rsidRPr="006F2CA2" w:rsidTr="00B86892">
        <w:trPr>
          <w:divId w:val="2116439976"/>
          <w:cantSplit/>
          <w:trHeight w:val="40"/>
        </w:trPr>
        <w:tc>
          <w:tcPr>
            <w:tcW w:w="101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GUID=b9f6789e-fd1e-490b-af7f-d126af843aa3 </w:instrText>
            </w:r>
            <w:r w:rsidRPr="006F2CA2">
              <w:rPr>
                <w:rFonts w:ascii="Times New Roman" w:hAnsi="Times New Roman" w:cs="Times New Roman"/>
                <w:sz w:val="22"/>
                <w:szCs w:val="20"/>
                <w:lang w:val="en-GB" w:eastAsia="en-US"/>
              </w:rPr>
              <w:fldChar w:fldCharType="end"/>
            </w:r>
          </w:p>
        </w:tc>
        <w:tc>
          <w:tcPr>
            <w:tcW w:w="3751" w:type="dxa"/>
            <w:gridSpan w:val="2"/>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GUID=c024d864-21f1-43fc-8833-75f7b60c2e91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Court Commission</w:t>
            </w:r>
          </w:p>
        </w:tc>
        <w:tc>
          <w:tcPr>
            <w:tcW w:w="32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GUID=df68bc92-e4fd-4914-b48d-c162420b769e </w:instrText>
            </w:r>
            <w:r w:rsidRPr="006F2CA2">
              <w:rPr>
                <w:rFonts w:ascii="Times New Roman" w:hAnsi="Times New Roman" w:cs="Times New Roman"/>
                <w:sz w:val="22"/>
                <w:szCs w:val="20"/>
                <w:lang w:val="en-GB" w:eastAsia="en-US"/>
              </w:rPr>
              <w:fldChar w:fldCharType="end"/>
            </w:r>
          </w:p>
        </w:tc>
        <w:tc>
          <w:tcPr>
            <w:tcW w:w="1971"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GUID=f2ee27cd-1ac2-47d3-a73f-071300d4470f </w:instrText>
            </w:r>
            <w:r w:rsidRPr="006F2CA2">
              <w:rPr>
                <w:rFonts w:ascii="Times New Roman" w:hAnsi="Times New Roman" w:cs="Times New Roman"/>
                <w:sz w:val="22"/>
                <w:szCs w:val="20"/>
                <w:lang w:val="en-GB" w:eastAsia="en-US"/>
              </w:rPr>
              <w:fldChar w:fldCharType="end"/>
            </w:r>
          </w:p>
        </w:tc>
      </w:tr>
      <w:tr w:rsidR="006F2CA2" w:rsidRPr="006F2CA2" w:rsidTr="00B86892">
        <w:trPr>
          <w:divId w:val="2116439976"/>
          <w:cantSplit/>
          <w:trHeight w:val="40"/>
        </w:trPr>
        <w:tc>
          <w:tcPr>
            <w:tcW w:w="101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GUID=923d1d9a-2b59-4820-b8ea-b5b4c148013e </w:instrText>
            </w:r>
            <w:r w:rsidRPr="006F2CA2">
              <w:rPr>
                <w:rFonts w:ascii="Times New Roman" w:hAnsi="Times New Roman" w:cs="Times New Roman"/>
                <w:sz w:val="22"/>
                <w:szCs w:val="20"/>
                <w:lang w:val="en-GB" w:eastAsia="en-US"/>
              </w:rPr>
              <w:fldChar w:fldCharType="end"/>
            </w:r>
          </w:p>
        </w:tc>
        <w:tc>
          <w:tcPr>
            <w:tcW w:w="3751" w:type="dxa"/>
            <w:gridSpan w:val="2"/>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GUID=e0765e73-1625-422f-8f52-3374e091d1c1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Advertising</w:t>
            </w:r>
          </w:p>
        </w:tc>
        <w:tc>
          <w:tcPr>
            <w:tcW w:w="32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GUID=13ab7044-df5b-4948-8ff2-1c12bef65e01 </w:instrText>
            </w:r>
            <w:r w:rsidRPr="006F2CA2">
              <w:rPr>
                <w:rFonts w:ascii="Times New Roman" w:hAnsi="Times New Roman" w:cs="Times New Roman"/>
                <w:sz w:val="22"/>
                <w:szCs w:val="20"/>
                <w:lang w:val="en-GB" w:eastAsia="en-US"/>
              </w:rPr>
              <w:fldChar w:fldCharType="end"/>
            </w:r>
          </w:p>
        </w:tc>
        <w:tc>
          <w:tcPr>
            <w:tcW w:w="1971"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GUID=a79492e1-9a61-4e88-baeb-4b5aa7f78278 </w:instrText>
            </w:r>
            <w:r w:rsidRPr="006F2CA2">
              <w:rPr>
                <w:rFonts w:ascii="Times New Roman" w:hAnsi="Times New Roman" w:cs="Times New Roman"/>
                <w:sz w:val="22"/>
                <w:szCs w:val="20"/>
                <w:lang w:val="en-GB" w:eastAsia="en-US"/>
              </w:rPr>
              <w:fldChar w:fldCharType="end"/>
            </w:r>
          </w:p>
        </w:tc>
      </w:tr>
      <w:tr w:rsidR="006F2CA2" w:rsidRPr="006F2CA2" w:rsidTr="00B86892">
        <w:trPr>
          <w:divId w:val="2116439976"/>
          <w:cantSplit/>
          <w:trHeight w:val="40"/>
        </w:trPr>
        <w:tc>
          <w:tcPr>
            <w:tcW w:w="101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GUID=53488c49-d9fb-4bbb-852f-95161ee17c1a </w:instrText>
            </w:r>
            <w:r w:rsidRPr="006F2CA2">
              <w:rPr>
                <w:rFonts w:ascii="Times New Roman" w:hAnsi="Times New Roman" w:cs="Times New Roman"/>
                <w:sz w:val="22"/>
                <w:szCs w:val="20"/>
                <w:lang w:val="en-GB" w:eastAsia="en-US"/>
              </w:rPr>
              <w:fldChar w:fldCharType="end"/>
            </w:r>
          </w:p>
        </w:tc>
        <w:tc>
          <w:tcPr>
            <w:tcW w:w="3751" w:type="dxa"/>
            <w:gridSpan w:val="2"/>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GUID=78121920-2ed0-4ec6-a957-839ab37b18a6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Auctioneer’s Commission</w:t>
            </w:r>
          </w:p>
        </w:tc>
        <w:tc>
          <w:tcPr>
            <w:tcW w:w="32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GUID=6d621db8-ad9c-43d4-8994-dde3a15af5d4 </w:instrText>
            </w:r>
            <w:r w:rsidRPr="006F2CA2">
              <w:rPr>
                <w:rFonts w:ascii="Times New Roman" w:hAnsi="Times New Roman" w:cs="Times New Roman"/>
                <w:sz w:val="22"/>
                <w:szCs w:val="20"/>
                <w:lang w:val="en-GB" w:eastAsia="en-US"/>
              </w:rPr>
              <w:fldChar w:fldCharType="end"/>
            </w:r>
          </w:p>
        </w:tc>
        <w:tc>
          <w:tcPr>
            <w:tcW w:w="1971"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GUID=832779b5-8661-430b-adab-7becd0c82946 </w:instrText>
            </w:r>
            <w:r w:rsidRPr="006F2CA2">
              <w:rPr>
                <w:rFonts w:ascii="Times New Roman" w:hAnsi="Times New Roman" w:cs="Times New Roman"/>
                <w:sz w:val="22"/>
                <w:szCs w:val="20"/>
                <w:lang w:val="en-GB" w:eastAsia="en-US"/>
              </w:rPr>
              <w:fldChar w:fldCharType="end"/>
            </w:r>
          </w:p>
        </w:tc>
      </w:tr>
      <w:tr w:rsidR="006F2CA2" w:rsidRPr="006F2CA2" w:rsidTr="00B86892">
        <w:trPr>
          <w:divId w:val="2116439976"/>
          <w:cantSplit/>
          <w:trHeight w:val="40"/>
        </w:trPr>
        <w:tc>
          <w:tcPr>
            <w:tcW w:w="101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GUID=1c7f8fdc-dc0b-48e1-b918-df8e5c7c3b36 </w:instrText>
            </w:r>
            <w:r w:rsidRPr="006F2CA2">
              <w:rPr>
                <w:rFonts w:ascii="Times New Roman" w:hAnsi="Times New Roman" w:cs="Times New Roman"/>
                <w:sz w:val="22"/>
                <w:szCs w:val="20"/>
                <w:lang w:val="en-GB" w:eastAsia="en-US"/>
              </w:rPr>
              <w:fldChar w:fldCharType="end"/>
            </w:r>
          </w:p>
        </w:tc>
        <w:tc>
          <w:tcPr>
            <w:tcW w:w="3751" w:type="dxa"/>
            <w:gridSpan w:val="2"/>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GUID=1a019f48-aa53-4b50-88c8-0ab0b2d9be1b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 Court Fees</w:t>
            </w:r>
          </w:p>
        </w:tc>
        <w:tc>
          <w:tcPr>
            <w:tcW w:w="32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GUID=604abd76-8dc0-4f95-b14a-3e88396fbb64 </w:instrText>
            </w:r>
            <w:r w:rsidRPr="006F2CA2">
              <w:rPr>
                <w:rFonts w:ascii="Times New Roman" w:hAnsi="Times New Roman" w:cs="Times New Roman"/>
                <w:sz w:val="22"/>
                <w:szCs w:val="20"/>
                <w:lang w:val="en-GB" w:eastAsia="en-US"/>
              </w:rPr>
              <w:fldChar w:fldCharType="end"/>
            </w:r>
          </w:p>
        </w:tc>
        <w:tc>
          <w:tcPr>
            <w:tcW w:w="1971"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GUID=7754556d-21d5-41c1-b69d-38185a5feb8d </w:instrText>
            </w:r>
            <w:r w:rsidRPr="006F2CA2">
              <w:rPr>
                <w:rFonts w:ascii="Times New Roman" w:hAnsi="Times New Roman" w:cs="Times New Roman"/>
                <w:sz w:val="22"/>
                <w:szCs w:val="20"/>
                <w:lang w:val="en-GB" w:eastAsia="en-US"/>
              </w:rPr>
              <w:fldChar w:fldCharType="end"/>
            </w:r>
          </w:p>
        </w:tc>
      </w:tr>
      <w:tr w:rsidR="006F2CA2" w:rsidRPr="006F2CA2" w:rsidTr="00B86892">
        <w:trPr>
          <w:divId w:val="2116439976"/>
          <w:cantSplit/>
          <w:trHeight w:val="40"/>
        </w:trPr>
        <w:tc>
          <w:tcPr>
            <w:tcW w:w="1012"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GUID=ffdd8f96-b6b9-45d1-8690-8cf03ee36709 </w:instrText>
            </w:r>
            <w:r w:rsidRPr="006F2CA2">
              <w:rPr>
                <w:rFonts w:ascii="Times New Roman" w:hAnsi="Times New Roman" w:cs="Times New Roman"/>
                <w:sz w:val="22"/>
                <w:szCs w:val="20"/>
                <w:lang w:val="en-GB" w:eastAsia="en-US"/>
              </w:rPr>
              <w:fldChar w:fldCharType="end"/>
            </w:r>
          </w:p>
        </w:tc>
        <w:tc>
          <w:tcPr>
            <w:tcW w:w="3751" w:type="dxa"/>
            <w:gridSpan w:val="2"/>
          </w:tcPr>
          <w:p w:rsidR="006F2CA2" w:rsidRPr="006F2CA2" w:rsidRDefault="006F2CA2" w:rsidP="006F2CA2">
            <w:pPr>
              <w:spacing w:before="60" w:after="60" w:line="240" w:lineRule="auto"/>
              <w:ind w:left="475" w:hanging="475"/>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GUID=56d1f4a5-8273-4dff-bcdb-cc098de697d1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Other Legal Fees</w:t>
            </w:r>
          </w:p>
        </w:tc>
        <w:tc>
          <w:tcPr>
            <w:tcW w:w="32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GUID=f44f6950-8d63-489a-9b88-993a1dec9367 </w:instrText>
            </w:r>
            <w:r w:rsidRPr="006F2CA2">
              <w:rPr>
                <w:rFonts w:ascii="Times New Roman" w:hAnsi="Times New Roman" w:cs="Times New Roman"/>
                <w:sz w:val="22"/>
                <w:szCs w:val="20"/>
                <w:lang w:val="en-GB" w:eastAsia="en-US"/>
              </w:rPr>
              <w:fldChar w:fldCharType="end"/>
            </w:r>
          </w:p>
        </w:tc>
        <w:tc>
          <w:tcPr>
            <w:tcW w:w="1971"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GUID=38587510-dc76-499f-96f7-eb4c76cf3d81 </w:instrText>
            </w:r>
            <w:r w:rsidRPr="006F2CA2">
              <w:rPr>
                <w:rFonts w:ascii="Times New Roman" w:hAnsi="Times New Roman" w:cs="Times New Roman"/>
                <w:sz w:val="22"/>
                <w:szCs w:val="20"/>
                <w:lang w:val="en-GB" w:eastAsia="en-US"/>
              </w:rPr>
              <w:fldChar w:fldCharType="end"/>
            </w:r>
          </w:p>
        </w:tc>
      </w:tr>
      <w:tr w:rsidR="006F2CA2" w:rsidRPr="006F2CA2" w:rsidTr="00B86892">
        <w:trPr>
          <w:divId w:val="2116439976"/>
          <w:cantSplit/>
        </w:trPr>
        <w:tc>
          <w:tcPr>
            <w:tcW w:w="7060" w:type="dxa"/>
            <w:gridSpan w:val="6"/>
          </w:tcPr>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GUID=63daa0bf-25c6-4009-9b0e-b66b3b27125f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GUID=2dbeaf20-8647-42af-ad9d-f52f62b876c0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GUID=e9bfaa13-da21-428c-acc3-08c85f03bc8e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GUID=b56ca32a-7de1-4148-a55d-c5afb1064147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all others to whom it may concern</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GUID=6690db6f-9db9-4d8a-be5b-8a337b73f6ba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SCHEDULE</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tblInd w:w="993" w:type="dxa"/>
        <w:tblLook w:val="04A0" w:firstRow="1" w:lastRow="0" w:firstColumn="1" w:lastColumn="0" w:noHBand="0" w:noVBand="1"/>
      </w:tblPr>
      <w:tblGrid>
        <w:gridCol w:w="1100"/>
        <w:gridCol w:w="3560"/>
        <w:gridCol w:w="1280"/>
        <w:gridCol w:w="1120"/>
        <w:gridCol w:w="20"/>
      </w:tblGrid>
      <w:tr w:rsidR="006F2CA2" w:rsidRPr="006F2CA2" w:rsidTr="00B86892">
        <w:trPr>
          <w:gridAfter w:val="1"/>
          <w:divId w:val="2116439976"/>
          <w:wAfter w:w="20" w:type="dxa"/>
          <w:cantSplit/>
        </w:trPr>
        <w:tc>
          <w:tcPr>
            <w:tcW w:w="7060" w:type="dxa"/>
            <w:gridSpan w:val="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GUID=8c524dfd-a621-4b9b-9ba5-5f68078356dd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151</w:t>
            </w:r>
          </w:p>
        </w:tc>
      </w:tr>
      <w:tr w:rsidR="006F2CA2" w:rsidRPr="006F2CA2" w:rsidTr="00B86892">
        <w:trPr>
          <w:gridAfter w:val="3"/>
          <w:divId w:val="2116439976"/>
          <w:wAfter w:w="2420" w:type="dxa"/>
          <w:cantSplit/>
        </w:trPr>
        <w:tc>
          <w:tcPr>
            <w:tcW w:w="4660" w:type="dxa"/>
            <w:gridSpan w:val="2"/>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R.736</w:t>
            </w: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GUID=b889d591-97d9-4b8c-b6bb-e85c55a26d68 </w:instrText>
            </w:r>
            <w:r w:rsidRPr="006F2CA2">
              <w:rPr>
                <w:rFonts w:ascii="Times New Roman" w:hAnsi="Times New Roman" w:cs="Times New Roman"/>
                <w:sz w:val="18"/>
                <w:szCs w:val="18"/>
                <w:lang w:val="en-GB" w:eastAsia="en-US"/>
              </w:rPr>
              <w:fldChar w:fldCharType="end"/>
            </w:r>
          </w:p>
        </w:tc>
      </w:tr>
      <w:tr w:rsidR="006F2CA2" w:rsidRPr="006F2CA2" w:rsidTr="00B86892">
        <w:trPr>
          <w:gridAfter w:val="1"/>
          <w:divId w:val="2116439976"/>
          <w:wAfter w:w="20" w:type="dxa"/>
          <w:cantSplit/>
        </w:trPr>
        <w:tc>
          <w:tcPr>
            <w:tcW w:w="7060" w:type="dxa"/>
            <w:gridSpan w:val="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SHERIFF’S/BAILIFF’S NOTICE </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SEIZING SECURITIES</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GUID=83f976a8-a5da-4e83-9480-00f66396edf4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GUID=748fcd74-91ae-4bf7-b932-af1ad25ec988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by a writ of seizure and sale dated the       day of                         20        , a copy of which is attached, I was directed to cause to be levied and made out of the property liable to be seized under the writ of seizure and sale belonging to                              the sum of $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GUID=8dab0601-ec6a-4ef6-8cd2-85d85970bdf4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Now I do give you notice that I hereby seize the securities specified in the Schedule hereto to which the judgment debtor is beneficially entitled to satisfy the judgment of the abovenamed                                dated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GUID=d6ffc1c4-4c83-477c-800e-4a4172e23d6b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GUID=df343176-7d6c-4530-b566-ff5db498e01c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Sheriff/bailiff.</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GUID=d5497920-faad-4ceb-8f70-b40ec17f09d5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SCHEDULE</w:t>
            </w:r>
          </w:p>
        </w:tc>
      </w:tr>
      <w:tr w:rsidR="006F2CA2" w:rsidRPr="006F2CA2" w:rsidTr="00B86892">
        <w:trPr>
          <w:divId w:val="2116439976"/>
          <w:cantSplit/>
        </w:trPr>
        <w:tc>
          <w:tcPr>
            <w:tcW w:w="7080" w:type="dxa"/>
            <w:gridSpan w:val="5"/>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GUID=c74433e8-a737-4c4b-be3c-9f39fe90d7e6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152</w:t>
            </w:r>
          </w:p>
        </w:tc>
      </w:tr>
      <w:tr w:rsidR="006F2CA2" w:rsidRPr="006F2CA2" w:rsidTr="00B86892">
        <w:trPr>
          <w:divId w:val="2116439976"/>
          <w:cantSplit/>
        </w:trPr>
        <w:tc>
          <w:tcPr>
            <w:tcW w:w="110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GUID=c8b20cf6-d898-42dd-b817-6503303d5532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R.739</w:t>
            </w:r>
          </w:p>
        </w:tc>
        <w:tc>
          <w:tcPr>
            <w:tcW w:w="4840"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GUID=1974601f-c2a3-4ab0-88f5-9c63484a6687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AFFIDAVIT IN SUPPORT </w:t>
            </w:r>
            <w:r w:rsidRPr="006F2CA2">
              <w:rPr>
                <w:rFonts w:ascii="Times New Roman" w:hAnsi="Times New Roman" w:cs="Times New Roman"/>
                <w:sz w:val="22"/>
                <w:szCs w:val="20"/>
                <w:lang w:val="en-GB" w:eastAsia="en-US"/>
              </w:rPr>
              <w:br/>
              <w:t xml:space="preserve">OF APPLICATION FOR ORDER FOR </w:t>
            </w:r>
            <w:r w:rsidRPr="006F2CA2">
              <w:rPr>
                <w:rFonts w:ascii="Times New Roman" w:hAnsi="Times New Roman" w:cs="Times New Roman"/>
                <w:sz w:val="22"/>
                <w:szCs w:val="20"/>
                <w:lang w:val="en-GB" w:eastAsia="en-US"/>
              </w:rPr>
              <w:br/>
              <w:t>EXAMINATION OF JUDGMENT DEBTOR</w:t>
            </w:r>
          </w:p>
        </w:tc>
        <w:tc>
          <w:tcPr>
            <w:tcW w:w="1140"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GUID=e97d3162-02b9-4740-9f60-57a1bd4ee8ce </w:instrText>
            </w:r>
            <w:r w:rsidRPr="006F2CA2">
              <w:rPr>
                <w:rFonts w:ascii="Times New Roman" w:hAnsi="Times New Roman" w:cs="Times New Roman"/>
                <w:sz w:val="22"/>
                <w:szCs w:val="20"/>
                <w:lang w:val="en-GB" w:eastAsia="en-US"/>
              </w:rPr>
              <w:fldChar w:fldCharType="end"/>
            </w:r>
          </w:p>
        </w:tc>
      </w:tr>
      <w:tr w:rsidR="006F2CA2" w:rsidRPr="006F2CA2" w:rsidTr="00B86892">
        <w:trPr>
          <w:divId w:val="2116439976"/>
          <w:cantSplit/>
        </w:trPr>
        <w:tc>
          <w:tcPr>
            <w:tcW w:w="7080" w:type="dxa"/>
            <w:gridSpan w:val="5"/>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GUID=936a6b45-2f49-4464-8d1c-a1eec2ce5019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GUID=bac92709-1353-4057-92be-b38372873df2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w:t>
            </w:r>
            <w:r w:rsidRPr="006F2CA2">
              <w:rPr>
                <w:rFonts w:ascii="Times New Roman" w:hAnsi="Times New Roman" w:cs="Times New Roman"/>
                <w:sz w:val="22"/>
                <w:szCs w:val="20"/>
                <w:lang w:val="en-GB" w:eastAsia="en-US"/>
              </w:rPr>
              <w:br/>
              <w:t xml:space="preserve"> do make oath (or affirm) and say as follows:</w:t>
            </w:r>
          </w:p>
          <w:p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GUID=cb8114db-b0ea-4673-8eab-9fc18f983570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I am a                               in the employ of                            solicitors for the plaintiff and am duly authorised to make this affidavit on behalf of                       .</w:t>
            </w:r>
          </w:p>
          <w:p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GUID=6a2437a0-47a4-4c62-9bbd-0f25bad49d80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On the          day of                                     20         , judgment was entered for the plaintiff for $              and $              costs (or as may be). The said judgment remains wholly unsatisfied (or unsatisfied as to the total sum of $              , or as may be).</w:t>
            </w:r>
          </w:p>
          <w:p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GUID=afc9c20f-ab0c-4306-81b4-6d9c35239454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In order to enable the plaintiff to decide upon the methods to employ to enforce the said judgment, it is desired to examine the judgment debtor (or                                 , an officer of the judgment debtor company) on the question whether any and if so what debts are owing to him (or the judgment debtor company) and/or means of satisfying the judgment debt.</w:t>
            </w:r>
          </w:p>
          <w:p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GUID=993137d7-d5f5-4e6d-b777-f477ea270e38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In these circumstances, I respectfully ask for an order that the said judgment debtor (or                                     ) do attend before the Registrar to be examined on the said questions, and to produce upon such examination all books or documents in his possession relevant to the said questions at the time and place appointed for his examination.</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GUID=80a9ee78-68a0-4889-9870-075590ad434f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993" w:type="dxa"/>
        <w:tblLook w:val="04A0" w:firstRow="1" w:lastRow="0" w:firstColumn="1" w:lastColumn="0" w:noHBand="0" w:noVBand="1"/>
      </w:tblPr>
      <w:tblGrid>
        <w:gridCol w:w="1160"/>
        <w:gridCol w:w="4800"/>
        <w:gridCol w:w="1100"/>
      </w:tblGrid>
      <w:tr w:rsidR="006F2CA2" w:rsidRPr="006F2CA2" w:rsidTr="00B86892">
        <w:trPr>
          <w:divId w:val="2116439976"/>
          <w:cantSplit/>
        </w:trPr>
        <w:tc>
          <w:tcPr>
            <w:tcW w:w="706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GUID=72cf5655-7f8f-49d8-8618-e34994a8d506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153</w:t>
            </w:r>
          </w:p>
        </w:tc>
      </w:tr>
      <w:tr w:rsidR="006F2CA2" w:rsidRPr="006F2CA2" w:rsidTr="00B86892">
        <w:trPr>
          <w:divId w:val="2116439976"/>
          <w:cantSplit/>
        </w:trPr>
        <w:tc>
          <w:tcPr>
            <w:tcW w:w="116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GUID=d097ef8e-9650-460d-9c53-24816c47706a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R.739</w:t>
            </w:r>
          </w:p>
        </w:tc>
        <w:tc>
          <w:tcPr>
            <w:tcW w:w="480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GUID=c229b540-46b5-4376-a24d-50b0071fd7fe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ORDER FOR EXAMINATION OF </w:t>
            </w:r>
            <w:r w:rsidRPr="006F2CA2">
              <w:rPr>
                <w:rFonts w:ascii="Times New Roman" w:hAnsi="Times New Roman" w:cs="Times New Roman"/>
                <w:sz w:val="22"/>
                <w:szCs w:val="20"/>
                <w:lang w:val="en-GB" w:eastAsia="en-US"/>
              </w:rPr>
              <w:br/>
              <w:t>JUDGMENT DEBTOR</w:t>
            </w:r>
          </w:p>
        </w:tc>
        <w:tc>
          <w:tcPr>
            <w:tcW w:w="110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GUID=377495be-7468-48ef-a1a2-26b21b8cf4c5 </w:instrText>
            </w:r>
            <w:r w:rsidRPr="006F2CA2">
              <w:rPr>
                <w:rFonts w:ascii="Times New Roman" w:hAnsi="Times New Roman" w:cs="Times New Roman"/>
                <w:sz w:val="22"/>
                <w:szCs w:val="20"/>
                <w:lang w:val="en-GB" w:eastAsia="en-US"/>
              </w:rPr>
              <w:fldChar w:fldCharType="end"/>
            </w:r>
          </w:p>
        </w:tc>
      </w:tr>
      <w:tr w:rsidR="006F2CA2" w:rsidRPr="006F2CA2" w:rsidTr="00B86892">
        <w:trPr>
          <w:divId w:val="2116439976"/>
          <w:cantSplit/>
        </w:trPr>
        <w:tc>
          <w:tcPr>
            <w:tcW w:w="706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GUID=62a20a5f-fce5-4f52-8d02-ff0e21ff9f6f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GUID=6369f20c-c70c-4620-ac6f-96cf1af95ab2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and upon hearing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GUID=54ab1a3c-d548-41e1-b525-1f7067a53ecb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abovenamed judgment debtor                        attend and be orally examined as to whether the said judgment debtor has any property or means on the         day of                            20        , before the Registrar, and that the said judgment debtor produce any books or documents in his possession or power relating to the same before the Registrar at the time of the examination and that the costs of this application and of the examination thereunder be in the discretion of the Registrar conducting the examination.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GUID=9ee7cf48-5db1-49a3-8e29-8f2c7fb03408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GUID=bae191e7-b92d-402d-b996-df18bcfe5af4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rsidR="006F2CA2" w:rsidRPr="006F2CA2" w:rsidRDefault="006F2CA2" w:rsidP="006F2CA2">
            <w:pPr>
              <w:spacing w:before="120" w:after="0" w:line="240" w:lineRule="auto"/>
              <w:ind w:left="580" w:hanging="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GUID=188c67eb-c27e-49bc-9f01-b409a29bc7d8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ab/>
              <w:t>This order requires personal service, and the copy served must be endorsed as prescribed by R.696(4), when it may be enforced by committal.</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tblInd w:w="851" w:type="dxa"/>
        <w:tblLook w:val="04A0" w:firstRow="1" w:lastRow="0" w:firstColumn="1" w:lastColumn="0" w:noHBand="0" w:noVBand="1"/>
      </w:tblPr>
      <w:tblGrid>
        <w:gridCol w:w="1260"/>
        <w:gridCol w:w="4680"/>
        <w:gridCol w:w="1140"/>
      </w:tblGrid>
      <w:tr w:rsidR="006F2CA2" w:rsidRPr="006F2CA2" w:rsidTr="00B86892">
        <w:trPr>
          <w:divId w:val="2116439976"/>
          <w:cantSplit/>
        </w:trPr>
        <w:tc>
          <w:tcPr>
            <w:tcW w:w="708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GUID=84632655-df54-422b-ba1d-6dfedfc26c70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154</w:t>
            </w:r>
          </w:p>
        </w:tc>
      </w:tr>
      <w:tr w:rsidR="006F2CA2" w:rsidRPr="006F2CA2" w:rsidTr="00B86892">
        <w:trPr>
          <w:divId w:val="2116439976"/>
          <w:cantSplit/>
        </w:trPr>
        <w:tc>
          <w:tcPr>
            <w:tcW w:w="126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GUID=2100b321-58f8-4bae-9212-8b2224de5b39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R.742</w:t>
            </w:r>
          </w:p>
        </w:tc>
        <w:tc>
          <w:tcPr>
            <w:tcW w:w="468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GUID=c80a1808-3cd3-4715-8775-5523cd2bc223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GARNISHEE ORDER TO SHOW CAUSE</w:t>
            </w:r>
          </w:p>
        </w:tc>
        <w:tc>
          <w:tcPr>
            <w:tcW w:w="11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GUID=3c51ed25-4219-4f6b-b46e-bbe8866ea6de </w:instrText>
            </w:r>
            <w:r w:rsidRPr="006F2CA2">
              <w:rPr>
                <w:rFonts w:ascii="Times New Roman" w:hAnsi="Times New Roman" w:cs="Times New Roman"/>
                <w:sz w:val="22"/>
                <w:szCs w:val="20"/>
                <w:lang w:val="en-GB" w:eastAsia="en-US"/>
              </w:rPr>
              <w:fldChar w:fldCharType="end"/>
            </w:r>
          </w:p>
        </w:tc>
      </w:tr>
      <w:tr w:rsidR="006F2CA2" w:rsidRPr="006F2CA2" w:rsidTr="00B86892">
        <w:trPr>
          <w:divId w:val="2116439976"/>
          <w:cantSplit/>
        </w:trPr>
        <w:tc>
          <w:tcPr>
            <w:tcW w:w="708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GUID=aec1c676-2165-4649-b528-7bc8d378b87b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IN THE FAMILY JUSTICE COURTS </w:t>
            </w:r>
            <w:r w:rsidRPr="006F2CA2">
              <w:rPr>
                <w:rFonts w:ascii="Times New Roman" w:hAnsi="Times New Roman" w:cs="Times New Roman"/>
                <w:sz w:val="22"/>
                <w:szCs w:val="20"/>
                <w:lang w:val="en-GB" w:eastAsia="en-US"/>
              </w:rPr>
              <w:br/>
              <w:t>OF THE REPUBLIC OF SINGAPORE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GUID=58190acd-dc54-42ff-aa02-524543a34d0a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Suit No.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GUID=74fcf383-6039-43aa-98e1-74a4f1879415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20                  )</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GUID=d885178d-6214-43b3-b0f6-2b3c8d2ff00d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GUID=353c4314-06ae-46a7-a3c1-56991d8511c2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Judgment Creditor</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GUID=ca29f6bc-4da0-4cbc-8ef2-9f3740ebe68e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GUID=f80850fe-4323-4ac7-b098-851bf2aec942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Judgment Debtor</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GUID=0bfd3959-53e8-4759-a145-c4eabb9b166c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GUID=c2a4a7d4-7cb6-48f3-8e27-c9a4fbcd0cbb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Garnishee.</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GUID=5a32cba1-4394-4ff4-84d3-192a87d76192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sworn to (or affirmed) and filed the       day of                              20       and upon hearing                        .</w:t>
            </w:r>
          </w:p>
        </w:tc>
      </w:tr>
      <w:tr w:rsidR="006F2CA2" w:rsidRPr="006F2CA2" w:rsidTr="00B86892">
        <w:trPr>
          <w:divId w:val="2116439976"/>
          <w:cantSplit/>
        </w:trPr>
        <w:tc>
          <w:tcPr>
            <w:tcW w:w="7080" w:type="dxa"/>
            <w:gridSpan w:val="3"/>
          </w:tcPr>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GUID=d2e29ef3-99c3-4c92-a432-657c315a93dd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by the Judge (or Registrar) that all debts due or accruing due from the abovementioned garnishee to the abovementioned judgment debtor (in the sum of $           ) be attached to answer a judgment recovered against the said judgment debtor by the abovenamed judgment creditor in the Family Division of the High Court/Family Court on the       day of                          20      for the sum (or to answer an order made in the Family Division of the High Court/Family Court on the        day of                           20      ordering payment by the judgment debtor to the judgment creditor of the sum) of $              ($          debt and $              costs) (together with the costs of the garnishee proceedings) on which judgment (or order) the sum of $              remains due and unpaid.</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GUID=4f512a31-6e58-4e88-9b34-a365891d52aa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is ordered that the garnishee attend before the Judge (or Registrar), on the        day of                          20       at          m., on an application by the said judgment creditor that the garnishee do pay to the judgment creditor the debt due from the garnishee to the judgment debtor, or so much thereof as may be sufficient to satisfy the judgment (or order), together with the costs of the garnishee proceedings.</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GUID=5fd7b4cf-e5a7-4b31-b4bb-f321b3d4bd83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GUID=466e8293-c9a0-4397-a81e-5c81265f6a9a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GUID=d84a6801-268a-4bce-af27-abc652e81bb1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abovenamed garnishee and judgment debtor.</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tblInd w:w="851" w:type="dxa"/>
        <w:tblLook w:val="04A0" w:firstRow="1" w:lastRow="0" w:firstColumn="1" w:lastColumn="0" w:noHBand="0" w:noVBand="1"/>
      </w:tblPr>
      <w:tblGrid>
        <w:gridCol w:w="1040"/>
        <w:gridCol w:w="5140"/>
        <w:gridCol w:w="900"/>
      </w:tblGrid>
      <w:tr w:rsidR="006F2CA2" w:rsidRPr="006F2CA2" w:rsidTr="00B86892">
        <w:trPr>
          <w:divId w:val="2116439976"/>
          <w:cantSplit/>
        </w:trPr>
        <w:tc>
          <w:tcPr>
            <w:tcW w:w="708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GUID=bb988c21-9bbb-48e1-b06f-cfd44f8f4bd7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155</w:t>
            </w:r>
          </w:p>
        </w:tc>
      </w:tr>
      <w:tr w:rsidR="006F2CA2" w:rsidRPr="006F2CA2" w:rsidTr="00B86892">
        <w:trPr>
          <w:divId w:val="2116439976"/>
          <w:cantSplit/>
        </w:trPr>
        <w:tc>
          <w:tcPr>
            <w:tcW w:w="104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GUID=72a74b0c-0b5d-438b-aa39-739c7a384a7a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R.743</w:t>
            </w:r>
          </w:p>
        </w:tc>
        <w:tc>
          <w:tcPr>
            <w:tcW w:w="51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GUID=31e7715c-1ca3-479b-a667-6e68464e2b28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 IN SUPPORT OF GARNISHEE ORDER</w:t>
            </w:r>
          </w:p>
        </w:tc>
        <w:tc>
          <w:tcPr>
            <w:tcW w:w="90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GUID=e6e9440b-171e-4b16-80b6-631355e31275 </w:instrText>
            </w:r>
            <w:r w:rsidRPr="006F2CA2">
              <w:rPr>
                <w:rFonts w:ascii="Times New Roman" w:hAnsi="Times New Roman" w:cs="Times New Roman"/>
                <w:sz w:val="22"/>
                <w:szCs w:val="20"/>
                <w:lang w:val="en-GB" w:eastAsia="en-US"/>
              </w:rPr>
              <w:fldChar w:fldCharType="end"/>
            </w:r>
          </w:p>
        </w:tc>
      </w:tr>
      <w:tr w:rsidR="006F2CA2" w:rsidRPr="006F2CA2" w:rsidTr="00B86892">
        <w:trPr>
          <w:divId w:val="2116439976"/>
          <w:cantSplit/>
        </w:trPr>
        <w:tc>
          <w:tcPr>
            <w:tcW w:w="708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GUID=58bacae8-e5a2-4f5f-bc14-44223544d854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IN THE FAMILY JUSTICE COURTS OF</w:t>
            </w:r>
            <w:r w:rsidRPr="006F2CA2">
              <w:rPr>
                <w:rFonts w:ascii="Times New Roman" w:hAnsi="Times New Roman" w:cs="Times New Roman"/>
                <w:sz w:val="22"/>
                <w:szCs w:val="20"/>
                <w:lang w:val="en-GB" w:eastAsia="en-US"/>
              </w:rPr>
              <w:br/>
              <w:t>THE REPUBLIC OF SINGAPORE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GUID=9cf716c4-058a-490f-91de-bd06d57db18d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Suit No.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GUID=0a8cefc4-f065-4838-85eb-4f8ddb02f290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of 20                  )</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GUID=6a120eb7-c1f1-44de-8a1f-a2762f8e5d14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GUID=dd029bf2-7820-426d-b2e7-6dab10a55446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Judgment Creditor</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GUID=cb3d7c27-0704-436f-9ef1-ec0e3f9840ab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GUID=ce623f9f-c1e4-4dc9-ab89-3e9060f9aeda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Judgment Debtor</w:t>
            </w:r>
          </w:p>
        </w:tc>
      </w:tr>
      <w:tr w:rsidR="006F2CA2" w:rsidRPr="006F2CA2" w:rsidTr="00B86892">
        <w:trPr>
          <w:divId w:val="2116439976"/>
          <w:cantSplit/>
        </w:trPr>
        <w:tc>
          <w:tcPr>
            <w:tcW w:w="7080" w:type="dxa"/>
            <w:gridSpan w:val="3"/>
          </w:tcPr>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GUID=e841f5dd-8742-4c47-9d52-40bef86f4b45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of                                               , the abovenamed judgment creditor (or, state the name, the residence and the occupation or description of the deponent), do make oath (or affirm) and say as follows:</w:t>
            </w:r>
          </w:p>
          <w:p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GUID=b29ff9b6-bc6e-497b-a9ec-07aaea9dd529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  By a judgment (or order) of the Court given in this action, and dated the          day of                              20        , it was adjudged (or ordered) that the abovenamed judgment debtor should pay me (or the abovenamed judgment creditor) the sum of $              , and costs $             .</w:t>
            </w:r>
          </w:p>
          <w:p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GUID=51d172d9-38f7-418f-85df-7db9c60f92cf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  The judgment (or order) still remains unsatisfied to the extent of $              and interest amounting to $             .</w:t>
            </w:r>
          </w:p>
          <w:p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GUID=995dd457-8b44-4d83-8620-d05e23c14ade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  To the best of my information or belief (state the name, address and description of the garnishee) is indebted to the judgment debtor in the sum of  $               or thereabouts, and is within the jurisdiction of this Court. The grounds of my information and belief are (state the sources of the deponent’s information or grounds of belief).</w:t>
            </w:r>
          </w:p>
          <w:p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GUID=8ce0e7e7-115f-4233-91f1-b62e9cbdeefc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  I am duly authorised by the abovenamed judgment creditor to make this affidavit on his behalf.</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GUID=292e848e-519d-4897-93fa-544b9d445fee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tblInd w:w="851" w:type="dxa"/>
        <w:tblLook w:val="04A0" w:firstRow="1" w:lastRow="0" w:firstColumn="1" w:lastColumn="0" w:noHBand="0" w:noVBand="1"/>
      </w:tblPr>
      <w:tblGrid>
        <w:gridCol w:w="1040"/>
        <w:gridCol w:w="300"/>
        <w:gridCol w:w="4380"/>
        <w:gridCol w:w="220"/>
        <w:gridCol w:w="1120"/>
        <w:gridCol w:w="20"/>
      </w:tblGrid>
      <w:tr w:rsidR="006F2CA2" w:rsidRPr="006F2CA2" w:rsidTr="00B86892">
        <w:trPr>
          <w:gridAfter w:val="1"/>
          <w:divId w:val="2116439976"/>
          <w:wAfter w:w="20" w:type="dxa"/>
          <w:cantSplit/>
        </w:trPr>
        <w:tc>
          <w:tcPr>
            <w:tcW w:w="7060" w:type="dxa"/>
            <w:gridSpan w:val="5"/>
          </w:tcPr>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GUID=49e4745e-f8c5-4c5d-877d-0223e2097865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156</w:t>
            </w:r>
          </w:p>
        </w:tc>
      </w:tr>
      <w:tr w:rsidR="006F2CA2" w:rsidRPr="006F2CA2" w:rsidTr="00B86892">
        <w:trPr>
          <w:gridAfter w:val="1"/>
          <w:divId w:val="2116439976"/>
          <w:wAfter w:w="20" w:type="dxa"/>
          <w:cantSplit/>
        </w:trPr>
        <w:tc>
          <w:tcPr>
            <w:tcW w:w="1340" w:type="dxa"/>
            <w:gridSpan w:val="2"/>
          </w:tcPr>
          <w:p w:rsidR="006F2CA2" w:rsidRPr="006F2CA2" w:rsidRDefault="006F2CA2" w:rsidP="00B86892">
            <w:pPr>
              <w:spacing w:before="60" w:after="60" w:line="240" w:lineRule="auto"/>
              <w:jc w:val="center"/>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GUID=9e49fbf1-370f-43f0-a31a-f0bcff21566c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R.745</w:t>
            </w:r>
          </w:p>
        </w:tc>
        <w:tc>
          <w:tcPr>
            <w:tcW w:w="4380" w:type="dxa"/>
          </w:tcPr>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GUID=9d40f663-36fe-4467-913d-3659e0ef60c9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GARNISHEE ORDERS</w:t>
            </w:r>
          </w:p>
        </w:tc>
        <w:tc>
          <w:tcPr>
            <w:tcW w:w="1340" w:type="dxa"/>
            <w:gridSpan w:val="2"/>
          </w:tcPr>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GUID=098d84c3-1473-4da4-a300-15af8d3952fe </w:instrText>
            </w:r>
            <w:r w:rsidRPr="006F2CA2">
              <w:rPr>
                <w:rFonts w:ascii="Times New Roman" w:hAnsi="Times New Roman" w:cs="Times New Roman"/>
                <w:sz w:val="22"/>
                <w:szCs w:val="20"/>
                <w:lang w:val="en-GB" w:eastAsia="en-US"/>
              </w:rPr>
              <w:fldChar w:fldCharType="end"/>
            </w:r>
          </w:p>
        </w:tc>
      </w:tr>
      <w:tr w:rsidR="006F2CA2" w:rsidRPr="006F2CA2" w:rsidTr="00B86892">
        <w:trPr>
          <w:gridAfter w:val="1"/>
          <w:divId w:val="2116439976"/>
          <w:wAfter w:w="20" w:type="dxa"/>
          <w:cantSplit/>
        </w:trPr>
        <w:tc>
          <w:tcPr>
            <w:tcW w:w="7060" w:type="dxa"/>
            <w:gridSpan w:val="5"/>
          </w:tcPr>
          <w:p w:rsidR="006F2CA2" w:rsidRPr="006F2CA2" w:rsidRDefault="006F2CA2" w:rsidP="00B8689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GUID=cdc15fd0-ef48-4388-ae4e-c204799bb2b2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154)</w:t>
            </w:r>
          </w:p>
          <w:p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GUID=0536a445-f94b-41bd-8a3e-3e11b8e263bd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Final garnishee order</w:t>
            </w:r>
            <w:r w:rsidRPr="006F2CA2">
              <w:rPr>
                <w:rFonts w:ascii="Times New Roman" w:hAnsi="Times New Roman" w:cs="Times New Roman"/>
                <w:i/>
                <w:sz w:val="22"/>
                <w:szCs w:val="20"/>
                <w:vertAlign w:val="superscript"/>
                <w:lang w:val="en-GB" w:eastAsia="en-US"/>
              </w:rPr>
              <w:t>14</w:t>
            </w:r>
            <w:r w:rsidRPr="006F2CA2">
              <w:rPr>
                <w:rFonts w:ascii="Times New Roman" w:hAnsi="Times New Roman" w:cs="Times New Roman"/>
                <w:i/>
                <w:sz w:val="22"/>
                <w:szCs w:val="20"/>
                <w:lang w:val="en-GB" w:eastAsia="en-US"/>
              </w:rPr>
              <w:t xml:space="preserve"> where garnishee owes more than judgment debt.</w:t>
            </w:r>
          </w:p>
          <w:p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GUID=5f113922-cc01-43b5-bf38-b05fbe96dba8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reading the affidavit of                                      filed the          day of                              20       , and the order to show cause made herein dated the         day of                            20       , and upon hearing the solicitors for the judgment creditor and the garnishee, whereby it was ordered that all debts due or accruing due from the abovenamed garnishee to the abovenamed judgment debtor should be attached to answer a judgment recovered against the said judgment debtor by the abovenamed judgment creditor in the Family Division of the High Court/Family Court on the        day of                          20        for the sum (or to answer an order made in the Family Division of the High Court/Family Court dated the        day of                      20      ordering payment by the said judgment debtor to the abovenamed judgment creditor of the sum) of $          ($          debt and $           costs) (together with the costs of the garnishee proceedings) on which judgment (or order) the sum of $              remained due and unpaid.</w:t>
            </w:r>
          </w:p>
        </w:tc>
      </w:tr>
      <w:tr w:rsidR="006F2CA2" w:rsidRPr="006F2CA2" w:rsidTr="00B86892">
        <w:trPr>
          <w:gridAfter w:val="1"/>
          <w:divId w:val="2116439976"/>
          <w:wAfter w:w="20" w:type="dxa"/>
          <w:cantSplit/>
        </w:trPr>
        <w:tc>
          <w:tcPr>
            <w:tcW w:w="7060" w:type="dxa"/>
            <w:gridSpan w:val="5"/>
          </w:tcPr>
          <w:p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GUID=efdfb821-cf52-4add-b223-1c22be8de034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said garnishee do forthwith pay to the judgment creditor (or into Court if the judgment creditor is resident outside the scheduled territories as defined in the Exchange Control Act (Cap. 99), or would receive payment of the said sum on behalf of a person so resident, unless the permission of the Monetary Authority of Singapore under that Act has been given unconditionally or upon conditions which have been complied with) $            being so much of the debt due from the garnishee to the judgment debtor as is sufficient to satisfy the said judgment debt and costs, together with $             the costs of the garnishee proceedings, and that the garnishee be at liberty to retain $            for his costs of this application out of the balance of the debt due from him to the judgment debtor.</w:t>
            </w:r>
          </w:p>
          <w:p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GUID=c307aced-64df-4c4e-b7d2-debf6fae18a8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B8689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GUID=1214f43d-1039-4d22-a6e0-f454a89c51e0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rsidTr="00B86892">
        <w:trPr>
          <w:gridAfter w:val="1"/>
          <w:divId w:val="2116439976"/>
          <w:wAfter w:w="20" w:type="dxa"/>
          <w:cantSplit/>
        </w:trPr>
        <w:tc>
          <w:tcPr>
            <w:tcW w:w="7060" w:type="dxa"/>
            <w:gridSpan w:val="5"/>
          </w:tcPr>
          <w:p w:rsidR="006F2CA2" w:rsidRPr="006F2CA2" w:rsidRDefault="006F2CA2" w:rsidP="00B86892">
            <w:pPr>
              <w:spacing w:before="120" w:after="0" w:line="240" w:lineRule="auto"/>
              <w:ind w:firstLine="36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GUID=38bd671a-14bb-4236-b501-8dee804058bf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Final garnishee order</w:t>
            </w:r>
            <w:r w:rsidRPr="006F2CA2">
              <w:rPr>
                <w:rFonts w:ascii="Times New Roman" w:hAnsi="Times New Roman" w:cs="Times New Roman"/>
                <w:i/>
                <w:sz w:val="22"/>
                <w:szCs w:val="20"/>
                <w:vertAlign w:val="superscript"/>
                <w:lang w:val="en-GB" w:eastAsia="en-US"/>
              </w:rPr>
              <w:t>14</w:t>
            </w:r>
            <w:r w:rsidRPr="006F2CA2">
              <w:rPr>
                <w:rFonts w:ascii="Times New Roman" w:hAnsi="Times New Roman" w:cs="Times New Roman"/>
                <w:i/>
                <w:sz w:val="22"/>
                <w:szCs w:val="20"/>
                <w:lang w:val="en-GB" w:eastAsia="en-US"/>
              </w:rPr>
              <w:t xml:space="preserve"> where garnishee owes less than judgment debt.</w:t>
            </w:r>
          </w:p>
          <w:p w:rsidR="006F2CA2" w:rsidRPr="006F2CA2" w:rsidRDefault="006F2CA2" w:rsidP="00B86892">
            <w:pPr>
              <w:spacing w:before="120" w:after="0" w:line="240" w:lineRule="auto"/>
              <w:ind w:firstLine="36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GUID=9eb7a004-35ea-4e98-847f-143eb9793550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reading (as above)</w:t>
            </w:r>
          </w:p>
          <w:p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GUID=3c0d0d1a-66eb-43ee-8c27-4ca71683ca61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said garnishee (after deducting therefrom $           for his costs of this application) do forthwith pay to the said judgment creditor (or into Court if the judgment creditor is resident outside the scheduled territories as defined in the Exchange Control Act, or would receive payment of the said sum on behalf of a person so resident, unless the permission of the Monetary Authority of Singapore under that Act has been given unconditionally or upon conditions which have been complied with) $            the debt due from the garnishee to the judgment debtor. And that the sum of $            the costs of the judgment creditor of this application be added to the judgment debt and be retained out of the money recovered by the judgment creditor under this order and in priority to the amount of the judgment debt.</w:t>
            </w:r>
          </w:p>
          <w:p w:rsidR="006F2CA2" w:rsidRPr="006F2CA2" w:rsidRDefault="006F2CA2" w:rsidP="00B86892">
            <w:pPr>
              <w:spacing w:before="120" w:after="0" w:line="240" w:lineRule="auto"/>
              <w:ind w:firstLine="36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GUID=dadef982-4b16-4f7b-bf78-618693d6134e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GUID=12973369-090c-4184-a25a-7456fc1c3f70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rsidTr="00B86892">
        <w:trPr>
          <w:divId w:val="2116439976"/>
          <w:cantSplit/>
        </w:trPr>
        <w:tc>
          <w:tcPr>
            <w:tcW w:w="7080" w:type="dxa"/>
            <w:gridSpan w:val="6"/>
          </w:tcPr>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GUID=0afb4c91-d7c2-45d0-952f-4257ed49b765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157</w:t>
            </w:r>
          </w:p>
        </w:tc>
      </w:tr>
      <w:tr w:rsidR="006F2CA2" w:rsidRPr="006F2CA2" w:rsidTr="00B86892">
        <w:trPr>
          <w:divId w:val="2116439976"/>
          <w:cantSplit/>
        </w:trPr>
        <w:tc>
          <w:tcPr>
            <w:tcW w:w="1040" w:type="dxa"/>
          </w:tcPr>
          <w:p w:rsidR="006F2CA2" w:rsidRPr="006F2CA2" w:rsidRDefault="006F2CA2" w:rsidP="00B86892">
            <w:pPr>
              <w:spacing w:before="60" w:after="60" w:line="240" w:lineRule="auto"/>
              <w:jc w:val="center"/>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GUID=0d21643e-3435-4527-a029-9f824caa8182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R.746</w:t>
            </w:r>
          </w:p>
        </w:tc>
        <w:tc>
          <w:tcPr>
            <w:tcW w:w="4900" w:type="dxa"/>
            <w:gridSpan w:val="3"/>
          </w:tcPr>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GUID=86efe173-b779-4fb8-98a4-d24b4d76929c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ORDER FOR ISSUE BETWEEN </w:t>
            </w:r>
            <w:r w:rsidRPr="006F2CA2">
              <w:rPr>
                <w:rFonts w:ascii="Times New Roman" w:hAnsi="Times New Roman" w:cs="Times New Roman"/>
                <w:sz w:val="22"/>
                <w:szCs w:val="20"/>
                <w:lang w:val="en-GB" w:eastAsia="en-US"/>
              </w:rPr>
              <w:br/>
              <w:t>JUDGMENT CREDITOR AND GARNISHEE</w:t>
            </w:r>
          </w:p>
        </w:tc>
        <w:tc>
          <w:tcPr>
            <w:tcW w:w="1140" w:type="dxa"/>
            <w:gridSpan w:val="2"/>
          </w:tcPr>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GUID=3389d4a3-af7d-4126-acfd-784ffab49774 </w:instrText>
            </w:r>
            <w:r w:rsidRPr="006F2CA2">
              <w:rPr>
                <w:rFonts w:ascii="Times New Roman" w:hAnsi="Times New Roman" w:cs="Times New Roman"/>
                <w:sz w:val="22"/>
                <w:szCs w:val="20"/>
                <w:lang w:val="en-GB" w:eastAsia="en-US"/>
              </w:rPr>
              <w:fldChar w:fldCharType="end"/>
            </w:r>
          </w:p>
        </w:tc>
      </w:tr>
      <w:tr w:rsidR="006F2CA2" w:rsidRPr="006F2CA2" w:rsidTr="00B86892">
        <w:trPr>
          <w:divId w:val="2116439976"/>
          <w:cantSplit/>
        </w:trPr>
        <w:tc>
          <w:tcPr>
            <w:tcW w:w="7080" w:type="dxa"/>
            <w:gridSpan w:val="6"/>
          </w:tcPr>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GUID=99bba2a4-e6b7-4d26-a089-98e5e63342ca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154)</w:t>
            </w:r>
          </w:p>
          <w:p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GUID=91728677-e008-4ee5-90fa-9614ae47d4bf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reading the affidavit of                                 filed the         day of                               20       , and the provisional order</w:t>
            </w:r>
            <w:r w:rsidRPr="006F2CA2">
              <w:rPr>
                <w:rFonts w:ascii="Times New Roman" w:hAnsi="Times New Roman" w:cs="Times New Roman"/>
                <w:sz w:val="22"/>
                <w:szCs w:val="20"/>
                <w:vertAlign w:val="superscript"/>
                <w:lang w:val="en-GB" w:eastAsia="en-US"/>
              </w:rPr>
              <w:t>15</w:t>
            </w:r>
            <w:r w:rsidRPr="006F2CA2">
              <w:rPr>
                <w:rFonts w:ascii="Times New Roman" w:hAnsi="Times New Roman" w:cs="Times New Roman"/>
                <w:sz w:val="22"/>
                <w:szCs w:val="20"/>
                <w:lang w:val="en-GB" w:eastAsia="en-US"/>
              </w:rPr>
              <w:t xml:space="preserve"> herein, dated the         day of                           20       , and upon hearing counsel for the judgment creditor, the garnishee and the judgment debtor.</w:t>
            </w:r>
          </w:p>
          <w:p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GUID=56947dee-b4ea-424f-855b-0a537f7ae29f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judgment creditor and the garnishee proceed to the trial of an issue wherein the said judgment creditor shall be plaintiff and the said garnishee shall be defendant, and that the question to be tried shall be whether there was any debt due or accruing due in any and what amount from the garnishee to the judgment debtor at the time the said provisional order</w:t>
            </w:r>
            <w:r w:rsidRPr="006F2CA2">
              <w:rPr>
                <w:rFonts w:ascii="Times New Roman" w:hAnsi="Times New Roman" w:cs="Times New Roman"/>
                <w:sz w:val="22"/>
                <w:szCs w:val="20"/>
                <w:vertAlign w:val="superscript"/>
                <w:lang w:val="en-GB" w:eastAsia="en-US"/>
              </w:rPr>
              <w:t>15</w:t>
            </w:r>
            <w:r w:rsidRPr="006F2CA2">
              <w:rPr>
                <w:rFonts w:ascii="Times New Roman" w:hAnsi="Times New Roman" w:cs="Times New Roman"/>
                <w:sz w:val="22"/>
                <w:szCs w:val="20"/>
                <w:lang w:val="en-GB" w:eastAsia="en-US"/>
              </w:rPr>
              <w:t xml:space="preserve"> was served. And it is further ordered that the question of costs and all further questions be reserved to the Judge (or Registrar) trying the same issue.</w:t>
            </w:r>
          </w:p>
          <w:p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GUID=d51571a6-e4ce-4075-bfb5-a3ae261ffcbb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B8689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GUID=7025c283-5244-43ce-878e-4e4f2453cc59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1040" w:type="dxa"/>
        <w:tblLook w:val="04A0" w:firstRow="1" w:lastRow="0" w:firstColumn="1" w:lastColumn="0" w:noHBand="0" w:noVBand="1"/>
      </w:tblPr>
      <w:tblGrid>
        <w:gridCol w:w="1040"/>
        <w:gridCol w:w="2860"/>
        <w:gridCol w:w="3160"/>
      </w:tblGrid>
      <w:tr w:rsidR="006F2CA2" w:rsidRPr="006F2CA2" w:rsidTr="00B86892">
        <w:trPr>
          <w:divId w:val="2116439976"/>
          <w:cantSplit/>
        </w:trPr>
        <w:tc>
          <w:tcPr>
            <w:tcW w:w="706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GUID=ee947129-c050-44a4-8faa-44896b07fac4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158</w:t>
            </w:r>
          </w:p>
        </w:tc>
      </w:tr>
      <w:tr w:rsidR="006F2CA2" w:rsidRPr="006F2CA2" w:rsidTr="00B86892">
        <w:trPr>
          <w:divId w:val="2116439976"/>
          <w:cantSplit/>
        </w:trPr>
        <w:tc>
          <w:tcPr>
            <w:tcW w:w="10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GUID=36ddc953-ce07-412c-9090-b2b30436626b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R.752</w:t>
            </w:r>
          </w:p>
        </w:tc>
        <w:tc>
          <w:tcPr>
            <w:tcW w:w="28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GUID=6b694e40-4620-4cc1-8f47-fd9dd4b1e6e0 </w:instrText>
            </w:r>
            <w:r w:rsidRPr="006F2CA2">
              <w:rPr>
                <w:rFonts w:ascii="Times New Roman" w:hAnsi="Times New Roman" w:cs="Times New Roman"/>
                <w:sz w:val="22"/>
                <w:szCs w:val="20"/>
                <w:lang w:val="en-GB" w:eastAsia="en-US"/>
              </w:rPr>
              <w:fldChar w:fldCharType="end"/>
            </w:r>
          </w:p>
        </w:tc>
        <w:tc>
          <w:tcPr>
            <w:tcW w:w="31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GUID=cf45a26f-848e-42d1-97da-20ef091ce062 </w:instrText>
            </w:r>
            <w:r w:rsidRPr="006F2CA2">
              <w:rPr>
                <w:rFonts w:ascii="Times New Roman" w:hAnsi="Times New Roman" w:cs="Times New Roman"/>
                <w:sz w:val="22"/>
                <w:szCs w:val="20"/>
                <w:lang w:val="en-GB" w:eastAsia="en-US"/>
              </w:rPr>
              <w:fldChar w:fldCharType="end"/>
            </w:r>
          </w:p>
        </w:tc>
      </w:tr>
      <w:tr w:rsidR="006F2CA2" w:rsidRPr="006F2CA2" w:rsidTr="00B86892">
        <w:trPr>
          <w:divId w:val="2116439976"/>
          <w:cantSplit/>
        </w:trPr>
        <w:tc>
          <w:tcPr>
            <w:tcW w:w="706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AFFIDAVIT AND NOTICE UNDER R.752</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GUID=30b4300c-05d6-411c-92c0-c930d5ac5f1b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GUID=e73da6bf-1d6a-431d-97fd-a06e5f843f28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GUID=2d01d7e9-1489-4037-b79d-a07fa5c77e8f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(state the settlement or other document under which the deponent’s interest arises giving the date and other particulars sufficient to identify the document)</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GUID=4ef08a5e-8115-48ca-9423-627f4f562eae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GUID=fde55343-a9e0-4639-8721-359f302f9693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Rule 752 of the Family Justice Rules.</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GUID=fff058ca-d31d-4a3b-8312-0d5fbd52c1f6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(or                          the solicitor of                     ), of                         do make oath (or affirm) and say that according to the best of my knowledge, information and belief I am (or the said                       is) beneficially entitled under the abovementioned settlement (or as may be) to an interest in the securities specified in the notice hereto annexed.</w:t>
            </w:r>
          </w:p>
        </w:tc>
      </w:tr>
      <w:tr w:rsidR="006F2CA2" w:rsidRPr="006F2CA2" w:rsidTr="00B86892">
        <w:trPr>
          <w:divId w:val="2116439976"/>
          <w:cantSplit/>
        </w:trPr>
        <w:tc>
          <w:tcPr>
            <w:tcW w:w="7060" w:type="dxa"/>
            <w:gridSpan w:val="3"/>
          </w:tcPr>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GUID=bd22673e-fd2f-49a3-adf8-ac6401efca58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GUID=ed7d56c3-71fc-494a-8798-3ac7c0dd9d4a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affidavit is filed on behalf of                              whose address is                       . Notice to be annexed to affidavit.</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GUID=65ce143f-4a25-4bd7-8ac0-ba409a5203a4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Accountant-General,</w:t>
            </w:r>
            <w:r w:rsidRPr="006F2CA2">
              <w:rPr>
                <w:rFonts w:ascii="Times New Roman" w:hAnsi="Times New Roman" w:cs="Times New Roman"/>
                <w:sz w:val="22"/>
                <w:szCs w:val="20"/>
                <w:lang w:val="en-GB" w:eastAsia="en-US"/>
              </w:rPr>
              <w:br/>
              <w:t>       Singapore</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GUID=a3665f93-a98a-41f1-8b8d-76ff5cd8c483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 as may be).</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GUID=46477dc8-b65d-4e19-96f3-3b1bfdf70714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securities comprised in and subject to the trusts of the settlement (or as may be) referred to in the affidavit to which this notice is annexed consist of the following, namely (specify the stock, shares, etc., stating the names in which it stands).</w:t>
            </w:r>
          </w:p>
          <w:p w:rsidR="006F2CA2" w:rsidRPr="006F2CA2" w:rsidRDefault="006F2CA2" w:rsidP="006F2CA2">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GUID=3ff8718b-8e2e-4b95-b4e1-e396e5281b1e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notice is intended to stop the transfer of the said securities and not the payment of any dividend thereof or interest thereon (or and also the payment of any dividend thereof or interest thereon).</w:t>
            </w:r>
          </w:p>
        </w:tc>
      </w:tr>
      <w:tr w:rsidR="006F2CA2" w:rsidRPr="006F2CA2" w:rsidTr="00B86892">
        <w:trPr>
          <w:divId w:val="2116439976"/>
          <w:cantSplit/>
        </w:trPr>
        <w:tc>
          <w:tcPr>
            <w:tcW w:w="390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GUID=f1488d66-da4b-4e38-a35f-8bfc46550ecb </w:instrText>
            </w:r>
            <w:r w:rsidRPr="006F2CA2">
              <w:rPr>
                <w:rFonts w:ascii="Times New Roman" w:hAnsi="Times New Roman" w:cs="Times New Roman"/>
                <w:sz w:val="22"/>
                <w:szCs w:val="20"/>
                <w:lang w:val="en-GB" w:eastAsia="en-US"/>
              </w:rPr>
              <w:fldChar w:fldCharType="end"/>
            </w:r>
          </w:p>
        </w:tc>
        <w:tc>
          <w:tcPr>
            <w:tcW w:w="31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GUID=95f8a34d-974c-4e7a-b1e0-294abe8ef4fa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 xml:space="preserve">Deponent. </w:t>
            </w:r>
            <w:r w:rsidRPr="006F2CA2">
              <w:rPr>
                <w:rFonts w:ascii="Times New Roman" w:hAnsi="Times New Roman" w:cs="Times New Roman"/>
                <w:i/>
                <w:sz w:val="22"/>
                <w:szCs w:val="20"/>
                <w:lang w:val="en-GB" w:eastAsia="en-US"/>
              </w:rPr>
              <w:br/>
              <w:t xml:space="preserve">(or solicitor of deponent </w:t>
            </w:r>
            <w:r w:rsidRPr="006F2CA2">
              <w:rPr>
                <w:rFonts w:ascii="Times New Roman" w:hAnsi="Times New Roman" w:cs="Times New Roman"/>
                <w:i/>
                <w:sz w:val="22"/>
                <w:szCs w:val="20"/>
                <w:lang w:val="en-GB" w:eastAsia="en-US"/>
              </w:rPr>
              <w:br/>
              <w:t>if affidavit sworn by him).</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851" w:type="dxa"/>
        <w:tblLook w:val="04A0" w:firstRow="1" w:lastRow="0" w:firstColumn="1" w:lastColumn="0" w:noHBand="0" w:noVBand="1"/>
      </w:tblPr>
      <w:tblGrid>
        <w:gridCol w:w="1280"/>
        <w:gridCol w:w="4440"/>
        <w:gridCol w:w="1340"/>
      </w:tblGrid>
      <w:tr w:rsidR="006F2CA2" w:rsidRPr="006F2CA2" w:rsidTr="00B86892">
        <w:trPr>
          <w:divId w:val="2116439976"/>
          <w:cantSplit/>
        </w:trPr>
        <w:tc>
          <w:tcPr>
            <w:tcW w:w="706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GUID=2119470a-70d8-40b6-8077-e06e468fcdb8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159</w:t>
            </w:r>
          </w:p>
        </w:tc>
      </w:tr>
      <w:tr w:rsidR="006F2CA2" w:rsidRPr="006F2CA2" w:rsidTr="00B86892">
        <w:trPr>
          <w:divId w:val="2116439976"/>
          <w:cantSplit/>
        </w:trPr>
        <w:tc>
          <w:tcPr>
            <w:tcW w:w="128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GUID=493df8e8-c38c-4cd5-acaa-2c458615844f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R.756</w:t>
            </w:r>
          </w:p>
        </w:tc>
        <w:tc>
          <w:tcPr>
            <w:tcW w:w="44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GUID=8b7e1d0a-0630-410b-a6e2-fa0df3781add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RESTRAINING</w:t>
            </w:r>
            <w:r w:rsidRPr="006F2CA2">
              <w:rPr>
                <w:rFonts w:ascii="Times New Roman" w:hAnsi="Times New Roman" w:cs="Times New Roman"/>
                <w:sz w:val="22"/>
                <w:szCs w:val="20"/>
                <w:lang w:val="en-GB" w:eastAsia="en-US"/>
              </w:rPr>
              <w:br/>
              <w:t>TRANSFER OF STOCK, ETC.</w:t>
            </w:r>
          </w:p>
        </w:tc>
        <w:tc>
          <w:tcPr>
            <w:tcW w:w="13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GUID=564d38f1-10c2-40d6-9b81-0e970b38a44e </w:instrText>
            </w:r>
            <w:r w:rsidRPr="006F2CA2">
              <w:rPr>
                <w:rFonts w:ascii="Times New Roman" w:hAnsi="Times New Roman" w:cs="Times New Roman"/>
                <w:sz w:val="22"/>
                <w:szCs w:val="20"/>
                <w:lang w:val="en-GB" w:eastAsia="en-US"/>
              </w:rPr>
              <w:fldChar w:fldCharType="end"/>
            </w:r>
          </w:p>
        </w:tc>
      </w:tr>
      <w:tr w:rsidR="006F2CA2" w:rsidRPr="006F2CA2" w:rsidTr="00B86892">
        <w:trPr>
          <w:divId w:val="2116439976"/>
          <w:cantSplit/>
        </w:trPr>
        <w:tc>
          <w:tcPr>
            <w:tcW w:w="706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GUID=9a5d93f1-d8d0-4807-80d2-7ba142599b20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GUID=102f5018-031a-4132-9f05-24d01eafa660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GUID=b015004d-5ac5-4b9d-87bb-7db9c3761e63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the trusts of</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GUID=a5265f51-aa25-4d75-8388-dd8c74b662a7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GUID=6dda9063-06b1-49f9-a94a-65ab9d724619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Rule 756, of the Family Justice Rules.</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GUID=03a289d4-1ba7-4941-b584-f315c0fcc021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hearing of the application for an injunction this day made unto this Court by counsel for the applicant.</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GUID=08de2434-118b-4ad9-812e-82f85281880c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the applicant by his counsel undertaking to abide by any order the Court may hereafter make should it decide that the respondents (the Accountant-General or as may be) have sustained damage by reason of this Order and are entitled to damages which the applicant ought to pay:</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GUID=29458d06-d1da-4237-9c16-73980c0812c1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Accountant-General (or the                            Co. Ltd., or as may be) be restrained until the          day of                            20       or further order from permitting the transfer of (describe stock) standing in the name of (state name of holder of stock) in their books, or any part thereof, and from paying any dividend or interest due or to become due thereon.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GUID=5cc70e2a-8adc-424a-84a0-c8c824db5f1a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GUID=8778430f-6f33-4eda-a7ed-d81e803caa3c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851" w:type="dxa"/>
        <w:tblLook w:val="04A0" w:firstRow="1" w:lastRow="0" w:firstColumn="1" w:lastColumn="0" w:noHBand="0" w:noVBand="1"/>
      </w:tblPr>
      <w:tblGrid>
        <w:gridCol w:w="1280"/>
        <w:gridCol w:w="4580"/>
        <w:gridCol w:w="1200"/>
      </w:tblGrid>
      <w:tr w:rsidR="006F2CA2" w:rsidRPr="006F2CA2" w:rsidTr="00B86892">
        <w:trPr>
          <w:divId w:val="2116439976"/>
          <w:cantSplit/>
        </w:trPr>
        <w:tc>
          <w:tcPr>
            <w:tcW w:w="706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GUID=62ecb866-8c2d-47ee-a2da-4d5f2a0d1326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160</w:t>
            </w:r>
          </w:p>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R.758</w:t>
            </w:r>
          </w:p>
        </w:tc>
      </w:tr>
      <w:tr w:rsidR="006F2CA2" w:rsidRPr="006F2CA2" w:rsidTr="00B86892">
        <w:trPr>
          <w:divId w:val="2116439976"/>
          <w:cantSplit/>
        </w:trPr>
        <w:tc>
          <w:tcPr>
            <w:tcW w:w="706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OF COMMITTAL</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GUID=f61b8656-e86a-4b99-9d07-7ae3e2e8fe37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GUID=0f8d391b-bc99-42bb-bf54-ddbd48f1c10f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application made to this Court by counsel for the plaintiff and upon reading the affidavit of                 filed on the        day of                               of service on the defendant                                      of a copy of the following:</w:t>
            </w:r>
          </w:p>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GUID=060ac240-9e29-4f0a-b727-be0505222ab3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ex parte originating summons or summons</w:t>
            </w:r>
          </w:p>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GUID=9ba20d93-ddbb-4396-8f86-8f4261ced933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statement and the affidavit in support of the application for leave</w:t>
            </w:r>
          </w:p>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GUID=db57768f-9fad-43f7-9c2f-2e18d6b2c837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the order of Court dated the          day of</w:t>
            </w:r>
          </w:p>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GUID=aa149a42-61a0-4f17-bb61-469e1d8f89bf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the summons for an order of committal</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GUID=f736f5ba-60f6-4e89-a3d1-d139691957af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it appearing to the satisfaction of the Court that the said defendant has been guilty of contempt of Court in (state the contempt):</w:t>
            </w:r>
          </w:p>
          <w:p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GUID=23366d70-5369-4074-b2df-74d669f6a37f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for his said contempt, the defendant do stand committed to prison to be there imprisoned for            (or until further order) (and/or be fined $          ).</w:t>
            </w:r>
          </w:p>
          <w:p w:rsidR="006F2CA2" w:rsidRPr="006F2CA2" w:rsidRDefault="006F2CA2" w:rsidP="006F2CA2">
            <w:pPr>
              <w:spacing w:before="120" w:after="0" w:line="240" w:lineRule="auto"/>
              <w:ind w:left="580"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GUID=09282507-697b-4cc3-9486-ca9ba271b9c3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further ordered that this order shall not be executed if the said defendant complies with the following terms, namely,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GUID=3eb2ca89-8a61-475a-b30b-d5391780630c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GUID=e2136cf2-eafd-488f-afa4-25dc581ab184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rsidTr="00B86892">
        <w:trPr>
          <w:divId w:val="2116439976"/>
          <w:cantSplit/>
        </w:trPr>
        <w:tc>
          <w:tcPr>
            <w:tcW w:w="706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GUID=7e671fee-14ef-4f61-bc48-4e97f2761838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161</w:t>
            </w:r>
          </w:p>
        </w:tc>
      </w:tr>
      <w:tr w:rsidR="006F2CA2" w:rsidRPr="006F2CA2" w:rsidTr="00B86892">
        <w:trPr>
          <w:divId w:val="2116439976"/>
          <w:cantSplit/>
        </w:trPr>
        <w:tc>
          <w:tcPr>
            <w:tcW w:w="128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GUID=5a6de5f8-f3d9-4027-8f95-56a0a879d311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R.766</w:t>
            </w:r>
          </w:p>
        </w:tc>
        <w:tc>
          <w:tcPr>
            <w:tcW w:w="458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GUID=8c09a64a-0460-4f6c-85a9-b90731264d0a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WARRANT FOR COMMITTAL</w:t>
            </w:r>
          </w:p>
        </w:tc>
        <w:tc>
          <w:tcPr>
            <w:tcW w:w="120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GUID=c6c87f97-3c8d-448c-88be-ddf3e18aeb3d </w:instrText>
            </w:r>
            <w:r w:rsidRPr="006F2CA2">
              <w:rPr>
                <w:rFonts w:ascii="Times New Roman" w:hAnsi="Times New Roman" w:cs="Times New Roman"/>
                <w:sz w:val="22"/>
                <w:szCs w:val="20"/>
                <w:lang w:val="en-GB" w:eastAsia="en-US"/>
              </w:rPr>
              <w:fldChar w:fldCharType="end"/>
            </w:r>
          </w:p>
        </w:tc>
      </w:tr>
      <w:tr w:rsidR="006F2CA2" w:rsidRPr="006F2CA2" w:rsidTr="00B86892">
        <w:trPr>
          <w:divId w:val="2116439976"/>
          <w:cantSplit/>
        </w:trPr>
        <w:tc>
          <w:tcPr>
            <w:tcW w:w="706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GUID=bcd6e877-5894-4c01-a653-1d0d17769f7a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GUID=e33721fd-ca08-4224-9cfc-3febac876f7c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 and all other police officers of Singapore.</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GUID=ed6c3d9f-ef2b-456c-9661-a8399e19c07e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by an order of this Court pronounced this day it was ordered that the abovenamed                                 do stand committed to prison for his contempt mentioned in the said Order.</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GUID=828252df-40d6-470a-ad03-46c8742b5d69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is to direct you to apprehend the said                            and safely convey him to prison to be detained and kept in safe custody for                        (or until further order).</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GUID=045a9272-d175-4d5f-96e5-5720496eae39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GUID=dfec5c74-8bb7-4780-8ebe-dba7c534a4c1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pPr w:leftFromText="180" w:rightFromText="180" w:vertAnchor="text" w:tblpX="993" w:tblpY="1"/>
        <w:tblOverlap w:val="never"/>
        <w:tblW w:w="7060" w:type="dxa"/>
        <w:tblLook w:val="04A0" w:firstRow="1" w:lastRow="0" w:firstColumn="1" w:lastColumn="0" w:noHBand="0" w:noVBand="1"/>
      </w:tblPr>
      <w:tblGrid>
        <w:gridCol w:w="7060"/>
      </w:tblGrid>
      <w:tr w:rsidR="006F2CA2" w:rsidRPr="006F2CA2" w:rsidTr="00B86892">
        <w:trPr>
          <w:divId w:val="2116439976"/>
          <w:cantSplit/>
        </w:trPr>
        <w:tc>
          <w:tcPr>
            <w:tcW w:w="7060" w:type="dxa"/>
          </w:tcPr>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GUID=af4fe9f8-af24-4f89-833c-1d2440ea7a33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162</w:t>
            </w:r>
          </w:p>
          <w:p w:rsidR="006F2CA2" w:rsidRPr="006F2CA2" w:rsidRDefault="006F2CA2" w:rsidP="00B86892">
            <w:pPr>
              <w:spacing w:before="60" w:after="60" w:line="240" w:lineRule="auto"/>
              <w:jc w:val="both"/>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R.783</w:t>
            </w:r>
          </w:p>
        </w:tc>
      </w:tr>
      <w:tr w:rsidR="006F2CA2" w:rsidRPr="006F2CA2" w:rsidTr="00B86892">
        <w:trPr>
          <w:divId w:val="2116439976"/>
          <w:cantSplit/>
        </w:trPr>
        <w:tc>
          <w:tcPr>
            <w:tcW w:w="7060" w:type="dxa"/>
          </w:tcPr>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FOR REVIEW OF DETENTION</w:t>
            </w:r>
            <w:r w:rsidRPr="006F2CA2">
              <w:rPr>
                <w:rFonts w:ascii="Times New Roman" w:hAnsi="Times New Roman" w:cs="Times New Roman"/>
                <w:sz w:val="22"/>
                <w:szCs w:val="20"/>
                <w:vertAlign w:val="superscript"/>
                <w:lang w:val="en-GB" w:eastAsia="en-US"/>
              </w:rPr>
              <w:t>11</w:t>
            </w:r>
          </w:p>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GUID=7c89d040-fc6c-4b0f-917d-e7def8fd5a05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GUID=f855cd88-dc0a-4801-b309-aaaefe0e4faa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Superintendent of                      Prison at                                      (or other person having the custody of the person under restraint).</w:t>
            </w:r>
          </w:p>
          <w:p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GUID=b9937901-2576-4738-8a5d-a07d6a50dce2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you are required by this order to produce                      </w:t>
            </w:r>
            <w:r w:rsidRPr="006F2CA2">
              <w:rPr>
                <w:rFonts w:ascii="Times New Roman" w:hAnsi="Times New Roman" w:cs="Times New Roman"/>
                <w:sz w:val="22"/>
                <w:szCs w:val="20"/>
                <w:lang w:val="en-GB" w:eastAsia="en-US"/>
              </w:rPr>
              <w:br/>
              <w:t>who is detained under your custody before the Family Division of the High Court on                         (date/time) in order that the Court may examine and/or pronounce on the legality of the detention of the said                   .</w:t>
            </w:r>
          </w:p>
          <w:p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GUID=345e5129-fef6-42f5-b6b0-d901da3af60d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If you default in doing so, the Court will then, or so soon thereafter as counsel can be heard, be moved to commit you to prison for your contempt in not obeying this order.</w:t>
            </w:r>
          </w:p>
          <w:p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GUID=9f2e44b0-29a7-4d00-8fd5-c83c47e4fdf7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B8689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GUID=425f44f0-7941-4b89-9c96-9fc1ead999d2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rsidR="006F2CA2" w:rsidRPr="006F2CA2" w:rsidRDefault="006F2CA2" w:rsidP="00B8689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GUID=3670c488-4197-4ba1-a3a1-e7d7a2d59f71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textWrapping" w:clear="all"/>
      </w:r>
    </w:p>
    <w:tbl>
      <w:tblPr>
        <w:tblW w:w="7140" w:type="dxa"/>
        <w:tblInd w:w="993" w:type="dxa"/>
        <w:tblLook w:val="04A0" w:firstRow="1" w:lastRow="0" w:firstColumn="1" w:lastColumn="0" w:noHBand="0" w:noVBand="1"/>
      </w:tblPr>
      <w:tblGrid>
        <w:gridCol w:w="7140"/>
      </w:tblGrid>
      <w:tr w:rsidR="006F2CA2" w:rsidRPr="006F2CA2" w:rsidTr="00B86892">
        <w:trPr>
          <w:divId w:val="2116439976"/>
          <w:cantSplit/>
        </w:trPr>
        <w:tc>
          <w:tcPr>
            <w:tcW w:w="71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GUID=a54a03e0-afc8-46cb-bf67-cc2a2c3bfd39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163</w:t>
            </w:r>
          </w:p>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R.797</w:t>
            </w:r>
          </w:p>
        </w:tc>
      </w:tr>
      <w:tr w:rsidR="006F2CA2" w:rsidRPr="006F2CA2" w:rsidTr="00B86892">
        <w:trPr>
          <w:divId w:val="2116439976"/>
          <w:cantSplit/>
        </w:trPr>
        <w:tc>
          <w:tcPr>
            <w:tcW w:w="71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ORDER FOR POSSESSION UNDER DIVISION 54 OF PART 18</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GUID=e9a75d02-1b03-459b-ac97-6a0f4afab0e6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summons)</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GUID=b4fdc5e4-372a-4c1c-a755-9d539f7cb89f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hearing                 and upon reading the affidavit of                filed the       day of                        20      , it is ordered that the plaintiff A.B. do recover possession of the land described in the originating summons as                      (and the defendant                   do give possession of the said land on              ) (and that the defendant                   do pay the plaintiff $          costs (or to be taxed)).</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GUID=5435b75d-ec49-485f-916c-4df506097771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 costs have been taxed and allowed at $            as appears by the Registrar’s certificate dated the              day of                    20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GUID=edf752a6-fa22-43c5-9cd1-da427fefa9dd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the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GUID=ff6f46bf-5008-42d9-b714-73e095ed2efb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40" w:type="dxa"/>
        <w:tblInd w:w="993" w:type="dxa"/>
        <w:tblLook w:val="04A0" w:firstRow="1" w:lastRow="0" w:firstColumn="1" w:lastColumn="0" w:noHBand="0" w:noVBand="1"/>
      </w:tblPr>
      <w:tblGrid>
        <w:gridCol w:w="1080"/>
        <w:gridCol w:w="4920"/>
        <w:gridCol w:w="1140"/>
      </w:tblGrid>
      <w:tr w:rsidR="006F2CA2" w:rsidRPr="006F2CA2" w:rsidTr="00B86892">
        <w:trPr>
          <w:divId w:val="2116439976"/>
          <w:cantSplit/>
        </w:trPr>
        <w:tc>
          <w:tcPr>
            <w:tcW w:w="714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GUID=75342cfb-d99d-442e-802e-d27b9a16a2d6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164</w:t>
            </w:r>
          </w:p>
        </w:tc>
      </w:tr>
      <w:tr w:rsidR="006F2CA2" w:rsidRPr="006F2CA2" w:rsidTr="00B86892">
        <w:trPr>
          <w:divId w:val="2116439976"/>
          <w:cantSplit/>
        </w:trPr>
        <w:tc>
          <w:tcPr>
            <w:tcW w:w="108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GUID=d17bed5b-d0d4-407c-b888-4fbdc0ae1b24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R.798</w:t>
            </w:r>
          </w:p>
        </w:tc>
        <w:tc>
          <w:tcPr>
            <w:tcW w:w="49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GUID=f4473cb7-37cb-4eec-b450-b0a0be2cf6da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WRIT OF POSSESSION UNDER DIVISION 54 OF PART 18</w:t>
            </w:r>
          </w:p>
        </w:tc>
        <w:tc>
          <w:tcPr>
            <w:tcW w:w="11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GUID=5f1804b2-dff6-4f41-8261-6aaa3bcfa322 </w:instrText>
            </w:r>
            <w:r w:rsidRPr="006F2CA2">
              <w:rPr>
                <w:rFonts w:ascii="Times New Roman" w:hAnsi="Times New Roman" w:cs="Times New Roman"/>
                <w:sz w:val="22"/>
                <w:szCs w:val="20"/>
                <w:lang w:val="en-GB" w:eastAsia="en-US"/>
              </w:rPr>
              <w:fldChar w:fldCharType="end"/>
            </w:r>
          </w:p>
        </w:tc>
      </w:tr>
      <w:tr w:rsidR="006F2CA2" w:rsidRPr="006F2CA2" w:rsidTr="00B86892">
        <w:trPr>
          <w:divId w:val="2116439976"/>
          <w:cantSplit/>
        </w:trPr>
        <w:tc>
          <w:tcPr>
            <w:tcW w:w="714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GUID=80c3a749-400c-491b-acac-f7bf69eced0a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summons)</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GUID=fdddafc2-b285-46ee-8400-59a2b3491246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Sheriff/bailiff,</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GUID=470382e4-ac06-434e-9029-401bdd22ae58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Whereas it was on the          day of              20    ordered that the plaintiff A.B. do recover possession of (described the land recovery of which has been ordered) (and that the defendant C.D. do pay him $           costs (or costs to be taxed, which costs have been taxed and allowed at $         as appears by the Registrar’s certificate dated the          day of                 20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GUID=c00c6197-d50d-420f-b6ce-6d25a9ce01d8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You are directed that you enter the said land and cause A.B. to have possession of it.</w:t>
            </w:r>
          </w:p>
        </w:tc>
      </w:tr>
      <w:tr w:rsidR="006F2CA2" w:rsidRPr="006F2CA2" w:rsidTr="00B86892">
        <w:trPr>
          <w:divId w:val="2116439976"/>
          <w:cantSplit/>
        </w:trPr>
        <w:tc>
          <w:tcPr>
            <w:tcW w:w="7140" w:type="dxa"/>
            <w:gridSpan w:val="3"/>
          </w:tcPr>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GUID=ace5ac24-b299-4214-8a05-21130e16a261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you are also directed that of the goods, chattels and other property of C.D. authorised by law to be seized in execution you cause to be made (the sum(s) of $             (and $              for costs of execution)) and also interest on $                 at the rate of           per cent per annum from the              day of                  20      until payment (together with Sheriff’s/bailiff’s expenses, costs of levying and other legal, incidental expenses) and that immediately after execution of this writ you pay A.B. in pursuance of the said judgment (or order) the amount levied in respect of the said sums and interest.)</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GUID=4710af93-7abc-4543-8b1b-258f29c28f18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you are also directed that you endorse on this writ immediately after execution thereof a statement of the manner in which you have executed it and send a copy of the statement to A.B.</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GUID=ff72a908-c801-4902-9d6c-4af17308c43e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the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GUID=51868d84-7fae-4c85-afda-904c4885f052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tblInd w:w="993" w:type="dxa"/>
        <w:tblLook w:val="04A0" w:firstRow="1" w:lastRow="0" w:firstColumn="1" w:lastColumn="0" w:noHBand="0" w:noVBand="1"/>
      </w:tblPr>
      <w:tblGrid>
        <w:gridCol w:w="1160"/>
        <w:gridCol w:w="4640"/>
        <w:gridCol w:w="1260"/>
        <w:gridCol w:w="20"/>
      </w:tblGrid>
      <w:tr w:rsidR="006F2CA2" w:rsidRPr="006F2CA2" w:rsidTr="00B86892">
        <w:trPr>
          <w:divId w:val="2116439976"/>
          <w:cantSplit/>
        </w:trPr>
        <w:tc>
          <w:tcPr>
            <w:tcW w:w="7080" w:type="dxa"/>
            <w:gridSpan w:val="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GUID=7927ffa5-f8ec-4861-b75a-28fcb1e79dfe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165</w:t>
            </w:r>
          </w:p>
        </w:tc>
      </w:tr>
      <w:tr w:rsidR="006F2CA2" w:rsidRPr="006F2CA2" w:rsidTr="00B86892">
        <w:trPr>
          <w:divId w:val="2116439976"/>
          <w:cantSplit/>
          <w:trHeight w:val="340"/>
        </w:trPr>
        <w:tc>
          <w:tcPr>
            <w:tcW w:w="1160" w:type="dxa"/>
            <w:vMerge w:val="restart"/>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GUID=3de43439-837d-4120-937d-a3c819fb6f0c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R.814, 816, 823, 839</w:t>
            </w:r>
          </w:p>
        </w:tc>
        <w:tc>
          <w:tcPr>
            <w:tcW w:w="46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GUID=6171b2f0-e90f-477a-91f5-8c66dab10e6d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APPEAL</w:t>
            </w:r>
          </w:p>
        </w:tc>
        <w:tc>
          <w:tcPr>
            <w:tcW w:w="1280" w:type="dxa"/>
            <w:gridSpan w:val="2"/>
            <w:vMerge w:val="restart"/>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GUID=69942f5c-b6b7-4ebe-be8f-5a9310cbbb40 </w:instrText>
            </w:r>
            <w:r w:rsidRPr="006F2CA2">
              <w:rPr>
                <w:rFonts w:ascii="Times New Roman" w:hAnsi="Times New Roman" w:cs="Times New Roman"/>
                <w:sz w:val="22"/>
                <w:szCs w:val="20"/>
                <w:lang w:val="en-GB" w:eastAsia="en-US"/>
              </w:rPr>
              <w:fldChar w:fldCharType="end"/>
            </w:r>
          </w:p>
        </w:tc>
      </w:tr>
      <w:tr w:rsidR="006F2CA2" w:rsidRPr="006F2CA2" w:rsidTr="00B86892">
        <w:trPr>
          <w:divId w:val="2116439976"/>
          <w:cantSplit/>
          <w:trHeight w:val="440"/>
        </w:trPr>
        <w:tc>
          <w:tcPr>
            <w:tcW w:w="116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GUID=3de43439-837d-4120-937d-a3c819fb6f0c </w:instrText>
            </w:r>
            <w:r w:rsidRPr="006F2CA2">
              <w:rPr>
                <w:rFonts w:ascii="Times New Roman" w:hAnsi="Times New Roman" w:cs="Times New Roman"/>
                <w:sz w:val="22"/>
                <w:szCs w:val="20"/>
                <w:lang w:val="en-GB" w:eastAsia="en-US"/>
              </w:rPr>
              <w:fldChar w:fldCharType="end"/>
            </w:r>
          </w:p>
        </w:tc>
        <w:tc>
          <w:tcPr>
            <w:tcW w:w="4640" w:type="dxa"/>
            <w:vMerge w:val="restart"/>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GUID=44b2bb8c-7268-48e0-bf05-4e70f85c2059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(For Registrar’s Appeal, Title as in Action)</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GUID=a5fd3ccd-a552-4eab-bf4a-19578eff97ad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District Court Appeal No.    of 20     .</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GUID=1f43340b-8cb5-44b8-96e1-52dbb2c61684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tc>
        <w:tc>
          <w:tcPr>
            <w:tcW w:w="128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GUID=69942f5c-b6b7-4ebe-be8f-5a9310cbbb40 </w:instrText>
            </w:r>
            <w:r w:rsidRPr="006F2CA2">
              <w:rPr>
                <w:rFonts w:ascii="Times New Roman" w:hAnsi="Times New Roman" w:cs="Times New Roman"/>
                <w:sz w:val="22"/>
                <w:szCs w:val="20"/>
                <w:lang w:val="en-GB" w:eastAsia="en-US"/>
              </w:rPr>
              <w:fldChar w:fldCharType="end"/>
            </w:r>
          </w:p>
        </w:tc>
      </w:tr>
      <w:tr w:rsidR="006F2CA2" w:rsidRPr="006F2CA2" w:rsidTr="00B86892">
        <w:trPr>
          <w:divId w:val="2116439976"/>
          <w:cantSplit/>
        </w:trPr>
        <w:tc>
          <w:tcPr>
            <w:tcW w:w="116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GUID=b8e46b7f-a84c-45aa-aa8a-af553e2c91a8 </w:instrText>
            </w:r>
            <w:r w:rsidRPr="006F2CA2">
              <w:rPr>
                <w:rFonts w:ascii="Times New Roman" w:hAnsi="Times New Roman" w:cs="Times New Roman"/>
                <w:sz w:val="22"/>
                <w:szCs w:val="20"/>
                <w:lang w:val="en-GB" w:eastAsia="en-US"/>
              </w:rPr>
              <w:fldChar w:fldCharType="end"/>
            </w:r>
          </w:p>
        </w:tc>
        <w:tc>
          <w:tcPr>
            <w:tcW w:w="4640"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GUID=44b2bb8c-7268-48e0-bf05-4e70f85c2059 </w:instrText>
            </w:r>
            <w:r w:rsidRPr="006F2CA2">
              <w:rPr>
                <w:rFonts w:ascii="Times New Roman" w:hAnsi="Times New Roman" w:cs="Times New Roman"/>
                <w:sz w:val="22"/>
                <w:szCs w:val="20"/>
                <w:lang w:val="en-GB" w:eastAsia="en-US"/>
              </w:rPr>
              <w:fldChar w:fldCharType="end"/>
            </w:r>
          </w:p>
        </w:tc>
        <w:tc>
          <w:tcPr>
            <w:tcW w:w="1280"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GUID=82bb2c52-c726-49ba-ad83-c18c8f760764 </w:instrText>
            </w:r>
            <w:r w:rsidRPr="006F2CA2">
              <w:rPr>
                <w:rFonts w:ascii="Times New Roman" w:hAnsi="Times New Roman" w:cs="Times New Roman"/>
                <w:sz w:val="22"/>
                <w:szCs w:val="20"/>
                <w:lang w:val="en-GB" w:eastAsia="en-US"/>
              </w:rPr>
              <w:fldChar w:fldCharType="end"/>
            </w:r>
          </w:p>
        </w:tc>
      </w:tr>
      <w:tr w:rsidR="006F2CA2" w:rsidRPr="006F2CA2" w:rsidTr="00B86892">
        <w:trPr>
          <w:divId w:val="2116439976"/>
          <w:cantSplit/>
        </w:trPr>
        <w:tc>
          <w:tcPr>
            <w:tcW w:w="7080" w:type="dxa"/>
            <w:gridSpan w:val="4"/>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GUID=1dec5377-69df-48b3-993b-66ccfb4bd584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Appellant</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GUID=7c6d800f-786b-48da-94bb-3c4cfa342e82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GUID=a7b04109-cfce-45d9-bbd0-4c2a3f24ecbf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Respondent</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GUID=0d5eb0a3-4f32-495f-9ada-bc5daf28c21b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In the matter of             No.      of 20      .</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GUID=43f2a25a-0bc3-4e50-be49-d800f7f3bd17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Between</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GUID=126ec9c0-eb92-4abf-8278-cc3135f94ec8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Plaintiff</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GUID=d63ffd11-f1e8-48d0-bc71-1cacc1b7d7ea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GUID=93560986-58af-4438-bd57-6df4c07679a9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Defendant</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GUID=98af937e-7224-4f5d-b133-18a9da9ddc07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APPEAL</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GUID=37243048-6325-45d9-8349-2007636003dc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and to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GUID=201a8414-3edf-4201-8b49-9fe981ffe289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an appeal has been filed by the abovenamed plaintiff (or defendant) to the (*District Judge in Chambers/Judge in Family Division of the High Court in Chambers/Family Division of the High Court).</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GUID=bb9fe5e9-1c7d-4fc3-afa8-7db905b7985d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appeal is against the decision (to specify the whole or part of the decision, in an appeal to the Family Division of the High Court) of the (*Registrar of the Family Courts/Registrar of the Family Division of the High Court/Magistrate in Chambers/District Judge in Chambers/Magistrate/District Judge/ (name) given on                    , as follows:</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GUID=f540bf71-64b7-4eca-ac52-95e6d544eec0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GUID=f4a64b60-c37b-453f-8faf-98c742f2ae54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GUID=c60653f3-b0d2-4d7f-886a-29c3f85ed570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r w:rsidR="006F2CA2" w:rsidRPr="006F2CA2" w:rsidTr="00B86892">
        <w:trPr>
          <w:gridAfter w:val="1"/>
          <w:divId w:val="2116439976"/>
          <w:wAfter w:w="20" w:type="dxa"/>
          <w:cantSplit/>
        </w:trPr>
        <w:tc>
          <w:tcPr>
            <w:tcW w:w="706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GUID=1b4bb09d-e747-41b2-b236-8694ff455c5b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166</w:t>
            </w:r>
          </w:p>
        </w:tc>
      </w:tr>
      <w:tr w:rsidR="006F2CA2" w:rsidRPr="006F2CA2" w:rsidTr="00B86892">
        <w:trPr>
          <w:gridAfter w:val="1"/>
          <w:divId w:val="2116439976"/>
          <w:wAfter w:w="20" w:type="dxa"/>
          <w:cantSplit/>
        </w:trPr>
        <w:tc>
          <w:tcPr>
            <w:tcW w:w="7060" w:type="dxa"/>
            <w:gridSpan w:val="3"/>
          </w:tcPr>
          <w:p w:rsidR="006F2CA2" w:rsidRPr="006F2CA2" w:rsidRDefault="006F2CA2" w:rsidP="006F2CA2">
            <w:pPr>
              <w:spacing w:before="120" w:after="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R.824</w:t>
            </w:r>
          </w:p>
          <w:p w:rsidR="006F2CA2" w:rsidRPr="006F2CA2" w:rsidRDefault="006F2CA2" w:rsidP="006F2CA2">
            <w:pPr>
              <w:spacing w:before="120" w:after="0" w:line="240" w:lineRule="auto"/>
              <w:ind w:firstLine="60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CERTIFICATE FOR SECURITY FOR COSTS</w:t>
            </w:r>
          </w:p>
          <w:p w:rsidR="006F2CA2" w:rsidRPr="006F2CA2" w:rsidRDefault="006F2CA2" w:rsidP="006F2CA2">
            <w:pPr>
              <w:spacing w:before="120" w:after="0" w:line="240" w:lineRule="auto"/>
              <w:ind w:firstLine="60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(Title as in Form 165)</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GUID=c6f46cd9-74a2-41ab-8e50-7b228aa7943e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This is to certify that                              of                              the abovenamed appellant has deposited the sum of $                by way of security for the respondent’s costs of the appeal/application* in the Registry (or with the Accountant-General).</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GUID=9eb3d89b-7575-494e-99b4-1ae2599160be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GUID=6776a12e-391a-46c1-ba8c-33c8fbfbf764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GUID=4c33b569-229d-417f-94da-f85a43508e49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*Delete whichever is inapplicable.</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993" w:type="dxa"/>
        <w:tblLook w:val="04A0" w:firstRow="1" w:lastRow="0" w:firstColumn="1" w:lastColumn="0" w:noHBand="0" w:noVBand="1"/>
      </w:tblPr>
      <w:tblGrid>
        <w:gridCol w:w="1120"/>
        <w:gridCol w:w="4940"/>
        <w:gridCol w:w="980"/>
        <w:gridCol w:w="20"/>
      </w:tblGrid>
      <w:tr w:rsidR="006F2CA2" w:rsidRPr="006F2CA2" w:rsidTr="00B86892">
        <w:trPr>
          <w:divId w:val="2116439976"/>
          <w:cantSplit/>
        </w:trPr>
        <w:tc>
          <w:tcPr>
            <w:tcW w:w="7060" w:type="dxa"/>
            <w:gridSpan w:val="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GUID=e669c294-0dd3-46bf-bf3e-4065bb32714b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167</w:t>
            </w:r>
          </w:p>
        </w:tc>
      </w:tr>
      <w:tr w:rsidR="006F2CA2" w:rsidRPr="006F2CA2" w:rsidTr="00B86892">
        <w:trPr>
          <w:divId w:val="2116439976"/>
          <w:cantSplit/>
        </w:trPr>
        <w:tc>
          <w:tcPr>
            <w:tcW w:w="7060" w:type="dxa"/>
            <w:gridSpan w:val="4"/>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R.824</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UNDERTAKING FOR SECURITY FOR COSTS</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(Title as in Form 165)</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GUID=d01513a3-e451-49c4-9744-71baed2f4b26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respondent,</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GUID=4745327e-652b-4c90-8a3e-d23920ae3d17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We, the solicitors for the appellant, undertake to hold the sum of $              by way of security for your costs of the appeal/application* and, if costs are payable to the respondent under any order made by the Family Division of the High Court, to release to you the said amount without set-off unless the Family Division of the High Court otherwise orders.</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GUID=5988c494-9b88-41c6-a04c-d9d7abfaa1fb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GUID=a1c71d9b-63e9-46d0-92b1-aab97610eaee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 appellant(s)</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GUID=7f346898-e47f-4eb9-95b2-a23a7143dbb8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*Delete whichever is inapplicable.</w:t>
            </w:r>
          </w:p>
        </w:tc>
      </w:tr>
      <w:tr w:rsidR="006F2CA2" w:rsidRPr="006F2CA2" w:rsidTr="00B86892">
        <w:trPr>
          <w:gridAfter w:val="1"/>
          <w:divId w:val="2116439976"/>
          <w:wAfter w:w="20" w:type="dxa"/>
          <w:cantSplit/>
        </w:trPr>
        <w:tc>
          <w:tcPr>
            <w:tcW w:w="704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GUID=b217e836-2e29-4e81-a684-385276695a31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168</w:t>
            </w:r>
          </w:p>
        </w:tc>
      </w:tr>
      <w:tr w:rsidR="006F2CA2" w:rsidRPr="006F2CA2" w:rsidTr="00B86892">
        <w:trPr>
          <w:gridAfter w:val="1"/>
          <w:divId w:val="2116439976"/>
          <w:wAfter w:w="20" w:type="dxa"/>
          <w:cantSplit/>
        </w:trPr>
        <w:tc>
          <w:tcPr>
            <w:tcW w:w="112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GUID=b9ceeced-4d82-4bbd-8b29-f1855f2f5cb7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R.824</w:t>
            </w:r>
            <w:r w:rsidRPr="006F2CA2">
              <w:rPr>
                <w:rFonts w:ascii="Times New Roman" w:hAnsi="Times New Roman" w:cs="Times New Roman"/>
                <w:sz w:val="18"/>
                <w:szCs w:val="18"/>
                <w:lang w:val="en-GB" w:eastAsia="en-US"/>
              </w:rPr>
              <w:br/>
            </w:r>
            <w:r w:rsidRPr="006F2CA2">
              <w:rPr>
                <w:rFonts w:ascii="Times New Roman" w:hAnsi="Times New Roman" w:cs="Times New Roman"/>
                <w:sz w:val="18"/>
                <w:szCs w:val="18"/>
                <w:lang w:val="en-GB" w:eastAsia="en-US"/>
              </w:rPr>
              <w:br/>
            </w:r>
          </w:p>
        </w:tc>
        <w:tc>
          <w:tcPr>
            <w:tcW w:w="49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GUID=e55c22f6-c371-4fa3-a9f0-ae65a1c07462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CERTIFICATE FOR SECURITY FOR COSTS</w:t>
            </w:r>
            <w:r w:rsidRPr="006F2CA2">
              <w:rPr>
                <w:rFonts w:ascii="Times New Roman" w:hAnsi="Times New Roman" w:cs="Times New Roman"/>
                <w:sz w:val="22"/>
                <w:szCs w:val="20"/>
                <w:lang w:val="en-GB" w:eastAsia="en-US"/>
              </w:rPr>
              <w:br/>
              <w:t>(BY WAY OF AN UNDERTAKING)</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GUID=b7b7f22f-9505-4d22-94a2-e570bec0e7b7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Form 165)</w:t>
            </w:r>
          </w:p>
        </w:tc>
        <w:tc>
          <w:tcPr>
            <w:tcW w:w="98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GUID=479f4037-c9f1-4a09-8c9d-bc5985467020 </w:instrText>
            </w:r>
            <w:r w:rsidRPr="006F2CA2">
              <w:rPr>
                <w:rFonts w:ascii="Times New Roman" w:hAnsi="Times New Roman" w:cs="Times New Roman"/>
                <w:sz w:val="22"/>
                <w:szCs w:val="20"/>
                <w:lang w:val="en-GB" w:eastAsia="en-US"/>
              </w:rPr>
              <w:fldChar w:fldCharType="end"/>
            </w:r>
          </w:p>
        </w:tc>
      </w:tr>
      <w:tr w:rsidR="006F2CA2" w:rsidRPr="006F2CA2" w:rsidTr="00B86892">
        <w:trPr>
          <w:gridAfter w:val="1"/>
          <w:divId w:val="2116439976"/>
          <w:wAfter w:w="20" w:type="dxa"/>
          <w:cantSplit/>
        </w:trPr>
        <w:tc>
          <w:tcPr>
            <w:tcW w:w="7040"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GUID=40d3cdff-a2ea-4b66-91ff-9004f5d2d2ac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GUID=63649228-e833-455f-8f01-aa3b50c6239d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We, the solicitors for the appellant, hereby certify that we have furnished an undertaking in accordance with Rule 824 as security for the respondent’s costs of the appeal/application*.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GUID=e160406a-8fd6-4204-8d48-92a52886ded2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GUID=35f2a67f-7ebb-4058-bde9-21248193459c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 appellant(s)</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GUID=c158b847-2bb5-434a-906f-c78f192172f3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*Delete whichever is inapplicable.</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p w:rsidR="006F2CA2" w:rsidRPr="006F2CA2" w:rsidRDefault="00B86892" w:rsidP="00B86892">
      <w:pPr>
        <w:spacing w:before="0" w:after="200" w:line="240" w:lineRule="auto"/>
        <w:ind w:left="1134" w:right="-873"/>
        <w:contextualSpacing/>
        <w:jc w:val="center"/>
        <w:divId w:val="2116439976"/>
        <w:rPr>
          <w:rFonts w:ascii="Times New Roman" w:eastAsia="Calibri" w:hAnsi="Times New Roman" w:cs="Times New Roman"/>
          <w:sz w:val="22"/>
          <w:szCs w:val="22"/>
          <w:lang w:eastAsia="en-US"/>
        </w:rPr>
      </w:pPr>
      <w:r>
        <w:rPr>
          <w:rFonts w:ascii="Times New Roman" w:eastAsia="Calibri" w:hAnsi="Times New Roman" w:cs="Times New Roman"/>
          <w:sz w:val="22"/>
          <w:szCs w:val="22"/>
          <w:lang w:eastAsia="en-US"/>
        </w:rPr>
        <w:t>FORM</w:t>
      </w:r>
      <w:r w:rsidR="006F2CA2" w:rsidRPr="006F2CA2">
        <w:rPr>
          <w:rFonts w:ascii="Times New Roman" w:eastAsia="Calibri" w:hAnsi="Times New Roman" w:cs="Times New Roman"/>
          <w:sz w:val="22"/>
          <w:szCs w:val="22"/>
          <w:lang w:eastAsia="en-US"/>
        </w:rPr>
        <w:t xml:space="preserve"> 169</w:t>
      </w:r>
    </w:p>
    <w:p w:rsidR="006F2CA2" w:rsidRPr="006F2CA2" w:rsidRDefault="006F2CA2" w:rsidP="00B86892">
      <w:pPr>
        <w:spacing w:before="0" w:after="200" w:line="240" w:lineRule="auto"/>
        <w:ind w:left="1134" w:right="-873"/>
        <w:contextualSpacing/>
        <w:jc w:val="both"/>
        <w:divId w:val="2116439976"/>
        <w:rPr>
          <w:rFonts w:ascii="Times New Roman" w:eastAsia="Calibri" w:hAnsi="Times New Roman" w:cs="Times New Roman"/>
          <w:sz w:val="18"/>
          <w:szCs w:val="18"/>
          <w:lang w:eastAsia="en-US"/>
        </w:rPr>
      </w:pPr>
      <w:r w:rsidRPr="006F2CA2">
        <w:rPr>
          <w:rFonts w:ascii="Times New Roman" w:eastAsia="Calibri" w:hAnsi="Times New Roman" w:cs="Times New Roman"/>
          <w:sz w:val="18"/>
          <w:szCs w:val="18"/>
          <w:lang w:eastAsia="en-US"/>
        </w:rPr>
        <w:t>R.830</w:t>
      </w:r>
    </w:p>
    <w:p w:rsidR="006F2CA2" w:rsidRPr="006F2CA2" w:rsidRDefault="006F2CA2" w:rsidP="00B86892">
      <w:pPr>
        <w:spacing w:before="0" w:after="200" w:line="240" w:lineRule="auto"/>
        <w:ind w:left="1134" w:right="-873"/>
        <w:contextualSpacing/>
        <w:jc w:val="center"/>
        <w:divId w:val="2116439976"/>
        <w:rPr>
          <w:rFonts w:ascii="Times New Roman" w:eastAsia="Calibri" w:hAnsi="Times New Roman" w:cs="Times New Roman"/>
          <w:sz w:val="22"/>
          <w:szCs w:val="22"/>
          <w:lang w:eastAsia="en-US"/>
        </w:rPr>
      </w:pPr>
      <w:r w:rsidRPr="006F2CA2">
        <w:rPr>
          <w:rFonts w:ascii="Times New Roman" w:eastAsia="Calibri" w:hAnsi="Times New Roman" w:cs="Times New Roman"/>
          <w:sz w:val="22"/>
          <w:szCs w:val="22"/>
          <w:lang w:eastAsia="en-US"/>
        </w:rPr>
        <w:t>NOTICE OF DISCHARGE OF UNDERTAKING</w:t>
      </w:r>
    </w:p>
    <w:p w:rsidR="006F2CA2" w:rsidRPr="006F2CA2" w:rsidRDefault="006F2CA2" w:rsidP="00B86892">
      <w:pPr>
        <w:spacing w:before="0" w:after="200" w:line="240" w:lineRule="auto"/>
        <w:ind w:left="1134" w:right="-873"/>
        <w:contextualSpacing/>
        <w:jc w:val="center"/>
        <w:divId w:val="2116439976"/>
        <w:rPr>
          <w:rFonts w:ascii="Times New Roman" w:eastAsia="Calibri" w:hAnsi="Times New Roman" w:cs="Times New Roman"/>
          <w:sz w:val="22"/>
          <w:szCs w:val="22"/>
          <w:lang w:eastAsia="en-US"/>
        </w:rPr>
      </w:pPr>
      <w:r w:rsidRPr="006F2CA2">
        <w:rPr>
          <w:rFonts w:ascii="Times New Roman" w:eastAsia="Calibri" w:hAnsi="Times New Roman" w:cs="Times New Roman"/>
          <w:sz w:val="22"/>
          <w:szCs w:val="22"/>
          <w:lang w:eastAsia="en-US"/>
        </w:rPr>
        <w:t xml:space="preserve">FOR SECURITY FOR COSTS OF APPEAL </w:t>
      </w:r>
    </w:p>
    <w:p w:rsidR="006F2CA2" w:rsidRPr="006F2CA2" w:rsidRDefault="006F2CA2" w:rsidP="00B86892">
      <w:pPr>
        <w:spacing w:before="0" w:after="200" w:line="240" w:lineRule="auto"/>
        <w:ind w:left="1134" w:right="-873"/>
        <w:contextualSpacing/>
        <w:jc w:val="center"/>
        <w:divId w:val="2116439976"/>
        <w:rPr>
          <w:rFonts w:ascii="Times New Roman" w:eastAsia="Calibri" w:hAnsi="Times New Roman" w:cs="Times New Roman"/>
          <w:sz w:val="22"/>
          <w:szCs w:val="22"/>
          <w:lang w:eastAsia="en-US"/>
        </w:rPr>
      </w:pPr>
      <w:r w:rsidRPr="006F2CA2">
        <w:rPr>
          <w:rFonts w:ascii="Times New Roman" w:eastAsia="Calibri" w:hAnsi="Times New Roman" w:cs="Times New Roman"/>
          <w:sz w:val="22"/>
          <w:szCs w:val="22"/>
          <w:lang w:eastAsia="en-US"/>
        </w:rPr>
        <w:t>(Title as in Form 165)</w:t>
      </w:r>
    </w:p>
    <w:p w:rsidR="006F2CA2" w:rsidRPr="006F2CA2" w:rsidRDefault="006F2CA2" w:rsidP="00B86892">
      <w:pPr>
        <w:spacing w:before="0" w:after="200" w:line="240" w:lineRule="auto"/>
        <w:ind w:left="1134" w:right="-873"/>
        <w:jc w:val="both"/>
        <w:divId w:val="2116439976"/>
        <w:rPr>
          <w:rFonts w:ascii="Times New Roman" w:eastAsia="Calibri" w:hAnsi="Times New Roman" w:cs="Times New Roman"/>
          <w:sz w:val="22"/>
          <w:szCs w:val="22"/>
          <w:lang w:eastAsia="en-US"/>
        </w:rPr>
      </w:pPr>
      <w:r w:rsidRPr="006F2CA2">
        <w:rPr>
          <w:rFonts w:ascii="Times New Roman" w:eastAsia="Calibri" w:hAnsi="Times New Roman" w:cs="Times New Roman"/>
          <w:sz w:val="22"/>
          <w:szCs w:val="22"/>
          <w:lang w:eastAsia="en-US"/>
        </w:rPr>
        <w:t>To the Registrar,</w:t>
      </w:r>
    </w:p>
    <w:p w:rsidR="006F2CA2" w:rsidRPr="006F2CA2" w:rsidRDefault="006F2CA2" w:rsidP="00B86892">
      <w:pPr>
        <w:spacing w:before="0" w:after="200" w:line="240" w:lineRule="auto"/>
        <w:ind w:left="1134" w:right="-873"/>
        <w:jc w:val="both"/>
        <w:divId w:val="2116439976"/>
        <w:rPr>
          <w:rFonts w:ascii="Times New Roman" w:eastAsia="Calibri" w:hAnsi="Times New Roman" w:cs="Times New Roman"/>
          <w:sz w:val="22"/>
          <w:szCs w:val="22"/>
          <w:lang w:eastAsia="en-US"/>
        </w:rPr>
      </w:pPr>
      <w:r w:rsidRPr="006F2CA2">
        <w:rPr>
          <w:rFonts w:ascii="Times New Roman" w:eastAsia="Calibri" w:hAnsi="Times New Roman" w:cs="Times New Roman"/>
          <w:sz w:val="22"/>
          <w:szCs w:val="22"/>
          <w:lang w:eastAsia="en-US"/>
        </w:rPr>
        <w:tab/>
      </w:r>
      <w:r w:rsidRPr="006F2CA2">
        <w:rPr>
          <w:rFonts w:ascii="Times New Roman" w:eastAsia="Calibri" w:hAnsi="Times New Roman" w:cs="Times New Roman"/>
          <w:sz w:val="22"/>
          <w:szCs w:val="22"/>
          <w:lang w:eastAsia="en-US"/>
        </w:rPr>
        <w:tab/>
        <w:t xml:space="preserve">We, the solicitors for the appellant, hereby give notice of our discharge of the undertaking furnished as stated in the Certificate for Security for Costs (By Way of Undertaking) filed on ____(date). </w:t>
      </w:r>
    </w:p>
    <w:p w:rsidR="006F2CA2" w:rsidRPr="006F2CA2" w:rsidRDefault="006F2CA2" w:rsidP="00B86892">
      <w:pPr>
        <w:spacing w:before="0" w:after="200" w:line="240" w:lineRule="auto"/>
        <w:ind w:left="1134" w:right="-873"/>
        <w:jc w:val="both"/>
        <w:divId w:val="2116439976"/>
        <w:rPr>
          <w:rFonts w:ascii="Times New Roman" w:eastAsia="Calibri" w:hAnsi="Times New Roman" w:cs="Times New Roman"/>
          <w:sz w:val="22"/>
          <w:szCs w:val="22"/>
          <w:lang w:eastAsia="en-US"/>
        </w:rPr>
      </w:pPr>
      <w:r w:rsidRPr="006F2CA2">
        <w:rPr>
          <w:rFonts w:ascii="Times New Roman" w:eastAsia="Calibri" w:hAnsi="Times New Roman" w:cs="Times New Roman"/>
          <w:sz w:val="22"/>
          <w:szCs w:val="22"/>
          <w:lang w:eastAsia="en-US"/>
        </w:rPr>
        <w:t>All other parties to the appeal agree that there is no outstanding issue of cost between any party and consent to the discharge of the undertaking as shown below:</w:t>
      </w:r>
    </w:p>
    <w:p w:rsidR="006F2CA2" w:rsidRPr="006F2CA2" w:rsidRDefault="006F2CA2" w:rsidP="00B86892">
      <w:pPr>
        <w:spacing w:before="0" w:after="200" w:line="240" w:lineRule="auto"/>
        <w:ind w:left="1134" w:right="-873"/>
        <w:jc w:val="both"/>
        <w:divId w:val="2116439976"/>
        <w:rPr>
          <w:rFonts w:ascii="Times New Roman" w:eastAsia="Calibri" w:hAnsi="Times New Roman" w:cs="Times New Roman"/>
          <w:sz w:val="22"/>
          <w:szCs w:val="22"/>
          <w:lang w:val="en-GB" w:eastAsia="en-US"/>
        </w:rPr>
      </w:pPr>
      <w:r w:rsidRPr="006F2CA2">
        <w:rPr>
          <w:rFonts w:ascii="Times New Roman" w:eastAsia="Calibri" w:hAnsi="Times New Roman" w:cs="Times New Roman"/>
          <w:sz w:val="22"/>
          <w:szCs w:val="22"/>
          <w:lang w:val="en-GB" w:eastAsia="en-US"/>
        </w:rPr>
        <w:fldChar w:fldCharType="begin"/>
      </w:r>
      <w:r w:rsidRPr="006F2CA2">
        <w:rPr>
          <w:rFonts w:ascii="Times New Roman" w:eastAsia="Calibri" w:hAnsi="Times New Roman" w:cs="Times New Roman"/>
          <w:sz w:val="22"/>
          <w:szCs w:val="22"/>
          <w:lang w:val="en-GB" w:eastAsia="en-US"/>
        </w:rPr>
        <w:instrText xml:space="preserve"> GUID=a869b361-25d3-457c-9544-0a891e1147da </w:instrText>
      </w:r>
      <w:r w:rsidRPr="006F2CA2">
        <w:rPr>
          <w:rFonts w:ascii="Times New Roman" w:eastAsia="Calibri" w:hAnsi="Times New Roman" w:cs="Times New Roman"/>
          <w:sz w:val="22"/>
          <w:szCs w:val="22"/>
          <w:lang w:eastAsia="en-US"/>
        </w:rPr>
        <w:fldChar w:fldCharType="end"/>
      </w:r>
      <w:r w:rsidRPr="006F2CA2">
        <w:rPr>
          <w:rFonts w:ascii="Times New Roman" w:eastAsia="Calibri" w:hAnsi="Times New Roman" w:cs="Times New Roman"/>
          <w:sz w:val="22"/>
          <w:szCs w:val="22"/>
          <w:lang w:val="en-GB" w:eastAsia="en-US"/>
        </w:rPr>
        <w:t>Signature: (Signature of consenting party.)</w:t>
      </w:r>
    </w:p>
    <w:p w:rsidR="006F2CA2" w:rsidRPr="006F2CA2" w:rsidRDefault="006F2CA2" w:rsidP="00B86892">
      <w:pPr>
        <w:spacing w:before="0" w:after="200" w:line="240" w:lineRule="auto"/>
        <w:ind w:left="1134" w:right="-873"/>
        <w:jc w:val="both"/>
        <w:divId w:val="2116439976"/>
        <w:rPr>
          <w:rFonts w:ascii="Times New Roman" w:eastAsia="Calibri" w:hAnsi="Times New Roman" w:cs="Times New Roman"/>
          <w:sz w:val="22"/>
          <w:szCs w:val="22"/>
          <w:lang w:val="en-GB" w:eastAsia="en-US"/>
        </w:rPr>
      </w:pPr>
      <w:r w:rsidRPr="006F2CA2">
        <w:rPr>
          <w:rFonts w:ascii="Times New Roman" w:eastAsia="Calibri" w:hAnsi="Times New Roman" w:cs="Times New Roman"/>
          <w:sz w:val="22"/>
          <w:szCs w:val="22"/>
          <w:lang w:val="en-GB" w:eastAsia="en-US"/>
        </w:rPr>
        <w:fldChar w:fldCharType="begin"/>
      </w:r>
      <w:r w:rsidRPr="006F2CA2">
        <w:rPr>
          <w:rFonts w:ascii="Times New Roman" w:eastAsia="Calibri" w:hAnsi="Times New Roman" w:cs="Times New Roman"/>
          <w:sz w:val="22"/>
          <w:szCs w:val="22"/>
          <w:lang w:val="en-GB" w:eastAsia="en-US"/>
        </w:rPr>
        <w:instrText xml:space="preserve"> GUID=826c599e-1938-471b-a0d6-68543cae78bb </w:instrText>
      </w:r>
      <w:r w:rsidRPr="006F2CA2">
        <w:rPr>
          <w:rFonts w:ascii="Times New Roman" w:eastAsia="Calibri" w:hAnsi="Times New Roman" w:cs="Times New Roman"/>
          <w:sz w:val="22"/>
          <w:szCs w:val="22"/>
          <w:lang w:eastAsia="en-US"/>
        </w:rPr>
        <w:fldChar w:fldCharType="end"/>
      </w:r>
      <w:r w:rsidRPr="006F2CA2">
        <w:rPr>
          <w:rFonts w:ascii="Times New Roman" w:eastAsia="Calibri" w:hAnsi="Times New Roman" w:cs="Times New Roman"/>
          <w:sz w:val="22"/>
          <w:szCs w:val="22"/>
          <w:lang w:val="en-GB" w:eastAsia="en-US"/>
        </w:rPr>
        <w:t>Name: (Name of solicitor for party consenting to the discharge/</w:t>
      </w:r>
      <w:r w:rsidRPr="006F2CA2">
        <w:rPr>
          <w:rFonts w:ascii="Times New Roman" w:eastAsia="Calibri" w:hAnsi="Times New Roman" w:cs="Times New Roman"/>
          <w:sz w:val="22"/>
          <w:szCs w:val="22"/>
          <w:lang w:val="en-GB" w:eastAsia="en-US"/>
        </w:rPr>
        <w:br/>
        <w:t>If in person, name of party consenting to this summons.)</w:t>
      </w:r>
    </w:p>
    <w:p w:rsidR="006F2CA2" w:rsidRPr="006F2CA2" w:rsidRDefault="006F2CA2" w:rsidP="00B86892">
      <w:pPr>
        <w:spacing w:before="0" w:after="200" w:line="240" w:lineRule="auto"/>
        <w:ind w:left="1134" w:right="-873"/>
        <w:jc w:val="both"/>
        <w:divId w:val="2116439976"/>
        <w:rPr>
          <w:rFonts w:ascii="Times New Roman" w:eastAsia="Calibri" w:hAnsi="Times New Roman" w:cs="Times New Roman"/>
          <w:sz w:val="22"/>
          <w:szCs w:val="22"/>
          <w:lang w:val="en-GB" w:eastAsia="en-US"/>
        </w:rPr>
      </w:pPr>
      <w:r w:rsidRPr="006F2CA2">
        <w:rPr>
          <w:rFonts w:ascii="Times New Roman" w:eastAsia="Calibri" w:hAnsi="Times New Roman" w:cs="Times New Roman"/>
          <w:sz w:val="22"/>
          <w:szCs w:val="22"/>
          <w:lang w:val="en-GB" w:eastAsia="en-US"/>
        </w:rPr>
        <w:fldChar w:fldCharType="begin"/>
      </w:r>
      <w:r w:rsidRPr="006F2CA2">
        <w:rPr>
          <w:rFonts w:ascii="Times New Roman" w:eastAsia="Calibri" w:hAnsi="Times New Roman" w:cs="Times New Roman"/>
          <w:sz w:val="22"/>
          <w:szCs w:val="22"/>
          <w:lang w:val="en-GB" w:eastAsia="en-US"/>
        </w:rPr>
        <w:instrText xml:space="preserve"> GUID=a6034104-b0c9-49d2-ac92-8a602b95d138 </w:instrText>
      </w:r>
      <w:r w:rsidRPr="006F2CA2">
        <w:rPr>
          <w:rFonts w:ascii="Times New Roman" w:eastAsia="Calibri" w:hAnsi="Times New Roman" w:cs="Times New Roman"/>
          <w:sz w:val="22"/>
          <w:szCs w:val="22"/>
          <w:lang w:eastAsia="en-US"/>
        </w:rPr>
        <w:fldChar w:fldCharType="end"/>
      </w:r>
      <w:r w:rsidRPr="006F2CA2">
        <w:rPr>
          <w:rFonts w:ascii="Times New Roman" w:eastAsia="Calibri" w:hAnsi="Times New Roman" w:cs="Times New Roman"/>
          <w:sz w:val="22"/>
          <w:szCs w:val="22"/>
          <w:lang w:val="en-GB" w:eastAsia="en-US"/>
        </w:rPr>
        <w:t>NRIC No.:</w:t>
      </w:r>
    </w:p>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851" w:type="dxa"/>
        <w:tblLook w:val="04A0" w:firstRow="1" w:lastRow="0" w:firstColumn="1" w:lastColumn="0" w:noHBand="0" w:noVBand="1"/>
      </w:tblPr>
      <w:tblGrid>
        <w:gridCol w:w="1120"/>
        <w:gridCol w:w="60"/>
        <w:gridCol w:w="4540"/>
        <w:gridCol w:w="240"/>
        <w:gridCol w:w="1100"/>
      </w:tblGrid>
      <w:tr w:rsidR="006F2CA2" w:rsidRPr="006F2CA2" w:rsidTr="00B86892">
        <w:trPr>
          <w:divId w:val="2116439976"/>
          <w:cantSplit/>
        </w:trPr>
        <w:tc>
          <w:tcPr>
            <w:tcW w:w="7060" w:type="dxa"/>
            <w:gridSpan w:val="5"/>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GUID=263af6f1-d130-4d2e-903e-0c461756b27c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170</w:t>
            </w:r>
          </w:p>
        </w:tc>
      </w:tr>
      <w:tr w:rsidR="006F2CA2" w:rsidRPr="006F2CA2" w:rsidTr="00B86892">
        <w:trPr>
          <w:divId w:val="2116439976"/>
          <w:cantSplit/>
        </w:trPr>
        <w:tc>
          <w:tcPr>
            <w:tcW w:w="112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GUID=ae9f685e-11c5-4d1a-9502-8b9e90982d32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R.901</w:t>
            </w:r>
          </w:p>
        </w:tc>
        <w:tc>
          <w:tcPr>
            <w:tcW w:w="484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GUID=970cff82-1925-4cfd-b028-eb747901bd62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FOR SUBSTITUTED SERVICE</w:t>
            </w:r>
          </w:p>
        </w:tc>
        <w:tc>
          <w:tcPr>
            <w:tcW w:w="110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GUID=93b29c21-e654-4010-821f-a1f839386424 </w:instrText>
            </w:r>
            <w:r w:rsidRPr="006F2CA2">
              <w:rPr>
                <w:rFonts w:ascii="Times New Roman" w:hAnsi="Times New Roman" w:cs="Times New Roman"/>
                <w:sz w:val="22"/>
                <w:szCs w:val="20"/>
                <w:lang w:val="en-GB" w:eastAsia="en-US"/>
              </w:rPr>
              <w:fldChar w:fldCharType="end"/>
            </w:r>
          </w:p>
        </w:tc>
      </w:tr>
      <w:tr w:rsidR="006F2CA2" w:rsidRPr="006F2CA2" w:rsidTr="00B86892">
        <w:trPr>
          <w:divId w:val="2116439976"/>
          <w:cantSplit/>
        </w:trPr>
        <w:tc>
          <w:tcPr>
            <w:tcW w:w="7060" w:type="dxa"/>
            <w:gridSpan w:val="5"/>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GUID=d76fb32a-ae76-45cc-8b49-5e632940afa3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GUID=259adedb-d46e-40a6-a71c-a140174e116e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the plaintiff in this action and upon reading the affidavit of                              filed the        day of                         20       and upon hearing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GUID=76ac47ff-6494-4e27-9092-89ee141f940e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service of a copy of this order, and a copy of the writ of summons in this action by sending the same by a prepaid ordinary post letter addressed to the defendant                         at                                , (or such other substituted service as may be ordered) shall be good and sufficient service of the writ.</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GUID=b1536ea4-cc16-4cd3-9a9d-f7a85561d22f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GUID=1f16bf3f-31a4-4639-999f-8acb4494eedf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rsidTr="00B86892">
        <w:trPr>
          <w:divId w:val="2116439976"/>
          <w:cantSplit/>
        </w:trPr>
        <w:tc>
          <w:tcPr>
            <w:tcW w:w="7060" w:type="dxa"/>
            <w:gridSpan w:val="5"/>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GUID=a4136c76-099d-411d-b70a-d355d77e2a28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171</w:t>
            </w:r>
          </w:p>
        </w:tc>
      </w:tr>
      <w:tr w:rsidR="006F2CA2" w:rsidRPr="006F2CA2" w:rsidTr="00B86892">
        <w:trPr>
          <w:divId w:val="2116439976"/>
          <w:cantSplit/>
        </w:trPr>
        <w:tc>
          <w:tcPr>
            <w:tcW w:w="1180" w:type="dxa"/>
            <w:gridSpan w:val="2"/>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GUID=c5fd8213-6ad2-4eea-9795-0123d4a9f13e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R.901</w:t>
            </w:r>
          </w:p>
        </w:tc>
        <w:tc>
          <w:tcPr>
            <w:tcW w:w="454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GUID=6dd45721-43c4-4cb2-a6fa-4e2839b7d918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AFFIDAVIT ON APPLICATION </w:t>
            </w:r>
            <w:r w:rsidRPr="006F2CA2">
              <w:rPr>
                <w:rFonts w:ascii="Times New Roman" w:hAnsi="Times New Roman" w:cs="Times New Roman"/>
                <w:sz w:val="22"/>
                <w:szCs w:val="20"/>
                <w:lang w:val="en-GB" w:eastAsia="en-US"/>
              </w:rPr>
              <w:br/>
              <w:t>FOR SUBSTITUTED SERVICE</w:t>
            </w:r>
          </w:p>
        </w:tc>
        <w:tc>
          <w:tcPr>
            <w:tcW w:w="1340"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GUID=1e38f962-39a9-4af5-b513-9c83c0bec88c </w:instrText>
            </w:r>
            <w:r w:rsidRPr="006F2CA2">
              <w:rPr>
                <w:rFonts w:ascii="Times New Roman" w:hAnsi="Times New Roman" w:cs="Times New Roman"/>
                <w:sz w:val="22"/>
                <w:szCs w:val="20"/>
                <w:lang w:val="en-GB" w:eastAsia="en-US"/>
              </w:rPr>
              <w:fldChar w:fldCharType="end"/>
            </w:r>
          </w:p>
        </w:tc>
      </w:tr>
      <w:tr w:rsidR="006F2CA2" w:rsidRPr="006F2CA2" w:rsidTr="00B86892">
        <w:trPr>
          <w:divId w:val="2116439976"/>
          <w:cantSplit/>
        </w:trPr>
        <w:tc>
          <w:tcPr>
            <w:tcW w:w="7060" w:type="dxa"/>
            <w:gridSpan w:val="5"/>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GUID=47d7b002-e109-4287-a391-23862e04599d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GUID=04758a71-7c48-41e0-a40d-6cb77caed593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(the abovenamed plaintiff, or solicitor for the abovenamed plaintiff, or clerk to the plaintiff’s solicitor, or clerk to the plaintiff, or as may be) do make oath (or affirm) and say as follows:</w:t>
            </w:r>
          </w:p>
          <w:p w:rsidR="006F2CA2" w:rsidRPr="006F2CA2" w:rsidRDefault="006F2CA2" w:rsidP="006F2CA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GUID=55c34376-8f2b-4d61-b588-32f4c5c207ba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Having been directed by                         to serve the abovenamed defendant                              with a copy of the writ of summons in this action which appeared to me to have been regularly issued out of and under the seal of the Family Justice Courts by the abovenamed plaintiff against the abovenamed defendant, and dated the       day of                          20         , which said writ and copy were subscribed and endorsed in the manner and form prescribed by the Family Justice Rules and a true copy of which said writ is now produced and shown to me, marked ‘                   ’, I did on                     the        day of                              20       attend for the purpose of serving a copy of the said writ at (describe efforts to effect service).</w:t>
            </w:r>
          </w:p>
        </w:tc>
      </w:tr>
      <w:tr w:rsidR="006F2CA2" w:rsidRPr="006F2CA2" w:rsidTr="00B86892">
        <w:trPr>
          <w:divId w:val="2116439976"/>
          <w:cantSplit/>
        </w:trPr>
        <w:tc>
          <w:tcPr>
            <w:tcW w:w="7060" w:type="dxa"/>
            <w:gridSpan w:val="5"/>
          </w:tcPr>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GUID=8c1868fb-a9d2-401c-bcb2-a30564540746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have made all reasonable efforts and used all due means in my power to serve the said writ, but I have not been able to do so.</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GUID=665037a4-3df7-454d-addd-a9ac9a0d7de7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p w:rsidR="006F2CA2" w:rsidRPr="006F2CA2" w:rsidRDefault="006F2CA2" w:rsidP="006F2CA2">
            <w:pPr>
              <w:spacing w:before="120" w:after="0" w:line="240" w:lineRule="auto"/>
              <w:ind w:firstLine="5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GUID=3e87dc02-8b24-40ca-86e5-1dc83a3cfe5c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The affidavit should also specify the method of substituted service asked for, and state that if such service is ordered it will probably be effectual in bringing the writ (or as may be) to the knowledge of the defendant. If the defendant is evading service the affidavit should so state.</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pPr w:leftFromText="180" w:rightFromText="180" w:vertAnchor="text" w:tblpX="709" w:tblpY="1"/>
        <w:tblOverlap w:val="never"/>
        <w:tblW w:w="7060" w:type="dxa"/>
        <w:tblLook w:val="04A0" w:firstRow="1" w:lastRow="0" w:firstColumn="1" w:lastColumn="0" w:noHBand="0" w:noVBand="1"/>
      </w:tblPr>
      <w:tblGrid>
        <w:gridCol w:w="1140"/>
        <w:gridCol w:w="160"/>
        <w:gridCol w:w="100"/>
        <w:gridCol w:w="4320"/>
        <w:gridCol w:w="120"/>
        <w:gridCol w:w="60"/>
        <w:gridCol w:w="1050"/>
        <w:gridCol w:w="70"/>
        <w:gridCol w:w="40"/>
      </w:tblGrid>
      <w:tr w:rsidR="006F2CA2" w:rsidRPr="006F2CA2" w:rsidTr="00B86892">
        <w:trPr>
          <w:divId w:val="2116439976"/>
          <w:cantSplit/>
        </w:trPr>
        <w:tc>
          <w:tcPr>
            <w:tcW w:w="7060" w:type="dxa"/>
            <w:gridSpan w:val="9"/>
          </w:tcPr>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GUID=3f1123f5-aeb0-4cfe-b531-b2d6a07266e1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172</w:t>
            </w:r>
          </w:p>
        </w:tc>
      </w:tr>
      <w:tr w:rsidR="006F2CA2" w:rsidRPr="006F2CA2" w:rsidTr="00B86892">
        <w:trPr>
          <w:divId w:val="2116439976"/>
          <w:cantSplit/>
        </w:trPr>
        <w:tc>
          <w:tcPr>
            <w:tcW w:w="1400" w:type="dxa"/>
            <w:gridSpan w:val="3"/>
          </w:tcPr>
          <w:p w:rsidR="006F2CA2" w:rsidRPr="006F2CA2" w:rsidRDefault="006F2CA2" w:rsidP="00B8689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GUID=822815a3-33ff-4444-839c-89776d372ad2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R.906</w:t>
            </w:r>
          </w:p>
        </w:tc>
        <w:tc>
          <w:tcPr>
            <w:tcW w:w="4320" w:type="dxa"/>
          </w:tcPr>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GUID=7f97aeb7-b8db-495d-b28f-b1428affac9a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AFFIDAVITS OF SERVICE</w:t>
            </w:r>
          </w:p>
        </w:tc>
        <w:tc>
          <w:tcPr>
            <w:tcW w:w="1340" w:type="dxa"/>
            <w:gridSpan w:val="5"/>
          </w:tcPr>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GUID=77cba7f1-354f-407b-8350-e84d5917e0dc </w:instrText>
            </w:r>
            <w:r w:rsidRPr="006F2CA2">
              <w:rPr>
                <w:rFonts w:ascii="Times New Roman" w:hAnsi="Times New Roman" w:cs="Times New Roman"/>
                <w:sz w:val="22"/>
                <w:szCs w:val="20"/>
                <w:lang w:val="en-GB" w:eastAsia="en-US"/>
              </w:rPr>
              <w:fldChar w:fldCharType="end"/>
            </w:r>
          </w:p>
        </w:tc>
      </w:tr>
      <w:tr w:rsidR="006F2CA2" w:rsidRPr="006F2CA2" w:rsidTr="00B86892">
        <w:trPr>
          <w:divId w:val="2116439976"/>
          <w:cantSplit/>
        </w:trPr>
        <w:tc>
          <w:tcPr>
            <w:tcW w:w="7060" w:type="dxa"/>
            <w:gridSpan w:val="9"/>
          </w:tcPr>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GUID=06e04e8b-6be4-4e42-a41d-ba865a1ebb51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GUID=5653156a-071e-4b1a-88b2-dfbe973e4126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Affidavit of Personal Service of writ of summons or other process on a person.</w:t>
            </w:r>
          </w:p>
          <w:p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GUID=86497439-a190-444c-bbe0-f146351d699a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do make oath (or affirm) and say as follows:</w:t>
            </w:r>
          </w:p>
          <w:p w:rsidR="006F2CA2" w:rsidRPr="006F2CA2" w:rsidRDefault="006F2CA2" w:rsidP="00B8689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GUID=2632a8d0-7872-445f-928f-a86e3d30f6dd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did on                    the         day of                          20      , at (state where) personally serve (the abovenamed defendant) (or one of the abovenamed defendants) (or a partner in the abovenamed defendant firm of                               &amp; Co.) (or the person (the insertion of the name is not essential) having at the time of such service the control or management of the said partnership business) (or as may be) with a true copy of the writ of summons (or as may be) in this action which appeared to me to have been regularly issued out of the Registry of the Family Justice Courts against (the abovenamed defendant) (or the abovenamed defendants) (or as may be) at the suit of (the abovenamed plaintiff) (or plaintiffs) (or as may be) and which was dated the         day of                              20       .</w:t>
            </w:r>
          </w:p>
        </w:tc>
      </w:tr>
      <w:tr w:rsidR="006F2CA2" w:rsidRPr="006F2CA2" w:rsidTr="00B86892">
        <w:trPr>
          <w:divId w:val="2116439976"/>
          <w:cantSplit/>
        </w:trPr>
        <w:tc>
          <w:tcPr>
            <w:tcW w:w="7060" w:type="dxa"/>
            <w:gridSpan w:val="9"/>
          </w:tcPr>
          <w:p w:rsidR="006F2CA2" w:rsidRPr="006F2CA2" w:rsidRDefault="006F2CA2" w:rsidP="00B8689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GUID=f9758897-a8fe-47d6-88dc-bb2c5c7ffd9f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defendant (or as may be) (is known to me) (or was pointed out to me by                                  ) (or admitted to me that he was                            ).</w:t>
            </w:r>
          </w:p>
          <w:p w:rsidR="006F2CA2" w:rsidRPr="006F2CA2" w:rsidRDefault="006F2CA2" w:rsidP="00B8689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GUID=16701550-da7a-419a-ba7c-6aa499e5d4b0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3.</w:t>
            </w:r>
            <w:r w:rsidRPr="006F2CA2">
              <w:rPr>
                <w:rFonts w:ascii="Times New Roman" w:hAnsi="Times New Roman" w:cs="Times New Roman"/>
                <w:sz w:val="22"/>
                <w:szCs w:val="20"/>
                <w:lang w:val="en-GB" w:eastAsia="en-US"/>
              </w:rPr>
              <w:tab/>
              <w:t>At the time of the said service the said writ (or as may be) and the copy thereof were subscribed (and endorsed) in the manner and form prescribed by the Family Justice Rules.</w:t>
            </w:r>
          </w:p>
          <w:p w:rsidR="006F2CA2" w:rsidRPr="006F2CA2" w:rsidRDefault="006F2CA2" w:rsidP="00B8689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GUID=6efd0bdc-93ca-4270-9d02-24a92754f630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4.</w:t>
            </w:r>
            <w:r w:rsidRPr="006F2CA2">
              <w:rPr>
                <w:rFonts w:ascii="Times New Roman" w:hAnsi="Times New Roman" w:cs="Times New Roman"/>
                <w:sz w:val="22"/>
                <w:szCs w:val="20"/>
                <w:lang w:val="en-GB" w:eastAsia="en-US"/>
              </w:rPr>
              <w:tab/>
              <w:t>I did on the         day of                            20       endorse on the said writ the day of the month and the week of the said service on the said defendant.</w:t>
            </w:r>
          </w:p>
          <w:p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GUID=ba60d53f-bb7c-4d1e-a9fe-e09a52870f4a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r w:rsidR="006F2CA2" w:rsidRPr="006F2CA2" w:rsidTr="00B86892">
        <w:trPr>
          <w:divId w:val="2116439976"/>
          <w:cantSplit/>
        </w:trPr>
        <w:tc>
          <w:tcPr>
            <w:tcW w:w="7060" w:type="dxa"/>
            <w:gridSpan w:val="9"/>
          </w:tcPr>
          <w:p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GUID=cbbeb571-0d49-497b-bf45-06e583af34b5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Affidavit of Personal Service of writ of summons or other process on a body corporate.</w:t>
            </w:r>
          </w:p>
          <w:p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GUID=fd94d6e3-f7a3-4c9d-9a8c-891bfb7368ef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do make oath (or affirm) and say as follows:</w:t>
            </w:r>
          </w:p>
          <w:p w:rsidR="006F2CA2" w:rsidRPr="006F2CA2" w:rsidRDefault="006F2CA2" w:rsidP="00B8689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GUID=b79f6ffe-842f-4e76-8bf6-df42a1282220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did on                       the        day of                               20       (date of posting), serve the abovenamed defendant (or as may be) with a true copy of the writ of summons (or as may be) in this action, which appeared to me to have been regularly issued out of the Registry of the Family Justice  Courts against the abovenamed defendant (or as may be) at the suit of the abovenamed plaintiff (or as may be), and which was dated the       day of                                  20       by leaving the same at (place of service) (or sending the same) on the        day of                                   20       , (by registered post) (or by post in a prepaid letter or envelope) addressed to the abovenamed defendant (or as may be) at (address), which is the registered office of the said defendant (or as may be) (and as in paragraph 3 etc. of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p w:rsidR="006F2CA2" w:rsidRPr="006F2CA2" w:rsidRDefault="006F2CA2" w:rsidP="00B8689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GUID=4cad9539-9876-49f1-9b5b-9925e43d6b2e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xml:space="preserve">  This form may be used with necessary alterations for a foreign company registered in Singapore under the Companies Act (Cap. 50), but the affidavit </w:t>
            </w:r>
            <w:r w:rsidRPr="006F2CA2">
              <w:rPr>
                <w:rFonts w:ascii="Times New Roman" w:hAnsi="Times New Roman" w:cs="Times New Roman"/>
                <w:sz w:val="22"/>
                <w:szCs w:val="20"/>
                <w:lang w:val="en-GB" w:eastAsia="en-US"/>
              </w:rPr>
              <w:lastRenderedPageBreak/>
              <w:t>must state that the company is a foreign company registered pursuant to that Act and that service is being effected on the person authorised by registration in Singapore to accept service on behalf of the defendant under that Act.</w:t>
            </w:r>
          </w:p>
        </w:tc>
      </w:tr>
      <w:tr w:rsidR="006F2CA2" w:rsidRPr="006F2CA2" w:rsidTr="00B86892">
        <w:trPr>
          <w:divId w:val="2116439976"/>
          <w:cantSplit/>
        </w:trPr>
        <w:tc>
          <w:tcPr>
            <w:tcW w:w="7060" w:type="dxa"/>
            <w:gridSpan w:val="9"/>
          </w:tcPr>
          <w:p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GUID=a97706c8-0a78-4794-bb07-e6bc029af204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Affidavit of Substituted Service by Post of writ of summons or other process.</w:t>
            </w:r>
          </w:p>
          <w:p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GUID=c4595b1a-d0f8-46b6-b3d3-8a389d86086c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do make oath (or affirm) and say as follows:</w:t>
            </w:r>
          </w:p>
          <w:p w:rsidR="006F2CA2" w:rsidRPr="006F2CA2" w:rsidRDefault="006F2CA2" w:rsidP="00B8689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GUID=a8ed4a78-2058-4ba9-9cc5-0b10f73b9a03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did on the        day of                          20      , serve the abovenamed defendant (or as may be) with a true copy of the writ of summons (or as may be) in this action and a true copy of the order for substituted service, by posting at the Post Office at                          in a prepaid letter or envelope (or 2 prepaid letters or envelopes each) containing a true copy of the said writ (or as may be) and of the said order, and addressed (respectively) to the defendant (or as may be) at                            (and at                        ) pursuant to the said order.</w:t>
            </w:r>
          </w:p>
          <w:p w:rsidR="006F2CA2" w:rsidRPr="006F2CA2" w:rsidRDefault="006F2CA2" w:rsidP="00B8689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GUID=a96e165d-43bf-4775-ad40-a1c6172e58c2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That the said writ of summons (or as may be) appeared to me to have been regularly issued out of the Registry of the Family Justice Courts against the abovenamed defendant (or as may be) at the suit of the abovenamed plaintiff (or as may be) and was dated the           day of                            20      (and as in paragraph 4 etc. of (</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 above).</w:t>
            </w:r>
          </w:p>
        </w:tc>
      </w:tr>
      <w:tr w:rsidR="006F2CA2" w:rsidRPr="006F2CA2" w:rsidTr="00B86892">
        <w:trPr>
          <w:divId w:val="2116439976"/>
          <w:cantSplit/>
        </w:trPr>
        <w:tc>
          <w:tcPr>
            <w:tcW w:w="7060" w:type="dxa"/>
            <w:gridSpan w:val="9"/>
          </w:tcPr>
          <w:p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GUID=3e882176-593c-487a-a682-31fd745d3d82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d</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Affidavit of Service of writ of summons by Advertisement.</w:t>
            </w:r>
          </w:p>
          <w:p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GUID=35a281e2-717d-48eb-b46a-652b9089c37e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do make oath (or affirm) and say as follows:</w:t>
            </w:r>
          </w:p>
          <w:p w:rsidR="006F2CA2" w:rsidRPr="006F2CA2" w:rsidRDefault="006F2CA2" w:rsidP="00B8689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GUID=fceb812f-052a-43da-a3e8-be15060dc288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did on                    the          day of                              20        , serve the abovenamed defendant with the writ of summons in this action and of the order for service by advertisement dated the         day of                                   20        , by causing to be inserted once in (names of paper or papers as ordered) an advertisement in the words following namely:</w:t>
            </w:r>
          </w:p>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GUID=e0fce539-3272-4937-bea7-78c0fc81831e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Title, Reference Number, etc</w:t>
            </w:r>
            <w:r w:rsidRPr="006F2CA2">
              <w:rPr>
                <w:rFonts w:ascii="Times New Roman" w:hAnsi="Times New Roman" w:cs="Times New Roman"/>
                <w:sz w:val="22"/>
                <w:szCs w:val="20"/>
                <w:lang w:val="en-GB" w:eastAsia="en-US"/>
              </w:rPr>
              <w:t>.)</w:t>
            </w:r>
          </w:p>
          <w:p w:rsidR="006F2CA2" w:rsidRPr="006F2CA2" w:rsidRDefault="006F2CA2" w:rsidP="00B86892">
            <w:pPr>
              <w:spacing w:before="120" w:after="0" w:line="240" w:lineRule="auto"/>
              <w:ind w:left="11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GUID=b9f1fafa-7414-4504-b256-0ab503362f4f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abovenamed defendant,</w:t>
            </w:r>
          </w:p>
          <w:p w:rsidR="006F2CA2" w:rsidRPr="006F2CA2" w:rsidRDefault="006F2CA2" w:rsidP="00B86892">
            <w:pPr>
              <w:spacing w:before="120" w:after="0" w:line="240" w:lineRule="auto"/>
              <w:ind w:left="118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GUID=6f40a03e-eda1-4b87-b6ba-df4ef8faf528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(As in (</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 below).</w:t>
            </w:r>
          </w:p>
          <w:p w:rsidR="006F2CA2" w:rsidRPr="006F2CA2" w:rsidRDefault="006F2CA2" w:rsidP="00B8689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GUID=486efc74-febf-4509-b41f-0f04f3fa7b3d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advertisement aforesaid appeared in the (name of paper) on the           day of                                20       , (and in the (name of paper) on the             day of                    20       ).</w:t>
            </w:r>
          </w:p>
          <w:p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GUID=53e3863d-b4a6-4e26-a06c-d22eac1b029e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tc>
      </w:tr>
      <w:tr w:rsidR="006F2CA2" w:rsidRPr="006F2CA2" w:rsidTr="00B86892">
        <w:trPr>
          <w:divId w:val="2116439976"/>
          <w:cantSplit/>
        </w:trPr>
        <w:tc>
          <w:tcPr>
            <w:tcW w:w="7060" w:type="dxa"/>
            <w:gridSpan w:val="9"/>
          </w:tcPr>
          <w:p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GUID=079a6b4d-0fc8-401d-94ba-f2f722c3fa49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e</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Form of Advertisement</w:t>
            </w:r>
            <w:r w:rsidRPr="006F2CA2">
              <w:rPr>
                <w:rFonts w:ascii="Times New Roman" w:hAnsi="Times New Roman" w:cs="Times New Roman"/>
                <w:sz w:val="22"/>
                <w:szCs w:val="20"/>
                <w:lang w:val="en-GB" w:eastAsia="en-US"/>
              </w:rPr>
              <w:t>.</w:t>
            </w:r>
          </w:p>
          <w:p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GUID=4b407fc9-ab00-479c-9fd3-9d6d28b1a27c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of (or late of)</w:t>
            </w:r>
          </w:p>
          <w:p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GUID=a3310771-fc58-4a13-95be-48e91639dbee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an action has been commenced against you in the Family Justice Courts in Suit No.         of 20     by                of                    , in which the plaintiff’s claim is for (state very shortly the nature of claim and the amount (if any) claimed in the endorsement on the writ).</w:t>
            </w:r>
          </w:p>
          <w:p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GUID=7906745e-2591-4e97-8523-3106bbb2694b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And that it has been ordered that service of the writ in the said action on you be effected by this advertisement. If you desire to defend the said action you must within         days from the publication of this advertisement, inclusive of the day of such publication, enter an appearance at the Registry of </w:t>
            </w:r>
            <w:r w:rsidRPr="006F2CA2">
              <w:rPr>
                <w:rFonts w:ascii="Times New Roman" w:hAnsi="Times New Roman" w:cs="Times New Roman"/>
                <w:sz w:val="22"/>
                <w:szCs w:val="20"/>
                <w:lang w:val="en-GB" w:eastAsia="en-US"/>
              </w:rPr>
              <w:lastRenderedPageBreak/>
              <w:t>the Family Justice Courts. In default of such appearance judgment may be entered against you.</w:t>
            </w:r>
          </w:p>
          <w:p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GUID=2a5d14cc-cb37-40a6-8740-c86c33d7eeb9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B86892">
            <w:pPr>
              <w:spacing w:before="60" w:after="60" w:line="240" w:lineRule="auto"/>
              <w:ind w:left="475" w:hanging="475"/>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GUID=d247b926-910e-4b51-a658-2e4d003a9ab7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Solicitors for the</w:t>
            </w:r>
          </w:p>
        </w:tc>
      </w:tr>
      <w:tr w:rsidR="006F2CA2" w:rsidRPr="006F2CA2" w:rsidTr="00B86892">
        <w:trPr>
          <w:divId w:val="2116439976"/>
          <w:cantSplit/>
        </w:trPr>
        <w:tc>
          <w:tcPr>
            <w:tcW w:w="7060" w:type="dxa"/>
            <w:gridSpan w:val="9"/>
          </w:tcPr>
          <w:p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GUID=f8e7259f-4804-4efc-ad12-738d8cc88b38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f</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Affidavit of Personal Service of Judgment or Order.</w:t>
            </w:r>
          </w:p>
          <w:p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GUID=07f05348-f6f5-4b85-a76e-135b42564405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of                               , do make oath (or affirm) and say as follows:</w:t>
            </w:r>
          </w:p>
          <w:p w:rsidR="006F2CA2" w:rsidRPr="006F2CA2" w:rsidRDefault="006F2CA2" w:rsidP="00B8689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GUID=9711a47f-3747-442d-aed6-22579d7a6222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I did on              the       day of                               20       , at                   personally serve the abovenamed defendant (or plaintiff) with a true copy of the order (or judgment) dated                  in this action, now produced and shown to me marked                              (or recite operative part of order or judgment).</w:t>
            </w:r>
          </w:p>
          <w:p w:rsidR="006F2CA2" w:rsidRPr="006F2CA2" w:rsidRDefault="006F2CA2" w:rsidP="00B86892">
            <w:pPr>
              <w:spacing w:before="60" w:after="60" w:line="240" w:lineRule="auto"/>
              <w:ind w:left="940" w:hanging="533"/>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GUID=23f8c314-5ee4-4dd2-b7f8-4fa33eb25112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The copy of the said order (or judgment) so served as aforesaid had endorsed thereon when so served the words following, that is to say: “If you the within named neglect to obey this order (or judgment) by the time therein limited you will be liable to process of execution for the purpose of compelling you to obey the same order (or judgment)”.</w:t>
            </w:r>
          </w:p>
          <w:p w:rsidR="006F2CA2" w:rsidRPr="006F2CA2" w:rsidRDefault="006F2CA2" w:rsidP="00B8689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GUID=b82902c4-8982-4b2f-83c8-cdaf2c989d22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Sworn (or affirmed) as in Form 132.</w:t>
            </w:r>
          </w:p>
          <w:p w:rsidR="006F2CA2" w:rsidRDefault="006F2CA2" w:rsidP="00B86892">
            <w:pPr>
              <w:spacing w:before="120" w:after="0" w:line="240" w:lineRule="auto"/>
              <w:ind w:firstLine="360"/>
              <w:jc w:val="both"/>
              <w:rPr>
                <w:rFonts w:ascii="Times New Roman" w:hAnsi="Times New Roman" w:cs="Times New Roman"/>
                <w:sz w:val="22"/>
                <w:szCs w:val="20"/>
                <w:lang w:val="en-GB" w:eastAsia="en-US"/>
              </w:rPr>
            </w:pPr>
          </w:p>
          <w:p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rsidR="002D4084" w:rsidRDefault="002D4084" w:rsidP="00B86892">
            <w:pPr>
              <w:spacing w:before="120" w:after="0" w:line="240" w:lineRule="auto"/>
              <w:ind w:firstLine="360"/>
              <w:jc w:val="both"/>
              <w:rPr>
                <w:rFonts w:ascii="Times New Roman" w:hAnsi="Times New Roman" w:cs="Times New Roman"/>
                <w:sz w:val="22"/>
                <w:szCs w:val="20"/>
                <w:lang w:val="en-GB" w:eastAsia="en-US"/>
              </w:rPr>
            </w:pPr>
          </w:p>
          <w:p w:rsidR="002D4084" w:rsidRPr="006F2CA2" w:rsidRDefault="002D4084" w:rsidP="00B86892">
            <w:pPr>
              <w:spacing w:before="120" w:after="0" w:line="240" w:lineRule="auto"/>
              <w:ind w:firstLine="360"/>
              <w:jc w:val="both"/>
              <w:rPr>
                <w:rFonts w:ascii="Times New Roman" w:hAnsi="Times New Roman" w:cs="Times New Roman"/>
                <w:sz w:val="22"/>
                <w:szCs w:val="20"/>
                <w:lang w:val="en-GB" w:eastAsia="en-US"/>
              </w:rPr>
            </w:pPr>
          </w:p>
        </w:tc>
      </w:tr>
      <w:tr w:rsidR="006F2CA2" w:rsidRPr="006F2CA2" w:rsidTr="00B86892">
        <w:trPr>
          <w:divId w:val="2116439976"/>
          <w:cantSplit/>
        </w:trPr>
        <w:tc>
          <w:tcPr>
            <w:tcW w:w="7060" w:type="dxa"/>
            <w:gridSpan w:val="9"/>
          </w:tcPr>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GUID=307ff35c-02fb-44ae-939d-310513515363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173</w:t>
            </w:r>
          </w:p>
        </w:tc>
      </w:tr>
      <w:tr w:rsidR="006F2CA2" w:rsidRPr="006F2CA2" w:rsidTr="00B86892">
        <w:trPr>
          <w:divId w:val="2116439976"/>
          <w:cantSplit/>
        </w:trPr>
        <w:tc>
          <w:tcPr>
            <w:tcW w:w="1300" w:type="dxa"/>
            <w:gridSpan w:val="2"/>
          </w:tcPr>
          <w:p w:rsidR="006F2CA2" w:rsidRPr="006F2CA2" w:rsidRDefault="006F2CA2" w:rsidP="00B8689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GUID=77d1a34c-09c3-4786-aa5e-a2ae858c1494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8"/>
                <w:szCs w:val="18"/>
                <w:lang w:val="en-GB" w:eastAsia="en-US"/>
              </w:rPr>
              <w:t>R.930</w:t>
            </w:r>
          </w:p>
        </w:tc>
        <w:tc>
          <w:tcPr>
            <w:tcW w:w="4540" w:type="dxa"/>
            <w:gridSpan w:val="3"/>
          </w:tcPr>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GUID=a4d26fc3-b6c9-4082-8db8-0767f48480fd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NOTICE OF CHANGE OF SOLICITOR</w:t>
            </w:r>
          </w:p>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GUID=0c9ed333-84fd-43c5-9a7a-ed3fba6ee886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c>
          <w:tcPr>
            <w:tcW w:w="1220" w:type="dxa"/>
            <w:gridSpan w:val="4"/>
          </w:tcPr>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GUID=f2017f7d-a40f-4e59-b99f-bb90895b7daa </w:instrText>
            </w:r>
            <w:r w:rsidRPr="006F2CA2">
              <w:rPr>
                <w:rFonts w:ascii="Times New Roman" w:hAnsi="Times New Roman" w:cs="Times New Roman"/>
                <w:sz w:val="22"/>
                <w:szCs w:val="20"/>
                <w:lang w:val="en-GB" w:eastAsia="en-US"/>
              </w:rPr>
              <w:fldChar w:fldCharType="end"/>
            </w:r>
          </w:p>
        </w:tc>
      </w:tr>
      <w:tr w:rsidR="006F2CA2" w:rsidRPr="006F2CA2" w:rsidTr="00B86892">
        <w:trPr>
          <w:divId w:val="2116439976"/>
          <w:cantSplit/>
        </w:trPr>
        <w:tc>
          <w:tcPr>
            <w:tcW w:w="7060" w:type="dxa"/>
            <w:gridSpan w:val="9"/>
          </w:tcPr>
          <w:p w:rsidR="006F2CA2" w:rsidRPr="006F2CA2" w:rsidRDefault="006F2CA2" w:rsidP="00B8689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GUID=4a6fda27-8353-45bf-9e57-465a4222c44f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GUID=87c3c07f-e831-45ea-84eb-e94201c040e3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(name of new solicitor), of                        , has (or have) been appointed to act as the solicitor of the abovenamed (plaintiff or defendant (if for one or more of several defendants, naming the defendant or defendants)) in this action, in the place of (name of original solicitor).</w:t>
            </w:r>
          </w:p>
          <w:p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GUID=8bbe33d1-b891-4269-9aad-4d54291f46b6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address for service of the abovenamed (new solicitor) is                                                .</w:t>
            </w:r>
          </w:p>
          <w:p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GUID=fa0c81c5-07e6-4822-ae60-33c291d4dd49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B8689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GUID=52e9dd5a-0b74-4557-870f-c1f193599e0b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Solicitor.</w:t>
            </w:r>
          </w:p>
          <w:p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GUID=5e83f794-c0af-4c7c-bfed-a9a6a7c83cc4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abovenamed defendant (or plaintiff) or his (or their) solicitor and to (naming the former solicitor of the plaintiff (or defendant)).</w:t>
            </w:r>
          </w:p>
        </w:tc>
      </w:tr>
      <w:tr w:rsidR="006F2CA2" w:rsidRPr="006F2CA2" w:rsidTr="00B86892">
        <w:trPr>
          <w:divId w:val="2116439976"/>
          <w:cantSplit/>
        </w:trPr>
        <w:tc>
          <w:tcPr>
            <w:tcW w:w="7060" w:type="dxa"/>
            <w:gridSpan w:val="9"/>
          </w:tcPr>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GUID=67339dfd-b57e-4961-b232-9ae453b352cc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174</w:t>
            </w:r>
          </w:p>
          <w:p w:rsidR="006F2CA2" w:rsidRPr="006F2CA2" w:rsidRDefault="006F2CA2" w:rsidP="00B8689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 932</w:t>
            </w:r>
          </w:p>
        </w:tc>
      </w:tr>
      <w:tr w:rsidR="006F2CA2" w:rsidRPr="006F2CA2" w:rsidTr="00B86892">
        <w:trPr>
          <w:gridAfter w:val="2"/>
          <w:divId w:val="2116439976"/>
          <w:wAfter w:w="110" w:type="dxa"/>
          <w:cantSplit/>
        </w:trPr>
        <w:tc>
          <w:tcPr>
            <w:tcW w:w="6950" w:type="dxa"/>
            <w:gridSpan w:val="7"/>
          </w:tcPr>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GUID=980ff99e-d826-4599-b5a4-7365f212f82e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NOTICE OF INTENTION OF PARTY </w:t>
            </w:r>
            <w:r w:rsidRPr="006F2CA2">
              <w:rPr>
                <w:rFonts w:ascii="Times New Roman" w:hAnsi="Times New Roman" w:cs="Times New Roman"/>
                <w:sz w:val="22"/>
                <w:szCs w:val="20"/>
                <w:lang w:val="en-GB" w:eastAsia="en-US"/>
              </w:rPr>
              <w:br/>
              <w:t>TO ACT IN PERSON, IN PLACE OF SOLICITOR</w:t>
            </w:r>
          </w:p>
        </w:tc>
      </w:tr>
      <w:tr w:rsidR="006F2CA2" w:rsidRPr="006F2CA2" w:rsidTr="00B86892">
        <w:trPr>
          <w:divId w:val="2116439976"/>
          <w:cantSplit/>
        </w:trPr>
        <w:tc>
          <w:tcPr>
            <w:tcW w:w="7060" w:type="dxa"/>
            <w:gridSpan w:val="9"/>
          </w:tcPr>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GUID=e68ae068-3ad4-40bd-9fae-f2ad41bae13c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B8689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GUID=80020674-c7a5-4077-a2aa-3456b3f6646d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GUID=09903dc6-d873-4a13-ac59-40ea402c6062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I,                                the abovenamed plaintiff (or defendant) intend to act in person in this action in the place of                                and that my address for service is                          .</w:t>
            </w:r>
          </w:p>
          <w:p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GUID=89c27133-f640-4f31-92d2-5f9a4f098a92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B8689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GUID=2c8491c7-8f4e-49f5-9abf-668b974cd5da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Party.</w:t>
            </w:r>
          </w:p>
          <w:p w:rsid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GUID=f84064ea-fce6-4da6-af1c-bd4f2bce5ad5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abovenamed defendant (or plaintiff) and to (naming the former solicitor of the plaintiff (or defendant)).</w:t>
            </w:r>
          </w:p>
          <w:p w:rsidR="00B86892" w:rsidRDefault="00B86892" w:rsidP="00B86892">
            <w:pPr>
              <w:spacing w:before="120" w:after="0" w:line="240" w:lineRule="auto"/>
              <w:ind w:firstLine="600"/>
              <w:jc w:val="both"/>
              <w:rPr>
                <w:rFonts w:ascii="Times New Roman" w:hAnsi="Times New Roman" w:cs="Times New Roman"/>
                <w:sz w:val="22"/>
                <w:szCs w:val="20"/>
                <w:lang w:val="en-GB" w:eastAsia="en-US"/>
              </w:rPr>
            </w:pPr>
          </w:p>
          <w:p w:rsidR="002D4084" w:rsidRDefault="002D4084" w:rsidP="00B86892">
            <w:pPr>
              <w:spacing w:before="120" w:after="0" w:line="240" w:lineRule="auto"/>
              <w:ind w:firstLine="600"/>
              <w:jc w:val="both"/>
              <w:rPr>
                <w:rFonts w:ascii="Times New Roman" w:hAnsi="Times New Roman" w:cs="Times New Roman"/>
                <w:sz w:val="22"/>
                <w:szCs w:val="20"/>
                <w:lang w:val="en-GB" w:eastAsia="en-US"/>
              </w:rPr>
            </w:pPr>
          </w:p>
          <w:p w:rsidR="002D4084" w:rsidRDefault="002D4084" w:rsidP="00B86892">
            <w:pPr>
              <w:spacing w:before="120" w:after="0" w:line="240" w:lineRule="auto"/>
              <w:ind w:firstLine="600"/>
              <w:jc w:val="both"/>
              <w:rPr>
                <w:rFonts w:ascii="Times New Roman" w:hAnsi="Times New Roman" w:cs="Times New Roman"/>
                <w:sz w:val="22"/>
                <w:szCs w:val="20"/>
                <w:lang w:val="en-GB" w:eastAsia="en-US"/>
              </w:rPr>
            </w:pPr>
          </w:p>
          <w:p w:rsidR="002D4084" w:rsidRDefault="002D4084" w:rsidP="00B86892">
            <w:pPr>
              <w:spacing w:before="120" w:after="0" w:line="240" w:lineRule="auto"/>
              <w:ind w:firstLine="600"/>
              <w:jc w:val="both"/>
              <w:rPr>
                <w:rFonts w:ascii="Times New Roman" w:hAnsi="Times New Roman" w:cs="Times New Roman"/>
                <w:sz w:val="22"/>
                <w:szCs w:val="20"/>
                <w:lang w:val="en-GB" w:eastAsia="en-US"/>
              </w:rPr>
            </w:pPr>
          </w:p>
          <w:p w:rsidR="002D4084" w:rsidRDefault="002D4084" w:rsidP="00B86892">
            <w:pPr>
              <w:spacing w:before="120" w:after="0" w:line="240" w:lineRule="auto"/>
              <w:ind w:firstLine="600"/>
              <w:jc w:val="both"/>
              <w:rPr>
                <w:rFonts w:ascii="Times New Roman" w:hAnsi="Times New Roman" w:cs="Times New Roman"/>
                <w:sz w:val="22"/>
                <w:szCs w:val="20"/>
                <w:lang w:val="en-GB" w:eastAsia="en-US"/>
              </w:rPr>
            </w:pPr>
          </w:p>
          <w:p w:rsidR="002D4084" w:rsidRDefault="002D4084" w:rsidP="00B86892">
            <w:pPr>
              <w:spacing w:before="120" w:after="0" w:line="240" w:lineRule="auto"/>
              <w:ind w:firstLine="600"/>
              <w:jc w:val="both"/>
              <w:rPr>
                <w:rFonts w:ascii="Times New Roman" w:hAnsi="Times New Roman" w:cs="Times New Roman"/>
                <w:sz w:val="22"/>
                <w:szCs w:val="20"/>
                <w:lang w:val="en-GB" w:eastAsia="en-US"/>
              </w:rPr>
            </w:pPr>
          </w:p>
          <w:p w:rsidR="002D4084" w:rsidRDefault="002D4084" w:rsidP="00B86892">
            <w:pPr>
              <w:spacing w:before="120" w:after="0" w:line="240" w:lineRule="auto"/>
              <w:ind w:firstLine="600"/>
              <w:jc w:val="both"/>
              <w:rPr>
                <w:rFonts w:ascii="Times New Roman" w:hAnsi="Times New Roman" w:cs="Times New Roman"/>
                <w:sz w:val="22"/>
                <w:szCs w:val="20"/>
                <w:lang w:val="en-GB" w:eastAsia="en-US"/>
              </w:rPr>
            </w:pPr>
          </w:p>
          <w:p w:rsidR="002D4084" w:rsidRDefault="002D4084" w:rsidP="00B86892">
            <w:pPr>
              <w:spacing w:before="120" w:after="0" w:line="240" w:lineRule="auto"/>
              <w:ind w:firstLine="600"/>
              <w:jc w:val="both"/>
              <w:rPr>
                <w:rFonts w:ascii="Times New Roman" w:hAnsi="Times New Roman" w:cs="Times New Roman"/>
                <w:sz w:val="22"/>
                <w:szCs w:val="20"/>
                <w:lang w:val="en-GB" w:eastAsia="en-US"/>
              </w:rPr>
            </w:pPr>
          </w:p>
          <w:p w:rsidR="002D4084" w:rsidRDefault="002D4084" w:rsidP="00B86892">
            <w:pPr>
              <w:spacing w:before="120" w:after="0" w:line="240" w:lineRule="auto"/>
              <w:ind w:firstLine="600"/>
              <w:jc w:val="both"/>
              <w:rPr>
                <w:rFonts w:ascii="Times New Roman" w:hAnsi="Times New Roman" w:cs="Times New Roman"/>
                <w:sz w:val="22"/>
                <w:szCs w:val="20"/>
                <w:lang w:val="en-GB" w:eastAsia="en-US"/>
              </w:rPr>
            </w:pPr>
          </w:p>
          <w:p w:rsidR="002D4084" w:rsidRDefault="002D4084" w:rsidP="00B86892">
            <w:pPr>
              <w:spacing w:before="120" w:after="0" w:line="240" w:lineRule="auto"/>
              <w:ind w:firstLine="600"/>
              <w:jc w:val="both"/>
              <w:rPr>
                <w:rFonts w:ascii="Times New Roman" w:hAnsi="Times New Roman" w:cs="Times New Roman"/>
                <w:sz w:val="22"/>
                <w:szCs w:val="20"/>
                <w:lang w:val="en-GB" w:eastAsia="en-US"/>
              </w:rPr>
            </w:pPr>
          </w:p>
          <w:p w:rsidR="002D4084" w:rsidRDefault="002D4084" w:rsidP="00B86892">
            <w:pPr>
              <w:spacing w:before="120" w:after="0" w:line="240" w:lineRule="auto"/>
              <w:ind w:firstLine="600"/>
              <w:jc w:val="both"/>
              <w:rPr>
                <w:rFonts w:ascii="Times New Roman" w:hAnsi="Times New Roman" w:cs="Times New Roman"/>
                <w:sz w:val="22"/>
                <w:szCs w:val="20"/>
                <w:lang w:val="en-GB" w:eastAsia="en-US"/>
              </w:rPr>
            </w:pPr>
          </w:p>
          <w:p w:rsidR="002D4084" w:rsidRDefault="002D4084" w:rsidP="00B86892">
            <w:pPr>
              <w:spacing w:before="120" w:after="0" w:line="240" w:lineRule="auto"/>
              <w:ind w:firstLine="600"/>
              <w:jc w:val="both"/>
              <w:rPr>
                <w:rFonts w:ascii="Times New Roman" w:hAnsi="Times New Roman" w:cs="Times New Roman"/>
                <w:sz w:val="22"/>
                <w:szCs w:val="20"/>
                <w:lang w:val="en-GB" w:eastAsia="en-US"/>
              </w:rPr>
            </w:pPr>
          </w:p>
          <w:p w:rsidR="002D4084" w:rsidRPr="006F2CA2" w:rsidRDefault="002D4084" w:rsidP="00B86892">
            <w:pPr>
              <w:spacing w:before="120" w:after="0" w:line="240" w:lineRule="auto"/>
              <w:ind w:firstLine="600"/>
              <w:jc w:val="both"/>
              <w:rPr>
                <w:rFonts w:ascii="Times New Roman" w:hAnsi="Times New Roman" w:cs="Times New Roman"/>
                <w:sz w:val="22"/>
                <w:szCs w:val="20"/>
                <w:lang w:val="en-GB" w:eastAsia="en-US"/>
              </w:rPr>
            </w:pPr>
          </w:p>
        </w:tc>
      </w:tr>
      <w:tr w:rsidR="006F2CA2" w:rsidRPr="006F2CA2" w:rsidTr="00B86892">
        <w:trPr>
          <w:gridAfter w:val="1"/>
          <w:divId w:val="2116439976"/>
          <w:wAfter w:w="40" w:type="dxa"/>
          <w:cantSplit/>
        </w:trPr>
        <w:tc>
          <w:tcPr>
            <w:tcW w:w="7020" w:type="dxa"/>
            <w:gridSpan w:val="8"/>
          </w:tcPr>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GUID=b77701b9-c692-4c5a-ba88-88e04c6e3703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175</w:t>
            </w:r>
          </w:p>
        </w:tc>
      </w:tr>
      <w:tr w:rsidR="006F2CA2" w:rsidRPr="006F2CA2" w:rsidTr="00B86892">
        <w:trPr>
          <w:gridAfter w:val="1"/>
          <w:divId w:val="2116439976"/>
          <w:wAfter w:w="40" w:type="dxa"/>
          <w:cantSplit/>
        </w:trPr>
        <w:tc>
          <w:tcPr>
            <w:tcW w:w="1140" w:type="dxa"/>
          </w:tcPr>
          <w:p w:rsidR="006F2CA2" w:rsidRPr="006F2CA2" w:rsidRDefault="006F2CA2" w:rsidP="00B8689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GUID=b55eb965-2e20-483c-8dc5-7ec8f2347d78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R.933</w:t>
            </w:r>
          </w:p>
        </w:tc>
        <w:tc>
          <w:tcPr>
            <w:tcW w:w="4760" w:type="dxa"/>
            <w:gridSpan w:val="5"/>
          </w:tcPr>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GUID=a4895c0b-72a9-4eb7-acdc-f299b36a2b64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SUMMONS TO REMOVE SOLICITOR </w:t>
            </w:r>
            <w:r w:rsidRPr="006F2CA2">
              <w:rPr>
                <w:rFonts w:ascii="Times New Roman" w:hAnsi="Times New Roman" w:cs="Times New Roman"/>
                <w:sz w:val="22"/>
                <w:szCs w:val="20"/>
                <w:lang w:val="en-GB" w:eastAsia="en-US"/>
              </w:rPr>
              <w:br/>
              <w:t>FROM RECORD</w:t>
            </w:r>
          </w:p>
        </w:tc>
        <w:tc>
          <w:tcPr>
            <w:tcW w:w="1120" w:type="dxa"/>
            <w:gridSpan w:val="2"/>
          </w:tcPr>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GUID=ef5b1076-7c3c-424c-99ba-f88b411c2abe </w:instrText>
            </w:r>
            <w:r w:rsidRPr="006F2CA2">
              <w:rPr>
                <w:rFonts w:ascii="Times New Roman" w:hAnsi="Times New Roman" w:cs="Times New Roman"/>
                <w:sz w:val="22"/>
                <w:szCs w:val="20"/>
                <w:lang w:val="en-GB" w:eastAsia="en-US"/>
              </w:rPr>
              <w:fldChar w:fldCharType="end"/>
            </w:r>
          </w:p>
        </w:tc>
      </w:tr>
      <w:tr w:rsidR="006F2CA2" w:rsidRPr="006F2CA2" w:rsidTr="00B86892">
        <w:trPr>
          <w:gridAfter w:val="1"/>
          <w:divId w:val="2116439976"/>
          <w:wAfter w:w="40" w:type="dxa"/>
          <w:cantSplit/>
        </w:trPr>
        <w:tc>
          <w:tcPr>
            <w:tcW w:w="7020" w:type="dxa"/>
            <w:gridSpan w:val="8"/>
          </w:tcPr>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GUID=0cea3621-4e25-430c-9379-f39ff08823a4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GUID=9a29fce7-ba61-4f65-857b-b6409f94818c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(name of party whose solicitor has ceased to act)</w:t>
            </w:r>
          </w:p>
          <w:p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GUID=effc7dde-352a-4656-9ee7-8a44dfc191b1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rsidR="006F2CA2" w:rsidRPr="006F2CA2" w:rsidRDefault="006F2CA2" w:rsidP="00B8689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GUID=89210871-4f62-4d40-af69-f766d9d72139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(Name of solicitor who has ceased to act) ceases to be the solicitor acting for (name of party whose solicitor has ceased to act), plaintiff (or defendant) (or as may be) in this action (or matter); and</w:t>
            </w:r>
          </w:p>
          <w:p w:rsidR="006F2CA2" w:rsidRPr="006F2CA2" w:rsidRDefault="006F2CA2" w:rsidP="00B8689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GUID=c5205402-cc68-4901-b25a-90874de625a3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Costs of this application be           .</w:t>
            </w:r>
          </w:p>
          <w:p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GUID=2a1e489d-5791-479c-b52b-f23f56c2dd1e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(To set out grounds) or (As set out in the affidavit of [name]).</w:t>
            </w:r>
          </w:p>
          <w:p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GUID=aa33dc9b-9563-4b96-ab43-f20c1c05ba57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rsidR="006F2CA2" w:rsidRPr="006F2CA2" w:rsidRDefault="006F2CA2" w:rsidP="00B8689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GUID=dfd55d28-0d24-412e-84ef-147788a2e989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r w:rsidR="006F2CA2" w:rsidRPr="006F2CA2" w:rsidTr="00B86892">
        <w:trPr>
          <w:divId w:val="2116439976"/>
          <w:cantSplit/>
        </w:trPr>
        <w:tc>
          <w:tcPr>
            <w:tcW w:w="7060" w:type="dxa"/>
            <w:gridSpan w:val="9"/>
          </w:tcPr>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GUID=68cd6553-0b84-4377-8002-97af5cd14137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176</w:t>
            </w:r>
          </w:p>
        </w:tc>
      </w:tr>
      <w:tr w:rsidR="006F2CA2" w:rsidRPr="006F2CA2" w:rsidTr="00B86892">
        <w:trPr>
          <w:divId w:val="2116439976"/>
          <w:cantSplit/>
        </w:trPr>
        <w:tc>
          <w:tcPr>
            <w:tcW w:w="7060" w:type="dxa"/>
            <w:gridSpan w:val="9"/>
          </w:tcPr>
          <w:p w:rsidR="006F2CA2" w:rsidRPr="006F2CA2" w:rsidRDefault="006F2CA2" w:rsidP="00B8689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R.933</w:t>
            </w:r>
          </w:p>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ORDER REMOVING SOLICITOR </w:t>
            </w:r>
            <w:r w:rsidRPr="006F2CA2">
              <w:rPr>
                <w:rFonts w:ascii="Times New Roman" w:hAnsi="Times New Roman" w:cs="Times New Roman"/>
                <w:sz w:val="22"/>
                <w:szCs w:val="20"/>
                <w:lang w:val="en-GB" w:eastAsia="en-US"/>
              </w:rPr>
              <w:br/>
              <w:t>FROM THE RECORD</w:t>
            </w:r>
          </w:p>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GUID=a61982af-31da-441b-94c4-1c34a564b030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B8689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GUID=e529c5c4-d8d8-45aa-a386-71221f0e6d1e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 solicitor for                             in this action (or matter) having (died, become bankrupt or any other reason for removal) and the said (name of party formerly represented by solicitor) having failed to give notice of change of solicitor or notice of intention to act in person and notice of the                    application having been duly served upon the said (name of party formerly represented by solicitor).</w:t>
            </w:r>
          </w:p>
          <w:p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GUID=ffe7a927-f472-4468-a8a9-8069f1e0675f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and upon hearing                            .</w:t>
            </w:r>
          </w:p>
          <w:p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GUID=5d926025-3001-4545-af47-ce632d19d180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the said                      ceases to be the solicitor acting for the said (name of party formerly represented by solicitor) in this action (or matter).</w:t>
            </w:r>
          </w:p>
          <w:p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GUID=d0b149d7-f23f-4f97-a0ff-c7fac6db1c53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B8689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GUID=f4d19d2d-b3ec-45a4-9234-bc31c3fcb530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rsidR="006F2CA2" w:rsidRPr="006F2CA2" w:rsidRDefault="006F2CA2" w:rsidP="006F2CA2">
      <w:pPr>
        <w:spacing w:before="0" w:after="200" w:line="240" w:lineRule="auto"/>
        <w:jc w:val="both"/>
        <w:divId w:val="2116439976"/>
        <w:rPr>
          <w:rFonts w:ascii="Times New Roman" w:eastAsia="Calibri" w:hAnsi="Times New Roman" w:cs="Times New Roman"/>
          <w:sz w:val="22"/>
          <w:szCs w:val="22"/>
          <w:lang w:eastAsia="en-US"/>
        </w:rPr>
      </w:pPr>
      <w:r w:rsidRPr="006F2CA2">
        <w:rPr>
          <w:rFonts w:ascii="Times New Roman" w:eastAsia="Calibri" w:hAnsi="Times New Roman" w:cs="Times New Roman"/>
          <w:sz w:val="22"/>
          <w:szCs w:val="22"/>
          <w:lang w:eastAsia="en-US"/>
        </w:rPr>
        <w:br w:type="textWrapping" w:clear="all"/>
      </w:r>
    </w:p>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80" w:type="dxa"/>
        <w:tblInd w:w="993" w:type="dxa"/>
        <w:tblLook w:val="04A0" w:firstRow="1" w:lastRow="0" w:firstColumn="1" w:lastColumn="0" w:noHBand="0" w:noVBand="1"/>
      </w:tblPr>
      <w:tblGrid>
        <w:gridCol w:w="1460"/>
        <w:gridCol w:w="4020"/>
        <w:gridCol w:w="1600"/>
      </w:tblGrid>
      <w:tr w:rsidR="006F2CA2" w:rsidRPr="006F2CA2" w:rsidTr="00B86892">
        <w:trPr>
          <w:divId w:val="2116439976"/>
          <w:cantSplit/>
        </w:trPr>
        <w:tc>
          <w:tcPr>
            <w:tcW w:w="708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GUID=8937d946-c145-446e-bf27-5a753798c5cd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177</w:t>
            </w:r>
          </w:p>
        </w:tc>
      </w:tr>
      <w:tr w:rsidR="006F2CA2" w:rsidRPr="006F2CA2" w:rsidTr="00B86892">
        <w:trPr>
          <w:divId w:val="2116439976"/>
          <w:cantSplit/>
        </w:trPr>
        <w:tc>
          <w:tcPr>
            <w:tcW w:w="146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GUID=15292162-d384-4ace-8c3d-3b961e05d534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R.934</w:t>
            </w:r>
          </w:p>
        </w:tc>
        <w:tc>
          <w:tcPr>
            <w:tcW w:w="402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GUID=0863ec01-b1e8-4b0d-ba08-0784319817ff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NOTICE OF CEASING </w:t>
            </w:r>
            <w:r w:rsidRPr="006F2CA2">
              <w:rPr>
                <w:rFonts w:ascii="Times New Roman" w:hAnsi="Times New Roman" w:cs="Times New Roman"/>
                <w:sz w:val="22"/>
                <w:szCs w:val="20"/>
                <w:lang w:val="en-GB" w:eastAsia="en-US"/>
              </w:rPr>
              <w:br/>
              <w:t>TO ACT AS SOLICITOR</w:t>
            </w:r>
          </w:p>
        </w:tc>
        <w:tc>
          <w:tcPr>
            <w:tcW w:w="160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GUID=de9791c6-5a77-4055-9a65-e9a365657315 </w:instrText>
            </w:r>
            <w:r w:rsidRPr="006F2CA2">
              <w:rPr>
                <w:rFonts w:ascii="Times New Roman" w:hAnsi="Times New Roman" w:cs="Times New Roman"/>
                <w:sz w:val="22"/>
                <w:szCs w:val="20"/>
                <w:lang w:val="en-GB" w:eastAsia="en-US"/>
              </w:rPr>
              <w:fldChar w:fldCharType="end"/>
            </w:r>
          </w:p>
        </w:tc>
      </w:tr>
      <w:tr w:rsidR="006F2CA2" w:rsidRPr="006F2CA2" w:rsidTr="00B86892">
        <w:trPr>
          <w:divId w:val="2116439976"/>
          <w:cantSplit/>
        </w:trPr>
        <w:tc>
          <w:tcPr>
            <w:tcW w:w="708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GUID=fa3e3dee-012e-4443-a940-15f7f5ffe5d4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GUID=c4c186c1-5ca2-4176-8d47-35214eaad619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 and the (plaintiff/defendant (name) or his solicitors)</w:t>
            </w:r>
          </w:p>
          <w:p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GUID=d0716bf3-c8e8-4f68-ad72-fedd9cc725b0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Take notice that the following solicitor has ceased to act —</w:t>
            </w:r>
          </w:p>
          <w:p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GUID=8a70e374-eed8-44e9-ae7b-422e29777bd8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Name of solicitor ceasing to act:</w:t>
            </w:r>
          </w:p>
          <w:p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GUID=3114ed2d-8db2-4dca-9665-bf8adaaeb67b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Party for whom the solicitor has ceased to act:</w:t>
            </w:r>
          </w:p>
          <w:p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GUID=41b121fa-63ef-4687-b10a-00e41cfdb646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Address for service of the party for whom the solicitor has ceased to act: (last known address of the plaintiff or defendant, if acting in person, or the principal or registered address of the plaintiff or defendant if a body corporate).</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GUID=c94b6611-bf0d-4ed9-9346-14716887c518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tc>
      </w:tr>
    </w:tbl>
    <w:p w:rsidR="006F2CA2" w:rsidRPr="006F2CA2" w:rsidRDefault="006F2CA2" w:rsidP="006F2CA2">
      <w:pPr>
        <w:spacing w:before="0" w:after="200" w:line="240" w:lineRule="auto"/>
        <w:jc w:val="both"/>
        <w:divId w:val="2116439976"/>
        <w:rPr>
          <w:rFonts w:ascii="Times New Roman" w:eastAsia="Calibri" w:hAnsi="Times New Roman" w:cs="Times New Roman"/>
          <w:sz w:val="22"/>
          <w:szCs w:val="22"/>
          <w:lang w:eastAsia="en-US"/>
        </w:rPr>
      </w:pPr>
    </w:p>
    <w:tbl>
      <w:tblPr>
        <w:tblW w:w="7080" w:type="dxa"/>
        <w:tblInd w:w="851" w:type="dxa"/>
        <w:tblLook w:val="04A0" w:firstRow="1" w:lastRow="0" w:firstColumn="1" w:lastColumn="0" w:noHBand="0" w:noVBand="1"/>
      </w:tblPr>
      <w:tblGrid>
        <w:gridCol w:w="7080"/>
      </w:tblGrid>
      <w:tr w:rsidR="006F2CA2" w:rsidRPr="006F2CA2" w:rsidTr="00B86892">
        <w:trPr>
          <w:divId w:val="2116439976"/>
          <w:cantSplit/>
        </w:trPr>
        <w:tc>
          <w:tcPr>
            <w:tcW w:w="708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GUID=de762006-4b86-4227-bbf5-beb9e9e35ba6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178</w:t>
            </w:r>
          </w:p>
        </w:tc>
      </w:tr>
      <w:tr w:rsidR="006F2CA2" w:rsidRPr="006F2CA2" w:rsidTr="00B86892">
        <w:trPr>
          <w:divId w:val="2116439976"/>
          <w:cantSplit/>
        </w:trPr>
        <w:tc>
          <w:tcPr>
            <w:tcW w:w="708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R.934</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 xml:space="preserve">SUMMONS FOR </w:t>
            </w:r>
            <w:r w:rsidRPr="006F2CA2">
              <w:rPr>
                <w:rFonts w:ascii="Times New Roman" w:hAnsi="Times New Roman" w:cs="Times New Roman"/>
                <w:sz w:val="22"/>
                <w:szCs w:val="20"/>
                <w:lang w:val="en-GB" w:eastAsia="en-US"/>
              </w:rPr>
              <w:br/>
              <w:t>WITHDRAWAL OF SOLICITOR</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GUID=84b9065e-a002-4a04-80ac-eea91a51d8d3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GUID=8c7b102d-ef3e-433b-b064-9b41a5d4ef1e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(name of party whose solicitor is withdrawing)</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GUID=d936288c-36b0-42ae-9ae6-07f1e61ea411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Let all parties concerned attend before the Court on the date and time to be assigned for the hearing of an application for the following order(s):</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GUID=fb94929c-5512-4a09-8efb-bb88c060d839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(Name of solicitor withdrawing) ceases to be the solicitor acting for (name of party represented by that solicitor), the plaintiff (or defendant) (or as may be) in this action (or matter) upon compliance with the requirements of Rule 934(1) of the Family Justice Rules; and</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GUID=06a78aab-32f1-460f-bc19-401e43383973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Costs of this application be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GUID=dfce0147-b657-409b-99f5-0ae912149122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Grounds of application: (To set out grounds) or (As set out in the affidavit of [name]).</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GUID=f7496a4a-e077-45f1-94df-13ec46897fef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GUID=7f5aca83-cfaa-4dfa-b13a-02ff5139e393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060" w:type="dxa"/>
        <w:tblInd w:w="993" w:type="dxa"/>
        <w:tblLook w:val="04A0" w:firstRow="1" w:lastRow="0" w:firstColumn="1" w:lastColumn="0" w:noHBand="0" w:noVBand="1"/>
      </w:tblPr>
      <w:tblGrid>
        <w:gridCol w:w="1280"/>
        <w:gridCol w:w="4680"/>
        <w:gridCol w:w="1100"/>
      </w:tblGrid>
      <w:tr w:rsidR="006F2CA2" w:rsidRPr="006F2CA2" w:rsidTr="00B86892">
        <w:trPr>
          <w:divId w:val="2116439976"/>
          <w:cantSplit/>
        </w:trPr>
        <w:tc>
          <w:tcPr>
            <w:tcW w:w="706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GUID=00d0057f-3bb7-4824-a287-e95bb1c354dd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179</w:t>
            </w:r>
          </w:p>
        </w:tc>
      </w:tr>
      <w:tr w:rsidR="006F2CA2" w:rsidRPr="006F2CA2" w:rsidTr="00B86892">
        <w:trPr>
          <w:divId w:val="2116439976"/>
          <w:cantSplit/>
        </w:trPr>
        <w:tc>
          <w:tcPr>
            <w:tcW w:w="1280" w:type="dxa"/>
          </w:tcPr>
          <w:p w:rsidR="006F2CA2" w:rsidRPr="006F2CA2" w:rsidRDefault="006F2CA2" w:rsidP="006F2CA2">
            <w:pPr>
              <w:spacing w:before="60" w:after="60" w:line="240" w:lineRule="auto"/>
              <w:jc w:val="center"/>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GUID=6b88844d-5f94-43fc-b357-1b35e434ff1c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R.934</w:t>
            </w:r>
          </w:p>
        </w:tc>
        <w:tc>
          <w:tcPr>
            <w:tcW w:w="468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GUID=b3ce47de-fc42-401a-8651-ee4d3f6659ec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ORDER FOR WITHDRAWAL OF SOLICITOR</w:t>
            </w:r>
          </w:p>
        </w:tc>
        <w:tc>
          <w:tcPr>
            <w:tcW w:w="110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GUID=a4e11a56-4f2a-418a-bf89-b15b1cc9a3ad </w:instrText>
            </w:r>
            <w:r w:rsidRPr="006F2CA2">
              <w:rPr>
                <w:rFonts w:ascii="Times New Roman" w:hAnsi="Times New Roman" w:cs="Times New Roman"/>
                <w:sz w:val="22"/>
                <w:szCs w:val="20"/>
                <w:lang w:val="en-GB" w:eastAsia="en-US"/>
              </w:rPr>
              <w:fldChar w:fldCharType="end"/>
            </w:r>
          </w:p>
        </w:tc>
      </w:tr>
      <w:tr w:rsidR="006F2CA2" w:rsidRPr="006F2CA2" w:rsidTr="00B86892">
        <w:trPr>
          <w:divId w:val="2116439976"/>
          <w:cantSplit/>
        </w:trPr>
        <w:tc>
          <w:tcPr>
            <w:tcW w:w="706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GUID=98c9cc7b-764b-4e7a-9007-76a7659f4049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GUID=47824145-0777-4151-ba69-6b5fe33082df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 the solicitor for                         a plaintiff (or a defendant) in this action (or matter) having duly served notice of the application on the said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GUID=d7811db8-57a2-413c-b996-783fe00f7b09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Upon the application of                          and upon reading the affidavit of                        filed the       day of                            20       and upon hearing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GUID=3d4dadd7-e93a-4458-a65c-0c0f7a533adf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It is ordered that upon compliance with the requirements of Rule 934(1) of the Family Justice Rules the said                       ceases to be the solicitor acting for the said                      in this action (or matter).</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GUID=be46e23d-d286-4b94-ad18-6eacf73f7114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GUID=c70d45c0-4e54-4c2c-adb9-fce7e7b316f9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rsidR="003B0F55" w:rsidRDefault="003B0F55" w:rsidP="003B0F55">
      <w:pPr>
        <w:tabs>
          <w:tab w:val="left" w:pos="1953"/>
        </w:tabs>
        <w:divId w:val="2116439976"/>
      </w:pPr>
      <w:r>
        <w:tab/>
      </w:r>
      <w:r>
        <w:br w:type="page"/>
      </w:r>
    </w:p>
    <w:tbl>
      <w:tblPr>
        <w:tblW w:w="8486" w:type="dxa"/>
        <w:tblInd w:w="426" w:type="dxa"/>
        <w:tblLook w:val="04A0" w:firstRow="1" w:lastRow="0" w:firstColumn="1" w:lastColumn="0" w:noHBand="0" w:noVBand="1"/>
      </w:tblPr>
      <w:tblGrid>
        <w:gridCol w:w="8221"/>
        <w:gridCol w:w="265"/>
      </w:tblGrid>
      <w:tr w:rsidR="003B0F55" w:rsidRPr="003B0F55" w:rsidTr="00B86892">
        <w:trPr>
          <w:gridAfter w:val="1"/>
          <w:divId w:val="2116439976"/>
          <w:wAfter w:w="265" w:type="dxa"/>
          <w:cantSplit/>
          <w:trHeight w:val="459"/>
        </w:trPr>
        <w:tc>
          <w:tcPr>
            <w:tcW w:w="8221" w:type="dxa"/>
          </w:tcPr>
          <w:p w:rsidR="003B0F55" w:rsidRPr="00B850A7" w:rsidRDefault="003B0F55" w:rsidP="0011790A">
            <w:pPr>
              <w:pStyle w:val="Heading2"/>
              <w:jc w:val="center"/>
              <w:rPr>
                <w:rFonts w:ascii="Times New Roman" w:hAnsi="Times New Roman"/>
                <w:color w:val="auto"/>
                <w:sz w:val="22"/>
                <w:szCs w:val="22"/>
                <w:lang w:val="en-GB"/>
              </w:rPr>
            </w:pPr>
            <w:r w:rsidRPr="003B0F55">
              <w:rPr>
                <w:rFonts w:ascii="Times New Roman" w:hAnsi="Times New Roman"/>
                <w:sz w:val="22"/>
                <w:szCs w:val="22"/>
                <w:lang w:val="en-GB"/>
              </w:rPr>
              <w:lastRenderedPageBreak/>
              <w:br w:type="page"/>
            </w:r>
            <w:r w:rsidRPr="00B850A7">
              <w:rPr>
                <w:rFonts w:ascii="Times New Roman" w:hAnsi="Times New Roman"/>
                <w:b w:val="0"/>
                <w:color w:val="auto"/>
                <w:sz w:val="22"/>
                <w:szCs w:val="22"/>
                <w:lang w:val="en-GB"/>
              </w:rPr>
              <w:fldChar w:fldCharType="begin"/>
            </w:r>
            <w:r w:rsidRPr="00B850A7">
              <w:rPr>
                <w:rFonts w:ascii="Times New Roman" w:hAnsi="Times New Roman"/>
                <w:b w:val="0"/>
                <w:color w:val="auto"/>
                <w:sz w:val="22"/>
                <w:szCs w:val="22"/>
                <w:lang w:val="en-GB"/>
              </w:rPr>
              <w:instrText xml:space="preserve"> GUID=8937d946-c145-446e-bf27-5a753798c5cd </w:instrText>
            </w:r>
            <w:r w:rsidRPr="00B850A7">
              <w:rPr>
                <w:rFonts w:ascii="Times New Roman" w:hAnsi="Times New Roman"/>
                <w:b w:val="0"/>
                <w:color w:val="auto"/>
                <w:sz w:val="22"/>
                <w:szCs w:val="22"/>
                <w:lang w:val="en-GB"/>
              </w:rPr>
              <w:fldChar w:fldCharType="end"/>
            </w:r>
            <w:r w:rsidR="00B86892">
              <w:rPr>
                <w:rFonts w:ascii="Times New Roman" w:hAnsi="Times New Roman"/>
                <w:b w:val="0"/>
                <w:color w:val="auto"/>
                <w:sz w:val="22"/>
                <w:szCs w:val="22"/>
                <w:lang w:val="en-GB"/>
              </w:rPr>
              <w:t>FORM</w:t>
            </w:r>
            <w:r w:rsidRPr="00B850A7">
              <w:rPr>
                <w:rFonts w:ascii="Times New Roman" w:hAnsi="Times New Roman"/>
                <w:b w:val="0"/>
                <w:color w:val="auto"/>
                <w:sz w:val="22"/>
                <w:szCs w:val="22"/>
                <w:lang w:val="en-GB"/>
              </w:rPr>
              <w:t xml:space="preserve"> 179A</w:t>
            </w:r>
          </w:p>
        </w:tc>
      </w:tr>
      <w:tr w:rsidR="003B0F55" w:rsidRPr="003B0F55" w:rsidTr="00B86892">
        <w:trPr>
          <w:divId w:val="2116439976"/>
          <w:cantSplit/>
          <w:trHeight w:val="1824"/>
        </w:trPr>
        <w:tc>
          <w:tcPr>
            <w:tcW w:w="8221" w:type="dxa"/>
          </w:tcPr>
          <w:p w:rsidR="003B0F55" w:rsidRPr="003B0F55" w:rsidRDefault="003B0F55" w:rsidP="0011790A">
            <w:pPr>
              <w:spacing w:before="60" w:after="60" w:line="240" w:lineRule="auto"/>
              <w:jc w:val="center"/>
              <w:rPr>
                <w:rFonts w:ascii="Times New Roman" w:hAnsi="Times New Roman" w:cs="Times New Roman"/>
                <w:sz w:val="22"/>
                <w:szCs w:val="22"/>
                <w:lang w:val="en-GB"/>
              </w:rPr>
            </w:pPr>
          </w:p>
          <w:p w:rsidR="003B0F55" w:rsidRPr="003B0F55" w:rsidRDefault="003B0F55" w:rsidP="0011790A">
            <w:pPr>
              <w:spacing w:before="60" w:after="60" w:line="240" w:lineRule="auto"/>
              <w:rPr>
                <w:rFonts w:ascii="Times New Roman" w:hAnsi="Times New Roman" w:cs="Times New Roman"/>
                <w:sz w:val="22"/>
                <w:szCs w:val="22"/>
                <w:lang w:val="en-GB"/>
              </w:rPr>
            </w:pPr>
            <w:r w:rsidRPr="003B0F55">
              <w:rPr>
                <w:rFonts w:ascii="Times New Roman" w:hAnsi="Times New Roman" w:cs="Times New Roman"/>
                <w:sz w:val="22"/>
                <w:szCs w:val="22"/>
                <w:lang w:val="en-GB"/>
              </w:rPr>
              <w:t xml:space="preserve">R.936D(1)(a)                 </w:t>
            </w:r>
          </w:p>
          <w:p w:rsidR="003B0F55" w:rsidRPr="003B0F55" w:rsidRDefault="003B0F55" w:rsidP="0011790A">
            <w:pPr>
              <w:spacing w:before="60" w:after="60" w:line="240" w:lineRule="auto"/>
              <w:jc w:val="center"/>
              <w:rPr>
                <w:rFonts w:ascii="Times New Roman" w:hAnsi="Times New Roman" w:cs="Times New Roman"/>
                <w:sz w:val="22"/>
                <w:szCs w:val="22"/>
                <w:lang w:val="en-GB"/>
              </w:rPr>
            </w:pPr>
            <w:r w:rsidRPr="003B0F55">
              <w:rPr>
                <w:rFonts w:ascii="Times New Roman" w:hAnsi="Times New Roman" w:cs="Times New Roman"/>
                <w:sz w:val="22"/>
                <w:szCs w:val="22"/>
                <w:lang w:val="en-GB"/>
              </w:rPr>
              <w:t xml:space="preserve">                     </w:t>
            </w:r>
            <w:r w:rsidRPr="003B0F55">
              <w:rPr>
                <w:rFonts w:ascii="Times New Roman" w:hAnsi="Times New Roman" w:cs="Times New Roman"/>
                <w:sz w:val="22"/>
                <w:szCs w:val="22"/>
                <w:lang w:val="en-GB"/>
              </w:rPr>
              <w:fldChar w:fldCharType="begin"/>
            </w:r>
            <w:r w:rsidRPr="003B0F55">
              <w:rPr>
                <w:rFonts w:ascii="Times New Roman" w:hAnsi="Times New Roman" w:cs="Times New Roman"/>
                <w:sz w:val="22"/>
                <w:szCs w:val="22"/>
                <w:lang w:val="en-GB"/>
              </w:rPr>
              <w:instrText xml:space="preserve"> GUID=fa3e3dee-012e-4443-a940-15f7f5ffe5d4 </w:instrText>
            </w:r>
            <w:r w:rsidRPr="003B0F55">
              <w:rPr>
                <w:rFonts w:ascii="Times New Roman" w:hAnsi="Times New Roman" w:cs="Times New Roman"/>
                <w:sz w:val="22"/>
                <w:szCs w:val="22"/>
                <w:lang w:val="en-GB"/>
              </w:rPr>
              <w:fldChar w:fldCharType="end"/>
            </w:r>
            <w:r w:rsidRPr="003B0F55">
              <w:rPr>
                <w:rFonts w:ascii="Times New Roman" w:hAnsi="Times New Roman" w:cs="Times New Roman"/>
                <w:sz w:val="22"/>
                <w:szCs w:val="22"/>
                <w:lang w:val="en-GB"/>
              </w:rPr>
              <w:t>(Title as in action)</w:t>
            </w:r>
          </w:p>
          <w:p w:rsidR="003B0F55" w:rsidRPr="003B0F55" w:rsidRDefault="003B0F55" w:rsidP="0011790A">
            <w:pPr>
              <w:spacing w:before="60" w:after="60" w:line="240" w:lineRule="auto"/>
              <w:rPr>
                <w:rFonts w:ascii="Times New Roman" w:hAnsi="Times New Roman" w:cs="Times New Roman"/>
                <w:sz w:val="22"/>
                <w:szCs w:val="22"/>
                <w:lang w:val="en-GB"/>
              </w:rPr>
            </w:pPr>
          </w:p>
          <w:p w:rsidR="003B0F55" w:rsidRPr="003B0F55" w:rsidRDefault="003B0F55" w:rsidP="0011790A">
            <w:pPr>
              <w:spacing w:before="60" w:after="60" w:line="240" w:lineRule="auto"/>
              <w:jc w:val="center"/>
              <w:rPr>
                <w:rFonts w:ascii="Times New Roman" w:hAnsi="Times New Roman" w:cs="Times New Roman"/>
                <w:sz w:val="22"/>
                <w:szCs w:val="22"/>
                <w:lang w:val="en-GB"/>
              </w:rPr>
            </w:pPr>
          </w:p>
          <w:p w:rsidR="003B0F55" w:rsidRPr="003B0F55" w:rsidRDefault="003B0F55" w:rsidP="0011790A">
            <w:pPr>
              <w:spacing w:before="60" w:after="60" w:line="240" w:lineRule="auto"/>
              <w:jc w:val="center"/>
              <w:rPr>
                <w:rFonts w:ascii="Times New Roman" w:hAnsi="Times New Roman" w:cs="Times New Roman"/>
                <w:b/>
                <w:sz w:val="22"/>
                <w:szCs w:val="22"/>
                <w:u w:val="single"/>
                <w:lang w:val="en-GB"/>
              </w:rPr>
            </w:pPr>
            <w:r w:rsidRPr="003B0F55">
              <w:rPr>
                <w:rFonts w:ascii="Times New Roman" w:hAnsi="Times New Roman" w:cs="Times New Roman"/>
                <w:b/>
                <w:sz w:val="22"/>
                <w:szCs w:val="22"/>
                <w:lang w:val="en-GB"/>
              </w:rPr>
              <w:t xml:space="preserve">                   </w:t>
            </w:r>
            <w:r w:rsidRPr="003B0F55">
              <w:rPr>
                <w:rFonts w:ascii="Times New Roman" w:hAnsi="Times New Roman" w:cs="Times New Roman"/>
                <w:b/>
                <w:sz w:val="22"/>
                <w:szCs w:val="22"/>
                <w:u w:val="single"/>
                <w:lang w:val="en-GB"/>
              </w:rPr>
              <w:fldChar w:fldCharType="begin"/>
            </w:r>
            <w:r w:rsidRPr="003B0F55">
              <w:rPr>
                <w:rFonts w:ascii="Times New Roman" w:hAnsi="Times New Roman" w:cs="Times New Roman"/>
                <w:b/>
                <w:sz w:val="22"/>
                <w:szCs w:val="22"/>
                <w:u w:val="single"/>
                <w:lang w:val="en-GB"/>
              </w:rPr>
              <w:instrText xml:space="preserve"> GUID=0863ec01-b1e8-4b0d-ba08-0784319817ff </w:instrText>
            </w:r>
            <w:r w:rsidRPr="003B0F55">
              <w:rPr>
                <w:rFonts w:ascii="Times New Roman" w:hAnsi="Times New Roman" w:cs="Times New Roman"/>
                <w:b/>
                <w:sz w:val="22"/>
                <w:szCs w:val="22"/>
                <w:u w:val="single"/>
                <w:lang w:val="en-GB"/>
              </w:rPr>
              <w:fldChar w:fldCharType="end"/>
            </w:r>
            <w:r w:rsidRPr="003B0F55">
              <w:rPr>
                <w:rFonts w:ascii="Times New Roman" w:hAnsi="Times New Roman" w:cs="Times New Roman"/>
                <w:b/>
                <w:sz w:val="22"/>
                <w:szCs w:val="22"/>
                <w:u w:val="single"/>
                <w:lang w:val="en-GB"/>
              </w:rPr>
              <w:t>CONSENT TO WITHDRAWAL OF SOLICITOR</w:t>
            </w:r>
          </w:p>
        </w:tc>
        <w:tc>
          <w:tcPr>
            <w:tcW w:w="265" w:type="dxa"/>
          </w:tcPr>
          <w:p w:rsidR="003B0F55" w:rsidRPr="003B0F55" w:rsidRDefault="003B0F55" w:rsidP="0011790A">
            <w:pPr>
              <w:rPr>
                <w:rFonts w:ascii="Times New Roman" w:hAnsi="Times New Roman" w:cs="Times New Roman"/>
                <w:sz w:val="22"/>
                <w:szCs w:val="22"/>
                <w:lang w:val="en-GB"/>
              </w:rPr>
            </w:pPr>
          </w:p>
        </w:tc>
      </w:tr>
      <w:tr w:rsidR="003B0F55" w:rsidRPr="003B0F55" w:rsidTr="00B86892">
        <w:trPr>
          <w:gridAfter w:val="1"/>
          <w:divId w:val="2116439976"/>
          <w:wAfter w:w="265" w:type="dxa"/>
          <w:cantSplit/>
          <w:trHeight w:val="8377"/>
        </w:trPr>
        <w:tc>
          <w:tcPr>
            <w:tcW w:w="8221" w:type="dxa"/>
          </w:tcPr>
          <w:p w:rsidR="003B0F55" w:rsidRPr="003B0F55" w:rsidRDefault="003B0F55" w:rsidP="0011790A">
            <w:pPr>
              <w:spacing w:before="120" w:after="0" w:line="240" w:lineRule="auto"/>
              <w:jc w:val="both"/>
              <w:rPr>
                <w:rFonts w:ascii="Times New Roman" w:hAnsi="Times New Roman" w:cs="Times New Roman"/>
                <w:sz w:val="22"/>
                <w:szCs w:val="22"/>
                <w:lang w:val="en-GB"/>
              </w:rPr>
            </w:pPr>
            <w:r w:rsidRPr="003B0F55">
              <w:rPr>
                <w:rFonts w:ascii="Times New Roman" w:hAnsi="Times New Roman" w:cs="Times New Roman"/>
                <w:sz w:val="22"/>
                <w:szCs w:val="22"/>
                <w:lang w:val="en-GB"/>
              </w:rPr>
              <w:t>I</w:t>
            </w:r>
            <w:r w:rsidRPr="003B0F55">
              <w:rPr>
                <w:rFonts w:ascii="Times New Roman" w:hAnsi="Times New Roman" w:cs="Times New Roman"/>
                <w:sz w:val="22"/>
                <w:szCs w:val="22"/>
                <w:lang w:val="en-GB"/>
              </w:rPr>
              <w:softHyphen/>
              <w:t xml:space="preserve">, ____________________(NRIC No.                 ) of _______________ (address), the abovenamed complainant/respondent*, consent to the withdrawal of my solicitors _____________ (name of solicitor) who will cease to act for me in the above matter. </w:t>
            </w:r>
          </w:p>
          <w:p w:rsidR="003B0F55" w:rsidRPr="003B0F55" w:rsidRDefault="003B0F55" w:rsidP="0011790A">
            <w:pPr>
              <w:spacing w:before="120" w:after="0" w:line="240" w:lineRule="auto"/>
              <w:jc w:val="both"/>
              <w:rPr>
                <w:rFonts w:ascii="Times New Roman" w:hAnsi="Times New Roman" w:cs="Times New Roman"/>
                <w:sz w:val="22"/>
                <w:szCs w:val="22"/>
                <w:lang w:val="en-GB"/>
              </w:rPr>
            </w:pPr>
          </w:p>
          <w:p w:rsidR="003B0F55" w:rsidRPr="003B0F55" w:rsidRDefault="003B0F55" w:rsidP="0011790A">
            <w:pPr>
              <w:spacing w:before="120" w:after="0" w:line="240" w:lineRule="auto"/>
              <w:jc w:val="both"/>
              <w:rPr>
                <w:rFonts w:ascii="Times New Roman" w:hAnsi="Times New Roman" w:cs="Times New Roman"/>
                <w:sz w:val="22"/>
                <w:szCs w:val="22"/>
                <w:lang w:val="en-GB"/>
              </w:rPr>
            </w:pPr>
          </w:p>
          <w:p w:rsidR="003B0F55" w:rsidRPr="003B0F55" w:rsidRDefault="003B0F55" w:rsidP="0011790A">
            <w:pPr>
              <w:spacing w:before="120" w:after="0" w:line="240" w:lineRule="auto"/>
              <w:jc w:val="both"/>
              <w:rPr>
                <w:rFonts w:ascii="Times New Roman" w:hAnsi="Times New Roman" w:cs="Times New Roman"/>
                <w:sz w:val="22"/>
                <w:szCs w:val="22"/>
                <w:lang w:val="en-GB"/>
              </w:rPr>
            </w:pPr>
            <w:r w:rsidRPr="003B0F55">
              <w:rPr>
                <w:rFonts w:ascii="Times New Roman" w:hAnsi="Times New Roman" w:cs="Times New Roman"/>
                <w:sz w:val="22"/>
                <w:szCs w:val="22"/>
                <w:lang w:val="en-GB"/>
              </w:rPr>
              <w:t>Signed by the abovenamed  )</w:t>
            </w:r>
          </w:p>
          <w:p w:rsidR="003B0F55" w:rsidRPr="003B0F55" w:rsidRDefault="003B0F55" w:rsidP="0011790A">
            <w:pPr>
              <w:spacing w:before="120" w:after="0" w:line="240" w:lineRule="auto"/>
              <w:jc w:val="both"/>
              <w:rPr>
                <w:rFonts w:ascii="Times New Roman" w:hAnsi="Times New Roman" w:cs="Times New Roman"/>
                <w:sz w:val="22"/>
                <w:szCs w:val="22"/>
                <w:lang w:val="en-GB"/>
              </w:rPr>
            </w:pPr>
            <w:r w:rsidRPr="003B0F55">
              <w:rPr>
                <w:rFonts w:ascii="Times New Roman" w:hAnsi="Times New Roman" w:cs="Times New Roman"/>
                <w:sz w:val="22"/>
                <w:szCs w:val="22"/>
                <w:lang w:val="en-GB"/>
              </w:rPr>
              <w:t>________________ (name) )</w:t>
            </w:r>
          </w:p>
          <w:p w:rsidR="003B0F55" w:rsidRPr="003B0F55" w:rsidRDefault="003B0F55" w:rsidP="0011790A">
            <w:pPr>
              <w:spacing w:before="120" w:after="0" w:line="240" w:lineRule="auto"/>
              <w:jc w:val="both"/>
              <w:rPr>
                <w:rFonts w:ascii="Times New Roman" w:hAnsi="Times New Roman" w:cs="Times New Roman"/>
                <w:sz w:val="22"/>
                <w:szCs w:val="22"/>
                <w:lang w:val="en-GB"/>
              </w:rPr>
            </w:pPr>
            <w:r w:rsidRPr="003B0F55">
              <w:rPr>
                <w:rFonts w:ascii="Times New Roman" w:hAnsi="Times New Roman" w:cs="Times New Roman"/>
                <w:sz w:val="22"/>
                <w:szCs w:val="22"/>
                <w:lang w:val="en-GB"/>
              </w:rPr>
              <w:t>On this (date)                       )</w:t>
            </w:r>
          </w:p>
          <w:p w:rsidR="003B0F55" w:rsidRPr="003B0F55" w:rsidRDefault="003B0F55" w:rsidP="0011790A">
            <w:pPr>
              <w:spacing w:before="120" w:after="0" w:line="240" w:lineRule="auto"/>
              <w:jc w:val="both"/>
              <w:rPr>
                <w:rFonts w:ascii="Times New Roman" w:hAnsi="Times New Roman" w:cs="Times New Roman"/>
                <w:sz w:val="22"/>
                <w:szCs w:val="22"/>
                <w:lang w:val="en-GB"/>
              </w:rPr>
            </w:pPr>
          </w:p>
          <w:p w:rsidR="003B0F55" w:rsidRPr="003B0F55" w:rsidRDefault="003B0F55" w:rsidP="0011790A">
            <w:pPr>
              <w:spacing w:before="120" w:after="0" w:line="240" w:lineRule="auto"/>
              <w:jc w:val="both"/>
              <w:rPr>
                <w:rFonts w:ascii="Times New Roman" w:hAnsi="Times New Roman" w:cs="Times New Roman"/>
                <w:sz w:val="22"/>
                <w:szCs w:val="22"/>
                <w:lang w:val="en-GB"/>
              </w:rPr>
            </w:pPr>
          </w:p>
          <w:p w:rsidR="003B0F55" w:rsidRPr="003B0F55" w:rsidRDefault="003B0F55" w:rsidP="0011790A">
            <w:pPr>
              <w:spacing w:before="120" w:after="0" w:line="240" w:lineRule="auto"/>
              <w:jc w:val="both"/>
              <w:rPr>
                <w:rFonts w:ascii="Times New Roman" w:hAnsi="Times New Roman" w:cs="Times New Roman"/>
                <w:sz w:val="22"/>
                <w:szCs w:val="22"/>
                <w:lang w:val="en-GB"/>
              </w:rPr>
            </w:pPr>
            <w:r w:rsidRPr="003B0F55">
              <w:rPr>
                <w:rFonts w:ascii="Times New Roman" w:hAnsi="Times New Roman" w:cs="Times New Roman"/>
                <w:sz w:val="22"/>
                <w:szCs w:val="22"/>
                <w:lang w:val="en-GB"/>
              </w:rPr>
              <w:t>Witnessed by           )</w:t>
            </w:r>
          </w:p>
          <w:p w:rsidR="003B0F55" w:rsidRPr="003B0F55" w:rsidRDefault="003B0F55" w:rsidP="0011790A">
            <w:pPr>
              <w:spacing w:before="120" w:after="0" w:line="240" w:lineRule="auto"/>
              <w:jc w:val="both"/>
              <w:rPr>
                <w:rFonts w:ascii="Times New Roman" w:hAnsi="Times New Roman" w:cs="Times New Roman"/>
                <w:sz w:val="22"/>
                <w:szCs w:val="22"/>
                <w:lang w:val="en-GB"/>
              </w:rPr>
            </w:pPr>
            <w:r w:rsidRPr="003B0F55">
              <w:rPr>
                <w:rFonts w:ascii="Times New Roman" w:hAnsi="Times New Roman" w:cs="Times New Roman"/>
                <w:sz w:val="22"/>
                <w:szCs w:val="22"/>
                <w:lang w:val="en-GB"/>
              </w:rPr>
              <w:t>___________(name)</w:t>
            </w:r>
          </w:p>
          <w:p w:rsidR="003B0F55" w:rsidRPr="003B0F55" w:rsidRDefault="003B0F55" w:rsidP="0011790A">
            <w:pPr>
              <w:spacing w:before="120" w:after="0" w:line="240" w:lineRule="auto"/>
              <w:jc w:val="both"/>
              <w:rPr>
                <w:rFonts w:ascii="Times New Roman" w:hAnsi="Times New Roman" w:cs="Times New Roman"/>
                <w:sz w:val="22"/>
                <w:szCs w:val="22"/>
                <w:lang w:val="en-GB"/>
              </w:rPr>
            </w:pPr>
            <w:r w:rsidRPr="003B0F55">
              <w:rPr>
                <w:rFonts w:ascii="Times New Roman" w:hAnsi="Times New Roman" w:cs="Times New Roman"/>
                <w:sz w:val="22"/>
                <w:szCs w:val="22"/>
                <w:lang w:val="en-GB"/>
              </w:rPr>
              <w:t xml:space="preserve">NRIC/Passport No. ) </w:t>
            </w:r>
          </w:p>
          <w:p w:rsidR="003B0F55" w:rsidRPr="003B0F55" w:rsidRDefault="003B0F55" w:rsidP="0011790A">
            <w:pPr>
              <w:spacing w:before="120" w:after="0" w:line="240" w:lineRule="auto"/>
              <w:jc w:val="both"/>
              <w:rPr>
                <w:rFonts w:ascii="Times New Roman" w:hAnsi="Times New Roman" w:cs="Times New Roman"/>
                <w:sz w:val="22"/>
                <w:szCs w:val="22"/>
                <w:lang w:val="en-GB"/>
              </w:rPr>
            </w:pPr>
          </w:p>
          <w:p w:rsidR="003B0F55" w:rsidRPr="003B0F55" w:rsidRDefault="003B0F55" w:rsidP="0011790A">
            <w:pPr>
              <w:spacing w:before="120" w:after="0" w:line="240" w:lineRule="auto"/>
              <w:jc w:val="both"/>
              <w:rPr>
                <w:rFonts w:ascii="Times New Roman" w:hAnsi="Times New Roman" w:cs="Times New Roman"/>
                <w:sz w:val="22"/>
                <w:szCs w:val="22"/>
                <w:lang w:val="en-GB"/>
              </w:rPr>
            </w:pPr>
          </w:p>
          <w:p w:rsidR="003B0F55" w:rsidRPr="003B0F55" w:rsidRDefault="003B0F55" w:rsidP="0011790A">
            <w:pPr>
              <w:spacing w:before="120" w:after="0" w:line="240" w:lineRule="auto"/>
              <w:ind w:firstLine="600"/>
              <w:jc w:val="both"/>
              <w:rPr>
                <w:rFonts w:ascii="Times New Roman" w:hAnsi="Times New Roman" w:cs="Times New Roman"/>
                <w:sz w:val="22"/>
                <w:szCs w:val="22"/>
                <w:lang w:val="en-GB"/>
              </w:rPr>
            </w:pPr>
          </w:p>
          <w:p w:rsidR="003B0F55" w:rsidRPr="003B0F55" w:rsidRDefault="003B0F55" w:rsidP="0011790A">
            <w:pPr>
              <w:jc w:val="both"/>
              <w:rPr>
                <w:rFonts w:ascii="Times New Roman" w:hAnsi="Times New Roman" w:cs="Times New Roman"/>
                <w:i/>
                <w:sz w:val="22"/>
                <w:szCs w:val="22"/>
              </w:rPr>
            </w:pPr>
            <w:r w:rsidRPr="003B0F55">
              <w:rPr>
                <w:rFonts w:ascii="Times New Roman" w:hAnsi="Times New Roman" w:cs="Times New Roman"/>
                <w:i/>
                <w:sz w:val="22"/>
                <w:szCs w:val="22"/>
              </w:rPr>
              <w:t>*delete where appropriate</w:t>
            </w:r>
          </w:p>
          <w:p w:rsidR="003B0F55" w:rsidRPr="003B0F55" w:rsidRDefault="003B0F55" w:rsidP="0011790A">
            <w:pPr>
              <w:spacing w:before="120" w:after="0" w:line="240" w:lineRule="auto"/>
              <w:ind w:firstLine="600"/>
              <w:jc w:val="both"/>
              <w:rPr>
                <w:rFonts w:ascii="Times New Roman" w:hAnsi="Times New Roman" w:cs="Times New Roman"/>
                <w:sz w:val="22"/>
                <w:szCs w:val="22"/>
                <w:lang w:val="en-GB"/>
              </w:rPr>
            </w:pPr>
          </w:p>
          <w:p w:rsidR="003B0F55" w:rsidRPr="003B0F55" w:rsidRDefault="003B0F55" w:rsidP="0011790A">
            <w:pPr>
              <w:spacing w:before="120" w:after="0" w:line="240" w:lineRule="auto"/>
              <w:ind w:firstLine="600"/>
              <w:jc w:val="both"/>
              <w:rPr>
                <w:rFonts w:ascii="Times New Roman" w:hAnsi="Times New Roman" w:cs="Times New Roman"/>
                <w:sz w:val="22"/>
                <w:szCs w:val="22"/>
                <w:lang w:val="en-GB"/>
              </w:rPr>
            </w:pPr>
          </w:p>
          <w:p w:rsidR="003B0F55" w:rsidRPr="003B0F55" w:rsidRDefault="003B0F55" w:rsidP="0011790A">
            <w:pPr>
              <w:spacing w:before="120" w:after="0" w:line="240" w:lineRule="auto"/>
              <w:ind w:firstLine="600"/>
              <w:jc w:val="both"/>
              <w:rPr>
                <w:rFonts w:ascii="Times New Roman" w:hAnsi="Times New Roman" w:cs="Times New Roman"/>
                <w:sz w:val="22"/>
                <w:szCs w:val="22"/>
                <w:lang w:val="en-GB"/>
              </w:rPr>
            </w:pPr>
          </w:p>
          <w:p w:rsidR="003B0F55" w:rsidRPr="003B0F55" w:rsidRDefault="003B0F55" w:rsidP="0011790A">
            <w:pPr>
              <w:spacing w:before="120" w:after="0" w:line="240" w:lineRule="auto"/>
              <w:ind w:firstLine="600"/>
              <w:jc w:val="both"/>
              <w:rPr>
                <w:rFonts w:ascii="Times New Roman" w:hAnsi="Times New Roman" w:cs="Times New Roman"/>
                <w:sz w:val="22"/>
                <w:szCs w:val="22"/>
                <w:lang w:val="en-GB"/>
              </w:rPr>
            </w:pPr>
          </w:p>
          <w:p w:rsidR="003B0F55" w:rsidRPr="003B0F55" w:rsidRDefault="003B0F55" w:rsidP="0011790A">
            <w:pPr>
              <w:spacing w:before="120" w:after="0" w:line="240" w:lineRule="auto"/>
              <w:ind w:firstLine="600"/>
              <w:jc w:val="both"/>
              <w:rPr>
                <w:rFonts w:ascii="Times New Roman" w:hAnsi="Times New Roman" w:cs="Times New Roman"/>
                <w:sz w:val="22"/>
                <w:szCs w:val="22"/>
                <w:lang w:val="en-GB"/>
              </w:rPr>
            </w:pPr>
          </w:p>
          <w:p w:rsidR="003B0F55" w:rsidRPr="003B0F55" w:rsidRDefault="003B0F55" w:rsidP="0011790A">
            <w:pPr>
              <w:spacing w:before="120" w:after="0" w:line="240" w:lineRule="auto"/>
              <w:ind w:firstLine="600"/>
              <w:jc w:val="both"/>
              <w:rPr>
                <w:rFonts w:ascii="Times New Roman" w:hAnsi="Times New Roman" w:cs="Times New Roman"/>
                <w:sz w:val="22"/>
                <w:szCs w:val="22"/>
                <w:lang w:val="en-GB"/>
              </w:rPr>
            </w:pPr>
          </w:p>
          <w:p w:rsidR="003B0F55" w:rsidRPr="003B0F55" w:rsidRDefault="003B0F55" w:rsidP="0011790A">
            <w:pPr>
              <w:spacing w:before="120" w:after="0" w:line="240" w:lineRule="auto"/>
              <w:ind w:firstLine="600"/>
              <w:jc w:val="both"/>
              <w:rPr>
                <w:rFonts w:ascii="Times New Roman" w:hAnsi="Times New Roman" w:cs="Times New Roman"/>
                <w:sz w:val="22"/>
                <w:szCs w:val="22"/>
                <w:lang w:val="en-GB"/>
              </w:rPr>
            </w:pPr>
          </w:p>
          <w:p w:rsidR="003B0F55" w:rsidRPr="003B0F55" w:rsidRDefault="003B0F55" w:rsidP="0011790A">
            <w:pPr>
              <w:spacing w:before="120" w:after="0" w:line="240" w:lineRule="auto"/>
              <w:ind w:firstLine="600"/>
              <w:jc w:val="both"/>
              <w:rPr>
                <w:rFonts w:ascii="Times New Roman" w:hAnsi="Times New Roman" w:cs="Times New Roman"/>
                <w:sz w:val="22"/>
                <w:szCs w:val="22"/>
                <w:lang w:val="en-GB"/>
              </w:rPr>
            </w:pPr>
          </w:p>
          <w:p w:rsidR="003B0F55" w:rsidRPr="003B0F55" w:rsidRDefault="003B0F55" w:rsidP="0011790A">
            <w:pPr>
              <w:spacing w:before="120" w:after="0" w:line="240" w:lineRule="auto"/>
              <w:ind w:firstLine="600"/>
              <w:jc w:val="both"/>
              <w:rPr>
                <w:rFonts w:ascii="Times New Roman" w:hAnsi="Times New Roman" w:cs="Times New Roman"/>
                <w:sz w:val="22"/>
                <w:szCs w:val="22"/>
                <w:lang w:val="en-GB"/>
              </w:rPr>
            </w:pPr>
          </w:p>
        </w:tc>
      </w:tr>
    </w:tbl>
    <w:p w:rsidR="003B0F55" w:rsidRDefault="003B0F55" w:rsidP="003B0F55">
      <w:pPr>
        <w:tabs>
          <w:tab w:val="left" w:pos="1953"/>
        </w:tabs>
        <w:divId w:val="2116439976"/>
      </w:pPr>
    </w:p>
    <w:p w:rsidR="003B0F55" w:rsidRDefault="003B0F55">
      <w:pPr>
        <w:divId w:val="2116439976"/>
      </w:pPr>
      <w:r w:rsidRPr="003B0F55">
        <w:br w:type="page"/>
      </w:r>
    </w:p>
    <w:tbl>
      <w:tblPr>
        <w:tblW w:w="7060" w:type="dxa"/>
        <w:tblInd w:w="993" w:type="dxa"/>
        <w:tblLook w:val="04A0" w:firstRow="1" w:lastRow="0" w:firstColumn="1" w:lastColumn="0" w:noHBand="0" w:noVBand="1"/>
      </w:tblPr>
      <w:tblGrid>
        <w:gridCol w:w="1520"/>
        <w:gridCol w:w="3959"/>
        <w:gridCol w:w="1581"/>
      </w:tblGrid>
      <w:tr w:rsidR="006F2CA2" w:rsidRPr="006F2CA2" w:rsidTr="00B86892">
        <w:trPr>
          <w:divId w:val="2116439976"/>
          <w:cantSplit/>
        </w:trPr>
        <w:tc>
          <w:tcPr>
            <w:tcW w:w="7060"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GUID=81c0691f-77f8-4075-9b3d-b154d50bb040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180</w:t>
            </w:r>
          </w:p>
        </w:tc>
      </w:tr>
      <w:tr w:rsidR="006F2CA2" w:rsidRPr="006F2CA2" w:rsidTr="00B86892">
        <w:trPr>
          <w:divId w:val="2116439976"/>
          <w:cantSplit/>
        </w:trPr>
        <w:tc>
          <w:tcPr>
            <w:tcW w:w="1520" w:type="dxa"/>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GUID=5e1999d7-b76b-440e-bafa-fd8052bf5570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R.938</w:t>
            </w:r>
          </w:p>
          <w:p w:rsidR="006F2CA2" w:rsidRPr="006F2CA2" w:rsidRDefault="006F2CA2" w:rsidP="006F2CA2">
            <w:pPr>
              <w:spacing w:before="60" w:after="60" w:line="240" w:lineRule="auto"/>
              <w:rPr>
                <w:rFonts w:ascii="Times New Roman" w:hAnsi="Times New Roman" w:cs="Times New Roman"/>
                <w:sz w:val="22"/>
                <w:szCs w:val="20"/>
                <w:lang w:val="en-GB" w:eastAsia="en-US"/>
              </w:rPr>
            </w:pPr>
          </w:p>
        </w:tc>
        <w:tc>
          <w:tcPr>
            <w:tcW w:w="3959"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GUID=9e1c7884-d37e-4d04-a60a-8b17be91f3ca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CERTIFICATE OF SERVICE </w:t>
            </w:r>
            <w:r w:rsidRPr="006F2CA2">
              <w:rPr>
                <w:rFonts w:ascii="Times New Roman" w:hAnsi="Times New Roman" w:cs="Times New Roman"/>
                <w:sz w:val="22"/>
                <w:szCs w:val="20"/>
                <w:lang w:val="en-GB" w:eastAsia="en-US"/>
              </w:rPr>
              <w:br/>
              <w:t>OF FOREIGN PROCESS</w:t>
            </w:r>
          </w:p>
        </w:tc>
        <w:tc>
          <w:tcPr>
            <w:tcW w:w="1581"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GUID=25bb6f06-286f-418c-b242-aff7be2b48e5 </w:instrText>
            </w:r>
            <w:r w:rsidRPr="006F2CA2">
              <w:rPr>
                <w:rFonts w:ascii="Times New Roman" w:hAnsi="Times New Roman" w:cs="Times New Roman"/>
                <w:sz w:val="22"/>
                <w:szCs w:val="20"/>
                <w:lang w:val="en-GB" w:eastAsia="en-US"/>
              </w:rPr>
              <w:fldChar w:fldCharType="end"/>
            </w:r>
          </w:p>
        </w:tc>
      </w:tr>
      <w:tr w:rsidR="006F2CA2" w:rsidRPr="006F2CA2" w:rsidTr="00B86892">
        <w:trPr>
          <w:divId w:val="2116439976"/>
          <w:cantSplit/>
        </w:trPr>
        <w:tc>
          <w:tcPr>
            <w:tcW w:w="7060" w:type="dxa"/>
            <w:gridSpan w:val="3"/>
          </w:tcPr>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GUID=60aba722-7e5d-4d8a-a52a-da52ef65ec41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 Registrar of the Family Justice Courts of the Republic of Singapore hereby certify that the documents annexed hereto are as follows:</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GUID=9426be13-b608-4751-b4a2-da3ebfe16ba6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(1)</w:t>
            </w:r>
            <w:r w:rsidRPr="006F2CA2">
              <w:rPr>
                <w:rFonts w:ascii="Times New Roman" w:hAnsi="Times New Roman" w:cs="Times New Roman"/>
                <w:sz w:val="22"/>
                <w:szCs w:val="20"/>
                <w:lang w:val="en-GB" w:eastAsia="en-US"/>
              </w:rPr>
              <w:tab/>
              <w:t>The process received with a Request for Service; and</w:t>
            </w:r>
          </w:p>
          <w:p w:rsidR="006F2CA2" w:rsidRPr="006F2CA2" w:rsidRDefault="006F2CA2" w:rsidP="006F2CA2">
            <w:pPr>
              <w:spacing w:before="60" w:after="60" w:line="240" w:lineRule="auto"/>
              <w:ind w:left="94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GUID=550cf1de-1eb5-4612-8fb7-ad7a7d1b1a5f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(2)</w:t>
            </w:r>
            <w:r w:rsidRPr="006F2CA2">
              <w:rPr>
                <w:rFonts w:ascii="Times New Roman" w:hAnsi="Times New Roman" w:cs="Times New Roman"/>
                <w:sz w:val="22"/>
                <w:szCs w:val="20"/>
                <w:lang w:val="en-GB" w:eastAsia="en-US"/>
              </w:rPr>
              <w:tab/>
              <w:t>A copy of the evidence of service upon the person named in the process.</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GUID=773b1699-7590-405a-be70-e9da24b702ea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 certify that such service so proved, and the proof thereof, are such as are required by the law and practice of the Family Justice Courts regulating the service of legal process in Singapore, and the proof thereof.</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GUID=4c9f3315-0470-41b5-a234-435c46da05b2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And I certify that the cost of effecting such service, as duly certified by me amounts to the sum of $            .</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GUID=22590bf5-650b-4229-88d1-89cc8136238f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GUID=ac1ceed5-3408-4f56-af8f-30584865f883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This form requires sealing by the Court and the signature of the Registrar.</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page"/>
      </w:r>
    </w:p>
    <w:tbl>
      <w:tblPr>
        <w:tblW w:w="7138" w:type="dxa"/>
        <w:tblInd w:w="851" w:type="dxa"/>
        <w:tblLook w:val="04A0" w:firstRow="1" w:lastRow="0" w:firstColumn="1" w:lastColumn="0" w:noHBand="0" w:noVBand="1"/>
      </w:tblPr>
      <w:tblGrid>
        <w:gridCol w:w="233"/>
        <w:gridCol w:w="1026"/>
        <w:gridCol w:w="193"/>
        <w:gridCol w:w="1061"/>
        <w:gridCol w:w="1316"/>
        <w:gridCol w:w="1970"/>
        <w:gridCol w:w="162"/>
        <w:gridCol w:w="1150"/>
        <w:gridCol w:w="27"/>
      </w:tblGrid>
      <w:tr w:rsidR="006F2CA2" w:rsidRPr="006F2CA2" w:rsidTr="00B86892">
        <w:trPr>
          <w:gridAfter w:val="1"/>
          <w:divId w:val="2116439976"/>
          <w:wAfter w:w="27" w:type="dxa"/>
          <w:cantSplit/>
        </w:trPr>
        <w:tc>
          <w:tcPr>
            <w:tcW w:w="7111" w:type="dxa"/>
            <w:gridSpan w:val="8"/>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GUID=eb250d91-3bd2-4800-91b4-1d0a272b57c2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181</w:t>
            </w:r>
          </w:p>
        </w:tc>
      </w:tr>
      <w:tr w:rsidR="006F2CA2" w:rsidRPr="006F2CA2" w:rsidTr="00B86892">
        <w:trPr>
          <w:gridAfter w:val="1"/>
          <w:divId w:val="2116439976"/>
          <w:wAfter w:w="27" w:type="dxa"/>
          <w:cantSplit/>
        </w:trPr>
        <w:tc>
          <w:tcPr>
            <w:tcW w:w="1452" w:type="dxa"/>
            <w:gridSpan w:val="3"/>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GUID=19ad0aed-3443-4207-9e4c-27e1bbe29183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R.964</w:t>
            </w:r>
          </w:p>
        </w:tc>
        <w:tc>
          <w:tcPr>
            <w:tcW w:w="4509" w:type="dxa"/>
            <w:gridSpan w:val="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GUID=13944cae-41a9-460d-9ccf-0db22d72b280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DIRECTIONS TO ACCOUNTANT-GENERAL</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GUID=9c634317-e1a2-4c63-aa11-c8b6d04d8f55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tc>
        <w:tc>
          <w:tcPr>
            <w:tcW w:w="1150"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GUID=9add5c38-719a-4ce5-9c99-5b9f9d5d6342 </w:instrText>
            </w:r>
            <w:r w:rsidRPr="006F2CA2">
              <w:rPr>
                <w:rFonts w:ascii="Times New Roman" w:hAnsi="Times New Roman" w:cs="Times New Roman"/>
                <w:sz w:val="22"/>
                <w:szCs w:val="20"/>
                <w:lang w:val="en-GB" w:eastAsia="en-US"/>
              </w:rPr>
              <w:fldChar w:fldCharType="end"/>
            </w:r>
          </w:p>
        </w:tc>
      </w:tr>
      <w:tr w:rsidR="006F2CA2" w:rsidRPr="006F2CA2" w:rsidTr="00B86892">
        <w:trPr>
          <w:gridAfter w:val="1"/>
          <w:divId w:val="2116439976"/>
          <w:wAfter w:w="27" w:type="dxa"/>
          <w:cantSplit/>
        </w:trPr>
        <w:tc>
          <w:tcPr>
            <w:tcW w:w="7111" w:type="dxa"/>
            <w:gridSpan w:val="8"/>
          </w:tcPr>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GUID=9f0bacf2-1a0e-4865-bbd4-a131d7849348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a</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For Payments In</w:t>
            </w:r>
            <w:r w:rsidRPr="006F2CA2">
              <w:rPr>
                <w:rFonts w:ascii="Times New Roman" w:hAnsi="Times New Roman" w:cs="Times New Roman"/>
                <w:sz w:val="22"/>
                <w:szCs w:val="20"/>
                <w:lang w:val="en-GB" w:eastAsia="en-US"/>
              </w:rPr>
              <w:t>.</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GUID=c5935e12-d3b9-4834-b696-b1b632182af5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Ledger Account (if the same as the cause state ‘as above’).</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GUID=f800fca6-c9ae-429b-bdaa-3217ee6addcb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Pursuant to (insert the provision of law by which payment into Court is made), the Accountant-General is hereby directed to receive the sum of $           (paid in on behalf of the defendant                  in satisfaction of the claim of the plaintiff                       or the funds and securities specified in the Schedule hereto or as may be).</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GUID=055573c8-0abc-4a3a-8aae-7c93cf8233aa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tc>
      </w:tr>
      <w:tr w:rsidR="006F2CA2" w:rsidRPr="006F2CA2" w:rsidTr="00B86892">
        <w:trPr>
          <w:gridAfter w:val="1"/>
          <w:divId w:val="2116439976"/>
          <w:wAfter w:w="27" w:type="dxa"/>
          <w:cantSplit/>
        </w:trPr>
        <w:tc>
          <w:tcPr>
            <w:tcW w:w="7111" w:type="dxa"/>
            <w:gridSpan w:val="8"/>
          </w:tcPr>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GUID=b606034a-f716-4288-b1ed-e9b925fbb54e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p>
          <w:p w:rsidR="006F2CA2" w:rsidRPr="006F2CA2" w:rsidRDefault="006F2CA2" w:rsidP="006F2CA2">
            <w:pPr>
              <w:spacing w:before="120" w:after="0" w:line="240" w:lineRule="auto"/>
              <w:ind w:firstLine="2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GUID=e3703cb0-1e97-4796-988f-f6c4b7f3f624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Where funds are lodged in Court not being moneys paid in under Division 8 of Part 18 or as security for costs or in satisfaction of a judgment or order, but are to be lodged under an order comprising funds of various nature and directing lodgment by one or more persons, a single direction may be issued, and the particulars stated in a schedule to the direction, e.g.:</w:t>
            </w:r>
          </w:p>
        </w:tc>
      </w:tr>
      <w:tr w:rsidR="005A22FC" w:rsidTr="00B86892">
        <w:trPr>
          <w:gridAfter w:val="1"/>
          <w:divId w:val="2116439976"/>
          <w:wAfter w:w="27" w:type="dxa"/>
          <w:cantSplit/>
        </w:trPr>
        <w:tc>
          <w:tcPr>
            <w:tcW w:w="233"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GUID=6299f1e7-33a1-41d9-b977-5f5104ecdd29 </w:instrText>
            </w:r>
            <w:r w:rsidRPr="006F2CA2">
              <w:rPr>
                <w:rFonts w:ascii="Times New Roman" w:hAnsi="Times New Roman" w:cs="Times New Roman"/>
                <w:sz w:val="22"/>
                <w:szCs w:val="20"/>
                <w:lang w:val="en-GB" w:eastAsia="en-US"/>
              </w:rPr>
              <w:fldChar w:fldCharType="end"/>
            </w:r>
          </w:p>
        </w:tc>
        <w:tc>
          <w:tcPr>
            <w:tcW w:w="6878" w:type="dxa"/>
            <w:gridSpan w:val="7"/>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GUID=c14a5d7b-d169-4095-817a-f7fa3a821934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SCHEDULE</w:t>
            </w:r>
          </w:p>
        </w:tc>
      </w:tr>
      <w:tr w:rsidR="005A22FC" w:rsidTr="00B86892">
        <w:trPr>
          <w:gridAfter w:val="1"/>
          <w:divId w:val="2116439976"/>
          <w:wAfter w:w="27" w:type="dxa"/>
          <w:cantSplit/>
          <w:trHeight w:val="100"/>
        </w:trPr>
        <w:tc>
          <w:tcPr>
            <w:tcW w:w="233"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GUID=ce68120e-0ae7-44fb-a11e-130017331f3f </w:instrText>
            </w:r>
            <w:r w:rsidRPr="006F2CA2">
              <w:rPr>
                <w:rFonts w:ascii="Times New Roman" w:hAnsi="Times New Roman" w:cs="Times New Roman"/>
                <w:sz w:val="22"/>
                <w:szCs w:val="20"/>
                <w:lang w:val="en-GB" w:eastAsia="en-US"/>
              </w:rPr>
              <w:fldChar w:fldCharType="end"/>
            </w:r>
          </w:p>
        </w:tc>
        <w:tc>
          <w:tcPr>
            <w:tcW w:w="1219"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GUID=d1d335db-b06b-4270-b363-5604be9dd174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Particulars of fund to be lodged</w:t>
            </w:r>
          </w:p>
        </w:tc>
        <w:tc>
          <w:tcPr>
            <w:tcW w:w="1061"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GUID=8b557935-e925-4b20-8d2e-ffca00f2a39c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Persons to make the lodgment</w:t>
            </w:r>
          </w:p>
        </w:tc>
        <w:tc>
          <w:tcPr>
            <w:tcW w:w="4598" w:type="dxa"/>
            <w:gridSpan w:val="4"/>
            <w:vAlign w:val="center"/>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GUID=1b2f79d6-3f24-4903-8f68-1aa67fd2872f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Amount</w:t>
            </w:r>
          </w:p>
        </w:tc>
      </w:tr>
      <w:tr w:rsidR="005A22FC" w:rsidTr="00B86892">
        <w:trPr>
          <w:gridAfter w:val="1"/>
          <w:divId w:val="2116439976"/>
          <w:wAfter w:w="27" w:type="dxa"/>
          <w:cantSplit/>
          <w:trHeight w:val="100"/>
        </w:trPr>
        <w:tc>
          <w:tcPr>
            <w:tcW w:w="233"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GUID=00a3f9fa-0ab8-41ab-89e3-d63540407593 </w:instrText>
            </w:r>
            <w:r w:rsidRPr="006F2CA2">
              <w:rPr>
                <w:rFonts w:ascii="Times New Roman" w:hAnsi="Times New Roman" w:cs="Times New Roman"/>
                <w:sz w:val="22"/>
                <w:szCs w:val="20"/>
                <w:lang w:val="en-GB" w:eastAsia="en-US"/>
              </w:rPr>
              <w:fldChar w:fldCharType="end"/>
            </w:r>
          </w:p>
        </w:tc>
        <w:tc>
          <w:tcPr>
            <w:tcW w:w="1219"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GUID=2fd521f6-f675-489e-ae52-4b13f04b6a4b </w:instrText>
            </w:r>
            <w:r w:rsidRPr="006F2CA2">
              <w:rPr>
                <w:rFonts w:ascii="Times New Roman" w:hAnsi="Times New Roman" w:cs="Times New Roman"/>
                <w:sz w:val="22"/>
                <w:szCs w:val="20"/>
                <w:lang w:val="en-GB" w:eastAsia="en-US"/>
              </w:rPr>
              <w:fldChar w:fldCharType="end"/>
            </w:r>
          </w:p>
        </w:tc>
        <w:tc>
          <w:tcPr>
            <w:tcW w:w="1061"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GUID=acd4042c-240d-419f-aeb7-1a472791e866 </w:instrText>
            </w:r>
            <w:r w:rsidRPr="006F2CA2">
              <w:rPr>
                <w:rFonts w:ascii="Times New Roman" w:hAnsi="Times New Roman" w:cs="Times New Roman"/>
                <w:sz w:val="22"/>
                <w:szCs w:val="20"/>
                <w:lang w:val="en-GB" w:eastAsia="en-US"/>
              </w:rPr>
              <w:fldChar w:fldCharType="end"/>
            </w:r>
          </w:p>
        </w:tc>
        <w:tc>
          <w:tcPr>
            <w:tcW w:w="1316"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GUID=4a4ff41e-500d-4983-a324-ce65c009596d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Money</w:t>
            </w:r>
          </w:p>
        </w:tc>
        <w:tc>
          <w:tcPr>
            <w:tcW w:w="3282"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GUID=ab60f46c-37be-43c9-825d-8ea303fba7a9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Securities</w:t>
            </w:r>
          </w:p>
        </w:tc>
      </w:tr>
      <w:tr w:rsidR="005A22FC" w:rsidTr="00B86892">
        <w:trPr>
          <w:gridAfter w:val="1"/>
          <w:divId w:val="2116439976"/>
          <w:wAfter w:w="27" w:type="dxa"/>
          <w:cantSplit/>
          <w:trHeight w:val="100"/>
        </w:trPr>
        <w:tc>
          <w:tcPr>
            <w:tcW w:w="233"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GUID=0c0013cd-6226-4687-a6e6-a3304257d71c </w:instrText>
            </w:r>
            <w:r w:rsidRPr="006F2CA2">
              <w:rPr>
                <w:rFonts w:ascii="Times New Roman" w:hAnsi="Times New Roman" w:cs="Times New Roman"/>
                <w:sz w:val="22"/>
                <w:szCs w:val="20"/>
                <w:lang w:val="en-GB" w:eastAsia="en-US"/>
              </w:rPr>
              <w:fldChar w:fldCharType="end"/>
            </w:r>
          </w:p>
        </w:tc>
        <w:tc>
          <w:tcPr>
            <w:tcW w:w="1219"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GUID=227399d2-e38c-4482-a4f8-8b67f4e40b65 </w:instrText>
            </w:r>
            <w:r w:rsidRPr="006F2CA2">
              <w:rPr>
                <w:rFonts w:ascii="Times New Roman" w:hAnsi="Times New Roman" w:cs="Times New Roman"/>
                <w:sz w:val="22"/>
                <w:szCs w:val="20"/>
                <w:lang w:val="en-GB" w:eastAsia="en-US"/>
              </w:rPr>
              <w:fldChar w:fldCharType="end"/>
            </w:r>
          </w:p>
        </w:tc>
        <w:tc>
          <w:tcPr>
            <w:tcW w:w="1061"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GUID=f56b4b9c-e2bb-4f94-86f6-0d2d0a16c589 </w:instrText>
            </w:r>
            <w:r w:rsidRPr="006F2CA2">
              <w:rPr>
                <w:rFonts w:ascii="Times New Roman" w:hAnsi="Times New Roman" w:cs="Times New Roman"/>
                <w:sz w:val="22"/>
                <w:szCs w:val="20"/>
                <w:lang w:val="en-GB" w:eastAsia="en-US"/>
              </w:rPr>
              <w:fldChar w:fldCharType="end"/>
            </w:r>
          </w:p>
        </w:tc>
        <w:tc>
          <w:tcPr>
            <w:tcW w:w="1316"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GUID=91759f6a-ab64-4939-9e8f-b56c56d3c976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3282"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GUID=aa026c86-5dbd-4e74-b7d5-f0e563d63410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5A22FC" w:rsidTr="00B86892">
        <w:trPr>
          <w:gridAfter w:val="1"/>
          <w:divId w:val="2116439976"/>
          <w:wAfter w:w="27" w:type="dxa"/>
          <w:cantSplit/>
          <w:trHeight w:val="100"/>
        </w:trPr>
        <w:tc>
          <w:tcPr>
            <w:tcW w:w="233"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GUID=2dcfb12a-fdfd-4cdb-a0c5-ed0f44547d08 </w:instrText>
            </w:r>
            <w:r w:rsidRPr="006F2CA2">
              <w:rPr>
                <w:rFonts w:ascii="Times New Roman" w:hAnsi="Times New Roman" w:cs="Times New Roman"/>
                <w:sz w:val="22"/>
                <w:szCs w:val="20"/>
                <w:lang w:val="en-GB" w:eastAsia="en-US"/>
              </w:rPr>
              <w:fldChar w:fldCharType="end"/>
            </w:r>
          </w:p>
        </w:tc>
        <w:tc>
          <w:tcPr>
            <w:tcW w:w="1219"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GUID=d51c931f-824a-4556-8c96-9038f0365b43 </w:instrText>
            </w:r>
            <w:r w:rsidRPr="006F2CA2">
              <w:rPr>
                <w:rFonts w:ascii="Times New Roman" w:hAnsi="Times New Roman" w:cs="Times New Roman"/>
                <w:sz w:val="22"/>
                <w:szCs w:val="20"/>
                <w:lang w:val="en-GB" w:eastAsia="en-US"/>
              </w:rPr>
              <w:fldChar w:fldCharType="end"/>
            </w:r>
          </w:p>
        </w:tc>
        <w:tc>
          <w:tcPr>
            <w:tcW w:w="1061"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GUID=e25e4288-d8a7-4b61-ba2a-2bd27791036b </w:instrText>
            </w:r>
            <w:r w:rsidRPr="006F2CA2">
              <w:rPr>
                <w:rFonts w:ascii="Times New Roman" w:hAnsi="Times New Roman" w:cs="Times New Roman"/>
                <w:sz w:val="22"/>
                <w:szCs w:val="20"/>
                <w:lang w:val="en-GB" w:eastAsia="en-US"/>
              </w:rPr>
              <w:fldChar w:fldCharType="end"/>
            </w:r>
          </w:p>
        </w:tc>
        <w:tc>
          <w:tcPr>
            <w:tcW w:w="1316"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GUID=690c5c3a-8e8b-4004-b283-a52410047498 </w:instrText>
            </w:r>
            <w:r w:rsidRPr="006F2CA2">
              <w:rPr>
                <w:rFonts w:ascii="Times New Roman" w:hAnsi="Times New Roman" w:cs="Times New Roman"/>
                <w:sz w:val="22"/>
                <w:szCs w:val="20"/>
                <w:lang w:val="en-GB" w:eastAsia="en-US"/>
              </w:rPr>
              <w:fldChar w:fldCharType="end"/>
            </w:r>
          </w:p>
        </w:tc>
        <w:tc>
          <w:tcPr>
            <w:tcW w:w="3282"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GUID=b430c0dc-3ab2-4555-bb3a-68d2bf522e4c </w:instrText>
            </w:r>
            <w:r w:rsidRPr="006F2CA2">
              <w:rPr>
                <w:rFonts w:ascii="Times New Roman" w:hAnsi="Times New Roman" w:cs="Times New Roman"/>
                <w:sz w:val="22"/>
                <w:szCs w:val="20"/>
                <w:lang w:val="en-GB" w:eastAsia="en-US"/>
              </w:rPr>
              <w:fldChar w:fldCharType="end"/>
            </w:r>
          </w:p>
        </w:tc>
      </w:tr>
      <w:tr w:rsidR="005A22FC" w:rsidTr="00B86892">
        <w:trPr>
          <w:gridAfter w:val="1"/>
          <w:divId w:val="2116439976"/>
          <w:wAfter w:w="27" w:type="dxa"/>
          <w:cantSplit/>
          <w:trHeight w:val="100"/>
        </w:trPr>
        <w:tc>
          <w:tcPr>
            <w:tcW w:w="233"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GUID=02a51f8d-f440-45ea-aa51-4acad3569f30 </w:instrText>
            </w:r>
            <w:r w:rsidRPr="006F2CA2">
              <w:rPr>
                <w:rFonts w:ascii="Times New Roman" w:hAnsi="Times New Roman" w:cs="Times New Roman"/>
                <w:sz w:val="22"/>
                <w:szCs w:val="20"/>
                <w:lang w:val="en-GB" w:eastAsia="en-US"/>
              </w:rPr>
              <w:fldChar w:fldCharType="end"/>
            </w:r>
          </w:p>
        </w:tc>
        <w:tc>
          <w:tcPr>
            <w:tcW w:w="1219"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GUID=54bedfb0-9d17-4288-bc7a-117ecb1d2999 </w:instrText>
            </w:r>
            <w:r w:rsidRPr="006F2CA2">
              <w:rPr>
                <w:rFonts w:ascii="Times New Roman" w:hAnsi="Times New Roman" w:cs="Times New Roman"/>
                <w:sz w:val="22"/>
                <w:szCs w:val="20"/>
                <w:lang w:val="en-GB" w:eastAsia="en-US"/>
              </w:rPr>
              <w:fldChar w:fldCharType="end"/>
            </w:r>
          </w:p>
        </w:tc>
        <w:tc>
          <w:tcPr>
            <w:tcW w:w="1061"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GUID=8f32984e-db0d-4f0d-bc04-efc9a5acd212 </w:instrText>
            </w:r>
            <w:r w:rsidRPr="006F2CA2">
              <w:rPr>
                <w:rFonts w:ascii="Times New Roman" w:hAnsi="Times New Roman" w:cs="Times New Roman"/>
                <w:sz w:val="22"/>
                <w:szCs w:val="20"/>
                <w:lang w:val="en-GB" w:eastAsia="en-US"/>
              </w:rPr>
              <w:fldChar w:fldCharType="end"/>
            </w:r>
          </w:p>
        </w:tc>
        <w:tc>
          <w:tcPr>
            <w:tcW w:w="1316"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GUID=3a84c035-e15a-4c27-89cc-d922c17595c6 </w:instrText>
            </w:r>
            <w:r w:rsidRPr="006F2CA2">
              <w:rPr>
                <w:rFonts w:ascii="Times New Roman" w:hAnsi="Times New Roman" w:cs="Times New Roman"/>
                <w:sz w:val="22"/>
                <w:szCs w:val="20"/>
                <w:lang w:val="en-GB" w:eastAsia="en-US"/>
              </w:rPr>
              <w:fldChar w:fldCharType="end"/>
            </w:r>
          </w:p>
        </w:tc>
        <w:tc>
          <w:tcPr>
            <w:tcW w:w="3282"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GUID=a996fd6e-3bf3-4b9b-9691-8729c4bd33df </w:instrText>
            </w:r>
            <w:r w:rsidRPr="006F2CA2">
              <w:rPr>
                <w:rFonts w:ascii="Times New Roman" w:hAnsi="Times New Roman" w:cs="Times New Roman"/>
                <w:sz w:val="22"/>
                <w:szCs w:val="20"/>
                <w:lang w:val="en-GB" w:eastAsia="en-US"/>
              </w:rPr>
              <w:fldChar w:fldCharType="end"/>
            </w:r>
          </w:p>
        </w:tc>
      </w:tr>
      <w:tr w:rsidR="005A22FC" w:rsidTr="00B86892">
        <w:trPr>
          <w:gridAfter w:val="1"/>
          <w:divId w:val="2116439976"/>
          <w:wAfter w:w="27" w:type="dxa"/>
          <w:cantSplit/>
          <w:trHeight w:val="100"/>
        </w:trPr>
        <w:tc>
          <w:tcPr>
            <w:tcW w:w="233"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GUID=67832163-1b2e-4939-ae9a-525b99c8e9a7 </w:instrText>
            </w:r>
            <w:r w:rsidRPr="006F2CA2">
              <w:rPr>
                <w:rFonts w:ascii="Times New Roman" w:hAnsi="Times New Roman" w:cs="Times New Roman"/>
                <w:sz w:val="22"/>
                <w:szCs w:val="20"/>
                <w:lang w:val="en-GB" w:eastAsia="en-US"/>
              </w:rPr>
              <w:fldChar w:fldCharType="end"/>
            </w:r>
          </w:p>
        </w:tc>
        <w:tc>
          <w:tcPr>
            <w:tcW w:w="1219"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GUID=addd95c9-dc23-4a29-8ca9-810f5a06543b </w:instrText>
            </w:r>
            <w:r w:rsidRPr="006F2CA2">
              <w:rPr>
                <w:rFonts w:ascii="Times New Roman" w:hAnsi="Times New Roman" w:cs="Times New Roman"/>
                <w:sz w:val="22"/>
                <w:szCs w:val="20"/>
                <w:lang w:val="en-GB" w:eastAsia="en-US"/>
              </w:rPr>
              <w:fldChar w:fldCharType="end"/>
            </w:r>
          </w:p>
        </w:tc>
        <w:tc>
          <w:tcPr>
            <w:tcW w:w="1061"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GUID=ea82ff93-7302-4080-a111-d51a17d24ea2 </w:instrText>
            </w:r>
            <w:r w:rsidRPr="006F2CA2">
              <w:rPr>
                <w:rFonts w:ascii="Times New Roman" w:hAnsi="Times New Roman" w:cs="Times New Roman"/>
                <w:sz w:val="22"/>
                <w:szCs w:val="20"/>
                <w:lang w:val="en-GB" w:eastAsia="en-US"/>
              </w:rPr>
              <w:fldChar w:fldCharType="end"/>
            </w:r>
          </w:p>
        </w:tc>
        <w:tc>
          <w:tcPr>
            <w:tcW w:w="1316"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GUID=0292083d-a6db-42f2-9a0f-672621be5017 </w:instrText>
            </w:r>
            <w:r w:rsidRPr="006F2CA2">
              <w:rPr>
                <w:rFonts w:ascii="Times New Roman" w:hAnsi="Times New Roman" w:cs="Times New Roman"/>
                <w:sz w:val="22"/>
                <w:szCs w:val="20"/>
                <w:lang w:val="en-GB" w:eastAsia="en-US"/>
              </w:rPr>
              <w:fldChar w:fldCharType="end"/>
            </w:r>
          </w:p>
        </w:tc>
        <w:tc>
          <w:tcPr>
            <w:tcW w:w="3282"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GUID=43f3a54c-9a2d-4e76-81bd-cf4da47107eb </w:instrText>
            </w:r>
            <w:r w:rsidRPr="006F2CA2">
              <w:rPr>
                <w:rFonts w:ascii="Times New Roman" w:hAnsi="Times New Roman" w:cs="Times New Roman"/>
                <w:sz w:val="22"/>
                <w:szCs w:val="20"/>
                <w:lang w:val="en-GB" w:eastAsia="en-US"/>
              </w:rPr>
              <w:fldChar w:fldCharType="end"/>
            </w:r>
          </w:p>
        </w:tc>
      </w:tr>
      <w:tr w:rsidR="006F2CA2" w:rsidRPr="006F2CA2" w:rsidTr="00B86892">
        <w:trPr>
          <w:gridAfter w:val="1"/>
          <w:divId w:val="2116439976"/>
          <w:wAfter w:w="27" w:type="dxa"/>
          <w:cantSplit/>
        </w:trPr>
        <w:tc>
          <w:tcPr>
            <w:tcW w:w="7111" w:type="dxa"/>
            <w:gridSpan w:val="8"/>
          </w:tcPr>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GUID=2f3228d9-fe0c-4d38-923b-54c0a65a2d09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b</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For Payments Out</w:t>
            </w:r>
            <w:r w:rsidRPr="006F2CA2">
              <w:rPr>
                <w:rFonts w:ascii="Times New Roman" w:hAnsi="Times New Roman" w:cs="Times New Roman"/>
                <w:sz w:val="22"/>
                <w:szCs w:val="20"/>
                <w:lang w:val="en-GB" w:eastAsia="en-US"/>
              </w:rPr>
              <w:t>.</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GUID=096ff74c-41e0-4edd-be6d-336dd1762a59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Ledger Account (if the same as the cause state ‘as above’).</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GUID=aa35a257-193d-415f-81dc-c0fa97cb90cb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Accountant-General is hereby directed to pay to (insert the name of person to be paid and whether as plaintiff or defendant or as solicitor to plaintiff or defendant) the sum of dollars (in words at length)                            </w:t>
            </w:r>
            <w:r w:rsidRPr="006F2CA2">
              <w:rPr>
                <w:rFonts w:ascii="Times New Roman" w:hAnsi="Times New Roman" w:cs="Times New Roman"/>
                <w:sz w:val="22"/>
                <w:szCs w:val="20"/>
                <w:lang w:val="en-GB" w:eastAsia="en-US"/>
              </w:rPr>
              <w:br/>
              <w:t>$           , and any interest accrued thereon (if such is payable), lodged in Court in the above cause or matter on behalf of the defendant              in satisfaction of the claim of the plaintiff                       (or as may be).</w:t>
            </w:r>
          </w:p>
        </w:tc>
      </w:tr>
      <w:tr w:rsidR="006F2CA2" w:rsidRPr="006F2CA2" w:rsidTr="00B86892">
        <w:trPr>
          <w:gridAfter w:val="1"/>
          <w:divId w:val="2116439976"/>
          <w:wAfter w:w="27" w:type="dxa"/>
          <w:cantSplit/>
          <w:trHeight w:val="2640"/>
        </w:trPr>
        <w:tc>
          <w:tcPr>
            <w:tcW w:w="7111" w:type="dxa"/>
            <w:gridSpan w:val="8"/>
          </w:tcPr>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GUID=9ab4d70c-ab9d-4091-bf0e-34edefd40442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r w:rsidRPr="006F2CA2">
              <w:rPr>
                <w:rFonts w:ascii="Times New Roman" w:hAnsi="Times New Roman" w:cs="Times New Roman"/>
                <w:i/>
                <w:sz w:val="22"/>
                <w:szCs w:val="20"/>
                <w:lang w:val="en-GB" w:eastAsia="en-US"/>
              </w:rPr>
              <w:t>c</w:t>
            </w:r>
            <w:r w:rsidRPr="006F2CA2">
              <w:rPr>
                <w:rFonts w:ascii="Times New Roman" w:hAnsi="Times New Roman" w:cs="Times New Roman"/>
                <w:sz w:val="22"/>
                <w:szCs w:val="20"/>
                <w:lang w:val="en-GB" w:eastAsia="en-US"/>
              </w:rPr>
              <w:t>)</w:t>
            </w:r>
            <w:r w:rsidRPr="006F2CA2">
              <w:rPr>
                <w:rFonts w:ascii="Times New Roman" w:hAnsi="Times New Roman" w:cs="Times New Roman"/>
                <w:sz w:val="22"/>
                <w:szCs w:val="20"/>
                <w:lang w:val="en-GB" w:eastAsia="en-US"/>
              </w:rPr>
              <w:tab/>
            </w:r>
            <w:r w:rsidRPr="006F2CA2">
              <w:rPr>
                <w:rFonts w:ascii="Times New Roman" w:hAnsi="Times New Roman" w:cs="Times New Roman"/>
                <w:i/>
                <w:sz w:val="22"/>
                <w:szCs w:val="20"/>
                <w:lang w:val="en-GB" w:eastAsia="en-US"/>
              </w:rPr>
              <w:t>Certificate of Ascertained Sums</w:t>
            </w:r>
            <w:r w:rsidRPr="006F2CA2">
              <w:rPr>
                <w:rFonts w:ascii="Times New Roman" w:hAnsi="Times New Roman" w:cs="Times New Roman"/>
                <w:sz w:val="22"/>
                <w:szCs w:val="20"/>
                <w:lang w:val="en-GB" w:eastAsia="en-US"/>
              </w:rPr>
              <w:t>.</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GUID=5734c642-45f6-4614-9820-cc91effabbea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Ledger Account (if the same as the cause state ‘as above’).</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GUID=8f9f7291-2cc5-4cfe-b2d8-c2060d6d82a7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 hereby certify that under Order dated the       day of                      20         the sums stated in the Schedule subjoined hereto amounting in the whole to $            have been ascertained to be the sums payable under the said Order to the persons respectively named in respect of (state in what character paid).</w:t>
            </w:r>
          </w:p>
          <w:p w:rsidR="006F2CA2" w:rsidRPr="006F2CA2" w:rsidRDefault="006F2CA2" w:rsidP="006F2CA2">
            <w:pPr>
              <w:spacing w:before="120" w:after="0" w:line="240" w:lineRule="auto"/>
              <w:ind w:firstLine="36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GUID=32f3caab-730d-47b2-bf15-6006ce65ee63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GUID=af32034d-67d5-4338-b748-6f71870ab66f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Registrar.</w:t>
            </w:r>
          </w:p>
        </w:tc>
      </w:tr>
      <w:tr w:rsidR="005A22FC" w:rsidTr="00B86892">
        <w:trPr>
          <w:gridAfter w:val="1"/>
          <w:divId w:val="2116439976"/>
          <w:wAfter w:w="27" w:type="dxa"/>
          <w:cantSplit/>
          <w:trHeight w:val="320"/>
        </w:trPr>
        <w:tc>
          <w:tcPr>
            <w:tcW w:w="233"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GUID=51135eb7-a17d-40f1-aa0e-be6b64628e6d </w:instrText>
            </w:r>
            <w:r w:rsidRPr="006F2CA2">
              <w:rPr>
                <w:rFonts w:ascii="Times New Roman" w:hAnsi="Times New Roman" w:cs="Times New Roman"/>
                <w:sz w:val="22"/>
                <w:szCs w:val="20"/>
                <w:lang w:val="en-GB" w:eastAsia="en-US"/>
              </w:rPr>
              <w:fldChar w:fldCharType="end"/>
            </w:r>
          </w:p>
        </w:tc>
        <w:tc>
          <w:tcPr>
            <w:tcW w:w="6878" w:type="dxa"/>
            <w:gridSpan w:val="7"/>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GUID=d0bd0b44-87ac-4d3a-883b-fa9bd197c891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SCHEDULE</w:t>
            </w:r>
          </w:p>
        </w:tc>
      </w:tr>
      <w:tr w:rsidR="005A22FC" w:rsidTr="00B86892">
        <w:trPr>
          <w:gridAfter w:val="1"/>
          <w:divId w:val="2116439976"/>
          <w:wAfter w:w="27" w:type="dxa"/>
          <w:cantSplit/>
          <w:trHeight w:val="80"/>
        </w:trPr>
        <w:tc>
          <w:tcPr>
            <w:tcW w:w="233" w:type="dxa"/>
            <w:vMerge w:val="restart"/>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GUID=21168178-936e-4b86-946e-49bdf1a6ae0e </w:instrText>
            </w:r>
            <w:r w:rsidRPr="006F2CA2">
              <w:rPr>
                <w:rFonts w:ascii="Times New Roman" w:hAnsi="Times New Roman" w:cs="Times New Roman"/>
                <w:sz w:val="22"/>
                <w:szCs w:val="20"/>
                <w:lang w:val="en-GB" w:eastAsia="en-US"/>
              </w:rPr>
              <w:fldChar w:fldCharType="end"/>
            </w:r>
          </w:p>
        </w:tc>
        <w:tc>
          <w:tcPr>
            <w:tcW w:w="2280" w:type="dxa"/>
            <w:gridSpan w:val="3"/>
            <w:vAlign w:val="center"/>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GUID=dc1bd847-a7ee-432e-b62a-77429c8f5f43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Name</w:t>
            </w:r>
          </w:p>
        </w:tc>
        <w:tc>
          <w:tcPr>
            <w:tcW w:w="1316" w:type="dxa"/>
            <w:vAlign w:val="center"/>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GUID=d353f64f-e5ac-4f3b-9e21-130575cf8fc8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Address (if ascertained)</w:t>
            </w:r>
          </w:p>
        </w:tc>
        <w:tc>
          <w:tcPr>
            <w:tcW w:w="3282" w:type="dxa"/>
            <w:gridSpan w:val="3"/>
            <w:vAlign w:val="center"/>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GUID=4b1736c9-b638-44f5-b5cb-2882238d9cc1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Amount to be paid</w:t>
            </w:r>
          </w:p>
        </w:tc>
      </w:tr>
      <w:tr w:rsidR="005A22FC" w:rsidTr="00B86892">
        <w:trPr>
          <w:gridAfter w:val="1"/>
          <w:divId w:val="2116439976"/>
          <w:wAfter w:w="27" w:type="dxa"/>
          <w:cantSplit/>
          <w:trHeight w:val="80"/>
        </w:trPr>
        <w:tc>
          <w:tcPr>
            <w:tcW w:w="233" w:type="dxa"/>
            <w:vMerge w:val="restart"/>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GUID=21168178-936e-4b86-946e-49bdf1a6ae0e </w:instrText>
            </w:r>
            <w:r w:rsidRPr="006F2CA2">
              <w:rPr>
                <w:rFonts w:ascii="Times New Roman" w:hAnsi="Times New Roman" w:cs="Times New Roman"/>
                <w:sz w:val="22"/>
                <w:szCs w:val="20"/>
                <w:lang w:val="en-GB" w:eastAsia="en-US"/>
              </w:rPr>
              <w:fldChar w:fldCharType="end"/>
            </w:r>
          </w:p>
        </w:tc>
        <w:tc>
          <w:tcPr>
            <w:tcW w:w="2280"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GUID=6e39a609-0c42-4bf4-80fb-83b33757321e </w:instrText>
            </w:r>
            <w:r w:rsidRPr="006F2CA2">
              <w:rPr>
                <w:rFonts w:ascii="Times New Roman" w:hAnsi="Times New Roman" w:cs="Times New Roman"/>
                <w:sz w:val="22"/>
                <w:szCs w:val="20"/>
                <w:lang w:val="en-GB" w:eastAsia="en-US"/>
              </w:rPr>
              <w:fldChar w:fldCharType="end"/>
            </w:r>
          </w:p>
        </w:tc>
        <w:tc>
          <w:tcPr>
            <w:tcW w:w="1316"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GUID=90b25bf6-7054-4363-aaa7-e902fccfc952 </w:instrText>
            </w:r>
            <w:r w:rsidRPr="006F2CA2">
              <w:rPr>
                <w:rFonts w:ascii="Times New Roman" w:hAnsi="Times New Roman" w:cs="Times New Roman"/>
                <w:sz w:val="22"/>
                <w:szCs w:val="20"/>
                <w:lang w:val="en-GB" w:eastAsia="en-US"/>
              </w:rPr>
              <w:fldChar w:fldCharType="end"/>
            </w:r>
          </w:p>
        </w:tc>
        <w:tc>
          <w:tcPr>
            <w:tcW w:w="3282"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GUID=3de4c21d-9fdb-4661-b842-c93fe08e6e81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5A22FC" w:rsidTr="00B86892">
        <w:trPr>
          <w:gridAfter w:val="1"/>
          <w:divId w:val="2116439976"/>
          <w:wAfter w:w="27" w:type="dxa"/>
          <w:cantSplit/>
          <w:trHeight w:val="80"/>
        </w:trPr>
        <w:tc>
          <w:tcPr>
            <w:tcW w:w="233" w:type="dxa"/>
            <w:vMerge w:val="restart"/>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GUID=21168178-936e-4b86-946e-49bdf1a6ae0e </w:instrText>
            </w:r>
            <w:r w:rsidRPr="006F2CA2">
              <w:rPr>
                <w:rFonts w:ascii="Times New Roman" w:hAnsi="Times New Roman" w:cs="Times New Roman"/>
                <w:sz w:val="22"/>
                <w:szCs w:val="20"/>
                <w:lang w:val="en-GB" w:eastAsia="en-US"/>
              </w:rPr>
              <w:fldChar w:fldCharType="end"/>
            </w:r>
          </w:p>
        </w:tc>
        <w:tc>
          <w:tcPr>
            <w:tcW w:w="2280"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GUID=5fe56b0b-0b0d-4d60-8c8f-accd47c05490 </w:instrText>
            </w:r>
            <w:r w:rsidRPr="006F2CA2">
              <w:rPr>
                <w:rFonts w:ascii="Times New Roman" w:hAnsi="Times New Roman" w:cs="Times New Roman"/>
                <w:sz w:val="22"/>
                <w:szCs w:val="20"/>
                <w:lang w:val="en-GB" w:eastAsia="en-US"/>
              </w:rPr>
              <w:fldChar w:fldCharType="end"/>
            </w:r>
          </w:p>
        </w:tc>
        <w:tc>
          <w:tcPr>
            <w:tcW w:w="1316" w:type="dxa"/>
          </w:tcPr>
          <w:p w:rsidR="006F2CA2" w:rsidRPr="006F2CA2" w:rsidRDefault="006F2CA2" w:rsidP="006F2CA2">
            <w:pPr>
              <w:tabs>
                <w:tab w:val="decimal" w:pos="0"/>
              </w:tabs>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GUID=13b55310-8560-4dd9-91e8-ca8ddae7b0b6 </w:instrText>
            </w:r>
            <w:r w:rsidRPr="006F2CA2">
              <w:rPr>
                <w:rFonts w:ascii="Times New Roman" w:hAnsi="Times New Roman" w:cs="Times New Roman"/>
                <w:sz w:val="22"/>
                <w:szCs w:val="20"/>
                <w:lang w:val="en-GB" w:eastAsia="en-US"/>
              </w:rPr>
              <w:fldChar w:fldCharType="end"/>
            </w:r>
          </w:p>
        </w:tc>
        <w:tc>
          <w:tcPr>
            <w:tcW w:w="3282"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GUID=2059352f-3f81-41df-a7f4-8bfabe481fed </w:instrText>
            </w:r>
            <w:r w:rsidRPr="006F2CA2">
              <w:rPr>
                <w:rFonts w:ascii="Times New Roman" w:hAnsi="Times New Roman" w:cs="Times New Roman"/>
                <w:sz w:val="22"/>
                <w:szCs w:val="20"/>
                <w:lang w:val="en-GB" w:eastAsia="en-US"/>
              </w:rPr>
              <w:fldChar w:fldCharType="end"/>
            </w:r>
          </w:p>
        </w:tc>
      </w:tr>
      <w:tr w:rsidR="005A22FC" w:rsidTr="00B86892">
        <w:trPr>
          <w:gridAfter w:val="1"/>
          <w:divId w:val="2116439976"/>
          <w:wAfter w:w="27" w:type="dxa"/>
          <w:cantSplit/>
          <w:trHeight w:val="80"/>
        </w:trPr>
        <w:tc>
          <w:tcPr>
            <w:tcW w:w="233" w:type="dxa"/>
            <w:vMerge w:val="restart"/>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GUID=21168178-936e-4b86-946e-49bdf1a6ae0e </w:instrText>
            </w:r>
            <w:r w:rsidRPr="006F2CA2">
              <w:rPr>
                <w:rFonts w:ascii="Times New Roman" w:hAnsi="Times New Roman" w:cs="Times New Roman"/>
                <w:sz w:val="22"/>
                <w:szCs w:val="20"/>
                <w:lang w:val="en-GB" w:eastAsia="en-US"/>
              </w:rPr>
              <w:fldChar w:fldCharType="end"/>
            </w:r>
          </w:p>
        </w:tc>
        <w:tc>
          <w:tcPr>
            <w:tcW w:w="2280"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GUID=3437abbb-73a9-4a5c-bcfd-7df1b3f34f24 </w:instrText>
            </w:r>
            <w:r w:rsidRPr="006F2CA2">
              <w:rPr>
                <w:rFonts w:ascii="Times New Roman" w:hAnsi="Times New Roman" w:cs="Times New Roman"/>
                <w:sz w:val="22"/>
                <w:szCs w:val="20"/>
                <w:lang w:val="en-GB" w:eastAsia="en-US"/>
              </w:rPr>
              <w:fldChar w:fldCharType="end"/>
            </w:r>
          </w:p>
        </w:tc>
        <w:tc>
          <w:tcPr>
            <w:tcW w:w="1316"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GUID=7239aff7-0ff6-4cac-abaa-e1b6550e2d04 </w:instrText>
            </w:r>
            <w:r w:rsidRPr="006F2CA2">
              <w:rPr>
                <w:rFonts w:ascii="Times New Roman" w:hAnsi="Times New Roman" w:cs="Times New Roman"/>
                <w:sz w:val="22"/>
                <w:szCs w:val="20"/>
                <w:lang w:val="en-GB" w:eastAsia="en-US"/>
              </w:rPr>
              <w:fldChar w:fldCharType="end"/>
            </w:r>
          </w:p>
        </w:tc>
        <w:tc>
          <w:tcPr>
            <w:tcW w:w="3282"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GUID=003226cc-3f54-495b-8e6b-a5f16d41f450 </w:instrText>
            </w:r>
            <w:r w:rsidRPr="006F2CA2">
              <w:rPr>
                <w:rFonts w:ascii="Times New Roman" w:hAnsi="Times New Roman" w:cs="Times New Roman"/>
                <w:sz w:val="22"/>
                <w:szCs w:val="20"/>
                <w:lang w:val="en-GB" w:eastAsia="en-US"/>
              </w:rPr>
              <w:fldChar w:fldCharType="end"/>
            </w:r>
          </w:p>
        </w:tc>
      </w:tr>
      <w:tr w:rsidR="005A22FC" w:rsidTr="00B86892">
        <w:trPr>
          <w:gridAfter w:val="1"/>
          <w:divId w:val="2116439976"/>
          <w:wAfter w:w="27" w:type="dxa"/>
          <w:cantSplit/>
          <w:trHeight w:val="80"/>
        </w:trPr>
        <w:tc>
          <w:tcPr>
            <w:tcW w:w="233"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GUID=21168178-936e-4b86-946e-49bdf1a6ae0e </w:instrText>
            </w:r>
            <w:r w:rsidRPr="006F2CA2">
              <w:rPr>
                <w:rFonts w:ascii="Times New Roman" w:hAnsi="Times New Roman" w:cs="Times New Roman"/>
                <w:sz w:val="22"/>
                <w:szCs w:val="20"/>
                <w:lang w:val="en-GB" w:eastAsia="en-US"/>
              </w:rPr>
              <w:fldChar w:fldCharType="end"/>
            </w:r>
          </w:p>
        </w:tc>
        <w:tc>
          <w:tcPr>
            <w:tcW w:w="2280"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GUID=3f88137a-aa02-4f1b-8622-e52e7940cf95 </w:instrText>
            </w:r>
            <w:r w:rsidRPr="006F2CA2">
              <w:rPr>
                <w:rFonts w:ascii="Times New Roman" w:hAnsi="Times New Roman" w:cs="Times New Roman"/>
                <w:sz w:val="22"/>
                <w:szCs w:val="20"/>
                <w:lang w:val="en-GB" w:eastAsia="en-US"/>
              </w:rPr>
              <w:fldChar w:fldCharType="end"/>
            </w:r>
          </w:p>
        </w:tc>
        <w:tc>
          <w:tcPr>
            <w:tcW w:w="1316"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GUID=ea8814ae-fbfe-468b-9bba-7807de97d10c </w:instrText>
            </w:r>
            <w:r w:rsidRPr="006F2CA2">
              <w:rPr>
                <w:rFonts w:ascii="Times New Roman" w:hAnsi="Times New Roman" w:cs="Times New Roman"/>
                <w:sz w:val="22"/>
                <w:szCs w:val="20"/>
                <w:lang w:val="en-GB" w:eastAsia="en-US"/>
              </w:rPr>
              <w:fldChar w:fldCharType="end"/>
            </w:r>
          </w:p>
        </w:tc>
        <w:tc>
          <w:tcPr>
            <w:tcW w:w="3282"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GUID=afa81be1-b1d3-40e5-a185-238a35187704 </w:instrText>
            </w:r>
            <w:r w:rsidRPr="006F2CA2">
              <w:rPr>
                <w:rFonts w:ascii="Times New Roman" w:hAnsi="Times New Roman" w:cs="Times New Roman"/>
                <w:sz w:val="22"/>
                <w:szCs w:val="20"/>
                <w:lang w:val="en-GB" w:eastAsia="en-US"/>
              </w:rPr>
              <w:fldChar w:fldCharType="end"/>
            </w:r>
          </w:p>
        </w:tc>
      </w:tr>
      <w:tr w:rsidR="006F2CA2" w:rsidRPr="006F2CA2" w:rsidTr="00B86892">
        <w:trPr>
          <w:divId w:val="2116439976"/>
          <w:cantSplit/>
        </w:trPr>
        <w:tc>
          <w:tcPr>
            <w:tcW w:w="7138" w:type="dxa"/>
            <w:gridSpan w:val="9"/>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GUID=ed05cabb-f338-4fad-a6ca-b8508d279a97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182</w:t>
            </w:r>
          </w:p>
        </w:tc>
      </w:tr>
      <w:tr w:rsidR="006F2CA2" w:rsidRPr="006F2CA2" w:rsidTr="00B86892">
        <w:trPr>
          <w:divId w:val="2116439976"/>
          <w:cantSplit/>
        </w:trPr>
        <w:tc>
          <w:tcPr>
            <w:tcW w:w="1259" w:type="dxa"/>
            <w:gridSpan w:val="2"/>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GUID=b902e2e7-a6ec-48eb-a828-4ceeabe1b75a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R.964</w:t>
            </w:r>
          </w:p>
        </w:tc>
        <w:tc>
          <w:tcPr>
            <w:tcW w:w="4540" w:type="dxa"/>
            <w:gridSpan w:val="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GUID=17a4b5f4-6318-49a6-b7e5-eb3087285d77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AUTHORITY TO COMPANY </w:t>
            </w:r>
            <w:r w:rsidRPr="006F2CA2">
              <w:rPr>
                <w:rFonts w:ascii="Times New Roman" w:hAnsi="Times New Roman" w:cs="Times New Roman"/>
                <w:sz w:val="22"/>
                <w:szCs w:val="20"/>
                <w:lang w:val="en-GB" w:eastAsia="en-US"/>
              </w:rPr>
              <w:br/>
              <w:t>TO REGISTER TRANSFER</w:t>
            </w:r>
          </w:p>
        </w:tc>
        <w:tc>
          <w:tcPr>
            <w:tcW w:w="1339" w:type="dxa"/>
            <w:gridSpan w:val="3"/>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GUID=339e54a3-9b1a-43e6-8d45-25b86ea0b100 </w:instrText>
            </w:r>
            <w:r w:rsidRPr="006F2CA2">
              <w:rPr>
                <w:rFonts w:ascii="Times New Roman" w:hAnsi="Times New Roman" w:cs="Times New Roman"/>
                <w:sz w:val="22"/>
                <w:szCs w:val="20"/>
                <w:lang w:val="en-GB" w:eastAsia="en-US"/>
              </w:rPr>
              <w:fldChar w:fldCharType="end"/>
            </w:r>
          </w:p>
        </w:tc>
      </w:tr>
      <w:tr w:rsidR="006F2CA2" w:rsidRPr="006F2CA2" w:rsidTr="00B86892">
        <w:trPr>
          <w:divId w:val="2116439976"/>
          <w:cantSplit/>
        </w:trPr>
        <w:tc>
          <w:tcPr>
            <w:tcW w:w="7138" w:type="dxa"/>
            <w:gridSpan w:val="9"/>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GUID=e0a97ce1-d5bc-4464-9100-39be75e59d08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GUID=169e587f-4b5b-4626-9921-b72055698761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To the                                Co. Ltd., </w:t>
            </w:r>
            <w:r w:rsidRPr="006F2CA2">
              <w:rPr>
                <w:rFonts w:ascii="Times New Roman" w:hAnsi="Times New Roman" w:cs="Times New Roman"/>
                <w:sz w:val="22"/>
                <w:szCs w:val="20"/>
                <w:lang w:val="en-GB" w:eastAsia="en-US"/>
              </w:rPr>
              <w:br/>
              <w:t>         Singapore.</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GUID=206fb3c7-ba5e-4251-8e08-25b8f0f76e0f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Please register transfer of shares Nos.          from          to the Accountant-General.</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GUID=52cc39d4-5ea3-416f-8b63-b195aa3733e8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GUID=0d075c7d-0381-42c3-a99c-74135da49a99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Accountant-General.</w:t>
            </w:r>
          </w:p>
        </w:tc>
      </w:tr>
      <w:tr w:rsidR="006F2CA2" w:rsidRPr="006F2CA2" w:rsidTr="00B86892">
        <w:trPr>
          <w:divId w:val="2116439976"/>
          <w:cantSplit/>
        </w:trPr>
        <w:tc>
          <w:tcPr>
            <w:tcW w:w="7138" w:type="dxa"/>
            <w:gridSpan w:val="9"/>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GUID=b133c1ee-2e6e-4b27-a46c-bfc03b61c54a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CERTIFICATE OF TRANSFER</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GUID=96978dd3-a44a-45af-9a71-df29ab9033ac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The abovementioned shares have this day been transferred as authorised.</w:t>
            </w:r>
          </w:p>
          <w:p w:rsidR="006F2CA2" w:rsidRPr="006F2CA2" w:rsidRDefault="006F2CA2" w:rsidP="006F2CA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GUID=4cbff01a-9b5d-427c-811c-48de537bdc7d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Dated this    day of            20    .</w:t>
            </w:r>
          </w:p>
          <w:p w:rsidR="006F2CA2" w:rsidRPr="006F2CA2" w:rsidRDefault="006F2CA2" w:rsidP="006F2CA2">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GUID=3c278564-2c6f-4cb3-a6ae-a92d152df216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Secretary of the              Co. Ltd.</w:t>
            </w:r>
          </w:p>
        </w:tc>
      </w:tr>
    </w:tbl>
    <w:p w:rsidR="002809B5" w:rsidRDefault="002809B5" w:rsidP="006F2CA2">
      <w:pPr>
        <w:spacing w:before="120" w:after="0" w:line="240" w:lineRule="auto"/>
        <w:jc w:val="both"/>
        <w:divId w:val="2116439976"/>
        <w:rPr>
          <w:rFonts w:ascii="Times New Roman" w:hAnsi="Times New Roman" w:cs="Times New Roman"/>
          <w:sz w:val="26"/>
          <w:szCs w:val="20"/>
          <w:lang w:val="en-GB" w:eastAsia="en-US"/>
        </w:rPr>
      </w:pPr>
    </w:p>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p>
    <w:tbl>
      <w:tblPr>
        <w:tblW w:w="7755" w:type="dxa"/>
        <w:jc w:val="center"/>
        <w:tblLook w:val="04A0" w:firstRow="1" w:lastRow="0" w:firstColumn="1" w:lastColumn="0" w:noHBand="0" w:noVBand="1"/>
      </w:tblPr>
      <w:tblGrid>
        <w:gridCol w:w="567"/>
        <w:gridCol w:w="553"/>
        <w:gridCol w:w="758"/>
        <w:gridCol w:w="495"/>
        <w:gridCol w:w="495"/>
        <w:gridCol w:w="633"/>
        <w:gridCol w:w="729"/>
        <w:gridCol w:w="510"/>
        <w:gridCol w:w="370"/>
        <w:gridCol w:w="370"/>
        <w:gridCol w:w="416"/>
        <w:gridCol w:w="1494"/>
        <w:gridCol w:w="365"/>
      </w:tblGrid>
      <w:tr w:rsidR="006F2CA2" w:rsidRPr="006F2CA2" w:rsidTr="002D4084">
        <w:trPr>
          <w:gridAfter w:val="1"/>
          <w:divId w:val="2116439976"/>
          <w:wAfter w:w="365" w:type="dxa"/>
          <w:cantSplit/>
          <w:jc w:val="center"/>
        </w:trPr>
        <w:tc>
          <w:tcPr>
            <w:tcW w:w="7390" w:type="dxa"/>
            <w:gridSpan w:val="12"/>
          </w:tcPr>
          <w:p w:rsidR="002809B5" w:rsidRDefault="002809B5" w:rsidP="006F2CA2">
            <w:pPr>
              <w:spacing w:before="60" w:after="60" w:line="240" w:lineRule="auto"/>
              <w:jc w:val="center"/>
              <w:rPr>
                <w:rFonts w:ascii="Times New Roman" w:hAnsi="Times New Roman" w:cs="Times New Roman"/>
                <w:sz w:val="22"/>
                <w:szCs w:val="20"/>
                <w:lang w:val="en-GB" w:eastAsia="en-US"/>
              </w:rPr>
            </w:pPr>
          </w:p>
          <w:p w:rsidR="002809B5" w:rsidRDefault="002809B5" w:rsidP="006F2CA2">
            <w:pPr>
              <w:spacing w:before="60" w:after="60" w:line="240" w:lineRule="auto"/>
              <w:jc w:val="center"/>
              <w:rPr>
                <w:rFonts w:ascii="Times New Roman" w:hAnsi="Times New Roman" w:cs="Times New Roman"/>
                <w:sz w:val="22"/>
                <w:szCs w:val="20"/>
                <w:lang w:val="en-GB" w:eastAsia="en-US"/>
              </w:rPr>
            </w:pP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GUID=5457f816-986d-47fb-b099-827cd8e7e67b </w:instrText>
            </w:r>
            <w:r w:rsidRPr="006F2CA2">
              <w:rPr>
                <w:rFonts w:ascii="Times New Roman" w:hAnsi="Times New Roman" w:cs="Times New Roman"/>
                <w:sz w:val="22"/>
                <w:szCs w:val="20"/>
                <w:lang w:val="en-GB" w:eastAsia="en-US"/>
              </w:rPr>
              <w:fldChar w:fldCharType="end"/>
            </w:r>
          </w:p>
        </w:tc>
      </w:tr>
      <w:tr w:rsidR="006F2CA2" w:rsidRPr="006F2CA2" w:rsidTr="002D4084">
        <w:trPr>
          <w:gridAfter w:val="5"/>
          <w:divId w:val="2116439976"/>
          <w:wAfter w:w="3015" w:type="dxa"/>
          <w:cantSplit/>
          <w:jc w:val="center"/>
        </w:trPr>
        <w:tc>
          <w:tcPr>
            <w:tcW w:w="4740" w:type="dxa"/>
            <w:gridSpan w:val="8"/>
          </w:tcPr>
          <w:p w:rsidR="006F2CA2" w:rsidRPr="006F2CA2" w:rsidRDefault="006F2CA2" w:rsidP="006F2CA2">
            <w:pPr>
              <w:spacing w:before="60" w:after="60" w:line="240" w:lineRule="auto"/>
              <w:jc w:val="both"/>
              <w:rPr>
                <w:rFonts w:ascii="Times New Roman" w:hAnsi="Times New Roman" w:cs="Times New Roman"/>
                <w:sz w:val="18"/>
                <w:szCs w:val="18"/>
                <w:lang w:val="en-GB" w:eastAsia="en-US"/>
              </w:rPr>
            </w:pPr>
          </w:p>
        </w:tc>
      </w:tr>
      <w:tr w:rsidR="006F2CA2" w:rsidRPr="006F2CA2" w:rsidTr="002D4084">
        <w:trPr>
          <w:gridAfter w:val="1"/>
          <w:divId w:val="2116439976"/>
          <w:wAfter w:w="365" w:type="dxa"/>
          <w:cantSplit/>
          <w:jc w:val="center"/>
        </w:trPr>
        <w:tc>
          <w:tcPr>
            <w:tcW w:w="7390" w:type="dxa"/>
            <w:gridSpan w:val="12"/>
          </w:tcPr>
          <w:p w:rsidR="002809B5" w:rsidRDefault="002809B5" w:rsidP="00B86892">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lastRenderedPageBreak/>
              <w:t>FORM 183</w:t>
            </w:r>
          </w:p>
          <w:p w:rsidR="002809B5" w:rsidRPr="002809B5" w:rsidRDefault="002809B5" w:rsidP="00B86892">
            <w:pPr>
              <w:spacing w:before="60" w:after="60" w:line="240" w:lineRule="auto"/>
              <w:jc w:val="center"/>
              <w:rPr>
                <w:rFonts w:ascii="Times New Roman" w:hAnsi="Times New Roman" w:cs="Times New Roman"/>
                <w:sz w:val="18"/>
                <w:szCs w:val="18"/>
                <w:lang w:val="en-GB" w:eastAsia="en-US"/>
              </w:rPr>
            </w:pPr>
            <w:r w:rsidRPr="002809B5">
              <w:rPr>
                <w:rFonts w:ascii="Times New Roman" w:hAnsi="Times New Roman" w:cs="Times New Roman"/>
                <w:sz w:val="18"/>
                <w:szCs w:val="18"/>
                <w:lang w:val="en-GB" w:eastAsia="en-US"/>
              </w:rPr>
              <w:t>R.971</w:t>
            </w:r>
          </w:p>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STATUTORY DECLARATION</w:t>
            </w:r>
          </w:p>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GUID=8e191a2e-42f6-40c1-92b0-34573df73208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2D4084">
            <w:pPr>
              <w:spacing w:before="120" w:after="0" w:line="240" w:lineRule="auto"/>
              <w:ind w:left="601" w:hanging="1"/>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GUID=5d5baeb3-57a5-46f1-aaa4-c6ecb69b6d17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Ledger Account (if the same as the cause state ‘as above’). I (name and address of applicant) solemnly and sincerely declare that I am the (degree of relationship) and next or one of the next-of-kin of (name of deceased) and that I am entitled to take out Letters of Administration to his estate and to receive the sum of $        directed to be paid to him by the Order dated the      day of                      20       . And I further declare that the total value of the assets of the deceased including the above sum does not exceed $10,000 and I certify that the funeral and other testamentary expenses of the deceased have been paid. And I make this solemn declaration conscientiously believing the same to be true and by virtue of the provisions of the Oaths and Declarations Act (Cap. 211).</w:t>
            </w:r>
          </w:p>
        </w:tc>
      </w:tr>
      <w:tr w:rsidR="006F2CA2" w:rsidRPr="006F2CA2" w:rsidTr="002D4084">
        <w:trPr>
          <w:gridAfter w:val="1"/>
          <w:divId w:val="2116439976"/>
          <w:wAfter w:w="365" w:type="dxa"/>
          <w:cantSplit/>
          <w:jc w:val="center"/>
        </w:trPr>
        <w:tc>
          <w:tcPr>
            <w:tcW w:w="7390" w:type="dxa"/>
            <w:gridSpan w:val="12"/>
          </w:tcPr>
          <w:p w:rsidR="006F2CA2" w:rsidRPr="006F2CA2" w:rsidRDefault="006F2CA2" w:rsidP="002D7BC7">
            <w:pPr>
              <w:spacing w:before="60" w:after="60" w:line="240" w:lineRule="auto"/>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GUID=62c7afc0-05f9-4578-8ed0-fce081359553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Applicant.</w:t>
            </w:r>
          </w:p>
          <w:p w:rsidR="006F2CA2" w:rsidRPr="006F2CA2" w:rsidRDefault="006F2CA2" w:rsidP="002D4084">
            <w:pPr>
              <w:spacing w:before="120" w:after="0" w:line="240" w:lineRule="auto"/>
              <w:ind w:firstLine="600"/>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GUID=14d3ba3a-e24c-4783-bfaa-35cda3325cc7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Declared before me this    day of            20    .</w:t>
            </w:r>
          </w:p>
          <w:p w:rsidR="006F2CA2" w:rsidRPr="006F2CA2" w:rsidRDefault="002D4084" w:rsidP="002D4084">
            <w:pPr>
              <w:spacing w:before="60" w:after="60" w:line="240" w:lineRule="auto"/>
              <w:jc w:val="center"/>
              <w:rPr>
                <w:rFonts w:ascii="Times New Roman" w:hAnsi="Times New Roman" w:cs="Times New Roman"/>
                <w:sz w:val="22"/>
                <w:szCs w:val="20"/>
                <w:lang w:val="en-GB" w:eastAsia="en-US"/>
              </w:rPr>
            </w:pPr>
            <w:r>
              <w:rPr>
                <w:rFonts w:ascii="Times New Roman" w:hAnsi="Times New Roman" w:cs="Times New Roman"/>
                <w:sz w:val="22"/>
                <w:szCs w:val="20"/>
                <w:lang w:val="en-GB" w:eastAsia="en-US"/>
              </w:rPr>
              <w:t xml:space="preserve">             </w:t>
            </w:r>
            <w:r w:rsidR="006F2CA2" w:rsidRPr="006F2CA2">
              <w:rPr>
                <w:rFonts w:ascii="Times New Roman" w:hAnsi="Times New Roman" w:cs="Times New Roman"/>
                <w:sz w:val="22"/>
                <w:szCs w:val="20"/>
                <w:lang w:val="en-GB" w:eastAsia="en-US"/>
              </w:rPr>
              <w:fldChar w:fldCharType="begin"/>
            </w:r>
            <w:r w:rsidR="006F2CA2" w:rsidRPr="006F2CA2">
              <w:rPr>
                <w:rFonts w:ascii="Times New Roman" w:hAnsi="Times New Roman" w:cs="Times New Roman"/>
                <w:sz w:val="22"/>
                <w:szCs w:val="20"/>
                <w:lang w:val="en-GB" w:eastAsia="en-US"/>
              </w:rPr>
              <w:instrText xml:space="preserve"> GUID=3a1687cd-33e1-4ac5-905c-ce1661f598e1 </w:instrText>
            </w:r>
            <w:r w:rsidR="006F2CA2" w:rsidRPr="006F2CA2">
              <w:rPr>
                <w:rFonts w:ascii="Times New Roman" w:hAnsi="Times New Roman" w:cs="Times New Roman"/>
                <w:sz w:val="22"/>
                <w:szCs w:val="20"/>
                <w:lang w:val="en-GB" w:eastAsia="en-US"/>
              </w:rPr>
              <w:fldChar w:fldCharType="end"/>
            </w:r>
            <w:r w:rsidR="006F2CA2" w:rsidRPr="006F2CA2">
              <w:rPr>
                <w:rFonts w:ascii="Times New Roman" w:hAnsi="Times New Roman" w:cs="Times New Roman"/>
                <w:sz w:val="22"/>
                <w:szCs w:val="20"/>
                <w:lang w:val="en-GB" w:eastAsia="en-US"/>
              </w:rPr>
              <w:t>(Name and designation of officer administering oath)</w:t>
            </w:r>
          </w:p>
        </w:tc>
      </w:tr>
      <w:tr w:rsidR="006F2CA2" w:rsidRPr="006F2CA2" w:rsidTr="002D4084">
        <w:trPr>
          <w:divId w:val="2116439976"/>
          <w:cantSplit/>
          <w:jc w:val="center"/>
        </w:trPr>
        <w:tc>
          <w:tcPr>
            <w:tcW w:w="7755" w:type="dxa"/>
            <w:gridSpan w:val="13"/>
          </w:tcPr>
          <w:p w:rsidR="006F2CA2" w:rsidRDefault="006F2CA2" w:rsidP="002D4084">
            <w:pPr>
              <w:spacing w:before="60" w:after="60" w:line="240" w:lineRule="auto"/>
              <w:ind w:firstLine="34"/>
              <w:jc w:val="right"/>
              <w:rPr>
                <w:rFonts w:ascii="Times New Roman" w:hAnsi="Times New Roman" w:cs="Times New Roman"/>
                <w:sz w:val="22"/>
                <w:szCs w:val="20"/>
                <w:lang w:val="en-GB" w:eastAsia="en-US"/>
              </w:rPr>
            </w:pPr>
          </w:p>
          <w:p w:rsidR="002D4084" w:rsidRPr="006F2CA2" w:rsidRDefault="002D4084" w:rsidP="002D4084">
            <w:pPr>
              <w:spacing w:before="60" w:after="60" w:line="240" w:lineRule="auto"/>
              <w:ind w:firstLine="34"/>
              <w:jc w:val="right"/>
              <w:rPr>
                <w:rFonts w:ascii="Times New Roman" w:hAnsi="Times New Roman" w:cs="Times New Roman"/>
                <w:sz w:val="22"/>
                <w:szCs w:val="20"/>
                <w:lang w:val="en-GB" w:eastAsia="en-US"/>
              </w:rPr>
            </w:pPr>
          </w:p>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GUID=b4379e83-79c7-41c1-8b63-ef2438c81953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184</w:t>
            </w:r>
          </w:p>
        </w:tc>
      </w:tr>
      <w:tr w:rsidR="006F2CA2" w:rsidRPr="006F2CA2" w:rsidTr="002D4084">
        <w:trPr>
          <w:divId w:val="2116439976"/>
          <w:cantSplit/>
          <w:jc w:val="center"/>
        </w:trPr>
        <w:tc>
          <w:tcPr>
            <w:tcW w:w="1878" w:type="dxa"/>
            <w:gridSpan w:val="3"/>
          </w:tcPr>
          <w:p w:rsidR="006F2CA2" w:rsidRPr="006F2CA2" w:rsidRDefault="006F2CA2" w:rsidP="002D4084">
            <w:pPr>
              <w:spacing w:before="60" w:after="60" w:line="240" w:lineRule="auto"/>
              <w:ind w:firstLine="34"/>
              <w:jc w:val="right"/>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GUID=08928095-d836-42ac-ac26-f12a0ca24eb0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R.978</w:t>
            </w:r>
          </w:p>
        </w:tc>
        <w:tc>
          <w:tcPr>
            <w:tcW w:w="3602" w:type="dxa"/>
            <w:gridSpan w:val="7"/>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p>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GUID=e3fd80a5-4a55-4978-aa8d-bd3a06e87aac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ACCOUNT BOOK</w:t>
            </w:r>
          </w:p>
        </w:tc>
        <w:tc>
          <w:tcPr>
            <w:tcW w:w="2275" w:type="dxa"/>
            <w:gridSpan w:val="3"/>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GUID=15e16129-51a9-4894-b8a5-abb2248fd60c </w:instrText>
            </w:r>
            <w:r w:rsidRPr="006F2CA2">
              <w:rPr>
                <w:rFonts w:ascii="Times New Roman" w:hAnsi="Times New Roman" w:cs="Times New Roman"/>
                <w:sz w:val="22"/>
                <w:szCs w:val="20"/>
                <w:lang w:val="en-GB" w:eastAsia="en-US"/>
              </w:rPr>
              <w:fldChar w:fldCharType="end"/>
            </w:r>
          </w:p>
        </w:tc>
      </w:tr>
      <w:tr w:rsidR="006F2CA2" w:rsidRPr="006F2CA2" w:rsidTr="002D4084">
        <w:trPr>
          <w:divId w:val="2116439976"/>
          <w:cantSplit/>
          <w:jc w:val="center"/>
        </w:trPr>
        <w:tc>
          <w:tcPr>
            <w:tcW w:w="7755" w:type="dxa"/>
            <w:gridSpan w:val="13"/>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GUID=5265eace-cb75-4ddd-a600-159ec8b3005a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RECEIPTS</w:t>
            </w:r>
          </w:p>
        </w:tc>
      </w:tr>
      <w:tr w:rsidR="005A22FC" w:rsidTr="002D7BC7">
        <w:trPr>
          <w:divId w:val="2116439976"/>
          <w:cantSplit/>
          <w:jc w:val="center"/>
        </w:trPr>
        <w:tc>
          <w:tcPr>
            <w:tcW w:w="567" w:type="dxa"/>
          </w:tcPr>
          <w:p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GUID=29751e6b-8e11-4f8b-bd0b-99c1e774a14d </w:instrText>
            </w:r>
            <w:r w:rsidRPr="006F2CA2">
              <w:rPr>
                <w:rFonts w:ascii="Times New Roman" w:hAnsi="Times New Roman" w:cs="Times New Roman"/>
                <w:sz w:val="22"/>
                <w:szCs w:val="20"/>
                <w:lang w:val="en-GB" w:eastAsia="en-US"/>
              </w:rPr>
              <w:fldChar w:fldCharType="end"/>
            </w:r>
          </w:p>
        </w:tc>
        <w:tc>
          <w:tcPr>
            <w:tcW w:w="7188" w:type="dxa"/>
            <w:gridSpan w:val="12"/>
            <w:tcBorders>
              <w:bottom w:val="single" w:sz="4" w:space="0" w:color="auto"/>
            </w:tcBorders>
          </w:tcPr>
          <w:p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GUID=106f80b4-bf26-46e2-9045-130b2f77af66 </w:instrText>
            </w:r>
            <w:r w:rsidRPr="006F2CA2">
              <w:rPr>
                <w:rFonts w:ascii="Times New Roman" w:hAnsi="Times New Roman" w:cs="Times New Roman"/>
                <w:sz w:val="22"/>
                <w:szCs w:val="20"/>
                <w:lang w:val="en-GB" w:eastAsia="en-US"/>
              </w:rPr>
              <w:fldChar w:fldCharType="end"/>
            </w:r>
          </w:p>
        </w:tc>
      </w:tr>
      <w:tr w:rsidR="005A22FC" w:rsidTr="002D7BC7">
        <w:trPr>
          <w:divId w:val="2116439976"/>
          <w:cantSplit/>
          <w:trHeight w:val="60"/>
          <w:jc w:val="center"/>
        </w:trPr>
        <w:tc>
          <w:tcPr>
            <w:tcW w:w="567" w:type="dxa"/>
            <w:tcBorders>
              <w:right w:val="single" w:sz="4" w:space="0" w:color="auto"/>
            </w:tcBorders>
            <w:vAlign w:val="center"/>
          </w:tcPr>
          <w:p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GUID=e529f38c-80a6-467d-8ed6-720c8d6b4b72 </w:instrText>
            </w:r>
            <w:r w:rsidRPr="006F2CA2">
              <w:rPr>
                <w:rFonts w:ascii="Times New Roman" w:hAnsi="Times New Roman" w:cs="Times New Roman"/>
                <w:sz w:val="22"/>
                <w:szCs w:val="20"/>
                <w:lang w:val="en-GB" w:eastAsia="en-US"/>
              </w:rPr>
              <w:fldChar w:fldCharType="end"/>
            </w:r>
          </w:p>
        </w:tc>
        <w:tc>
          <w:tcPr>
            <w:tcW w:w="553" w:type="dxa"/>
            <w:tcBorders>
              <w:top w:val="single" w:sz="4" w:space="0" w:color="auto"/>
              <w:left w:val="single" w:sz="4" w:space="0" w:color="auto"/>
              <w:bottom w:val="single" w:sz="4" w:space="0" w:color="auto"/>
              <w:right w:val="single" w:sz="4" w:space="0" w:color="auto"/>
            </w:tcBorders>
            <w:vAlign w:val="center"/>
          </w:tcPr>
          <w:p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GUID=673685d4-dfa8-4fea-b792-9dccce391663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Date</w:t>
            </w:r>
          </w:p>
        </w:tc>
        <w:tc>
          <w:tcPr>
            <w:tcW w:w="758" w:type="dxa"/>
            <w:tcBorders>
              <w:top w:val="single" w:sz="4" w:space="0" w:color="auto"/>
              <w:left w:val="single" w:sz="4" w:space="0" w:color="auto"/>
              <w:bottom w:val="single" w:sz="4" w:space="0" w:color="auto"/>
              <w:right w:val="single" w:sz="4" w:space="0" w:color="auto"/>
            </w:tcBorders>
            <w:vAlign w:val="center"/>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GUID=b135d75b-9775-4f2f-90c1-b6257453333c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From whom received</w:t>
            </w:r>
          </w:p>
        </w:tc>
        <w:tc>
          <w:tcPr>
            <w:tcW w:w="990" w:type="dxa"/>
            <w:gridSpan w:val="2"/>
            <w:tcBorders>
              <w:top w:val="single" w:sz="4" w:space="0" w:color="auto"/>
              <w:left w:val="single" w:sz="4" w:space="0" w:color="auto"/>
              <w:bottom w:val="single" w:sz="4" w:space="0" w:color="auto"/>
              <w:right w:val="single" w:sz="4" w:space="0" w:color="auto"/>
            </w:tcBorders>
            <w:vAlign w:val="center"/>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GUID=eb8d717f-05d2-43f3-a933-9d6db44f04a8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No. of action or proceedings</w:t>
            </w:r>
          </w:p>
        </w:tc>
        <w:tc>
          <w:tcPr>
            <w:tcW w:w="633" w:type="dxa"/>
            <w:tcBorders>
              <w:top w:val="single" w:sz="4" w:space="0" w:color="auto"/>
              <w:left w:val="single" w:sz="4" w:space="0" w:color="auto"/>
              <w:bottom w:val="single" w:sz="4" w:space="0" w:color="auto"/>
              <w:right w:val="single" w:sz="4" w:space="0" w:color="auto"/>
            </w:tcBorders>
            <w:vAlign w:val="center"/>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GUID=38932b57-8b19-4b9a-b6a5-914408619b7c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To whose credit paid</w:t>
            </w:r>
          </w:p>
        </w:tc>
        <w:tc>
          <w:tcPr>
            <w:tcW w:w="729" w:type="dxa"/>
            <w:tcBorders>
              <w:top w:val="single" w:sz="4" w:space="0" w:color="auto"/>
              <w:left w:val="single" w:sz="4" w:space="0" w:color="auto"/>
              <w:bottom w:val="single" w:sz="4" w:space="0" w:color="auto"/>
              <w:right w:val="single" w:sz="4" w:space="0" w:color="auto"/>
            </w:tcBorders>
            <w:vAlign w:val="center"/>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GUID=ae219487-bd59-4cfd-81c5-2fd057035e35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No. of Receipt</w:t>
            </w:r>
          </w:p>
        </w:tc>
        <w:tc>
          <w:tcPr>
            <w:tcW w:w="880" w:type="dxa"/>
            <w:gridSpan w:val="2"/>
            <w:tcBorders>
              <w:top w:val="single" w:sz="4" w:space="0" w:color="auto"/>
              <w:left w:val="single" w:sz="4" w:space="0" w:color="auto"/>
              <w:bottom w:val="single" w:sz="4" w:space="0" w:color="auto"/>
              <w:right w:val="single" w:sz="4" w:space="0" w:color="auto"/>
            </w:tcBorders>
            <w:vAlign w:val="center"/>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GUID=f8627aad-3415-47ae-987c-175cace0a081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Amount Received</w:t>
            </w:r>
          </w:p>
        </w:tc>
        <w:tc>
          <w:tcPr>
            <w:tcW w:w="786" w:type="dxa"/>
            <w:gridSpan w:val="2"/>
            <w:tcBorders>
              <w:top w:val="single" w:sz="4" w:space="0" w:color="auto"/>
              <w:left w:val="single" w:sz="4" w:space="0" w:color="auto"/>
              <w:bottom w:val="single" w:sz="4" w:space="0" w:color="auto"/>
              <w:right w:val="single" w:sz="4" w:space="0" w:color="auto"/>
            </w:tcBorders>
            <w:vAlign w:val="center"/>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GUID=d8b331a6-9da2-43f9-867c-58c8bd9af776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Amount Banked</w:t>
            </w:r>
          </w:p>
        </w:tc>
        <w:tc>
          <w:tcPr>
            <w:tcW w:w="1859" w:type="dxa"/>
            <w:gridSpan w:val="2"/>
            <w:tcBorders>
              <w:top w:val="single" w:sz="4" w:space="0" w:color="auto"/>
              <w:left w:val="single" w:sz="4" w:space="0" w:color="auto"/>
              <w:bottom w:val="single" w:sz="4" w:space="0" w:color="auto"/>
              <w:right w:val="single" w:sz="4" w:space="0" w:color="auto"/>
            </w:tcBorders>
            <w:vAlign w:val="center"/>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GUID=65da8280-9661-47a7-b3dc-cc54702402a4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Date of Payment</w:t>
            </w:r>
          </w:p>
        </w:tc>
      </w:tr>
      <w:tr w:rsidR="005A22FC" w:rsidTr="002D7BC7">
        <w:trPr>
          <w:divId w:val="2116439976"/>
          <w:cantSplit/>
          <w:trHeight w:val="60"/>
          <w:jc w:val="center"/>
        </w:trPr>
        <w:tc>
          <w:tcPr>
            <w:tcW w:w="567" w:type="dxa"/>
            <w:tcBorders>
              <w:right w:val="single" w:sz="4" w:space="0" w:color="auto"/>
            </w:tcBorders>
          </w:tcPr>
          <w:p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GUID=8ab2246c-95d6-4e6c-81fa-e71d9e12ffe4 </w:instrText>
            </w:r>
            <w:r w:rsidRPr="006F2CA2">
              <w:rPr>
                <w:rFonts w:ascii="Times New Roman" w:hAnsi="Times New Roman" w:cs="Times New Roman"/>
                <w:sz w:val="22"/>
                <w:szCs w:val="20"/>
                <w:lang w:val="en-GB" w:eastAsia="en-US"/>
              </w:rPr>
              <w:fldChar w:fldCharType="end"/>
            </w:r>
          </w:p>
        </w:tc>
        <w:tc>
          <w:tcPr>
            <w:tcW w:w="553" w:type="dxa"/>
            <w:tcBorders>
              <w:top w:val="single" w:sz="4" w:space="0" w:color="auto"/>
              <w:left w:val="single" w:sz="4" w:space="0" w:color="auto"/>
              <w:right w:val="single" w:sz="4" w:space="0" w:color="auto"/>
            </w:tcBorders>
          </w:tcPr>
          <w:p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GUID=5fa3816f-aa8d-4600-9f9b-ec86b1271af5 </w:instrText>
            </w:r>
            <w:r w:rsidRPr="006F2CA2">
              <w:rPr>
                <w:rFonts w:ascii="Times New Roman" w:hAnsi="Times New Roman" w:cs="Times New Roman"/>
                <w:sz w:val="22"/>
                <w:szCs w:val="20"/>
                <w:lang w:val="en-GB" w:eastAsia="en-US"/>
              </w:rPr>
              <w:fldChar w:fldCharType="end"/>
            </w:r>
          </w:p>
        </w:tc>
        <w:tc>
          <w:tcPr>
            <w:tcW w:w="758" w:type="dxa"/>
            <w:tcBorders>
              <w:top w:val="single" w:sz="4" w:space="0" w:color="auto"/>
              <w:left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GUID=dfbb909b-e67a-4042-a27c-54a80adfcd1e </w:instrText>
            </w:r>
            <w:r w:rsidRPr="006F2CA2">
              <w:rPr>
                <w:rFonts w:ascii="Times New Roman" w:hAnsi="Times New Roman" w:cs="Times New Roman"/>
                <w:sz w:val="22"/>
                <w:szCs w:val="20"/>
                <w:lang w:val="en-GB" w:eastAsia="en-US"/>
              </w:rPr>
              <w:fldChar w:fldCharType="end"/>
            </w:r>
          </w:p>
        </w:tc>
        <w:tc>
          <w:tcPr>
            <w:tcW w:w="990" w:type="dxa"/>
            <w:gridSpan w:val="2"/>
            <w:tcBorders>
              <w:top w:val="single" w:sz="4" w:space="0" w:color="auto"/>
              <w:left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GUID=3b68338b-af94-42a9-9e38-8270343b407c </w:instrText>
            </w:r>
            <w:r w:rsidRPr="006F2CA2">
              <w:rPr>
                <w:rFonts w:ascii="Times New Roman" w:hAnsi="Times New Roman" w:cs="Times New Roman"/>
                <w:sz w:val="22"/>
                <w:szCs w:val="20"/>
                <w:lang w:val="en-GB" w:eastAsia="en-US"/>
              </w:rPr>
              <w:fldChar w:fldCharType="end"/>
            </w:r>
          </w:p>
        </w:tc>
        <w:tc>
          <w:tcPr>
            <w:tcW w:w="633" w:type="dxa"/>
            <w:tcBorders>
              <w:top w:val="single" w:sz="4" w:space="0" w:color="auto"/>
              <w:left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GUID=6b8dfaa4-c06b-4a5f-92e1-9a0c91c6a967 </w:instrText>
            </w:r>
            <w:r w:rsidRPr="006F2CA2">
              <w:rPr>
                <w:rFonts w:ascii="Times New Roman" w:hAnsi="Times New Roman" w:cs="Times New Roman"/>
                <w:sz w:val="22"/>
                <w:szCs w:val="20"/>
                <w:lang w:val="en-GB" w:eastAsia="en-US"/>
              </w:rPr>
              <w:fldChar w:fldCharType="end"/>
            </w:r>
          </w:p>
        </w:tc>
        <w:tc>
          <w:tcPr>
            <w:tcW w:w="729" w:type="dxa"/>
            <w:tcBorders>
              <w:top w:val="single" w:sz="4" w:space="0" w:color="auto"/>
              <w:left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GUID=e98ed7c5-315e-43dd-a606-99fbc608e800 </w:instrText>
            </w:r>
            <w:r w:rsidRPr="006F2CA2">
              <w:rPr>
                <w:rFonts w:ascii="Times New Roman" w:hAnsi="Times New Roman" w:cs="Times New Roman"/>
                <w:sz w:val="22"/>
                <w:szCs w:val="20"/>
                <w:lang w:val="en-GB" w:eastAsia="en-US"/>
              </w:rPr>
              <w:fldChar w:fldCharType="end"/>
            </w:r>
          </w:p>
        </w:tc>
        <w:tc>
          <w:tcPr>
            <w:tcW w:w="880" w:type="dxa"/>
            <w:gridSpan w:val="2"/>
            <w:tcBorders>
              <w:top w:val="single" w:sz="4" w:space="0" w:color="auto"/>
              <w:left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GUID=99ed2a30-ddf3-4337-859b-74492e0c2a99 </w:instrText>
            </w:r>
            <w:r w:rsidRPr="006F2CA2">
              <w:rPr>
                <w:rFonts w:ascii="Times New Roman" w:hAnsi="Times New Roman" w:cs="Times New Roman"/>
                <w:sz w:val="22"/>
                <w:szCs w:val="20"/>
                <w:lang w:val="en-GB" w:eastAsia="en-US"/>
              </w:rPr>
              <w:fldChar w:fldCharType="end"/>
            </w:r>
          </w:p>
        </w:tc>
        <w:tc>
          <w:tcPr>
            <w:tcW w:w="786" w:type="dxa"/>
            <w:gridSpan w:val="2"/>
            <w:tcBorders>
              <w:top w:val="single" w:sz="4" w:space="0" w:color="auto"/>
              <w:left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GUID=fa4f5f74-9a54-4322-a313-ce0859db12fd </w:instrText>
            </w:r>
            <w:r w:rsidRPr="006F2CA2">
              <w:rPr>
                <w:rFonts w:ascii="Times New Roman" w:hAnsi="Times New Roman" w:cs="Times New Roman"/>
                <w:sz w:val="22"/>
                <w:szCs w:val="20"/>
                <w:lang w:val="en-GB" w:eastAsia="en-US"/>
              </w:rPr>
              <w:fldChar w:fldCharType="end"/>
            </w:r>
          </w:p>
        </w:tc>
        <w:tc>
          <w:tcPr>
            <w:tcW w:w="1859" w:type="dxa"/>
            <w:gridSpan w:val="2"/>
            <w:tcBorders>
              <w:top w:val="single" w:sz="4" w:space="0" w:color="auto"/>
              <w:left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GUID=c221c8b6-4328-43f8-86e4-56898dbb5e66 </w:instrText>
            </w:r>
            <w:r w:rsidRPr="006F2CA2">
              <w:rPr>
                <w:rFonts w:ascii="Times New Roman" w:hAnsi="Times New Roman" w:cs="Times New Roman"/>
                <w:sz w:val="22"/>
                <w:szCs w:val="20"/>
                <w:lang w:val="en-GB" w:eastAsia="en-US"/>
              </w:rPr>
              <w:fldChar w:fldCharType="end"/>
            </w:r>
          </w:p>
        </w:tc>
      </w:tr>
      <w:tr w:rsidR="005A22FC" w:rsidTr="002D7BC7">
        <w:trPr>
          <w:divId w:val="2116439976"/>
          <w:cantSplit/>
          <w:trHeight w:val="60"/>
          <w:jc w:val="center"/>
        </w:trPr>
        <w:tc>
          <w:tcPr>
            <w:tcW w:w="567" w:type="dxa"/>
            <w:tcBorders>
              <w:right w:val="single" w:sz="4" w:space="0" w:color="auto"/>
            </w:tcBorders>
          </w:tcPr>
          <w:p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GUID=0b442aff-865a-4d92-b55a-baaf3388547f </w:instrText>
            </w:r>
            <w:r w:rsidRPr="006F2CA2">
              <w:rPr>
                <w:rFonts w:ascii="Times New Roman" w:hAnsi="Times New Roman" w:cs="Times New Roman"/>
                <w:sz w:val="22"/>
                <w:szCs w:val="20"/>
                <w:lang w:val="en-GB" w:eastAsia="en-US"/>
              </w:rPr>
              <w:fldChar w:fldCharType="end"/>
            </w:r>
          </w:p>
        </w:tc>
        <w:tc>
          <w:tcPr>
            <w:tcW w:w="553" w:type="dxa"/>
            <w:tcBorders>
              <w:left w:val="single" w:sz="4" w:space="0" w:color="auto"/>
              <w:right w:val="single" w:sz="4" w:space="0" w:color="auto"/>
            </w:tcBorders>
          </w:tcPr>
          <w:p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GUID=69a5a41a-7b3d-4005-94a5-d480d21bf861 </w:instrText>
            </w:r>
            <w:r w:rsidRPr="006F2CA2">
              <w:rPr>
                <w:rFonts w:ascii="Times New Roman" w:hAnsi="Times New Roman" w:cs="Times New Roman"/>
                <w:sz w:val="22"/>
                <w:szCs w:val="20"/>
                <w:lang w:val="en-GB" w:eastAsia="en-US"/>
              </w:rPr>
              <w:fldChar w:fldCharType="end"/>
            </w:r>
          </w:p>
        </w:tc>
        <w:tc>
          <w:tcPr>
            <w:tcW w:w="758" w:type="dxa"/>
            <w:tcBorders>
              <w:left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GUID=379662c8-1cba-44be-955c-4b055b40991c </w:instrText>
            </w:r>
            <w:r w:rsidRPr="006F2CA2">
              <w:rPr>
                <w:rFonts w:ascii="Times New Roman" w:hAnsi="Times New Roman" w:cs="Times New Roman"/>
                <w:sz w:val="22"/>
                <w:szCs w:val="20"/>
                <w:lang w:val="en-GB" w:eastAsia="en-US"/>
              </w:rPr>
              <w:fldChar w:fldCharType="end"/>
            </w:r>
          </w:p>
        </w:tc>
        <w:tc>
          <w:tcPr>
            <w:tcW w:w="990" w:type="dxa"/>
            <w:gridSpan w:val="2"/>
            <w:tcBorders>
              <w:left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GUID=0d1d1855-5356-4c58-ae2b-e57e58eabd1c </w:instrText>
            </w:r>
            <w:r w:rsidRPr="006F2CA2">
              <w:rPr>
                <w:rFonts w:ascii="Times New Roman" w:hAnsi="Times New Roman" w:cs="Times New Roman"/>
                <w:sz w:val="22"/>
                <w:szCs w:val="20"/>
                <w:lang w:val="en-GB" w:eastAsia="en-US"/>
              </w:rPr>
              <w:fldChar w:fldCharType="end"/>
            </w:r>
          </w:p>
        </w:tc>
        <w:tc>
          <w:tcPr>
            <w:tcW w:w="633" w:type="dxa"/>
            <w:tcBorders>
              <w:left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GUID=918a5587-f7c9-41e6-9688-5624152d8a9c </w:instrText>
            </w:r>
            <w:r w:rsidRPr="006F2CA2">
              <w:rPr>
                <w:rFonts w:ascii="Times New Roman" w:hAnsi="Times New Roman" w:cs="Times New Roman"/>
                <w:sz w:val="22"/>
                <w:szCs w:val="20"/>
                <w:lang w:val="en-GB" w:eastAsia="en-US"/>
              </w:rPr>
              <w:fldChar w:fldCharType="end"/>
            </w:r>
          </w:p>
        </w:tc>
        <w:tc>
          <w:tcPr>
            <w:tcW w:w="729" w:type="dxa"/>
            <w:tcBorders>
              <w:left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GUID=11f5364b-7052-4582-847d-178267249056 </w:instrText>
            </w:r>
            <w:r w:rsidRPr="006F2CA2">
              <w:rPr>
                <w:rFonts w:ascii="Times New Roman" w:hAnsi="Times New Roman" w:cs="Times New Roman"/>
                <w:sz w:val="22"/>
                <w:szCs w:val="20"/>
                <w:lang w:val="en-GB" w:eastAsia="en-US"/>
              </w:rPr>
              <w:fldChar w:fldCharType="end"/>
            </w:r>
          </w:p>
        </w:tc>
        <w:tc>
          <w:tcPr>
            <w:tcW w:w="880" w:type="dxa"/>
            <w:gridSpan w:val="2"/>
            <w:tcBorders>
              <w:left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GUID=604f9b24-52f8-4604-b182-9ab2d5c7f04a </w:instrText>
            </w:r>
            <w:r w:rsidRPr="006F2CA2">
              <w:rPr>
                <w:rFonts w:ascii="Times New Roman" w:hAnsi="Times New Roman" w:cs="Times New Roman"/>
                <w:sz w:val="22"/>
                <w:szCs w:val="20"/>
                <w:lang w:val="en-GB" w:eastAsia="en-US"/>
              </w:rPr>
              <w:fldChar w:fldCharType="end"/>
            </w:r>
          </w:p>
        </w:tc>
        <w:tc>
          <w:tcPr>
            <w:tcW w:w="786" w:type="dxa"/>
            <w:gridSpan w:val="2"/>
            <w:tcBorders>
              <w:left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GUID=ceadba7e-ba8c-4b52-854c-9e3237621fa3 </w:instrText>
            </w:r>
            <w:r w:rsidRPr="006F2CA2">
              <w:rPr>
                <w:rFonts w:ascii="Times New Roman" w:hAnsi="Times New Roman" w:cs="Times New Roman"/>
                <w:sz w:val="22"/>
                <w:szCs w:val="20"/>
                <w:lang w:val="en-GB" w:eastAsia="en-US"/>
              </w:rPr>
              <w:fldChar w:fldCharType="end"/>
            </w:r>
          </w:p>
        </w:tc>
        <w:tc>
          <w:tcPr>
            <w:tcW w:w="1859" w:type="dxa"/>
            <w:gridSpan w:val="2"/>
            <w:tcBorders>
              <w:left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GUID=cd32a256-8289-4cd2-821e-d71519b084c7 </w:instrText>
            </w:r>
            <w:r w:rsidRPr="006F2CA2">
              <w:rPr>
                <w:rFonts w:ascii="Times New Roman" w:hAnsi="Times New Roman" w:cs="Times New Roman"/>
                <w:sz w:val="22"/>
                <w:szCs w:val="20"/>
                <w:lang w:val="en-GB" w:eastAsia="en-US"/>
              </w:rPr>
              <w:fldChar w:fldCharType="end"/>
            </w:r>
          </w:p>
        </w:tc>
      </w:tr>
      <w:tr w:rsidR="005A22FC" w:rsidTr="002D7BC7">
        <w:trPr>
          <w:divId w:val="2116439976"/>
          <w:cantSplit/>
          <w:trHeight w:val="60"/>
          <w:jc w:val="center"/>
        </w:trPr>
        <w:tc>
          <w:tcPr>
            <w:tcW w:w="567" w:type="dxa"/>
            <w:tcBorders>
              <w:right w:val="single" w:sz="4" w:space="0" w:color="auto"/>
            </w:tcBorders>
          </w:tcPr>
          <w:p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GUID=ab80083b-027a-4a42-88fe-3cd66694f5af </w:instrText>
            </w:r>
            <w:r w:rsidRPr="006F2CA2">
              <w:rPr>
                <w:rFonts w:ascii="Times New Roman" w:hAnsi="Times New Roman" w:cs="Times New Roman"/>
                <w:sz w:val="22"/>
                <w:szCs w:val="20"/>
                <w:lang w:val="en-GB" w:eastAsia="en-US"/>
              </w:rPr>
              <w:fldChar w:fldCharType="end"/>
            </w:r>
          </w:p>
        </w:tc>
        <w:tc>
          <w:tcPr>
            <w:tcW w:w="553" w:type="dxa"/>
            <w:tcBorders>
              <w:left w:val="single" w:sz="4" w:space="0" w:color="auto"/>
              <w:right w:val="single" w:sz="4" w:space="0" w:color="auto"/>
            </w:tcBorders>
          </w:tcPr>
          <w:p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GUID=ff9064be-25f3-4419-ac6c-beeac4d7ffde </w:instrText>
            </w:r>
            <w:r w:rsidRPr="006F2CA2">
              <w:rPr>
                <w:rFonts w:ascii="Times New Roman" w:hAnsi="Times New Roman" w:cs="Times New Roman"/>
                <w:sz w:val="22"/>
                <w:szCs w:val="20"/>
                <w:lang w:val="en-GB" w:eastAsia="en-US"/>
              </w:rPr>
              <w:fldChar w:fldCharType="end"/>
            </w:r>
          </w:p>
        </w:tc>
        <w:tc>
          <w:tcPr>
            <w:tcW w:w="758" w:type="dxa"/>
            <w:tcBorders>
              <w:left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GUID=811cb9f0-dcec-440f-9345-aeaf90fd8e7b </w:instrText>
            </w:r>
            <w:r w:rsidRPr="006F2CA2">
              <w:rPr>
                <w:rFonts w:ascii="Times New Roman" w:hAnsi="Times New Roman" w:cs="Times New Roman"/>
                <w:sz w:val="22"/>
                <w:szCs w:val="20"/>
                <w:lang w:val="en-GB" w:eastAsia="en-US"/>
              </w:rPr>
              <w:fldChar w:fldCharType="end"/>
            </w:r>
          </w:p>
        </w:tc>
        <w:tc>
          <w:tcPr>
            <w:tcW w:w="990" w:type="dxa"/>
            <w:gridSpan w:val="2"/>
            <w:tcBorders>
              <w:left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GUID=b09aca66-89bb-456a-a36f-137cd4b88f43 </w:instrText>
            </w:r>
            <w:r w:rsidRPr="006F2CA2">
              <w:rPr>
                <w:rFonts w:ascii="Times New Roman" w:hAnsi="Times New Roman" w:cs="Times New Roman"/>
                <w:sz w:val="22"/>
                <w:szCs w:val="20"/>
                <w:lang w:val="en-GB" w:eastAsia="en-US"/>
              </w:rPr>
              <w:fldChar w:fldCharType="end"/>
            </w:r>
          </w:p>
        </w:tc>
        <w:tc>
          <w:tcPr>
            <w:tcW w:w="633" w:type="dxa"/>
            <w:tcBorders>
              <w:left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GUID=74e3e7ba-176d-47cc-ab73-e1c9ac1c49d4 </w:instrText>
            </w:r>
            <w:r w:rsidRPr="006F2CA2">
              <w:rPr>
                <w:rFonts w:ascii="Times New Roman" w:hAnsi="Times New Roman" w:cs="Times New Roman"/>
                <w:sz w:val="22"/>
                <w:szCs w:val="20"/>
                <w:lang w:val="en-GB" w:eastAsia="en-US"/>
              </w:rPr>
              <w:fldChar w:fldCharType="end"/>
            </w:r>
          </w:p>
        </w:tc>
        <w:tc>
          <w:tcPr>
            <w:tcW w:w="729" w:type="dxa"/>
            <w:tcBorders>
              <w:left w:val="single" w:sz="4" w:space="0" w:color="auto"/>
              <w:right w:val="single" w:sz="4" w:space="0" w:color="auto"/>
            </w:tcBorders>
          </w:tcPr>
          <w:p w:rsidR="006F2CA2" w:rsidRPr="006F2CA2" w:rsidRDefault="006F2CA2" w:rsidP="002D4084">
            <w:pPr>
              <w:spacing w:before="60" w:after="60" w:line="240" w:lineRule="auto"/>
              <w:ind w:firstLine="34"/>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GUID=8c29c98a-77b8-4bff-a5b7-b772953a41b2 </w:instrText>
            </w:r>
            <w:r w:rsidRPr="006F2CA2">
              <w:rPr>
                <w:rFonts w:ascii="Times New Roman" w:hAnsi="Times New Roman" w:cs="Times New Roman"/>
                <w:sz w:val="22"/>
                <w:szCs w:val="20"/>
                <w:lang w:val="en-GB" w:eastAsia="en-US"/>
              </w:rPr>
              <w:fldChar w:fldCharType="end"/>
            </w:r>
          </w:p>
        </w:tc>
        <w:tc>
          <w:tcPr>
            <w:tcW w:w="880" w:type="dxa"/>
            <w:gridSpan w:val="2"/>
            <w:tcBorders>
              <w:left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GUID=a0bb1542-90ab-48c1-b535-69a7562d4bb7 </w:instrText>
            </w:r>
            <w:r w:rsidRPr="006F2CA2">
              <w:rPr>
                <w:rFonts w:ascii="Times New Roman" w:hAnsi="Times New Roman" w:cs="Times New Roman"/>
                <w:sz w:val="22"/>
                <w:szCs w:val="20"/>
                <w:lang w:val="en-GB" w:eastAsia="en-US"/>
              </w:rPr>
              <w:fldChar w:fldCharType="end"/>
            </w:r>
          </w:p>
        </w:tc>
        <w:tc>
          <w:tcPr>
            <w:tcW w:w="786" w:type="dxa"/>
            <w:gridSpan w:val="2"/>
            <w:tcBorders>
              <w:left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GUID=2a8e4250-3a20-42ba-be23-1a2eebe8351c </w:instrText>
            </w:r>
            <w:r w:rsidRPr="006F2CA2">
              <w:rPr>
                <w:rFonts w:ascii="Times New Roman" w:hAnsi="Times New Roman" w:cs="Times New Roman"/>
                <w:sz w:val="22"/>
                <w:szCs w:val="20"/>
                <w:lang w:val="en-GB" w:eastAsia="en-US"/>
              </w:rPr>
              <w:fldChar w:fldCharType="end"/>
            </w:r>
          </w:p>
        </w:tc>
        <w:tc>
          <w:tcPr>
            <w:tcW w:w="1859" w:type="dxa"/>
            <w:gridSpan w:val="2"/>
            <w:tcBorders>
              <w:left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GUID=cdc538dc-0383-4332-863f-e201340f84a6 </w:instrText>
            </w:r>
            <w:r w:rsidRPr="006F2CA2">
              <w:rPr>
                <w:rFonts w:ascii="Times New Roman" w:hAnsi="Times New Roman" w:cs="Times New Roman"/>
                <w:sz w:val="22"/>
                <w:szCs w:val="20"/>
                <w:lang w:val="en-GB" w:eastAsia="en-US"/>
              </w:rPr>
              <w:fldChar w:fldCharType="end"/>
            </w:r>
          </w:p>
        </w:tc>
      </w:tr>
      <w:tr w:rsidR="005A22FC" w:rsidTr="002D7BC7">
        <w:trPr>
          <w:divId w:val="2116439976"/>
          <w:cantSplit/>
          <w:trHeight w:val="60"/>
          <w:jc w:val="center"/>
        </w:trPr>
        <w:tc>
          <w:tcPr>
            <w:tcW w:w="567" w:type="dxa"/>
            <w:tcBorders>
              <w:right w:val="single" w:sz="4" w:space="0" w:color="auto"/>
            </w:tcBorders>
          </w:tcPr>
          <w:p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GUID=6a943c4e-d8be-4218-ae77-c0f9061c131f </w:instrText>
            </w:r>
            <w:r w:rsidRPr="006F2CA2">
              <w:rPr>
                <w:rFonts w:ascii="Times New Roman" w:hAnsi="Times New Roman" w:cs="Times New Roman"/>
                <w:sz w:val="22"/>
                <w:szCs w:val="20"/>
                <w:lang w:val="en-GB" w:eastAsia="en-US"/>
              </w:rPr>
              <w:fldChar w:fldCharType="end"/>
            </w:r>
          </w:p>
        </w:tc>
        <w:tc>
          <w:tcPr>
            <w:tcW w:w="553" w:type="dxa"/>
            <w:tcBorders>
              <w:left w:val="single" w:sz="4" w:space="0" w:color="auto"/>
              <w:right w:val="single" w:sz="4" w:space="0" w:color="auto"/>
            </w:tcBorders>
          </w:tcPr>
          <w:p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GUID=a7738fc7-5c63-45dc-a36f-bf071b73c569 </w:instrText>
            </w:r>
            <w:r w:rsidRPr="006F2CA2">
              <w:rPr>
                <w:rFonts w:ascii="Times New Roman" w:hAnsi="Times New Roman" w:cs="Times New Roman"/>
                <w:sz w:val="22"/>
                <w:szCs w:val="20"/>
                <w:lang w:val="en-GB" w:eastAsia="en-US"/>
              </w:rPr>
              <w:fldChar w:fldCharType="end"/>
            </w:r>
          </w:p>
        </w:tc>
        <w:tc>
          <w:tcPr>
            <w:tcW w:w="758" w:type="dxa"/>
            <w:tcBorders>
              <w:left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GUID=fed24e2b-7003-4c59-bf81-a67fa0689ef7 </w:instrText>
            </w:r>
            <w:r w:rsidRPr="006F2CA2">
              <w:rPr>
                <w:rFonts w:ascii="Times New Roman" w:hAnsi="Times New Roman" w:cs="Times New Roman"/>
                <w:sz w:val="22"/>
                <w:szCs w:val="20"/>
                <w:lang w:val="en-GB" w:eastAsia="en-US"/>
              </w:rPr>
              <w:fldChar w:fldCharType="end"/>
            </w:r>
          </w:p>
        </w:tc>
        <w:tc>
          <w:tcPr>
            <w:tcW w:w="990" w:type="dxa"/>
            <w:gridSpan w:val="2"/>
            <w:tcBorders>
              <w:left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GUID=f2b6bfb2-44e9-433e-a561-251593833dcb </w:instrText>
            </w:r>
            <w:r w:rsidRPr="006F2CA2">
              <w:rPr>
                <w:rFonts w:ascii="Times New Roman" w:hAnsi="Times New Roman" w:cs="Times New Roman"/>
                <w:sz w:val="22"/>
                <w:szCs w:val="20"/>
                <w:lang w:val="en-GB" w:eastAsia="en-US"/>
              </w:rPr>
              <w:fldChar w:fldCharType="end"/>
            </w:r>
          </w:p>
        </w:tc>
        <w:tc>
          <w:tcPr>
            <w:tcW w:w="633" w:type="dxa"/>
            <w:tcBorders>
              <w:left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GUID=9b540af9-fc5c-4c2b-ad0a-36885dce8192 </w:instrText>
            </w:r>
            <w:r w:rsidRPr="006F2CA2">
              <w:rPr>
                <w:rFonts w:ascii="Times New Roman" w:hAnsi="Times New Roman" w:cs="Times New Roman"/>
                <w:sz w:val="22"/>
                <w:szCs w:val="20"/>
                <w:lang w:val="en-GB" w:eastAsia="en-US"/>
              </w:rPr>
              <w:fldChar w:fldCharType="end"/>
            </w:r>
          </w:p>
        </w:tc>
        <w:tc>
          <w:tcPr>
            <w:tcW w:w="729" w:type="dxa"/>
            <w:tcBorders>
              <w:left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GUID=663f4dfa-2aa4-4e34-baf2-6aeba761c92c </w:instrText>
            </w:r>
            <w:r w:rsidRPr="006F2CA2">
              <w:rPr>
                <w:rFonts w:ascii="Times New Roman" w:hAnsi="Times New Roman" w:cs="Times New Roman"/>
                <w:sz w:val="22"/>
                <w:szCs w:val="20"/>
                <w:lang w:val="en-GB" w:eastAsia="en-US"/>
              </w:rPr>
              <w:fldChar w:fldCharType="end"/>
            </w:r>
          </w:p>
        </w:tc>
        <w:tc>
          <w:tcPr>
            <w:tcW w:w="880" w:type="dxa"/>
            <w:gridSpan w:val="2"/>
            <w:tcBorders>
              <w:left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GUID=93f23e34-9dcd-41d2-877a-5a920026413d </w:instrText>
            </w:r>
            <w:r w:rsidRPr="006F2CA2">
              <w:rPr>
                <w:rFonts w:ascii="Times New Roman" w:hAnsi="Times New Roman" w:cs="Times New Roman"/>
                <w:sz w:val="22"/>
                <w:szCs w:val="20"/>
                <w:lang w:val="en-GB" w:eastAsia="en-US"/>
              </w:rPr>
              <w:fldChar w:fldCharType="end"/>
            </w:r>
          </w:p>
        </w:tc>
        <w:tc>
          <w:tcPr>
            <w:tcW w:w="786" w:type="dxa"/>
            <w:gridSpan w:val="2"/>
            <w:tcBorders>
              <w:left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GUID=bc439bd6-b8f4-4c45-bb2a-45cf01b276c0 </w:instrText>
            </w:r>
            <w:r w:rsidRPr="006F2CA2">
              <w:rPr>
                <w:rFonts w:ascii="Times New Roman" w:hAnsi="Times New Roman" w:cs="Times New Roman"/>
                <w:sz w:val="22"/>
                <w:szCs w:val="20"/>
                <w:lang w:val="en-GB" w:eastAsia="en-US"/>
              </w:rPr>
              <w:fldChar w:fldCharType="end"/>
            </w:r>
          </w:p>
        </w:tc>
        <w:tc>
          <w:tcPr>
            <w:tcW w:w="1859" w:type="dxa"/>
            <w:gridSpan w:val="2"/>
            <w:tcBorders>
              <w:left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GUID=b8b77cc8-a64d-467d-9ec1-22147d90d908 </w:instrText>
            </w:r>
            <w:r w:rsidRPr="006F2CA2">
              <w:rPr>
                <w:rFonts w:ascii="Times New Roman" w:hAnsi="Times New Roman" w:cs="Times New Roman"/>
                <w:sz w:val="22"/>
                <w:szCs w:val="20"/>
                <w:lang w:val="en-GB" w:eastAsia="en-US"/>
              </w:rPr>
              <w:fldChar w:fldCharType="end"/>
            </w:r>
          </w:p>
        </w:tc>
      </w:tr>
      <w:tr w:rsidR="005A22FC" w:rsidTr="002D7BC7">
        <w:trPr>
          <w:divId w:val="2116439976"/>
          <w:cantSplit/>
          <w:trHeight w:val="60"/>
          <w:jc w:val="center"/>
        </w:trPr>
        <w:tc>
          <w:tcPr>
            <w:tcW w:w="567" w:type="dxa"/>
            <w:tcBorders>
              <w:right w:val="single" w:sz="4" w:space="0" w:color="auto"/>
            </w:tcBorders>
          </w:tcPr>
          <w:p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GUID=99af0c6d-5413-44ec-b79e-807af942fcb6 </w:instrText>
            </w:r>
            <w:r w:rsidRPr="006F2CA2">
              <w:rPr>
                <w:rFonts w:ascii="Times New Roman" w:hAnsi="Times New Roman" w:cs="Times New Roman"/>
                <w:sz w:val="22"/>
                <w:szCs w:val="20"/>
                <w:lang w:val="en-GB" w:eastAsia="en-US"/>
              </w:rPr>
              <w:fldChar w:fldCharType="end"/>
            </w:r>
          </w:p>
        </w:tc>
        <w:tc>
          <w:tcPr>
            <w:tcW w:w="553" w:type="dxa"/>
            <w:tcBorders>
              <w:left w:val="single" w:sz="4" w:space="0" w:color="auto"/>
              <w:bottom w:val="single" w:sz="4" w:space="0" w:color="auto"/>
              <w:right w:val="single" w:sz="4" w:space="0" w:color="auto"/>
            </w:tcBorders>
          </w:tcPr>
          <w:p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GUID=ff77737a-88ab-4740-b20c-fb55650e706c </w:instrText>
            </w:r>
            <w:r w:rsidRPr="006F2CA2">
              <w:rPr>
                <w:rFonts w:ascii="Times New Roman" w:hAnsi="Times New Roman" w:cs="Times New Roman"/>
                <w:sz w:val="22"/>
                <w:szCs w:val="20"/>
                <w:lang w:val="en-GB" w:eastAsia="en-US"/>
              </w:rPr>
              <w:fldChar w:fldCharType="end"/>
            </w:r>
          </w:p>
        </w:tc>
        <w:tc>
          <w:tcPr>
            <w:tcW w:w="758" w:type="dxa"/>
            <w:tcBorders>
              <w:left w:val="single" w:sz="4" w:space="0" w:color="auto"/>
              <w:bottom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GUID=c3e8383d-7167-41ec-ad50-bc16c8c79b0a </w:instrText>
            </w:r>
            <w:r w:rsidRPr="006F2CA2">
              <w:rPr>
                <w:rFonts w:ascii="Times New Roman" w:hAnsi="Times New Roman" w:cs="Times New Roman"/>
                <w:sz w:val="22"/>
                <w:szCs w:val="20"/>
                <w:lang w:val="en-GB" w:eastAsia="en-US"/>
              </w:rPr>
              <w:fldChar w:fldCharType="end"/>
            </w:r>
          </w:p>
        </w:tc>
        <w:tc>
          <w:tcPr>
            <w:tcW w:w="990" w:type="dxa"/>
            <w:gridSpan w:val="2"/>
            <w:tcBorders>
              <w:left w:val="single" w:sz="4" w:space="0" w:color="auto"/>
              <w:bottom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GUID=f201541e-6160-446b-89c1-792dc36240fb </w:instrText>
            </w:r>
            <w:r w:rsidRPr="006F2CA2">
              <w:rPr>
                <w:rFonts w:ascii="Times New Roman" w:hAnsi="Times New Roman" w:cs="Times New Roman"/>
                <w:sz w:val="22"/>
                <w:szCs w:val="20"/>
                <w:lang w:val="en-GB" w:eastAsia="en-US"/>
              </w:rPr>
              <w:fldChar w:fldCharType="end"/>
            </w:r>
          </w:p>
        </w:tc>
        <w:tc>
          <w:tcPr>
            <w:tcW w:w="633" w:type="dxa"/>
            <w:tcBorders>
              <w:left w:val="single" w:sz="4" w:space="0" w:color="auto"/>
              <w:bottom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GUID=c24e9b47-2c2e-49cd-8ae6-1932cd9dc944 </w:instrText>
            </w:r>
            <w:r w:rsidRPr="006F2CA2">
              <w:rPr>
                <w:rFonts w:ascii="Times New Roman" w:hAnsi="Times New Roman" w:cs="Times New Roman"/>
                <w:sz w:val="22"/>
                <w:szCs w:val="20"/>
                <w:lang w:val="en-GB" w:eastAsia="en-US"/>
              </w:rPr>
              <w:fldChar w:fldCharType="end"/>
            </w:r>
          </w:p>
        </w:tc>
        <w:tc>
          <w:tcPr>
            <w:tcW w:w="729" w:type="dxa"/>
            <w:tcBorders>
              <w:left w:val="single" w:sz="4" w:space="0" w:color="auto"/>
              <w:bottom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GUID=c1e2630a-58b3-4215-9286-9c06713a77c7 </w:instrText>
            </w:r>
            <w:r w:rsidRPr="006F2CA2">
              <w:rPr>
                <w:rFonts w:ascii="Times New Roman" w:hAnsi="Times New Roman" w:cs="Times New Roman"/>
                <w:sz w:val="22"/>
                <w:szCs w:val="20"/>
                <w:lang w:val="en-GB" w:eastAsia="en-US"/>
              </w:rPr>
              <w:fldChar w:fldCharType="end"/>
            </w:r>
          </w:p>
        </w:tc>
        <w:tc>
          <w:tcPr>
            <w:tcW w:w="880" w:type="dxa"/>
            <w:gridSpan w:val="2"/>
            <w:tcBorders>
              <w:left w:val="single" w:sz="4" w:space="0" w:color="auto"/>
              <w:bottom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GUID=2f17b74a-1cc9-48fe-9a5e-59ef66b44ed1 </w:instrText>
            </w:r>
            <w:r w:rsidRPr="006F2CA2">
              <w:rPr>
                <w:rFonts w:ascii="Times New Roman" w:hAnsi="Times New Roman" w:cs="Times New Roman"/>
                <w:sz w:val="22"/>
                <w:szCs w:val="20"/>
                <w:lang w:val="en-GB" w:eastAsia="en-US"/>
              </w:rPr>
              <w:fldChar w:fldCharType="end"/>
            </w:r>
          </w:p>
        </w:tc>
        <w:tc>
          <w:tcPr>
            <w:tcW w:w="786" w:type="dxa"/>
            <w:gridSpan w:val="2"/>
            <w:tcBorders>
              <w:left w:val="single" w:sz="4" w:space="0" w:color="auto"/>
              <w:bottom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GUID=f96b2518-ea7b-4b5f-9409-ac412ec4b250 </w:instrText>
            </w:r>
            <w:r w:rsidRPr="006F2CA2">
              <w:rPr>
                <w:rFonts w:ascii="Times New Roman" w:hAnsi="Times New Roman" w:cs="Times New Roman"/>
                <w:sz w:val="22"/>
                <w:szCs w:val="20"/>
                <w:lang w:val="en-GB" w:eastAsia="en-US"/>
              </w:rPr>
              <w:fldChar w:fldCharType="end"/>
            </w:r>
          </w:p>
        </w:tc>
        <w:tc>
          <w:tcPr>
            <w:tcW w:w="1859" w:type="dxa"/>
            <w:gridSpan w:val="2"/>
            <w:tcBorders>
              <w:left w:val="single" w:sz="4" w:space="0" w:color="auto"/>
              <w:bottom w:val="single" w:sz="4" w:space="0" w:color="auto"/>
              <w:right w:val="single" w:sz="4" w:space="0" w:color="auto"/>
            </w:tcBorders>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GUID=f17f7bfa-72a0-4f29-acfd-b3d5c029054a </w:instrText>
            </w:r>
            <w:r w:rsidRPr="006F2CA2">
              <w:rPr>
                <w:rFonts w:ascii="Times New Roman" w:hAnsi="Times New Roman" w:cs="Times New Roman"/>
                <w:sz w:val="22"/>
                <w:szCs w:val="20"/>
                <w:lang w:val="en-GB" w:eastAsia="en-US"/>
              </w:rPr>
              <w:fldChar w:fldCharType="end"/>
            </w:r>
          </w:p>
        </w:tc>
      </w:tr>
      <w:tr w:rsidR="006F2CA2" w:rsidRPr="006F2CA2" w:rsidTr="002D4084">
        <w:trPr>
          <w:divId w:val="2116439976"/>
          <w:cantSplit/>
          <w:jc w:val="center"/>
        </w:trPr>
        <w:tc>
          <w:tcPr>
            <w:tcW w:w="567" w:type="dxa"/>
          </w:tcPr>
          <w:p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GUID=8eebd140-cfce-4b0c-a806-dc8bef8aec96 </w:instrText>
            </w:r>
            <w:r w:rsidRPr="006F2CA2">
              <w:rPr>
                <w:rFonts w:ascii="Times New Roman" w:hAnsi="Times New Roman" w:cs="Times New Roman"/>
                <w:sz w:val="22"/>
                <w:szCs w:val="20"/>
                <w:lang w:val="en-GB" w:eastAsia="en-US"/>
              </w:rPr>
              <w:fldChar w:fldCharType="end"/>
            </w:r>
          </w:p>
        </w:tc>
        <w:tc>
          <w:tcPr>
            <w:tcW w:w="7188" w:type="dxa"/>
            <w:gridSpan w:val="12"/>
          </w:tcPr>
          <w:p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GUID=572ffdd4-2b1e-43c2-bf0f-4e42c732fca1 </w:instrText>
            </w:r>
            <w:r w:rsidRPr="006F2CA2">
              <w:rPr>
                <w:rFonts w:ascii="Times New Roman" w:hAnsi="Times New Roman" w:cs="Times New Roman"/>
                <w:sz w:val="22"/>
                <w:szCs w:val="20"/>
                <w:lang w:val="en-GB" w:eastAsia="en-US"/>
              </w:rPr>
              <w:fldChar w:fldCharType="end"/>
            </w:r>
          </w:p>
        </w:tc>
      </w:tr>
      <w:tr w:rsidR="006F2CA2" w:rsidRPr="006F2CA2" w:rsidTr="002D4084">
        <w:trPr>
          <w:divId w:val="2116439976"/>
          <w:cantSplit/>
          <w:jc w:val="center"/>
        </w:trPr>
        <w:tc>
          <w:tcPr>
            <w:tcW w:w="7755" w:type="dxa"/>
            <w:gridSpan w:val="13"/>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GUID=b16f4365-d282-4793-93ba-c8c7ab9fe67f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PAYMENTS</w:t>
            </w:r>
          </w:p>
        </w:tc>
      </w:tr>
      <w:tr w:rsidR="005A22FC" w:rsidTr="002D7BC7">
        <w:trPr>
          <w:divId w:val="2116439976"/>
          <w:cantSplit/>
          <w:jc w:val="center"/>
        </w:trPr>
        <w:tc>
          <w:tcPr>
            <w:tcW w:w="567" w:type="dxa"/>
          </w:tcPr>
          <w:p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GUID=d1128664-7b0f-451d-b9b6-b25410fd38b1 </w:instrText>
            </w:r>
            <w:r w:rsidRPr="006F2CA2">
              <w:rPr>
                <w:rFonts w:ascii="Times New Roman" w:hAnsi="Times New Roman" w:cs="Times New Roman"/>
                <w:sz w:val="22"/>
                <w:szCs w:val="20"/>
                <w:lang w:val="en-GB" w:eastAsia="en-US"/>
              </w:rPr>
              <w:fldChar w:fldCharType="end"/>
            </w:r>
          </w:p>
        </w:tc>
        <w:tc>
          <w:tcPr>
            <w:tcW w:w="7188" w:type="dxa"/>
            <w:gridSpan w:val="12"/>
            <w:tcBorders>
              <w:bottom w:val="single" w:sz="4" w:space="0" w:color="auto"/>
            </w:tcBorders>
          </w:tcPr>
          <w:p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GUID=fec103cf-6644-4e1b-8681-d2aaafe90fc9 </w:instrText>
            </w:r>
            <w:r w:rsidRPr="006F2CA2">
              <w:rPr>
                <w:rFonts w:ascii="Times New Roman" w:hAnsi="Times New Roman" w:cs="Times New Roman"/>
                <w:sz w:val="22"/>
                <w:szCs w:val="20"/>
                <w:lang w:val="en-GB" w:eastAsia="en-US"/>
              </w:rPr>
              <w:fldChar w:fldCharType="end"/>
            </w:r>
          </w:p>
        </w:tc>
      </w:tr>
      <w:tr w:rsidR="005A22FC" w:rsidTr="002D7BC7">
        <w:trPr>
          <w:divId w:val="2116439976"/>
          <w:cantSplit/>
          <w:trHeight w:val="60"/>
          <w:jc w:val="center"/>
        </w:trPr>
        <w:tc>
          <w:tcPr>
            <w:tcW w:w="567" w:type="dxa"/>
            <w:tcBorders>
              <w:right w:val="single" w:sz="4" w:space="0" w:color="auto"/>
            </w:tcBorders>
            <w:vAlign w:val="center"/>
          </w:tcPr>
          <w:p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GUID=b750b2ab-c38f-45fd-8b07-da3b74b44356 </w:instrText>
            </w:r>
            <w:r w:rsidRPr="006F2CA2">
              <w:rPr>
                <w:rFonts w:ascii="Times New Roman" w:hAnsi="Times New Roman" w:cs="Times New Roman"/>
                <w:sz w:val="22"/>
                <w:szCs w:val="20"/>
                <w:lang w:val="en-GB" w:eastAsia="en-US"/>
              </w:rPr>
              <w:fldChar w:fldCharType="end"/>
            </w:r>
          </w:p>
        </w:tc>
        <w:tc>
          <w:tcPr>
            <w:tcW w:w="553" w:type="dxa"/>
            <w:tcBorders>
              <w:top w:val="single" w:sz="4" w:space="0" w:color="auto"/>
              <w:left w:val="single" w:sz="4" w:space="0" w:color="auto"/>
              <w:right w:val="single" w:sz="4" w:space="0" w:color="auto"/>
            </w:tcBorders>
            <w:vAlign w:val="center"/>
          </w:tcPr>
          <w:p w:rsidR="006F2CA2" w:rsidRPr="006F2CA2" w:rsidRDefault="006F2CA2" w:rsidP="002D4084">
            <w:pPr>
              <w:spacing w:before="60" w:after="60" w:line="240" w:lineRule="auto"/>
              <w:ind w:firstLine="34"/>
              <w:jc w:val="right"/>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GUID=a95e7802-d21b-4d63-ad7a-7a76ad6766cd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Date</w:t>
            </w:r>
          </w:p>
        </w:tc>
        <w:tc>
          <w:tcPr>
            <w:tcW w:w="1253" w:type="dxa"/>
            <w:gridSpan w:val="2"/>
            <w:tcBorders>
              <w:top w:val="single" w:sz="4" w:space="0" w:color="auto"/>
              <w:left w:val="single" w:sz="4" w:space="0" w:color="auto"/>
              <w:right w:val="single" w:sz="4" w:space="0" w:color="auto"/>
            </w:tcBorders>
            <w:vAlign w:val="center"/>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GUID=7b4d17ab-47e3-46d9-8972-42c65093ddd5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To whom paid</w:t>
            </w:r>
          </w:p>
        </w:tc>
        <w:tc>
          <w:tcPr>
            <w:tcW w:w="1128" w:type="dxa"/>
            <w:gridSpan w:val="2"/>
            <w:tcBorders>
              <w:top w:val="single" w:sz="4" w:space="0" w:color="auto"/>
              <w:left w:val="single" w:sz="4" w:space="0" w:color="auto"/>
              <w:right w:val="single" w:sz="4" w:space="0" w:color="auto"/>
            </w:tcBorders>
            <w:vAlign w:val="center"/>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GUID=5c0b5176-217b-402a-af3b-8f6934c3fac0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No. of action or proceedings</w:t>
            </w:r>
          </w:p>
        </w:tc>
        <w:tc>
          <w:tcPr>
            <w:tcW w:w="729" w:type="dxa"/>
            <w:tcBorders>
              <w:top w:val="single" w:sz="4" w:space="0" w:color="auto"/>
              <w:left w:val="single" w:sz="4" w:space="0" w:color="auto"/>
              <w:right w:val="single" w:sz="4" w:space="0" w:color="auto"/>
            </w:tcBorders>
            <w:vAlign w:val="center"/>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GUID=248f29b1-5048-4240-a4ac-683ed64c1ef8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No. of cheque</w:t>
            </w:r>
          </w:p>
        </w:tc>
        <w:tc>
          <w:tcPr>
            <w:tcW w:w="880" w:type="dxa"/>
            <w:gridSpan w:val="2"/>
            <w:tcBorders>
              <w:top w:val="single" w:sz="4" w:space="0" w:color="auto"/>
              <w:left w:val="single" w:sz="4" w:space="0" w:color="auto"/>
              <w:right w:val="single" w:sz="4" w:space="0" w:color="auto"/>
            </w:tcBorders>
            <w:vAlign w:val="center"/>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GUID=7fa0ff97-a1d3-4660-91fd-d377569742d9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Amount paid in cash</w:t>
            </w:r>
          </w:p>
        </w:tc>
        <w:tc>
          <w:tcPr>
            <w:tcW w:w="786" w:type="dxa"/>
            <w:gridSpan w:val="2"/>
            <w:tcBorders>
              <w:top w:val="single" w:sz="4" w:space="0" w:color="auto"/>
              <w:left w:val="single" w:sz="4" w:space="0" w:color="auto"/>
              <w:right w:val="single" w:sz="4" w:space="0" w:color="auto"/>
            </w:tcBorders>
            <w:vAlign w:val="center"/>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GUID=9d2fd636-ea57-4efd-903f-91e0cb7f6dd3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Amount paid by cheque</w:t>
            </w:r>
          </w:p>
        </w:tc>
        <w:tc>
          <w:tcPr>
            <w:tcW w:w="1859" w:type="dxa"/>
            <w:gridSpan w:val="2"/>
            <w:tcBorders>
              <w:top w:val="single" w:sz="4" w:space="0" w:color="auto"/>
              <w:left w:val="single" w:sz="4" w:space="0" w:color="auto"/>
              <w:right w:val="single" w:sz="4" w:space="0" w:color="auto"/>
            </w:tcBorders>
            <w:vAlign w:val="center"/>
          </w:tcPr>
          <w:p w:rsidR="006F2CA2" w:rsidRPr="006F2CA2" w:rsidRDefault="006F2CA2" w:rsidP="002D4084">
            <w:pPr>
              <w:spacing w:before="60" w:after="60" w:line="240" w:lineRule="auto"/>
              <w:ind w:firstLine="34"/>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GUID=441e5348-e6e3-494b-b045-b6d7bd68e87a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16"/>
                <w:szCs w:val="16"/>
                <w:lang w:val="en-GB" w:eastAsia="en-US"/>
              </w:rPr>
              <w:t>Page and Book No. of Account Book (Receipts)</w:t>
            </w:r>
          </w:p>
        </w:tc>
      </w:tr>
      <w:tr w:rsidR="005A22FC" w:rsidTr="002D7BC7">
        <w:trPr>
          <w:divId w:val="2116439976"/>
          <w:cantSplit/>
          <w:trHeight w:val="60"/>
          <w:jc w:val="center"/>
        </w:trPr>
        <w:tc>
          <w:tcPr>
            <w:tcW w:w="567" w:type="dxa"/>
            <w:tcBorders>
              <w:right w:val="single" w:sz="4" w:space="0" w:color="auto"/>
            </w:tcBorders>
          </w:tcPr>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GUID=c15b67ec-bf77-4430-8797-859155f49d18 </w:instrText>
            </w:r>
            <w:r w:rsidRPr="006F2CA2">
              <w:rPr>
                <w:rFonts w:ascii="Times New Roman" w:hAnsi="Times New Roman" w:cs="Times New Roman"/>
                <w:sz w:val="22"/>
                <w:szCs w:val="20"/>
                <w:lang w:val="en-GB" w:eastAsia="en-US"/>
              </w:rPr>
              <w:fldChar w:fldCharType="end"/>
            </w:r>
          </w:p>
        </w:tc>
        <w:tc>
          <w:tcPr>
            <w:tcW w:w="553" w:type="dxa"/>
            <w:tcBorders>
              <w:left w:val="single" w:sz="4" w:space="0" w:color="auto"/>
              <w:right w:val="single" w:sz="4" w:space="0" w:color="auto"/>
            </w:tcBorders>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p>
        </w:tc>
        <w:tc>
          <w:tcPr>
            <w:tcW w:w="1253" w:type="dxa"/>
            <w:gridSpan w:val="2"/>
            <w:tcBorders>
              <w:left w:val="single" w:sz="4" w:space="0" w:color="auto"/>
              <w:right w:val="single" w:sz="4" w:space="0" w:color="auto"/>
            </w:tcBorders>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GUID=c166aa56-a557-4d9d-b4a4-d76ff7df2e47 </w:instrText>
            </w:r>
            <w:r w:rsidRPr="006F2CA2">
              <w:rPr>
                <w:rFonts w:ascii="Times New Roman" w:hAnsi="Times New Roman" w:cs="Times New Roman"/>
                <w:sz w:val="22"/>
                <w:szCs w:val="20"/>
                <w:lang w:val="en-GB" w:eastAsia="en-US"/>
              </w:rPr>
              <w:fldChar w:fldCharType="end"/>
            </w:r>
          </w:p>
        </w:tc>
        <w:tc>
          <w:tcPr>
            <w:tcW w:w="1128" w:type="dxa"/>
            <w:gridSpan w:val="2"/>
            <w:tcBorders>
              <w:left w:val="single" w:sz="4" w:space="0" w:color="auto"/>
              <w:right w:val="single" w:sz="4" w:space="0" w:color="auto"/>
            </w:tcBorders>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GUID=668d6e14-c9f0-4266-82bd-7a4e87ad35f1 </w:instrText>
            </w:r>
            <w:r w:rsidRPr="006F2CA2">
              <w:rPr>
                <w:rFonts w:ascii="Times New Roman" w:hAnsi="Times New Roman" w:cs="Times New Roman"/>
                <w:sz w:val="22"/>
                <w:szCs w:val="20"/>
                <w:lang w:val="en-GB" w:eastAsia="en-US"/>
              </w:rPr>
              <w:fldChar w:fldCharType="end"/>
            </w:r>
          </w:p>
        </w:tc>
        <w:tc>
          <w:tcPr>
            <w:tcW w:w="729" w:type="dxa"/>
            <w:tcBorders>
              <w:left w:val="single" w:sz="4" w:space="0" w:color="auto"/>
              <w:right w:val="single" w:sz="4" w:space="0" w:color="auto"/>
            </w:tcBorders>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GUID=533801cc-efbf-439f-8542-dc4e683ba2a3 </w:instrText>
            </w:r>
            <w:r w:rsidRPr="006F2CA2">
              <w:rPr>
                <w:rFonts w:ascii="Times New Roman" w:hAnsi="Times New Roman" w:cs="Times New Roman"/>
                <w:sz w:val="22"/>
                <w:szCs w:val="20"/>
                <w:lang w:val="en-GB" w:eastAsia="en-US"/>
              </w:rPr>
              <w:fldChar w:fldCharType="end"/>
            </w:r>
          </w:p>
        </w:tc>
        <w:tc>
          <w:tcPr>
            <w:tcW w:w="880" w:type="dxa"/>
            <w:gridSpan w:val="2"/>
            <w:tcBorders>
              <w:left w:val="single" w:sz="4" w:space="0" w:color="auto"/>
              <w:right w:val="single" w:sz="4" w:space="0" w:color="auto"/>
            </w:tcBorders>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GUID=c43d2a7d-912e-42f3-99ef-bbbcf63149b3 </w:instrText>
            </w:r>
            <w:r w:rsidRPr="006F2CA2">
              <w:rPr>
                <w:rFonts w:ascii="Times New Roman" w:hAnsi="Times New Roman" w:cs="Times New Roman"/>
                <w:sz w:val="22"/>
                <w:szCs w:val="20"/>
                <w:lang w:val="en-GB" w:eastAsia="en-US"/>
              </w:rPr>
              <w:fldChar w:fldCharType="end"/>
            </w:r>
          </w:p>
        </w:tc>
        <w:tc>
          <w:tcPr>
            <w:tcW w:w="786" w:type="dxa"/>
            <w:gridSpan w:val="2"/>
            <w:tcBorders>
              <w:left w:val="single" w:sz="4" w:space="0" w:color="auto"/>
              <w:right w:val="single" w:sz="4" w:space="0" w:color="auto"/>
            </w:tcBorders>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GUID=d16c8b29-7803-4a20-923e-4963e7ae22fb </w:instrText>
            </w:r>
            <w:r w:rsidRPr="006F2CA2">
              <w:rPr>
                <w:rFonts w:ascii="Times New Roman" w:hAnsi="Times New Roman" w:cs="Times New Roman"/>
                <w:sz w:val="22"/>
                <w:szCs w:val="20"/>
                <w:lang w:val="en-GB" w:eastAsia="en-US"/>
              </w:rPr>
              <w:fldChar w:fldCharType="end"/>
            </w:r>
          </w:p>
        </w:tc>
        <w:tc>
          <w:tcPr>
            <w:tcW w:w="1859" w:type="dxa"/>
            <w:gridSpan w:val="2"/>
            <w:tcBorders>
              <w:left w:val="single" w:sz="4" w:space="0" w:color="auto"/>
              <w:right w:val="single" w:sz="4" w:space="0" w:color="auto"/>
            </w:tcBorders>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GUID=05c7105f-ab1a-461f-8ad2-e6f0bd79397f </w:instrText>
            </w:r>
            <w:r w:rsidRPr="006F2CA2">
              <w:rPr>
                <w:rFonts w:ascii="Times New Roman" w:hAnsi="Times New Roman" w:cs="Times New Roman"/>
                <w:sz w:val="22"/>
                <w:szCs w:val="20"/>
                <w:lang w:val="en-GB" w:eastAsia="en-US"/>
              </w:rPr>
              <w:fldChar w:fldCharType="end"/>
            </w:r>
          </w:p>
        </w:tc>
      </w:tr>
      <w:tr w:rsidR="005A22FC" w:rsidTr="002D7BC7">
        <w:trPr>
          <w:divId w:val="2116439976"/>
          <w:cantSplit/>
          <w:trHeight w:val="60"/>
          <w:jc w:val="center"/>
        </w:trPr>
        <w:tc>
          <w:tcPr>
            <w:tcW w:w="567" w:type="dxa"/>
            <w:tcBorders>
              <w:right w:val="single" w:sz="4" w:space="0" w:color="auto"/>
            </w:tcBorders>
          </w:tcPr>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GUID=94d83a0a-8105-429f-a067-39fa2f644458 </w:instrText>
            </w:r>
            <w:r w:rsidRPr="006F2CA2">
              <w:rPr>
                <w:rFonts w:ascii="Times New Roman" w:hAnsi="Times New Roman" w:cs="Times New Roman"/>
                <w:sz w:val="22"/>
                <w:szCs w:val="20"/>
                <w:lang w:val="en-GB" w:eastAsia="en-US"/>
              </w:rPr>
              <w:fldChar w:fldCharType="end"/>
            </w:r>
          </w:p>
        </w:tc>
        <w:tc>
          <w:tcPr>
            <w:tcW w:w="553" w:type="dxa"/>
            <w:tcBorders>
              <w:left w:val="single" w:sz="4" w:space="0" w:color="auto"/>
              <w:right w:val="single" w:sz="4" w:space="0" w:color="auto"/>
            </w:tcBorders>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GUID=6cd8746f-3b79-4e08-9fcb-9773ab077116 </w:instrText>
            </w:r>
            <w:r w:rsidRPr="006F2CA2">
              <w:rPr>
                <w:rFonts w:ascii="Times New Roman" w:hAnsi="Times New Roman" w:cs="Times New Roman"/>
                <w:sz w:val="22"/>
                <w:szCs w:val="20"/>
                <w:lang w:val="en-GB" w:eastAsia="en-US"/>
              </w:rPr>
              <w:fldChar w:fldCharType="end"/>
            </w:r>
          </w:p>
        </w:tc>
        <w:tc>
          <w:tcPr>
            <w:tcW w:w="1253" w:type="dxa"/>
            <w:gridSpan w:val="2"/>
            <w:tcBorders>
              <w:left w:val="single" w:sz="4" w:space="0" w:color="auto"/>
              <w:right w:val="single" w:sz="4" w:space="0" w:color="auto"/>
            </w:tcBorders>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GUID=50f09092-3c4b-4e00-b39c-decc830185f3 </w:instrText>
            </w:r>
            <w:r w:rsidRPr="006F2CA2">
              <w:rPr>
                <w:rFonts w:ascii="Times New Roman" w:hAnsi="Times New Roman" w:cs="Times New Roman"/>
                <w:sz w:val="22"/>
                <w:szCs w:val="20"/>
                <w:lang w:val="en-GB" w:eastAsia="en-US"/>
              </w:rPr>
              <w:fldChar w:fldCharType="end"/>
            </w:r>
          </w:p>
        </w:tc>
        <w:tc>
          <w:tcPr>
            <w:tcW w:w="1128" w:type="dxa"/>
            <w:gridSpan w:val="2"/>
            <w:tcBorders>
              <w:left w:val="single" w:sz="4" w:space="0" w:color="auto"/>
              <w:right w:val="single" w:sz="4" w:space="0" w:color="auto"/>
            </w:tcBorders>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GUID=9e613557-5460-461e-a32c-a949da46d02b </w:instrText>
            </w:r>
            <w:r w:rsidRPr="006F2CA2">
              <w:rPr>
                <w:rFonts w:ascii="Times New Roman" w:hAnsi="Times New Roman" w:cs="Times New Roman"/>
                <w:sz w:val="22"/>
                <w:szCs w:val="20"/>
                <w:lang w:val="en-GB" w:eastAsia="en-US"/>
              </w:rPr>
              <w:fldChar w:fldCharType="end"/>
            </w:r>
          </w:p>
        </w:tc>
        <w:tc>
          <w:tcPr>
            <w:tcW w:w="729" w:type="dxa"/>
            <w:tcBorders>
              <w:left w:val="single" w:sz="4" w:space="0" w:color="auto"/>
              <w:right w:val="single" w:sz="4" w:space="0" w:color="auto"/>
            </w:tcBorders>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GUID=ef6ddcf7-a285-43ca-89cb-7f69fa739cb7 </w:instrText>
            </w:r>
            <w:r w:rsidRPr="006F2CA2">
              <w:rPr>
                <w:rFonts w:ascii="Times New Roman" w:hAnsi="Times New Roman" w:cs="Times New Roman"/>
                <w:sz w:val="22"/>
                <w:szCs w:val="20"/>
                <w:lang w:val="en-GB" w:eastAsia="en-US"/>
              </w:rPr>
              <w:fldChar w:fldCharType="end"/>
            </w:r>
          </w:p>
        </w:tc>
        <w:tc>
          <w:tcPr>
            <w:tcW w:w="880" w:type="dxa"/>
            <w:gridSpan w:val="2"/>
            <w:tcBorders>
              <w:left w:val="single" w:sz="4" w:space="0" w:color="auto"/>
              <w:right w:val="single" w:sz="4" w:space="0" w:color="auto"/>
            </w:tcBorders>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GUID=09745fbd-52ca-448c-9675-7464b07f9cbe </w:instrText>
            </w:r>
            <w:r w:rsidRPr="006F2CA2">
              <w:rPr>
                <w:rFonts w:ascii="Times New Roman" w:hAnsi="Times New Roman" w:cs="Times New Roman"/>
                <w:sz w:val="22"/>
                <w:szCs w:val="20"/>
                <w:lang w:val="en-GB" w:eastAsia="en-US"/>
              </w:rPr>
              <w:fldChar w:fldCharType="end"/>
            </w:r>
          </w:p>
        </w:tc>
        <w:tc>
          <w:tcPr>
            <w:tcW w:w="786" w:type="dxa"/>
            <w:gridSpan w:val="2"/>
            <w:tcBorders>
              <w:left w:val="single" w:sz="4" w:space="0" w:color="auto"/>
              <w:right w:val="single" w:sz="4" w:space="0" w:color="auto"/>
            </w:tcBorders>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GUID=fd1869ad-559c-4166-8fcf-01596e4ce0f6 </w:instrText>
            </w:r>
            <w:r w:rsidRPr="006F2CA2">
              <w:rPr>
                <w:rFonts w:ascii="Times New Roman" w:hAnsi="Times New Roman" w:cs="Times New Roman"/>
                <w:sz w:val="22"/>
                <w:szCs w:val="20"/>
                <w:lang w:val="en-GB" w:eastAsia="en-US"/>
              </w:rPr>
              <w:fldChar w:fldCharType="end"/>
            </w:r>
          </w:p>
        </w:tc>
        <w:tc>
          <w:tcPr>
            <w:tcW w:w="1859" w:type="dxa"/>
            <w:gridSpan w:val="2"/>
            <w:tcBorders>
              <w:left w:val="single" w:sz="4" w:space="0" w:color="auto"/>
              <w:right w:val="single" w:sz="4" w:space="0" w:color="auto"/>
            </w:tcBorders>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GUID=48d3104d-2a74-4d94-92c0-7c0d7eaa2f52 </w:instrText>
            </w:r>
            <w:r w:rsidRPr="006F2CA2">
              <w:rPr>
                <w:rFonts w:ascii="Times New Roman" w:hAnsi="Times New Roman" w:cs="Times New Roman"/>
                <w:sz w:val="22"/>
                <w:szCs w:val="20"/>
                <w:lang w:val="en-GB" w:eastAsia="en-US"/>
              </w:rPr>
              <w:fldChar w:fldCharType="end"/>
            </w:r>
          </w:p>
        </w:tc>
      </w:tr>
      <w:tr w:rsidR="005A22FC" w:rsidTr="002D7BC7">
        <w:trPr>
          <w:divId w:val="2116439976"/>
          <w:cantSplit/>
          <w:trHeight w:val="60"/>
          <w:jc w:val="center"/>
        </w:trPr>
        <w:tc>
          <w:tcPr>
            <w:tcW w:w="567" w:type="dxa"/>
            <w:tcBorders>
              <w:right w:val="single" w:sz="4" w:space="0" w:color="auto"/>
            </w:tcBorders>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GUID=262e3c41-5d37-4592-bc37-11d09bb760f4 </w:instrText>
            </w:r>
            <w:r w:rsidRPr="006F2CA2">
              <w:rPr>
                <w:rFonts w:ascii="Times New Roman" w:hAnsi="Times New Roman" w:cs="Times New Roman"/>
                <w:sz w:val="22"/>
                <w:szCs w:val="20"/>
                <w:lang w:val="en-GB" w:eastAsia="en-US"/>
              </w:rPr>
              <w:fldChar w:fldCharType="end"/>
            </w:r>
          </w:p>
        </w:tc>
        <w:tc>
          <w:tcPr>
            <w:tcW w:w="553" w:type="dxa"/>
            <w:tcBorders>
              <w:left w:val="single" w:sz="4" w:space="0" w:color="auto"/>
              <w:right w:val="single" w:sz="4" w:space="0" w:color="auto"/>
            </w:tcBorders>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GUID=5d195f9f-4d5d-49f5-b368-ecd8ddfd5849 </w:instrText>
            </w:r>
            <w:r w:rsidRPr="006F2CA2">
              <w:rPr>
                <w:rFonts w:ascii="Times New Roman" w:hAnsi="Times New Roman" w:cs="Times New Roman"/>
                <w:sz w:val="22"/>
                <w:szCs w:val="20"/>
                <w:lang w:val="en-GB" w:eastAsia="en-US"/>
              </w:rPr>
              <w:fldChar w:fldCharType="end"/>
            </w:r>
          </w:p>
        </w:tc>
        <w:tc>
          <w:tcPr>
            <w:tcW w:w="1253" w:type="dxa"/>
            <w:gridSpan w:val="2"/>
            <w:tcBorders>
              <w:left w:val="single" w:sz="4" w:space="0" w:color="auto"/>
              <w:right w:val="single" w:sz="4" w:space="0" w:color="auto"/>
            </w:tcBorders>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GUID=7db4febd-d317-41cb-8b17-45010f3c15b3 </w:instrText>
            </w:r>
            <w:r w:rsidRPr="006F2CA2">
              <w:rPr>
                <w:rFonts w:ascii="Times New Roman" w:hAnsi="Times New Roman" w:cs="Times New Roman"/>
                <w:sz w:val="22"/>
                <w:szCs w:val="20"/>
                <w:lang w:val="en-GB" w:eastAsia="en-US"/>
              </w:rPr>
              <w:fldChar w:fldCharType="end"/>
            </w:r>
          </w:p>
        </w:tc>
        <w:tc>
          <w:tcPr>
            <w:tcW w:w="1128" w:type="dxa"/>
            <w:gridSpan w:val="2"/>
            <w:tcBorders>
              <w:left w:val="single" w:sz="4" w:space="0" w:color="auto"/>
              <w:right w:val="single" w:sz="4" w:space="0" w:color="auto"/>
            </w:tcBorders>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GUID=40a1522b-303d-4d4c-be44-568dddbfbd05 </w:instrText>
            </w:r>
            <w:r w:rsidRPr="006F2CA2">
              <w:rPr>
                <w:rFonts w:ascii="Times New Roman" w:hAnsi="Times New Roman" w:cs="Times New Roman"/>
                <w:sz w:val="22"/>
                <w:szCs w:val="20"/>
                <w:lang w:val="en-GB" w:eastAsia="en-US"/>
              </w:rPr>
              <w:fldChar w:fldCharType="end"/>
            </w:r>
          </w:p>
        </w:tc>
        <w:tc>
          <w:tcPr>
            <w:tcW w:w="729" w:type="dxa"/>
            <w:tcBorders>
              <w:left w:val="single" w:sz="4" w:space="0" w:color="auto"/>
              <w:right w:val="single" w:sz="4" w:space="0" w:color="auto"/>
            </w:tcBorders>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GUID=6ad70d4a-e059-4bbc-9dc0-5136cb266d4b </w:instrText>
            </w:r>
            <w:r w:rsidRPr="006F2CA2">
              <w:rPr>
                <w:rFonts w:ascii="Times New Roman" w:hAnsi="Times New Roman" w:cs="Times New Roman"/>
                <w:sz w:val="22"/>
                <w:szCs w:val="20"/>
                <w:lang w:val="en-GB" w:eastAsia="en-US"/>
              </w:rPr>
              <w:fldChar w:fldCharType="end"/>
            </w:r>
          </w:p>
        </w:tc>
        <w:tc>
          <w:tcPr>
            <w:tcW w:w="880" w:type="dxa"/>
            <w:gridSpan w:val="2"/>
            <w:tcBorders>
              <w:left w:val="single" w:sz="4" w:space="0" w:color="auto"/>
              <w:right w:val="single" w:sz="4" w:space="0" w:color="auto"/>
            </w:tcBorders>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GUID=3cc5951b-0c0d-4adc-b138-f0f5c6cad130 </w:instrText>
            </w:r>
            <w:r w:rsidRPr="006F2CA2">
              <w:rPr>
                <w:rFonts w:ascii="Times New Roman" w:hAnsi="Times New Roman" w:cs="Times New Roman"/>
                <w:sz w:val="22"/>
                <w:szCs w:val="20"/>
                <w:lang w:val="en-GB" w:eastAsia="en-US"/>
              </w:rPr>
              <w:fldChar w:fldCharType="end"/>
            </w:r>
          </w:p>
        </w:tc>
        <w:tc>
          <w:tcPr>
            <w:tcW w:w="786" w:type="dxa"/>
            <w:gridSpan w:val="2"/>
            <w:tcBorders>
              <w:left w:val="single" w:sz="4" w:space="0" w:color="auto"/>
              <w:right w:val="single" w:sz="4" w:space="0" w:color="auto"/>
            </w:tcBorders>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GUID=18a60766-51f5-48aa-b9ef-f2c0a1d5eff6 </w:instrText>
            </w:r>
            <w:r w:rsidRPr="006F2CA2">
              <w:rPr>
                <w:rFonts w:ascii="Times New Roman" w:hAnsi="Times New Roman" w:cs="Times New Roman"/>
                <w:sz w:val="22"/>
                <w:szCs w:val="20"/>
                <w:lang w:val="en-GB" w:eastAsia="en-US"/>
              </w:rPr>
              <w:fldChar w:fldCharType="end"/>
            </w:r>
          </w:p>
        </w:tc>
        <w:tc>
          <w:tcPr>
            <w:tcW w:w="1859" w:type="dxa"/>
            <w:gridSpan w:val="2"/>
            <w:tcBorders>
              <w:left w:val="single" w:sz="4" w:space="0" w:color="auto"/>
              <w:right w:val="single" w:sz="4" w:space="0" w:color="auto"/>
            </w:tcBorders>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GUID=7e7b4aa6-de3c-4ac3-92b6-1c0c8afea0d5 </w:instrText>
            </w:r>
            <w:r w:rsidRPr="006F2CA2">
              <w:rPr>
                <w:rFonts w:ascii="Times New Roman" w:hAnsi="Times New Roman" w:cs="Times New Roman"/>
                <w:sz w:val="22"/>
                <w:szCs w:val="20"/>
                <w:lang w:val="en-GB" w:eastAsia="en-US"/>
              </w:rPr>
              <w:fldChar w:fldCharType="end"/>
            </w:r>
          </w:p>
        </w:tc>
      </w:tr>
      <w:tr w:rsidR="005A22FC" w:rsidTr="002D7BC7">
        <w:trPr>
          <w:divId w:val="2116439976"/>
          <w:cantSplit/>
          <w:trHeight w:val="60"/>
          <w:jc w:val="center"/>
        </w:trPr>
        <w:tc>
          <w:tcPr>
            <w:tcW w:w="567" w:type="dxa"/>
            <w:tcBorders>
              <w:right w:val="single" w:sz="4" w:space="0" w:color="auto"/>
            </w:tcBorders>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GUID=970922f2-2ddc-4c16-8edf-63533447e82b </w:instrText>
            </w:r>
            <w:r w:rsidRPr="006F2CA2">
              <w:rPr>
                <w:rFonts w:ascii="Times New Roman" w:hAnsi="Times New Roman" w:cs="Times New Roman"/>
                <w:sz w:val="22"/>
                <w:szCs w:val="20"/>
                <w:lang w:val="en-GB" w:eastAsia="en-US"/>
              </w:rPr>
              <w:fldChar w:fldCharType="end"/>
            </w:r>
          </w:p>
        </w:tc>
        <w:tc>
          <w:tcPr>
            <w:tcW w:w="553" w:type="dxa"/>
            <w:tcBorders>
              <w:left w:val="single" w:sz="4" w:space="0" w:color="auto"/>
              <w:bottom w:val="single" w:sz="4" w:space="0" w:color="auto"/>
              <w:right w:val="single" w:sz="4" w:space="0" w:color="auto"/>
            </w:tcBorders>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GUID=3961ebd9-7fb1-4988-8464-7c65aa6d88b4 </w:instrText>
            </w:r>
            <w:r w:rsidRPr="006F2CA2">
              <w:rPr>
                <w:rFonts w:ascii="Times New Roman" w:hAnsi="Times New Roman" w:cs="Times New Roman"/>
                <w:sz w:val="22"/>
                <w:szCs w:val="20"/>
                <w:lang w:val="en-GB" w:eastAsia="en-US"/>
              </w:rPr>
              <w:fldChar w:fldCharType="end"/>
            </w:r>
          </w:p>
        </w:tc>
        <w:tc>
          <w:tcPr>
            <w:tcW w:w="1253" w:type="dxa"/>
            <w:gridSpan w:val="2"/>
            <w:tcBorders>
              <w:left w:val="single" w:sz="4" w:space="0" w:color="auto"/>
              <w:bottom w:val="single" w:sz="4" w:space="0" w:color="auto"/>
              <w:right w:val="single" w:sz="4" w:space="0" w:color="auto"/>
            </w:tcBorders>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GUID=2dabb965-1ac4-4573-b607-c2a32074af5a </w:instrText>
            </w:r>
            <w:r w:rsidRPr="006F2CA2">
              <w:rPr>
                <w:rFonts w:ascii="Times New Roman" w:hAnsi="Times New Roman" w:cs="Times New Roman"/>
                <w:sz w:val="22"/>
                <w:szCs w:val="20"/>
                <w:lang w:val="en-GB" w:eastAsia="en-US"/>
              </w:rPr>
              <w:fldChar w:fldCharType="end"/>
            </w:r>
          </w:p>
        </w:tc>
        <w:tc>
          <w:tcPr>
            <w:tcW w:w="1128" w:type="dxa"/>
            <w:gridSpan w:val="2"/>
            <w:tcBorders>
              <w:left w:val="single" w:sz="4" w:space="0" w:color="auto"/>
              <w:bottom w:val="single" w:sz="4" w:space="0" w:color="auto"/>
              <w:right w:val="single" w:sz="4" w:space="0" w:color="auto"/>
            </w:tcBorders>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GUID=89d42e7f-e402-4bde-8240-d25c9a234522 </w:instrText>
            </w:r>
            <w:r w:rsidRPr="006F2CA2">
              <w:rPr>
                <w:rFonts w:ascii="Times New Roman" w:hAnsi="Times New Roman" w:cs="Times New Roman"/>
                <w:sz w:val="22"/>
                <w:szCs w:val="20"/>
                <w:lang w:val="en-GB" w:eastAsia="en-US"/>
              </w:rPr>
              <w:fldChar w:fldCharType="end"/>
            </w:r>
          </w:p>
        </w:tc>
        <w:tc>
          <w:tcPr>
            <w:tcW w:w="729" w:type="dxa"/>
            <w:tcBorders>
              <w:left w:val="single" w:sz="4" w:space="0" w:color="auto"/>
              <w:bottom w:val="single" w:sz="4" w:space="0" w:color="auto"/>
              <w:right w:val="single" w:sz="4" w:space="0" w:color="auto"/>
            </w:tcBorders>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GUID=c7262177-9659-44dd-8cf4-02474c7a4fd9 </w:instrText>
            </w:r>
            <w:r w:rsidRPr="006F2CA2">
              <w:rPr>
                <w:rFonts w:ascii="Times New Roman" w:hAnsi="Times New Roman" w:cs="Times New Roman"/>
                <w:sz w:val="22"/>
                <w:szCs w:val="20"/>
                <w:lang w:val="en-GB" w:eastAsia="en-US"/>
              </w:rPr>
              <w:fldChar w:fldCharType="end"/>
            </w:r>
          </w:p>
        </w:tc>
        <w:tc>
          <w:tcPr>
            <w:tcW w:w="880" w:type="dxa"/>
            <w:gridSpan w:val="2"/>
            <w:tcBorders>
              <w:left w:val="single" w:sz="4" w:space="0" w:color="auto"/>
              <w:bottom w:val="single" w:sz="4" w:space="0" w:color="auto"/>
              <w:right w:val="single" w:sz="4" w:space="0" w:color="auto"/>
            </w:tcBorders>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GUID=b949eb97-7e2c-4407-b194-7acb4e0d7ebd </w:instrText>
            </w:r>
            <w:r w:rsidRPr="006F2CA2">
              <w:rPr>
                <w:rFonts w:ascii="Times New Roman" w:hAnsi="Times New Roman" w:cs="Times New Roman"/>
                <w:sz w:val="22"/>
                <w:szCs w:val="20"/>
                <w:lang w:val="en-GB" w:eastAsia="en-US"/>
              </w:rPr>
              <w:fldChar w:fldCharType="end"/>
            </w:r>
          </w:p>
        </w:tc>
        <w:tc>
          <w:tcPr>
            <w:tcW w:w="786" w:type="dxa"/>
            <w:gridSpan w:val="2"/>
            <w:tcBorders>
              <w:left w:val="single" w:sz="4" w:space="0" w:color="auto"/>
              <w:bottom w:val="single" w:sz="4" w:space="0" w:color="auto"/>
              <w:right w:val="single" w:sz="4" w:space="0" w:color="auto"/>
            </w:tcBorders>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GUID=494b2035-cd47-4f54-9af3-7faf25f7f1e4 </w:instrText>
            </w:r>
            <w:r w:rsidRPr="006F2CA2">
              <w:rPr>
                <w:rFonts w:ascii="Times New Roman" w:hAnsi="Times New Roman" w:cs="Times New Roman"/>
                <w:sz w:val="22"/>
                <w:szCs w:val="20"/>
                <w:lang w:val="en-GB" w:eastAsia="en-US"/>
              </w:rPr>
              <w:fldChar w:fldCharType="end"/>
            </w:r>
          </w:p>
        </w:tc>
        <w:tc>
          <w:tcPr>
            <w:tcW w:w="1859" w:type="dxa"/>
            <w:gridSpan w:val="2"/>
            <w:tcBorders>
              <w:left w:val="single" w:sz="4" w:space="0" w:color="auto"/>
              <w:bottom w:val="single" w:sz="4" w:space="0" w:color="auto"/>
              <w:right w:val="single" w:sz="4" w:space="0" w:color="auto"/>
            </w:tcBorders>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GUID=2213b483-4ef5-439f-9c70-29316734146a </w:instrText>
            </w:r>
            <w:r w:rsidRPr="006F2CA2">
              <w:rPr>
                <w:rFonts w:ascii="Times New Roman" w:hAnsi="Times New Roman" w:cs="Times New Roman"/>
                <w:sz w:val="22"/>
                <w:szCs w:val="20"/>
                <w:lang w:val="en-GB" w:eastAsia="en-US"/>
              </w:rPr>
              <w:fldChar w:fldCharType="end"/>
            </w:r>
          </w:p>
        </w:tc>
      </w:tr>
    </w:tbl>
    <w:p w:rsidR="006F2CA2" w:rsidRPr="00A1223F" w:rsidRDefault="006F2CA2" w:rsidP="00A1223F">
      <w:pPr>
        <w:spacing w:before="120" w:after="0" w:line="240" w:lineRule="auto"/>
        <w:jc w:val="both"/>
        <w:divId w:val="2116439976"/>
        <w:rPr>
          <w:rFonts w:ascii="Times New Roman" w:hAnsi="Times New Roman" w:cs="Times New Roman"/>
          <w:sz w:val="26"/>
          <w:szCs w:val="20"/>
          <w:lang w:val="en-GB" w:eastAsia="en-US"/>
        </w:rPr>
        <w:sectPr w:rsidR="006F2CA2" w:rsidRPr="00A1223F" w:rsidSect="006F2CA2">
          <w:pgSz w:w="11906" w:h="16838"/>
          <w:pgMar w:top="1440" w:right="3401" w:bottom="1440" w:left="1440" w:header="708" w:footer="708" w:gutter="0"/>
          <w:cols w:space="708"/>
          <w:docGrid w:linePitch="360"/>
        </w:sectPr>
      </w:pPr>
    </w:p>
    <w:tbl>
      <w:tblPr>
        <w:tblW w:w="11825" w:type="dxa"/>
        <w:jc w:val="center"/>
        <w:tblLook w:val="04A0" w:firstRow="1" w:lastRow="0" w:firstColumn="1" w:lastColumn="0" w:noHBand="0" w:noVBand="1"/>
      </w:tblPr>
      <w:tblGrid>
        <w:gridCol w:w="234"/>
        <w:gridCol w:w="805"/>
        <w:gridCol w:w="1071"/>
        <w:gridCol w:w="100"/>
        <w:gridCol w:w="1192"/>
        <w:gridCol w:w="849"/>
        <w:gridCol w:w="1503"/>
        <w:gridCol w:w="1027"/>
        <w:gridCol w:w="1060"/>
        <w:gridCol w:w="56"/>
        <w:gridCol w:w="56"/>
        <w:gridCol w:w="56"/>
        <w:gridCol w:w="56"/>
        <w:gridCol w:w="1142"/>
        <w:gridCol w:w="2618"/>
      </w:tblGrid>
      <w:tr w:rsidR="006F2CA2" w:rsidRPr="006F2CA2" w:rsidTr="006F2CA2">
        <w:trPr>
          <w:divId w:val="2116439976"/>
          <w:cantSplit/>
          <w:jc w:val="center"/>
        </w:trPr>
        <w:tc>
          <w:tcPr>
            <w:tcW w:w="11825" w:type="dxa"/>
            <w:gridSpan w:val="15"/>
          </w:tcPr>
          <w:p w:rsidR="006F2CA2" w:rsidRPr="006F2CA2" w:rsidRDefault="002D4084" w:rsidP="002D4084">
            <w:pPr>
              <w:spacing w:before="60" w:after="60" w:line="240" w:lineRule="auto"/>
              <w:rPr>
                <w:rFonts w:ascii="Times New Roman" w:hAnsi="Times New Roman" w:cs="Times New Roman"/>
                <w:sz w:val="22"/>
                <w:szCs w:val="20"/>
                <w:lang w:val="en-GB" w:eastAsia="en-US"/>
              </w:rPr>
            </w:pPr>
            <w:r>
              <w:rPr>
                <w:rFonts w:ascii="Times New Roman" w:hAnsi="Times New Roman" w:cs="Times New Roman"/>
                <w:sz w:val="22"/>
                <w:szCs w:val="20"/>
                <w:lang w:val="en-GB" w:eastAsia="en-US"/>
              </w:rPr>
              <w:lastRenderedPageBreak/>
              <w:t xml:space="preserve">                                                                                  </w:t>
            </w:r>
            <w:r w:rsidR="006F2CA2" w:rsidRPr="006F2CA2">
              <w:rPr>
                <w:rFonts w:ascii="Times New Roman" w:hAnsi="Times New Roman" w:cs="Times New Roman"/>
                <w:sz w:val="22"/>
                <w:szCs w:val="20"/>
                <w:lang w:val="en-GB" w:eastAsia="en-US"/>
              </w:rPr>
              <w:fldChar w:fldCharType="begin"/>
            </w:r>
            <w:r w:rsidR="006F2CA2" w:rsidRPr="006F2CA2">
              <w:rPr>
                <w:rFonts w:ascii="Times New Roman" w:hAnsi="Times New Roman" w:cs="Times New Roman"/>
                <w:sz w:val="22"/>
                <w:szCs w:val="20"/>
                <w:lang w:val="en-GB" w:eastAsia="en-US"/>
              </w:rPr>
              <w:instrText xml:space="preserve"> GUID=0f70fdfe-7c54-46be-b100-d5d3626cf429 </w:instrText>
            </w:r>
            <w:r w:rsidR="006F2CA2"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006F2CA2" w:rsidRPr="006F2CA2">
              <w:rPr>
                <w:rFonts w:ascii="Times New Roman" w:hAnsi="Times New Roman" w:cs="Times New Roman"/>
                <w:sz w:val="22"/>
                <w:szCs w:val="20"/>
                <w:lang w:val="en-GB" w:eastAsia="en-US"/>
              </w:rPr>
              <w:t xml:space="preserve"> 185</w:t>
            </w:r>
          </w:p>
        </w:tc>
      </w:tr>
      <w:tr w:rsidR="006F2CA2" w:rsidRPr="006F2CA2" w:rsidTr="006F2CA2">
        <w:trPr>
          <w:divId w:val="2116439976"/>
          <w:cantSplit/>
          <w:jc w:val="center"/>
        </w:trPr>
        <w:tc>
          <w:tcPr>
            <w:tcW w:w="1039" w:type="dxa"/>
            <w:gridSpan w:val="2"/>
          </w:tcPr>
          <w:p w:rsidR="006F2CA2" w:rsidRPr="006F2CA2" w:rsidRDefault="006F2CA2" w:rsidP="006F2CA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fldChar w:fldCharType="begin"/>
            </w:r>
            <w:r w:rsidRPr="006F2CA2">
              <w:rPr>
                <w:rFonts w:ascii="Times New Roman" w:hAnsi="Times New Roman" w:cs="Times New Roman"/>
                <w:sz w:val="18"/>
                <w:szCs w:val="18"/>
                <w:lang w:val="en-GB" w:eastAsia="en-US"/>
              </w:rPr>
              <w:instrText xml:space="preserve"> GUID=5b82c583-27e8-4776-b0af-762e341620c9 </w:instrText>
            </w:r>
            <w:r w:rsidRPr="006F2CA2">
              <w:rPr>
                <w:rFonts w:ascii="Times New Roman" w:hAnsi="Times New Roman" w:cs="Times New Roman"/>
                <w:sz w:val="18"/>
                <w:szCs w:val="18"/>
                <w:lang w:val="en-GB" w:eastAsia="en-US"/>
              </w:rPr>
              <w:fldChar w:fldCharType="end"/>
            </w:r>
            <w:r w:rsidRPr="006F2CA2">
              <w:rPr>
                <w:rFonts w:ascii="Times New Roman" w:hAnsi="Times New Roman" w:cs="Times New Roman"/>
                <w:sz w:val="18"/>
                <w:szCs w:val="18"/>
                <w:lang w:val="en-GB" w:eastAsia="en-US"/>
              </w:rPr>
              <w:t>R.988</w:t>
            </w:r>
          </w:p>
        </w:tc>
        <w:tc>
          <w:tcPr>
            <w:tcW w:w="8168" w:type="dxa"/>
            <w:gridSpan w:val="1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GUID=22ffc8ce-009b-4c06-b415-cfe8f08ee583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FAMILY JUSTICE COURTS </w:t>
            </w:r>
            <w:r w:rsidRPr="006F2CA2">
              <w:rPr>
                <w:rFonts w:ascii="Times New Roman" w:hAnsi="Times New Roman" w:cs="Times New Roman"/>
                <w:sz w:val="22"/>
                <w:szCs w:val="20"/>
                <w:lang w:val="en-GB" w:eastAsia="en-US"/>
              </w:rPr>
              <w:br/>
              <w:t>INSTALMENT LEDGER ACCOUNT</w:t>
            </w:r>
          </w:p>
        </w:tc>
        <w:tc>
          <w:tcPr>
            <w:tcW w:w="2618"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GUID=2e97d60e-427b-489a-bd79-83f276b2ab3c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11825" w:type="dxa"/>
            <w:gridSpan w:val="15"/>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GUID=f99d34d9-4b51-473a-8680-8cdbcd020e90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trHeight w:val="180"/>
          <w:jc w:val="center"/>
        </w:trPr>
        <w:tc>
          <w:tcPr>
            <w:tcW w:w="234"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GUID=55981ba5-9a95-42a8-a4c9-bae2ed547dbf </w:instrText>
            </w:r>
            <w:r w:rsidRPr="006F2CA2">
              <w:rPr>
                <w:rFonts w:ascii="Times New Roman" w:hAnsi="Times New Roman" w:cs="Times New Roman"/>
                <w:sz w:val="22"/>
                <w:szCs w:val="20"/>
                <w:lang w:val="en-GB" w:eastAsia="en-US"/>
              </w:rPr>
              <w:fldChar w:fldCharType="end"/>
            </w:r>
          </w:p>
        </w:tc>
        <w:tc>
          <w:tcPr>
            <w:tcW w:w="1976"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GUID=89ff549a-a988-4b31-9afb-b247df1dc97b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Particulars of Account:</w:t>
            </w:r>
          </w:p>
        </w:tc>
        <w:tc>
          <w:tcPr>
            <w:tcW w:w="5799" w:type="dxa"/>
            <w:gridSpan w:val="8"/>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GUID=77c75caf-83de-4df1-95f4-47277d9eb41e </w:instrText>
            </w:r>
            <w:r w:rsidRPr="006F2CA2">
              <w:rPr>
                <w:rFonts w:ascii="Times New Roman" w:hAnsi="Times New Roman" w:cs="Times New Roman"/>
                <w:sz w:val="22"/>
                <w:szCs w:val="20"/>
                <w:lang w:val="en-GB" w:eastAsia="en-US"/>
              </w:rPr>
              <w:fldChar w:fldCharType="end"/>
            </w:r>
          </w:p>
        </w:tc>
        <w:tc>
          <w:tcPr>
            <w:tcW w:w="3816"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GUID=5a4d1c77-21e0-438c-a384-a52aa6e307bc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Court Order No. ____________</w:t>
            </w:r>
          </w:p>
        </w:tc>
      </w:tr>
      <w:tr w:rsidR="005A22FC" w:rsidTr="006F2CA2">
        <w:trPr>
          <w:divId w:val="2116439976"/>
          <w:cantSplit/>
          <w:trHeight w:val="180"/>
          <w:jc w:val="center"/>
        </w:trPr>
        <w:tc>
          <w:tcPr>
            <w:tcW w:w="234"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GUID=04a4a644-c477-479a-a64c-e4394eac53e3 </w:instrText>
            </w:r>
            <w:r w:rsidRPr="006F2CA2">
              <w:rPr>
                <w:rFonts w:ascii="Times New Roman" w:hAnsi="Times New Roman" w:cs="Times New Roman"/>
                <w:sz w:val="22"/>
                <w:szCs w:val="20"/>
                <w:lang w:val="en-GB" w:eastAsia="en-US"/>
              </w:rPr>
              <w:fldChar w:fldCharType="end"/>
            </w:r>
          </w:p>
        </w:tc>
        <w:tc>
          <w:tcPr>
            <w:tcW w:w="1976"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GUID=d6b92e23-e730-4d82-8cfd-4336c212b4a2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Summons No.</w:t>
            </w:r>
          </w:p>
        </w:tc>
        <w:tc>
          <w:tcPr>
            <w:tcW w:w="5799" w:type="dxa"/>
            <w:gridSpan w:val="8"/>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GUID=24a289e0-e934-4a4d-bd43-de118471fc73 </w:instrText>
            </w:r>
            <w:r w:rsidRPr="006F2CA2">
              <w:rPr>
                <w:rFonts w:ascii="Times New Roman" w:hAnsi="Times New Roman" w:cs="Times New Roman"/>
                <w:sz w:val="22"/>
                <w:szCs w:val="20"/>
                <w:lang w:val="en-GB" w:eastAsia="en-US"/>
              </w:rPr>
              <w:fldChar w:fldCharType="end"/>
            </w:r>
          </w:p>
        </w:tc>
        <w:tc>
          <w:tcPr>
            <w:tcW w:w="3816" w:type="dxa"/>
            <w:gridSpan w:val="3"/>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GUID=3e454205-c8ab-4669-bf78-3a98c5a1fed9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of Court Order ___ No. __</w:t>
            </w:r>
          </w:p>
        </w:tc>
      </w:tr>
      <w:tr w:rsidR="005A22FC" w:rsidTr="006F2CA2">
        <w:trPr>
          <w:divId w:val="2116439976"/>
          <w:cantSplit/>
          <w:jc w:val="center"/>
        </w:trPr>
        <w:tc>
          <w:tcPr>
            <w:tcW w:w="234"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GUID=b6a484ba-5156-477b-a95f-2ddfcfe6a4e0 </w:instrText>
            </w:r>
            <w:r w:rsidRPr="006F2CA2">
              <w:rPr>
                <w:rFonts w:ascii="Times New Roman" w:hAnsi="Times New Roman" w:cs="Times New Roman"/>
                <w:sz w:val="22"/>
                <w:szCs w:val="20"/>
                <w:lang w:val="en-GB" w:eastAsia="en-US"/>
              </w:rPr>
              <w:fldChar w:fldCharType="end"/>
            </w:r>
          </w:p>
        </w:tc>
        <w:tc>
          <w:tcPr>
            <w:tcW w:w="11591" w:type="dxa"/>
            <w:gridSpan w:val="14"/>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GUID=cd57e2f1-ffde-412d-99ec-6cd0373ee383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Parties</w:t>
            </w:r>
          </w:p>
        </w:tc>
      </w:tr>
      <w:tr w:rsidR="005A22FC" w:rsidTr="006F2CA2">
        <w:trPr>
          <w:divId w:val="2116439976"/>
          <w:cantSplit/>
          <w:trHeight w:val="180"/>
          <w:jc w:val="center"/>
        </w:trPr>
        <w:tc>
          <w:tcPr>
            <w:tcW w:w="234"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GUID=1f2b057e-7ffe-411b-9497-976405de6eb4 </w:instrText>
            </w:r>
            <w:r w:rsidRPr="006F2CA2">
              <w:rPr>
                <w:rFonts w:ascii="Times New Roman" w:hAnsi="Times New Roman" w:cs="Times New Roman"/>
                <w:sz w:val="22"/>
                <w:szCs w:val="20"/>
                <w:lang w:val="en-GB" w:eastAsia="en-US"/>
              </w:rPr>
              <w:fldChar w:fldCharType="end"/>
            </w:r>
          </w:p>
        </w:tc>
        <w:tc>
          <w:tcPr>
            <w:tcW w:w="3168" w:type="dxa"/>
            <w:gridSpan w:val="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GUID=b47fcf26-c901-40aa-9c97-d25c40cc5041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of instalment.</w:t>
            </w:r>
          </w:p>
        </w:tc>
        <w:tc>
          <w:tcPr>
            <w:tcW w:w="4551" w:type="dxa"/>
            <w:gridSpan w:val="6"/>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GUID=5f5272fe-7738-492a-9a3e-eb82ea1335a5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Date Due.</w:t>
            </w:r>
          </w:p>
        </w:tc>
        <w:tc>
          <w:tcPr>
            <w:tcW w:w="3872" w:type="dxa"/>
            <w:gridSpan w:val="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GUID=c99867b7-555e-4d92-8a05-c6b56831ae5d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 of Judgment.</w:t>
            </w:r>
          </w:p>
        </w:tc>
      </w:tr>
      <w:tr w:rsidR="005A22FC" w:rsidTr="006F2CA2">
        <w:trPr>
          <w:divId w:val="2116439976"/>
          <w:cantSplit/>
          <w:trHeight w:val="180"/>
          <w:jc w:val="center"/>
        </w:trPr>
        <w:tc>
          <w:tcPr>
            <w:tcW w:w="234"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GUID=fc6bd6a5-f7b0-473d-9aa3-3149bfe1b64b </w:instrText>
            </w:r>
            <w:r w:rsidRPr="006F2CA2">
              <w:rPr>
                <w:rFonts w:ascii="Times New Roman" w:hAnsi="Times New Roman" w:cs="Times New Roman"/>
                <w:sz w:val="22"/>
                <w:szCs w:val="20"/>
                <w:lang w:val="en-GB" w:eastAsia="en-US"/>
              </w:rPr>
              <w:fldChar w:fldCharType="end"/>
            </w:r>
          </w:p>
        </w:tc>
        <w:tc>
          <w:tcPr>
            <w:tcW w:w="3168" w:type="dxa"/>
            <w:gridSpan w:val="4"/>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GUID=33225f8e-1b86-413f-9352-12438c4da832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c>
          <w:tcPr>
            <w:tcW w:w="4551" w:type="dxa"/>
            <w:gridSpan w:val="6"/>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GUID=bce2f97b-a7cc-4079-9b41-271a8fa166c2 </w:instrText>
            </w:r>
            <w:r w:rsidRPr="006F2CA2">
              <w:rPr>
                <w:rFonts w:ascii="Times New Roman" w:hAnsi="Times New Roman" w:cs="Times New Roman"/>
                <w:sz w:val="22"/>
                <w:szCs w:val="20"/>
                <w:lang w:val="en-GB" w:eastAsia="en-US"/>
              </w:rPr>
              <w:fldChar w:fldCharType="end"/>
            </w:r>
          </w:p>
        </w:tc>
        <w:tc>
          <w:tcPr>
            <w:tcW w:w="3872" w:type="dxa"/>
            <w:gridSpan w:val="4"/>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GUID=3cae695f-614c-4ed3-b37e-d460fb4ae820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w:t>
            </w:r>
          </w:p>
        </w:tc>
      </w:tr>
      <w:tr w:rsidR="005A22FC" w:rsidTr="006F2CA2">
        <w:trPr>
          <w:divId w:val="2116439976"/>
          <w:cantSplit/>
          <w:jc w:val="center"/>
        </w:trPr>
        <w:tc>
          <w:tcPr>
            <w:tcW w:w="234"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GUID=b9437a33-71d5-4758-ac78-55bc5eaeb424 </w:instrText>
            </w:r>
            <w:r w:rsidRPr="006F2CA2">
              <w:rPr>
                <w:rFonts w:ascii="Times New Roman" w:hAnsi="Times New Roman" w:cs="Times New Roman"/>
                <w:sz w:val="22"/>
                <w:szCs w:val="20"/>
                <w:lang w:val="en-GB" w:eastAsia="en-US"/>
              </w:rPr>
              <w:fldChar w:fldCharType="end"/>
            </w:r>
          </w:p>
        </w:tc>
        <w:tc>
          <w:tcPr>
            <w:tcW w:w="11591" w:type="dxa"/>
            <w:gridSpan w:val="14"/>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GUID=ce3ab6c2-8ae2-4937-859e-6463534be542 </w:instrText>
            </w:r>
            <w:r w:rsidRPr="006F2CA2">
              <w:rPr>
                <w:rFonts w:ascii="Times New Roman" w:hAnsi="Times New Roman" w:cs="Times New Roman"/>
                <w:sz w:val="22"/>
                <w:szCs w:val="20"/>
                <w:lang w:val="en-GB" w:eastAsia="en-US"/>
              </w:rPr>
              <w:fldChar w:fldCharType="end"/>
            </w:r>
          </w:p>
        </w:tc>
      </w:tr>
      <w:tr w:rsidR="005A22FC" w:rsidTr="006F2CA2">
        <w:trPr>
          <w:divId w:val="2116439976"/>
          <w:cantSplit/>
          <w:jc w:val="center"/>
        </w:trPr>
        <w:tc>
          <w:tcPr>
            <w:tcW w:w="234"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GUID=8de83722-6a85-4626-8426-720658d675dd </w:instrText>
            </w:r>
            <w:r w:rsidRPr="006F2CA2">
              <w:rPr>
                <w:rFonts w:ascii="Times New Roman" w:hAnsi="Times New Roman" w:cs="Times New Roman"/>
                <w:sz w:val="22"/>
                <w:szCs w:val="20"/>
                <w:lang w:val="en-GB" w:eastAsia="en-US"/>
              </w:rPr>
              <w:fldChar w:fldCharType="end"/>
            </w:r>
          </w:p>
        </w:tc>
        <w:tc>
          <w:tcPr>
            <w:tcW w:w="11591" w:type="dxa"/>
            <w:gridSpan w:val="14"/>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GUID=4e4efd96-d30b-4675-9b73-feb9efd3f310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RECORD OF RECEIPTS AND PAYMENTS</w:t>
            </w:r>
          </w:p>
        </w:tc>
      </w:tr>
      <w:tr w:rsidR="005A22FC" w:rsidTr="006F2CA2">
        <w:trPr>
          <w:divId w:val="2116439976"/>
          <w:cantSplit/>
          <w:jc w:val="center"/>
        </w:trPr>
        <w:tc>
          <w:tcPr>
            <w:tcW w:w="234"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GUID=2f366664-4b6b-4c89-b010-8a43156f55ca </w:instrText>
            </w:r>
            <w:r w:rsidRPr="006F2CA2">
              <w:rPr>
                <w:rFonts w:ascii="Times New Roman" w:hAnsi="Times New Roman" w:cs="Times New Roman"/>
                <w:sz w:val="22"/>
                <w:szCs w:val="20"/>
                <w:lang w:val="en-GB" w:eastAsia="en-US"/>
              </w:rPr>
              <w:fldChar w:fldCharType="end"/>
            </w:r>
          </w:p>
        </w:tc>
        <w:tc>
          <w:tcPr>
            <w:tcW w:w="11591" w:type="dxa"/>
            <w:gridSpan w:val="14"/>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GUID=25dc6550-e700-43d3-8598-6e952c134df5 </w:instrText>
            </w:r>
            <w:r w:rsidRPr="006F2CA2">
              <w:rPr>
                <w:rFonts w:ascii="Times New Roman" w:hAnsi="Times New Roman" w:cs="Times New Roman"/>
                <w:sz w:val="22"/>
                <w:szCs w:val="20"/>
                <w:lang w:val="en-GB" w:eastAsia="en-US"/>
              </w:rPr>
              <w:fldChar w:fldCharType="end"/>
            </w:r>
          </w:p>
        </w:tc>
      </w:tr>
      <w:tr w:rsidR="005A22FC" w:rsidTr="006F2CA2">
        <w:trPr>
          <w:divId w:val="2116439976"/>
          <w:cantSplit/>
          <w:trHeight w:val="120"/>
          <w:jc w:val="center"/>
        </w:trPr>
        <w:tc>
          <w:tcPr>
            <w:tcW w:w="234"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GUID=81092e7f-eea9-4300-bba9-e1577a2c082d </w:instrText>
            </w:r>
            <w:r w:rsidRPr="006F2CA2">
              <w:rPr>
                <w:rFonts w:ascii="Times New Roman" w:hAnsi="Times New Roman" w:cs="Times New Roman"/>
                <w:sz w:val="22"/>
                <w:szCs w:val="20"/>
                <w:lang w:val="en-GB" w:eastAsia="en-US"/>
              </w:rPr>
              <w:fldChar w:fldCharType="end"/>
            </w:r>
          </w:p>
        </w:tc>
        <w:tc>
          <w:tcPr>
            <w:tcW w:w="805"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GUID=a9daf276-e44b-4e5d-94d7-93a8d3ba07ea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Paid by</w:t>
            </w:r>
            <w:r w:rsidRPr="006F2CA2">
              <w:rPr>
                <w:rFonts w:ascii="Times New Roman" w:hAnsi="Times New Roman" w:cs="Times New Roman"/>
                <w:sz w:val="22"/>
                <w:szCs w:val="20"/>
                <w:lang w:val="en-GB" w:eastAsia="en-US"/>
              </w:rPr>
              <w:br/>
              <w:t>J.D. on</w:t>
            </w:r>
          </w:p>
        </w:tc>
        <w:tc>
          <w:tcPr>
            <w:tcW w:w="1071"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GUID=9b5b44b3-4b4c-433b-8fbc-257eb3d65ce3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GUID=b2edb600-0ee8-489c-88fe-52c1380e5ae9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p>
        </w:tc>
        <w:tc>
          <w:tcPr>
            <w:tcW w:w="1292"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GUID=95f26726-8656-40c3-a2ff-9bfe9f9e5070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Signature </w:t>
            </w:r>
            <w:r w:rsidRPr="006F2CA2">
              <w:rPr>
                <w:rFonts w:ascii="Times New Roman" w:hAnsi="Times New Roman" w:cs="Times New Roman"/>
                <w:sz w:val="22"/>
                <w:szCs w:val="20"/>
                <w:lang w:val="en-GB" w:eastAsia="en-US"/>
              </w:rPr>
              <w:br/>
              <w:t>of J.D.</w:t>
            </w:r>
          </w:p>
        </w:tc>
        <w:tc>
          <w:tcPr>
            <w:tcW w:w="849"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GUID=fa646007-62e4-4987-8d79-81cb1eeb20af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Total</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GUID=78d65bb8-f9ef-4298-9235-a5fef8669761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p>
        </w:tc>
        <w:tc>
          <w:tcPr>
            <w:tcW w:w="1503"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GUID=c9d5f651-2b34-444d-90b7-83536c4f1576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Received by </w:t>
            </w:r>
            <w:r w:rsidRPr="006F2CA2">
              <w:rPr>
                <w:rFonts w:ascii="Times New Roman" w:hAnsi="Times New Roman" w:cs="Times New Roman"/>
                <w:sz w:val="22"/>
                <w:szCs w:val="20"/>
                <w:lang w:val="en-GB" w:eastAsia="en-US"/>
              </w:rPr>
              <w:br/>
              <w:t>†J.C. on</w:t>
            </w:r>
          </w:p>
        </w:tc>
        <w:tc>
          <w:tcPr>
            <w:tcW w:w="1027" w:type="dxa"/>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GUID=860add82-b2f2-409b-a4da-7e337b2decab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Amount.</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GUID=076ef279-6f9f-4199-89d0-1839ee8b3090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p>
        </w:tc>
        <w:tc>
          <w:tcPr>
            <w:tcW w:w="1116" w:type="dxa"/>
            <w:gridSpan w:val="2"/>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GUID=8424f4c1-a22c-49ca-9d73-90421d6bd2aa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xml:space="preserve">Signature </w:t>
            </w:r>
            <w:r w:rsidRPr="006F2CA2">
              <w:rPr>
                <w:rFonts w:ascii="Times New Roman" w:hAnsi="Times New Roman" w:cs="Times New Roman"/>
                <w:sz w:val="22"/>
                <w:szCs w:val="20"/>
                <w:lang w:val="en-GB" w:eastAsia="en-US"/>
              </w:rPr>
              <w:br/>
              <w:t>of †J.C.</w:t>
            </w:r>
          </w:p>
        </w:tc>
        <w:tc>
          <w:tcPr>
            <w:tcW w:w="3928" w:type="dxa"/>
            <w:gridSpan w:val="5"/>
          </w:tcPr>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GUID=61c38911-0684-4895-901b-99fc7d042502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Total</w:t>
            </w:r>
          </w:p>
          <w:p w:rsidR="006F2CA2" w:rsidRPr="006F2CA2" w:rsidRDefault="006F2CA2" w:rsidP="006F2CA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GUID=dbeba52f-1392-4f39-b3b6-46edd6c9c934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        ¢.</w:t>
            </w:r>
          </w:p>
        </w:tc>
      </w:tr>
      <w:tr w:rsidR="005A22FC" w:rsidTr="006F2CA2">
        <w:trPr>
          <w:divId w:val="2116439976"/>
          <w:cantSplit/>
          <w:trHeight w:val="120"/>
          <w:jc w:val="center"/>
        </w:trPr>
        <w:tc>
          <w:tcPr>
            <w:tcW w:w="234"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GUID=aba9fa8f-01d6-4753-a55f-8a97bf40267c </w:instrText>
            </w:r>
            <w:r w:rsidRPr="006F2CA2">
              <w:rPr>
                <w:rFonts w:ascii="Times New Roman" w:hAnsi="Times New Roman" w:cs="Times New Roman"/>
                <w:sz w:val="22"/>
                <w:szCs w:val="20"/>
                <w:lang w:val="en-GB" w:eastAsia="en-US"/>
              </w:rPr>
              <w:fldChar w:fldCharType="end"/>
            </w:r>
          </w:p>
        </w:tc>
        <w:tc>
          <w:tcPr>
            <w:tcW w:w="805"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GUID=6bc477a3-3fac-4645-b51e-edd5a5f8dab0 </w:instrText>
            </w:r>
            <w:r w:rsidRPr="006F2CA2">
              <w:rPr>
                <w:rFonts w:ascii="Times New Roman" w:hAnsi="Times New Roman" w:cs="Times New Roman"/>
                <w:sz w:val="22"/>
                <w:szCs w:val="20"/>
                <w:lang w:val="en-GB" w:eastAsia="en-US"/>
              </w:rPr>
              <w:fldChar w:fldCharType="end"/>
            </w:r>
          </w:p>
        </w:tc>
        <w:tc>
          <w:tcPr>
            <w:tcW w:w="1071"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GUID=a56adf30-a4e3-4374-bc41-b529a9b6ddd8 </w:instrText>
            </w:r>
            <w:r w:rsidRPr="006F2CA2">
              <w:rPr>
                <w:rFonts w:ascii="Times New Roman" w:hAnsi="Times New Roman" w:cs="Times New Roman"/>
                <w:sz w:val="22"/>
                <w:szCs w:val="20"/>
                <w:lang w:val="en-GB" w:eastAsia="en-US"/>
              </w:rPr>
              <w:fldChar w:fldCharType="end"/>
            </w:r>
          </w:p>
        </w:tc>
        <w:tc>
          <w:tcPr>
            <w:tcW w:w="1292"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GUID=19859ded-a7a6-4c25-80cb-e852a7c7f4dc </w:instrText>
            </w:r>
            <w:r w:rsidRPr="006F2CA2">
              <w:rPr>
                <w:rFonts w:ascii="Times New Roman" w:hAnsi="Times New Roman" w:cs="Times New Roman"/>
                <w:sz w:val="22"/>
                <w:szCs w:val="20"/>
                <w:lang w:val="en-GB" w:eastAsia="en-US"/>
              </w:rPr>
              <w:fldChar w:fldCharType="end"/>
            </w:r>
          </w:p>
        </w:tc>
        <w:tc>
          <w:tcPr>
            <w:tcW w:w="849"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GUID=a4b50503-71b7-4f2f-bfc4-3fa9fa73da4b </w:instrText>
            </w:r>
            <w:r w:rsidRPr="006F2CA2">
              <w:rPr>
                <w:rFonts w:ascii="Times New Roman" w:hAnsi="Times New Roman" w:cs="Times New Roman"/>
                <w:sz w:val="22"/>
                <w:szCs w:val="20"/>
                <w:lang w:val="en-GB" w:eastAsia="en-US"/>
              </w:rPr>
              <w:fldChar w:fldCharType="end"/>
            </w:r>
          </w:p>
        </w:tc>
        <w:tc>
          <w:tcPr>
            <w:tcW w:w="1503"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GUID=5598b57f-6e3c-4752-b7c8-ef0f11ac208c </w:instrText>
            </w:r>
            <w:r w:rsidRPr="006F2CA2">
              <w:rPr>
                <w:rFonts w:ascii="Times New Roman" w:hAnsi="Times New Roman" w:cs="Times New Roman"/>
                <w:sz w:val="22"/>
                <w:szCs w:val="20"/>
                <w:lang w:val="en-GB" w:eastAsia="en-US"/>
              </w:rPr>
              <w:fldChar w:fldCharType="end"/>
            </w:r>
          </w:p>
        </w:tc>
        <w:tc>
          <w:tcPr>
            <w:tcW w:w="1027"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GUID=e32b7e34-15c4-4872-933a-5e7f088fd40e </w:instrText>
            </w:r>
            <w:r w:rsidRPr="006F2CA2">
              <w:rPr>
                <w:rFonts w:ascii="Times New Roman" w:hAnsi="Times New Roman" w:cs="Times New Roman"/>
                <w:sz w:val="22"/>
                <w:szCs w:val="20"/>
                <w:lang w:val="en-GB" w:eastAsia="en-US"/>
              </w:rPr>
              <w:fldChar w:fldCharType="end"/>
            </w:r>
          </w:p>
        </w:tc>
        <w:tc>
          <w:tcPr>
            <w:tcW w:w="111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GUID=449f909e-9f6f-40dc-b09f-2065944083fa </w:instrText>
            </w:r>
            <w:r w:rsidRPr="006F2CA2">
              <w:rPr>
                <w:rFonts w:ascii="Times New Roman" w:hAnsi="Times New Roman" w:cs="Times New Roman"/>
                <w:sz w:val="22"/>
                <w:szCs w:val="20"/>
                <w:lang w:val="en-GB" w:eastAsia="en-US"/>
              </w:rPr>
              <w:fldChar w:fldCharType="end"/>
            </w:r>
          </w:p>
        </w:tc>
        <w:tc>
          <w:tcPr>
            <w:tcW w:w="3928" w:type="dxa"/>
            <w:gridSpan w:val="5"/>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GUID=a86cdfdd-e131-4736-8a22-b050f8d81971 </w:instrText>
            </w:r>
            <w:r w:rsidRPr="006F2CA2">
              <w:rPr>
                <w:rFonts w:ascii="Times New Roman" w:hAnsi="Times New Roman" w:cs="Times New Roman"/>
                <w:sz w:val="22"/>
                <w:szCs w:val="20"/>
                <w:lang w:val="en-GB" w:eastAsia="en-US"/>
              </w:rPr>
              <w:fldChar w:fldCharType="end"/>
            </w:r>
          </w:p>
        </w:tc>
      </w:tr>
      <w:tr w:rsidR="005A22FC" w:rsidTr="006F2CA2">
        <w:trPr>
          <w:divId w:val="2116439976"/>
          <w:cantSplit/>
          <w:trHeight w:val="120"/>
          <w:jc w:val="center"/>
        </w:trPr>
        <w:tc>
          <w:tcPr>
            <w:tcW w:w="234"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GUID=db850492-8454-4963-b58e-54d9d46b7163 </w:instrText>
            </w:r>
            <w:r w:rsidRPr="006F2CA2">
              <w:rPr>
                <w:rFonts w:ascii="Times New Roman" w:hAnsi="Times New Roman" w:cs="Times New Roman"/>
                <w:sz w:val="22"/>
                <w:szCs w:val="20"/>
                <w:lang w:val="en-GB" w:eastAsia="en-US"/>
              </w:rPr>
              <w:fldChar w:fldCharType="end"/>
            </w:r>
          </w:p>
        </w:tc>
        <w:tc>
          <w:tcPr>
            <w:tcW w:w="805"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p>
        </w:tc>
        <w:tc>
          <w:tcPr>
            <w:tcW w:w="1071"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GUID=965dc49a-b3e5-408b-8edc-a555cc077acf </w:instrText>
            </w:r>
            <w:r w:rsidRPr="006F2CA2">
              <w:rPr>
                <w:rFonts w:ascii="Times New Roman" w:hAnsi="Times New Roman" w:cs="Times New Roman"/>
                <w:sz w:val="22"/>
                <w:szCs w:val="20"/>
                <w:lang w:val="en-GB" w:eastAsia="en-US"/>
              </w:rPr>
              <w:fldChar w:fldCharType="end"/>
            </w:r>
          </w:p>
        </w:tc>
        <w:tc>
          <w:tcPr>
            <w:tcW w:w="1292"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GUID=49d69a64-dcf8-4349-9a61-f74b7740d43b </w:instrText>
            </w:r>
            <w:r w:rsidRPr="006F2CA2">
              <w:rPr>
                <w:rFonts w:ascii="Times New Roman" w:hAnsi="Times New Roman" w:cs="Times New Roman"/>
                <w:sz w:val="22"/>
                <w:szCs w:val="20"/>
                <w:lang w:val="en-GB" w:eastAsia="en-US"/>
              </w:rPr>
              <w:fldChar w:fldCharType="end"/>
            </w:r>
          </w:p>
        </w:tc>
        <w:tc>
          <w:tcPr>
            <w:tcW w:w="849"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GUID=b775db4e-dcab-436d-b2af-69b4136b1dbe </w:instrText>
            </w:r>
            <w:r w:rsidRPr="006F2CA2">
              <w:rPr>
                <w:rFonts w:ascii="Times New Roman" w:hAnsi="Times New Roman" w:cs="Times New Roman"/>
                <w:sz w:val="22"/>
                <w:szCs w:val="20"/>
                <w:lang w:val="en-GB" w:eastAsia="en-US"/>
              </w:rPr>
              <w:fldChar w:fldCharType="end"/>
            </w:r>
          </w:p>
        </w:tc>
        <w:tc>
          <w:tcPr>
            <w:tcW w:w="1503"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GUID=198a35ab-4f5c-4627-84c5-8b1a7e8cb951 </w:instrText>
            </w:r>
            <w:r w:rsidRPr="006F2CA2">
              <w:rPr>
                <w:rFonts w:ascii="Times New Roman" w:hAnsi="Times New Roman" w:cs="Times New Roman"/>
                <w:sz w:val="22"/>
                <w:szCs w:val="20"/>
                <w:lang w:val="en-GB" w:eastAsia="en-US"/>
              </w:rPr>
              <w:fldChar w:fldCharType="end"/>
            </w:r>
          </w:p>
        </w:tc>
        <w:tc>
          <w:tcPr>
            <w:tcW w:w="1027" w:type="dxa"/>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GUID=7489a75e-68cf-4fa7-91a7-c450cb29985b </w:instrText>
            </w:r>
            <w:r w:rsidRPr="006F2CA2">
              <w:rPr>
                <w:rFonts w:ascii="Times New Roman" w:hAnsi="Times New Roman" w:cs="Times New Roman"/>
                <w:sz w:val="22"/>
                <w:szCs w:val="20"/>
                <w:lang w:val="en-GB" w:eastAsia="en-US"/>
              </w:rPr>
              <w:fldChar w:fldCharType="end"/>
            </w:r>
          </w:p>
        </w:tc>
        <w:tc>
          <w:tcPr>
            <w:tcW w:w="1116"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GUID=dc4a723b-267c-4f8e-bc99-e4cd4101a58b </w:instrText>
            </w:r>
            <w:r w:rsidRPr="006F2CA2">
              <w:rPr>
                <w:rFonts w:ascii="Times New Roman" w:hAnsi="Times New Roman" w:cs="Times New Roman"/>
                <w:sz w:val="22"/>
                <w:szCs w:val="20"/>
                <w:lang w:val="en-GB" w:eastAsia="en-US"/>
              </w:rPr>
              <w:fldChar w:fldCharType="end"/>
            </w:r>
          </w:p>
        </w:tc>
        <w:tc>
          <w:tcPr>
            <w:tcW w:w="3928" w:type="dxa"/>
            <w:gridSpan w:val="5"/>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GUID=259aecc8-c3ce-4b1c-be99-955376b80df3 </w:instrText>
            </w:r>
            <w:r w:rsidRPr="006F2CA2">
              <w:rPr>
                <w:rFonts w:ascii="Times New Roman" w:hAnsi="Times New Roman" w:cs="Times New Roman"/>
                <w:sz w:val="22"/>
                <w:szCs w:val="20"/>
                <w:lang w:val="en-GB" w:eastAsia="en-US"/>
              </w:rPr>
              <w:fldChar w:fldCharType="end"/>
            </w:r>
          </w:p>
        </w:tc>
      </w:tr>
      <w:tr w:rsidR="006F2CA2" w:rsidRPr="006F2CA2" w:rsidTr="006F2CA2">
        <w:trPr>
          <w:divId w:val="2116439976"/>
          <w:cantSplit/>
          <w:jc w:val="center"/>
        </w:trPr>
        <w:tc>
          <w:tcPr>
            <w:tcW w:w="234" w:type="dxa"/>
          </w:tcPr>
          <w:p w:rsidR="006F2CA2" w:rsidRPr="006F2CA2" w:rsidRDefault="006F2CA2" w:rsidP="006F2CA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GUID=4b909d4a-3b34-4045-8ac0-c08782ba4593 </w:instrText>
            </w:r>
            <w:r w:rsidRPr="006F2CA2">
              <w:rPr>
                <w:rFonts w:ascii="Times New Roman" w:hAnsi="Times New Roman" w:cs="Times New Roman"/>
                <w:sz w:val="22"/>
                <w:szCs w:val="20"/>
                <w:lang w:val="en-GB" w:eastAsia="en-US"/>
              </w:rPr>
              <w:fldChar w:fldCharType="end"/>
            </w:r>
          </w:p>
        </w:tc>
        <w:tc>
          <w:tcPr>
            <w:tcW w:w="7607" w:type="dxa"/>
            <w:gridSpan w:val="8"/>
          </w:tcPr>
          <w:p w:rsidR="006F2CA2" w:rsidRPr="006F2CA2" w:rsidRDefault="006F2CA2" w:rsidP="006F2CA2">
            <w:pPr>
              <w:spacing w:before="120" w:after="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GUID=34d1d23b-2195-4338-bc17-57786eba48cd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i/>
                <w:sz w:val="22"/>
                <w:szCs w:val="20"/>
                <w:lang w:val="en-GB" w:eastAsia="en-US"/>
              </w:rPr>
              <w:t>Note</w:t>
            </w:r>
            <w:r w:rsidRPr="006F2CA2">
              <w:rPr>
                <w:rFonts w:ascii="Times New Roman" w:hAnsi="Times New Roman" w:cs="Times New Roman"/>
                <w:sz w:val="22"/>
                <w:szCs w:val="20"/>
                <w:lang w:val="en-GB" w:eastAsia="en-US"/>
              </w:rPr>
              <w:t>:    This card must be completed on each occasion a debtor pays in and on each occasion a creditor receives a payment.</w:t>
            </w:r>
          </w:p>
        </w:tc>
        <w:tc>
          <w:tcPr>
            <w:tcW w:w="224" w:type="dxa"/>
            <w:gridSpan w:val="4"/>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GUID=a939746a-7dc2-4508-b028-9a4c53d92369 </w:instrText>
            </w:r>
            <w:r w:rsidRPr="006F2CA2">
              <w:rPr>
                <w:rFonts w:ascii="Times New Roman" w:hAnsi="Times New Roman" w:cs="Times New Roman"/>
                <w:sz w:val="22"/>
                <w:szCs w:val="20"/>
                <w:lang w:val="en-GB" w:eastAsia="en-US"/>
              </w:rPr>
              <w:fldChar w:fldCharType="end"/>
            </w:r>
          </w:p>
        </w:tc>
        <w:tc>
          <w:tcPr>
            <w:tcW w:w="3760" w:type="dxa"/>
            <w:gridSpan w:val="2"/>
          </w:tcPr>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GUID=e67e5a99-3589-4c40-8f86-78dd4c30882d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J.D. = Judgment Debtor</w:t>
            </w:r>
          </w:p>
          <w:p w:rsidR="006F2CA2" w:rsidRPr="006F2CA2" w:rsidRDefault="006F2CA2" w:rsidP="006F2CA2">
            <w:pPr>
              <w:spacing w:before="60" w:after="60" w:line="240" w:lineRule="auto"/>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GUID=9c073852-f3eb-4666-89cc-5b2c8e85e1cb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†J.C. = Judgment Creditor</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sectPr w:rsidR="006F2CA2" w:rsidRPr="006F2CA2" w:rsidSect="00B86892">
          <w:pgSz w:w="16838" w:h="11906" w:orient="landscape"/>
          <w:pgMar w:top="1440" w:right="1440" w:bottom="2127" w:left="1440" w:header="708" w:footer="708" w:gutter="0"/>
          <w:cols w:space="708"/>
          <w:docGrid w:linePitch="360"/>
        </w:sectPr>
      </w:pPr>
    </w:p>
    <w:tbl>
      <w:tblPr>
        <w:tblpPr w:leftFromText="180" w:rightFromText="180" w:vertAnchor="text" w:tblpX="851" w:tblpY="1"/>
        <w:tblOverlap w:val="never"/>
        <w:tblW w:w="7100" w:type="dxa"/>
        <w:tblLook w:val="04A0" w:firstRow="1" w:lastRow="0" w:firstColumn="1" w:lastColumn="0" w:noHBand="0" w:noVBand="1"/>
      </w:tblPr>
      <w:tblGrid>
        <w:gridCol w:w="7100"/>
      </w:tblGrid>
      <w:tr w:rsidR="006F2CA2" w:rsidRPr="006F2CA2" w:rsidTr="00B86892">
        <w:trPr>
          <w:divId w:val="2116439976"/>
          <w:cantSplit/>
        </w:trPr>
        <w:tc>
          <w:tcPr>
            <w:tcW w:w="7100" w:type="dxa"/>
          </w:tcPr>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lastRenderedPageBreak/>
              <w:fldChar w:fldCharType="begin"/>
            </w:r>
            <w:r w:rsidRPr="006F2CA2">
              <w:rPr>
                <w:rFonts w:ascii="Times New Roman" w:hAnsi="Times New Roman" w:cs="Times New Roman"/>
                <w:sz w:val="22"/>
                <w:szCs w:val="20"/>
                <w:lang w:val="en-GB" w:eastAsia="en-US"/>
              </w:rPr>
              <w:instrText xml:space="preserve"> GUID=3d593de7-57b3-4a62-b243-62aab414a349 </w:instrText>
            </w:r>
            <w:r w:rsidRPr="006F2CA2">
              <w:rPr>
                <w:rFonts w:ascii="Times New Roman" w:hAnsi="Times New Roman" w:cs="Times New Roman"/>
                <w:sz w:val="22"/>
                <w:szCs w:val="20"/>
                <w:lang w:val="en-GB" w:eastAsia="en-US"/>
              </w:rPr>
              <w:fldChar w:fldCharType="end"/>
            </w:r>
            <w:r w:rsidR="00B86892">
              <w:rPr>
                <w:rFonts w:ascii="Times New Roman" w:hAnsi="Times New Roman" w:cs="Times New Roman"/>
                <w:sz w:val="22"/>
                <w:szCs w:val="20"/>
                <w:lang w:val="en-GB" w:eastAsia="en-US"/>
              </w:rPr>
              <w:t>FORM</w:t>
            </w:r>
            <w:r w:rsidRPr="006F2CA2">
              <w:rPr>
                <w:rFonts w:ascii="Times New Roman" w:hAnsi="Times New Roman" w:cs="Times New Roman"/>
                <w:sz w:val="22"/>
                <w:szCs w:val="20"/>
                <w:lang w:val="en-GB" w:eastAsia="en-US"/>
              </w:rPr>
              <w:t xml:space="preserve"> 186</w:t>
            </w:r>
          </w:p>
        </w:tc>
      </w:tr>
      <w:tr w:rsidR="006F2CA2" w:rsidRPr="006F2CA2" w:rsidTr="00B86892">
        <w:trPr>
          <w:divId w:val="2116439976"/>
          <w:cantSplit/>
        </w:trPr>
        <w:tc>
          <w:tcPr>
            <w:tcW w:w="7100" w:type="dxa"/>
          </w:tcPr>
          <w:p w:rsidR="006F2CA2" w:rsidRPr="006F2CA2" w:rsidRDefault="006F2CA2" w:rsidP="00B86892">
            <w:pPr>
              <w:spacing w:before="60" w:after="60" w:line="240" w:lineRule="auto"/>
              <w:rPr>
                <w:rFonts w:ascii="Times New Roman" w:hAnsi="Times New Roman" w:cs="Times New Roman"/>
                <w:sz w:val="18"/>
                <w:szCs w:val="18"/>
                <w:lang w:val="en-GB" w:eastAsia="en-US"/>
              </w:rPr>
            </w:pPr>
            <w:r w:rsidRPr="006F2CA2">
              <w:rPr>
                <w:rFonts w:ascii="Times New Roman" w:hAnsi="Times New Roman" w:cs="Times New Roman"/>
                <w:sz w:val="18"/>
                <w:szCs w:val="18"/>
                <w:lang w:val="en-GB" w:eastAsia="en-US"/>
              </w:rPr>
              <w:t>R.989</w:t>
            </w:r>
          </w:p>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t>REQUEST</w:t>
            </w:r>
            <w:r w:rsidRPr="006F2CA2">
              <w:rPr>
                <w:rFonts w:ascii="Times New Roman" w:hAnsi="Times New Roman" w:cs="Times New Roman"/>
                <w:sz w:val="22"/>
                <w:szCs w:val="20"/>
                <w:vertAlign w:val="superscript"/>
                <w:lang w:val="en-GB" w:eastAsia="en-US"/>
              </w:rPr>
              <w:t>4</w:t>
            </w:r>
            <w:r w:rsidRPr="006F2CA2">
              <w:rPr>
                <w:rFonts w:ascii="Times New Roman" w:hAnsi="Times New Roman" w:cs="Times New Roman"/>
                <w:sz w:val="22"/>
                <w:szCs w:val="20"/>
                <w:lang w:val="en-GB" w:eastAsia="en-US"/>
              </w:rPr>
              <w:t xml:space="preserve"> FOR HEARING DATES/ </w:t>
            </w:r>
            <w:r w:rsidRPr="006F2CA2">
              <w:rPr>
                <w:rFonts w:ascii="Times New Roman" w:hAnsi="Times New Roman" w:cs="Times New Roman"/>
                <w:sz w:val="22"/>
                <w:szCs w:val="20"/>
                <w:lang w:val="en-GB" w:eastAsia="en-US"/>
              </w:rPr>
              <w:br/>
              <w:t>FURTHER HEARING DATES</w:t>
            </w:r>
          </w:p>
          <w:p w:rsidR="006F2CA2" w:rsidRPr="006F2CA2" w:rsidRDefault="006F2CA2" w:rsidP="00B86892">
            <w:pPr>
              <w:spacing w:before="60" w:after="60" w:line="240" w:lineRule="auto"/>
              <w:jc w:val="center"/>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GUID=9bf2719f-2449-4f48-9c78-fa0b40987e92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(Title as in action)</w:t>
            </w:r>
          </w:p>
          <w:p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GUID=56e8e722-bc80-45f6-87f3-bd8b96542494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To: The Registrar,</w:t>
            </w:r>
          </w:p>
          <w:p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GUID=d7ba05e0-f073-44ed-9267-408f0d3fd19a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Request for the matter to be fixed for hearing/further hearing* before: Judge/Registrar*</w:t>
            </w:r>
          </w:p>
          <w:p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GUID=af9c89ef-c1f7-42ca-ad46-07c43bac3e61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Number of hearing/further hearing* days requested:        days</w:t>
            </w:r>
          </w:p>
          <w:p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GUID=4bca8a80-3e68-4239-932a-bfea88d17b81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Number of hearing days previously expended:        days</w:t>
            </w:r>
          </w:p>
          <w:p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GUID=f3eb14c0-5e24-4387-a989-6321e13a1697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Hearing fees payable:</w:t>
            </w:r>
          </w:p>
          <w:p w:rsidR="006F2CA2" w:rsidRPr="006F2CA2" w:rsidRDefault="006F2CA2" w:rsidP="00B86892">
            <w:pPr>
              <w:spacing w:before="120" w:after="0" w:line="240" w:lineRule="auto"/>
              <w:ind w:firstLine="600"/>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GUID=6dd1a570-d5ee-40e0-b1fa-c878505125ec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Issued by:        (Solicitors for the        ).</w:t>
            </w:r>
          </w:p>
          <w:p w:rsidR="006F2CA2" w:rsidRPr="006F2CA2" w:rsidRDefault="006F2CA2" w:rsidP="00B86892">
            <w:pPr>
              <w:spacing w:before="60" w:after="60" w:line="240" w:lineRule="auto"/>
              <w:jc w:val="both"/>
              <w:rPr>
                <w:rFonts w:ascii="Times New Roman" w:hAnsi="Times New Roman" w:cs="Times New Roman"/>
                <w:sz w:val="22"/>
                <w:szCs w:val="20"/>
                <w:lang w:val="en-GB" w:eastAsia="en-US"/>
              </w:rPr>
            </w:pPr>
            <w:r w:rsidRPr="006F2CA2">
              <w:rPr>
                <w:rFonts w:ascii="Times New Roman" w:hAnsi="Times New Roman" w:cs="Times New Roman"/>
                <w:sz w:val="22"/>
                <w:szCs w:val="20"/>
                <w:lang w:val="en-GB" w:eastAsia="en-US"/>
              </w:rPr>
              <w:fldChar w:fldCharType="begin"/>
            </w:r>
            <w:r w:rsidRPr="006F2CA2">
              <w:rPr>
                <w:rFonts w:ascii="Times New Roman" w:hAnsi="Times New Roman" w:cs="Times New Roman"/>
                <w:sz w:val="22"/>
                <w:szCs w:val="20"/>
                <w:lang w:val="en-GB" w:eastAsia="en-US"/>
              </w:rPr>
              <w:instrText xml:space="preserve"> GUID=8fdce0c6-8f3e-4cd9-b332-3ec8ddab1fdf </w:instrText>
            </w:r>
            <w:r w:rsidRPr="006F2CA2">
              <w:rPr>
                <w:rFonts w:ascii="Times New Roman" w:hAnsi="Times New Roman" w:cs="Times New Roman"/>
                <w:sz w:val="22"/>
                <w:szCs w:val="20"/>
                <w:lang w:val="en-GB" w:eastAsia="en-US"/>
              </w:rPr>
              <w:fldChar w:fldCharType="end"/>
            </w:r>
            <w:r w:rsidRPr="006F2CA2">
              <w:rPr>
                <w:rFonts w:ascii="Times New Roman" w:hAnsi="Times New Roman" w:cs="Times New Roman"/>
                <w:sz w:val="22"/>
                <w:szCs w:val="20"/>
                <w:lang w:val="en-GB" w:eastAsia="en-US"/>
              </w:rPr>
              <w:t>(*Delete as appropriate).</w:t>
            </w:r>
          </w:p>
        </w:tc>
      </w:tr>
    </w:tbl>
    <w:p w:rsidR="006F2CA2" w:rsidRPr="006F2CA2" w:rsidRDefault="006F2CA2" w:rsidP="006F2CA2">
      <w:pPr>
        <w:spacing w:before="120" w:after="0" w:line="240" w:lineRule="auto"/>
        <w:jc w:val="both"/>
        <w:divId w:val="2116439976"/>
        <w:rPr>
          <w:rFonts w:ascii="Times New Roman" w:hAnsi="Times New Roman" w:cs="Times New Roman"/>
          <w:sz w:val="26"/>
          <w:szCs w:val="20"/>
          <w:lang w:val="en-GB" w:eastAsia="en-US"/>
        </w:rPr>
      </w:pPr>
      <w:r w:rsidRPr="006F2CA2">
        <w:rPr>
          <w:rFonts w:ascii="Times New Roman" w:hAnsi="Times New Roman" w:cs="Times New Roman"/>
          <w:sz w:val="26"/>
          <w:szCs w:val="20"/>
          <w:lang w:val="en-GB" w:eastAsia="en-US"/>
        </w:rPr>
        <w:br w:type="textWrapping" w:clear="all"/>
      </w:r>
    </w:p>
    <w:p w:rsidR="00B46697" w:rsidRDefault="00B46697" w:rsidP="008617CF">
      <w:pPr>
        <w:pStyle w:val="PDHeading"/>
        <w:jc w:val="both"/>
        <w:divId w:val="2116439976"/>
        <w:rPr>
          <w:rFonts w:cs="Times New Roman"/>
        </w:rPr>
      </w:pPr>
    </w:p>
    <w:p w:rsidR="00267633" w:rsidRDefault="00267633" w:rsidP="008617CF">
      <w:pPr>
        <w:pStyle w:val="PDHeading"/>
        <w:jc w:val="both"/>
        <w:divId w:val="2116439976"/>
        <w:rPr>
          <w:rFonts w:cs="Times New Roman"/>
        </w:rPr>
      </w:pPr>
    </w:p>
    <w:p w:rsidR="00267633" w:rsidRDefault="00267633" w:rsidP="008617CF">
      <w:pPr>
        <w:pStyle w:val="PDHeading"/>
        <w:jc w:val="both"/>
        <w:divId w:val="2116439976"/>
        <w:rPr>
          <w:rFonts w:cs="Times New Roman"/>
        </w:rPr>
      </w:pPr>
    </w:p>
    <w:p w:rsidR="00267633" w:rsidRDefault="00267633" w:rsidP="008617CF">
      <w:pPr>
        <w:pStyle w:val="PDHeading"/>
        <w:jc w:val="both"/>
        <w:divId w:val="2116439976"/>
        <w:rPr>
          <w:rFonts w:cs="Times New Roman"/>
        </w:rPr>
      </w:pPr>
    </w:p>
    <w:p w:rsidR="00267633" w:rsidRDefault="00267633" w:rsidP="008617CF">
      <w:pPr>
        <w:pStyle w:val="PDHeading"/>
        <w:jc w:val="both"/>
        <w:divId w:val="2116439976"/>
        <w:rPr>
          <w:rFonts w:cs="Times New Roman"/>
        </w:rPr>
      </w:pPr>
    </w:p>
    <w:p w:rsidR="00267633" w:rsidRDefault="00267633" w:rsidP="008617CF">
      <w:pPr>
        <w:pStyle w:val="PDHeading"/>
        <w:jc w:val="both"/>
        <w:divId w:val="2116439976"/>
        <w:rPr>
          <w:rFonts w:cs="Times New Roman"/>
        </w:rPr>
      </w:pPr>
    </w:p>
    <w:p w:rsidR="00267633" w:rsidRDefault="00267633" w:rsidP="008617CF">
      <w:pPr>
        <w:pStyle w:val="PDHeading"/>
        <w:jc w:val="both"/>
        <w:divId w:val="2116439976"/>
        <w:rPr>
          <w:rFonts w:cs="Times New Roman"/>
        </w:rPr>
      </w:pPr>
    </w:p>
    <w:p w:rsidR="00267633" w:rsidRDefault="00267633" w:rsidP="008617CF">
      <w:pPr>
        <w:pStyle w:val="PDHeading"/>
        <w:jc w:val="both"/>
        <w:divId w:val="2116439976"/>
        <w:rPr>
          <w:rFonts w:cs="Times New Roman"/>
        </w:rPr>
      </w:pPr>
    </w:p>
    <w:p w:rsidR="00267633" w:rsidRDefault="00267633" w:rsidP="008617CF">
      <w:pPr>
        <w:pStyle w:val="PDHeading"/>
        <w:jc w:val="both"/>
        <w:divId w:val="2116439976"/>
        <w:rPr>
          <w:rFonts w:cs="Times New Roman"/>
        </w:rPr>
      </w:pPr>
    </w:p>
    <w:p w:rsidR="00267633" w:rsidRDefault="00267633" w:rsidP="008617CF">
      <w:pPr>
        <w:pStyle w:val="PDHeading"/>
        <w:jc w:val="both"/>
        <w:divId w:val="2116439976"/>
        <w:rPr>
          <w:rFonts w:cs="Times New Roman"/>
        </w:rPr>
      </w:pPr>
    </w:p>
    <w:p w:rsidR="00267633" w:rsidRDefault="00267633" w:rsidP="008617CF">
      <w:pPr>
        <w:pStyle w:val="PDHeading"/>
        <w:jc w:val="both"/>
        <w:divId w:val="2116439976"/>
        <w:rPr>
          <w:rFonts w:cs="Times New Roman"/>
        </w:rPr>
      </w:pPr>
    </w:p>
    <w:p w:rsidR="00267633" w:rsidRDefault="00267633" w:rsidP="008617CF">
      <w:pPr>
        <w:pStyle w:val="PDHeading"/>
        <w:jc w:val="both"/>
        <w:divId w:val="2116439976"/>
        <w:rPr>
          <w:rFonts w:cs="Times New Roman"/>
        </w:rPr>
      </w:pPr>
    </w:p>
    <w:p w:rsidR="00267633" w:rsidRDefault="00267633" w:rsidP="008617CF">
      <w:pPr>
        <w:pStyle w:val="PDHeading"/>
        <w:jc w:val="both"/>
        <w:divId w:val="2116439976"/>
        <w:rPr>
          <w:rFonts w:cs="Times New Roman"/>
        </w:rPr>
      </w:pPr>
    </w:p>
    <w:p w:rsidR="00267633" w:rsidRDefault="00267633" w:rsidP="008617CF">
      <w:pPr>
        <w:pStyle w:val="PDHeading"/>
        <w:jc w:val="both"/>
        <w:divId w:val="2116439976"/>
        <w:rPr>
          <w:rFonts w:cs="Times New Roman"/>
        </w:rPr>
      </w:pPr>
    </w:p>
    <w:p w:rsidR="00267633" w:rsidRDefault="00267633" w:rsidP="008617CF">
      <w:pPr>
        <w:pStyle w:val="PDHeading"/>
        <w:jc w:val="both"/>
        <w:divId w:val="2116439976"/>
        <w:rPr>
          <w:rFonts w:cs="Times New Roman"/>
        </w:rPr>
      </w:pPr>
    </w:p>
    <w:p w:rsidR="00267633" w:rsidRDefault="00267633" w:rsidP="008617CF">
      <w:pPr>
        <w:pStyle w:val="PDHeading"/>
        <w:jc w:val="both"/>
        <w:divId w:val="2116439976"/>
        <w:rPr>
          <w:rFonts w:cs="Times New Roman"/>
        </w:rPr>
      </w:pPr>
    </w:p>
    <w:p w:rsidR="00267633" w:rsidRDefault="00267633" w:rsidP="008617CF">
      <w:pPr>
        <w:pStyle w:val="PDHeading"/>
        <w:jc w:val="both"/>
        <w:divId w:val="2116439976"/>
        <w:rPr>
          <w:rFonts w:cs="Times New Roman"/>
        </w:rPr>
      </w:pPr>
    </w:p>
    <w:p w:rsidR="00267633" w:rsidRDefault="00267633" w:rsidP="008617CF">
      <w:pPr>
        <w:pStyle w:val="PDHeading"/>
        <w:jc w:val="both"/>
        <w:divId w:val="2116439976"/>
        <w:rPr>
          <w:rFonts w:cs="Times New Roman"/>
        </w:rPr>
      </w:pPr>
    </w:p>
    <w:p w:rsidR="00267633" w:rsidRDefault="00267633" w:rsidP="008617CF">
      <w:pPr>
        <w:pStyle w:val="PDHeading"/>
        <w:jc w:val="both"/>
        <w:divId w:val="2116439976"/>
        <w:rPr>
          <w:rFonts w:cs="Times New Roman"/>
        </w:rPr>
      </w:pPr>
    </w:p>
    <w:p w:rsidR="00267633" w:rsidRPr="00267633" w:rsidRDefault="00267633" w:rsidP="00267633">
      <w:pPr>
        <w:spacing w:before="0" w:after="200" w:line="276" w:lineRule="auto"/>
        <w:jc w:val="center"/>
        <w:divId w:val="2116439976"/>
        <w:rPr>
          <w:rFonts w:ascii="Times New Roman" w:hAnsi="Times New Roman" w:cs="Times New Roman"/>
          <w:lang w:val="en" w:eastAsia="en-GB"/>
        </w:rPr>
      </w:pPr>
      <w:r w:rsidRPr="00267633">
        <w:rPr>
          <w:rFonts w:ascii="Times New Roman" w:hAnsi="Times New Roman" w:cs="Times New Roman"/>
          <w:lang w:val="en" w:eastAsia="en-GB"/>
        </w:rPr>
        <w:lastRenderedPageBreak/>
        <w:t>FORM 187</w:t>
      </w:r>
    </w:p>
    <w:p w:rsidR="00267633" w:rsidRPr="00267633" w:rsidRDefault="00267633" w:rsidP="00267633">
      <w:pPr>
        <w:spacing w:before="0" w:after="200" w:line="276" w:lineRule="auto"/>
        <w:divId w:val="2116439976"/>
        <w:rPr>
          <w:rFonts w:ascii="Times New Roman" w:hAnsi="Times New Roman" w:cs="Times New Roman"/>
          <w:sz w:val="22"/>
          <w:szCs w:val="22"/>
          <w:lang w:val="en" w:eastAsia="en-GB"/>
        </w:rPr>
      </w:pPr>
      <w:r w:rsidRPr="00267633">
        <w:rPr>
          <w:rFonts w:ascii="Times New Roman" w:hAnsi="Times New Roman" w:cs="Times New Roman"/>
          <w:sz w:val="22"/>
          <w:szCs w:val="22"/>
          <w:lang w:val="en" w:eastAsia="en-GB"/>
        </w:rPr>
        <w:t>Para 8</w:t>
      </w:r>
    </w:p>
    <w:p w:rsidR="00267633" w:rsidRPr="00267633" w:rsidRDefault="00267633" w:rsidP="00267633">
      <w:pPr>
        <w:spacing w:before="0" w:after="200" w:line="276" w:lineRule="auto"/>
        <w:jc w:val="center"/>
        <w:divId w:val="2116439976"/>
        <w:rPr>
          <w:rFonts w:ascii="Times New Roman" w:hAnsi="Times New Roman" w:cs="Times New Roman"/>
          <w:lang w:val="en" w:eastAsia="en-GB"/>
        </w:rPr>
      </w:pPr>
      <w:r w:rsidRPr="00267633">
        <w:rPr>
          <w:rFonts w:ascii="Times New Roman" w:hAnsi="Times New Roman" w:cs="Times New Roman"/>
          <w:lang w:val="en" w:eastAsia="en-GB"/>
        </w:rPr>
        <w:t>IN THE FAMILY JUSTICE COURTS OF THE REPUBLIC OF SINGAPORE</w:t>
      </w:r>
    </w:p>
    <w:p w:rsidR="00267633" w:rsidRPr="00267633" w:rsidRDefault="00267633" w:rsidP="00267633">
      <w:pPr>
        <w:spacing w:before="0" w:after="200" w:line="276" w:lineRule="auto"/>
        <w:ind w:left="2160"/>
        <w:divId w:val="2116439976"/>
        <w:rPr>
          <w:rFonts w:ascii="Times New Roman" w:hAnsi="Times New Roman" w:cs="Times New Roman"/>
          <w:lang w:val="en" w:eastAsia="en-GB"/>
        </w:rPr>
      </w:pPr>
    </w:p>
    <w:p w:rsidR="00267633" w:rsidRPr="00267633" w:rsidRDefault="00267633" w:rsidP="00267633">
      <w:pPr>
        <w:spacing w:before="0" w:after="200" w:line="276" w:lineRule="auto"/>
        <w:divId w:val="2116439976"/>
        <w:rPr>
          <w:rFonts w:ascii="Times New Roman" w:hAnsi="Times New Roman" w:cs="Times New Roman"/>
          <w:lang w:val="en" w:eastAsia="en-GB"/>
        </w:rPr>
      </w:pPr>
      <w:r w:rsidRPr="00267633">
        <w:rPr>
          <w:rFonts w:ascii="Times New Roman" w:hAnsi="Times New Roman" w:cs="Times New Roman"/>
          <w:lang w:val="en" w:eastAsia="en-GB"/>
        </w:rPr>
        <w:t xml:space="preserve">Divorce Suit </w:t>
      </w:r>
      <w:r w:rsidRPr="00267633">
        <w:rPr>
          <w:rFonts w:ascii="Times New Roman" w:hAnsi="Times New Roman" w:cs="Times New Roman"/>
          <w:lang w:val="en" w:eastAsia="en-GB"/>
        </w:rPr>
        <w:tab/>
      </w:r>
      <w:r w:rsidRPr="00267633">
        <w:rPr>
          <w:rFonts w:ascii="Times New Roman" w:hAnsi="Times New Roman" w:cs="Times New Roman"/>
          <w:lang w:val="en" w:eastAsia="en-GB"/>
        </w:rPr>
        <w:tab/>
        <w:t>)</w:t>
      </w:r>
    </w:p>
    <w:p w:rsidR="00267633" w:rsidRPr="00267633" w:rsidRDefault="00267633" w:rsidP="00267633">
      <w:pPr>
        <w:spacing w:before="0" w:after="200" w:line="276" w:lineRule="auto"/>
        <w:divId w:val="2116439976"/>
        <w:rPr>
          <w:rFonts w:ascii="Times New Roman" w:hAnsi="Times New Roman" w:cs="Times New Roman"/>
          <w:lang w:val="en" w:eastAsia="en-GB"/>
        </w:rPr>
      </w:pPr>
      <w:r w:rsidRPr="00267633">
        <w:rPr>
          <w:rFonts w:ascii="Times New Roman" w:hAnsi="Times New Roman" w:cs="Times New Roman"/>
          <w:lang w:val="en" w:eastAsia="en-GB"/>
        </w:rPr>
        <w:t>No.</w:t>
      </w:r>
      <w:r w:rsidRPr="00267633">
        <w:rPr>
          <w:rFonts w:ascii="Times New Roman" w:hAnsi="Times New Roman" w:cs="Times New Roman"/>
          <w:lang w:val="en" w:eastAsia="en-GB"/>
        </w:rPr>
        <w:tab/>
        <w:t>of 20</w:t>
      </w:r>
      <w:r w:rsidRPr="00267633">
        <w:rPr>
          <w:rFonts w:ascii="Times New Roman" w:hAnsi="Times New Roman" w:cs="Times New Roman"/>
          <w:lang w:val="en" w:eastAsia="en-GB"/>
        </w:rPr>
        <w:tab/>
      </w:r>
      <w:r w:rsidRPr="00267633">
        <w:rPr>
          <w:rFonts w:ascii="Times New Roman" w:hAnsi="Times New Roman" w:cs="Times New Roman"/>
          <w:lang w:val="en" w:eastAsia="en-GB"/>
        </w:rPr>
        <w:tab/>
        <w:t>)</w:t>
      </w:r>
    </w:p>
    <w:p w:rsidR="00267633" w:rsidRPr="00267633" w:rsidRDefault="00267633" w:rsidP="00267633">
      <w:pPr>
        <w:spacing w:before="0" w:after="200" w:line="276" w:lineRule="auto"/>
        <w:divId w:val="2116439976"/>
        <w:rPr>
          <w:rFonts w:ascii="Times New Roman" w:hAnsi="Times New Roman" w:cs="Times New Roman"/>
          <w:lang w:val="en" w:eastAsia="en-GB"/>
        </w:rPr>
      </w:pPr>
    </w:p>
    <w:p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ab/>
        <w:t>Between</w:t>
      </w:r>
    </w:p>
    <w:p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ab/>
        <w:t xml:space="preserve">(NRIC No.                  ) </w:t>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p>
    <w:p w:rsidR="00267633" w:rsidRPr="00267633" w:rsidRDefault="00267633" w:rsidP="00267633">
      <w:pPr>
        <w:spacing w:before="0" w:after="200" w:line="276" w:lineRule="auto"/>
        <w:jc w:val="right"/>
        <w:divId w:val="2116439976"/>
        <w:rPr>
          <w:rFonts w:ascii="Times New Roman" w:hAnsi="Times New Roman" w:cs="Times New Roman"/>
          <w:lang w:val="en" w:eastAsia="en-GB"/>
        </w:rPr>
      </w:pPr>
      <w:r w:rsidRPr="00267633">
        <w:rPr>
          <w:rFonts w:ascii="Times New Roman" w:hAnsi="Times New Roman" w:cs="Times New Roman"/>
          <w:lang w:val="en" w:eastAsia="en-GB"/>
        </w:rPr>
        <w:t>…Plaintiff</w:t>
      </w:r>
      <w:r w:rsidRPr="00267633">
        <w:rPr>
          <w:rFonts w:ascii="Times New Roman" w:hAnsi="Times New Roman" w:cs="Times New Roman"/>
          <w:lang w:val="en" w:eastAsia="en-GB"/>
        </w:rPr>
        <w:tab/>
      </w:r>
    </w:p>
    <w:p w:rsidR="00267633" w:rsidRPr="00267633" w:rsidRDefault="00267633" w:rsidP="00267633">
      <w:pPr>
        <w:spacing w:before="0" w:after="200" w:line="276" w:lineRule="auto"/>
        <w:divId w:val="2116439976"/>
        <w:rPr>
          <w:rFonts w:ascii="Times New Roman" w:hAnsi="Times New Roman" w:cs="Times New Roman"/>
          <w:lang w:val="en" w:eastAsia="en-GB"/>
        </w:rPr>
      </w:pP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t>And</w:t>
      </w:r>
    </w:p>
    <w:p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(NRIC No.            )</w:t>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p>
    <w:p w:rsidR="00267633" w:rsidRPr="00267633" w:rsidRDefault="00267633" w:rsidP="00267633">
      <w:pPr>
        <w:spacing w:before="0" w:after="200" w:line="276" w:lineRule="auto"/>
        <w:ind w:left="2835"/>
        <w:jc w:val="right"/>
        <w:divId w:val="2116439976"/>
        <w:rPr>
          <w:rFonts w:ascii="Times New Roman" w:hAnsi="Times New Roman" w:cs="Times New Roman"/>
          <w:i/>
          <w:lang w:val="en" w:eastAsia="en-GB"/>
        </w:rPr>
      </w:pPr>
      <w:r w:rsidRPr="00267633">
        <w:rPr>
          <w:rFonts w:ascii="Times New Roman" w:hAnsi="Times New Roman" w:cs="Times New Roman"/>
          <w:lang w:val="en" w:eastAsia="en-GB"/>
        </w:rPr>
        <w:t>…Defendant</w:t>
      </w:r>
    </w:p>
    <w:p w:rsidR="00267633" w:rsidRPr="00267633" w:rsidRDefault="00267633" w:rsidP="00267633">
      <w:pPr>
        <w:spacing w:before="0" w:after="200" w:line="276" w:lineRule="auto"/>
        <w:divId w:val="2116439976"/>
        <w:rPr>
          <w:rFonts w:ascii="Times New Roman" w:hAnsi="Times New Roman" w:cs="Times New Roman"/>
          <w:i/>
          <w:lang w:val="en" w:eastAsia="en-GB"/>
        </w:rPr>
      </w:pPr>
      <w:r w:rsidRPr="00267633">
        <w:rPr>
          <w:rFonts w:ascii="Times New Roman" w:hAnsi="Times New Roman" w:cs="Times New Roman"/>
          <w:i/>
          <w:lang w:val="en" w:eastAsia="en-GB"/>
        </w:rPr>
        <w:tab/>
      </w:r>
      <w:r w:rsidRPr="00267633">
        <w:rPr>
          <w:rFonts w:ascii="Times New Roman" w:hAnsi="Times New Roman" w:cs="Times New Roman"/>
          <w:i/>
          <w:lang w:val="en" w:eastAsia="en-GB"/>
        </w:rPr>
        <w:tab/>
      </w:r>
      <w:r w:rsidRPr="00267633">
        <w:rPr>
          <w:rFonts w:ascii="Times New Roman" w:hAnsi="Times New Roman" w:cs="Times New Roman"/>
          <w:i/>
          <w:lang w:val="en" w:eastAsia="en-GB"/>
        </w:rPr>
        <w:tab/>
      </w:r>
    </w:p>
    <w:p w:rsidR="00267633" w:rsidRPr="00267633" w:rsidRDefault="00267633" w:rsidP="00267633">
      <w:pPr>
        <w:spacing w:before="0" w:after="200" w:line="276" w:lineRule="auto"/>
        <w:jc w:val="center"/>
        <w:divId w:val="2116439976"/>
        <w:rPr>
          <w:rFonts w:ascii="Times New Roman" w:hAnsi="Times New Roman" w:cs="Times New Roman"/>
          <w:b/>
          <w:u w:val="single"/>
          <w:lang w:val="en" w:eastAsia="en-GB"/>
        </w:rPr>
      </w:pPr>
      <w:r w:rsidRPr="00267633">
        <w:rPr>
          <w:rFonts w:ascii="Times New Roman" w:hAnsi="Times New Roman" w:cs="Times New Roman"/>
          <w:b/>
          <w:u w:val="single"/>
          <w:lang w:val="en" w:eastAsia="en-GB"/>
        </w:rPr>
        <w:t>NOTICE OF ADDRESS FOR SERVICE ON CHILD REPRESENTATIVE</w:t>
      </w:r>
    </w:p>
    <w:p w:rsidR="00267633" w:rsidRPr="00267633" w:rsidRDefault="00267633" w:rsidP="00267633">
      <w:pPr>
        <w:spacing w:before="0" w:after="200" w:line="276" w:lineRule="auto"/>
        <w:divId w:val="2116439976"/>
        <w:rPr>
          <w:rFonts w:ascii="Times New Roman" w:hAnsi="Times New Roman" w:cs="Times New Roman"/>
          <w:b/>
          <w:lang w:val="en" w:eastAsia="en-GB"/>
        </w:rPr>
      </w:pPr>
    </w:p>
    <w:p w:rsidR="00267633" w:rsidRPr="00267633" w:rsidRDefault="00267633" w:rsidP="00C20EF2">
      <w:pPr>
        <w:numPr>
          <w:ilvl w:val="0"/>
          <w:numId w:val="136"/>
        </w:numPr>
        <w:spacing w:before="0" w:after="200" w:line="276" w:lineRule="auto"/>
        <w:contextualSpacing/>
        <w:divId w:val="2116439976"/>
        <w:rPr>
          <w:rFonts w:ascii="Times New Roman" w:hAnsi="Times New Roman" w:cs="Times New Roman"/>
          <w:lang w:val="en" w:eastAsia="zh-CN"/>
        </w:rPr>
      </w:pPr>
      <w:r w:rsidRPr="00267633">
        <w:rPr>
          <w:rFonts w:ascii="Times New Roman" w:hAnsi="Times New Roman" w:cs="Times New Roman"/>
          <w:lang w:val="en" w:eastAsia="zh-CN"/>
        </w:rPr>
        <w:t>I have been appointed the Child Representative for your child(ren), namely (insert name of child) pursuant to the Order of Court dated ____.</w:t>
      </w:r>
    </w:p>
    <w:p w:rsidR="00267633" w:rsidRPr="00267633" w:rsidRDefault="00267633" w:rsidP="00267633">
      <w:pPr>
        <w:spacing w:before="0" w:after="200" w:line="276" w:lineRule="auto"/>
        <w:divId w:val="2116439976"/>
        <w:rPr>
          <w:rFonts w:ascii="Times New Roman" w:hAnsi="Times New Roman" w:cs="Times New Roman"/>
          <w:lang w:val="en" w:eastAsia="en-GB"/>
        </w:rPr>
      </w:pPr>
    </w:p>
    <w:p w:rsidR="00267633" w:rsidRPr="00267633" w:rsidRDefault="00267633" w:rsidP="00C20EF2">
      <w:pPr>
        <w:numPr>
          <w:ilvl w:val="0"/>
          <w:numId w:val="136"/>
        </w:numPr>
        <w:spacing w:before="0" w:after="200" w:line="276" w:lineRule="auto"/>
        <w:contextualSpacing/>
        <w:divId w:val="2116439976"/>
        <w:rPr>
          <w:rFonts w:ascii="Times New Roman" w:hAnsi="Times New Roman" w:cs="Times New Roman"/>
          <w:lang w:val="en" w:eastAsia="zh-CN"/>
        </w:rPr>
      </w:pPr>
      <w:r w:rsidRPr="00267633">
        <w:rPr>
          <w:rFonts w:ascii="Times New Roman" w:hAnsi="Times New Roman" w:cs="Times New Roman"/>
          <w:lang w:val="en" w:eastAsia="zh-CN"/>
        </w:rPr>
        <w:t>Please serve on me all documents filed in Court relating to the custody care and control and access of the child(ren) by delivering a copy/copies of the same at the following address:</w:t>
      </w:r>
    </w:p>
    <w:p w:rsidR="00267633" w:rsidRPr="00267633" w:rsidRDefault="00267633" w:rsidP="00267633">
      <w:pPr>
        <w:spacing w:before="0" w:after="0" w:line="240" w:lineRule="auto"/>
        <w:ind w:left="720"/>
        <w:divId w:val="2116439976"/>
        <w:rPr>
          <w:rFonts w:ascii="Times New Roman" w:hAnsi="Times New Roman" w:cs="Times New Roman"/>
          <w:lang w:val="en" w:eastAsia="zh-CN"/>
        </w:rPr>
      </w:pPr>
    </w:p>
    <w:p w:rsidR="00267633" w:rsidRPr="00267633" w:rsidRDefault="00267633" w:rsidP="00267633">
      <w:pPr>
        <w:spacing w:before="0" w:after="200" w:line="276" w:lineRule="auto"/>
        <w:ind w:left="720"/>
        <w:divId w:val="2116439976"/>
        <w:rPr>
          <w:rFonts w:ascii="Times New Roman" w:hAnsi="Times New Roman" w:cs="Times New Roman"/>
          <w:lang w:val="en" w:eastAsia="en-GB"/>
        </w:rPr>
      </w:pPr>
      <w:r w:rsidRPr="00267633">
        <w:rPr>
          <w:rFonts w:ascii="Times New Roman" w:hAnsi="Times New Roman" w:cs="Times New Roman"/>
          <w:lang w:val="en" w:eastAsia="en-GB"/>
        </w:rPr>
        <w:t>[insert address]</w:t>
      </w:r>
    </w:p>
    <w:p w:rsidR="00267633" w:rsidRPr="00267633" w:rsidRDefault="00267633" w:rsidP="00267633">
      <w:pPr>
        <w:spacing w:before="0" w:after="200" w:line="276" w:lineRule="auto"/>
        <w:divId w:val="2116439976"/>
        <w:rPr>
          <w:rFonts w:ascii="Times New Roman" w:hAnsi="Times New Roman" w:cs="Times New Roman"/>
          <w:i/>
          <w:lang w:val="en" w:eastAsia="en-GB"/>
        </w:rPr>
      </w:pPr>
    </w:p>
    <w:p w:rsidR="00267633" w:rsidRPr="00267633" w:rsidRDefault="00267633" w:rsidP="00267633">
      <w:pPr>
        <w:spacing w:before="0" w:after="200" w:line="276" w:lineRule="auto"/>
        <w:jc w:val="both"/>
        <w:divId w:val="2116439976"/>
        <w:rPr>
          <w:rFonts w:ascii="Times New Roman" w:hAnsi="Times New Roman" w:cs="Times New Roman"/>
          <w:lang w:val="en" w:eastAsia="en-GB"/>
        </w:rPr>
      </w:pP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p>
    <w:p w:rsidR="00267633" w:rsidRPr="00267633" w:rsidRDefault="00267633" w:rsidP="00267633">
      <w:pPr>
        <w:spacing w:before="0" w:after="200" w:line="276" w:lineRule="auto"/>
        <w:jc w:val="both"/>
        <w:divId w:val="2116439976"/>
        <w:rPr>
          <w:rFonts w:ascii="Times New Roman" w:hAnsi="Times New Roman" w:cs="Times New Roman"/>
          <w:lang w:val="en" w:eastAsia="en-GB"/>
        </w:rPr>
      </w:pPr>
      <w:r w:rsidRPr="00267633">
        <w:rPr>
          <w:rFonts w:ascii="Times New Roman" w:hAnsi="Times New Roman" w:cs="Times New Roman"/>
          <w:lang w:val="en" w:eastAsia="en-GB"/>
        </w:rPr>
        <w:tab/>
        <w:t>Name of Child Representative:</w:t>
      </w:r>
    </w:p>
    <w:p w:rsidR="00267633" w:rsidRPr="00267633" w:rsidRDefault="00267633" w:rsidP="00267633">
      <w:pPr>
        <w:spacing w:before="0" w:after="200" w:line="276" w:lineRule="auto"/>
        <w:jc w:val="both"/>
        <w:divId w:val="2116439976"/>
        <w:rPr>
          <w:rFonts w:ascii="Times New Roman" w:hAnsi="Times New Roman" w:cs="Times New Roman"/>
          <w:lang w:val="en" w:eastAsia="en-GB"/>
        </w:rPr>
      </w:pPr>
      <w:r w:rsidRPr="00267633">
        <w:rPr>
          <w:rFonts w:ascii="Times New Roman" w:hAnsi="Times New Roman" w:cs="Times New Roman"/>
          <w:lang w:val="en" w:eastAsia="en-GB"/>
        </w:rPr>
        <w:tab/>
        <w:t>Law Firm/Employer Organisation:</w:t>
      </w:r>
    </w:p>
    <w:p w:rsidR="00267633" w:rsidRPr="00267633" w:rsidRDefault="00267633" w:rsidP="00267633">
      <w:pPr>
        <w:spacing w:before="0" w:after="200" w:line="276" w:lineRule="auto"/>
        <w:divId w:val="2116439976"/>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tbl>
      <w:tblPr>
        <w:tblW w:w="9240" w:type="dxa"/>
        <w:jc w:val="center"/>
        <w:tblLayout w:type="fixed"/>
        <w:tblLook w:val="04A0" w:firstRow="1" w:lastRow="0" w:firstColumn="1" w:lastColumn="0" w:noHBand="0" w:noVBand="1"/>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lastRenderedPageBreak/>
              <w:br w:type="page"/>
            </w:r>
          </w:p>
        </w:tc>
        <w:tc>
          <w:tcPr>
            <w:tcW w:w="3080" w:type="dxa"/>
            <w:hideMark/>
          </w:tcPr>
          <w:p w:rsidR="00267633" w:rsidRPr="00267633" w:rsidRDefault="00267633" w:rsidP="00267633">
            <w:pPr>
              <w:keepNext/>
              <w:spacing w:before="0" w:after="0" w:line="240" w:lineRule="auto"/>
              <w:jc w:val="center"/>
              <w:outlineLvl w:val="1"/>
              <w:rPr>
                <w:rFonts w:ascii="Times New Roman" w:hAnsi="Times New Roman" w:cs="Times New Roman"/>
                <w:bCs/>
                <w:iCs/>
                <w:spacing w:val="-3"/>
                <w:lang w:val="en-GB" w:eastAsia="zh-CN"/>
              </w:rPr>
            </w:pPr>
            <w:r w:rsidRPr="00267633">
              <w:rPr>
                <w:rFonts w:ascii="Times New Roman" w:hAnsi="Times New Roman" w:cs="Times New Roman"/>
                <w:bCs/>
                <w:iCs/>
                <w:spacing w:val="-3"/>
                <w:lang w:val="en-GB" w:eastAsia="zh-CN"/>
              </w:rPr>
              <w:t>FORM 188</w:t>
            </w:r>
          </w:p>
        </w:tc>
        <w:tc>
          <w:tcPr>
            <w:tcW w:w="3080" w:type="dxa"/>
          </w:tcPr>
          <w:p w:rsidR="00267633" w:rsidRPr="00267633" w:rsidRDefault="00267633" w:rsidP="00267633">
            <w:pPr>
              <w:spacing w:before="0" w:after="120" w:line="240" w:lineRule="auto"/>
              <w:rPr>
                <w:rFonts w:ascii="Times New Roman" w:hAnsi="Times New Roman" w:cs="Times New Roman"/>
                <w:sz w:val="22"/>
                <w:szCs w:val="22"/>
                <w:lang w:val="en-GB" w:eastAsia="zh-CN"/>
              </w:rPr>
            </w:pPr>
          </w:p>
        </w:tc>
      </w:tr>
    </w:tbl>
    <w:p w:rsidR="00267633" w:rsidRPr="00267633" w:rsidRDefault="00267633" w:rsidP="00267633">
      <w:pPr>
        <w:spacing w:before="0" w:after="200" w:line="276" w:lineRule="auto"/>
        <w:divId w:val="2116439976"/>
        <w:rPr>
          <w:rFonts w:ascii="Times New Roman" w:hAnsi="Times New Roman" w:cs="Times New Roman"/>
          <w:sz w:val="22"/>
          <w:szCs w:val="22"/>
          <w:lang w:val="en" w:eastAsia="en-GB"/>
        </w:rPr>
      </w:pPr>
      <w:r w:rsidRPr="00267633">
        <w:rPr>
          <w:rFonts w:ascii="Times New Roman" w:hAnsi="Times New Roman" w:cs="Times New Roman"/>
          <w:sz w:val="22"/>
          <w:szCs w:val="22"/>
          <w:lang w:val="en" w:eastAsia="en-GB"/>
        </w:rPr>
        <w:t>Para 8</w:t>
      </w:r>
    </w:p>
    <w:p w:rsidR="00267633" w:rsidRPr="00267633" w:rsidRDefault="00267633" w:rsidP="00267633">
      <w:pPr>
        <w:spacing w:before="0" w:after="200" w:line="276" w:lineRule="auto"/>
        <w:jc w:val="center"/>
        <w:divId w:val="2116439976"/>
        <w:rPr>
          <w:rFonts w:ascii="Times New Roman" w:hAnsi="Times New Roman" w:cs="Times New Roman"/>
          <w:lang w:val="en" w:eastAsia="en-GB"/>
        </w:rPr>
      </w:pPr>
      <w:r w:rsidRPr="00267633">
        <w:rPr>
          <w:rFonts w:ascii="Times New Roman" w:hAnsi="Times New Roman" w:cs="Times New Roman"/>
          <w:lang w:val="en" w:eastAsia="en-GB"/>
        </w:rPr>
        <w:t>IN THE FAMILY JUSTICE COURTS OF THE REPUBLIC OF SINGAPORE</w:t>
      </w:r>
    </w:p>
    <w:p w:rsidR="00267633" w:rsidRPr="00267633" w:rsidRDefault="00267633" w:rsidP="00267633">
      <w:pPr>
        <w:spacing w:before="0" w:after="200" w:line="276" w:lineRule="auto"/>
        <w:ind w:left="2160"/>
        <w:divId w:val="2116439976"/>
        <w:rPr>
          <w:rFonts w:ascii="Times New Roman" w:hAnsi="Times New Roman" w:cs="Times New Roman"/>
          <w:lang w:val="en" w:eastAsia="en-GB"/>
        </w:rPr>
      </w:pPr>
    </w:p>
    <w:p w:rsidR="00267633" w:rsidRPr="00267633" w:rsidRDefault="00267633" w:rsidP="00267633">
      <w:pPr>
        <w:spacing w:before="0" w:after="200" w:line="276" w:lineRule="auto"/>
        <w:divId w:val="2116439976"/>
        <w:rPr>
          <w:rFonts w:ascii="Times New Roman" w:hAnsi="Times New Roman" w:cs="Times New Roman"/>
          <w:lang w:val="en" w:eastAsia="en-GB"/>
        </w:rPr>
      </w:pPr>
      <w:r w:rsidRPr="00267633">
        <w:rPr>
          <w:rFonts w:ascii="Times New Roman" w:hAnsi="Times New Roman" w:cs="Times New Roman"/>
          <w:lang w:val="en" w:eastAsia="en-GB"/>
        </w:rPr>
        <w:t xml:space="preserve">Divorce Suit </w:t>
      </w:r>
      <w:r w:rsidRPr="00267633">
        <w:rPr>
          <w:rFonts w:ascii="Times New Roman" w:hAnsi="Times New Roman" w:cs="Times New Roman"/>
          <w:lang w:val="en" w:eastAsia="en-GB"/>
        </w:rPr>
        <w:tab/>
      </w:r>
      <w:r w:rsidRPr="00267633">
        <w:rPr>
          <w:rFonts w:ascii="Times New Roman" w:hAnsi="Times New Roman" w:cs="Times New Roman"/>
          <w:lang w:val="en" w:eastAsia="en-GB"/>
        </w:rPr>
        <w:tab/>
        <w:t>)</w:t>
      </w:r>
    </w:p>
    <w:p w:rsidR="00267633" w:rsidRPr="00267633" w:rsidRDefault="00267633" w:rsidP="00267633">
      <w:pPr>
        <w:spacing w:before="0" w:after="200" w:line="276" w:lineRule="auto"/>
        <w:divId w:val="2116439976"/>
        <w:rPr>
          <w:rFonts w:ascii="Times New Roman" w:hAnsi="Times New Roman" w:cs="Times New Roman"/>
          <w:lang w:val="en" w:eastAsia="en-GB"/>
        </w:rPr>
      </w:pPr>
      <w:r w:rsidRPr="00267633">
        <w:rPr>
          <w:rFonts w:ascii="Times New Roman" w:hAnsi="Times New Roman" w:cs="Times New Roman"/>
          <w:lang w:val="en" w:eastAsia="en-GB"/>
        </w:rPr>
        <w:t xml:space="preserve">No. </w:t>
      </w:r>
      <w:r w:rsidRPr="00267633">
        <w:rPr>
          <w:rFonts w:ascii="Times New Roman" w:hAnsi="Times New Roman" w:cs="Times New Roman"/>
          <w:lang w:val="en" w:eastAsia="en-GB"/>
        </w:rPr>
        <w:tab/>
        <w:t>of 20</w:t>
      </w:r>
      <w:r w:rsidRPr="00267633">
        <w:rPr>
          <w:rFonts w:ascii="Times New Roman" w:hAnsi="Times New Roman" w:cs="Times New Roman"/>
          <w:lang w:val="en" w:eastAsia="en-GB"/>
        </w:rPr>
        <w:tab/>
      </w:r>
      <w:r w:rsidRPr="00267633">
        <w:rPr>
          <w:rFonts w:ascii="Times New Roman" w:hAnsi="Times New Roman" w:cs="Times New Roman"/>
          <w:lang w:val="en" w:eastAsia="en-GB"/>
        </w:rPr>
        <w:tab/>
        <w:t>)</w:t>
      </w:r>
    </w:p>
    <w:p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ab/>
        <w:t>Between</w:t>
      </w:r>
    </w:p>
    <w:p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 xml:space="preserve">(NRIC No.                  ) </w:t>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p>
    <w:p w:rsidR="00267633" w:rsidRPr="00267633" w:rsidRDefault="00267633" w:rsidP="00267633">
      <w:pPr>
        <w:spacing w:before="0" w:after="200" w:line="276" w:lineRule="auto"/>
        <w:jc w:val="right"/>
        <w:divId w:val="2116439976"/>
        <w:rPr>
          <w:rFonts w:ascii="Times New Roman" w:hAnsi="Times New Roman" w:cs="Times New Roman"/>
          <w:lang w:val="en" w:eastAsia="en-GB"/>
        </w:rPr>
      </w:pPr>
      <w:r w:rsidRPr="00267633">
        <w:rPr>
          <w:rFonts w:ascii="Times New Roman" w:hAnsi="Times New Roman" w:cs="Times New Roman"/>
          <w:lang w:val="en" w:eastAsia="en-GB"/>
        </w:rPr>
        <w:t>…Plaintiff</w:t>
      </w:r>
      <w:r w:rsidRPr="00267633">
        <w:rPr>
          <w:rFonts w:ascii="Times New Roman" w:hAnsi="Times New Roman" w:cs="Times New Roman"/>
          <w:lang w:val="en" w:eastAsia="en-GB"/>
        </w:rPr>
        <w:tab/>
      </w:r>
    </w:p>
    <w:p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ab/>
        <w:t>And</w:t>
      </w:r>
    </w:p>
    <w:p w:rsidR="00267633" w:rsidRPr="00267633" w:rsidRDefault="00267633" w:rsidP="00267633">
      <w:pPr>
        <w:spacing w:before="0" w:after="200" w:line="276" w:lineRule="auto"/>
        <w:ind w:left="2835"/>
        <w:divId w:val="2116439976"/>
        <w:rPr>
          <w:rFonts w:ascii="Times New Roman" w:hAnsi="Times New Roman" w:cs="Times New Roman"/>
          <w:lang w:val="en" w:eastAsia="en-GB"/>
        </w:rPr>
      </w:pPr>
      <w:r w:rsidRPr="00267633">
        <w:rPr>
          <w:rFonts w:ascii="Times New Roman" w:hAnsi="Times New Roman" w:cs="Times New Roman"/>
          <w:lang w:val="en" w:eastAsia="en-GB"/>
        </w:rPr>
        <w:tab/>
        <w:t>(NRIC No.            )</w:t>
      </w:r>
      <w:r w:rsidRPr="00267633">
        <w:rPr>
          <w:rFonts w:ascii="Times New Roman" w:hAnsi="Times New Roman" w:cs="Times New Roman"/>
          <w:lang w:val="en" w:eastAsia="en-GB"/>
        </w:rPr>
        <w:tab/>
      </w:r>
      <w:r w:rsidRPr="00267633">
        <w:rPr>
          <w:rFonts w:ascii="Times New Roman" w:hAnsi="Times New Roman" w:cs="Times New Roman"/>
          <w:lang w:val="en" w:eastAsia="en-GB"/>
        </w:rPr>
        <w:tab/>
      </w:r>
      <w:r w:rsidRPr="00267633">
        <w:rPr>
          <w:rFonts w:ascii="Times New Roman" w:hAnsi="Times New Roman" w:cs="Times New Roman"/>
          <w:lang w:val="en" w:eastAsia="en-GB"/>
        </w:rPr>
        <w:tab/>
      </w:r>
    </w:p>
    <w:p w:rsidR="00267633" w:rsidRPr="00267633" w:rsidRDefault="00267633" w:rsidP="00267633">
      <w:pPr>
        <w:spacing w:before="0" w:after="200" w:line="276" w:lineRule="auto"/>
        <w:jc w:val="right"/>
        <w:divId w:val="2116439976"/>
        <w:rPr>
          <w:rFonts w:ascii="Times New Roman" w:hAnsi="Times New Roman" w:cs="Times New Roman"/>
          <w:lang w:val="en" w:eastAsia="en-GB"/>
        </w:rPr>
      </w:pPr>
      <w:r w:rsidRPr="00267633">
        <w:rPr>
          <w:rFonts w:ascii="Times New Roman" w:hAnsi="Times New Roman" w:cs="Times New Roman"/>
          <w:lang w:val="en" w:eastAsia="en-GB"/>
        </w:rPr>
        <w:t>…Defendant</w:t>
      </w:r>
    </w:p>
    <w:p w:rsidR="00267633" w:rsidRPr="00267633" w:rsidRDefault="00267633" w:rsidP="00267633">
      <w:pPr>
        <w:spacing w:before="0" w:after="200" w:line="276" w:lineRule="auto"/>
        <w:divId w:val="2116439976"/>
        <w:rPr>
          <w:rFonts w:ascii="Times New Roman" w:hAnsi="Times New Roman" w:cs="Times New Roman"/>
          <w:b/>
          <w:u w:val="single"/>
          <w:lang w:val="en-GB" w:eastAsia="en-GB"/>
        </w:rPr>
      </w:pPr>
      <w:r w:rsidRPr="00267633">
        <w:rPr>
          <w:rFonts w:ascii="Times New Roman" w:hAnsi="Times New Roman" w:cs="Times New Roman"/>
          <w:i/>
          <w:lang w:val="en" w:eastAsia="en-GB"/>
        </w:rPr>
        <w:tab/>
      </w:r>
      <w:r w:rsidRPr="00267633">
        <w:rPr>
          <w:rFonts w:ascii="Times New Roman" w:hAnsi="Times New Roman" w:cs="Times New Roman"/>
          <w:i/>
          <w:lang w:val="en" w:eastAsia="en-GB"/>
        </w:rPr>
        <w:tab/>
      </w:r>
      <w:r w:rsidRPr="00267633">
        <w:rPr>
          <w:rFonts w:ascii="Times New Roman" w:hAnsi="Times New Roman" w:cs="Times New Roman"/>
          <w:i/>
          <w:lang w:val="en" w:eastAsia="en-GB"/>
        </w:rPr>
        <w:tab/>
      </w:r>
      <w:r w:rsidRPr="00267633">
        <w:rPr>
          <w:rFonts w:ascii="Times New Roman" w:hAnsi="Times New Roman" w:cs="Times New Roman"/>
          <w:b/>
          <w:u w:val="single"/>
          <w:lang w:val="en-GB" w:eastAsia="en-GB"/>
        </w:rPr>
        <w:t>SUBMISSION BY CHILD REPRESENTATIVE</w:t>
      </w:r>
    </w:p>
    <w:p w:rsidR="00267633" w:rsidRPr="00267633" w:rsidRDefault="00267633" w:rsidP="00C20EF2">
      <w:pPr>
        <w:numPr>
          <w:ilvl w:val="0"/>
          <w:numId w:val="137"/>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Date of Appointment of Child Representative:</w:t>
      </w:r>
    </w:p>
    <w:p w:rsidR="00267633" w:rsidRPr="00267633" w:rsidRDefault="00267633" w:rsidP="00267633">
      <w:pPr>
        <w:spacing w:before="0" w:after="200" w:line="276" w:lineRule="auto"/>
        <w:jc w:val="both"/>
        <w:divId w:val="2116439976"/>
        <w:rPr>
          <w:rFonts w:ascii="Times New Roman" w:hAnsi="Times New Roman" w:cs="Times New Roman"/>
          <w:lang w:val="en-GB" w:eastAsia="en-GB"/>
        </w:rPr>
      </w:pPr>
    </w:p>
    <w:p w:rsidR="00267633" w:rsidRPr="00267633" w:rsidRDefault="00267633" w:rsidP="00C20EF2">
      <w:pPr>
        <w:numPr>
          <w:ilvl w:val="0"/>
          <w:numId w:val="137"/>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Child(ren) who are subject of these proceedings:</w:t>
      </w:r>
    </w:p>
    <w:p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rsidR="00267633" w:rsidRPr="00267633" w:rsidRDefault="00267633" w:rsidP="00C20EF2">
      <w:pPr>
        <w:numPr>
          <w:ilvl w:val="0"/>
          <w:numId w:val="137"/>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Brief Facts of the Case/Chronology:</w:t>
      </w:r>
    </w:p>
    <w:p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rsidR="00267633" w:rsidRPr="00267633" w:rsidRDefault="00267633" w:rsidP="00C20EF2">
      <w:pPr>
        <w:numPr>
          <w:ilvl w:val="0"/>
          <w:numId w:val="137"/>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Documents served on the Child Representative by parties: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3"/>
        <w:gridCol w:w="4107"/>
      </w:tblGrid>
      <w:tr w:rsidR="00267633" w:rsidRPr="00632015" w:rsidTr="00632015">
        <w:trPr>
          <w:divId w:val="2116439976"/>
        </w:trPr>
        <w:tc>
          <w:tcPr>
            <w:tcW w:w="4621" w:type="dxa"/>
            <w:tcBorders>
              <w:top w:val="single" w:sz="4" w:space="0" w:color="auto"/>
              <w:left w:val="single" w:sz="4" w:space="0" w:color="auto"/>
              <w:bottom w:val="single" w:sz="4" w:space="0" w:color="auto"/>
              <w:right w:val="single" w:sz="4" w:space="0" w:color="auto"/>
            </w:tcBorders>
            <w:shd w:val="clear" w:color="auto" w:fill="auto"/>
            <w:hideMark/>
          </w:tcPr>
          <w:p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Description of Documents</w:t>
            </w:r>
          </w:p>
        </w:tc>
        <w:tc>
          <w:tcPr>
            <w:tcW w:w="4621" w:type="dxa"/>
            <w:tcBorders>
              <w:top w:val="single" w:sz="4" w:space="0" w:color="auto"/>
              <w:left w:val="single" w:sz="4" w:space="0" w:color="auto"/>
              <w:bottom w:val="single" w:sz="4" w:space="0" w:color="auto"/>
              <w:right w:val="single" w:sz="4" w:space="0" w:color="auto"/>
            </w:tcBorders>
            <w:shd w:val="clear" w:color="auto" w:fill="auto"/>
            <w:hideMark/>
          </w:tcPr>
          <w:p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Filed in Court on</w:t>
            </w:r>
          </w:p>
        </w:tc>
      </w:tr>
      <w:tr w:rsidR="00267633" w:rsidRPr="00632015" w:rsidTr="00632015">
        <w:trPr>
          <w:divId w:val="2116439976"/>
        </w:trPr>
        <w:tc>
          <w:tcPr>
            <w:tcW w:w="4621" w:type="dxa"/>
            <w:tcBorders>
              <w:top w:val="single" w:sz="4" w:space="0" w:color="auto"/>
              <w:left w:val="single" w:sz="4" w:space="0" w:color="auto"/>
              <w:bottom w:val="single" w:sz="4" w:space="0" w:color="auto"/>
              <w:right w:val="single" w:sz="4" w:space="0" w:color="auto"/>
            </w:tcBorders>
            <w:shd w:val="clear" w:color="auto" w:fill="auto"/>
          </w:tcPr>
          <w:p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4621" w:type="dxa"/>
            <w:tcBorders>
              <w:top w:val="single" w:sz="4" w:space="0" w:color="auto"/>
              <w:left w:val="single" w:sz="4" w:space="0" w:color="auto"/>
              <w:bottom w:val="single" w:sz="4" w:space="0" w:color="auto"/>
              <w:right w:val="single" w:sz="4" w:space="0" w:color="auto"/>
            </w:tcBorders>
            <w:shd w:val="clear" w:color="auto" w:fill="auto"/>
          </w:tcPr>
          <w:p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bl>
    <w:p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rsidR="00267633" w:rsidRPr="00267633" w:rsidRDefault="00267633" w:rsidP="00C20EF2">
      <w:pPr>
        <w:numPr>
          <w:ilvl w:val="0"/>
          <w:numId w:val="137"/>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Other relevant documents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4"/>
        <w:gridCol w:w="4136"/>
      </w:tblGrid>
      <w:tr w:rsidR="00267633" w:rsidRPr="00632015" w:rsidTr="00632015">
        <w:trPr>
          <w:divId w:val="2116439976"/>
        </w:trPr>
        <w:tc>
          <w:tcPr>
            <w:tcW w:w="4621" w:type="dxa"/>
            <w:tcBorders>
              <w:top w:val="single" w:sz="4" w:space="0" w:color="auto"/>
              <w:left w:val="single" w:sz="4" w:space="0" w:color="auto"/>
              <w:bottom w:val="single" w:sz="4" w:space="0" w:color="auto"/>
              <w:right w:val="single" w:sz="4" w:space="0" w:color="auto"/>
            </w:tcBorders>
            <w:shd w:val="clear" w:color="auto" w:fill="auto"/>
            <w:hideMark/>
          </w:tcPr>
          <w:p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Description of Documents</w:t>
            </w:r>
          </w:p>
        </w:tc>
        <w:tc>
          <w:tcPr>
            <w:tcW w:w="4621" w:type="dxa"/>
            <w:tcBorders>
              <w:top w:val="single" w:sz="4" w:space="0" w:color="auto"/>
              <w:left w:val="single" w:sz="4" w:space="0" w:color="auto"/>
              <w:bottom w:val="single" w:sz="4" w:space="0" w:color="auto"/>
              <w:right w:val="single" w:sz="4" w:space="0" w:color="auto"/>
            </w:tcBorders>
            <w:shd w:val="clear" w:color="auto" w:fill="auto"/>
            <w:hideMark/>
          </w:tcPr>
          <w:p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Date of Document</w:t>
            </w:r>
          </w:p>
        </w:tc>
      </w:tr>
      <w:tr w:rsidR="00267633" w:rsidRPr="00632015" w:rsidTr="00632015">
        <w:trPr>
          <w:divId w:val="2116439976"/>
        </w:trPr>
        <w:tc>
          <w:tcPr>
            <w:tcW w:w="4621" w:type="dxa"/>
            <w:tcBorders>
              <w:top w:val="single" w:sz="4" w:space="0" w:color="auto"/>
              <w:left w:val="single" w:sz="4" w:space="0" w:color="auto"/>
              <w:bottom w:val="single" w:sz="4" w:space="0" w:color="auto"/>
              <w:right w:val="single" w:sz="4" w:space="0" w:color="auto"/>
            </w:tcBorders>
            <w:shd w:val="clear" w:color="auto" w:fill="auto"/>
          </w:tcPr>
          <w:p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4621" w:type="dxa"/>
            <w:tcBorders>
              <w:top w:val="single" w:sz="4" w:space="0" w:color="auto"/>
              <w:left w:val="single" w:sz="4" w:space="0" w:color="auto"/>
              <w:bottom w:val="single" w:sz="4" w:space="0" w:color="auto"/>
              <w:right w:val="single" w:sz="4" w:space="0" w:color="auto"/>
            </w:tcBorders>
            <w:shd w:val="clear" w:color="auto" w:fill="auto"/>
          </w:tcPr>
          <w:p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bl>
    <w:p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rsidR="00267633" w:rsidRPr="00267633" w:rsidRDefault="00267633" w:rsidP="00C20EF2">
      <w:pPr>
        <w:keepNext/>
        <w:numPr>
          <w:ilvl w:val="0"/>
          <w:numId w:val="137"/>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Meetings/Phone Calls with the child: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
        <w:gridCol w:w="1666"/>
        <w:gridCol w:w="1030"/>
        <w:gridCol w:w="1354"/>
        <w:gridCol w:w="1170"/>
        <w:gridCol w:w="1031"/>
        <w:gridCol w:w="1643"/>
      </w:tblGrid>
      <w:tr w:rsidR="00267633" w:rsidRPr="00632015"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tcPr>
          <w:p w:rsidR="00267633" w:rsidRPr="00632015" w:rsidRDefault="00267633" w:rsidP="00632015">
            <w:pPr>
              <w:keepNext/>
              <w:spacing w:before="0" w:after="0" w:line="240" w:lineRule="auto"/>
              <w:jc w:val="both"/>
              <w:rPr>
                <w:rFonts w:ascii="Times New Roman" w:eastAsia="SimSun" w:hAnsi="Times New Roman" w:cs="Times New Roman"/>
                <w:lang w:val="en-GB" w:eastAsia="en-US"/>
              </w:rPr>
            </w:pPr>
          </w:p>
        </w:tc>
        <w:tc>
          <w:tcPr>
            <w:tcW w:w="1736" w:type="dxa"/>
            <w:tcBorders>
              <w:top w:val="single" w:sz="4" w:space="0" w:color="auto"/>
              <w:left w:val="single" w:sz="4" w:space="0" w:color="auto"/>
              <w:bottom w:val="single" w:sz="4" w:space="0" w:color="auto"/>
              <w:right w:val="single" w:sz="4" w:space="0" w:color="auto"/>
            </w:tcBorders>
            <w:shd w:val="clear" w:color="auto" w:fill="auto"/>
            <w:hideMark/>
          </w:tcPr>
          <w:p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Date of meeting/Phone Call</w:t>
            </w:r>
          </w:p>
        </w:tc>
        <w:tc>
          <w:tcPr>
            <w:tcW w:w="1310" w:type="dxa"/>
            <w:tcBorders>
              <w:top w:val="single" w:sz="4" w:space="0" w:color="auto"/>
              <w:left w:val="single" w:sz="4" w:space="0" w:color="auto"/>
              <w:bottom w:val="single" w:sz="4" w:space="0" w:color="auto"/>
              <w:right w:val="single" w:sz="4" w:space="0" w:color="auto"/>
            </w:tcBorders>
            <w:shd w:val="clear" w:color="auto" w:fill="auto"/>
            <w:hideMark/>
          </w:tcPr>
          <w:p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Venue of meeting</w:t>
            </w:r>
          </w:p>
        </w:tc>
        <w:tc>
          <w:tcPr>
            <w:tcW w:w="1852" w:type="dxa"/>
            <w:tcBorders>
              <w:top w:val="single" w:sz="4" w:space="0" w:color="auto"/>
              <w:left w:val="single" w:sz="4" w:space="0" w:color="auto"/>
              <w:bottom w:val="single" w:sz="4" w:space="0" w:color="auto"/>
              <w:right w:val="single" w:sz="4" w:space="0" w:color="auto"/>
            </w:tcBorders>
            <w:shd w:val="clear" w:color="auto" w:fill="auto"/>
            <w:hideMark/>
          </w:tcPr>
          <w:p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Brief description as to what transpired at meeting</w:t>
            </w:r>
          </w:p>
        </w:tc>
        <w:tc>
          <w:tcPr>
            <w:tcW w:w="1589" w:type="dxa"/>
            <w:tcBorders>
              <w:top w:val="single" w:sz="4" w:space="0" w:color="auto"/>
              <w:left w:val="single" w:sz="4" w:space="0" w:color="auto"/>
              <w:bottom w:val="single" w:sz="4" w:space="0" w:color="auto"/>
              <w:right w:val="single" w:sz="4" w:space="0" w:color="auto"/>
            </w:tcBorders>
            <w:shd w:val="clear" w:color="auto" w:fill="auto"/>
            <w:hideMark/>
          </w:tcPr>
          <w:p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Any other person(s) present</w:t>
            </w:r>
          </w:p>
        </w:tc>
        <w:tc>
          <w:tcPr>
            <w:tcW w:w="1321" w:type="dxa"/>
            <w:tcBorders>
              <w:top w:val="single" w:sz="4" w:space="0" w:color="auto"/>
              <w:left w:val="single" w:sz="4" w:space="0" w:color="auto"/>
              <w:bottom w:val="single" w:sz="4" w:space="0" w:color="auto"/>
              <w:right w:val="single" w:sz="4" w:space="0" w:color="auto"/>
            </w:tcBorders>
            <w:shd w:val="clear" w:color="auto" w:fill="auto"/>
            <w:hideMark/>
          </w:tcPr>
          <w:p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Person who brought child to meeting</w:t>
            </w:r>
          </w:p>
        </w:tc>
        <w:tc>
          <w:tcPr>
            <w:tcW w:w="1038" w:type="dxa"/>
            <w:tcBorders>
              <w:top w:val="single" w:sz="4" w:space="0" w:color="auto"/>
              <w:left w:val="single" w:sz="4" w:space="0" w:color="auto"/>
              <w:bottom w:val="single" w:sz="4" w:space="0" w:color="auto"/>
              <w:right w:val="single" w:sz="4" w:space="0" w:color="auto"/>
            </w:tcBorders>
            <w:shd w:val="clear" w:color="auto" w:fill="auto"/>
            <w:hideMark/>
          </w:tcPr>
          <w:p w:rsidR="00267633" w:rsidRPr="00632015" w:rsidRDefault="00267633" w:rsidP="00632015">
            <w:pPr>
              <w:keepNext/>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Length of meeting/phone call</w:t>
            </w:r>
          </w:p>
        </w:tc>
      </w:tr>
      <w:tr w:rsidR="00267633" w:rsidRPr="00632015"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hideMark/>
          </w:tcPr>
          <w:p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1.</w:t>
            </w:r>
          </w:p>
        </w:tc>
        <w:tc>
          <w:tcPr>
            <w:tcW w:w="1736" w:type="dxa"/>
            <w:tcBorders>
              <w:top w:val="single" w:sz="4" w:space="0" w:color="auto"/>
              <w:left w:val="single" w:sz="4" w:space="0" w:color="auto"/>
              <w:bottom w:val="single" w:sz="4" w:space="0" w:color="auto"/>
              <w:right w:val="single" w:sz="4" w:space="0" w:color="auto"/>
            </w:tcBorders>
            <w:shd w:val="clear" w:color="auto" w:fill="auto"/>
          </w:tcPr>
          <w:p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310" w:type="dxa"/>
            <w:tcBorders>
              <w:top w:val="single" w:sz="4" w:space="0" w:color="auto"/>
              <w:left w:val="single" w:sz="4" w:space="0" w:color="auto"/>
              <w:bottom w:val="single" w:sz="4" w:space="0" w:color="auto"/>
              <w:right w:val="single" w:sz="4" w:space="0" w:color="auto"/>
            </w:tcBorders>
            <w:shd w:val="clear" w:color="auto" w:fill="auto"/>
          </w:tcPr>
          <w:p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852" w:type="dxa"/>
            <w:tcBorders>
              <w:top w:val="single" w:sz="4" w:space="0" w:color="auto"/>
              <w:left w:val="single" w:sz="4" w:space="0" w:color="auto"/>
              <w:bottom w:val="single" w:sz="4" w:space="0" w:color="auto"/>
              <w:right w:val="single" w:sz="4" w:space="0" w:color="auto"/>
            </w:tcBorders>
            <w:shd w:val="clear" w:color="auto" w:fill="auto"/>
          </w:tcPr>
          <w:p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589" w:type="dxa"/>
            <w:tcBorders>
              <w:top w:val="single" w:sz="4" w:space="0" w:color="auto"/>
              <w:left w:val="single" w:sz="4" w:space="0" w:color="auto"/>
              <w:bottom w:val="single" w:sz="4" w:space="0" w:color="auto"/>
              <w:right w:val="single" w:sz="4" w:space="0" w:color="auto"/>
            </w:tcBorders>
            <w:shd w:val="clear" w:color="auto" w:fill="auto"/>
          </w:tcPr>
          <w:p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321" w:type="dxa"/>
            <w:tcBorders>
              <w:top w:val="single" w:sz="4" w:space="0" w:color="auto"/>
              <w:left w:val="single" w:sz="4" w:space="0" w:color="auto"/>
              <w:bottom w:val="single" w:sz="4" w:space="0" w:color="auto"/>
              <w:right w:val="single" w:sz="4" w:space="0" w:color="auto"/>
            </w:tcBorders>
            <w:shd w:val="clear" w:color="auto" w:fill="auto"/>
          </w:tcPr>
          <w:p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038" w:type="dxa"/>
            <w:tcBorders>
              <w:top w:val="single" w:sz="4" w:space="0" w:color="auto"/>
              <w:left w:val="single" w:sz="4" w:space="0" w:color="auto"/>
              <w:bottom w:val="single" w:sz="4" w:space="0" w:color="auto"/>
              <w:right w:val="single" w:sz="4" w:space="0" w:color="auto"/>
            </w:tcBorders>
            <w:shd w:val="clear" w:color="auto" w:fill="auto"/>
          </w:tcPr>
          <w:p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r w:rsidR="00267633" w:rsidRPr="00632015"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hideMark/>
          </w:tcPr>
          <w:p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lastRenderedPageBreak/>
              <w:t>2.</w:t>
            </w:r>
          </w:p>
        </w:tc>
        <w:tc>
          <w:tcPr>
            <w:tcW w:w="1736" w:type="dxa"/>
            <w:tcBorders>
              <w:top w:val="single" w:sz="4" w:space="0" w:color="auto"/>
              <w:left w:val="single" w:sz="4" w:space="0" w:color="auto"/>
              <w:bottom w:val="single" w:sz="4" w:space="0" w:color="auto"/>
              <w:right w:val="single" w:sz="4" w:space="0" w:color="auto"/>
            </w:tcBorders>
            <w:shd w:val="clear" w:color="auto" w:fill="auto"/>
          </w:tcPr>
          <w:p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310" w:type="dxa"/>
            <w:tcBorders>
              <w:top w:val="single" w:sz="4" w:space="0" w:color="auto"/>
              <w:left w:val="single" w:sz="4" w:space="0" w:color="auto"/>
              <w:bottom w:val="single" w:sz="4" w:space="0" w:color="auto"/>
              <w:right w:val="single" w:sz="4" w:space="0" w:color="auto"/>
            </w:tcBorders>
            <w:shd w:val="clear" w:color="auto" w:fill="auto"/>
          </w:tcPr>
          <w:p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852" w:type="dxa"/>
            <w:tcBorders>
              <w:top w:val="single" w:sz="4" w:space="0" w:color="auto"/>
              <w:left w:val="single" w:sz="4" w:space="0" w:color="auto"/>
              <w:bottom w:val="single" w:sz="4" w:space="0" w:color="auto"/>
              <w:right w:val="single" w:sz="4" w:space="0" w:color="auto"/>
            </w:tcBorders>
            <w:shd w:val="clear" w:color="auto" w:fill="auto"/>
          </w:tcPr>
          <w:p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589" w:type="dxa"/>
            <w:tcBorders>
              <w:top w:val="single" w:sz="4" w:space="0" w:color="auto"/>
              <w:left w:val="single" w:sz="4" w:space="0" w:color="auto"/>
              <w:bottom w:val="single" w:sz="4" w:space="0" w:color="auto"/>
              <w:right w:val="single" w:sz="4" w:space="0" w:color="auto"/>
            </w:tcBorders>
            <w:shd w:val="clear" w:color="auto" w:fill="auto"/>
          </w:tcPr>
          <w:p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321" w:type="dxa"/>
            <w:tcBorders>
              <w:top w:val="single" w:sz="4" w:space="0" w:color="auto"/>
              <w:left w:val="single" w:sz="4" w:space="0" w:color="auto"/>
              <w:bottom w:val="single" w:sz="4" w:space="0" w:color="auto"/>
              <w:right w:val="single" w:sz="4" w:space="0" w:color="auto"/>
            </w:tcBorders>
            <w:shd w:val="clear" w:color="auto" w:fill="auto"/>
          </w:tcPr>
          <w:p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038" w:type="dxa"/>
            <w:tcBorders>
              <w:top w:val="single" w:sz="4" w:space="0" w:color="auto"/>
              <w:left w:val="single" w:sz="4" w:space="0" w:color="auto"/>
              <w:bottom w:val="single" w:sz="4" w:space="0" w:color="auto"/>
              <w:right w:val="single" w:sz="4" w:space="0" w:color="auto"/>
            </w:tcBorders>
            <w:shd w:val="clear" w:color="auto" w:fill="auto"/>
          </w:tcPr>
          <w:p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bl>
    <w:p w:rsidR="00267633" w:rsidRPr="00267633" w:rsidRDefault="00267633" w:rsidP="00267633">
      <w:pPr>
        <w:spacing w:before="0" w:after="200" w:line="276" w:lineRule="auto"/>
        <w:jc w:val="both"/>
        <w:divId w:val="2116439976"/>
        <w:rPr>
          <w:rFonts w:ascii="Times New Roman" w:hAnsi="Times New Roman" w:cs="Times New Roman"/>
          <w:lang w:val="en-GB" w:eastAsia="en-GB"/>
        </w:rPr>
      </w:pPr>
    </w:p>
    <w:p w:rsidR="00267633" w:rsidRPr="00267633" w:rsidRDefault="00267633" w:rsidP="00C20EF2">
      <w:pPr>
        <w:numPr>
          <w:ilvl w:val="0"/>
          <w:numId w:val="137"/>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Meetings/Interviews/Phone Calls with any other person(s):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
        <w:gridCol w:w="1656"/>
        <w:gridCol w:w="875"/>
        <w:gridCol w:w="1430"/>
        <w:gridCol w:w="996"/>
        <w:gridCol w:w="1294"/>
        <w:gridCol w:w="1643"/>
      </w:tblGrid>
      <w:tr w:rsidR="00267633" w:rsidRPr="00632015"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tcPr>
          <w:p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656" w:type="dxa"/>
            <w:tcBorders>
              <w:top w:val="single" w:sz="4" w:space="0" w:color="auto"/>
              <w:left w:val="single" w:sz="4" w:space="0" w:color="auto"/>
              <w:bottom w:val="single" w:sz="4" w:space="0" w:color="auto"/>
              <w:right w:val="single" w:sz="4" w:space="0" w:color="auto"/>
            </w:tcBorders>
            <w:shd w:val="clear" w:color="auto" w:fill="auto"/>
            <w:hideMark/>
          </w:tcPr>
          <w:p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Date of meeting/Phone call</w:t>
            </w:r>
          </w:p>
        </w:tc>
        <w:tc>
          <w:tcPr>
            <w:tcW w:w="1105" w:type="dxa"/>
            <w:tcBorders>
              <w:top w:val="single" w:sz="4" w:space="0" w:color="auto"/>
              <w:left w:val="single" w:sz="4" w:space="0" w:color="auto"/>
              <w:bottom w:val="single" w:sz="4" w:space="0" w:color="auto"/>
              <w:right w:val="single" w:sz="4" w:space="0" w:color="auto"/>
            </w:tcBorders>
            <w:shd w:val="clear" w:color="auto" w:fill="auto"/>
            <w:hideMark/>
          </w:tcPr>
          <w:p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Name of Person</w:t>
            </w:r>
          </w:p>
        </w:tc>
        <w:tc>
          <w:tcPr>
            <w:tcW w:w="1430" w:type="dxa"/>
            <w:tcBorders>
              <w:top w:val="single" w:sz="4" w:space="0" w:color="auto"/>
              <w:left w:val="single" w:sz="4" w:space="0" w:color="auto"/>
              <w:bottom w:val="single" w:sz="4" w:space="0" w:color="auto"/>
              <w:right w:val="single" w:sz="4" w:space="0" w:color="auto"/>
            </w:tcBorders>
            <w:shd w:val="clear" w:color="auto" w:fill="auto"/>
            <w:hideMark/>
          </w:tcPr>
          <w:p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Relationship with the child</w:t>
            </w:r>
          </w:p>
        </w:tc>
        <w:tc>
          <w:tcPr>
            <w:tcW w:w="1280" w:type="dxa"/>
            <w:tcBorders>
              <w:top w:val="single" w:sz="4" w:space="0" w:color="auto"/>
              <w:left w:val="single" w:sz="4" w:space="0" w:color="auto"/>
              <w:bottom w:val="single" w:sz="4" w:space="0" w:color="auto"/>
              <w:right w:val="single" w:sz="4" w:space="0" w:color="auto"/>
            </w:tcBorders>
            <w:shd w:val="clear" w:color="auto" w:fill="auto"/>
            <w:hideMark/>
          </w:tcPr>
          <w:p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Venue of meeting</w:t>
            </w:r>
          </w:p>
        </w:tc>
        <w:tc>
          <w:tcPr>
            <w:tcW w:w="1799" w:type="dxa"/>
            <w:tcBorders>
              <w:top w:val="single" w:sz="4" w:space="0" w:color="auto"/>
              <w:left w:val="single" w:sz="4" w:space="0" w:color="auto"/>
              <w:bottom w:val="single" w:sz="4" w:space="0" w:color="auto"/>
              <w:right w:val="single" w:sz="4" w:space="0" w:color="auto"/>
            </w:tcBorders>
            <w:shd w:val="clear" w:color="auto" w:fill="auto"/>
            <w:hideMark/>
          </w:tcPr>
          <w:p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Brief description as to what transpired at interview/ meeting</w:t>
            </w:r>
          </w:p>
        </w:tc>
        <w:tc>
          <w:tcPr>
            <w:tcW w:w="1576" w:type="dxa"/>
            <w:tcBorders>
              <w:top w:val="single" w:sz="4" w:space="0" w:color="auto"/>
              <w:left w:val="single" w:sz="4" w:space="0" w:color="auto"/>
              <w:bottom w:val="single" w:sz="4" w:space="0" w:color="auto"/>
              <w:right w:val="single" w:sz="4" w:space="0" w:color="auto"/>
            </w:tcBorders>
            <w:shd w:val="clear" w:color="auto" w:fill="auto"/>
            <w:hideMark/>
          </w:tcPr>
          <w:p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Length of meeting/phone call</w:t>
            </w:r>
          </w:p>
        </w:tc>
      </w:tr>
      <w:tr w:rsidR="00267633" w:rsidRPr="00632015"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hideMark/>
          </w:tcPr>
          <w:p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1.</w:t>
            </w:r>
          </w:p>
        </w:tc>
        <w:tc>
          <w:tcPr>
            <w:tcW w:w="1656" w:type="dxa"/>
            <w:tcBorders>
              <w:top w:val="single" w:sz="4" w:space="0" w:color="auto"/>
              <w:left w:val="single" w:sz="4" w:space="0" w:color="auto"/>
              <w:bottom w:val="single" w:sz="4" w:space="0" w:color="auto"/>
              <w:right w:val="single" w:sz="4" w:space="0" w:color="auto"/>
            </w:tcBorders>
            <w:shd w:val="clear" w:color="auto" w:fill="auto"/>
          </w:tcPr>
          <w:p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105" w:type="dxa"/>
            <w:tcBorders>
              <w:top w:val="single" w:sz="4" w:space="0" w:color="auto"/>
              <w:left w:val="single" w:sz="4" w:space="0" w:color="auto"/>
              <w:bottom w:val="single" w:sz="4" w:space="0" w:color="auto"/>
              <w:right w:val="single" w:sz="4" w:space="0" w:color="auto"/>
            </w:tcBorders>
            <w:shd w:val="clear" w:color="auto" w:fill="auto"/>
          </w:tcPr>
          <w:p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280" w:type="dxa"/>
            <w:tcBorders>
              <w:top w:val="single" w:sz="4" w:space="0" w:color="auto"/>
              <w:left w:val="single" w:sz="4" w:space="0" w:color="auto"/>
              <w:bottom w:val="single" w:sz="4" w:space="0" w:color="auto"/>
              <w:right w:val="single" w:sz="4" w:space="0" w:color="auto"/>
            </w:tcBorders>
            <w:shd w:val="clear" w:color="auto" w:fill="auto"/>
          </w:tcPr>
          <w:p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799" w:type="dxa"/>
            <w:tcBorders>
              <w:top w:val="single" w:sz="4" w:space="0" w:color="auto"/>
              <w:left w:val="single" w:sz="4" w:space="0" w:color="auto"/>
              <w:bottom w:val="single" w:sz="4" w:space="0" w:color="auto"/>
              <w:right w:val="single" w:sz="4" w:space="0" w:color="auto"/>
            </w:tcBorders>
            <w:shd w:val="clear" w:color="auto" w:fill="auto"/>
          </w:tcPr>
          <w:p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576" w:type="dxa"/>
            <w:tcBorders>
              <w:top w:val="single" w:sz="4" w:space="0" w:color="auto"/>
              <w:left w:val="single" w:sz="4" w:space="0" w:color="auto"/>
              <w:bottom w:val="single" w:sz="4" w:space="0" w:color="auto"/>
              <w:right w:val="single" w:sz="4" w:space="0" w:color="auto"/>
            </w:tcBorders>
            <w:shd w:val="clear" w:color="auto" w:fill="auto"/>
          </w:tcPr>
          <w:p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r w:rsidR="00267633" w:rsidRPr="00632015" w:rsidTr="00632015">
        <w:trPr>
          <w:divId w:val="2116439976"/>
        </w:trPr>
        <w:tc>
          <w:tcPr>
            <w:tcW w:w="396" w:type="dxa"/>
            <w:tcBorders>
              <w:top w:val="single" w:sz="4" w:space="0" w:color="auto"/>
              <w:left w:val="single" w:sz="4" w:space="0" w:color="auto"/>
              <w:bottom w:val="single" w:sz="4" w:space="0" w:color="auto"/>
              <w:right w:val="single" w:sz="4" w:space="0" w:color="auto"/>
            </w:tcBorders>
            <w:shd w:val="clear" w:color="auto" w:fill="auto"/>
            <w:hideMark/>
          </w:tcPr>
          <w:p w:rsidR="00267633" w:rsidRPr="00632015" w:rsidRDefault="00267633" w:rsidP="00632015">
            <w:pPr>
              <w:spacing w:before="0" w:after="0" w:line="240" w:lineRule="auto"/>
              <w:jc w:val="both"/>
              <w:rPr>
                <w:rFonts w:ascii="Times New Roman" w:eastAsia="SimSun" w:hAnsi="Times New Roman" w:cs="Times New Roman"/>
                <w:lang w:val="en-GB" w:eastAsia="en-US"/>
              </w:rPr>
            </w:pPr>
            <w:r w:rsidRPr="00632015">
              <w:rPr>
                <w:rFonts w:ascii="Times New Roman" w:eastAsia="SimSun" w:hAnsi="Times New Roman" w:cs="Times New Roman"/>
                <w:lang w:val="en-GB" w:eastAsia="en-GB"/>
              </w:rPr>
              <w:t>2.</w:t>
            </w:r>
          </w:p>
        </w:tc>
        <w:tc>
          <w:tcPr>
            <w:tcW w:w="1656" w:type="dxa"/>
            <w:tcBorders>
              <w:top w:val="single" w:sz="4" w:space="0" w:color="auto"/>
              <w:left w:val="single" w:sz="4" w:space="0" w:color="auto"/>
              <w:bottom w:val="single" w:sz="4" w:space="0" w:color="auto"/>
              <w:right w:val="single" w:sz="4" w:space="0" w:color="auto"/>
            </w:tcBorders>
            <w:shd w:val="clear" w:color="auto" w:fill="auto"/>
          </w:tcPr>
          <w:p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105" w:type="dxa"/>
            <w:tcBorders>
              <w:top w:val="single" w:sz="4" w:space="0" w:color="auto"/>
              <w:left w:val="single" w:sz="4" w:space="0" w:color="auto"/>
              <w:bottom w:val="single" w:sz="4" w:space="0" w:color="auto"/>
              <w:right w:val="single" w:sz="4" w:space="0" w:color="auto"/>
            </w:tcBorders>
            <w:shd w:val="clear" w:color="auto" w:fill="auto"/>
          </w:tcPr>
          <w:p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430" w:type="dxa"/>
            <w:tcBorders>
              <w:top w:val="single" w:sz="4" w:space="0" w:color="auto"/>
              <w:left w:val="single" w:sz="4" w:space="0" w:color="auto"/>
              <w:bottom w:val="single" w:sz="4" w:space="0" w:color="auto"/>
              <w:right w:val="single" w:sz="4" w:space="0" w:color="auto"/>
            </w:tcBorders>
            <w:shd w:val="clear" w:color="auto" w:fill="auto"/>
          </w:tcPr>
          <w:p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280" w:type="dxa"/>
            <w:tcBorders>
              <w:top w:val="single" w:sz="4" w:space="0" w:color="auto"/>
              <w:left w:val="single" w:sz="4" w:space="0" w:color="auto"/>
              <w:bottom w:val="single" w:sz="4" w:space="0" w:color="auto"/>
              <w:right w:val="single" w:sz="4" w:space="0" w:color="auto"/>
            </w:tcBorders>
            <w:shd w:val="clear" w:color="auto" w:fill="auto"/>
          </w:tcPr>
          <w:p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799" w:type="dxa"/>
            <w:tcBorders>
              <w:top w:val="single" w:sz="4" w:space="0" w:color="auto"/>
              <w:left w:val="single" w:sz="4" w:space="0" w:color="auto"/>
              <w:bottom w:val="single" w:sz="4" w:space="0" w:color="auto"/>
              <w:right w:val="single" w:sz="4" w:space="0" w:color="auto"/>
            </w:tcBorders>
            <w:shd w:val="clear" w:color="auto" w:fill="auto"/>
          </w:tcPr>
          <w:p w:rsidR="00267633" w:rsidRPr="00632015" w:rsidRDefault="00267633" w:rsidP="00632015">
            <w:pPr>
              <w:spacing w:before="0" w:after="0" w:line="240" w:lineRule="auto"/>
              <w:jc w:val="both"/>
              <w:rPr>
                <w:rFonts w:ascii="Times New Roman" w:eastAsia="SimSun" w:hAnsi="Times New Roman" w:cs="Times New Roman"/>
                <w:lang w:val="en-GB" w:eastAsia="en-US"/>
              </w:rPr>
            </w:pPr>
          </w:p>
        </w:tc>
        <w:tc>
          <w:tcPr>
            <w:tcW w:w="1576" w:type="dxa"/>
            <w:tcBorders>
              <w:top w:val="single" w:sz="4" w:space="0" w:color="auto"/>
              <w:left w:val="single" w:sz="4" w:space="0" w:color="auto"/>
              <w:bottom w:val="single" w:sz="4" w:space="0" w:color="auto"/>
              <w:right w:val="single" w:sz="4" w:space="0" w:color="auto"/>
            </w:tcBorders>
            <w:shd w:val="clear" w:color="auto" w:fill="auto"/>
          </w:tcPr>
          <w:p w:rsidR="00267633" w:rsidRPr="00632015" w:rsidRDefault="00267633" w:rsidP="00632015">
            <w:pPr>
              <w:spacing w:before="0" w:after="0" w:line="240" w:lineRule="auto"/>
              <w:jc w:val="both"/>
              <w:rPr>
                <w:rFonts w:ascii="Times New Roman" w:eastAsia="SimSun" w:hAnsi="Times New Roman" w:cs="Times New Roman"/>
                <w:lang w:val="en-GB" w:eastAsia="en-US"/>
              </w:rPr>
            </w:pPr>
          </w:p>
        </w:tc>
      </w:tr>
    </w:tbl>
    <w:p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rsidR="00267633" w:rsidRPr="00267633" w:rsidRDefault="00267633" w:rsidP="00C20EF2">
      <w:pPr>
        <w:numPr>
          <w:ilvl w:val="0"/>
          <w:numId w:val="137"/>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Summary of Key Observations made by the Child Representative/Issues:</w:t>
      </w:r>
    </w:p>
    <w:p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rsidR="00267633" w:rsidRPr="00267633" w:rsidRDefault="00267633" w:rsidP="00C20EF2">
      <w:pPr>
        <w:numPr>
          <w:ilvl w:val="0"/>
          <w:numId w:val="137"/>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Applicable Case Law:</w:t>
      </w:r>
    </w:p>
    <w:p w:rsidR="00267633" w:rsidRPr="00267633" w:rsidRDefault="00267633" w:rsidP="00267633">
      <w:pPr>
        <w:spacing w:before="0" w:after="200" w:line="276" w:lineRule="auto"/>
        <w:ind w:left="360"/>
        <w:jc w:val="both"/>
        <w:divId w:val="2116439976"/>
        <w:rPr>
          <w:rFonts w:ascii="Times New Roman" w:hAnsi="Times New Roman" w:cs="Times New Roman"/>
          <w:b/>
          <w:lang w:val="en-GB" w:eastAsia="en-GB"/>
        </w:rPr>
      </w:pPr>
    </w:p>
    <w:p w:rsidR="00267633" w:rsidRPr="00267633" w:rsidRDefault="00267633" w:rsidP="00267633">
      <w:pPr>
        <w:spacing w:before="0" w:after="200" w:line="276" w:lineRule="auto"/>
        <w:ind w:left="360"/>
        <w:jc w:val="both"/>
        <w:divId w:val="2116439976"/>
        <w:rPr>
          <w:rFonts w:ascii="Times New Roman" w:hAnsi="Times New Roman" w:cs="Times New Roman"/>
          <w:b/>
          <w:lang w:val="en-GB" w:eastAsia="en-GB"/>
        </w:rPr>
      </w:pPr>
    </w:p>
    <w:p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rsidR="00267633" w:rsidRPr="00267633" w:rsidRDefault="00267633" w:rsidP="00C20EF2">
      <w:pPr>
        <w:numPr>
          <w:ilvl w:val="0"/>
          <w:numId w:val="137"/>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Analysis of the Issues/Basis of Proposals below</w:t>
      </w:r>
    </w:p>
    <w:p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rsidR="00267633" w:rsidRPr="00267633" w:rsidRDefault="00267633" w:rsidP="00267633">
      <w:pPr>
        <w:spacing w:before="0" w:after="200" w:line="276" w:lineRule="auto"/>
        <w:jc w:val="both"/>
        <w:divId w:val="2116439976"/>
        <w:rPr>
          <w:rFonts w:ascii="Times New Roman" w:hAnsi="Times New Roman" w:cs="Times New Roman"/>
          <w:b/>
          <w:lang w:val="en-GB" w:eastAsia="en-GB"/>
        </w:rPr>
      </w:pPr>
    </w:p>
    <w:p w:rsidR="00267633" w:rsidRPr="00267633" w:rsidRDefault="00267633" w:rsidP="00C20EF2">
      <w:pPr>
        <w:numPr>
          <w:ilvl w:val="0"/>
          <w:numId w:val="137"/>
        </w:numPr>
        <w:spacing w:before="0" w:after="200" w:line="276" w:lineRule="auto"/>
        <w:contextualSpacing/>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Proposed Orders/Recommendations:</w:t>
      </w:r>
    </w:p>
    <w:p w:rsidR="00267633" w:rsidRPr="00267633" w:rsidRDefault="00267633" w:rsidP="00267633">
      <w:pPr>
        <w:spacing w:before="0" w:after="200" w:line="276" w:lineRule="auto"/>
        <w:ind w:firstLine="360"/>
        <w:divId w:val="2116439976"/>
        <w:rPr>
          <w:rFonts w:ascii="Times New Roman" w:hAnsi="Times New Roman" w:cs="Times New Roman"/>
          <w:b/>
          <w:lang w:val="en-GB" w:eastAsia="en-GB"/>
        </w:rPr>
        <w:sectPr w:rsidR="00267633" w:rsidRPr="00267633" w:rsidSect="00267633">
          <w:type w:val="nextColumn"/>
          <w:pgSz w:w="11900" w:h="16840"/>
          <w:pgMar w:top="1440" w:right="1800" w:bottom="1440" w:left="1800" w:header="708" w:footer="708" w:gutter="0"/>
          <w:cols w:space="720"/>
        </w:sectPr>
      </w:pPr>
      <w:r w:rsidRPr="00267633">
        <w:rPr>
          <w:rFonts w:ascii="Times New Roman" w:hAnsi="Times New Roman" w:cs="Times New Roman"/>
          <w:b/>
          <w:lang w:val="en-GB" w:eastAsia="en-GB"/>
        </w:rPr>
        <w:t>[</w:t>
      </w:r>
      <w:r w:rsidRPr="00267633">
        <w:rPr>
          <w:rFonts w:ascii="Times New Roman" w:hAnsi="Times New Roman" w:cs="Times New Roman"/>
          <w:i/>
          <w:lang w:val="en-GB" w:eastAsia="en-GB"/>
        </w:rPr>
        <w:t>If CR is unable to make any proposal, to state reason(s) why</w:t>
      </w:r>
      <w:r w:rsidRPr="00267633">
        <w:rPr>
          <w:rFonts w:ascii="Times New Roman" w:hAnsi="Times New Roman" w:cs="Times New Roman"/>
          <w:b/>
          <w:lang w:val="en-GB" w:eastAsia="en-GB"/>
        </w:rPr>
        <w:t>]</w:t>
      </w: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rsidR="00267633" w:rsidRPr="00267633" w:rsidRDefault="00267633" w:rsidP="00267633">
            <w:pPr>
              <w:keepNext/>
              <w:spacing w:before="0" w:after="0"/>
              <w:ind w:left="720" w:hanging="720"/>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189</w:t>
            </w:r>
          </w:p>
        </w:tc>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67633" w:rsidP="00267633">
      <w:pPr>
        <w:spacing w:before="0" w:after="120" w:line="240" w:lineRule="auto"/>
        <w:ind w:left="720" w:hanging="720"/>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9</w:t>
      </w:r>
    </w:p>
    <w:p w:rsidR="00267633" w:rsidRPr="00267633" w:rsidRDefault="00267633" w:rsidP="00267633">
      <w:pPr>
        <w:keepNext/>
        <w:spacing w:before="240" w:after="6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APPLICATION FOR THE APPOINTMENT OF EXPERT IN RESPECT OF CUSTODY AND ACCESS ISSUES</w:t>
      </w:r>
    </w:p>
    <w:p w:rsidR="00267633" w:rsidRPr="00267633" w:rsidRDefault="00267633" w:rsidP="00267633">
      <w:pPr>
        <w:keepNext/>
        <w:keepLines/>
        <w:suppressAutoHyphens/>
        <w:spacing w:before="0" w:after="0" w:line="240" w:lineRule="auto"/>
        <w:jc w:val="center"/>
        <w:divId w:val="2116439976"/>
        <w:rPr>
          <w:rFonts w:ascii="Times New Roman" w:hAnsi="Times New Roman" w:cs="Times New Roman"/>
          <w:szCs w:val="20"/>
          <w:lang w:val="en-GB" w:eastAsia="en-GB"/>
        </w:rPr>
      </w:pPr>
    </w:p>
    <w:p w:rsidR="00267633" w:rsidRPr="00267633" w:rsidRDefault="00267633" w:rsidP="00267633">
      <w:pPr>
        <w:keepNext/>
        <w:keepLines/>
        <w:suppressAutoHyphens/>
        <w:spacing w:before="0" w:after="0" w:line="240" w:lineRule="auto"/>
        <w:jc w:val="center"/>
        <w:divId w:val="2116439976"/>
        <w:rPr>
          <w:rFonts w:ascii="Times New Roman" w:hAnsi="Times New Roman" w:cs="Times New Roman"/>
          <w:caps/>
          <w:sz w:val="22"/>
          <w:szCs w:val="20"/>
          <w:lang w:val="en-GB" w:eastAsia="en-GB"/>
        </w:rPr>
      </w:pPr>
      <w:r w:rsidRPr="00267633">
        <w:rPr>
          <w:rFonts w:ascii="Times New Roman" w:hAnsi="Times New Roman" w:cs="Times New Roman"/>
          <w:szCs w:val="20"/>
          <w:lang w:val="en-GB" w:eastAsia="en-GB"/>
        </w:rPr>
        <w:t>(Title as in action)</w:t>
      </w:r>
    </w:p>
    <w:p w:rsidR="00267633" w:rsidRPr="00267633" w:rsidRDefault="00267633" w:rsidP="00267633">
      <w:pPr>
        <w:keepNext/>
        <w:keepLines/>
        <w:suppressAutoHyphens/>
        <w:spacing w:before="0" w:after="0" w:line="240" w:lineRule="auto"/>
        <w:jc w:val="center"/>
        <w:divId w:val="2116439976"/>
        <w:rPr>
          <w:rFonts w:ascii="Times New Roman" w:hAnsi="Times New Roman" w:cs="Times New Roman"/>
          <w:caps/>
          <w:sz w:val="22"/>
          <w:szCs w:val="20"/>
          <w:lang w:val="en-GB" w:eastAsia="en-GB"/>
        </w:rPr>
      </w:pPr>
    </w:p>
    <w:p w:rsidR="00267633" w:rsidRPr="00267633" w:rsidRDefault="00267633" w:rsidP="00267633">
      <w:pPr>
        <w:keepNext/>
        <w:keepLines/>
        <w:suppressAutoHyphens/>
        <w:spacing w:before="0" w:after="0" w:line="240" w:lineRule="auto"/>
        <w:jc w:val="center"/>
        <w:divId w:val="2116439976"/>
        <w:rPr>
          <w:rFonts w:ascii="Times New Roman" w:hAnsi="Times New Roman" w:cs="Times New Roman"/>
          <w:caps/>
          <w:sz w:val="22"/>
          <w:szCs w:val="20"/>
          <w:lang w:val="en-GB" w:eastAsia="en-GB"/>
        </w:rPr>
      </w:pPr>
    </w:p>
    <w:p w:rsidR="00267633" w:rsidRPr="00267633" w:rsidRDefault="00267633" w:rsidP="00267633">
      <w:pPr>
        <w:keepNext/>
        <w:keepLines/>
        <w:suppressAutoHyphens/>
        <w:spacing w:before="0" w:after="0" w:line="240" w:lineRule="auto"/>
        <w:jc w:val="center"/>
        <w:divId w:val="2116439976"/>
        <w:rPr>
          <w:rFonts w:ascii="Times New Roman" w:hAnsi="Times New Roman" w:cs="Times New Roman"/>
          <w:caps/>
          <w:sz w:val="22"/>
          <w:szCs w:val="20"/>
          <w:lang w:val="en-GB" w:eastAsia="en-GB"/>
        </w:rPr>
      </w:pPr>
      <w:r w:rsidRPr="00267633">
        <w:rPr>
          <w:rFonts w:ascii="Times New Roman" w:hAnsi="Times New Roman" w:cs="Times New Roman"/>
          <w:caps/>
          <w:sz w:val="22"/>
          <w:szCs w:val="20"/>
          <w:lang w:val="en-GB" w:eastAsia="en-GB"/>
        </w:rPr>
        <w:t>SUMMONS</w:t>
      </w:r>
    </w:p>
    <w:p w:rsidR="00267633" w:rsidRPr="00267633" w:rsidRDefault="00267633" w:rsidP="00267633">
      <w:pPr>
        <w:spacing w:before="60" w:after="60" w:line="240" w:lineRule="auto"/>
        <w:ind w:left="475" w:hanging="475"/>
        <w:divId w:val="2116439976"/>
        <w:rPr>
          <w:rFonts w:ascii="Times New Roman" w:hAnsi="Times New Roman" w:cs="Times New Roman"/>
          <w:sz w:val="22"/>
          <w:szCs w:val="20"/>
          <w:lang w:val="en-GB" w:eastAsia="en-GB"/>
        </w:rPr>
      </w:pPr>
    </w:p>
    <w:tbl>
      <w:tblPr>
        <w:tblW w:w="0" w:type="auto"/>
        <w:tblLayout w:type="fixed"/>
        <w:tblLook w:val="0000" w:firstRow="0" w:lastRow="0" w:firstColumn="0" w:lastColumn="0" w:noHBand="0" w:noVBand="0"/>
      </w:tblPr>
      <w:tblGrid>
        <w:gridCol w:w="9198"/>
      </w:tblGrid>
      <w:tr w:rsidR="00267633" w:rsidRPr="00267633" w:rsidTr="00267633">
        <w:trPr>
          <w:divId w:val="2116439976"/>
        </w:trPr>
        <w:tc>
          <w:tcPr>
            <w:tcW w:w="9198" w:type="dxa"/>
          </w:tcPr>
          <w:p w:rsidR="00267633" w:rsidRPr="00267633" w:rsidRDefault="00267633" w:rsidP="00C20EF2">
            <w:pPr>
              <w:numPr>
                <w:ilvl w:val="0"/>
                <w:numId w:val="60"/>
              </w:numPr>
              <w:tabs>
                <w:tab w:val="num" w:pos="540"/>
              </w:tabs>
              <w:spacing w:before="60" w:after="60" w:line="240" w:lineRule="auto"/>
              <w:ind w:left="540" w:hanging="540"/>
              <w:rPr>
                <w:rFonts w:ascii="Times New Roman" w:hAnsi="Times New Roman" w:cs="Times New Roman"/>
                <w:szCs w:val="20"/>
                <w:lang w:val="en-GB" w:eastAsia="en-GB"/>
              </w:rPr>
            </w:pPr>
            <w:r w:rsidRPr="00267633">
              <w:rPr>
                <w:rFonts w:ascii="Times New Roman" w:hAnsi="Times New Roman" w:cs="Times New Roman"/>
                <w:szCs w:val="20"/>
                <w:lang w:val="en-GB" w:eastAsia="en-GB"/>
              </w:rPr>
              <w:t>Date and Time of Hearing before Judge in Chambers/Registrar* (</w:t>
            </w:r>
            <w:r w:rsidRPr="00267633">
              <w:rPr>
                <w:rFonts w:ascii="Times New Roman" w:hAnsi="Times New Roman" w:cs="Times New Roman"/>
                <w:i/>
                <w:szCs w:val="20"/>
                <w:lang w:val="en-GB" w:eastAsia="en-GB"/>
              </w:rPr>
              <w:t>to be completed by the court</w:t>
            </w:r>
            <w:r w:rsidRPr="00267633">
              <w:rPr>
                <w:rFonts w:ascii="Times New Roman" w:hAnsi="Times New Roman" w:cs="Times New Roman"/>
                <w:szCs w:val="20"/>
                <w:lang w:val="en-GB" w:eastAsia="en-GB"/>
              </w:rPr>
              <w:t>)</w:t>
            </w:r>
          </w:p>
          <w:p w:rsidR="00267633" w:rsidRPr="00267633" w:rsidRDefault="00267633" w:rsidP="00267633">
            <w:pPr>
              <w:spacing w:before="60" w:after="60" w:line="240" w:lineRule="auto"/>
              <w:ind w:firstLine="540"/>
              <w:rPr>
                <w:rFonts w:ascii="Times New Roman" w:hAnsi="Times New Roman" w:cs="Times New Roman"/>
                <w:szCs w:val="20"/>
                <w:lang w:val="en-GB" w:eastAsia="en-GB"/>
              </w:rPr>
            </w:pPr>
            <w:r w:rsidRPr="00267633">
              <w:rPr>
                <w:rFonts w:ascii="Times New Roman" w:hAnsi="Times New Roman" w:cs="Times New Roman"/>
                <w:szCs w:val="20"/>
                <w:lang w:val="en-GB" w:eastAsia="en-GB"/>
              </w:rPr>
              <w:t>Date of Hearing:</w:t>
            </w:r>
          </w:p>
          <w:p w:rsidR="00267633" w:rsidRPr="00267633" w:rsidRDefault="00267633" w:rsidP="00267633">
            <w:pPr>
              <w:spacing w:before="60" w:after="60" w:line="240" w:lineRule="auto"/>
              <w:ind w:firstLine="540"/>
              <w:rPr>
                <w:rFonts w:ascii="Times New Roman" w:hAnsi="Times New Roman" w:cs="Times New Roman"/>
                <w:szCs w:val="20"/>
                <w:lang w:val="en-GB" w:eastAsia="en-GB"/>
              </w:rPr>
            </w:pPr>
            <w:r w:rsidRPr="00267633">
              <w:rPr>
                <w:rFonts w:ascii="Times New Roman" w:hAnsi="Times New Roman" w:cs="Times New Roman"/>
                <w:szCs w:val="20"/>
                <w:lang w:val="en-GB" w:eastAsia="en-GB"/>
              </w:rPr>
              <w:t>Time of Hearing:</w:t>
            </w:r>
          </w:p>
          <w:p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rsidTr="00267633">
        <w:trPr>
          <w:divId w:val="2116439976"/>
        </w:trPr>
        <w:tc>
          <w:tcPr>
            <w:tcW w:w="9198" w:type="dxa"/>
          </w:tcPr>
          <w:p w:rsidR="00267633" w:rsidRPr="00267633" w:rsidRDefault="00267633" w:rsidP="00267633">
            <w:pPr>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2.</w:t>
            </w:r>
            <w:r w:rsidRPr="00267633">
              <w:rPr>
                <w:rFonts w:ascii="Times New Roman" w:hAnsi="Times New Roman" w:cs="Times New Roman"/>
                <w:szCs w:val="20"/>
                <w:lang w:val="en-GB" w:eastAsia="en-GB"/>
              </w:rPr>
              <w:tab/>
              <w:t xml:space="preserve">Orders Applied For </w:t>
            </w:r>
          </w:p>
          <w:p w:rsidR="00267633" w:rsidRPr="00267633" w:rsidRDefault="00267633" w:rsidP="00267633">
            <w:pPr>
              <w:spacing w:before="60" w:after="60" w:line="240" w:lineRule="auto"/>
              <w:ind w:left="475" w:hanging="475"/>
              <w:jc w:val="both"/>
              <w:rPr>
                <w:rFonts w:ascii="Times New Roman" w:hAnsi="Times New Roman" w:cs="Times New Roman"/>
                <w:szCs w:val="20"/>
                <w:lang w:val="en-GB" w:eastAsia="en-GB"/>
              </w:rPr>
            </w:pPr>
          </w:p>
          <w:p w:rsidR="00267633" w:rsidRPr="00267633" w:rsidRDefault="00267633" w:rsidP="00C20EF2">
            <w:pPr>
              <w:numPr>
                <w:ilvl w:val="0"/>
                <w:numId w:val="59"/>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A report is to be prepared by [</w:t>
            </w:r>
            <w:r w:rsidRPr="00267633">
              <w:rPr>
                <w:rFonts w:ascii="Times New Roman" w:hAnsi="Times New Roman" w:cs="Times New Roman"/>
                <w:i/>
                <w:szCs w:val="20"/>
                <w:lang w:val="en-GB" w:eastAsia="en-GB"/>
              </w:rPr>
              <w:t>to state name of expert</w:t>
            </w:r>
            <w:r w:rsidRPr="00267633">
              <w:rPr>
                <w:rFonts w:ascii="Times New Roman" w:hAnsi="Times New Roman" w:cs="Times New Roman"/>
                <w:szCs w:val="20"/>
                <w:lang w:val="en-GB" w:eastAsia="en-GB"/>
              </w:rPr>
              <w:t>] (“the expert”) to assist the court in resolving the custody and/or access* issues in this matter (“the report”) in relation to the following child/children* [</w:t>
            </w:r>
            <w:r w:rsidRPr="00267633">
              <w:rPr>
                <w:rFonts w:ascii="Times New Roman" w:hAnsi="Times New Roman" w:cs="Times New Roman"/>
                <w:i/>
                <w:szCs w:val="20"/>
                <w:lang w:val="en-GB" w:eastAsia="en-GB"/>
              </w:rPr>
              <w:t>to state names and dates of birth of the children</w:t>
            </w:r>
            <w:r w:rsidRPr="00267633">
              <w:rPr>
                <w:rFonts w:ascii="Times New Roman" w:hAnsi="Times New Roman" w:cs="Times New Roman"/>
                <w:szCs w:val="20"/>
                <w:lang w:val="en-GB" w:eastAsia="en-GB"/>
              </w:rPr>
              <w:t>]:</w:t>
            </w:r>
          </w:p>
          <w:p w:rsidR="00267633" w:rsidRPr="00267633" w:rsidRDefault="00267633" w:rsidP="00C20EF2">
            <w:pPr>
              <w:numPr>
                <w:ilvl w:val="0"/>
                <w:numId w:val="59"/>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The report is to be filed in court by [</w:t>
            </w:r>
            <w:r w:rsidRPr="00267633">
              <w:rPr>
                <w:rFonts w:ascii="Times New Roman" w:hAnsi="Times New Roman" w:cs="Times New Roman"/>
                <w:i/>
                <w:szCs w:val="20"/>
                <w:lang w:val="en-GB" w:eastAsia="en-GB"/>
              </w:rPr>
              <w:t>to state date</w:t>
            </w:r>
            <w:r w:rsidRPr="00267633">
              <w:rPr>
                <w:rFonts w:ascii="Times New Roman" w:hAnsi="Times New Roman" w:cs="Times New Roman"/>
                <w:szCs w:val="20"/>
                <w:lang w:val="en-GB" w:eastAsia="en-GB"/>
              </w:rPr>
              <w:t>], or such later time as the court may fix, upon application by any party.</w:t>
            </w:r>
          </w:p>
          <w:p w:rsidR="00267633" w:rsidRPr="00267633" w:rsidRDefault="00267633" w:rsidP="00C20EF2">
            <w:pPr>
              <w:numPr>
                <w:ilvl w:val="0"/>
                <w:numId w:val="59"/>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The costs of preparation of the report are to be borne by [</w:t>
            </w:r>
            <w:r w:rsidRPr="00267633">
              <w:rPr>
                <w:rFonts w:ascii="Times New Roman" w:hAnsi="Times New Roman" w:cs="Times New Roman"/>
                <w:i/>
                <w:szCs w:val="20"/>
                <w:lang w:val="en-GB" w:eastAsia="en-GB"/>
              </w:rPr>
              <w:t>to state party bearing costs of preparation of the report and/or other arrangements for payment</w:t>
            </w:r>
            <w:r w:rsidRPr="00267633">
              <w:rPr>
                <w:rFonts w:ascii="Times New Roman" w:hAnsi="Times New Roman" w:cs="Times New Roman"/>
                <w:szCs w:val="20"/>
                <w:lang w:val="en-GB" w:eastAsia="en-GB"/>
              </w:rPr>
              <w:t>].</w:t>
            </w:r>
          </w:p>
          <w:p w:rsidR="00267633" w:rsidRPr="00267633" w:rsidRDefault="00267633" w:rsidP="00C20EF2">
            <w:pPr>
              <w:numPr>
                <w:ilvl w:val="0"/>
                <w:numId w:val="59"/>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The issues to be addressed in the report, and the documents to be furnished to the expert, are to be as set out in the draft Letter of Instruction to Expert Witness annexed to this application (“the draft Letter”).</w:t>
            </w:r>
          </w:p>
          <w:p w:rsidR="00267633" w:rsidRPr="00267633" w:rsidRDefault="00267633" w:rsidP="00C20EF2">
            <w:pPr>
              <w:numPr>
                <w:ilvl w:val="0"/>
                <w:numId w:val="59"/>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A letter in the form of the draft Letter shall be sent to the expert by [</w:t>
            </w:r>
            <w:r w:rsidRPr="00267633">
              <w:rPr>
                <w:rFonts w:ascii="Times New Roman" w:hAnsi="Times New Roman" w:cs="Times New Roman"/>
                <w:i/>
                <w:szCs w:val="20"/>
                <w:lang w:val="en-GB" w:eastAsia="en-GB"/>
              </w:rPr>
              <w:t>to state name of party</w:t>
            </w:r>
            <w:r w:rsidRPr="00267633">
              <w:rPr>
                <w:rFonts w:ascii="Times New Roman" w:hAnsi="Times New Roman" w:cs="Times New Roman"/>
                <w:szCs w:val="20"/>
                <w:lang w:val="en-GB" w:eastAsia="en-GB"/>
              </w:rPr>
              <w:t>] (“the party writing to the expert”) on or before [</w:t>
            </w:r>
            <w:r w:rsidRPr="00267633">
              <w:rPr>
                <w:rFonts w:ascii="Times New Roman" w:hAnsi="Times New Roman" w:cs="Times New Roman"/>
                <w:i/>
                <w:szCs w:val="20"/>
                <w:lang w:val="en-GB" w:eastAsia="en-GB"/>
              </w:rPr>
              <w:t>to state date</w:t>
            </w:r>
            <w:r w:rsidRPr="00267633">
              <w:rPr>
                <w:rFonts w:ascii="Times New Roman" w:hAnsi="Times New Roman" w:cs="Times New Roman"/>
                <w:szCs w:val="20"/>
                <w:lang w:val="en-GB" w:eastAsia="en-GB"/>
              </w:rPr>
              <w:t>], which letter shall be copied to the court and all other relevant parties [</w:t>
            </w:r>
            <w:r w:rsidRPr="00267633">
              <w:rPr>
                <w:rFonts w:ascii="Times New Roman" w:hAnsi="Times New Roman" w:cs="Times New Roman"/>
                <w:i/>
                <w:szCs w:val="20"/>
                <w:lang w:val="en-GB" w:eastAsia="en-GB"/>
              </w:rPr>
              <w:t>please specify</w:t>
            </w:r>
            <w:r w:rsidRPr="00267633">
              <w:rPr>
                <w:rFonts w:ascii="Times New Roman" w:hAnsi="Times New Roman" w:cs="Times New Roman"/>
                <w:szCs w:val="20"/>
                <w:lang w:val="en-GB" w:eastAsia="en-GB"/>
              </w:rPr>
              <w:t>] to these proceedings.</w:t>
            </w:r>
          </w:p>
        </w:tc>
      </w:tr>
    </w:tbl>
    <w:p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bl>
      <w:tblPr>
        <w:tblW w:w="0" w:type="auto"/>
        <w:tblLayout w:type="fixed"/>
        <w:tblLook w:val="0000" w:firstRow="0" w:lastRow="0" w:firstColumn="0" w:lastColumn="0" w:noHBand="0" w:noVBand="0"/>
      </w:tblPr>
      <w:tblGrid>
        <w:gridCol w:w="9198"/>
      </w:tblGrid>
      <w:tr w:rsidR="00267633" w:rsidRPr="00267633" w:rsidTr="00267633">
        <w:trPr>
          <w:divId w:val="2116439976"/>
        </w:trPr>
        <w:tc>
          <w:tcPr>
            <w:tcW w:w="9198" w:type="dxa"/>
          </w:tcPr>
          <w:p w:rsidR="00267633" w:rsidRPr="00267633" w:rsidRDefault="00267633" w:rsidP="00C20EF2">
            <w:pPr>
              <w:numPr>
                <w:ilvl w:val="0"/>
                <w:numId w:val="59"/>
              </w:numPr>
              <w:tabs>
                <w:tab w:val="num" w:pos="540"/>
              </w:tabs>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lastRenderedPageBreak/>
              <w:t>To facilitate investigations by the expert in respect of the report:</w:t>
            </w:r>
          </w:p>
          <w:p w:rsidR="00267633" w:rsidRPr="00267633" w:rsidRDefault="00267633" w:rsidP="00267633">
            <w:pPr>
              <w:spacing w:before="0" w:after="0" w:line="240" w:lineRule="auto"/>
              <w:jc w:val="both"/>
              <w:rPr>
                <w:rFonts w:ascii="Times New Roman" w:hAnsi="Times New Roman" w:cs="Times New Roman"/>
                <w:szCs w:val="20"/>
                <w:lang w:val="en-GB" w:eastAsia="zh-CN"/>
              </w:rPr>
            </w:pPr>
          </w:p>
          <w:p w:rsidR="00267633" w:rsidRPr="00267633" w:rsidRDefault="00267633" w:rsidP="00C20EF2">
            <w:pPr>
              <w:numPr>
                <w:ilvl w:val="0"/>
                <w:numId w:val="58"/>
              </w:numPr>
              <w:spacing w:before="0" w:after="0" w:line="240" w:lineRule="auto"/>
              <w:ind w:left="900" w:hanging="36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Each party to these proceedings is to furnish to the party writing to the expert, upon request, any information which is necessary in order to enable that party to complete Schedule 1 of the draft Letter. If the contact particulars stated in Schedule 1 change before the report is filed in court, the parties are to update the expert on the same within 3 working days of the said change(s), if this is within their knowledge.</w:t>
            </w:r>
          </w:p>
          <w:p w:rsidR="00267633" w:rsidRPr="00267633" w:rsidRDefault="00267633" w:rsidP="00267633">
            <w:pPr>
              <w:spacing w:before="0" w:after="0" w:line="240" w:lineRule="auto"/>
              <w:ind w:left="900" w:hanging="360"/>
              <w:jc w:val="both"/>
              <w:rPr>
                <w:rFonts w:ascii="Times New Roman" w:hAnsi="Times New Roman" w:cs="Times New Roman"/>
                <w:szCs w:val="20"/>
                <w:lang w:val="en-GB" w:eastAsia="zh-CN"/>
              </w:rPr>
            </w:pPr>
          </w:p>
          <w:p w:rsidR="00267633" w:rsidRPr="00267633" w:rsidRDefault="00267633" w:rsidP="00C20EF2">
            <w:pPr>
              <w:numPr>
                <w:ilvl w:val="0"/>
                <w:numId w:val="58"/>
              </w:numPr>
              <w:spacing w:before="0" w:after="0" w:line="240" w:lineRule="auto"/>
              <w:ind w:left="900" w:hanging="36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The parties are to co-operate with the expert and comply with any and all requests made by the expert in the course of his/her investigations for the purposes of the report, including, but not limited to:</w:t>
            </w:r>
          </w:p>
          <w:p w:rsidR="00267633" w:rsidRPr="00267633" w:rsidRDefault="00267633" w:rsidP="00267633">
            <w:pPr>
              <w:spacing w:before="0" w:after="0" w:line="240" w:lineRule="auto"/>
              <w:jc w:val="both"/>
              <w:rPr>
                <w:rFonts w:ascii="Times New Roman" w:hAnsi="Times New Roman" w:cs="Times New Roman"/>
                <w:szCs w:val="20"/>
                <w:lang w:val="en-GB" w:eastAsia="zh-CN"/>
              </w:rPr>
            </w:pPr>
          </w:p>
          <w:p w:rsidR="00267633" w:rsidRPr="00267633" w:rsidRDefault="00267633" w:rsidP="00267633">
            <w:pPr>
              <w:tabs>
                <w:tab w:val="num" w:pos="1440"/>
              </w:tabs>
              <w:spacing w:before="0" w:after="0" w:line="240" w:lineRule="auto"/>
              <w:ind w:left="9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(i)</w:t>
            </w:r>
            <w:r w:rsidRPr="00267633">
              <w:rPr>
                <w:rFonts w:ascii="Times New Roman" w:hAnsi="Times New Roman" w:cs="Times New Roman"/>
                <w:szCs w:val="20"/>
                <w:lang w:val="en-GB" w:eastAsia="zh-CN"/>
              </w:rPr>
              <w:tab/>
              <w:t xml:space="preserve">allowing the other party free access to the child/children (notwithstanding </w:t>
            </w:r>
            <w:r w:rsidRPr="00267633">
              <w:rPr>
                <w:rFonts w:ascii="Times New Roman" w:hAnsi="Times New Roman" w:cs="Times New Roman"/>
                <w:szCs w:val="20"/>
                <w:lang w:val="en-GB" w:eastAsia="zh-CN"/>
              </w:rPr>
              <w:tab/>
              <w:t xml:space="preserve">any current orders for access or interim access) for the purpose of an </w:t>
            </w:r>
            <w:r w:rsidRPr="00267633">
              <w:rPr>
                <w:rFonts w:ascii="Times New Roman" w:hAnsi="Times New Roman" w:cs="Times New Roman"/>
                <w:szCs w:val="20"/>
                <w:lang w:val="en-GB" w:eastAsia="zh-CN"/>
              </w:rPr>
              <w:tab/>
              <w:t>interview by the expert;</w:t>
            </w:r>
          </w:p>
          <w:p w:rsidR="00267633" w:rsidRPr="00267633" w:rsidRDefault="00267633" w:rsidP="00267633">
            <w:pPr>
              <w:tabs>
                <w:tab w:val="num" w:pos="1440"/>
              </w:tabs>
              <w:spacing w:before="0" w:after="0" w:line="240" w:lineRule="auto"/>
              <w:ind w:left="9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(ii)</w:t>
            </w:r>
            <w:r w:rsidRPr="00267633">
              <w:rPr>
                <w:rFonts w:ascii="Times New Roman" w:hAnsi="Times New Roman" w:cs="Times New Roman"/>
                <w:szCs w:val="20"/>
                <w:lang w:val="en-GB" w:eastAsia="zh-CN"/>
              </w:rPr>
              <w:tab/>
              <w:t>attending all appointments made with the expert punctually;</w:t>
            </w:r>
          </w:p>
          <w:p w:rsidR="00267633" w:rsidRPr="00267633" w:rsidRDefault="00267633" w:rsidP="00267633">
            <w:pPr>
              <w:tabs>
                <w:tab w:val="num" w:pos="1440"/>
              </w:tabs>
              <w:spacing w:before="0" w:after="0" w:line="240" w:lineRule="auto"/>
              <w:ind w:left="9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(iii)</w:t>
            </w:r>
            <w:r w:rsidRPr="00267633">
              <w:rPr>
                <w:rFonts w:ascii="Times New Roman" w:hAnsi="Times New Roman" w:cs="Times New Roman"/>
                <w:szCs w:val="20"/>
                <w:lang w:val="en-GB" w:eastAsia="zh-CN"/>
              </w:rPr>
              <w:tab/>
              <w:t xml:space="preserve">allowing the child/children to be interviewed alone (i.e. not in the presence of </w:t>
            </w:r>
            <w:r w:rsidRPr="00267633">
              <w:rPr>
                <w:rFonts w:ascii="Times New Roman" w:hAnsi="Times New Roman" w:cs="Times New Roman"/>
                <w:szCs w:val="20"/>
                <w:lang w:val="en-GB" w:eastAsia="zh-CN"/>
              </w:rPr>
              <w:tab/>
              <w:t xml:space="preserve">any party), or with any other person as the expert sees fit, and otherwise </w:t>
            </w:r>
            <w:r w:rsidRPr="00267633">
              <w:rPr>
                <w:rFonts w:ascii="Times New Roman" w:hAnsi="Times New Roman" w:cs="Times New Roman"/>
                <w:szCs w:val="20"/>
                <w:lang w:val="en-GB" w:eastAsia="zh-CN"/>
              </w:rPr>
              <w:tab/>
              <w:t>examined or assessed by the expert; and</w:t>
            </w:r>
          </w:p>
          <w:p w:rsidR="00267633" w:rsidRPr="00267633" w:rsidRDefault="00267633" w:rsidP="00267633">
            <w:pPr>
              <w:tabs>
                <w:tab w:val="num" w:pos="1440"/>
              </w:tabs>
              <w:spacing w:before="0" w:after="0" w:line="240" w:lineRule="auto"/>
              <w:ind w:left="9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(iv)</w:t>
            </w:r>
            <w:r w:rsidRPr="00267633">
              <w:rPr>
                <w:rFonts w:ascii="Times New Roman" w:hAnsi="Times New Roman" w:cs="Times New Roman"/>
                <w:szCs w:val="20"/>
                <w:lang w:val="en-GB" w:eastAsia="zh-CN"/>
              </w:rPr>
              <w:tab/>
              <w:t xml:space="preserve">providing any information requested by the expert, for example, on one’s </w:t>
            </w:r>
            <w:r w:rsidRPr="00267633">
              <w:rPr>
                <w:rFonts w:ascii="Times New Roman" w:hAnsi="Times New Roman" w:cs="Times New Roman"/>
                <w:szCs w:val="20"/>
                <w:lang w:val="en-GB" w:eastAsia="zh-CN"/>
              </w:rPr>
              <w:tab/>
              <w:t>educational history, family members, living arrangements.</w:t>
            </w:r>
          </w:p>
          <w:p w:rsidR="00267633" w:rsidRPr="00267633" w:rsidRDefault="00267633" w:rsidP="00267633">
            <w:pPr>
              <w:spacing w:before="0" w:after="0" w:line="240" w:lineRule="auto"/>
              <w:jc w:val="both"/>
              <w:rPr>
                <w:rFonts w:ascii="Times New Roman" w:hAnsi="Times New Roman" w:cs="Times New Roman"/>
                <w:szCs w:val="20"/>
                <w:lang w:val="en-GB" w:eastAsia="zh-CN"/>
              </w:rPr>
            </w:pPr>
          </w:p>
          <w:p w:rsidR="00267633" w:rsidRPr="00267633" w:rsidRDefault="00267633" w:rsidP="00267633">
            <w:pPr>
              <w:spacing w:before="0" w:after="120" w:line="240" w:lineRule="auto"/>
              <w:jc w:val="both"/>
              <w:rPr>
                <w:rFonts w:ascii="Times New Roman" w:hAnsi="Times New Roman" w:cs="Times New Roman"/>
                <w:szCs w:val="20"/>
                <w:lang w:val="en-GB" w:eastAsia="zh-CN"/>
              </w:rPr>
            </w:pPr>
            <w:r w:rsidRPr="00267633">
              <w:rPr>
                <w:rFonts w:ascii="Times New Roman" w:hAnsi="Times New Roman" w:cs="Times New Roman"/>
                <w:b/>
                <w:sz w:val="20"/>
                <w:szCs w:val="20"/>
                <w:lang w:val="en-GB" w:eastAsia="zh-CN"/>
              </w:rPr>
              <w:tab/>
            </w:r>
            <w:r w:rsidRPr="00267633">
              <w:rPr>
                <w:rFonts w:ascii="Times New Roman" w:hAnsi="Times New Roman" w:cs="Times New Roman"/>
                <w:szCs w:val="20"/>
                <w:lang w:val="en-GB" w:eastAsia="zh-CN"/>
              </w:rPr>
              <w:t xml:space="preserve">If any of the orders in paragraph (f) above are not complied with, the expert may, </w:t>
            </w:r>
            <w:r w:rsidRPr="00267633">
              <w:rPr>
                <w:rFonts w:ascii="Times New Roman" w:hAnsi="Times New Roman" w:cs="Times New Roman"/>
                <w:szCs w:val="20"/>
                <w:lang w:val="en-GB" w:eastAsia="zh-CN"/>
              </w:rPr>
              <w:tab/>
              <w:t xml:space="preserve">unless the court otherwise orders, proceed to prepare the report with details of any </w:t>
            </w:r>
            <w:r w:rsidRPr="00267633">
              <w:rPr>
                <w:rFonts w:ascii="Times New Roman" w:hAnsi="Times New Roman" w:cs="Times New Roman"/>
                <w:szCs w:val="20"/>
                <w:lang w:val="en-GB" w:eastAsia="zh-CN"/>
              </w:rPr>
              <w:tab/>
              <w:t xml:space="preserve">party’s non-compliance with the said orders, for the court’s information, </w:t>
            </w:r>
            <w:r w:rsidRPr="00267633">
              <w:rPr>
                <w:rFonts w:ascii="Times New Roman" w:hAnsi="Times New Roman" w:cs="Times New Roman"/>
                <w:szCs w:val="20"/>
                <w:lang w:val="en-GB" w:eastAsia="zh-CN"/>
              </w:rPr>
              <w:tab/>
              <w:t>consideration and/or directions.</w:t>
            </w:r>
          </w:p>
          <w:p w:rsidR="00267633" w:rsidRPr="00267633" w:rsidRDefault="00267633" w:rsidP="00267633">
            <w:pPr>
              <w:spacing w:before="60" w:after="60" w:line="240" w:lineRule="auto"/>
              <w:ind w:left="475" w:hanging="475"/>
              <w:jc w:val="both"/>
              <w:rPr>
                <w:rFonts w:ascii="Times New Roman" w:hAnsi="Times New Roman" w:cs="Times New Roman"/>
                <w:szCs w:val="20"/>
                <w:lang w:val="en-GB" w:eastAsia="en-GB"/>
              </w:rPr>
            </w:pPr>
          </w:p>
        </w:tc>
      </w:tr>
      <w:tr w:rsidR="00267633" w:rsidRPr="00267633" w:rsidTr="00267633">
        <w:trPr>
          <w:divId w:val="2116439976"/>
        </w:trPr>
        <w:tc>
          <w:tcPr>
            <w:tcW w:w="9198" w:type="dxa"/>
          </w:tcPr>
          <w:p w:rsidR="00267633" w:rsidRPr="00267633" w:rsidRDefault="00267633" w:rsidP="00C20EF2">
            <w:pPr>
              <w:numPr>
                <w:ilvl w:val="0"/>
                <w:numId w:val="58"/>
              </w:numPr>
              <w:spacing w:before="60" w:after="60" w:line="240" w:lineRule="auto"/>
              <w:ind w:left="540" w:hanging="540"/>
              <w:rPr>
                <w:rFonts w:ascii="Times New Roman" w:hAnsi="Times New Roman" w:cs="Times New Roman"/>
                <w:szCs w:val="20"/>
                <w:lang w:val="en-GB" w:eastAsia="en-GB"/>
              </w:rPr>
            </w:pPr>
            <w:r w:rsidRPr="00267633">
              <w:rPr>
                <w:rFonts w:ascii="Times New Roman" w:hAnsi="Times New Roman" w:cs="Times New Roman"/>
                <w:szCs w:val="20"/>
                <w:lang w:val="en-GB" w:eastAsia="en-GB"/>
              </w:rPr>
              <w:t>Grounds of application</w:t>
            </w:r>
          </w:p>
          <w:p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rsidTr="00267633">
        <w:trPr>
          <w:divId w:val="2116439976"/>
        </w:trPr>
        <w:tc>
          <w:tcPr>
            <w:tcW w:w="9198" w:type="dxa"/>
          </w:tcPr>
          <w:p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r w:rsidRPr="00267633">
              <w:rPr>
                <w:rFonts w:ascii="Times New Roman" w:hAnsi="Times New Roman" w:cs="Times New Roman"/>
                <w:szCs w:val="20"/>
                <w:lang w:val="en-GB" w:eastAsia="en-GB"/>
              </w:rPr>
              <w:t>[</w:t>
            </w:r>
            <w:r w:rsidRPr="00267633">
              <w:rPr>
                <w:rFonts w:ascii="Times New Roman" w:hAnsi="Times New Roman" w:cs="Times New Roman"/>
                <w:i/>
                <w:szCs w:val="20"/>
                <w:lang w:val="en-GB" w:eastAsia="en-GB"/>
              </w:rPr>
              <w:t>Choose one of the following</w:t>
            </w:r>
            <w:r w:rsidRPr="00267633">
              <w:rPr>
                <w:rFonts w:ascii="Times New Roman" w:hAnsi="Times New Roman" w:cs="Times New Roman"/>
                <w:szCs w:val="20"/>
                <w:lang w:val="en-GB" w:eastAsia="en-GB"/>
              </w:rPr>
              <w:t>.]</w:t>
            </w:r>
          </w:p>
          <w:p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rsidTr="00267633">
        <w:trPr>
          <w:divId w:val="2116439976"/>
        </w:trPr>
        <w:tc>
          <w:tcPr>
            <w:tcW w:w="9198" w:type="dxa"/>
          </w:tcPr>
          <w:p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r w:rsidRPr="00267633">
              <w:rPr>
                <w:rFonts w:ascii="Times New Roman" w:hAnsi="Times New Roman" w:cs="Times New Roman"/>
                <w:szCs w:val="20"/>
                <w:lang w:val="en-GB" w:eastAsia="en-GB"/>
              </w:rPr>
              <w:t>(</w:t>
            </w:r>
            <w:r w:rsidRPr="00267633">
              <w:rPr>
                <w:rFonts w:ascii="Times New Roman" w:hAnsi="Times New Roman" w:cs="Times New Roman"/>
                <w:i/>
                <w:szCs w:val="20"/>
                <w:lang w:val="en-GB" w:eastAsia="en-GB"/>
              </w:rPr>
              <w:t>a</w:t>
            </w:r>
            <w:r w:rsidRPr="00267633">
              <w:rPr>
                <w:rFonts w:ascii="Times New Roman" w:hAnsi="Times New Roman" w:cs="Times New Roman"/>
                <w:szCs w:val="20"/>
                <w:lang w:val="en-GB" w:eastAsia="en-GB"/>
              </w:rPr>
              <w:t>)</w:t>
            </w:r>
            <w:r w:rsidRPr="00267633">
              <w:rPr>
                <w:rFonts w:ascii="Times New Roman" w:hAnsi="Times New Roman" w:cs="Times New Roman"/>
                <w:szCs w:val="20"/>
                <w:lang w:val="en-GB" w:eastAsia="en-GB"/>
              </w:rPr>
              <w:tab/>
              <w:t>The grounds of the application are set out in the affidavit(s)* filed in support of this application.</w:t>
            </w:r>
          </w:p>
          <w:p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p>
        </w:tc>
      </w:tr>
      <w:tr w:rsidR="00267633" w:rsidRPr="00267633" w:rsidTr="00267633">
        <w:trPr>
          <w:divId w:val="2116439976"/>
        </w:trPr>
        <w:tc>
          <w:tcPr>
            <w:tcW w:w="9198" w:type="dxa"/>
          </w:tcPr>
          <w:p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r w:rsidRPr="00267633">
              <w:rPr>
                <w:rFonts w:ascii="Times New Roman" w:hAnsi="Times New Roman" w:cs="Times New Roman"/>
                <w:szCs w:val="20"/>
                <w:lang w:val="en-GB" w:eastAsia="en-GB"/>
              </w:rPr>
              <w:t>(</w:t>
            </w:r>
            <w:r w:rsidRPr="00267633">
              <w:rPr>
                <w:rFonts w:ascii="Times New Roman" w:hAnsi="Times New Roman" w:cs="Times New Roman"/>
                <w:i/>
                <w:szCs w:val="20"/>
                <w:lang w:val="en-GB" w:eastAsia="en-GB"/>
              </w:rPr>
              <w:t>b</w:t>
            </w:r>
            <w:r w:rsidRPr="00267633">
              <w:rPr>
                <w:rFonts w:ascii="Times New Roman" w:hAnsi="Times New Roman" w:cs="Times New Roman"/>
                <w:szCs w:val="20"/>
                <w:lang w:val="en-GB" w:eastAsia="en-GB"/>
              </w:rPr>
              <w:t>)</w:t>
            </w:r>
            <w:r w:rsidRPr="00267633">
              <w:rPr>
                <w:rFonts w:ascii="Times New Roman" w:hAnsi="Times New Roman" w:cs="Times New Roman"/>
                <w:szCs w:val="20"/>
                <w:lang w:val="en-GB" w:eastAsia="en-GB"/>
              </w:rPr>
              <w:tab/>
              <w:t>The grounds of the application are set out herein.</w:t>
            </w:r>
          </w:p>
          <w:p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p>
        </w:tc>
      </w:tr>
      <w:tr w:rsidR="00267633" w:rsidRPr="00267633" w:rsidTr="00267633">
        <w:trPr>
          <w:divId w:val="2116439976"/>
        </w:trPr>
        <w:tc>
          <w:tcPr>
            <w:tcW w:w="9198" w:type="dxa"/>
          </w:tcPr>
          <w:p w:rsidR="00267633" w:rsidRPr="00267633" w:rsidRDefault="00267633" w:rsidP="00267633">
            <w:pPr>
              <w:spacing w:before="60" w:after="60" w:line="240" w:lineRule="auto"/>
              <w:ind w:left="540" w:hanging="540"/>
              <w:rPr>
                <w:rFonts w:ascii="Times New Roman" w:hAnsi="Times New Roman" w:cs="Times New Roman"/>
                <w:szCs w:val="20"/>
                <w:lang w:val="en-GB" w:eastAsia="en-GB"/>
              </w:rPr>
            </w:pPr>
            <w:r w:rsidRPr="00267633">
              <w:rPr>
                <w:rFonts w:ascii="Times New Roman" w:hAnsi="Times New Roman" w:cs="Times New Roman"/>
                <w:szCs w:val="20"/>
                <w:lang w:val="en-GB" w:eastAsia="en-GB"/>
              </w:rPr>
              <w:t>4.</w:t>
            </w:r>
            <w:r w:rsidRPr="00267633">
              <w:rPr>
                <w:rFonts w:ascii="Times New Roman" w:hAnsi="Times New Roman" w:cs="Times New Roman"/>
                <w:szCs w:val="20"/>
                <w:lang w:val="en-GB" w:eastAsia="en-GB"/>
              </w:rPr>
              <w:tab/>
              <w:t>Party Filing this Summons (e.g. Plaintiff, Defendant, Co-Defendant, etc.)</w:t>
            </w:r>
          </w:p>
          <w:p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rsidTr="00267633">
        <w:trPr>
          <w:divId w:val="2116439976"/>
        </w:trPr>
        <w:tc>
          <w:tcPr>
            <w:tcW w:w="9198" w:type="dxa"/>
          </w:tcPr>
          <w:p w:rsidR="00267633" w:rsidRPr="00267633" w:rsidRDefault="00267633" w:rsidP="00267633">
            <w:pPr>
              <w:spacing w:before="60" w:after="60" w:line="240" w:lineRule="auto"/>
              <w:rPr>
                <w:rFonts w:ascii="Times New Roman" w:hAnsi="Times New Roman" w:cs="Times New Roman"/>
                <w:sz w:val="22"/>
                <w:szCs w:val="20"/>
                <w:lang w:val="en-GB" w:eastAsia="en-GB"/>
              </w:rPr>
            </w:pPr>
          </w:p>
        </w:tc>
      </w:tr>
      <w:tr w:rsidR="00267633" w:rsidRPr="00267633" w:rsidTr="00267633">
        <w:trPr>
          <w:divId w:val="2116439976"/>
        </w:trPr>
        <w:tc>
          <w:tcPr>
            <w:tcW w:w="9198" w:type="dxa"/>
          </w:tcPr>
          <w:p w:rsidR="00267633" w:rsidRPr="00267633" w:rsidRDefault="00267633" w:rsidP="00267633">
            <w:pPr>
              <w:spacing w:before="60" w:after="60" w:line="240" w:lineRule="auto"/>
              <w:rPr>
                <w:rFonts w:ascii="Times New Roman" w:hAnsi="Times New Roman" w:cs="Times New Roman"/>
                <w:sz w:val="22"/>
                <w:szCs w:val="20"/>
                <w:lang w:val="en-GB" w:eastAsia="en-GB"/>
              </w:rPr>
            </w:pPr>
          </w:p>
        </w:tc>
      </w:tr>
      <w:tr w:rsidR="00267633" w:rsidRPr="00267633" w:rsidTr="00267633">
        <w:trPr>
          <w:divId w:val="2116439976"/>
        </w:trPr>
        <w:tc>
          <w:tcPr>
            <w:tcW w:w="9198" w:type="dxa"/>
          </w:tcPr>
          <w:p w:rsidR="00267633" w:rsidRPr="00267633" w:rsidRDefault="00267633" w:rsidP="00267633">
            <w:pPr>
              <w:spacing w:before="60" w:after="60" w:line="240" w:lineRule="auto"/>
              <w:ind w:left="540" w:hanging="540"/>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5.</w:t>
            </w:r>
            <w:r w:rsidRPr="00267633">
              <w:rPr>
                <w:rFonts w:ascii="Times New Roman" w:hAnsi="Times New Roman" w:cs="Times New Roman"/>
                <w:szCs w:val="20"/>
                <w:lang w:val="en-GB" w:eastAsia="en-GB"/>
              </w:rPr>
              <w:tab/>
              <w:t>Party/Parties* to be Served with this Summons (e.g. Plaintiff, Defendant, Co-Defendant, etc.)*</w:t>
            </w:r>
          </w:p>
          <w:p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rsidTr="00267633">
        <w:trPr>
          <w:divId w:val="2116439976"/>
        </w:trPr>
        <w:tc>
          <w:tcPr>
            <w:tcW w:w="9198" w:type="dxa"/>
          </w:tcPr>
          <w:p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rsidTr="00267633">
        <w:trPr>
          <w:divId w:val="2116439976"/>
        </w:trPr>
        <w:tc>
          <w:tcPr>
            <w:tcW w:w="9198" w:type="dxa"/>
          </w:tcPr>
          <w:p w:rsidR="00267633" w:rsidRPr="00267633" w:rsidRDefault="00267633" w:rsidP="00267633">
            <w:pPr>
              <w:spacing w:before="60" w:after="60" w:line="240" w:lineRule="auto"/>
              <w:ind w:left="540" w:hanging="540"/>
              <w:rPr>
                <w:rFonts w:ascii="Times New Roman" w:hAnsi="Times New Roman" w:cs="Times New Roman"/>
                <w:szCs w:val="20"/>
                <w:lang w:val="en-GB" w:eastAsia="en-GB"/>
              </w:rPr>
            </w:pPr>
            <w:r w:rsidRPr="00267633">
              <w:rPr>
                <w:rFonts w:ascii="Times New Roman" w:hAnsi="Times New Roman" w:cs="Times New Roman"/>
                <w:szCs w:val="20"/>
                <w:lang w:val="en-GB" w:eastAsia="en-GB"/>
              </w:rPr>
              <w:lastRenderedPageBreak/>
              <w:t>6.</w:t>
            </w:r>
            <w:r w:rsidRPr="00267633">
              <w:rPr>
                <w:rFonts w:ascii="Times New Roman" w:hAnsi="Times New Roman" w:cs="Times New Roman"/>
                <w:szCs w:val="20"/>
                <w:lang w:val="en-GB" w:eastAsia="en-GB"/>
              </w:rPr>
              <w:tab/>
              <w:t>Consent*</w:t>
            </w:r>
          </w:p>
          <w:p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rsidTr="00267633">
        <w:trPr>
          <w:divId w:val="2116439976"/>
        </w:trPr>
        <w:tc>
          <w:tcPr>
            <w:tcW w:w="9198" w:type="dxa"/>
          </w:tcPr>
          <w:p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rsidTr="00267633">
        <w:trPr>
          <w:divId w:val="2116439976"/>
        </w:trPr>
        <w:tc>
          <w:tcPr>
            <w:tcW w:w="9198" w:type="dxa"/>
          </w:tcPr>
          <w:p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rsidTr="00267633">
        <w:trPr>
          <w:divId w:val="2116439976"/>
        </w:trPr>
        <w:tc>
          <w:tcPr>
            <w:tcW w:w="9198" w:type="dxa"/>
          </w:tcPr>
          <w:p w:rsidR="00267633" w:rsidRPr="00267633" w:rsidRDefault="00267633" w:rsidP="00267633">
            <w:pPr>
              <w:spacing w:before="60" w:after="60" w:line="240" w:lineRule="auto"/>
              <w:ind w:left="950" w:hanging="410"/>
              <w:rPr>
                <w:rFonts w:ascii="Times New Roman" w:hAnsi="Times New Roman" w:cs="Times New Roman"/>
                <w:szCs w:val="20"/>
                <w:lang w:val="en-GB" w:eastAsia="en-GB"/>
              </w:rPr>
            </w:pPr>
            <w:r w:rsidRPr="00267633">
              <w:rPr>
                <w:rFonts w:ascii="Times New Roman" w:hAnsi="Times New Roman" w:cs="Times New Roman"/>
                <w:szCs w:val="20"/>
                <w:lang w:val="en-GB" w:eastAsia="en-GB"/>
              </w:rPr>
              <w:t>I/We* hereby consent to this Summons.</w:t>
            </w:r>
          </w:p>
          <w:p w:rsidR="00267633" w:rsidRPr="00267633" w:rsidRDefault="00267633" w:rsidP="00267633">
            <w:pPr>
              <w:spacing w:before="60" w:after="60" w:line="240" w:lineRule="auto"/>
              <w:ind w:left="475" w:hanging="475"/>
              <w:rPr>
                <w:rFonts w:ascii="Times New Roman" w:hAnsi="Times New Roman" w:cs="Times New Roman"/>
                <w:szCs w:val="20"/>
                <w:lang w:val="en-GB" w:eastAsia="en-GB"/>
              </w:rPr>
            </w:pPr>
          </w:p>
        </w:tc>
      </w:tr>
      <w:tr w:rsidR="00267633" w:rsidRPr="00267633" w:rsidTr="00267633">
        <w:trPr>
          <w:divId w:val="2116439976"/>
        </w:trPr>
        <w:tc>
          <w:tcPr>
            <w:tcW w:w="9198" w:type="dxa"/>
          </w:tcPr>
          <w:p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rsidTr="00267633">
        <w:trPr>
          <w:divId w:val="2116439976"/>
        </w:trPr>
        <w:tc>
          <w:tcPr>
            <w:tcW w:w="9198" w:type="dxa"/>
          </w:tcPr>
          <w:p w:rsidR="00267633" w:rsidRPr="00267633" w:rsidRDefault="00267633" w:rsidP="00267633">
            <w:pPr>
              <w:spacing w:before="60" w:after="60" w:line="240" w:lineRule="auto"/>
              <w:ind w:left="950" w:hanging="410"/>
              <w:rPr>
                <w:rFonts w:ascii="Times New Roman" w:hAnsi="Times New Roman" w:cs="Times New Roman"/>
                <w:szCs w:val="20"/>
                <w:lang w:val="en-GB" w:eastAsia="en-GB"/>
              </w:rPr>
            </w:pPr>
            <w:r w:rsidRPr="00267633">
              <w:rPr>
                <w:rFonts w:ascii="Times New Roman" w:hAnsi="Times New Roman" w:cs="Times New Roman"/>
                <w:szCs w:val="20"/>
                <w:lang w:val="en-GB" w:eastAsia="en-GB"/>
              </w:rPr>
              <w:t>Signature:</w:t>
            </w:r>
          </w:p>
          <w:p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p>
        </w:tc>
      </w:tr>
      <w:tr w:rsidR="00267633" w:rsidRPr="00267633" w:rsidTr="00267633">
        <w:trPr>
          <w:divId w:val="2116439976"/>
        </w:trPr>
        <w:tc>
          <w:tcPr>
            <w:tcW w:w="9198" w:type="dxa"/>
          </w:tcPr>
          <w:p w:rsidR="00267633" w:rsidRPr="00267633" w:rsidRDefault="00267633" w:rsidP="00267633">
            <w:pPr>
              <w:spacing w:before="60" w:after="60" w:line="240" w:lineRule="auto"/>
              <w:ind w:left="540" w:hanging="5"/>
              <w:jc w:val="both"/>
              <w:rPr>
                <w:rFonts w:ascii="Times New Roman" w:hAnsi="Times New Roman" w:cs="Times New Roman"/>
                <w:szCs w:val="20"/>
                <w:lang w:val="en-GB" w:eastAsia="en-GB"/>
              </w:rPr>
            </w:pPr>
            <w:r w:rsidRPr="00267633">
              <w:rPr>
                <w:rFonts w:ascii="Times New Roman" w:hAnsi="Times New Roman" w:cs="Times New Roman"/>
                <w:szCs w:val="20"/>
                <w:lang w:val="en-GB" w:eastAsia="en-GB"/>
              </w:rPr>
              <w:t>Name and NRIC No. of Party Consenting to this Summons/Name of the Solicitor of Party Consenting to this Summons*:</w:t>
            </w:r>
          </w:p>
          <w:p w:rsidR="00267633" w:rsidRPr="00267633" w:rsidRDefault="00267633" w:rsidP="00267633">
            <w:pPr>
              <w:spacing w:before="60" w:after="60" w:line="240" w:lineRule="auto"/>
              <w:ind w:left="950" w:hanging="475"/>
              <w:jc w:val="both"/>
              <w:rPr>
                <w:rFonts w:ascii="Times New Roman" w:hAnsi="Times New Roman" w:cs="Times New Roman"/>
                <w:szCs w:val="20"/>
                <w:lang w:val="en-GB" w:eastAsia="en-GB"/>
              </w:rPr>
            </w:pPr>
          </w:p>
        </w:tc>
      </w:tr>
      <w:tr w:rsidR="00267633" w:rsidRPr="00267633" w:rsidTr="00267633">
        <w:trPr>
          <w:divId w:val="2116439976"/>
        </w:trPr>
        <w:tc>
          <w:tcPr>
            <w:tcW w:w="9198" w:type="dxa"/>
          </w:tcPr>
          <w:p w:rsidR="00267633" w:rsidRPr="00267633" w:rsidRDefault="00267633" w:rsidP="00267633">
            <w:pPr>
              <w:spacing w:before="60" w:after="60" w:line="240" w:lineRule="auto"/>
              <w:ind w:left="950" w:hanging="410"/>
              <w:rPr>
                <w:rFonts w:ascii="Times New Roman" w:hAnsi="Times New Roman" w:cs="Times New Roman"/>
                <w:szCs w:val="20"/>
                <w:lang w:val="en-GB" w:eastAsia="en-GB"/>
              </w:rPr>
            </w:pPr>
            <w:r w:rsidRPr="00267633">
              <w:rPr>
                <w:rFonts w:ascii="Times New Roman" w:hAnsi="Times New Roman" w:cs="Times New Roman"/>
                <w:szCs w:val="20"/>
                <w:lang w:val="en-GB" w:eastAsia="en-GB"/>
              </w:rPr>
              <w:t>Date:</w:t>
            </w:r>
          </w:p>
          <w:p w:rsidR="00267633" w:rsidRPr="00267633" w:rsidRDefault="00267633" w:rsidP="00267633">
            <w:pPr>
              <w:spacing w:before="60" w:after="60" w:line="240" w:lineRule="auto"/>
              <w:ind w:left="950" w:hanging="475"/>
              <w:rPr>
                <w:rFonts w:ascii="Times New Roman" w:hAnsi="Times New Roman" w:cs="Times New Roman"/>
                <w:szCs w:val="20"/>
                <w:lang w:val="en-GB" w:eastAsia="en-GB"/>
              </w:rPr>
            </w:pPr>
          </w:p>
        </w:tc>
      </w:tr>
      <w:tr w:rsidR="00267633" w:rsidRPr="00267633" w:rsidTr="00267633">
        <w:trPr>
          <w:divId w:val="2116439976"/>
        </w:trPr>
        <w:tc>
          <w:tcPr>
            <w:tcW w:w="9198" w:type="dxa"/>
          </w:tcPr>
          <w:p w:rsidR="00267633" w:rsidRPr="00267633" w:rsidRDefault="00267633" w:rsidP="00267633">
            <w:pPr>
              <w:spacing w:before="60" w:after="60" w:line="240" w:lineRule="auto"/>
              <w:rPr>
                <w:rFonts w:ascii="Times New Roman" w:hAnsi="Times New Roman" w:cs="Times New Roman"/>
                <w:szCs w:val="20"/>
                <w:lang w:val="en-GB" w:eastAsia="en-GB"/>
              </w:rPr>
            </w:pPr>
            <w:r w:rsidRPr="00267633">
              <w:rPr>
                <w:rFonts w:ascii="Times New Roman" w:hAnsi="Times New Roman" w:cs="Times New Roman"/>
                <w:szCs w:val="20"/>
                <w:lang w:val="en-GB" w:eastAsia="en-GB"/>
              </w:rPr>
              <w:t>This Summons is taken out by [</w:t>
            </w:r>
            <w:r w:rsidRPr="00267633">
              <w:rPr>
                <w:rFonts w:ascii="Times New Roman" w:hAnsi="Times New Roman" w:cs="Times New Roman"/>
                <w:i/>
                <w:szCs w:val="20"/>
                <w:lang w:val="en-GB" w:eastAsia="en-GB"/>
              </w:rPr>
              <w:t>to state name of party taking out this summons</w:t>
            </w:r>
            <w:r w:rsidRPr="00267633">
              <w:rPr>
                <w:rFonts w:ascii="Times New Roman" w:hAnsi="Times New Roman" w:cs="Times New Roman"/>
                <w:szCs w:val="20"/>
                <w:lang w:val="en-GB" w:eastAsia="en-GB"/>
              </w:rPr>
              <w:t>]</w:t>
            </w:r>
          </w:p>
          <w:p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rsidTr="00267633">
        <w:trPr>
          <w:divId w:val="2116439976"/>
        </w:trPr>
        <w:tc>
          <w:tcPr>
            <w:tcW w:w="9198" w:type="dxa"/>
          </w:tcPr>
          <w:p w:rsidR="00267633" w:rsidRPr="00267633" w:rsidRDefault="00267633" w:rsidP="00267633">
            <w:pPr>
              <w:spacing w:before="60" w:after="60" w:line="240" w:lineRule="auto"/>
              <w:rPr>
                <w:rFonts w:ascii="Times New Roman" w:hAnsi="Times New Roman" w:cs="Times New Roman"/>
                <w:szCs w:val="20"/>
                <w:lang w:val="en-GB" w:eastAsia="en-GB"/>
              </w:rPr>
            </w:pPr>
            <w:r w:rsidRPr="00267633">
              <w:rPr>
                <w:rFonts w:ascii="Times New Roman" w:hAnsi="Times New Roman" w:cs="Times New Roman"/>
                <w:szCs w:val="20"/>
                <w:lang w:val="en-GB" w:eastAsia="en-GB"/>
              </w:rPr>
              <w:t>Signed:</w:t>
            </w:r>
          </w:p>
          <w:p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rsidTr="00267633">
        <w:trPr>
          <w:divId w:val="2116439976"/>
        </w:trPr>
        <w:tc>
          <w:tcPr>
            <w:tcW w:w="9198" w:type="dxa"/>
          </w:tcPr>
          <w:p w:rsidR="00267633" w:rsidRPr="00267633" w:rsidRDefault="00267633" w:rsidP="00267633">
            <w:pPr>
              <w:spacing w:before="60" w:after="60" w:line="240" w:lineRule="auto"/>
              <w:rPr>
                <w:rFonts w:ascii="Times New Roman" w:hAnsi="Times New Roman" w:cs="Times New Roman"/>
                <w:szCs w:val="20"/>
                <w:lang w:val="en-GB" w:eastAsia="en-GB"/>
              </w:rPr>
            </w:pPr>
            <w:r w:rsidRPr="00267633">
              <w:rPr>
                <w:rFonts w:ascii="Times New Roman" w:hAnsi="Times New Roman" w:cs="Times New Roman"/>
                <w:szCs w:val="20"/>
                <w:lang w:val="en-GB" w:eastAsia="en-GB"/>
              </w:rPr>
              <w:t>Registrar:</w:t>
            </w:r>
          </w:p>
          <w:p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rsidTr="00267633">
        <w:trPr>
          <w:divId w:val="2116439976"/>
        </w:trPr>
        <w:tc>
          <w:tcPr>
            <w:tcW w:w="9198" w:type="dxa"/>
          </w:tcPr>
          <w:p w:rsidR="00267633" w:rsidRPr="00267633" w:rsidRDefault="00267633" w:rsidP="00267633">
            <w:pPr>
              <w:spacing w:before="60" w:after="60" w:line="240" w:lineRule="auto"/>
              <w:rPr>
                <w:rFonts w:ascii="Times New Roman" w:hAnsi="Times New Roman" w:cs="Times New Roman"/>
                <w:szCs w:val="20"/>
                <w:lang w:val="en-GB" w:eastAsia="en-GB"/>
              </w:rPr>
            </w:pPr>
            <w:r w:rsidRPr="00267633">
              <w:rPr>
                <w:rFonts w:ascii="Times New Roman" w:hAnsi="Times New Roman" w:cs="Times New Roman"/>
                <w:szCs w:val="20"/>
                <w:lang w:val="en-GB" w:eastAsia="en-GB"/>
              </w:rPr>
              <w:t>Date:</w:t>
            </w:r>
          </w:p>
          <w:p w:rsidR="00267633" w:rsidRPr="00267633" w:rsidRDefault="00267633" w:rsidP="00267633">
            <w:pPr>
              <w:spacing w:before="60" w:after="60" w:line="240" w:lineRule="auto"/>
              <w:rPr>
                <w:rFonts w:ascii="Times New Roman" w:hAnsi="Times New Roman" w:cs="Times New Roman"/>
                <w:szCs w:val="20"/>
                <w:lang w:val="en-GB" w:eastAsia="en-GB"/>
              </w:rPr>
            </w:pPr>
          </w:p>
        </w:tc>
      </w:tr>
      <w:tr w:rsidR="00267633" w:rsidRPr="00267633" w:rsidTr="00267633">
        <w:trPr>
          <w:divId w:val="2116439976"/>
        </w:trPr>
        <w:tc>
          <w:tcPr>
            <w:tcW w:w="9198" w:type="dxa"/>
          </w:tcPr>
          <w:p w:rsidR="00267633" w:rsidRPr="00267633" w:rsidRDefault="00267633" w:rsidP="00267633">
            <w:pPr>
              <w:spacing w:before="60" w:after="60" w:line="240" w:lineRule="auto"/>
              <w:rPr>
                <w:rFonts w:ascii="Times New Roman" w:hAnsi="Times New Roman" w:cs="Times New Roman"/>
                <w:sz w:val="22"/>
                <w:szCs w:val="20"/>
                <w:lang w:val="en-GB" w:eastAsia="en-GB"/>
              </w:rPr>
            </w:pPr>
          </w:p>
        </w:tc>
      </w:tr>
      <w:tr w:rsidR="00267633" w:rsidRPr="00267633" w:rsidTr="00267633">
        <w:trPr>
          <w:divId w:val="2116439976"/>
        </w:trPr>
        <w:tc>
          <w:tcPr>
            <w:tcW w:w="9198" w:type="dxa"/>
          </w:tcPr>
          <w:p w:rsidR="00267633" w:rsidRPr="00267633" w:rsidRDefault="00267633" w:rsidP="00267633">
            <w:pPr>
              <w:spacing w:before="60" w:after="60" w:line="240" w:lineRule="auto"/>
              <w:rPr>
                <w:rFonts w:ascii="Times New Roman" w:hAnsi="Times New Roman" w:cs="Times New Roman"/>
                <w:sz w:val="22"/>
                <w:szCs w:val="20"/>
                <w:lang w:val="en-GB" w:eastAsia="en-GB"/>
              </w:rPr>
            </w:pPr>
          </w:p>
        </w:tc>
      </w:tr>
      <w:tr w:rsidR="00267633" w:rsidRPr="00267633" w:rsidTr="00267633">
        <w:trPr>
          <w:divId w:val="2116439976"/>
        </w:trPr>
        <w:tc>
          <w:tcPr>
            <w:tcW w:w="9198" w:type="dxa"/>
          </w:tcPr>
          <w:p w:rsidR="00267633" w:rsidRPr="00267633" w:rsidRDefault="00267633" w:rsidP="00267633">
            <w:pPr>
              <w:spacing w:before="60" w:after="60" w:line="240" w:lineRule="auto"/>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 xml:space="preserve">* </w:t>
            </w:r>
            <w:r w:rsidRPr="00267633">
              <w:rPr>
                <w:rFonts w:ascii="Times New Roman" w:hAnsi="Times New Roman" w:cs="Times New Roman"/>
                <w:sz w:val="18"/>
                <w:szCs w:val="20"/>
                <w:lang w:val="en-GB" w:eastAsia="en-GB"/>
              </w:rPr>
              <w:t>Delete where inapplicable</w:t>
            </w:r>
          </w:p>
          <w:p w:rsidR="00267633" w:rsidRPr="00267633" w:rsidRDefault="00267633" w:rsidP="00267633">
            <w:pPr>
              <w:spacing w:before="60" w:after="60" w:line="240" w:lineRule="auto"/>
              <w:rPr>
                <w:rFonts w:ascii="Times New Roman" w:hAnsi="Times New Roman" w:cs="Times New Roman"/>
                <w:sz w:val="22"/>
                <w:szCs w:val="20"/>
                <w:lang w:val="en-GB" w:eastAsia="en-GB"/>
              </w:rPr>
            </w:pPr>
          </w:p>
        </w:tc>
      </w:tr>
    </w:tbl>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rsidR="00267633" w:rsidRPr="00267633" w:rsidRDefault="00267633" w:rsidP="00267633">
            <w:pPr>
              <w:keepNext/>
              <w:spacing w:before="0" w:after="0"/>
              <w:ind w:left="720" w:hanging="720"/>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190</w:t>
            </w:r>
          </w:p>
        </w:tc>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9</w:t>
      </w:r>
    </w:p>
    <w:p w:rsidR="00267633" w:rsidRPr="00267633" w:rsidRDefault="00267633" w:rsidP="00267633">
      <w:pPr>
        <w:keepNext/>
        <w:spacing w:before="240" w:after="6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LETTER OF INSTRUCTION TO EXPERT WITNESS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Dear [</w:t>
      </w:r>
      <w:r w:rsidRPr="00267633">
        <w:rPr>
          <w:rFonts w:ascii="Times New Roman" w:hAnsi="Times New Roman" w:cs="Times New Roman"/>
          <w:i/>
          <w:szCs w:val="20"/>
          <w:lang w:val="en-GB" w:eastAsia="zh-CN"/>
        </w:rPr>
        <w:t>To state name of expert</w:t>
      </w:r>
      <w:r w:rsidRPr="00267633">
        <w:rPr>
          <w:rFonts w:ascii="Times New Roman" w:hAnsi="Times New Roman" w:cs="Times New Roman"/>
          <w:szCs w:val="20"/>
          <w:lang w:val="en-GB" w:eastAsia="zh-CN"/>
        </w:rPr>
        <w:t>]</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rsidR="00267633" w:rsidRPr="00267633" w:rsidRDefault="00267633" w:rsidP="00267633">
      <w:pPr>
        <w:spacing w:before="0" w:after="0" w:line="240" w:lineRule="auto"/>
        <w:jc w:val="both"/>
        <w:divId w:val="2116439976"/>
        <w:rPr>
          <w:rFonts w:ascii="Times New Roman" w:hAnsi="Times New Roman" w:cs="Times New Roman"/>
          <w:b/>
          <w:i/>
          <w:szCs w:val="20"/>
          <w:lang w:val="en-GB" w:eastAsia="zh-CN"/>
        </w:rPr>
      </w:pPr>
      <w:r w:rsidRPr="00267633">
        <w:rPr>
          <w:rFonts w:ascii="Times New Roman" w:hAnsi="Times New Roman" w:cs="Times New Roman"/>
          <w:b/>
          <w:szCs w:val="20"/>
          <w:lang w:val="en-GB" w:eastAsia="zh-CN"/>
        </w:rPr>
        <w:t>Re:</w:t>
      </w:r>
      <w:r w:rsidRPr="00267633">
        <w:rPr>
          <w:rFonts w:ascii="Times New Roman" w:hAnsi="Times New Roman" w:cs="Times New Roman"/>
          <w:b/>
          <w:szCs w:val="20"/>
          <w:lang w:val="en-GB" w:eastAsia="zh-CN"/>
        </w:rPr>
        <w:tab/>
      </w:r>
      <w:r w:rsidRPr="00267633">
        <w:rPr>
          <w:rFonts w:ascii="Times New Roman" w:hAnsi="Times New Roman" w:cs="Times New Roman"/>
          <w:b/>
          <w:i/>
          <w:szCs w:val="20"/>
          <w:lang w:val="en-GB" w:eastAsia="zh-CN"/>
        </w:rPr>
        <w:t>[Name of child/children]</w:t>
      </w:r>
    </w:p>
    <w:p w:rsidR="00267633" w:rsidRPr="00267633" w:rsidRDefault="00267633" w:rsidP="00267633">
      <w:pPr>
        <w:spacing w:before="0" w:after="0" w:line="240" w:lineRule="auto"/>
        <w:ind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Divorce Suit No. [</w:t>
      </w:r>
      <w:r w:rsidRPr="00267633">
        <w:rPr>
          <w:rFonts w:ascii="Times New Roman" w:hAnsi="Times New Roman" w:cs="Times New Roman"/>
          <w:b/>
          <w:i/>
          <w:szCs w:val="20"/>
          <w:lang w:val="en-GB" w:eastAsia="zh-CN"/>
        </w:rPr>
        <w:t>to state number</w:t>
      </w:r>
      <w:r w:rsidRPr="00267633">
        <w:rPr>
          <w:rFonts w:ascii="Times New Roman" w:hAnsi="Times New Roman" w:cs="Times New Roman"/>
          <w:b/>
          <w:szCs w:val="20"/>
          <w:lang w:val="en-GB" w:eastAsia="zh-CN"/>
        </w:rPr>
        <w:t>]</w:t>
      </w:r>
    </w:p>
    <w:p w:rsidR="00267633" w:rsidRPr="00267633" w:rsidRDefault="00267633" w:rsidP="00267633">
      <w:pPr>
        <w:spacing w:before="0" w:after="0" w:line="240" w:lineRule="auto"/>
        <w:jc w:val="both"/>
        <w:divId w:val="2116439976"/>
        <w:rPr>
          <w:rFonts w:ascii="Times New Roman" w:hAnsi="Times New Roman" w:cs="Times New Roman"/>
          <w:b/>
          <w:szCs w:val="20"/>
          <w:lang w:val="en-GB" w:eastAsia="en-GB"/>
        </w:rPr>
      </w:pPr>
      <w:r w:rsidRPr="00267633">
        <w:rPr>
          <w:rFonts w:ascii="Times New Roman" w:hAnsi="Times New Roman" w:cs="Times New Roman"/>
          <w:b/>
          <w:szCs w:val="20"/>
          <w:lang w:val="en-GB" w:eastAsia="en-GB"/>
        </w:rPr>
        <w:tab/>
        <w:t>Order for Custody/Access Evaluation Report</w:t>
      </w:r>
    </w:p>
    <w:p w:rsidR="00267633" w:rsidRPr="00267633" w:rsidRDefault="00267633" w:rsidP="00267633">
      <w:pPr>
        <w:spacing w:before="0" w:after="0" w:line="240" w:lineRule="auto"/>
        <w:jc w:val="both"/>
        <w:divId w:val="2116439976"/>
        <w:rPr>
          <w:rFonts w:ascii="Times New Roman" w:hAnsi="Times New Roman" w:cs="Times New Roman"/>
          <w:b/>
          <w:szCs w:val="20"/>
          <w:lang w:val="en-GB" w:eastAsia="en-GB"/>
        </w:rPr>
      </w:pPr>
    </w:p>
    <w:p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Date by which report has been ordered to be filed in court: [</w:t>
      </w:r>
      <w:r w:rsidRPr="00267633">
        <w:rPr>
          <w:rFonts w:ascii="Times New Roman" w:hAnsi="Times New Roman" w:cs="Times New Roman"/>
          <w:b/>
          <w:i/>
          <w:szCs w:val="20"/>
          <w:lang w:val="en-GB" w:eastAsia="zh-CN"/>
        </w:rPr>
        <w:t>to state date</w:t>
      </w:r>
      <w:r w:rsidRPr="00267633">
        <w:rPr>
          <w:rFonts w:ascii="Times New Roman" w:hAnsi="Times New Roman" w:cs="Times New Roman"/>
          <w:b/>
          <w:szCs w:val="20"/>
          <w:lang w:val="en-GB" w:eastAsia="zh-CN"/>
        </w:rPr>
        <w:t>]</w:t>
      </w:r>
    </w:p>
    <w:p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Summary of the proceedings and applications</w:t>
      </w:r>
    </w:p>
    <w:p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The particulars of the persons concerned in the above proceedings are listed in Schedule 1 annexed to this letter, with the date(s) of birth of the child/children, and the contact numbers of all the relevant parties.</w:t>
      </w:r>
      <w:r w:rsidRPr="00267633">
        <w:rPr>
          <w:rFonts w:ascii="Times New Roman" w:hAnsi="Times New Roman" w:cs="Times New Roman"/>
          <w:i/>
          <w:szCs w:val="20"/>
          <w:lang w:val="en-GB" w:eastAsia="zh-CN"/>
        </w:rPr>
        <w:t xml:space="preserve"> </w:t>
      </w:r>
      <w:r w:rsidRPr="00267633">
        <w:rPr>
          <w:rFonts w:ascii="Times New Roman" w:hAnsi="Times New Roman" w:cs="Times New Roman"/>
          <w:szCs w:val="20"/>
          <w:lang w:val="en-GB" w:eastAsia="zh-CN"/>
        </w:rPr>
        <w:t>The proceedings consist of:</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rsidR="00267633" w:rsidRPr="00267633" w:rsidRDefault="00267633" w:rsidP="00C20EF2">
      <w:pPr>
        <w:numPr>
          <w:ilvl w:val="0"/>
          <w:numId w:val="61"/>
        </w:numPr>
        <w:spacing w:before="0" w:after="0" w:line="240" w:lineRule="auto"/>
        <w:ind w:left="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Custody and/or access issues in the ancillary matters in the divorce proceedings [</w:t>
      </w:r>
      <w:r w:rsidRPr="00267633">
        <w:rPr>
          <w:rFonts w:ascii="Times New Roman" w:hAnsi="Times New Roman" w:cs="Times New Roman"/>
          <w:i/>
          <w:szCs w:val="20"/>
          <w:lang w:val="en-GB" w:eastAsia="zh-CN"/>
        </w:rPr>
        <w:t>to state the orders sought by each party</w:t>
      </w:r>
      <w:r w:rsidRPr="00267633">
        <w:rPr>
          <w:rFonts w:ascii="Times New Roman" w:hAnsi="Times New Roman" w:cs="Times New Roman"/>
          <w:szCs w:val="20"/>
          <w:lang w:val="en-GB" w:eastAsia="zh-CN"/>
        </w:rPr>
        <w:t>]</w:t>
      </w:r>
    </w:p>
    <w:p w:rsidR="00267633" w:rsidRPr="00267633" w:rsidRDefault="00267633" w:rsidP="00C20EF2">
      <w:pPr>
        <w:numPr>
          <w:ilvl w:val="0"/>
          <w:numId w:val="61"/>
        </w:numPr>
        <w:spacing w:before="0" w:after="0" w:line="240" w:lineRule="auto"/>
        <w:ind w:left="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Applications for custody and/or access in the divorce proceedings [</w:t>
      </w:r>
      <w:r w:rsidRPr="00267633">
        <w:rPr>
          <w:rFonts w:ascii="Times New Roman" w:hAnsi="Times New Roman" w:cs="Times New Roman"/>
          <w:i/>
          <w:szCs w:val="20"/>
          <w:lang w:val="en-GB" w:eastAsia="zh-CN"/>
        </w:rPr>
        <w:t>to state the numbers of the relevant Summonses and the orders sought by each party</w:t>
      </w:r>
      <w:r w:rsidRPr="00267633">
        <w:rPr>
          <w:rFonts w:ascii="Times New Roman" w:hAnsi="Times New Roman" w:cs="Times New Roman"/>
          <w:szCs w:val="20"/>
          <w:lang w:val="en-GB" w:eastAsia="zh-CN"/>
        </w:rPr>
        <w:t>]</w:t>
      </w:r>
    </w:p>
    <w:p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Issues before the Court</w:t>
      </w:r>
    </w:p>
    <w:p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2.</w:t>
      </w:r>
      <w:r w:rsidRPr="00267633">
        <w:rPr>
          <w:rFonts w:ascii="Times New Roman" w:hAnsi="Times New Roman" w:cs="Times New Roman"/>
          <w:szCs w:val="20"/>
          <w:lang w:val="en-GB" w:eastAsia="en-GB"/>
        </w:rPr>
        <w:tab/>
        <w:t xml:space="preserve">The issues before the court are: </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[To state what issues the court has to decide, for example:</w:t>
      </w:r>
    </w:p>
    <w:p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p>
    <w:p w:rsidR="00E62604" w:rsidRPr="00267633" w:rsidRDefault="00267633" w:rsidP="00C20EF2">
      <w:pPr>
        <w:numPr>
          <w:ilvl w:val="0"/>
          <w:numId w:val="62"/>
        </w:numPr>
        <w:tabs>
          <w:tab w:val="clear" w:pos="360"/>
        </w:tabs>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Whether the mother/father/third party [please specify] should have care and control of the child/children</w:t>
      </w:r>
    </w:p>
    <w:p w:rsidR="00267633" w:rsidRPr="00267633" w:rsidRDefault="00267633" w:rsidP="00C20EF2">
      <w:pPr>
        <w:numPr>
          <w:ilvl w:val="0"/>
          <w:numId w:val="62"/>
        </w:numPr>
        <w:tabs>
          <w:tab w:val="clear" w:pos="360"/>
        </w:tabs>
        <w:spacing w:before="0" w:after="0" w:line="240" w:lineRule="auto"/>
        <w:ind w:left="1418"/>
        <w:jc w:val="both"/>
        <w:divId w:val="2116439976"/>
        <w:rPr>
          <w:rFonts w:ascii="Times New Roman" w:hAnsi="Times New Roman" w:cs="Times New Roman"/>
          <w:sz w:val="20"/>
          <w:szCs w:val="20"/>
          <w:lang w:val="en-GB" w:eastAsia="zh-CN"/>
        </w:rPr>
      </w:pPr>
      <w:r w:rsidRPr="00267633">
        <w:rPr>
          <w:rFonts w:ascii="Times New Roman" w:hAnsi="Times New Roman" w:cs="Times New Roman"/>
          <w:i/>
          <w:szCs w:val="20"/>
          <w:lang w:val="en-GB" w:eastAsia="zh-CN"/>
        </w:rPr>
        <w:t>Whether the mother/father/third party [please specify] should have access/supervised access to the child/children]</w:t>
      </w:r>
    </w:p>
    <w:p w:rsidR="00267633" w:rsidRPr="00267633" w:rsidRDefault="00267633" w:rsidP="00267633">
      <w:pPr>
        <w:spacing w:before="0" w:after="0" w:line="240" w:lineRule="auto"/>
        <w:ind w:left="720"/>
        <w:jc w:val="both"/>
        <w:divId w:val="2116439976"/>
        <w:rPr>
          <w:rFonts w:ascii="Times New Roman" w:hAnsi="Times New Roman" w:cs="Times New Roman"/>
          <w:sz w:val="20"/>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Orders Currently in Force</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C20EF2">
      <w:pPr>
        <w:numPr>
          <w:ilvl w:val="0"/>
          <w:numId w:val="65"/>
        </w:num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following orders are currently in force:</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[To set out the dates and details of all the court orders currently in force in respect of: </w:t>
      </w:r>
    </w:p>
    <w:p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p>
    <w:p w:rsidR="00267633" w:rsidRPr="00267633" w:rsidRDefault="00267633" w:rsidP="00C20EF2">
      <w:pPr>
        <w:numPr>
          <w:ilvl w:val="0"/>
          <w:numId w:val="66"/>
        </w:numPr>
        <w:tabs>
          <w:tab w:val="clear" w:pos="360"/>
        </w:tabs>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custody and access issues; </w:t>
      </w:r>
    </w:p>
    <w:p w:rsidR="00267633" w:rsidRPr="00267633" w:rsidRDefault="00267633" w:rsidP="00C20EF2">
      <w:pPr>
        <w:numPr>
          <w:ilvl w:val="0"/>
          <w:numId w:val="66"/>
        </w:numPr>
        <w:tabs>
          <w:tab w:val="clear" w:pos="360"/>
        </w:tabs>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any family violence application; </w:t>
      </w:r>
    </w:p>
    <w:p w:rsidR="00267633" w:rsidRPr="00267633" w:rsidRDefault="00267633" w:rsidP="00C20EF2">
      <w:pPr>
        <w:numPr>
          <w:ilvl w:val="0"/>
          <w:numId w:val="66"/>
        </w:numPr>
        <w:tabs>
          <w:tab w:val="clear" w:pos="360"/>
        </w:tabs>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any maintenance issues.]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rsidR="00267633" w:rsidRPr="00267633" w:rsidRDefault="00267633" w:rsidP="00267633">
      <w:pPr>
        <w:spacing w:before="0" w:after="0" w:line="240" w:lineRule="auto"/>
        <w:jc w:val="both"/>
        <w:divId w:val="2116439976"/>
        <w:rPr>
          <w:rFonts w:ascii="Times New Roman" w:hAnsi="Times New Roman" w:cs="Times New Roman"/>
          <w:b/>
          <w:i/>
          <w:snapToGrid w:val="0"/>
          <w:szCs w:val="20"/>
          <w:lang w:val="en-GB" w:eastAsia="en-GB"/>
        </w:rPr>
      </w:pPr>
      <w:r w:rsidRPr="00267633">
        <w:rPr>
          <w:rFonts w:ascii="Times New Roman" w:hAnsi="Times New Roman" w:cs="Times New Roman"/>
          <w:b/>
          <w:i/>
          <w:snapToGrid w:val="0"/>
          <w:szCs w:val="20"/>
          <w:lang w:val="en-GB" w:eastAsia="en-GB"/>
        </w:rPr>
        <w:t>Documents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4.</w:t>
      </w:r>
      <w:r w:rsidRPr="00267633">
        <w:rPr>
          <w:rFonts w:ascii="Times New Roman" w:hAnsi="Times New Roman" w:cs="Times New Roman"/>
          <w:szCs w:val="20"/>
          <w:lang w:val="en-GB" w:eastAsia="zh-CN"/>
        </w:rPr>
        <w:tab/>
        <w:t>We enclose with this letter:</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rsidR="00267633" w:rsidRPr="00267633" w:rsidRDefault="00267633" w:rsidP="00C20EF2">
      <w:pPr>
        <w:numPr>
          <w:ilvl w:val="0"/>
          <w:numId w:val="64"/>
        </w:numPr>
        <w:spacing w:before="0" w:after="0" w:line="240" w:lineRule="auto"/>
        <w:ind w:left="1440" w:hanging="306"/>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Schedule 1 (see paragraph 1 above);</w:t>
      </w:r>
    </w:p>
    <w:p w:rsidR="00267633" w:rsidRPr="00267633" w:rsidRDefault="00267633" w:rsidP="00C20EF2">
      <w:pPr>
        <w:numPr>
          <w:ilvl w:val="0"/>
          <w:numId w:val="63"/>
        </w:numPr>
        <w:spacing w:before="0" w:after="0" w:line="240" w:lineRule="auto"/>
        <w:ind w:left="1440" w:hanging="306"/>
        <w:jc w:val="both"/>
        <w:divId w:val="2116439976"/>
        <w:rPr>
          <w:rFonts w:ascii="Times New Roman" w:hAnsi="Times New Roman" w:cs="Times New Roman"/>
          <w:szCs w:val="20"/>
          <w:lang w:val="en-GB" w:eastAsia="en-GB"/>
        </w:rPr>
      </w:pPr>
      <w:r w:rsidRPr="00267633">
        <w:rPr>
          <w:rFonts w:ascii="Times New Roman" w:hAnsi="Times New Roman" w:cs="Times New Roman"/>
          <w:snapToGrid w:val="0"/>
          <w:szCs w:val="20"/>
          <w:lang w:val="en-GB" w:eastAsia="en-GB"/>
        </w:rPr>
        <w:t xml:space="preserve">Schedule 2, which contains a list of the documents which you may wish to consider in preparing your report; </w:t>
      </w:r>
    </w:p>
    <w:p w:rsidR="00267633" w:rsidRPr="00267633" w:rsidRDefault="00267633" w:rsidP="00C20EF2">
      <w:pPr>
        <w:numPr>
          <w:ilvl w:val="0"/>
          <w:numId w:val="63"/>
        </w:numPr>
        <w:spacing w:before="0" w:after="0" w:line="240" w:lineRule="auto"/>
        <w:ind w:left="1440" w:hanging="306"/>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A copy of the order giving leave for you to [interview] [examine] the child/children.</w:t>
      </w:r>
    </w:p>
    <w:p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Your instructions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5.</w:t>
      </w:r>
      <w:r w:rsidRPr="00267633">
        <w:rPr>
          <w:rFonts w:ascii="Times New Roman" w:hAnsi="Times New Roman" w:cs="Times New Roman"/>
          <w:szCs w:val="20"/>
          <w:lang w:val="en-GB" w:eastAsia="zh-CN"/>
        </w:rPr>
        <w:tab/>
        <w:t>You have the leave of the court to interview the child/children and any relevant family member[s].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6.</w:t>
      </w:r>
      <w:r w:rsidRPr="00267633">
        <w:rPr>
          <w:rFonts w:ascii="Times New Roman" w:hAnsi="Times New Roman" w:cs="Times New Roman"/>
          <w:szCs w:val="20"/>
          <w:lang w:val="en-GB" w:eastAsia="zh-CN"/>
        </w:rPr>
        <w:tab/>
        <w:t>Please address the following issues in your report:</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[Here set out the specific questions approved by the court or agreed with the other parties in an itemised list, for example:</w:t>
      </w:r>
    </w:p>
    <w:p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p>
    <w:p w:rsidR="00267633" w:rsidRPr="00267633" w:rsidRDefault="00267633" w:rsidP="00267633">
      <w:pPr>
        <w:spacing w:before="0" w:after="0" w:line="240" w:lineRule="auto"/>
        <w:ind w:left="1440" w:hanging="72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(1)</w:t>
      </w:r>
      <w:r w:rsidRPr="00267633">
        <w:rPr>
          <w:rFonts w:ascii="Times New Roman" w:hAnsi="Times New Roman" w:cs="Times New Roman"/>
          <w:i/>
          <w:szCs w:val="20"/>
          <w:lang w:val="en-GB" w:eastAsia="zh-CN"/>
        </w:rPr>
        <w:tab/>
        <w:t>What is your assessment of the mother’s relationship with the child and her ability to care for the child and meet his emotional needs during his childhood?</w:t>
      </w:r>
    </w:p>
    <w:p w:rsidR="00267633" w:rsidRPr="00267633" w:rsidRDefault="00267633" w:rsidP="00267633">
      <w:pPr>
        <w:spacing w:before="0" w:after="0" w:line="240" w:lineRule="auto"/>
        <w:ind w:left="720"/>
        <w:jc w:val="both"/>
        <w:divId w:val="2116439976"/>
        <w:rPr>
          <w:rFonts w:ascii="Times New Roman" w:hAnsi="Times New Roman" w:cs="Times New Roman"/>
          <w:i/>
          <w:szCs w:val="20"/>
          <w:lang w:val="en-GB" w:eastAsia="zh-CN"/>
        </w:rPr>
      </w:pPr>
    </w:p>
    <w:p w:rsidR="00267633" w:rsidRPr="00267633" w:rsidRDefault="00267633" w:rsidP="00267633">
      <w:pPr>
        <w:spacing w:before="0" w:after="0" w:line="240" w:lineRule="auto"/>
        <w:ind w:left="1440" w:hanging="72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(2)</w:t>
      </w:r>
      <w:r w:rsidRPr="00267633">
        <w:rPr>
          <w:rFonts w:ascii="Times New Roman" w:hAnsi="Times New Roman" w:cs="Times New Roman"/>
          <w:i/>
          <w:szCs w:val="20"/>
          <w:lang w:val="en-GB" w:eastAsia="zh-CN"/>
        </w:rPr>
        <w:tab/>
        <w:t>Would the child be at risk in the father’s care during contact either on daytime visits or overnight stays?]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7.</w:t>
      </w:r>
      <w:r w:rsidRPr="00267633">
        <w:rPr>
          <w:rFonts w:ascii="Times New Roman" w:hAnsi="Times New Roman" w:cs="Times New Roman"/>
          <w:szCs w:val="20"/>
          <w:lang w:val="en-GB" w:eastAsia="zh-CN"/>
        </w:rPr>
        <w:tab/>
        <w:t>If there are any other issues which, in your opinion, need to be addressed, please state them and explain why it is necessary for the court to consider these issues.</w:t>
      </w:r>
    </w:p>
    <w:p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Contact persons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rsidR="00267633" w:rsidRPr="00267633" w:rsidRDefault="00267633" w:rsidP="00C20EF2">
      <w:pPr>
        <w:numPr>
          <w:ilvl w:val="0"/>
          <w:numId w:val="67"/>
        </w:numPr>
        <w:tabs>
          <w:tab w:val="num" w:pos="720"/>
        </w:tab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Please contact the parties directly to arrange for interviews. Please keep a careful record of all pertinent discussions with all the parties.  The contact particulars of all the relevant parties are in Schedule 1.</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C20EF2">
      <w:pPr>
        <w:numPr>
          <w:ilvl w:val="0"/>
          <w:numId w:val="67"/>
        </w:numPr>
        <w:tabs>
          <w:tab w:val="num" w:pos="720"/>
        </w:tab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If at any time you anticipate that you will not be able to file your report by the deadline stipulated, please inform us promptly so that we may inform the other parties and the court if appropriate.</w:t>
      </w:r>
    </w:p>
    <w:p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Factual issues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10.</w:t>
      </w:r>
      <w:r w:rsidRPr="00267633">
        <w:rPr>
          <w:rFonts w:ascii="Times New Roman" w:hAnsi="Times New Roman" w:cs="Times New Roman"/>
          <w:szCs w:val="20"/>
          <w:lang w:val="en-GB" w:eastAsia="zh-CN"/>
        </w:rPr>
        <w:tab/>
        <w:t>You should express your opinion regarding your findings on the facts of the case, but you must not seek to resolve disputed facts as this is, of course, to be determined by the judge at the final hearing.  Where appropriate, it will be of assistance if you are able to express your opinion on the basis of alternative findings regarding the factual dispute[s].</w:t>
      </w:r>
    </w:p>
    <w:p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Your report</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rsidR="00267633" w:rsidRPr="00267633" w:rsidRDefault="00267633" w:rsidP="00C20EF2">
      <w:pPr>
        <w:numPr>
          <w:ilvl w:val="0"/>
          <w:numId w:val="68"/>
        </w:numPr>
        <w:tabs>
          <w:tab w:val="clear" w:pos="360"/>
          <w:tab w:val="num" w:pos="720"/>
        </w:tab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report will be disclosed to the court and to all the other parties.  Once your report has been prepared, please send a copy to:</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C20EF2">
      <w:pPr>
        <w:numPr>
          <w:ilvl w:val="0"/>
          <w:numId w:val="69"/>
        </w:numPr>
        <w:tabs>
          <w:tab w:val="clear" w:pos="360"/>
          <w:tab w:val="num" w:pos="1440"/>
        </w:tabs>
        <w:spacing w:before="0" w:after="0" w:line="240" w:lineRule="auto"/>
        <w:ind w:left="1418"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Plaintiff/Plaintiff’s solicitors* at [</w:t>
      </w:r>
      <w:r w:rsidRPr="00267633">
        <w:rPr>
          <w:rFonts w:ascii="Times New Roman" w:hAnsi="Times New Roman" w:cs="Times New Roman"/>
          <w:i/>
          <w:szCs w:val="20"/>
          <w:lang w:val="en-GB" w:eastAsia="zh-CN"/>
        </w:rPr>
        <w:t>to state address</w:t>
      </w:r>
      <w:r w:rsidRPr="00267633">
        <w:rPr>
          <w:rFonts w:ascii="Times New Roman" w:hAnsi="Times New Roman" w:cs="Times New Roman"/>
          <w:szCs w:val="20"/>
          <w:lang w:val="en-GB" w:eastAsia="zh-CN"/>
        </w:rPr>
        <w:t xml:space="preserve">]* </w:t>
      </w:r>
    </w:p>
    <w:p w:rsidR="00267633" w:rsidRPr="00267633" w:rsidRDefault="00267633" w:rsidP="00C20EF2">
      <w:pPr>
        <w:numPr>
          <w:ilvl w:val="0"/>
          <w:numId w:val="69"/>
        </w:numPr>
        <w:tabs>
          <w:tab w:val="clear" w:pos="360"/>
          <w:tab w:val="num" w:pos="1440"/>
        </w:tabs>
        <w:spacing w:before="0" w:after="0" w:line="240" w:lineRule="auto"/>
        <w:ind w:left="1418"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Defendant/Defendant’s solicitors* at [</w:t>
      </w:r>
      <w:r w:rsidRPr="00267633">
        <w:rPr>
          <w:rFonts w:ascii="Times New Roman" w:hAnsi="Times New Roman" w:cs="Times New Roman"/>
          <w:i/>
          <w:szCs w:val="20"/>
          <w:lang w:val="en-GB" w:eastAsia="zh-CN"/>
        </w:rPr>
        <w:t>to state address</w:t>
      </w:r>
      <w:r w:rsidRPr="00267633">
        <w:rPr>
          <w:rFonts w:ascii="Times New Roman" w:hAnsi="Times New Roman" w:cs="Times New Roman"/>
          <w:szCs w:val="20"/>
          <w:lang w:val="en-GB" w:eastAsia="zh-CN"/>
        </w:rPr>
        <w:t>]*</w:t>
      </w:r>
    </w:p>
    <w:p w:rsidR="00267633" w:rsidRPr="00267633" w:rsidRDefault="00267633" w:rsidP="00C20EF2">
      <w:pPr>
        <w:numPr>
          <w:ilvl w:val="0"/>
          <w:numId w:val="69"/>
        </w:numPr>
        <w:tabs>
          <w:tab w:val="clear" w:pos="360"/>
          <w:tab w:val="num" w:pos="1440"/>
        </w:tabs>
        <w:spacing w:before="0" w:after="0" w:line="240" w:lineRule="auto"/>
        <w:ind w:left="1418"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The court at The Family Justice Courts, No. 3 Havelock Square, Singapore 059725*</w:t>
      </w:r>
    </w:p>
    <w:p w:rsidR="00267633" w:rsidRPr="00267633" w:rsidRDefault="00267633" w:rsidP="00C20EF2">
      <w:pPr>
        <w:numPr>
          <w:ilvl w:val="0"/>
          <w:numId w:val="69"/>
        </w:numPr>
        <w:tabs>
          <w:tab w:val="clear" w:pos="360"/>
          <w:tab w:val="num" w:pos="1440"/>
        </w:tabs>
        <w:spacing w:before="0" w:after="0" w:line="240" w:lineRule="auto"/>
        <w:ind w:left="1418"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other party/parties [</w:t>
      </w:r>
      <w:r w:rsidRPr="00267633">
        <w:rPr>
          <w:rFonts w:ascii="Times New Roman" w:hAnsi="Times New Roman" w:cs="Times New Roman"/>
          <w:i/>
          <w:szCs w:val="20"/>
          <w:lang w:val="en-GB" w:eastAsia="zh-CN"/>
        </w:rPr>
        <w:t>please specify</w:t>
      </w:r>
      <w:r w:rsidRPr="00267633">
        <w:rPr>
          <w:rFonts w:ascii="Times New Roman" w:hAnsi="Times New Roman" w:cs="Times New Roman"/>
          <w:szCs w:val="20"/>
          <w:lang w:val="en-GB" w:eastAsia="zh-CN"/>
        </w:rPr>
        <w:t>]</w:t>
      </w:r>
    </w:p>
    <w:p w:rsidR="00267633" w:rsidRPr="00267633" w:rsidRDefault="00267633" w:rsidP="00267633">
      <w:pPr>
        <w:tabs>
          <w:tab w:val="num" w:pos="1440"/>
        </w:tabs>
        <w:spacing w:before="0" w:after="0" w:line="240" w:lineRule="auto"/>
        <w:ind w:left="1440" w:hanging="720"/>
        <w:jc w:val="both"/>
        <w:divId w:val="2116439976"/>
        <w:rPr>
          <w:rFonts w:ascii="Times New Roman" w:hAnsi="Times New Roman" w:cs="Times New Roman"/>
          <w:szCs w:val="20"/>
          <w:lang w:val="en-GB" w:eastAsia="en-GB"/>
        </w:rPr>
      </w:pPr>
    </w:p>
    <w:p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Please state the case number and name of the case, i.e. [</w:t>
      </w:r>
      <w:r w:rsidRPr="00267633">
        <w:rPr>
          <w:rFonts w:ascii="Times New Roman" w:hAnsi="Times New Roman" w:cs="Times New Roman"/>
          <w:i/>
          <w:szCs w:val="20"/>
          <w:lang w:val="en-GB" w:eastAsia="zh-CN"/>
        </w:rPr>
        <w:t>to state the case number and name of the case</w:t>
      </w:r>
      <w:r w:rsidRPr="00267633">
        <w:rPr>
          <w:rFonts w:ascii="Times New Roman" w:hAnsi="Times New Roman" w:cs="Times New Roman"/>
          <w:szCs w:val="20"/>
          <w:lang w:val="en-GB" w:eastAsia="zh-CN"/>
        </w:rPr>
        <w:t>] in the title on the front page of your report.</w:t>
      </w:r>
    </w:p>
    <w:p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b/>
          <w:i/>
          <w:szCs w:val="20"/>
          <w:lang w:val="en-GB" w:eastAsia="zh-CN"/>
        </w:rPr>
      </w:pPr>
      <w:r w:rsidRPr="00267633">
        <w:rPr>
          <w:rFonts w:ascii="Times New Roman" w:hAnsi="Times New Roman" w:cs="Times New Roman"/>
          <w:b/>
          <w:i/>
          <w:szCs w:val="20"/>
          <w:lang w:val="en-GB" w:eastAsia="zh-CN"/>
        </w:rPr>
        <w:t>Fees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en-GB"/>
        </w:rPr>
      </w:pPr>
    </w:p>
    <w:p w:rsidR="00267633" w:rsidRPr="00267633" w:rsidRDefault="00267633" w:rsidP="00C20EF2">
      <w:pPr>
        <w:numPr>
          <w:ilvl w:val="0"/>
          <w:numId w:val="68"/>
        </w:numPr>
        <w:tabs>
          <w:tab w:val="clear" w:pos="360"/>
          <w:tab w:val="num" w:pos="720"/>
        </w:tab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fees for your report will be borne by [</w:t>
      </w:r>
      <w:r w:rsidRPr="00267633">
        <w:rPr>
          <w:rFonts w:ascii="Times New Roman" w:hAnsi="Times New Roman" w:cs="Times New Roman"/>
          <w:i/>
          <w:szCs w:val="20"/>
          <w:lang w:val="en-GB" w:eastAsia="zh-CN"/>
        </w:rPr>
        <w:t>to state which party will be bearing the fees for the report and any other arrangements for payment</w:t>
      </w:r>
      <w:r w:rsidRPr="00267633">
        <w:rPr>
          <w:rFonts w:ascii="Times New Roman" w:hAnsi="Times New Roman" w:cs="Times New Roman"/>
          <w:szCs w:val="20"/>
          <w:lang w:val="en-GB" w:eastAsia="zh-CN"/>
        </w:rPr>
        <w:t>].</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Yours etc</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 w:val="16"/>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en-GB"/>
        </w:rPr>
      </w:pPr>
      <w:r w:rsidRPr="00267633">
        <w:rPr>
          <w:rFonts w:ascii="Times New Roman" w:hAnsi="Times New Roman" w:cs="Times New Roman"/>
          <w:sz w:val="20"/>
          <w:szCs w:val="20"/>
          <w:lang w:val="en-GB" w:eastAsia="en-GB"/>
        </w:rPr>
        <w:t>*Delete where inapplicable</w:t>
      </w:r>
    </w:p>
    <w:p w:rsidR="00267633" w:rsidRPr="00267633" w:rsidRDefault="00267633" w:rsidP="00267633">
      <w:pPr>
        <w:spacing w:before="0" w:after="200" w:line="276" w:lineRule="auto"/>
        <w:divId w:val="2116439976"/>
        <w:rPr>
          <w:rFonts w:ascii="Calibri" w:hAnsi="Calibri" w:cs="Times New Roman"/>
          <w:sz w:val="22"/>
          <w:szCs w:val="22"/>
          <w:lang w:val="en-GB" w:eastAsia="en-GB"/>
        </w:rPr>
        <w:sectPr w:rsidR="00267633" w:rsidRPr="00267633" w:rsidSect="00C63330">
          <w:pgSz w:w="11909" w:h="16834" w:code="9"/>
          <w:pgMar w:top="1729" w:right="1151" w:bottom="1729" w:left="1298" w:header="720" w:footer="720" w:gutter="0"/>
          <w:paperSrc w:first="15" w:other="15"/>
          <w:cols w:space="720"/>
        </w:sect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SCHEDULE 1—Name and Contact Particulars of Relevant Parties</w:t>
      </w:r>
    </w:p>
    <w:p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CASE NO.: Divorce Suit * No. [</w:t>
      </w:r>
      <w:r w:rsidRPr="00267633">
        <w:rPr>
          <w:rFonts w:ascii="Times New Roman" w:hAnsi="Times New Roman" w:cs="Times New Roman"/>
          <w:b/>
          <w:i/>
          <w:szCs w:val="20"/>
          <w:u w:val="single"/>
          <w:lang w:val="en-GB" w:eastAsia="zh-CN"/>
        </w:rPr>
        <w:t>to state number</w:t>
      </w:r>
      <w:r w:rsidRPr="00267633">
        <w:rPr>
          <w:rFonts w:ascii="Times New Roman" w:hAnsi="Times New Roman" w:cs="Times New Roman"/>
          <w:b/>
          <w:szCs w:val="20"/>
          <w:u w:val="single"/>
          <w:lang w:val="en-GB" w:eastAsia="zh-CN"/>
        </w:rPr>
        <w:t>]</w:t>
      </w:r>
    </w:p>
    <w:p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p>
    <w:p w:rsidR="00267633" w:rsidRPr="00267633" w:rsidRDefault="00267633" w:rsidP="00267633">
      <w:pPr>
        <w:spacing w:before="0" w:after="0" w:line="240" w:lineRule="auto"/>
        <w:jc w:val="center"/>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NAMES AND CURRENT CONTACT PARTICULARS OF THE PARTIES</w:t>
      </w:r>
    </w:p>
    <w:p w:rsidR="00267633" w:rsidRPr="00267633" w:rsidRDefault="00267633" w:rsidP="00267633">
      <w:pPr>
        <w:keepNext/>
        <w:tabs>
          <w:tab w:val="left" w:pos="7650"/>
        </w:tabs>
        <w:spacing w:before="240" w:afterLines="60" w:after="144"/>
        <w:jc w:val="center"/>
        <w:outlineLvl w:val="3"/>
        <w:divId w:val="2116439976"/>
        <w:rPr>
          <w:rFonts w:ascii="Times New Roman" w:hAnsi="Times New Roman" w:cs="Times New Roman"/>
          <w:b/>
          <w:spacing w:val="-3"/>
          <w:szCs w:val="20"/>
          <w:u w:val="single"/>
          <w:lang w:val="en-GB" w:eastAsia="en-GB"/>
        </w:rPr>
      </w:pPr>
      <w:r w:rsidRPr="00267633">
        <w:rPr>
          <w:rFonts w:ascii="Times New Roman" w:hAnsi="Times New Roman" w:cs="Times New Roman"/>
          <w:b/>
          <w:spacing w:val="-3"/>
          <w:szCs w:val="20"/>
          <w:u w:val="single"/>
          <w:lang w:val="en-GB" w:eastAsia="en-GB"/>
        </w:rPr>
        <w:t>The Plaintiff</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970"/>
        <w:gridCol w:w="1980"/>
        <w:gridCol w:w="5310"/>
        <w:gridCol w:w="2557"/>
      </w:tblGrid>
      <w:tr w:rsidR="00267633" w:rsidRPr="00267633" w:rsidTr="00267633">
        <w:trPr>
          <w:divId w:val="2116439976"/>
        </w:trPr>
        <w:tc>
          <w:tcPr>
            <w:tcW w:w="1638"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970" w:type="dxa"/>
          </w:tcPr>
          <w:p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Name </w:t>
            </w:r>
          </w:p>
        </w:tc>
        <w:tc>
          <w:tcPr>
            <w:tcW w:w="1980" w:type="dxa"/>
          </w:tcPr>
          <w:p w:rsidR="00267633" w:rsidRPr="00267633" w:rsidRDefault="00267633" w:rsidP="00267633">
            <w:pPr>
              <w:tabs>
                <w:tab w:val="left" w:pos="720"/>
                <w:tab w:val="right" w:leader="underscore" w:pos="8440"/>
              </w:tabs>
              <w:spacing w:before="120" w:after="0" w:line="240" w:lineRule="auto"/>
              <w:rPr>
                <w:rFonts w:ascii="Times New Roman" w:eastAsia="SimSun" w:hAnsi="Times New Roman" w:cs="Times New Roman"/>
                <w:b/>
                <w:bCs/>
                <w:iCs/>
                <w:noProof/>
                <w:lang w:val="en-GB" w:eastAsia="zh-CN"/>
              </w:rPr>
            </w:pPr>
            <w:r w:rsidRPr="00267633">
              <w:rPr>
                <w:rFonts w:ascii="Times New Roman" w:eastAsia="SimSun" w:hAnsi="Times New Roman" w:cs="Times New Roman"/>
                <w:b/>
                <w:bCs/>
                <w:iCs/>
                <w:noProof/>
                <w:lang w:val="en-GB" w:eastAsia="zh-CN"/>
              </w:rPr>
              <w:t>Identity Card No.</w:t>
            </w:r>
          </w:p>
        </w:tc>
        <w:tc>
          <w:tcPr>
            <w:tcW w:w="5310" w:type="dxa"/>
          </w:tcPr>
          <w:p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Current address and contact no. during office hours*</w:t>
            </w:r>
          </w:p>
        </w:tc>
        <w:tc>
          <w:tcPr>
            <w:tcW w:w="2557" w:type="dxa"/>
          </w:tcPr>
          <w:p w:rsidR="00267633" w:rsidRPr="00267633" w:rsidRDefault="00267633" w:rsidP="00267633">
            <w:pPr>
              <w:tabs>
                <w:tab w:val="left" w:pos="720"/>
                <w:tab w:val="right" w:leader="underscore" w:pos="8440"/>
              </w:tabs>
              <w:spacing w:before="120" w:after="0" w:line="240" w:lineRule="auto"/>
              <w:rPr>
                <w:rFonts w:ascii="Times New Roman" w:eastAsia="SimSun" w:hAnsi="Times New Roman" w:cs="Times New Roman"/>
                <w:b/>
                <w:bCs/>
                <w:iCs/>
                <w:noProof/>
                <w:lang w:val="en-GB" w:eastAsia="zh-CN"/>
              </w:rPr>
            </w:pPr>
            <w:r w:rsidRPr="00267633">
              <w:rPr>
                <w:rFonts w:ascii="Times New Roman" w:eastAsia="SimSun" w:hAnsi="Times New Roman" w:cs="Times New Roman"/>
                <w:b/>
                <w:bCs/>
                <w:iCs/>
                <w:noProof/>
                <w:lang w:val="en-GB" w:eastAsia="zh-CN"/>
              </w:rPr>
              <w:t>Relationship to the child</w:t>
            </w:r>
          </w:p>
        </w:tc>
      </w:tr>
      <w:tr w:rsidR="00267633" w:rsidRPr="00267633" w:rsidTr="00267633">
        <w:trPr>
          <w:divId w:val="2116439976"/>
        </w:trPr>
        <w:tc>
          <w:tcPr>
            <w:tcW w:w="1638" w:type="dxa"/>
          </w:tcPr>
          <w:p w:rsidR="00267633" w:rsidRPr="00267633" w:rsidRDefault="00267633" w:rsidP="00267633">
            <w:pPr>
              <w:spacing w:before="0" w:after="0" w:line="240" w:lineRule="auto"/>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Plaintiff</w:t>
            </w:r>
          </w:p>
        </w:tc>
        <w:tc>
          <w:tcPr>
            <w:tcW w:w="297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p w:rsidR="00267633" w:rsidRPr="00267633" w:rsidRDefault="00267633" w:rsidP="00267633">
            <w:pPr>
              <w:spacing w:before="0" w:after="0" w:line="240" w:lineRule="auto"/>
              <w:jc w:val="both"/>
              <w:rPr>
                <w:rFonts w:ascii="Times New Roman" w:hAnsi="Times New Roman" w:cs="Times New Roman"/>
                <w:szCs w:val="20"/>
                <w:lang w:val="en-GB" w:eastAsia="zh-CN"/>
              </w:rPr>
            </w:pPr>
          </w:p>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53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p w:rsidR="00267633" w:rsidRPr="00267633" w:rsidRDefault="00267633" w:rsidP="00267633">
            <w:pPr>
              <w:spacing w:before="0" w:after="0" w:line="240" w:lineRule="auto"/>
              <w:jc w:val="both"/>
              <w:rPr>
                <w:rFonts w:ascii="Times New Roman" w:hAnsi="Times New Roman" w:cs="Times New Roman"/>
                <w:szCs w:val="20"/>
                <w:lang w:val="en-GB" w:eastAsia="zh-CN"/>
              </w:rPr>
            </w:pPr>
          </w:p>
          <w:p w:rsidR="00267633" w:rsidRPr="00267633" w:rsidRDefault="00267633" w:rsidP="00267633">
            <w:pPr>
              <w:spacing w:before="0" w:after="0" w:line="240" w:lineRule="auto"/>
              <w:ind w:left="288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Tel: </w:t>
            </w:r>
          </w:p>
        </w:tc>
        <w:tc>
          <w:tcPr>
            <w:tcW w:w="2557"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rsidR="00267633" w:rsidRPr="00267633" w:rsidRDefault="00267633" w:rsidP="00267633">
      <w:pPr>
        <w:keepNext/>
        <w:tabs>
          <w:tab w:val="left" w:pos="7650"/>
        </w:tabs>
        <w:spacing w:before="240" w:after="60"/>
        <w:jc w:val="center"/>
        <w:outlineLvl w:val="3"/>
        <w:divId w:val="2116439976"/>
        <w:rPr>
          <w:rFonts w:ascii="Times New Roman" w:hAnsi="Times New Roman" w:cs="Times New Roman"/>
          <w:b/>
          <w:spacing w:val="-3"/>
          <w:szCs w:val="20"/>
          <w:u w:val="single"/>
          <w:lang w:val="en-GB" w:eastAsia="en-GB"/>
        </w:rPr>
      </w:pPr>
      <w:r w:rsidRPr="00267633">
        <w:rPr>
          <w:rFonts w:ascii="Times New Roman" w:hAnsi="Times New Roman" w:cs="Times New Roman"/>
          <w:b/>
          <w:spacing w:val="-3"/>
          <w:szCs w:val="20"/>
          <w:u w:val="single"/>
          <w:lang w:val="en-GB" w:eastAsia="en-GB"/>
        </w:rPr>
        <w:t>The Defendant</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970"/>
        <w:gridCol w:w="1980"/>
        <w:gridCol w:w="5310"/>
        <w:gridCol w:w="2557"/>
      </w:tblGrid>
      <w:tr w:rsidR="00267633" w:rsidRPr="00267633" w:rsidTr="00267633">
        <w:trPr>
          <w:divId w:val="2116439976"/>
        </w:trPr>
        <w:tc>
          <w:tcPr>
            <w:tcW w:w="1638"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970" w:type="dxa"/>
          </w:tcPr>
          <w:p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Name </w:t>
            </w:r>
          </w:p>
        </w:tc>
        <w:tc>
          <w:tcPr>
            <w:tcW w:w="1980" w:type="dxa"/>
          </w:tcPr>
          <w:p w:rsidR="00267633" w:rsidRPr="00267633" w:rsidRDefault="00267633" w:rsidP="00267633">
            <w:pPr>
              <w:tabs>
                <w:tab w:val="left" w:pos="720"/>
                <w:tab w:val="right" w:leader="underscore" w:pos="8440"/>
              </w:tabs>
              <w:spacing w:before="120" w:after="0" w:line="240" w:lineRule="auto"/>
              <w:rPr>
                <w:rFonts w:ascii="Times New Roman" w:eastAsia="SimSun" w:hAnsi="Times New Roman" w:cs="Times New Roman"/>
                <w:b/>
                <w:bCs/>
                <w:iCs/>
                <w:noProof/>
                <w:lang w:val="en-GB" w:eastAsia="zh-CN"/>
              </w:rPr>
            </w:pPr>
            <w:r w:rsidRPr="00267633">
              <w:rPr>
                <w:rFonts w:ascii="Times New Roman" w:eastAsia="SimSun" w:hAnsi="Times New Roman" w:cs="Times New Roman"/>
                <w:b/>
                <w:bCs/>
                <w:iCs/>
                <w:noProof/>
                <w:lang w:val="en-GB" w:eastAsia="zh-CN"/>
              </w:rPr>
              <w:t>Identity Card No.</w:t>
            </w:r>
          </w:p>
        </w:tc>
        <w:tc>
          <w:tcPr>
            <w:tcW w:w="5310" w:type="dxa"/>
          </w:tcPr>
          <w:p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Current address and contact no. during office hours*</w:t>
            </w:r>
          </w:p>
        </w:tc>
        <w:tc>
          <w:tcPr>
            <w:tcW w:w="2557" w:type="dxa"/>
          </w:tcPr>
          <w:p w:rsidR="00267633" w:rsidRPr="00267633" w:rsidRDefault="00267633" w:rsidP="00267633">
            <w:pPr>
              <w:spacing w:before="0" w:after="0" w:line="240" w:lineRule="auto"/>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Relationship to the child</w:t>
            </w:r>
          </w:p>
        </w:tc>
      </w:tr>
      <w:tr w:rsidR="00267633" w:rsidRPr="00267633" w:rsidTr="00267633">
        <w:trPr>
          <w:divId w:val="2116439976"/>
        </w:trPr>
        <w:tc>
          <w:tcPr>
            <w:tcW w:w="1638" w:type="dxa"/>
          </w:tcPr>
          <w:p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Defendant</w:t>
            </w:r>
          </w:p>
        </w:tc>
        <w:tc>
          <w:tcPr>
            <w:tcW w:w="297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p w:rsidR="00267633" w:rsidRPr="00267633" w:rsidRDefault="00267633" w:rsidP="00267633">
            <w:pPr>
              <w:spacing w:before="0" w:after="0" w:line="240" w:lineRule="auto"/>
              <w:jc w:val="both"/>
              <w:rPr>
                <w:rFonts w:ascii="Times New Roman" w:hAnsi="Times New Roman" w:cs="Times New Roman"/>
                <w:szCs w:val="20"/>
                <w:lang w:val="en-GB" w:eastAsia="zh-CN"/>
              </w:rPr>
            </w:pPr>
          </w:p>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53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p w:rsidR="00267633" w:rsidRPr="00267633" w:rsidRDefault="00267633" w:rsidP="00267633">
            <w:pPr>
              <w:spacing w:before="0" w:after="0" w:line="240" w:lineRule="auto"/>
              <w:jc w:val="both"/>
              <w:rPr>
                <w:rFonts w:ascii="Times New Roman" w:hAnsi="Times New Roman" w:cs="Times New Roman"/>
                <w:szCs w:val="20"/>
                <w:lang w:val="en-GB" w:eastAsia="zh-CN"/>
              </w:rPr>
            </w:pPr>
          </w:p>
          <w:p w:rsidR="00267633" w:rsidRPr="00267633" w:rsidRDefault="00267633" w:rsidP="00267633">
            <w:pPr>
              <w:spacing w:before="0" w:after="0" w:line="240" w:lineRule="auto"/>
              <w:ind w:left="288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Tel:</w:t>
            </w:r>
          </w:p>
        </w:tc>
        <w:tc>
          <w:tcPr>
            <w:tcW w:w="2557"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rsidR="00267633" w:rsidRPr="00267633" w:rsidRDefault="00267633" w:rsidP="00267633">
      <w:pPr>
        <w:keepNext/>
        <w:tabs>
          <w:tab w:val="left" w:pos="7650"/>
        </w:tabs>
        <w:spacing w:before="240" w:after="60"/>
        <w:jc w:val="center"/>
        <w:outlineLvl w:val="3"/>
        <w:divId w:val="2116439976"/>
        <w:rPr>
          <w:rFonts w:ascii="Times New Roman" w:hAnsi="Times New Roman" w:cs="Times New Roman"/>
          <w:b/>
          <w:spacing w:val="-3"/>
          <w:szCs w:val="20"/>
          <w:u w:val="single"/>
          <w:lang w:val="en-GB" w:eastAsia="en-GB"/>
        </w:rPr>
      </w:pPr>
      <w:r w:rsidRPr="00267633">
        <w:rPr>
          <w:rFonts w:ascii="Times New Roman" w:hAnsi="Times New Roman" w:cs="Times New Roman"/>
          <w:b/>
          <w:spacing w:val="-3"/>
          <w:szCs w:val="20"/>
          <w:u w:val="single"/>
          <w:lang w:val="en-GB" w:eastAsia="en-GB"/>
        </w:rPr>
        <w:t>The Child/Children for whom the report has been ordered (to be completed by parent having care and control of the child)</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2070"/>
        <w:gridCol w:w="1800"/>
        <w:gridCol w:w="1080"/>
        <w:gridCol w:w="6337"/>
      </w:tblGrid>
      <w:tr w:rsidR="00267633" w:rsidRPr="00267633" w:rsidTr="00267633">
        <w:trPr>
          <w:divId w:val="2116439976"/>
        </w:trPr>
        <w:tc>
          <w:tcPr>
            <w:tcW w:w="3168" w:type="dxa"/>
            <w:vAlign w:val="center"/>
          </w:tcPr>
          <w:p w:rsidR="00267633" w:rsidRPr="00267633" w:rsidRDefault="00267633" w:rsidP="00267633">
            <w:pPr>
              <w:spacing w:before="0" w:after="0"/>
              <w:rPr>
                <w:rFonts w:ascii="Times New Roman" w:hAnsi="Times New Roman" w:cs="Times New Roman"/>
                <w:b/>
                <w:sz w:val="20"/>
                <w:szCs w:val="20"/>
                <w:lang w:val="en-GB" w:eastAsia="zh-CN"/>
              </w:rPr>
            </w:pPr>
            <w:r w:rsidRPr="00267633">
              <w:rPr>
                <w:rFonts w:ascii="Times New Roman" w:hAnsi="Times New Roman" w:cs="Times New Roman"/>
                <w:b/>
                <w:szCs w:val="20"/>
                <w:lang w:val="en-GB" w:eastAsia="zh-CN"/>
              </w:rPr>
              <w:t xml:space="preserve">Name of the Child(ren) </w:t>
            </w:r>
          </w:p>
        </w:tc>
        <w:tc>
          <w:tcPr>
            <w:tcW w:w="2070" w:type="dxa"/>
            <w:vAlign w:val="center"/>
          </w:tcPr>
          <w:p w:rsidR="00267633" w:rsidRPr="00267633" w:rsidRDefault="00267633" w:rsidP="00267633">
            <w:pPr>
              <w:spacing w:before="0" w:after="0"/>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Birth Cert. No.</w:t>
            </w:r>
          </w:p>
        </w:tc>
        <w:tc>
          <w:tcPr>
            <w:tcW w:w="1800" w:type="dxa"/>
            <w:vAlign w:val="center"/>
          </w:tcPr>
          <w:p w:rsidR="00267633" w:rsidRPr="00267633" w:rsidRDefault="00267633" w:rsidP="00267633">
            <w:pPr>
              <w:spacing w:before="0" w:after="0"/>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Date of birth</w:t>
            </w:r>
          </w:p>
        </w:tc>
        <w:tc>
          <w:tcPr>
            <w:tcW w:w="1080" w:type="dxa"/>
            <w:vAlign w:val="center"/>
          </w:tcPr>
          <w:p w:rsidR="00267633" w:rsidRPr="00267633" w:rsidRDefault="00267633" w:rsidP="00267633">
            <w:pPr>
              <w:spacing w:before="0" w:after="0"/>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Gender</w:t>
            </w:r>
          </w:p>
        </w:tc>
        <w:tc>
          <w:tcPr>
            <w:tcW w:w="6337" w:type="dxa"/>
            <w:vAlign w:val="center"/>
          </w:tcPr>
          <w:p w:rsidR="00267633" w:rsidRPr="00267633" w:rsidRDefault="00267633" w:rsidP="00267633">
            <w:pPr>
              <w:spacing w:before="0" w:after="0"/>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Current address and contact no. during office hours*</w:t>
            </w:r>
          </w:p>
        </w:tc>
      </w:tr>
      <w:tr w:rsidR="00267633" w:rsidRPr="00267633" w:rsidTr="00267633">
        <w:trPr>
          <w:divId w:val="2116439976"/>
        </w:trPr>
        <w:tc>
          <w:tcPr>
            <w:tcW w:w="3168" w:type="dxa"/>
          </w:tcPr>
          <w:p w:rsidR="00267633" w:rsidRPr="00267633" w:rsidRDefault="00267633" w:rsidP="00267633">
            <w:pPr>
              <w:spacing w:before="0" w:after="0" w:line="340" w:lineRule="exact"/>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p>
        </w:tc>
        <w:tc>
          <w:tcPr>
            <w:tcW w:w="2070" w:type="dxa"/>
          </w:tcPr>
          <w:p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800" w:type="dxa"/>
          </w:tcPr>
          <w:p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080" w:type="dxa"/>
            <w:vAlign w:val="center"/>
          </w:tcPr>
          <w:p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6337" w:type="dxa"/>
          </w:tcPr>
          <w:p w:rsidR="00267633" w:rsidRPr="00267633" w:rsidRDefault="00267633" w:rsidP="00267633">
            <w:pPr>
              <w:spacing w:before="0" w:after="0" w:line="340" w:lineRule="exact"/>
              <w:jc w:val="both"/>
              <w:rPr>
                <w:rFonts w:ascii="Times New Roman" w:hAnsi="Times New Roman" w:cs="Times New Roman"/>
                <w:szCs w:val="20"/>
                <w:lang w:val="en-GB" w:eastAsia="zh-CN"/>
              </w:rPr>
            </w:pPr>
          </w:p>
          <w:p w:rsidR="00267633" w:rsidRPr="00267633" w:rsidRDefault="00267633" w:rsidP="00267633">
            <w:pPr>
              <w:spacing w:before="0" w:after="0" w:line="340" w:lineRule="exact"/>
              <w:ind w:left="36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Tel:</w:t>
            </w:r>
          </w:p>
        </w:tc>
      </w:tr>
      <w:tr w:rsidR="00267633" w:rsidRPr="00267633" w:rsidTr="00267633">
        <w:trPr>
          <w:divId w:val="2116439976"/>
        </w:trPr>
        <w:tc>
          <w:tcPr>
            <w:tcW w:w="3168" w:type="dxa"/>
            <w:vAlign w:val="center"/>
          </w:tcPr>
          <w:p w:rsidR="00267633" w:rsidRPr="00267633" w:rsidRDefault="00267633" w:rsidP="00267633">
            <w:pPr>
              <w:spacing w:before="0" w:after="0" w:line="340" w:lineRule="exact"/>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p>
          <w:p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2070" w:type="dxa"/>
          </w:tcPr>
          <w:p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800" w:type="dxa"/>
          </w:tcPr>
          <w:p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080" w:type="dxa"/>
          </w:tcPr>
          <w:p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6337" w:type="dxa"/>
          </w:tcPr>
          <w:p w:rsidR="00267633" w:rsidRPr="00267633" w:rsidRDefault="00267633" w:rsidP="00267633">
            <w:pPr>
              <w:spacing w:before="0" w:after="0" w:line="340" w:lineRule="exact"/>
              <w:jc w:val="both"/>
              <w:rPr>
                <w:rFonts w:ascii="Times New Roman" w:hAnsi="Times New Roman" w:cs="Times New Roman"/>
                <w:szCs w:val="20"/>
                <w:lang w:val="en-GB" w:eastAsia="zh-CN"/>
              </w:rPr>
            </w:pPr>
          </w:p>
          <w:p w:rsidR="00267633" w:rsidRPr="00267633" w:rsidRDefault="00267633" w:rsidP="00267633">
            <w:pPr>
              <w:spacing w:before="0" w:after="0" w:line="340" w:lineRule="exact"/>
              <w:ind w:left="36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Tel:</w:t>
            </w:r>
          </w:p>
        </w:tc>
      </w:tr>
      <w:tr w:rsidR="00267633" w:rsidRPr="00267633" w:rsidTr="00267633">
        <w:trPr>
          <w:divId w:val="2116439976"/>
        </w:trPr>
        <w:tc>
          <w:tcPr>
            <w:tcW w:w="3168" w:type="dxa"/>
            <w:vAlign w:val="center"/>
          </w:tcPr>
          <w:p w:rsidR="00267633" w:rsidRPr="00267633" w:rsidRDefault="00267633" w:rsidP="00267633">
            <w:pPr>
              <w:spacing w:before="0" w:after="0" w:line="340" w:lineRule="exact"/>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3</w:t>
            </w:r>
          </w:p>
          <w:p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2070" w:type="dxa"/>
          </w:tcPr>
          <w:p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800" w:type="dxa"/>
          </w:tcPr>
          <w:p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1080" w:type="dxa"/>
          </w:tcPr>
          <w:p w:rsidR="00267633" w:rsidRPr="00267633" w:rsidRDefault="00267633" w:rsidP="00267633">
            <w:pPr>
              <w:spacing w:before="0" w:after="0" w:line="340" w:lineRule="exact"/>
              <w:jc w:val="both"/>
              <w:rPr>
                <w:rFonts w:ascii="Times New Roman" w:hAnsi="Times New Roman" w:cs="Times New Roman"/>
                <w:szCs w:val="20"/>
                <w:lang w:val="en-GB" w:eastAsia="zh-CN"/>
              </w:rPr>
            </w:pPr>
          </w:p>
        </w:tc>
        <w:tc>
          <w:tcPr>
            <w:tcW w:w="6337" w:type="dxa"/>
          </w:tcPr>
          <w:p w:rsidR="00267633" w:rsidRPr="00267633" w:rsidRDefault="00267633" w:rsidP="00267633">
            <w:pPr>
              <w:spacing w:before="0" w:after="0" w:line="340" w:lineRule="exact"/>
              <w:jc w:val="both"/>
              <w:rPr>
                <w:rFonts w:ascii="Times New Roman" w:hAnsi="Times New Roman" w:cs="Times New Roman"/>
                <w:szCs w:val="20"/>
                <w:lang w:val="en-GB" w:eastAsia="zh-CN"/>
              </w:rPr>
            </w:pPr>
          </w:p>
          <w:p w:rsidR="00267633" w:rsidRPr="00267633" w:rsidRDefault="00267633" w:rsidP="00267633">
            <w:pPr>
              <w:spacing w:before="0" w:after="0" w:line="340" w:lineRule="exact"/>
              <w:ind w:left="360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Tel:</w:t>
            </w:r>
          </w:p>
        </w:tc>
      </w:tr>
    </w:tbl>
    <w:p w:rsidR="00267633" w:rsidRPr="00267633" w:rsidRDefault="00267633" w:rsidP="00267633">
      <w:pPr>
        <w:keepNext/>
        <w:tabs>
          <w:tab w:val="left" w:pos="7650"/>
        </w:tabs>
        <w:spacing w:before="240" w:after="60"/>
        <w:jc w:val="both"/>
        <w:outlineLvl w:val="3"/>
        <w:divId w:val="2116439976"/>
        <w:rPr>
          <w:rFonts w:ascii="Times New Roman" w:hAnsi="Times New Roman" w:cs="Times New Roman"/>
          <w:b/>
          <w:spacing w:val="-3"/>
          <w:szCs w:val="20"/>
          <w:u w:val="single"/>
          <w:lang w:val="en-GB" w:eastAsia="en-GB"/>
        </w:rPr>
      </w:pPr>
      <w:r w:rsidRPr="00267633">
        <w:rPr>
          <w:rFonts w:ascii="Times New Roman" w:hAnsi="Times New Roman" w:cs="Times New Roman"/>
          <w:b/>
          <w:spacing w:val="-3"/>
          <w:szCs w:val="20"/>
          <w:u w:val="single"/>
          <w:lang w:val="en-GB" w:eastAsia="en-GB"/>
        </w:rPr>
        <w:lastRenderedPageBreak/>
        <w:t>Other Relevant Persons</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8730"/>
        <w:gridCol w:w="2557"/>
      </w:tblGrid>
      <w:tr w:rsidR="00267633" w:rsidRPr="00267633" w:rsidTr="00267633">
        <w:trPr>
          <w:divId w:val="2116439976"/>
          <w:cantSplit/>
        </w:trPr>
        <w:tc>
          <w:tcPr>
            <w:tcW w:w="3168" w:type="dxa"/>
          </w:tcPr>
          <w:p w:rsidR="00267633" w:rsidRPr="00267633" w:rsidRDefault="00267633" w:rsidP="00267633">
            <w:pPr>
              <w:keepNext/>
              <w:keepLines/>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Name </w:t>
            </w:r>
          </w:p>
        </w:tc>
        <w:tc>
          <w:tcPr>
            <w:tcW w:w="8730" w:type="dxa"/>
          </w:tcPr>
          <w:p w:rsidR="00267633" w:rsidRPr="00267633" w:rsidRDefault="00267633" w:rsidP="00267633">
            <w:pPr>
              <w:keepNext/>
              <w:keepLines/>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Current address and contact no. during office hours*</w:t>
            </w:r>
          </w:p>
        </w:tc>
        <w:tc>
          <w:tcPr>
            <w:tcW w:w="2557" w:type="dxa"/>
          </w:tcPr>
          <w:p w:rsidR="00267633" w:rsidRPr="00267633" w:rsidRDefault="00267633" w:rsidP="00267633">
            <w:pPr>
              <w:tabs>
                <w:tab w:val="left" w:pos="720"/>
                <w:tab w:val="right" w:leader="underscore" w:pos="8440"/>
              </w:tabs>
              <w:spacing w:before="120" w:after="0" w:line="240" w:lineRule="auto"/>
              <w:rPr>
                <w:rFonts w:ascii="Times New Roman" w:eastAsia="SimSun" w:hAnsi="Times New Roman" w:cs="Times New Roman"/>
                <w:b/>
                <w:bCs/>
                <w:iCs/>
                <w:noProof/>
                <w:lang w:val="en-GB" w:eastAsia="zh-CN"/>
              </w:rPr>
            </w:pPr>
            <w:r w:rsidRPr="00267633">
              <w:rPr>
                <w:rFonts w:ascii="Times New Roman" w:eastAsia="SimSun" w:hAnsi="Times New Roman" w:cs="Times New Roman"/>
                <w:b/>
                <w:bCs/>
                <w:iCs/>
                <w:noProof/>
                <w:lang w:val="en-GB" w:eastAsia="zh-CN"/>
              </w:rPr>
              <w:t>Relationship to the child</w:t>
            </w:r>
          </w:p>
        </w:tc>
      </w:tr>
      <w:tr w:rsidR="00267633" w:rsidRPr="00267633" w:rsidTr="00267633">
        <w:trPr>
          <w:divId w:val="2116439976"/>
          <w:cantSplit/>
        </w:trPr>
        <w:tc>
          <w:tcPr>
            <w:tcW w:w="3168" w:type="dxa"/>
          </w:tcPr>
          <w:p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p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c>
          <w:tcPr>
            <w:tcW w:w="8730" w:type="dxa"/>
            <w:vAlign w:val="bottom"/>
          </w:tcPr>
          <w:p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Tel:</w:t>
            </w:r>
          </w:p>
        </w:tc>
        <w:tc>
          <w:tcPr>
            <w:tcW w:w="2557" w:type="dxa"/>
          </w:tcPr>
          <w:p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3168" w:type="dxa"/>
          </w:tcPr>
          <w:p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p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c>
          <w:tcPr>
            <w:tcW w:w="8730" w:type="dxa"/>
            <w:vAlign w:val="bottom"/>
          </w:tcPr>
          <w:p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Tel:</w:t>
            </w:r>
          </w:p>
        </w:tc>
        <w:tc>
          <w:tcPr>
            <w:tcW w:w="2557" w:type="dxa"/>
          </w:tcPr>
          <w:p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3168" w:type="dxa"/>
          </w:tcPr>
          <w:p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p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c>
          <w:tcPr>
            <w:tcW w:w="8730" w:type="dxa"/>
          </w:tcPr>
          <w:p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p w:rsidR="00267633" w:rsidRPr="00267633" w:rsidRDefault="00267633" w:rsidP="00267633">
            <w:pPr>
              <w:keepNext/>
              <w:keepLines/>
              <w:spacing w:before="0" w:after="0" w:line="240" w:lineRule="auto"/>
              <w:ind w:left="576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Tel:</w:t>
            </w:r>
          </w:p>
        </w:tc>
        <w:tc>
          <w:tcPr>
            <w:tcW w:w="2557" w:type="dxa"/>
          </w:tcPr>
          <w:p w:rsidR="00267633" w:rsidRPr="00267633" w:rsidRDefault="00267633" w:rsidP="00267633">
            <w:pPr>
              <w:keepNext/>
              <w:keepLines/>
              <w:spacing w:before="0" w:after="0" w:line="240" w:lineRule="auto"/>
              <w:jc w:val="both"/>
              <w:rPr>
                <w:rFonts w:ascii="Times New Roman" w:hAnsi="Times New Roman" w:cs="Times New Roman"/>
                <w:szCs w:val="20"/>
                <w:lang w:val="en-GB" w:eastAsia="zh-CN"/>
              </w:rPr>
            </w:pPr>
          </w:p>
        </w:tc>
      </w:tr>
    </w:tbl>
    <w:p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Parties must inform the expert if the contact address or telephone number is changed during investigation.</w:t>
      </w:r>
    </w:p>
    <w:p w:rsidR="00267633" w:rsidRPr="00267633" w:rsidRDefault="00267633" w:rsidP="00267633">
      <w:pPr>
        <w:spacing w:before="0" w:after="0" w:line="240" w:lineRule="auto"/>
        <w:jc w:val="both"/>
        <w:divId w:val="2116439976"/>
        <w:rPr>
          <w:rFonts w:ascii="Times New Roman" w:hAnsi="Times New Roman" w:cs="Times New Roman"/>
          <w:b/>
          <w:szCs w:val="20"/>
          <w:u w:val="single"/>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en-GB"/>
        </w:rPr>
        <w:sectPr w:rsidR="00267633" w:rsidRPr="00267633" w:rsidSect="00C63330">
          <w:pgSz w:w="16834" w:h="11909" w:orient="landscape" w:code="9"/>
          <w:pgMar w:top="1296" w:right="1728" w:bottom="1152" w:left="1728" w:header="720" w:footer="720" w:gutter="0"/>
          <w:paperSrc w:first="7" w:other="7"/>
          <w:cols w:space="720"/>
        </w:sectPr>
      </w:pPr>
    </w:p>
    <w:p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lastRenderedPageBreak/>
        <w:t>SCHEDULE 2—List of Documents</w:t>
      </w:r>
    </w:p>
    <w:p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p>
    <w:p w:rsidR="00267633" w:rsidRPr="00267633" w:rsidRDefault="00267633" w:rsidP="00267633">
      <w:pPr>
        <w:spacing w:before="0" w:after="0" w:line="240" w:lineRule="auto"/>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CASE NO.: Divorce Suit No [</w:t>
      </w:r>
      <w:r w:rsidRPr="00267633">
        <w:rPr>
          <w:rFonts w:ascii="Times New Roman" w:hAnsi="Times New Roman" w:cs="Times New Roman"/>
          <w:b/>
          <w:i/>
          <w:szCs w:val="20"/>
          <w:u w:val="single"/>
          <w:lang w:val="en-GB" w:eastAsia="zh-CN"/>
        </w:rPr>
        <w:t>to state number</w:t>
      </w:r>
      <w:r w:rsidRPr="00267633">
        <w:rPr>
          <w:rFonts w:ascii="Times New Roman" w:hAnsi="Times New Roman" w:cs="Times New Roman"/>
          <w:b/>
          <w:szCs w:val="20"/>
          <w:u w:val="single"/>
          <w:lang w:val="en-GB" w:eastAsia="zh-CN"/>
        </w:rPr>
        <w:t>]</w:t>
      </w:r>
    </w:p>
    <w:p w:rsidR="00267633" w:rsidRPr="00267633" w:rsidRDefault="00267633" w:rsidP="00267633">
      <w:pPr>
        <w:keepNext/>
        <w:spacing w:before="0" w:after="0"/>
        <w:ind w:left="2880" w:firstLine="720"/>
        <w:jc w:val="both"/>
        <w:outlineLvl w:val="2"/>
        <w:divId w:val="2116439976"/>
        <w:rPr>
          <w:rFonts w:ascii="Times New Roman" w:hAnsi="Times New Roman" w:cs="Times New Roman"/>
          <w:sz w:val="22"/>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4050"/>
        <w:gridCol w:w="2610"/>
        <w:gridCol w:w="1530"/>
      </w:tblGrid>
      <w:tr w:rsidR="00267633" w:rsidRPr="00267633" w:rsidTr="00267633">
        <w:trPr>
          <w:divId w:val="2116439976"/>
        </w:trPr>
        <w:tc>
          <w:tcPr>
            <w:tcW w:w="828" w:type="dxa"/>
          </w:tcPr>
          <w:p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4050" w:type="dxa"/>
          </w:tcPr>
          <w:p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2610" w:type="dxa"/>
          </w:tcPr>
          <w:p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Party who had furnished  the document (i.e. Plaintiff, Defendant or other party)</w:t>
            </w:r>
          </w:p>
        </w:tc>
        <w:tc>
          <w:tcPr>
            <w:tcW w:w="1530" w:type="dxa"/>
          </w:tcPr>
          <w:p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Date of document</w:t>
            </w:r>
          </w:p>
          <w:p w:rsidR="00267633" w:rsidRPr="00267633" w:rsidRDefault="00267633" w:rsidP="00267633">
            <w:pPr>
              <w:spacing w:before="0" w:after="120" w:line="240" w:lineRule="auto"/>
              <w:rPr>
                <w:rFonts w:ascii="Times New Roman" w:hAnsi="Times New Roman" w:cs="Times New Roman"/>
                <w:szCs w:val="20"/>
                <w:lang w:val="en-GB" w:eastAsia="zh-CN"/>
              </w:rPr>
            </w:pPr>
          </w:p>
        </w:tc>
      </w:tr>
      <w:tr w:rsidR="00267633" w:rsidRPr="00267633" w:rsidTr="00267633">
        <w:trPr>
          <w:divId w:val="2116439976"/>
        </w:trPr>
        <w:tc>
          <w:tcPr>
            <w:tcW w:w="828" w:type="dxa"/>
          </w:tcPr>
          <w:p w:rsidR="00267633" w:rsidRPr="00267633" w:rsidRDefault="00267633" w:rsidP="00267633">
            <w:pPr>
              <w:spacing w:before="0" w:after="120" w:line="240" w:lineRule="auto"/>
              <w:rPr>
                <w:rFonts w:ascii="Times New Roman" w:hAnsi="Times New Roman" w:cs="Times New Roman"/>
                <w:b/>
                <w:sz w:val="20"/>
                <w:szCs w:val="20"/>
                <w:lang w:val="en-GB" w:eastAsia="zh-CN"/>
              </w:rPr>
            </w:pPr>
          </w:p>
        </w:tc>
        <w:tc>
          <w:tcPr>
            <w:tcW w:w="405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61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53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r w:rsidR="00267633" w:rsidRPr="00267633" w:rsidTr="00267633">
        <w:trPr>
          <w:divId w:val="2116439976"/>
        </w:trPr>
        <w:tc>
          <w:tcPr>
            <w:tcW w:w="828" w:type="dxa"/>
          </w:tcPr>
          <w:p w:rsidR="00267633" w:rsidRPr="00267633" w:rsidRDefault="00267633" w:rsidP="00267633">
            <w:pPr>
              <w:spacing w:before="0" w:after="120" w:line="240" w:lineRule="auto"/>
              <w:rPr>
                <w:rFonts w:ascii="Times New Roman" w:hAnsi="Times New Roman" w:cs="Times New Roman"/>
                <w:b/>
                <w:sz w:val="20"/>
                <w:szCs w:val="20"/>
                <w:lang w:val="en-GB" w:eastAsia="zh-CN"/>
              </w:rPr>
            </w:pPr>
          </w:p>
        </w:tc>
        <w:tc>
          <w:tcPr>
            <w:tcW w:w="405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61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53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r w:rsidR="00267633" w:rsidRPr="00267633" w:rsidTr="00267633">
        <w:trPr>
          <w:divId w:val="2116439976"/>
        </w:trPr>
        <w:tc>
          <w:tcPr>
            <w:tcW w:w="828" w:type="dxa"/>
          </w:tcPr>
          <w:p w:rsidR="00267633" w:rsidRPr="00267633" w:rsidRDefault="00267633" w:rsidP="00267633">
            <w:pPr>
              <w:spacing w:before="0" w:after="120" w:line="240" w:lineRule="auto"/>
              <w:rPr>
                <w:rFonts w:ascii="Times New Roman" w:hAnsi="Times New Roman" w:cs="Times New Roman"/>
                <w:b/>
                <w:sz w:val="20"/>
                <w:szCs w:val="20"/>
                <w:lang w:val="en-GB" w:eastAsia="zh-CN"/>
              </w:rPr>
            </w:pPr>
          </w:p>
        </w:tc>
        <w:tc>
          <w:tcPr>
            <w:tcW w:w="405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61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53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r w:rsidR="00267633" w:rsidRPr="00267633" w:rsidTr="00267633">
        <w:trPr>
          <w:divId w:val="2116439976"/>
        </w:trPr>
        <w:tc>
          <w:tcPr>
            <w:tcW w:w="828" w:type="dxa"/>
          </w:tcPr>
          <w:p w:rsidR="00267633" w:rsidRPr="00267633" w:rsidRDefault="00267633" w:rsidP="00267633">
            <w:pPr>
              <w:spacing w:before="0" w:after="120" w:line="240" w:lineRule="auto"/>
              <w:rPr>
                <w:rFonts w:ascii="Times New Roman" w:hAnsi="Times New Roman" w:cs="Times New Roman"/>
                <w:b/>
                <w:sz w:val="20"/>
                <w:szCs w:val="20"/>
                <w:lang w:val="en-GB" w:eastAsia="zh-CN"/>
              </w:rPr>
            </w:pPr>
          </w:p>
        </w:tc>
        <w:tc>
          <w:tcPr>
            <w:tcW w:w="405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61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53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p>
    <w:p w:rsidR="00267633" w:rsidRDefault="00267633"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Default="00497891" w:rsidP="00267633">
      <w:pPr>
        <w:spacing w:before="0" w:after="0" w:line="240" w:lineRule="auto"/>
        <w:divId w:val="2116439976"/>
        <w:rPr>
          <w:rFonts w:ascii="Times New Roman" w:hAnsi="Times New Roman" w:cs="Times New Roman"/>
          <w:sz w:val="20"/>
          <w:szCs w:val="20"/>
          <w:lang w:val="en-US" w:eastAsia="zh-CN"/>
        </w:rPr>
      </w:pPr>
    </w:p>
    <w:p w:rsidR="00497891" w:rsidRPr="00BC52EA" w:rsidRDefault="00497891" w:rsidP="00497891">
      <w:pPr>
        <w:spacing w:before="0" w:after="0" w:line="240" w:lineRule="auto"/>
        <w:jc w:val="center"/>
        <w:divId w:val="2116439976"/>
        <w:rPr>
          <w:rFonts w:ascii="Times New Roman" w:eastAsiaTheme="minorHAnsi" w:hAnsi="Times New Roman" w:cs="Times New Roman"/>
          <w:sz w:val="22"/>
          <w:szCs w:val="22"/>
          <w:lang w:eastAsia="en-US"/>
        </w:rPr>
      </w:pPr>
      <w:r w:rsidRPr="00BC52EA">
        <w:rPr>
          <w:rFonts w:ascii="Times New Roman" w:eastAsiaTheme="minorHAnsi" w:hAnsi="Times New Roman" w:cs="Times New Roman"/>
          <w:sz w:val="22"/>
          <w:szCs w:val="22"/>
          <w:lang w:eastAsia="en-US"/>
        </w:rPr>
        <w:lastRenderedPageBreak/>
        <w:t>FORM 190A</w:t>
      </w:r>
    </w:p>
    <w:p w:rsidR="00497891" w:rsidRPr="00BC52EA" w:rsidRDefault="00497891" w:rsidP="00497891">
      <w:pPr>
        <w:spacing w:before="0" w:after="0" w:line="240" w:lineRule="auto"/>
        <w:divId w:val="2116439976"/>
        <w:rPr>
          <w:rFonts w:ascii="Times New Roman" w:eastAsiaTheme="minorHAnsi" w:hAnsi="Times New Roman" w:cs="Times New Roman"/>
          <w:sz w:val="18"/>
          <w:szCs w:val="18"/>
          <w:lang w:eastAsia="en-US"/>
        </w:rPr>
      </w:pPr>
      <w:r w:rsidRPr="00BC52EA">
        <w:rPr>
          <w:rFonts w:ascii="Times New Roman" w:eastAsiaTheme="minorHAnsi" w:hAnsi="Times New Roman" w:cs="Times New Roman"/>
          <w:sz w:val="18"/>
          <w:szCs w:val="18"/>
          <w:lang w:eastAsia="en-US"/>
        </w:rPr>
        <w:t>Para 10A</w:t>
      </w:r>
    </w:p>
    <w:p w:rsidR="00497891" w:rsidRPr="00BC52EA" w:rsidRDefault="00497891" w:rsidP="00497891">
      <w:pPr>
        <w:spacing w:before="0" w:after="0" w:line="240" w:lineRule="auto"/>
        <w:jc w:val="both"/>
        <w:divId w:val="2116439976"/>
        <w:rPr>
          <w:rFonts w:ascii="Times New Roman" w:eastAsiaTheme="minorHAnsi" w:hAnsi="Times New Roman" w:cs="Times New Roman"/>
          <w:sz w:val="28"/>
          <w:szCs w:val="28"/>
          <w:lang w:eastAsia="en-US"/>
        </w:rPr>
      </w:pPr>
    </w:p>
    <w:p w:rsidR="00497891" w:rsidRPr="00BC52EA" w:rsidRDefault="00497891" w:rsidP="00497891">
      <w:pPr>
        <w:spacing w:before="0" w:after="0" w:line="240" w:lineRule="auto"/>
        <w:jc w:val="both"/>
        <w:divId w:val="2116439976"/>
        <w:rPr>
          <w:rFonts w:ascii="Times New Roman" w:eastAsiaTheme="minorHAnsi" w:hAnsi="Times New Roman" w:cs="Times New Roman"/>
          <w:sz w:val="22"/>
          <w:szCs w:val="22"/>
          <w:lang w:eastAsia="en-US"/>
        </w:rPr>
      </w:pPr>
      <w:r w:rsidRPr="00BC52EA">
        <w:rPr>
          <w:rFonts w:ascii="Times New Roman" w:eastAsiaTheme="minorHAnsi" w:hAnsi="Times New Roman" w:cs="Times New Roman"/>
          <w:sz w:val="22"/>
          <w:szCs w:val="22"/>
          <w:lang w:eastAsia="en-US"/>
        </w:rPr>
        <w:t xml:space="preserve">Case No: </w:t>
      </w:r>
    </w:p>
    <w:p w:rsidR="00497891" w:rsidRPr="00BC52EA" w:rsidRDefault="00497891" w:rsidP="00497891">
      <w:pPr>
        <w:spacing w:before="0" w:after="0" w:line="240" w:lineRule="auto"/>
        <w:jc w:val="both"/>
        <w:divId w:val="2116439976"/>
        <w:rPr>
          <w:rFonts w:ascii="Times New Roman" w:eastAsiaTheme="minorHAnsi" w:hAnsi="Times New Roman" w:cs="Times New Roman"/>
          <w:sz w:val="22"/>
          <w:szCs w:val="22"/>
          <w:lang w:eastAsia="en-US"/>
        </w:rPr>
      </w:pPr>
    </w:p>
    <w:p w:rsidR="00497891" w:rsidRPr="00BC52EA" w:rsidRDefault="00497891" w:rsidP="00497891">
      <w:pPr>
        <w:spacing w:before="0" w:after="0" w:line="240" w:lineRule="auto"/>
        <w:jc w:val="both"/>
        <w:divId w:val="2116439976"/>
        <w:rPr>
          <w:rFonts w:ascii="Times New Roman" w:eastAsiaTheme="minorEastAsia" w:hAnsi="Times New Roman" w:cs="Times New Roman"/>
          <w:b/>
          <w:sz w:val="22"/>
          <w:szCs w:val="22"/>
          <w:u w:val="single"/>
          <w:lang w:val="en-US" w:eastAsia="zh-CN"/>
        </w:rPr>
      </w:pPr>
      <w:r w:rsidRPr="00BC52EA">
        <w:rPr>
          <w:rFonts w:ascii="Times New Roman" w:eastAsiaTheme="minorEastAsia" w:hAnsi="Times New Roman" w:cs="Times New Roman"/>
          <w:b/>
          <w:sz w:val="22"/>
          <w:szCs w:val="22"/>
          <w:u w:val="single"/>
          <w:lang w:val="en-US" w:eastAsia="zh-CN"/>
        </w:rPr>
        <w:t>Undertakings given to the Immigration and Checkpoints Authority (“ICA”) for Request for Assistance</w:t>
      </w:r>
    </w:p>
    <w:p w:rsidR="00497891" w:rsidRPr="00BC52EA" w:rsidRDefault="00497891" w:rsidP="00497891">
      <w:pPr>
        <w:spacing w:before="0" w:after="0" w:line="240" w:lineRule="auto"/>
        <w:jc w:val="both"/>
        <w:divId w:val="2116439976"/>
        <w:rPr>
          <w:rFonts w:ascii="Times New Roman" w:eastAsiaTheme="minorEastAsia" w:hAnsi="Times New Roman" w:cs="Times New Roman"/>
          <w:sz w:val="22"/>
          <w:szCs w:val="22"/>
          <w:lang w:val="en-US" w:eastAsia="zh-CN"/>
        </w:rPr>
      </w:pPr>
    </w:p>
    <w:p w:rsidR="00497891" w:rsidRPr="00BC52EA" w:rsidRDefault="00497891" w:rsidP="00497891">
      <w:pPr>
        <w:spacing w:before="0" w:after="0" w:line="240" w:lineRule="auto"/>
        <w:ind w:firstLine="567"/>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 (</w:t>
      </w:r>
      <w:r w:rsidRPr="00BC52EA">
        <w:rPr>
          <w:rFonts w:ascii="Times New Roman" w:eastAsiaTheme="minorEastAsia" w:hAnsi="Times New Roman" w:cs="Times New Roman"/>
          <w:sz w:val="22"/>
          <w:szCs w:val="22"/>
          <w:u w:val="single"/>
          <w:lang w:val="en-US" w:eastAsia="zh-CN"/>
        </w:rPr>
        <w:t>Name of requestor)</w:t>
      </w:r>
      <w:r w:rsidRPr="00BC52EA">
        <w:rPr>
          <w:rFonts w:ascii="Times New Roman" w:eastAsiaTheme="minorEastAsia" w:hAnsi="Times New Roman" w:cs="Times New Roman"/>
          <w:sz w:val="22"/>
          <w:szCs w:val="22"/>
          <w:lang w:val="en-US" w:eastAsia="zh-CN"/>
        </w:rPr>
        <w:t>, (</w:t>
      </w:r>
      <w:r w:rsidRPr="00BC52EA">
        <w:rPr>
          <w:rFonts w:ascii="Times New Roman" w:eastAsiaTheme="minorEastAsia" w:hAnsi="Times New Roman" w:cs="Times New Roman"/>
          <w:sz w:val="22"/>
          <w:szCs w:val="22"/>
          <w:u w:val="single"/>
          <w:lang w:val="en-US" w:eastAsia="zh-CN"/>
        </w:rPr>
        <w:t>NRIC/Passport/Other identification documents</w:t>
      </w:r>
      <w:r>
        <w:rPr>
          <w:rFonts w:ascii="Times New Roman" w:eastAsiaTheme="minorEastAsia" w:hAnsi="Times New Roman" w:cs="Times New Roman"/>
          <w:sz w:val="22"/>
          <w:szCs w:val="22"/>
          <w:u w:val="single"/>
          <w:lang w:val="en-US" w:eastAsia="zh-CN"/>
        </w:rPr>
        <w:t xml:space="preserve"> No.</w:t>
      </w:r>
      <w:r w:rsidRPr="00BC52EA">
        <w:rPr>
          <w:rFonts w:ascii="Times New Roman" w:eastAsiaTheme="minorEastAsia" w:hAnsi="Times New Roman" w:cs="Times New Roman"/>
          <w:sz w:val="22"/>
          <w:szCs w:val="22"/>
          <w:lang w:val="en-US" w:eastAsia="zh-CN"/>
        </w:rPr>
        <w:t>), am a plaintiff/defendant* in the abovementioned matter in which there is, in force, an Order of Court from the Family Justice Courts dated (</w:t>
      </w:r>
      <w:r w:rsidRPr="00BC52EA">
        <w:rPr>
          <w:rFonts w:ascii="Times New Roman" w:eastAsiaTheme="minorEastAsia" w:hAnsi="Times New Roman" w:cs="Times New Roman"/>
          <w:sz w:val="22"/>
          <w:szCs w:val="22"/>
          <w:u w:val="single"/>
          <w:lang w:val="en-US" w:eastAsia="zh-CN"/>
        </w:rPr>
        <w:t>date of Court Order</w:t>
      </w:r>
      <w:r w:rsidRPr="00BC52EA">
        <w:rPr>
          <w:rFonts w:ascii="Times New Roman" w:eastAsiaTheme="minorEastAsia" w:hAnsi="Times New Roman" w:cs="Times New Roman"/>
          <w:sz w:val="22"/>
          <w:szCs w:val="22"/>
          <w:lang w:val="en-US" w:eastAsia="zh-CN"/>
        </w:rPr>
        <w:t xml:space="preserve">) </w:t>
      </w:r>
      <w:r w:rsidRPr="00BC52EA">
        <w:rPr>
          <w:rFonts w:ascii="Times New Roman" w:eastAsiaTheme="minorHAnsi" w:hAnsi="Times New Roman" w:cs="Times New Roman"/>
          <w:sz w:val="22"/>
          <w:szCs w:val="22"/>
          <w:lang w:eastAsia="en-US"/>
        </w:rPr>
        <w:t>restraining (____</w:t>
      </w:r>
      <w:r w:rsidRPr="00BC52EA">
        <w:rPr>
          <w:rFonts w:ascii="Times New Roman" w:eastAsiaTheme="minorHAnsi" w:hAnsi="Times New Roman" w:cs="Times New Roman"/>
          <w:sz w:val="22"/>
          <w:szCs w:val="22"/>
          <w:u w:val="single"/>
          <w:lang w:eastAsia="en-US"/>
        </w:rPr>
        <w:t>Details of persons restrained by Court Order (e.g. the plaintiff; the defendant; servants/agents of the plaintiff/defendant)</w:t>
      </w:r>
      <w:r w:rsidRPr="00BC52EA">
        <w:rPr>
          <w:rFonts w:ascii="Times New Roman" w:eastAsiaTheme="minorHAnsi" w:hAnsi="Times New Roman" w:cs="Times New Roman"/>
          <w:sz w:val="22"/>
          <w:szCs w:val="22"/>
          <w:lang w:eastAsia="en-US"/>
        </w:rPr>
        <w:t>____) from taking the below child/children out of Singapore [without an order of Court or the consent of one or both parties to the matter]*</w:t>
      </w:r>
      <w:r w:rsidRPr="00BC52EA">
        <w:rPr>
          <w:rFonts w:ascii="Times New Roman" w:eastAsiaTheme="minorHAnsi" w:hAnsi="Times New Roman" w:cstheme="minorBidi"/>
          <w:sz w:val="22"/>
          <w:szCs w:val="22"/>
          <w:lang w:eastAsia="en-US"/>
        </w:rPr>
        <w:t xml:space="preserve"> </w:t>
      </w:r>
      <w:r w:rsidRPr="00BC52EA">
        <w:rPr>
          <w:rFonts w:ascii="Times New Roman" w:eastAsiaTheme="minorEastAsia" w:hAnsi="Times New Roman" w:cs="Times New Roman"/>
          <w:sz w:val="22"/>
          <w:szCs w:val="22"/>
          <w:lang w:val="en-US" w:eastAsia="zh-CN"/>
        </w:rPr>
        <w:t xml:space="preserve">(hereinafter referred to as “the </w:t>
      </w:r>
      <w:r w:rsidRPr="00BC52EA">
        <w:rPr>
          <w:rFonts w:ascii="Times New Roman" w:eastAsiaTheme="minorHAnsi" w:hAnsi="Times New Roman" w:cstheme="minorBidi"/>
          <w:b/>
          <w:sz w:val="22"/>
          <w:szCs w:val="22"/>
          <w:lang w:val="en-US" w:eastAsia="en-US"/>
        </w:rPr>
        <w:t>Order</w:t>
      </w:r>
      <w:r w:rsidRPr="00BC52EA">
        <w:rPr>
          <w:rFonts w:ascii="Times New Roman" w:eastAsiaTheme="minorEastAsia" w:hAnsi="Times New Roman" w:cs="Times New Roman"/>
          <w:sz w:val="22"/>
          <w:szCs w:val="22"/>
          <w:lang w:val="en-US" w:eastAsia="zh-CN"/>
        </w:rPr>
        <w:t xml:space="preserve">”). </w:t>
      </w:r>
    </w:p>
    <w:p w:rsidR="00497891" w:rsidRPr="00BC52EA" w:rsidRDefault="00497891" w:rsidP="00497891">
      <w:pPr>
        <w:spacing w:before="0" w:after="0" w:line="240" w:lineRule="auto"/>
        <w:jc w:val="both"/>
        <w:divId w:val="2116439976"/>
        <w:rPr>
          <w:rFonts w:ascii="Times New Roman" w:eastAsiaTheme="minorEastAsia" w:hAnsi="Times New Roman" w:cs="Times New Roman"/>
          <w:sz w:val="22"/>
          <w:szCs w:val="22"/>
          <w:lang w:val="en-US" w:eastAsia="zh-CN"/>
        </w:rPr>
      </w:pPr>
    </w:p>
    <w:p w:rsidR="00497891" w:rsidRPr="00BC52EA" w:rsidRDefault="00497891" w:rsidP="00497891">
      <w:pPr>
        <w:spacing w:before="0" w:after="0" w:line="276" w:lineRule="auto"/>
        <w:divId w:val="2116439976"/>
        <w:rPr>
          <w:rFonts w:ascii="Times New Roman" w:eastAsia="SimSun" w:hAnsi="Times New Roman" w:cs="Times New Roman"/>
          <w:sz w:val="22"/>
          <w:szCs w:val="22"/>
          <w:u w:val="single"/>
          <w:lang w:val="en-US" w:eastAsia="en-US"/>
        </w:rPr>
      </w:pPr>
      <w:r w:rsidRPr="00BC52EA">
        <w:rPr>
          <w:rFonts w:ascii="Times New Roman" w:eastAsia="SimSun" w:hAnsi="Times New Roman" w:cs="Times New Roman"/>
          <w:sz w:val="22"/>
          <w:szCs w:val="22"/>
          <w:u w:val="single"/>
          <w:lang w:val="en-US" w:eastAsia="en-US"/>
        </w:rPr>
        <w:t>Details of Parties</w:t>
      </w:r>
    </w:p>
    <w:p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Name of Plaintiff:</w:t>
      </w:r>
    </w:p>
    <w:p w:rsidR="00497891" w:rsidRPr="0071139E"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N</w:t>
      </w:r>
      <w:r w:rsidRPr="0071139E">
        <w:rPr>
          <w:rFonts w:ascii="Times New Roman" w:eastAsiaTheme="minorHAnsi" w:hAnsi="Times New Roman" w:cs="Times New Roman"/>
          <w:sz w:val="22"/>
          <w:szCs w:val="22"/>
          <w:lang w:val="en-US" w:eastAsia="en-US"/>
        </w:rPr>
        <w:t>RIC/FIN</w:t>
      </w:r>
      <w:r w:rsidRPr="00BC52EA">
        <w:rPr>
          <w:rFonts w:ascii="Times New Roman" w:eastAsiaTheme="minorHAnsi" w:hAnsi="Times New Roman" w:cs="Times New Roman"/>
          <w:sz w:val="22"/>
          <w:szCs w:val="22"/>
          <w:lang w:val="en-US" w:eastAsia="en-US"/>
        </w:rPr>
        <w:t xml:space="preserve"> No</w:t>
      </w:r>
      <w:r w:rsidRPr="0071139E">
        <w:rPr>
          <w:rFonts w:ascii="Times New Roman" w:eastAsiaTheme="minorHAnsi" w:hAnsi="Times New Roman" w:cs="Times New Roman"/>
          <w:sz w:val="22"/>
          <w:szCs w:val="22"/>
          <w:lang w:val="en-US" w:eastAsia="en-US"/>
        </w:rPr>
        <w:t>.</w:t>
      </w:r>
      <w:r w:rsidRPr="00BC52EA">
        <w:rPr>
          <w:rFonts w:ascii="Times New Roman" w:eastAsiaTheme="minorHAnsi" w:hAnsi="Times New Roman" w:cs="Times New Roman"/>
          <w:sz w:val="22"/>
          <w:szCs w:val="22"/>
          <w:lang w:val="en-US" w:eastAsia="en-US"/>
        </w:rPr>
        <w:t>:</w:t>
      </w:r>
    </w:p>
    <w:p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71139E">
        <w:rPr>
          <w:rFonts w:ascii="Times New Roman" w:eastAsiaTheme="minorHAnsi" w:hAnsi="Times New Roman" w:cs="Times New Roman"/>
          <w:sz w:val="22"/>
          <w:szCs w:val="22"/>
          <w:lang w:val="en-US" w:eastAsia="en-US"/>
        </w:rPr>
        <w:t>Passport No.:</w:t>
      </w:r>
    </w:p>
    <w:p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Address:</w:t>
      </w:r>
    </w:p>
    <w:p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 xml:space="preserve">E-mail address: </w:t>
      </w:r>
    </w:p>
    <w:p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Mobile number:</w:t>
      </w:r>
    </w:p>
    <w:p w:rsidR="00497891" w:rsidRPr="00BC52EA" w:rsidRDefault="00497891" w:rsidP="00497891">
      <w:pPr>
        <w:spacing w:before="0" w:after="0" w:line="276" w:lineRule="auto"/>
        <w:divId w:val="2116439976"/>
        <w:rPr>
          <w:rFonts w:ascii="Times New Roman" w:eastAsia="SimSun"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Contact details of solicitors (if any):</w:t>
      </w:r>
    </w:p>
    <w:p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p>
    <w:p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Name of Defendant:</w:t>
      </w:r>
    </w:p>
    <w:p w:rsidR="00497891" w:rsidRPr="0071139E"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N</w:t>
      </w:r>
      <w:r w:rsidRPr="0071139E">
        <w:rPr>
          <w:rFonts w:ascii="Times New Roman" w:eastAsiaTheme="minorHAnsi" w:hAnsi="Times New Roman" w:cs="Times New Roman"/>
          <w:sz w:val="22"/>
          <w:szCs w:val="22"/>
          <w:lang w:val="en-US" w:eastAsia="en-US"/>
        </w:rPr>
        <w:t>RIC/FIN</w:t>
      </w:r>
      <w:r w:rsidRPr="00BC52EA">
        <w:rPr>
          <w:rFonts w:ascii="Times New Roman" w:eastAsiaTheme="minorHAnsi" w:hAnsi="Times New Roman" w:cs="Times New Roman"/>
          <w:sz w:val="22"/>
          <w:szCs w:val="22"/>
          <w:lang w:val="en-US" w:eastAsia="en-US"/>
        </w:rPr>
        <w:t xml:space="preserve"> No</w:t>
      </w:r>
      <w:r w:rsidRPr="0071139E">
        <w:rPr>
          <w:rFonts w:ascii="Times New Roman" w:eastAsiaTheme="minorHAnsi" w:hAnsi="Times New Roman" w:cs="Times New Roman"/>
          <w:sz w:val="22"/>
          <w:szCs w:val="22"/>
          <w:lang w:val="en-US" w:eastAsia="en-US"/>
        </w:rPr>
        <w:t>.</w:t>
      </w:r>
      <w:r w:rsidRPr="00BC52EA">
        <w:rPr>
          <w:rFonts w:ascii="Times New Roman" w:eastAsiaTheme="minorHAnsi" w:hAnsi="Times New Roman" w:cs="Times New Roman"/>
          <w:sz w:val="22"/>
          <w:szCs w:val="22"/>
          <w:lang w:val="en-US" w:eastAsia="en-US"/>
        </w:rPr>
        <w:t>:</w:t>
      </w:r>
    </w:p>
    <w:p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71139E">
        <w:rPr>
          <w:rFonts w:ascii="Times New Roman" w:eastAsiaTheme="minorHAnsi" w:hAnsi="Times New Roman" w:cs="Times New Roman"/>
          <w:sz w:val="22"/>
          <w:szCs w:val="22"/>
          <w:lang w:val="en-US" w:eastAsia="en-US"/>
        </w:rPr>
        <w:t>Passport No.:</w:t>
      </w:r>
    </w:p>
    <w:p w:rsidR="00497891" w:rsidRPr="00BC52EA" w:rsidRDefault="00497891" w:rsidP="00497891">
      <w:pPr>
        <w:spacing w:before="0" w:after="0" w:line="276" w:lineRule="auto"/>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Address:</w:t>
      </w:r>
    </w:p>
    <w:p w:rsidR="00497891" w:rsidRPr="00BC52EA" w:rsidRDefault="00497891" w:rsidP="00497891">
      <w:pPr>
        <w:spacing w:before="0" w:after="0" w:line="276" w:lineRule="auto"/>
        <w:jc w:val="both"/>
        <w:divId w:val="2116439976"/>
        <w:rPr>
          <w:rFonts w:ascii="Times New Roman" w:eastAsia="SimSun"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E-mail address:</w:t>
      </w:r>
    </w:p>
    <w:p w:rsidR="00497891" w:rsidRPr="00BC52EA" w:rsidRDefault="00497891" w:rsidP="00497891">
      <w:pPr>
        <w:spacing w:before="0" w:after="0" w:line="276" w:lineRule="auto"/>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Mobile number:</w:t>
      </w:r>
      <w:r w:rsidRPr="00BC52EA">
        <w:rPr>
          <w:rFonts w:ascii="Times New Roman" w:eastAsiaTheme="minorHAnsi" w:hAnsi="Times New Roman" w:cs="Times New Roman"/>
          <w:sz w:val="22"/>
          <w:szCs w:val="22"/>
          <w:lang w:val="en-US" w:eastAsia="en-US"/>
        </w:rPr>
        <w:br/>
        <w:t>Contact details of solicitors (if any):</w:t>
      </w:r>
    </w:p>
    <w:p w:rsidR="00497891" w:rsidRPr="00BC52EA" w:rsidRDefault="00497891" w:rsidP="00497891">
      <w:pPr>
        <w:spacing w:before="0" w:after="0" w:line="276" w:lineRule="auto"/>
        <w:divId w:val="2116439976"/>
        <w:rPr>
          <w:rFonts w:ascii="Times New Roman" w:eastAsia="SimSun" w:hAnsi="Times New Roman" w:cs="Times New Roman"/>
          <w:sz w:val="22"/>
          <w:szCs w:val="22"/>
          <w:lang w:val="en-US" w:eastAsia="en-US"/>
        </w:rPr>
      </w:pPr>
    </w:p>
    <w:p w:rsidR="00497891" w:rsidRPr="00BC52EA" w:rsidRDefault="00497891" w:rsidP="00497891">
      <w:pPr>
        <w:spacing w:before="0" w:after="0" w:line="276" w:lineRule="auto"/>
        <w:divId w:val="2116439976"/>
        <w:rPr>
          <w:rFonts w:ascii="Times New Roman" w:eastAsia="SimSun" w:hAnsi="Times New Roman" w:cs="Times New Roman"/>
          <w:sz w:val="22"/>
          <w:szCs w:val="22"/>
          <w:u w:val="single"/>
          <w:lang w:val="en-US" w:eastAsia="en-US"/>
        </w:rPr>
      </w:pPr>
      <w:r w:rsidRPr="00BC52EA">
        <w:rPr>
          <w:rFonts w:ascii="Times New Roman" w:eastAsia="SimSun" w:hAnsi="Times New Roman" w:cs="Times New Roman"/>
          <w:sz w:val="22"/>
          <w:szCs w:val="22"/>
          <w:u w:val="single"/>
          <w:lang w:val="en-US" w:eastAsia="en-US"/>
        </w:rPr>
        <w:t>Details of Child/Children</w:t>
      </w:r>
    </w:p>
    <w:p w:rsidR="00497891" w:rsidRPr="00BC52EA" w:rsidRDefault="00497891" w:rsidP="00497891">
      <w:pPr>
        <w:spacing w:before="0" w:after="0" w:line="276" w:lineRule="auto"/>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 xml:space="preserve">Full name of child/children involved: </w:t>
      </w:r>
    </w:p>
    <w:p w:rsidR="00497891" w:rsidRPr="0071139E" w:rsidRDefault="00497891" w:rsidP="00497891">
      <w:pPr>
        <w:spacing w:before="0" w:after="0" w:line="276" w:lineRule="auto"/>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BC/</w:t>
      </w:r>
      <w:r w:rsidRPr="0071139E">
        <w:rPr>
          <w:rFonts w:ascii="Times New Roman" w:eastAsia="SimSun" w:hAnsi="Times New Roman" w:cs="Times New Roman"/>
          <w:sz w:val="22"/>
          <w:szCs w:val="22"/>
          <w:lang w:val="en-US" w:eastAsia="en-US"/>
        </w:rPr>
        <w:t>NRIC/FIN</w:t>
      </w:r>
      <w:r w:rsidRPr="00BC52EA">
        <w:rPr>
          <w:rFonts w:ascii="Times New Roman" w:eastAsia="SimSun" w:hAnsi="Times New Roman" w:cs="Times New Roman"/>
          <w:sz w:val="22"/>
          <w:szCs w:val="22"/>
          <w:lang w:val="en-US" w:eastAsia="en-US"/>
        </w:rPr>
        <w:t xml:space="preserve"> No</w:t>
      </w:r>
      <w:r w:rsidRPr="0071139E">
        <w:rPr>
          <w:rFonts w:ascii="Times New Roman" w:eastAsia="SimSun" w:hAnsi="Times New Roman" w:cs="Times New Roman"/>
          <w:sz w:val="22"/>
          <w:szCs w:val="22"/>
          <w:lang w:val="en-US" w:eastAsia="en-US"/>
        </w:rPr>
        <w:t>.</w:t>
      </w:r>
      <w:r w:rsidRPr="00BC52EA">
        <w:rPr>
          <w:rFonts w:ascii="Times New Roman" w:eastAsia="SimSun" w:hAnsi="Times New Roman" w:cs="Times New Roman"/>
          <w:sz w:val="22"/>
          <w:szCs w:val="22"/>
          <w:lang w:val="en-US" w:eastAsia="en-US"/>
        </w:rPr>
        <w:t>:</w:t>
      </w:r>
    </w:p>
    <w:p w:rsidR="00497891" w:rsidRPr="00BC52EA" w:rsidRDefault="00497891" w:rsidP="00497891">
      <w:pPr>
        <w:spacing w:before="0" w:after="0" w:line="276" w:lineRule="auto"/>
        <w:divId w:val="2116439976"/>
        <w:rPr>
          <w:rFonts w:ascii="Times New Roman" w:eastAsia="SimSun" w:hAnsi="Times New Roman" w:cs="Times New Roman"/>
          <w:sz w:val="22"/>
          <w:szCs w:val="22"/>
          <w:lang w:val="en-US" w:eastAsia="en-US"/>
        </w:rPr>
      </w:pPr>
      <w:r w:rsidRPr="0071139E">
        <w:rPr>
          <w:rFonts w:ascii="Times New Roman" w:eastAsia="SimSun" w:hAnsi="Times New Roman" w:cs="Times New Roman"/>
          <w:sz w:val="22"/>
          <w:szCs w:val="22"/>
          <w:lang w:val="en-US" w:eastAsia="en-US"/>
        </w:rPr>
        <w:t>Passport No.:</w:t>
      </w:r>
    </w:p>
    <w:p w:rsidR="00497891" w:rsidRPr="00BC52EA" w:rsidRDefault="00497891" w:rsidP="00497891">
      <w:pPr>
        <w:spacing w:before="0" w:after="0" w:line="240" w:lineRule="auto"/>
        <w:jc w:val="both"/>
        <w:divId w:val="2116439976"/>
        <w:rPr>
          <w:rFonts w:ascii="Times New Roman" w:eastAsiaTheme="minorEastAsia" w:hAnsi="Times New Roman" w:cs="Times New Roman"/>
          <w:sz w:val="22"/>
          <w:szCs w:val="22"/>
          <w:lang w:val="en-US" w:eastAsia="zh-CN"/>
        </w:rPr>
      </w:pPr>
    </w:p>
    <w:p w:rsidR="00497891" w:rsidRPr="00BC52EA" w:rsidRDefault="00497891" w:rsidP="00497891">
      <w:pPr>
        <w:spacing w:before="0" w:after="0" w:line="240" w:lineRule="auto"/>
        <w:jc w:val="both"/>
        <w:divId w:val="2116439976"/>
        <w:rPr>
          <w:rFonts w:ascii="Times New Roman" w:eastAsiaTheme="minorEastAsia" w:hAnsi="Times New Roman" w:cs="Times New Roman"/>
          <w:sz w:val="22"/>
          <w:szCs w:val="22"/>
          <w:u w:val="single"/>
          <w:lang w:val="en-US" w:eastAsia="zh-CN"/>
        </w:rPr>
      </w:pPr>
      <w:r w:rsidRPr="00BC52EA">
        <w:rPr>
          <w:rFonts w:ascii="Times New Roman" w:eastAsiaTheme="minorEastAsia" w:hAnsi="Times New Roman" w:cs="Times New Roman"/>
          <w:sz w:val="22"/>
          <w:szCs w:val="22"/>
          <w:lang w:val="en-US" w:eastAsia="zh-CN"/>
        </w:rPr>
        <w:t>2.</w:t>
      </w:r>
      <w:r w:rsidRPr="00BC52EA">
        <w:rPr>
          <w:rFonts w:ascii="Times New Roman" w:eastAsiaTheme="minorEastAsia" w:hAnsi="Times New Roman" w:cs="Times New Roman"/>
          <w:sz w:val="22"/>
          <w:szCs w:val="22"/>
          <w:lang w:val="en-US" w:eastAsia="zh-CN"/>
        </w:rPr>
        <w:tab/>
      </w:r>
      <w:r w:rsidRPr="00BC52EA">
        <w:rPr>
          <w:rFonts w:ascii="Times New Roman" w:eastAsiaTheme="minorEastAsia" w:hAnsi="Times New Roman" w:cs="Times New Roman"/>
          <w:sz w:val="22"/>
          <w:szCs w:val="22"/>
          <w:u w:val="single"/>
          <w:lang w:val="en-US" w:eastAsia="zh-CN"/>
        </w:rPr>
        <w:t>I hereby undertake as follows:</w:t>
      </w:r>
    </w:p>
    <w:p w:rsidR="00497891" w:rsidRPr="00BC52EA" w:rsidRDefault="00497891" w:rsidP="00497891">
      <w:pPr>
        <w:spacing w:before="0" w:after="0" w:line="240" w:lineRule="auto"/>
        <w:ind w:firstLine="567"/>
        <w:jc w:val="both"/>
        <w:divId w:val="2116439976"/>
        <w:rPr>
          <w:rFonts w:ascii="Times New Roman" w:eastAsiaTheme="minorEastAsia" w:hAnsi="Times New Roman" w:cs="Times New Roman"/>
          <w:sz w:val="22"/>
          <w:szCs w:val="22"/>
          <w:lang w:val="en-US" w:eastAsia="zh-CN"/>
        </w:rPr>
      </w:pPr>
    </w:p>
    <w:p w:rsidR="00497891" w:rsidRPr="00BC52EA" w:rsidRDefault="00497891" w:rsidP="00497891">
      <w:pPr>
        <w:spacing w:before="0" w:after="0" w:line="240" w:lineRule="auto"/>
        <w:ind w:left="567" w:hanging="567"/>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In the event I notify the ICA of the Order:</w:t>
      </w:r>
    </w:p>
    <w:p w:rsidR="00497891" w:rsidRPr="00BC52EA" w:rsidRDefault="00497891" w:rsidP="00497891">
      <w:pPr>
        <w:spacing w:before="0" w:after="0" w:line="240" w:lineRule="auto"/>
        <w:ind w:left="567" w:hanging="567"/>
        <w:jc w:val="both"/>
        <w:divId w:val="2116439976"/>
        <w:rPr>
          <w:rFonts w:ascii="Times New Roman" w:eastAsiaTheme="minorEastAsia" w:hAnsi="Times New Roman" w:cs="Times New Roman"/>
          <w:sz w:val="22"/>
          <w:szCs w:val="22"/>
          <w:lang w:val="en-US" w:eastAsia="zh-CN"/>
        </w:rPr>
      </w:pPr>
    </w:p>
    <w:p w:rsidR="00497891" w:rsidRPr="00BC52EA" w:rsidRDefault="00497891" w:rsidP="00497891">
      <w:pPr>
        <w:numPr>
          <w:ilvl w:val="0"/>
          <w:numId w:val="218"/>
        </w:numPr>
        <w:spacing w:before="0" w:after="0" w:line="240" w:lineRule="auto"/>
        <w:ind w:left="567"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 xml:space="preserve">I shall send </w:t>
      </w:r>
      <w:r w:rsidRPr="00BC52EA">
        <w:rPr>
          <w:rFonts w:ascii="Times New Roman" w:eastAsiaTheme="minorHAnsi" w:hAnsi="Times New Roman" w:cs="Times New Roman"/>
          <w:sz w:val="22"/>
          <w:szCs w:val="22"/>
          <w:lang w:eastAsia="en-US"/>
        </w:rPr>
        <w:t xml:space="preserve">a copy of the Order and this Form to the ICA via </w:t>
      </w:r>
      <w:r w:rsidRPr="00BC52EA">
        <w:rPr>
          <w:rFonts w:ascii="Times New Roman" w:eastAsiaTheme="minorEastAsia" w:hAnsi="Times New Roman" w:cs="Times New Roman"/>
          <w:sz w:val="22"/>
          <w:szCs w:val="22"/>
          <w:lang w:val="en-US" w:eastAsia="zh-CN"/>
        </w:rPr>
        <w:t>e-mail to the undermentioned email address, copying the other party, during the ICA’s working hours only. I understand that the documents have to be served at least one working day in advance before the ICA is to act on the Order:-</w:t>
      </w:r>
    </w:p>
    <w:p w:rsidR="00497891" w:rsidRPr="00BC52EA" w:rsidRDefault="00497891" w:rsidP="00497891">
      <w:pPr>
        <w:spacing w:before="0" w:after="0" w:line="240" w:lineRule="auto"/>
        <w:jc w:val="both"/>
        <w:divId w:val="2116439976"/>
        <w:rPr>
          <w:rFonts w:ascii="Times New Roman" w:eastAsia="SimSun" w:hAnsi="Times New Roman" w:cs="Times New Roman"/>
          <w:sz w:val="22"/>
          <w:szCs w:val="22"/>
          <w:lang w:val="en-US" w:eastAsia="en-US"/>
        </w:rPr>
      </w:pPr>
    </w:p>
    <w:p w:rsidR="00497891" w:rsidRDefault="00497891" w:rsidP="00497891">
      <w:pPr>
        <w:spacing w:before="0" w:after="160" w:line="240" w:lineRule="auto"/>
        <w:ind w:left="1134" w:hanging="567"/>
        <w:jc w:val="both"/>
        <w:divId w:val="2116439976"/>
        <w:rPr>
          <w:rFonts w:ascii="Times New Roman" w:eastAsiaTheme="minorEastAsia" w:hAnsi="Times New Roman" w:cs="Times New Roman"/>
          <w:sz w:val="22"/>
          <w:szCs w:val="22"/>
          <w:lang w:val="en-US" w:eastAsia="zh-CN"/>
        </w:rPr>
      </w:pPr>
      <w:r>
        <w:rPr>
          <w:rFonts w:ascii="Times New Roman" w:eastAsiaTheme="minorEastAsia" w:hAnsi="Times New Roman" w:cs="Times New Roman"/>
          <w:sz w:val="22"/>
          <w:szCs w:val="22"/>
          <w:lang w:val="en-US" w:eastAsia="zh-CN"/>
        </w:rPr>
        <w:t>ICA’s E-mail address: ICA_FJC_Notification@ica.gov.sg</w:t>
      </w:r>
    </w:p>
    <w:p w:rsidR="00497891" w:rsidRPr="00BC52EA" w:rsidRDefault="00497891" w:rsidP="00497891">
      <w:pPr>
        <w:spacing w:before="0" w:after="160" w:line="240" w:lineRule="auto"/>
        <w:ind w:left="1134" w:hanging="567"/>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ICA’s working hours are:-</w:t>
      </w:r>
    </w:p>
    <w:p w:rsidR="00497891" w:rsidRPr="00C313A1" w:rsidRDefault="00497891" w:rsidP="00497891">
      <w:pPr>
        <w:pStyle w:val="ListParagraph"/>
        <w:numPr>
          <w:ilvl w:val="0"/>
          <w:numId w:val="220"/>
        </w:numPr>
        <w:contextualSpacing/>
        <w:jc w:val="both"/>
        <w:divId w:val="2116439976"/>
      </w:pPr>
      <w:r w:rsidRPr="00C313A1">
        <w:t>Mondays to Fridays: 8am to 5pm</w:t>
      </w:r>
    </w:p>
    <w:p w:rsidR="00497891" w:rsidRPr="00C313A1" w:rsidRDefault="00497891" w:rsidP="00497891">
      <w:pPr>
        <w:pStyle w:val="ListParagraph"/>
        <w:numPr>
          <w:ilvl w:val="0"/>
          <w:numId w:val="220"/>
        </w:numPr>
        <w:contextualSpacing/>
        <w:jc w:val="both"/>
        <w:divId w:val="2116439976"/>
      </w:pPr>
      <w:r w:rsidRPr="00C313A1">
        <w:t xml:space="preserve">Public Holiday Eves: 8am to 12pm </w:t>
      </w:r>
    </w:p>
    <w:p w:rsidR="00497891" w:rsidRDefault="00497891" w:rsidP="00497891">
      <w:pPr>
        <w:pStyle w:val="ListParagraph"/>
        <w:numPr>
          <w:ilvl w:val="0"/>
          <w:numId w:val="220"/>
        </w:numPr>
        <w:contextualSpacing/>
        <w:jc w:val="both"/>
        <w:divId w:val="2116439976"/>
      </w:pPr>
      <w:r w:rsidRPr="00C313A1">
        <w:t>Saturdays, Sundays and Public Holidays: Closed.</w:t>
      </w:r>
    </w:p>
    <w:p w:rsidR="00497891" w:rsidRPr="00C313A1" w:rsidRDefault="00497891" w:rsidP="00497891">
      <w:pPr>
        <w:pStyle w:val="ListParagraph"/>
        <w:ind w:left="927"/>
        <w:jc w:val="both"/>
        <w:divId w:val="2116439976"/>
      </w:pPr>
    </w:p>
    <w:p w:rsidR="00497891" w:rsidRPr="00BC52EA" w:rsidRDefault="00497891" w:rsidP="00497891">
      <w:pPr>
        <w:spacing w:before="0" w:after="0" w:line="259" w:lineRule="auto"/>
        <w:divId w:val="2116439976"/>
        <w:rPr>
          <w:rFonts w:ascii="Times New Roman" w:eastAsia="SimSun" w:hAnsi="Times New Roman" w:cs="Times New Roman"/>
          <w:sz w:val="22"/>
          <w:szCs w:val="22"/>
          <w:lang w:val="en-US" w:eastAsia="en-US"/>
        </w:rPr>
      </w:pPr>
    </w:p>
    <w:p w:rsidR="00497891" w:rsidRPr="00BC52EA" w:rsidRDefault="00497891" w:rsidP="00497891">
      <w:pPr>
        <w:numPr>
          <w:ilvl w:val="0"/>
          <w:numId w:val="218"/>
        </w:numPr>
        <w:spacing w:before="0" w:after="0" w:line="259" w:lineRule="auto"/>
        <w:ind w:left="567"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 xml:space="preserve">I will also provide the ICA with: </w:t>
      </w:r>
    </w:p>
    <w:p w:rsidR="00497891" w:rsidRPr="00BC52EA" w:rsidRDefault="00497891" w:rsidP="00497891">
      <w:pPr>
        <w:numPr>
          <w:ilvl w:val="0"/>
          <w:numId w:val="219"/>
        </w:numPr>
        <w:spacing w:before="0" w:after="0" w:line="259"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copies of the NRIC/Passport of both parties, where available;</w:t>
      </w:r>
    </w:p>
    <w:p w:rsidR="00497891" w:rsidRPr="00BC52EA" w:rsidRDefault="00497891" w:rsidP="00497891">
      <w:pPr>
        <w:numPr>
          <w:ilvl w:val="0"/>
          <w:numId w:val="219"/>
        </w:numPr>
        <w:spacing w:before="0" w:after="0" w:line="259"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a copy of the birth certificate/NRIC of the child/children, where available;</w:t>
      </w:r>
    </w:p>
    <w:p w:rsidR="00497891" w:rsidRPr="00BC52EA" w:rsidRDefault="00497891" w:rsidP="00497891">
      <w:pPr>
        <w:numPr>
          <w:ilvl w:val="0"/>
          <w:numId w:val="219"/>
        </w:numPr>
        <w:spacing w:before="0" w:after="0" w:line="259"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a copy of the passport of the child/children, where available.</w:t>
      </w:r>
    </w:p>
    <w:p w:rsidR="00497891" w:rsidRPr="00BC52EA" w:rsidRDefault="00497891" w:rsidP="00497891">
      <w:pPr>
        <w:spacing w:before="0" w:after="0" w:line="259" w:lineRule="auto"/>
        <w:jc w:val="both"/>
        <w:divId w:val="2116439976"/>
        <w:rPr>
          <w:rFonts w:ascii="Times New Roman" w:eastAsiaTheme="minorHAnsi" w:hAnsi="Times New Roman" w:cs="Times New Roman"/>
          <w:sz w:val="22"/>
          <w:szCs w:val="22"/>
          <w:lang w:val="en-US" w:eastAsia="zh-CN"/>
        </w:rPr>
      </w:pPr>
    </w:p>
    <w:p w:rsidR="00497891" w:rsidRPr="00BC52EA" w:rsidRDefault="00497891" w:rsidP="00497891">
      <w:pPr>
        <w:numPr>
          <w:ilvl w:val="0"/>
          <w:numId w:val="218"/>
        </w:numPr>
        <w:spacing w:before="0" w:after="0" w:line="259" w:lineRule="auto"/>
        <w:ind w:left="567" w:hanging="567"/>
        <w:contextualSpacing/>
        <w:jc w:val="both"/>
        <w:divId w:val="2116439976"/>
        <w:rPr>
          <w:rFonts w:ascii="Times New Roman" w:eastAsiaTheme="minorHAnsi" w:hAnsi="Times New Roman" w:cs="Times New Roman"/>
          <w:sz w:val="22"/>
          <w:szCs w:val="22"/>
          <w:lang w:val="en-US" w:eastAsia="zh-CN"/>
        </w:rPr>
      </w:pPr>
      <w:r w:rsidRPr="00BC52EA">
        <w:rPr>
          <w:rFonts w:ascii="Times New Roman" w:eastAsiaTheme="minorHAnsi" w:hAnsi="Times New Roman" w:cs="Times New Roman"/>
          <w:sz w:val="22"/>
          <w:szCs w:val="22"/>
          <w:lang w:val="en-US" w:eastAsia="zh-CN"/>
        </w:rPr>
        <w:t>If there are any changes to the details of the parties/child/children and/or the documents set out paragraph 2(2), I shall inform the ICA immediately.</w:t>
      </w:r>
    </w:p>
    <w:p w:rsidR="00497891" w:rsidRPr="00BC52EA" w:rsidRDefault="00497891" w:rsidP="00497891">
      <w:pPr>
        <w:spacing w:before="0" w:after="0" w:line="259" w:lineRule="auto"/>
        <w:jc w:val="both"/>
        <w:divId w:val="2116439976"/>
        <w:rPr>
          <w:rFonts w:ascii="Times New Roman" w:eastAsiaTheme="minorHAnsi" w:hAnsi="Times New Roman" w:cs="Times New Roman"/>
          <w:sz w:val="22"/>
          <w:szCs w:val="22"/>
          <w:lang w:val="en-US" w:eastAsia="en-US"/>
        </w:rPr>
      </w:pPr>
    </w:p>
    <w:p w:rsidR="00497891" w:rsidRPr="00BC52EA" w:rsidRDefault="00497891" w:rsidP="00497891">
      <w:pPr>
        <w:numPr>
          <w:ilvl w:val="0"/>
          <w:numId w:val="218"/>
        </w:numPr>
        <w:spacing w:before="0" w:after="0" w:line="259" w:lineRule="auto"/>
        <w:ind w:left="567" w:hanging="567"/>
        <w:contextualSpacing/>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 xml:space="preserve">If the Order subsequently ceases to have effect or is varied or, if the Order so permits, consent is given by the relevant party for the other to take the child/children out of Singapore (whether for a specific purpose only or generally), I shall </w:t>
      </w:r>
      <w:r w:rsidRPr="00BC52EA">
        <w:rPr>
          <w:rFonts w:ascii="Times New Roman" w:eastAsiaTheme="minorHAnsi" w:hAnsi="Times New Roman" w:cstheme="minorBidi"/>
          <w:sz w:val="22"/>
          <w:szCs w:val="22"/>
          <w:lang w:val="en-US" w:eastAsia="en-US"/>
        </w:rPr>
        <w:t>immediately</w:t>
      </w:r>
      <w:r w:rsidRPr="00BC52EA">
        <w:rPr>
          <w:rFonts w:ascii="Times New Roman" w:eastAsiaTheme="minorHAnsi" w:hAnsi="Times New Roman" w:cs="Times New Roman"/>
          <w:sz w:val="22"/>
          <w:szCs w:val="22"/>
          <w:lang w:val="en-US" w:eastAsia="en-US"/>
        </w:rPr>
        <w:t xml:space="preserve"> notify the ICA of the same via the e-mail provided in paragraph 2(1) above, copying the other party</w:t>
      </w:r>
      <w:r w:rsidRPr="00BC52EA">
        <w:rPr>
          <w:rFonts w:ascii="Times New Roman" w:eastAsia="SimSun" w:hAnsi="Times New Roman" w:cs="Times New Roman"/>
          <w:sz w:val="22"/>
          <w:szCs w:val="22"/>
          <w:lang w:val="en-US" w:eastAsia="en-US"/>
        </w:rPr>
        <w:t xml:space="preserve">, </w:t>
      </w:r>
      <w:r w:rsidRPr="00BC52EA">
        <w:rPr>
          <w:rFonts w:ascii="Times New Roman" w:eastAsiaTheme="minorHAnsi" w:hAnsi="Times New Roman" w:cs="Times New Roman"/>
          <w:sz w:val="22"/>
          <w:szCs w:val="22"/>
          <w:lang w:val="en-US" w:eastAsia="en-US"/>
        </w:rPr>
        <w:t xml:space="preserve">during the ICA’s working hours only. I understand and agree that </w:t>
      </w:r>
      <w:r>
        <w:rPr>
          <w:rFonts w:ascii="Times New Roman" w:eastAsiaTheme="minorHAnsi" w:hAnsi="Times New Roman" w:cs="Times New Roman"/>
          <w:sz w:val="22"/>
          <w:szCs w:val="22"/>
          <w:lang w:val="en-US" w:eastAsia="en-US"/>
        </w:rPr>
        <w:t xml:space="preserve">the notification to </w:t>
      </w:r>
      <w:r w:rsidRPr="00BC52EA">
        <w:rPr>
          <w:rFonts w:ascii="Times New Roman" w:eastAsiaTheme="minorHAnsi" w:hAnsi="Times New Roman" w:cs="Times New Roman"/>
          <w:sz w:val="22"/>
          <w:szCs w:val="22"/>
          <w:lang w:val="en-US" w:eastAsia="en-US"/>
        </w:rPr>
        <w:t xml:space="preserve">ICA </w:t>
      </w:r>
      <w:r>
        <w:rPr>
          <w:rFonts w:ascii="Times New Roman" w:eastAsiaTheme="minorHAnsi" w:hAnsi="Times New Roman" w:cs="Times New Roman"/>
          <w:sz w:val="22"/>
          <w:szCs w:val="22"/>
          <w:lang w:val="en-US" w:eastAsia="en-US"/>
        </w:rPr>
        <w:t>shall be given at least one working day in advance before ICA is to</w:t>
      </w:r>
      <w:r w:rsidRPr="00BC52EA">
        <w:rPr>
          <w:rFonts w:ascii="Times New Roman" w:eastAsiaTheme="minorHAnsi" w:hAnsi="Times New Roman" w:cs="Times New Roman"/>
          <w:sz w:val="22"/>
          <w:szCs w:val="22"/>
          <w:lang w:val="en-US" w:eastAsia="en-US"/>
        </w:rPr>
        <w:t xml:space="preserve"> stop acting on the Order.</w:t>
      </w:r>
    </w:p>
    <w:p w:rsidR="00497891" w:rsidRPr="00BC52EA" w:rsidRDefault="00497891" w:rsidP="00497891">
      <w:pPr>
        <w:spacing w:before="0" w:after="0" w:line="259" w:lineRule="auto"/>
        <w:jc w:val="both"/>
        <w:divId w:val="2116439976"/>
        <w:rPr>
          <w:rFonts w:ascii="Times New Roman" w:eastAsiaTheme="minorHAnsi" w:hAnsi="Times New Roman" w:cs="Times New Roman"/>
          <w:sz w:val="22"/>
          <w:szCs w:val="22"/>
          <w:lang w:val="en-US" w:eastAsia="en-US"/>
        </w:rPr>
      </w:pPr>
    </w:p>
    <w:p w:rsidR="00497891" w:rsidRPr="00BC52EA" w:rsidRDefault="00497891" w:rsidP="00497891">
      <w:pPr>
        <w:numPr>
          <w:ilvl w:val="0"/>
          <w:numId w:val="218"/>
        </w:numPr>
        <w:spacing w:before="0" w:after="0" w:line="259" w:lineRule="auto"/>
        <w:ind w:left="567" w:hanging="567"/>
        <w:contextualSpacing/>
        <w:jc w:val="both"/>
        <w:divId w:val="2116439976"/>
        <w:rPr>
          <w:rFonts w:ascii="Times New Roman" w:eastAsiaTheme="minorHAnsi" w:hAnsi="Times New Roman" w:cs="Times New Roman"/>
          <w:sz w:val="22"/>
          <w:szCs w:val="22"/>
          <w:lang w:val="en-US" w:eastAsia="en-US"/>
        </w:rPr>
      </w:pPr>
      <w:r w:rsidRPr="00BC52EA">
        <w:rPr>
          <w:rFonts w:ascii="Times New Roman" w:eastAsiaTheme="minorHAnsi" w:hAnsi="Times New Roman" w:cs="Times New Roman"/>
          <w:sz w:val="22"/>
          <w:szCs w:val="22"/>
          <w:lang w:val="en-US" w:eastAsia="en-US"/>
        </w:rPr>
        <w:t>In the email to the ICA referred to in paragraph 2(4) above, I shall attach copies of the necessary documentation evidencing the cessation or variation of the Order, or the relevant party’s consent, whichever is applicable. The consent shall be given in the format below.</w:t>
      </w:r>
    </w:p>
    <w:p w:rsidR="00497891" w:rsidRPr="00BC52EA" w:rsidRDefault="00497891" w:rsidP="00497891">
      <w:pPr>
        <w:spacing w:before="0" w:after="0" w:line="259" w:lineRule="auto"/>
        <w:jc w:val="both"/>
        <w:divId w:val="2116439976"/>
        <w:rPr>
          <w:rFonts w:ascii="Times New Roman" w:eastAsiaTheme="minorHAnsi" w:hAnsi="Times New Roman" w:cs="Times New Roman"/>
          <w:sz w:val="22"/>
          <w:szCs w:val="22"/>
          <w:lang w:val="en-US" w:eastAsia="en-US"/>
        </w:rPr>
      </w:pPr>
    </w:p>
    <w:tbl>
      <w:tblPr>
        <w:tblStyle w:val="TableGrid8"/>
        <w:tblW w:w="0" w:type="auto"/>
        <w:tblInd w:w="562" w:type="dxa"/>
        <w:tblLook w:val="04A0" w:firstRow="1" w:lastRow="0" w:firstColumn="1" w:lastColumn="0" w:noHBand="0" w:noVBand="1"/>
      </w:tblPr>
      <w:tblGrid>
        <w:gridCol w:w="8454"/>
      </w:tblGrid>
      <w:tr w:rsidR="00497891" w:rsidRPr="00BC52EA" w:rsidTr="00497891">
        <w:trPr>
          <w:divId w:val="2116439976"/>
        </w:trPr>
        <w:tc>
          <w:tcPr>
            <w:tcW w:w="8454" w:type="dxa"/>
          </w:tcPr>
          <w:p w:rsidR="00497891" w:rsidRPr="00BC52EA" w:rsidRDefault="00497891" w:rsidP="00FE36E9">
            <w:pPr>
              <w:spacing w:before="0" w:after="0" w:line="240" w:lineRule="auto"/>
              <w:jc w:val="center"/>
              <w:rPr>
                <w:rFonts w:ascii="Times New Roman" w:hAnsi="Times New Roman" w:cs="Times New Roman"/>
                <w:b/>
                <w:sz w:val="22"/>
                <w:szCs w:val="22"/>
                <w:lang w:eastAsia="zh-CN"/>
              </w:rPr>
            </w:pPr>
            <w:r w:rsidRPr="00BC52EA">
              <w:rPr>
                <w:rFonts w:ascii="Times New Roman" w:hAnsi="Times New Roman" w:cs="Times New Roman"/>
                <w:b/>
                <w:sz w:val="22"/>
                <w:szCs w:val="22"/>
                <w:lang w:eastAsia="zh-CN"/>
              </w:rPr>
              <w:t>Letter of Consent for International Travel of Child</w:t>
            </w:r>
          </w:p>
          <w:p w:rsidR="00497891" w:rsidRPr="00BC52EA" w:rsidRDefault="00497891" w:rsidP="00FE36E9">
            <w:pPr>
              <w:spacing w:before="0" w:after="0" w:line="240" w:lineRule="auto"/>
              <w:rPr>
                <w:rFonts w:ascii="Times New Roman" w:hAnsi="Times New Roman" w:cs="Times New Roman"/>
                <w:b/>
                <w:sz w:val="22"/>
                <w:szCs w:val="22"/>
                <w:lang w:eastAsia="zh-CN"/>
              </w:rPr>
            </w:pPr>
          </w:p>
          <w:p w:rsidR="00497891" w:rsidRPr="00BC52EA" w:rsidRDefault="00497891" w:rsidP="00FE36E9">
            <w:pPr>
              <w:spacing w:before="0" w:after="0" w:line="240" w:lineRule="auto"/>
              <w:rPr>
                <w:rFonts w:ascii="Times New Roman" w:hAnsi="Times New Roman" w:cs="Times New Roman"/>
                <w:b/>
                <w:sz w:val="22"/>
                <w:szCs w:val="22"/>
                <w:lang w:eastAsia="zh-CN"/>
              </w:rPr>
            </w:pPr>
            <w:r w:rsidRPr="00BC52EA">
              <w:rPr>
                <w:rFonts w:ascii="Times New Roman" w:hAnsi="Times New Roman" w:cs="Times New Roman"/>
                <w:b/>
                <w:sz w:val="22"/>
                <w:szCs w:val="22"/>
                <w:lang w:eastAsia="zh-CN"/>
              </w:rPr>
              <w:t>[CASE NO.: ____________]</w:t>
            </w:r>
          </w:p>
          <w:p w:rsidR="00497891" w:rsidRPr="00BC52EA" w:rsidRDefault="00497891" w:rsidP="00FE36E9">
            <w:pPr>
              <w:spacing w:before="0" w:after="0" w:line="240" w:lineRule="auto"/>
              <w:rPr>
                <w:rFonts w:ascii="Times New Roman" w:hAnsi="Times New Roman" w:cs="Times New Roman"/>
                <w:sz w:val="22"/>
                <w:szCs w:val="22"/>
                <w:lang w:eastAsia="zh-CN"/>
              </w:rPr>
            </w:pPr>
          </w:p>
          <w:p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ab/>
              <w:t xml:space="preserve">I, </w:t>
            </w:r>
            <w:r w:rsidRPr="00BC52EA">
              <w:rPr>
                <w:rFonts w:ascii="Times New Roman" w:hAnsi="Times New Roman" w:cs="Times New Roman"/>
                <w:sz w:val="22"/>
                <w:szCs w:val="22"/>
                <w:u w:val="single"/>
                <w:lang w:eastAsia="zh-CN"/>
              </w:rPr>
              <w:t>____(full name of consenting parent/</w:t>
            </w:r>
            <w:r>
              <w:rPr>
                <w:rFonts w:ascii="Times New Roman" w:hAnsi="Times New Roman" w:cs="Times New Roman"/>
                <w:sz w:val="22"/>
                <w:szCs w:val="22"/>
                <w:u w:val="single"/>
                <w:lang w:eastAsia="zh-CN"/>
              </w:rPr>
              <w:t>party*</w:t>
            </w:r>
            <w:r w:rsidRPr="00BC52EA">
              <w:rPr>
                <w:rFonts w:ascii="Times New Roman" w:hAnsi="Times New Roman" w:cs="Times New Roman"/>
                <w:sz w:val="22"/>
                <w:szCs w:val="22"/>
                <w:u w:val="single"/>
                <w:lang w:eastAsia="zh-CN"/>
              </w:rPr>
              <w:t>)__</w:t>
            </w:r>
            <w:r w:rsidRPr="00BC52EA">
              <w:rPr>
                <w:rFonts w:ascii="Times New Roman" w:hAnsi="Times New Roman" w:cs="Times New Roman"/>
                <w:sz w:val="22"/>
                <w:szCs w:val="22"/>
                <w:lang w:eastAsia="zh-CN"/>
              </w:rPr>
              <w:t>______________, (NRIC/FIN/Passport No.:_______</w:t>
            </w:r>
            <w:r w:rsidRPr="00BC52EA">
              <w:rPr>
                <w:rFonts w:ascii="Times New Roman" w:hAnsi="Times New Roman" w:cs="Times New Roman"/>
                <w:sz w:val="22"/>
                <w:szCs w:val="22"/>
                <w:lang w:eastAsia="zh-CN"/>
              </w:rPr>
              <w:softHyphen/>
              <w:t>________) do state that under a Court Order dated _______, I am the parent/</w:t>
            </w:r>
            <w:r>
              <w:rPr>
                <w:rFonts w:ascii="Times New Roman" w:hAnsi="Times New Roman" w:cs="Times New Roman"/>
                <w:sz w:val="22"/>
                <w:szCs w:val="22"/>
                <w:lang w:eastAsia="zh-CN"/>
              </w:rPr>
              <w:t>party</w:t>
            </w:r>
            <w:r w:rsidRPr="0071139E">
              <w:rPr>
                <w:rFonts w:ascii="Times New Roman" w:hAnsi="Times New Roman" w:cs="Times New Roman"/>
                <w:sz w:val="22"/>
                <w:szCs w:val="22"/>
                <w:lang w:eastAsia="zh-CN"/>
              </w:rPr>
              <w:t>*</w:t>
            </w:r>
            <w:r w:rsidRPr="00BC52EA">
              <w:rPr>
                <w:rFonts w:ascii="Times New Roman" w:hAnsi="Times New Roman" w:cs="Times New Roman"/>
                <w:sz w:val="22"/>
                <w:szCs w:val="22"/>
                <w:lang w:eastAsia="zh-CN"/>
              </w:rPr>
              <w:t xml:space="preserve"> having sole/joint</w:t>
            </w:r>
            <w:r w:rsidRPr="0071139E">
              <w:rPr>
                <w:rFonts w:ascii="Times New Roman" w:hAnsi="Times New Roman" w:cs="Times New Roman"/>
                <w:sz w:val="22"/>
                <w:szCs w:val="22"/>
                <w:lang w:eastAsia="zh-CN"/>
              </w:rPr>
              <w:t>*</w:t>
            </w:r>
            <w:r w:rsidRPr="00BC52EA">
              <w:rPr>
                <w:rFonts w:ascii="Times New Roman" w:hAnsi="Times New Roman" w:cs="Times New Roman"/>
                <w:sz w:val="22"/>
                <w:szCs w:val="22"/>
                <w:lang w:eastAsia="zh-CN"/>
              </w:rPr>
              <w:t xml:space="preserve"> custody of the following child/children, which Order prohibits __</w:t>
            </w:r>
            <w:r w:rsidRPr="00BC52EA">
              <w:rPr>
                <w:rFonts w:ascii="Times New Roman" w:hAnsi="Times New Roman" w:cs="Times New Roman"/>
                <w:sz w:val="22"/>
                <w:szCs w:val="22"/>
                <w:u w:val="single"/>
                <w:lang w:eastAsia="zh-CN"/>
              </w:rPr>
              <w:t xml:space="preserve">(person prohibited by Court Order) </w:t>
            </w:r>
            <w:r w:rsidRPr="00BC52EA">
              <w:rPr>
                <w:rFonts w:ascii="Times New Roman" w:hAnsi="Times New Roman" w:cs="Times New Roman"/>
                <w:sz w:val="22"/>
                <w:szCs w:val="22"/>
                <w:lang w:eastAsia="zh-CN"/>
              </w:rPr>
              <w:t>_________ from bringing the child/children out of Singapore without my consent:</w:t>
            </w:r>
          </w:p>
          <w:p w:rsidR="00497891" w:rsidRPr="00BC52EA" w:rsidRDefault="00497891" w:rsidP="00FE36E9">
            <w:pPr>
              <w:spacing w:before="0" w:after="0" w:line="240" w:lineRule="auto"/>
              <w:jc w:val="both"/>
              <w:rPr>
                <w:rFonts w:ascii="Times New Roman" w:hAnsi="Times New Roman" w:cs="Times New Roman"/>
                <w:sz w:val="22"/>
                <w:szCs w:val="22"/>
                <w:lang w:eastAsia="zh-CN"/>
              </w:rPr>
            </w:pPr>
          </w:p>
          <w:p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w:t>
            </w:r>
            <w:r w:rsidRPr="00BC52EA">
              <w:rPr>
                <w:rFonts w:ascii="Times New Roman" w:hAnsi="Times New Roman" w:cs="Times New Roman"/>
                <w:i/>
                <w:sz w:val="22"/>
                <w:szCs w:val="22"/>
                <w:lang w:eastAsia="zh-CN"/>
              </w:rPr>
              <w:t xml:space="preserve">Note: Please insert particulars of child / children </w:t>
            </w:r>
            <w:r w:rsidRPr="00BC52EA">
              <w:rPr>
                <w:rFonts w:ascii="Times New Roman" w:hAnsi="Times New Roman" w:cs="Times New Roman"/>
                <w:b/>
                <w:i/>
                <w:sz w:val="22"/>
                <w:szCs w:val="22"/>
                <w:u w:val="single"/>
                <w:lang w:eastAsia="zh-CN"/>
              </w:rPr>
              <w:t>travelling</w:t>
            </w:r>
            <w:r w:rsidRPr="00BC52EA">
              <w:rPr>
                <w:rFonts w:ascii="Times New Roman" w:hAnsi="Times New Roman" w:cs="Times New Roman"/>
                <w:sz w:val="22"/>
                <w:szCs w:val="22"/>
                <w:lang w:eastAsia="zh-CN"/>
              </w:rPr>
              <w:t>]</w:t>
            </w:r>
          </w:p>
          <w:p w:rsidR="00497891" w:rsidRPr="00BC52EA" w:rsidRDefault="00497891" w:rsidP="00FE36E9">
            <w:pPr>
              <w:spacing w:before="0" w:after="0" w:line="240" w:lineRule="auto"/>
              <w:jc w:val="both"/>
              <w:rPr>
                <w:rFonts w:ascii="Times New Roman" w:hAnsi="Times New Roman" w:cs="Times New Roman"/>
                <w:sz w:val="22"/>
                <w:szCs w:val="22"/>
                <w:lang w:eastAsia="zh-CN"/>
              </w:rPr>
            </w:pPr>
          </w:p>
          <w:p w:rsidR="00497891" w:rsidRPr="00BC52EA" w:rsidRDefault="00497891" w:rsidP="00FE36E9">
            <w:pPr>
              <w:spacing w:before="0" w:after="0" w:line="240" w:lineRule="auto"/>
              <w:rPr>
                <w:rFonts w:ascii="Times New Roman" w:hAnsi="Times New Roman" w:cs="Times New Roman"/>
                <w:sz w:val="22"/>
                <w:szCs w:val="22"/>
                <w:u w:val="single"/>
                <w:lang w:eastAsia="zh-CN"/>
              </w:rPr>
            </w:pPr>
            <w:r w:rsidRPr="00BC52EA">
              <w:rPr>
                <w:rFonts w:ascii="Times New Roman" w:hAnsi="Times New Roman" w:cs="Times New Roman"/>
                <w:sz w:val="22"/>
                <w:szCs w:val="22"/>
                <w:u w:val="single"/>
                <w:lang w:eastAsia="zh-CN"/>
              </w:rPr>
              <w:t>1</w:t>
            </w:r>
            <w:r w:rsidRPr="00BC52EA">
              <w:rPr>
                <w:rFonts w:ascii="Times New Roman" w:hAnsi="Times New Roman" w:cs="Times New Roman"/>
                <w:sz w:val="22"/>
                <w:szCs w:val="22"/>
                <w:u w:val="single"/>
                <w:vertAlign w:val="superscript"/>
                <w:lang w:eastAsia="zh-CN"/>
              </w:rPr>
              <w:t>st</w:t>
            </w:r>
            <w:r w:rsidRPr="00BC52EA">
              <w:rPr>
                <w:rFonts w:ascii="Times New Roman" w:hAnsi="Times New Roman" w:cs="Times New Roman"/>
                <w:sz w:val="22"/>
                <w:szCs w:val="22"/>
                <w:u w:val="single"/>
                <w:lang w:eastAsia="zh-CN"/>
              </w:rPr>
              <w:t xml:space="preserve"> Child </w:t>
            </w:r>
          </w:p>
          <w:p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 xml:space="preserve">Full name of child: </w:t>
            </w:r>
          </w:p>
          <w:p w:rsidR="00497891" w:rsidRPr="00BC52EA" w:rsidRDefault="00497891" w:rsidP="00FE36E9">
            <w:pPr>
              <w:spacing w:before="0" w:after="0" w:line="240" w:lineRule="auto"/>
              <w:rPr>
                <w:rFonts w:ascii="Times New Roman" w:hAnsi="Times New Roman" w:cs="Times New Roman"/>
                <w:sz w:val="22"/>
                <w:szCs w:val="22"/>
                <w:lang w:eastAsia="zh-CN"/>
              </w:rPr>
            </w:pPr>
            <w:r w:rsidRPr="0071139E">
              <w:rPr>
                <w:rFonts w:ascii="Times New Roman" w:hAnsi="Times New Roman" w:cs="Times New Roman"/>
                <w:sz w:val="22"/>
                <w:szCs w:val="22"/>
                <w:lang w:eastAsia="zh-CN"/>
              </w:rPr>
              <w:t>Gender</w:t>
            </w:r>
            <w:r w:rsidRPr="00BC52EA">
              <w:rPr>
                <w:rFonts w:ascii="Times New Roman" w:hAnsi="Times New Roman" w:cs="Times New Roman"/>
                <w:sz w:val="22"/>
                <w:szCs w:val="22"/>
                <w:lang w:eastAsia="zh-CN"/>
              </w:rPr>
              <w:t>:</w:t>
            </w:r>
          </w:p>
          <w:p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 of birth:</w:t>
            </w:r>
          </w:p>
          <w:p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Nationality:</w:t>
            </w:r>
          </w:p>
          <w:p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Passport No.:</w:t>
            </w:r>
          </w:p>
          <w:p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BC/NRIC/FIN (if applicable)</w:t>
            </w:r>
            <w:r w:rsidRPr="0071139E">
              <w:rPr>
                <w:rFonts w:ascii="Times New Roman" w:hAnsi="Times New Roman" w:cs="Times New Roman"/>
                <w:sz w:val="22"/>
                <w:szCs w:val="22"/>
                <w:lang w:eastAsia="zh-CN"/>
              </w:rPr>
              <w:t xml:space="preserve"> No.</w:t>
            </w:r>
            <w:r w:rsidRPr="00BC52EA">
              <w:rPr>
                <w:rFonts w:ascii="Times New Roman" w:hAnsi="Times New Roman" w:cs="Times New Roman"/>
                <w:sz w:val="22"/>
                <w:szCs w:val="22"/>
                <w:lang w:eastAsia="zh-CN"/>
              </w:rPr>
              <w:t>:</w:t>
            </w:r>
          </w:p>
          <w:p w:rsidR="00497891" w:rsidRPr="00BC52EA" w:rsidRDefault="00497891" w:rsidP="00FE36E9">
            <w:pPr>
              <w:spacing w:before="0" w:after="0" w:line="240" w:lineRule="auto"/>
              <w:rPr>
                <w:rFonts w:ascii="Times New Roman" w:hAnsi="Times New Roman" w:cs="Times New Roman"/>
                <w:sz w:val="22"/>
                <w:szCs w:val="22"/>
                <w:lang w:eastAsia="zh-CN"/>
              </w:rPr>
            </w:pPr>
          </w:p>
          <w:p w:rsidR="00497891" w:rsidRPr="00BC52EA" w:rsidRDefault="00497891" w:rsidP="00FE36E9">
            <w:pPr>
              <w:spacing w:before="0" w:after="0" w:line="240" w:lineRule="auto"/>
              <w:rPr>
                <w:rFonts w:ascii="Times New Roman" w:hAnsi="Times New Roman" w:cs="Times New Roman"/>
                <w:sz w:val="22"/>
                <w:szCs w:val="22"/>
                <w:u w:val="single"/>
                <w:lang w:eastAsia="zh-CN"/>
              </w:rPr>
            </w:pPr>
            <w:r w:rsidRPr="00BC52EA">
              <w:rPr>
                <w:rFonts w:ascii="Times New Roman" w:hAnsi="Times New Roman" w:cs="Times New Roman"/>
                <w:sz w:val="22"/>
                <w:szCs w:val="22"/>
                <w:u w:val="single"/>
                <w:lang w:eastAsia="zh-CN"/>
              </w:rPr>
              <w:t>2</w:t>
            </w:r>
            <w:r w:rsidRPr="00BC52EA">
              <w:rPr>
                <w:rFonts w:ascii="Times New Roman" w:hAnsi="Times New Roman" w:cs="Times New Roman"/>
                <w:sz w:val="22"/>
                <w:szCs w:val="22"/>
                <w:u w:val="single"/>
                <w:vertAlign w:val="superscript"/>
                <w:lang w:eastAsia="zh-CN"/>
              </w:rPr>
              <w:t>nd</w:t>
            </w:r>
            <w:r w:rsidRPr="00BC52EA">
              <w:rPr>
                <w:rFonts w:ascii="Times New Roman" w:hAnsi="Times New Roman" w:cs="Times New Roman"/>
                <w:sz w:val="22"/>
                <w:szCs w:val="22"/>
                <w:u w:val="single"/>
                <w:lang w:eastAsia="zh-CN"/>
              </w:rPr>
              <w:t xml:space="preserve"> Child </w:t>
            </w:r>
          </w:p>
          <w:p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 xml:space="preserve">Full name of child: </w:t>
            </w:r>
          </w:p>
          <w:p w:rsidR="00497891" w:rsidRPr="00BC52EA" w:rsidRDefault="00497891" w:rsidP="00FE36E9">
            <w:pPr>
              <w:spacing w:before="0" w:after="0" w:line="240" w:lineRule="auto"/>
              <w:rPr>
                <w:rFonts w:ascii="Times New Roman" w:hAnsi="Times New Roman" w:cs="Times New Roman"/>
                <w:sz w:val="22"/>
                <w:szCs w:val="22"/>
                <w:lang w:eastAsia="zh-CN"/>
              </w:rPr>
            </w:pPr>
            <w:r w:rsidRPr="0071139E">
              <w:rPr>
                <w:rFonts w:ascii="Times New Roman" w:hAnsi="Times New Roman" w:cs="Times New Roman"/>
                <w:sz w:val="22"/>
                <w:szCs w:val="22"/>
                <w:lang w:eastAsia="zh-CN"/>
              </w:rPr>
              <w:t>Gender</w:t>
            </w:r>
            <w:r w:rsidRPr="00BC52EA">
              <w:rPr>
                <w:rFonts w:ascii="Times New Roman" w:hAnsi="Times New Roman" w:cs="Times New Roman"/>
                <w:sz w:val="22"/>
                <w:szCs w:val="22"/>
                <w:lang w:eastAsia="zh-CN"/>
              </w:rPr>
              <w:t>:</w:t>
            </w:r>
          </w:p>
          <w:p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 of birth:</w:t>
            </w:r>
          </w:p>
          <w:p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Nationality:</w:t>
            </w:r>
          </w:p>
          <w:p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Passport No.:</w:t>
            </w:r>
          </w:p>
          <w:p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BC/NRIC/FIN (if applicable)</w:t>
            </w:r>
            <w:r w:rsidRPr="0071139E">
              <w:rPr>
                <w:rFonts w:ascii="Times New Roman" w:hAnsi="Times New Roman" w:cs="Times New Roman"/>
                <w:sz w:val="22"/>
                <w:szCs w:val="22"/>
                <w:lang w:eastAsia="zh-CN"/>
              </w:rPr>
              <w:t xml:space="preserve"> No.</w:t>
            </w:r>
            <w:r w:rsidRPr="00BC52EA">
              <w:rPr>
                <w:rFonts w:ascii="Times New Roman" w:hAnsi="Times New Roman" w:cs="Times New Roman"/>
                <w:sz w:val="22"/>
                <w:szCs w:val="22"/>
                <w:lang w:eastAsia="zh-CN"/>
              </w:rPr>
              <w:t>:</w:t>
            </w:r>
          </w:p>
          <w:p w:rsidR="00497891" w:rsidRPr="00BC52EA" w:rsidRDefault="00497891" w:rsidP="00FE36E9">
            <w:pPr>
              <w:spacing w:before="0" w:after="0" w:line="240" w:lineRule="auto"/>
              <w:jc w:val="both"/>
              <w:rPr>
                <w:rFonts w:ascii="Times New Roman" w:hAnsi="Times New Roman" w:cs="Times New Roman"/>
                <w:sz w:val="22"/>
                <w:szCs w:val="22"/>
                <w:lang w:eastAsia="zh-CN"/>
              </w:rPr>
            </w:pPr>
          </w:p>
          <w:p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2.    I hereby consent for the above child/children</w:t>
            </w:r>
            <w:r w:rsidRPr="0071139E">
              <w:rPr>
                <w:rFonts w:ascii="Times New Roman" w:hAnsi="Times New Roman" w:cs="Times New Roman"/>
                <w:sz w:val="22"/>
                <w:szCs w:val="22"/>
                <w:lang w:eastAsia="zh-CN"/>
              </w:rPr>
              <w:t>*</w:t>
            </w:r>
            <w:r w:rsidRPr="00BC52EA">
              <w:rPr>
                <w:rFonts w:ascii="Times New Roman" w:hAnsi="Times New Roman" w:cs="Times New Roman"/>
                <w:sz w:val="22"/>
                <w:szCs w:val="22"/>
                <w:lang w:eastAsia="zh-CN"/>
              </w:rPr>
              <w:t xml:space="preserve"> to be taken out of Singapore by:</w:t>
            </w:r>
          </w:p>
          <w:p w:rsidR="00497891" w:rsidRPr="00BC52EA" w:rsidRDefault="00497891" w:rsidP="00FE36E9">
            <w:pPr>
              <w:spacing w:before="0" w:after="0" w:line="240" w:lineRule="auto"/>
              <w:jc w:val="both"/>
              <w:rPr>
                <w:rFonts w:ascii="Times New Roman" w:hAnsi="Times New Roman" w:cs="Times New Roman"/>
                <w:sz w:val="22"/>
                <w:szCs w:val="22"/>
                <w:lang w:eastAsia="zh-CN"/>
              </w:rPr>
            </w:pPr>
          </w:p>
          <w:p w:rsidR="00497891" w:rsidRDefault="00497891" w:rsidP="00FE36E9">
            <w:pPr>
              <w:spacing w:before="0" w:after="0" w:line="240" w:lineRule="auto"/>
              <w:jc w:val="both"/>
              <w:rPr>
                <w:rFonts w:ascii="Times New Roman" w:hAnsi="Times New Roman" w:cs="Times New Roman"/>
                <w:sz w:val="22"/>
                <w:szCs w:val="22"/>
                <w:lang w:eastAsia="zh-CN"/>
              </w:rPr>
            </w:pPr>
            <w:r>
              <w:rPr>
                <w:rFonts w:ascii="Times New Roman" w:hAnsi="Times New Roman" w:cs="Times New Roman"/>
                <w:sz w:val="22"/>
                <w:szCs w:val="22"/>
                <w:lang w:eastAsia="zh-CN"/>
              </w:rPr>
              <w:t>Full name:</w:t>
            </w:r>
          </w:p>
          <w:p w:rsidR="00497891" w:rsidRPr="00BC52EA" w:rsidRDefault="00497891" w:rsidP="00FE36E9">
            <w:pPr>
              <w:spacing w:before="0" w:after="0" w:line="240" w:lineRule="auto"/>
              <w:jc w:val="both"/>
              <w:rPr>
                <w:rFonts w:ascii="Times New Roman" w:hAnsi="Times New Roman" w:cs="Times New Roman"/>
                <w:sz w:val="22"/>
                <w:szCs w:val="22"/>
                <w:lang w:eastAsia="zh-CN"/>
              </w:rPr>
            </w:pPr>
            <w:r>
              <w:rPr>
                <w:rFonts w:ascii="Times New Roman" w:hAnsi="Times New Roman" w:cs="Times New Roman"/>
                <w:sz w:val="22"/>
                <w:szCs w:val="22"/>
                <w:lang w:eastAsia="zh-CN"/>
              </w:rPr>
              <w:t>G</w:t>
            </w:r>
            <w:r w:rsidRPr="00BC52EA">
              <w:rPr>
                <w:rFonts w:ascii="Times New Roman" w:hAnsi="Times New Roman" w:cs="Times New Roman"/>
                <w:sz w:val="22"/>
                <w:szCs w:val="22"/>
                <w:lang w:eastAsia="zh-CN"/>
              </w:rPr>
              <w:t xml:space="preserve">ender: </w:t>
            </w:r>
          </w:p>
          <w:p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 of birth:</w:t>
            </w:r>
          </w:p>
          <w:p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lastRenderedPageBreak/>
              <w:t>Nationality:</w:t>
            </w:r>
          </w:p>
          <w:p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Passport No.:</w:t>
            </w:r>
          </w:p>
          <w:p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NRIC/FIN (if applicable)</w:t>
            </w:r>
            <w:r w:rsidRPr="0071139E">
              <w:rPr>
                <w:rFonts w:ascii="Times New Roman" w:hAnsi="Times New Roman" w:cs="Times New Roman"/>
                <w:sz w:val="22"/>
                <w:szCs w:val="22"/>
                <w:lang w:eastAsia="zh-CN"/>
              </w:rPr>
              <w:t xml:space="preserve"> No.</w:t>
            </w:r>
            <w:r w:rsidRPr="00BC52EA">
              <w:rPr>
                <w:rFonts w:ascii="Times New Roman" w:hAnsi="Times New Roman" w:cs="Times New Roman"/>
                <w:sz w:val="22"/>
                <w:szCs w:val="22"/>
                <w:lang w:eastAsia="zh-CN"/>
              </w:rPr>
              <w:t>:</w:t>
            </w:r>
          </w:p>
          <w:p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Local Handphone No.:</w:t>
            </w:r>
          </w:p>
          <w:p w:rsidR="00497891" w:rsidRPr="00BC52EA" w:rsidRDefault="00497891" w:rsidP="00FE36E9">
            <w:pPr>
              <w:spacing w:before="0" w:after="0" w:line="240" w:lineRule="auto"/>
              <w:jc w:val="both"/>
              <w:rPr>
                <w:rFonts w:ascii="Times New Roman" w:hAnsi="Times New Roman" w:cs="Times New Roman"/>
                <w:sz w:val="22"/>
                <w:szCs w:val="22"/>
                <w:lang w:eastAsia="zh-CN"/>
              </w:rPr>
            </w:pPr>
          </w:p>
          <w:p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3.</w:t>
            </w:r>
            <w:r w:rsidRPr="00BC52EA">
              <w:rPr>
                <w:rFonts w:ascii="Times New Roman" w:hAnsi="Times New Roman" w:cs="Times New Roman"/>
                <w:sz w:val="22"/>
                <w:szCs w:val="22"/>
                <w:lang w:eastAsia="zh-CN"/>
              </w:rPr>
              <w:tab/>
              <w:t>This consent [is permanent] / [is for any time during the period __</w:t>
            </w:r>
            <w:r w:rsidRPr="0071139E">
              <w:rPr>
                <w:rFonts w:ascii="Times New Roman" w:hAnsi="Times New Roman" w:cs="Times New Roman"/>
                <w:sz w:val="22"/>
                <w:szCs w:val="22"/>
                <w:u w:val="single"/>
                <w:lang w:eastAsia="zh-CN"/>
              </w:rPr>
              <w:t xml:space="preserve">(dd/mm/yyyy) </w:t>
            </w:r>
            <w:r w:rsidRPr="00BC52EA">
              <w:rPr>
                <w:rFonts w:ascii="Times New Roman" w:hAnsi="Times New Roman" w:cs="Times New Roman"/>
                <w:sz w:val="22"/>
                <w:szCs w:val="22"/>
                <w:lang w:eastAsia="zh-CN"/>
              </w:rPr>
              <w:t xml:space="preserve">to </w:t>
            </w:r>
            <w:r w:rsidRPr="00BC52EA">
              <w:rPr>
                <w:rFonts w:ascii="Times New Roman" w:hAnsi="Times New Roman" w:cs="Times New Roman"/>
                <w:sz w:val="22"/>
                <w:szCs w:val="22"/>
                <w:u w:val="single"/>
                <w:lang w:eastAsia="zh-CN"/>
              </w:rPr>
              <w:t>(dd/mm/yyyy)</w:t>
            </w:r>
            <w:r w:rsidRPr="00BC52EA">
              <w:rPr>
                <w:rFonts w:ascii="Times New Roman" w:hAnsi="Times New Roman" w:cs="Times New Roman"/>
                <w:sz w:val="22"/>
                <w:szCs w:val="22"/>
                <w:lang w:eastAsia="zh-CN"/>
              </w:rPr>
              <w:t xml:space="preserve"> (both dates inclusive)]*.</w:t>
            </w:r>
          </w:p>
          <w:p w:rsidR="00497891" w:rsidRPr="00BC52EA" w:rsidRDefault="00497891" w:rsidP="00FE36E9">
            <w:pPr>
              <w:spacing w:before="0" w:after="0" w:line="240" w:lineRule="auto"/>
              <w:rPr>
                <w:rFonts w:ascii="Times New Roman" w:hAnsi="Times New Roman" w:cs="Times New Roman"/>
                <w:sz w:val="22"/>
                <w:szCs w:val="22"/>
                <w:lang w:eastAsia="zh-CN"/>
              </w:rPr>
            </w:pPr>
          </w:p>
          <w:p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4.</w:t>
            </w:r>
            <w:r w:rsidRPr="00BC52EA">
              <w:rPr>
                <w:rFonts w:ascii="Times New Roman" w:hAnsi="Times New Roman" w:cs="Times New Roman"/>
                <w:sz w:val="22"/>
                <w:szCs w:val="22"/>
                <w:lang w:eastAsia="zh-CN"/>
              </w:rPr>
              <w:tab/>
              <w:t>If there are any questions regarding this consent, I can be contacted at (handphone no. of consenting parent/party).</w:t>
            </w:r>
          </w:p>
          <w:p w:rsidR="00497891" w:rsidRPr="00BC52EA" w:rsidRDefault="00497891" w:rsidP="00FE36E9">
            <w:pPr>
              <w:spacing w:before="0" w:after="0" w:line="240" w:lineRule="auto"/>
              <w:rPr>
                <w:rFonts w:ascii="Times New Roman" w:hAnsi="Times New Roman" w:cs="Times New Roman"/>
                <w:sz w:val="22"/>
                <w:szCs w:val="22"/>
                <w:lang w:eastAsia="zh-CN"/>
              </w:rPr>
            </w:pPr>
          </w:p>
          <w:p w:rsidR="00497891" w:rsidRPr="00BC52EA" w:rsidRDefault="00497891" w:rsidP="00FE36E9">
            <w:pPr>
              <w:spacing w:before="0" w:after="0" w:line="240" w:lineRule="auto"/>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5.</w:t>
            </w:r>
            <w:r w:rsidRPr="00BC52EA">
              <w:rPr>
                <w:rFonts w:ascii="Times New Roman" w:hAnsi="Times New Roman" w:cs="Times New Roman"/>
                <w:sz w:val="22"/>
                <w:szCs w:val="22"/>
                <w:lang w:eastAsia="zh-CN"/>
              </w:rPr>
              <w:tab/>
              <w:t xml:space="preserve">I declare that the particulars and information provided are true and correct. I understand that I may be liable for prosecution for any false declarations made herein. </w:t>
            </w:r>
          </w:p>
          <w:p w:rsidR="00497891" w:rsidRPr="00BC52EA" w:rsidRDefault="00497891" w:rsidP="00FE36E9">
            <w:pPr>
              <w:spacing w:before="0" w:after="0" w:line="240" w:lineRule="auto"/>
              <w:jc w:val="both"/>
              <w:rPr>
                <w:rFonts w:ascii="Times New Roman" w:hAnsi="Times New Roman" w:cs="Times New Roman"/>
                <w:sz w:val="22"/>
                <w:szCs w:val="22"/>
                <w:lang w:eastAsia="zh-CN"/>
              </w:rPr>
            </w:pPr>
          </w:p>
          <w:p w:rsidR="00497891" w:rsidRPr="00BC52EA" w:rsidRDefault="00497891" w:rsidP="00FE36E9">
            <w:pPr>
              <w:spacing w:before="0" w:after="0" w:line="240" w:lineRule="auto"/>
              <w:rPr>
                <w:rFonts w:ascii="Times New Roman" w:hAnsi="Times New Roman" w:cs="Times New Roman"/>
                <w:sz w:val="22"/>
                <w:szCs w:val="22"/>
                <w:lang w:eastAsia="zh-CN"/>
              </w:rPr>
            </w:pPr>
          </w:p>
          <w:p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_____________________</w:t>
            </w:r>
          </w:p>
          <w:p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Name and Signature</w:t>
            </w:r>
          </w:p>
          <w:p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_________</w:t>
            </w:r>
          </w:p>
          <w:p w:rsidR="00497891" w:rsidRPr="00BC52EA" w:rsidRDefault="00497891" w:rsidP="00FE36E9">
            <w:pPr>
              <w:spacing w:before="0" w:after="0" w:line="240" w:lineRule="auto"/>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w:t>
            </w:r>
          </w:p>
          <w:p w:rsidR="00497891" w:rsidRPr="00BC52EA" w:rsidRDefault="00497891" w:rsidP="00FE36E9">
            <w:pPr>
              <w:spacing w:before="0" w:after="0" w:line="240" w:lineRule="auto"/>
              <w:rPr>
                <w:rFonts w:ascii="Times New Roman" w:hAnsi="Times New Roman" w:cs="Times New Roman"/>
                <w:i/>
                <w:sz w:val="22"/>
                <w:szCs w:val="22"/>
                <w:lang w:val="en-US" w:eastAsia="zh-CN"/>
              </w:rPr>
            </w:pPr>
            <w:r w:rsidRPr="00BC52EA">
              <w:rPr>
                <w:rFonts w:ascii="Times New Roman" w:hAnsi="Times New Roman" w:cs="Times New Roman"/>
                <w:sz w:val="22"/>
                <w:szCs w:val="22"/>
                <w:lang w:val="en-US" w:eastAsia="zh-CN"/>
              </w:rPr>
              <w:t>*</w:t>
            </w:r>
            <w:r w:rsidRPr="00BC52EA">
              <w:rPr>
                <w:rFonts w:ascii="Times New Roman" w:hAnsi="Times New Roman" w:cs="Times New Roman"/>
                <w:i/>
                <w:sz w:val="22"/>
                <w:szCs w:val="22"/>
                <w:lang w:val="en-US" w:eastAsia="zh-CN"/>
              </w:rPr>
              <w:t>delete where inapplicable</w:t>
            </w:r>
          </w:p>
        </w:tc>
      </w:tr>
    </w:tbl>
    <w:p w:rsidR="00497891" w:rsidRPr="00BC52EA" w:rsidRDefault="00497891" w:rsidP="00497891">
      <w:pPr>
        <w:spacing w:before="0" w:after="0" w:line="240" w:lineRule="auto"/>
        <w:jc w:val="both"/>
        <w:divId w:val="2116439976"/>
        <w:rPr>
          <w:rFonts w:ascii="Times New Roman" w:eastAsiaTheme="minorEastAsia" w:hAnsi="Times New Roman" w:cs="Times New Roman"/>
          <w:sz w:val="22"/>
          <w:szCs w:val="22"/>
          <w:lang w:val="en-US" w:eastAsia="zh-CN"/>
        </w:rPr>
      </w:pPr>
    </w:p>
    <w:p w:rsidR="00497891" w:rsidRPr="00BC52EA" w:rsidRDefault="00497891" w:rsidP="00497891">
      <w:pPr>
        <w:numPr>
          <w:ilvl w:val="0"/>
          <w:numId w:val="218"/>
        </w:numPr>
        <w:spacing w:before="0" w:after="0" w:line="240" w:lineRule="auto"/>
        <w:ind w:left="567"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If the ICA sustains any loss (including any damages and costs that the ICA incurs or which the ICA becomes liable towards any party) as a result of or due to:-</w:t>
      </w:r>
    </w:p>
    <w:p w:rsidR="00497891" w:rsidRPr="00BC52EA" w:rsidRDefault="00497891" w:rsidP="00497891">
      <w:pPr>
        <w:numPr>
          <w:ilvl w:val="0"/>
          <w:numId w:val="216"/>
        </w:numPr>
        <w:spacing w:before="0" w:after="0" w:line="240"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 xml:space="preserve">The ICA acting on the Order after I notify the ICA of the Order; </w:t>
      </w:r>
    </w:p>
    <w:p w:rsidR="00497891" w:rsidRPr="00BC52EA" w:rsidRDefault="00497891" w:rsidP="00497891">
      <w:pPr>
        <w:numPr>
          <w:ilvl w:val="0"/>
          <w:numId w:val="216"/>
        </w:numPr>
        <w:spacing w:before="0" w:after="0" w:line="240"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The ICA not acting on the Order due to my failure in giving timely notification to the ICA of the Order; and/or</w:t>
      </w:r>
    </w:p>
    <w:p w:rsidR="00497891" w:rsidRPr="00BC52EA" w:rsidRDefault="00497891" w:rsidP="00497891">
      <w:pPr>
        <w:numPr>
          <w:ilvl w:val="0"/>
          <w:numId w:val="216"/>
        </w:numPr>
        <w:spacing w:before="0" w:after="0" w:line="240" w:lineRule="auto"/>
        <w:ind w:left="1134" w:hanging="567"/>
        <w:contextualSpacing/>
        <w:jc w:val="both"/>
        <w:divId w:val="2116439976"/>
        <w:rPr>
          <w:rFonts w:ascii="Times New Roman" w:eastAsia="SimSun" w:hAnsi="Times New Roman" w:cs="Times New Roman"/>
          <w:sz w:val="22"/>
          <w:szCs w:val="22"/>
          <w:lang w:val="en-US" w:eastAsia="en-US"/>
        </w:rPr>
      </w:pPr>
      <w:r w:rsidRPr="00BC52EA">
        <w:rPr>
          <w:rFonts w:ascii="Times New Roman" w:eastAsia="SimSun" w:hAnsi="Times New Roman" w:cs="Times New Roman"/>
          <w:sz w:val="22"/>
          <w:szCs w:val="22"/>
          <w:lang w:val="en-US" w:eastAsia="en-US"/>
        </w:rPr>
        <w:t>my breach of the terms of the Order,</w:t>
      </w:r>
    </w:p>
    <w:p w:rsidR="00497891" w:rsidRPr="00BC52EA" w:rsidRDefault="00497891" w:rsidP="00497891">
      <w:pPr>
        <w:spacing w:before="0" w:after="0" w:line="240" w:lineRule="auto"/>
        <w:ind w:left="1701"/>
        <w:contextualSpacing/>
        <w:jc w:val="both"/>
        <w:divId w:val="2116439976"/>
        <w:rPr>
          <w:rFonts w:ascii="Times New Roman" w:eastAsiaTheme="minorEastAsia" w:hAnsi="Times New Roman" w:cs="Times New Roman"/>
          <w:sz w:val="22"/>
          <w:szCs w:val="22"/>
          <w:lang w:val="en-US" w:eastAsia="zh-CN"/>
        </w:rPr>
      </w:pPr>
    </w:p>
    <w:p w:rsidR="00497891" w:rsidRPr="00BC52EA" w:rsidRDefault="00497891" w:rsidP="00497891">
      <w:pPr>
        <w:spacing w:before="0" w:after="0" w:line="259" w:lineRule="auto"/>
        <w:ind w:firstLine="567"/>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 shall indemnify the ICA and keep the ICA indemnified at all times for that loss.</w:t>
      </w:r>
    </w:p>
    <w:p w:rsidR="00497891" w:rsidRPr="00BC52EA" w:rsidRDefault="00497891" w:rsidP="00497891">
      <w:pPr>
        <w:spacing w:before="0" w:after="0" w:line="259" w:lineRule="auto"/>
        <w:divId w:val="2116439976"/>
        <w:rPr>
          <w:rFonts w:ascii="Times New Roman" w:eastAsiaTheme="minorEastAsia" w:hAnsi="Times New Roman" w:cs="Times New Roman"/>
          <w:sz w:val="22"/>
          <w:szCs w:val="22"/>
          <w:lang w:val="en-US" w:eastAsia="zh-CN"/>
        </w:rPr>
      </w:pPr>
    </w:p>
    <w:p w:rsidR="00497891" w:rsidRPr="00BC52EA" w:rsidRDefault="00497891" w:rsidP="00497891">
      <w:pPr>
        <w:spacing w:before="0" w:after="0" w:line="259" w:lineRule="auto"/>
        <w:ind w:left="567" w:hanging="567"/>
        <w:divId w:val="2116439976"/>
        <w:rPr>
          <w:rFonts w:ascii="Times New Roman" w:eastAsiaTheme="minorEastAsia" w:hAnsi="Times New Roman" w:cs="Times New Roman"/>
          <w:sz w:val="22"/>
          <w:szCs w:val="22"/>
          <w:lang w:val="en-US" w:eastAsia="zh-CN"/>
        </w:rPr>
      </w:pPr>
      <w:r>
        <w:rPr>
          <w:rFonts w:ascii="Times New Roman" w:eastAsiaTheme="minorEastAsia" w:hAnsi="Times New Roman" w:cs="Times New Roman"/>
          <w:sz w:val="22"/>
          <w:szCs w:val="22"/>
          <w:lang w:val="en-US" w:eastAsia="zh-CN"/>
        </w:rPr>
        <w:t>(7)</w:t>
      </w:r>
      <w:r w:rsidRPr="00BC52EA">
        <w:rPr>
          <w:rFonts w:ascii="Times New Roman" w:eastAsiaTheme="minorEastAsia" w:hAnsi="Times New Roman" w:cs="Times New Roman"/>
          <w:sz w:val="22"/>
          <w:szCs w:val="22"/>
          <w:lang w:val="en-US" w:eastAsia="zh-CN"/>
        </w:rPr>
        <w:tab/>
        <w:t xml:space="preserve">I understand that </w:t>
      </w:r>
    </w:p>
    <w:p w:rsidR="00497891" w:rsidRPr="00BC52EA" w:rsidRDefault="00497891" w:rsidP="00497891">
      <w:pPr>
        <w:numPr>
          <w:ilvl w:val="0"/>
          <w:numId w:val="217"/>
        </w:numPr>
        <w:spacing w:before="0" w:after="0" w:line="259" w:lineRule="auto"/>
        <w:ind w:left="1134"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due to practical limitations, the ICA may only be able to act on the Order, or stop acting on the Order, one working day after notification;</w:t>
      </w:r>
    </w:p>
    <w:p w:rsidR="00497891" w:rsidRPr="00BC52EA" w:rsidRDefault="00497891" w:rsidP="00497891">
      <w:pPr>
        <w:numPr>
          <w:ilvl w:val="0"/>
          <w:numId w:val="217"/>
        </w:numPr>
        <w:spacing w:before="0" w:after="0" w:line="259" w:lineRule="auto"/>
        <w:ind w:left="1134"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if I notify the ICA outside of the ICA’s working hours, the ICA may only be able to act on the Order, or stop acting on the Order, after two working days;</w:t>
      </w:r>
    </w:p>
    <w:p w:rsidR="00497891" w:rsidRPr="00BC52EA" w:rsidRDefault="00497891" w:rsidP="00497891">
      <w:pPr>
        <w:numPr>
          <w:ilvl w:val="0"/>
          <w:numId w:val="217"/>
        </w:numPr>
        <w:spacing w:before="0" w:after="0" w:line="259" w:lineRule="auto"/>
        <w:ind w:left="1134"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 xml:space="preserve">if the Order allows </w:t>
      </w:r>
      <w:r w:rsidRPr="00BC52EA">
        <w:rPr>
          <w:rFonts w:ascii="Times New Roman" w:eastAsiaTheme="minorHAnsi" w:hAnsi="Times New Roman" w:cs="Times New Roman"/>
          <w:sz w:val="22"/>
          <w:szCs w:val="22"/>
          <w:lang w:eastAsia="en-US"/>
        </w:rPr>
        <w:t>the child/children to be taken out of Singapore only with the leave of the Court, I cannot withdraw this notification unless the Order has ceased to have effect or is varied; and</w:t>
      </w:r>
    </w:p>
    <w:p w:rsidR="00497891" w:rsidRPr="00BC52EA" w:rsidRDefault="00497891" w:rsidP="00497891">
      <w:pPr>
        <w:numPr>
          <w:ilvl w:val="0"/>
          <w:numId w:val="217"/>
        </w:numPr>
        <w:spacing w:before="0" w:after="0" w:line="259" w:lineRule="auto"/>
        <w:ind w:left="1134" w:hanging="567"/>
        <w:contextualSpacing/>
        <w:jc w:val="both"/>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I can consult a solicitor before giving this undertaking.</w:t>
      </w:r>
    </w:p>
    <w:p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p>
    <w:p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p>
    <w:p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____________</w:t>
      </w:r>
      <w:r>
        <w:rPr>
          <w:rFonts w:ascii="Times New Roman" w:eastAsiaTheme="minorEastAsia" w:hAnsi="Times New Roman" w:cs="Times New Roman"/>
          <w:sz w:val="22"/>
          <w:szCs w:val="22"/>
          <w:lang w:val="en-US" w:eastAsia="zh-CN"/>
        </w:rPr>
        <w:t>______________________</w:t>
      </w:r>
    </w:p>
    <w:p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Signature of requestor Plaintiff/Defendant*</w:t>
      </w:r>
      <w:r w:rsidRPr="00BC52EA">
        <w:rPr>
          <w:rFonts w:ascii="Times New Roman" w:eastAsiaTheme="minorEastAsia" w:hAnsi="Times New Roman" w:cs="Times New Roman"/>
          <w:sz w:val="22"/>
          <w:szCs w:val="22"/>
          <w:lang w:val="en-US" w:eastAsia="zh-CN"/>
        </w:rPr>
        <w:br/>
      </w:r>
    </w:p>
    <w:p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Date:________________</w:t>
      </w:r>
    </w:p>
    <w:p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p>
    <w:p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br/>
        <w:t>Before me,</w:t>
      </w:r>
    </w:p>
    <w:p w:rsidR="00497891" w:rsidRPr="00BC52EA" w:rsidRDefault="00497891" w:rsidP="00497891">
      <w:pPr>
        <w:spacing w:before="0" w:after="0" w:line="259" w:lineRule="auto"/>
        <w:contextualSpacing/>
        <w:divId w:val="2116439976"/>
        <w:rPr>
          <w:rFonts w:ascii="Times New Roman" w:eastAsiaTheme="minorEastAsia" w:hAnsi="Times New Roman" w:cs="Times New Roman"/>
          <w:sz w:val="22"/>
          <w:szCs w:val="22"/>
          <w:lang w:val="en-US" w:eastAsia="zh-CN"/>
        </w:rPr>
      </w:pPr>
      <w:r w:rsidRPr="00BC52EA">
        <w:rPr>
          <w:rFonts w:ascii="Times New Roman" w:eastAsiaTheme="minorEastAsia" w:hAnsi="Times New Roman" w:cs="Times New Roman"/>
          <w:sz w:val="22"/>
          <w:szCs w:val="22"/>
          <w:lang w:val="en-US" w:eastAsia="zh-CN"/>
        </w:rPr>
        <w:t>___________________________________________</w:t>
      </w:r>
    </w:p>
    <w:p w:rsidR="00497891" w:rsidRPr="00BC52EA" w:rsidRDefault="00497891" w:rsidP="00497891">
      <w:pPr>
        <w:spacing w:before="0" w:after="0" w:line="240" w:lineRule="auto"/>
        <w:contextualSpacing/>
        <w:jc w:val="both"/>
        <w:divId w:val="2116439976"/>
        <w:rPr>
          <w:rFonts w:ascii="Times New Roman" w:eastAsiaTheme="minorHAnsi" w:hAnsi="Times New Roman" w:cs="Times New Roman"/>
          <w:sz w:val="22"/>
          <w:szCs w:val="22"/>
          <w:lang w:eastAsia="en-US"/>
        </w:rPr>
      </w:pPr>
      <w:r w:rsidRPr="00BC52EA">
        <w:rPr>
          <w:rFonts w:ascii="Times New Roman" w:eastAsiaTheme="minorEastAsia" w:hAnsi="Times New Roman" w:cs="Times New Roman"/>
          <w:sz w:val="22"/>
          <w:szCs w:val="22"/>
          <w:lang w:val="en-US" w:eastAsia="zh-CN"/>
        </w:rPr>
        <w:t>Commissioner for Oaths/Notary Public/Advocate &amp; Solicitor</w:t>
      </w:r>
      <w:r w:rsidRPr="0071139E">
        <w:rPr>
          <w:rFonts w:ascii="Times New Roman" w:eastAsiaTheme="minorEastAsia" w:hAnsi="Times New Roman" w:cs="Times New Roman"/>
          <w:sz w:val="22"/>
          <w:szCs w:val="22"/>
          <w:lang w:val="en-US" w:eastAsia="zh-CN"/>
        </w:rPr>
        <w:t>*</w:t>
      </w:r>
    </w:p>
    <w:p w:rsidR="00497891" w:rsidRPr="00BC52EA" w:rsidRDefault="00497891" w:rsidP="00497891">
      <w:pPr>
        <w:spacing w:before="0" w:after="0" w:line="240" w:lineRule="auto"/>
        <w:contextualSpacing/>
        <w:jc w:val="both"/>
        <w:divId w:val="2116439976"/>
        <w:rPr>
          <w:rFonts w:ascii="Times New Roman" w:eastAsiaTheme="minorHAnsi" w:hAnsi="Times New Roman" w:cs="Times New Roman"/>
          <w:sz w:val="22"/>
          <w:szCs w:val="22"/>
          <w:lang w:eastAsia="en-US"/>
        </w:rPr>
      </w:pPr>
    </w:p>
    <w:p w:rsidR="00C63330" w:rsidRDefault="00497891" w:rsidP="00497891">
      <w:pPr>
        <w:spacing w:before="0" w:after="0" w:line="240" w:lineRule="auto"/>
        <w:divId w:val="2116439976"/>
        <w:rPr>
          <w:rFonts w:ascii="Times New Roman" w:hAnsi="Times New Roman" w:cs="Times New Roman"/>
          <w:sz w:val="20"/>
          <w:szCs w:val="20"/>
          <w:lang w:val="en-US" w:eastAsia="zh-CN"/>
        </w:rPr>
      </w:pPr>
      <w:r w:rsidRPr="00BC52EA">
        <w:rPr>
          <w:rFonts w:ascii="Times New Roman" w:eastAsiaTheme="minorHAnsi" w:hAnsi="Times New Roman" w:cs="Times New Roman"/>
          <w:i/>
          <w:sz w:val="22"/>
          <w:szCs w:val="22"/>
          <w:lang w:eastAsia="en-US"/>
        </w:rPr>
        <w:t>*delete where inapplicable</w:t>
      </w:r>
    </w:p>
    <w:p w:rsidR="00C63330" w:rsidRDefault="00C63330" w:rsidP="00267633">
      <w:pPr>
        <w:spacing w:before="0" w:after="0" w:line="240" w:lineRule="auto"/>
        <w:divId w:val="2116439976"/>
        <w:rPr>
          <w:rFonts w:ascii="Times New Roman" w:hAnsi="Times New Roman" w:cs="Times New Roman"/>
          <w:sz w:val="20"/>
          <w:szCs w:val="20"/>
          <w:lang w:val="en-US" w:eastAsia="zh-CN"/>
        </w:rPr>
      </w:pPr>
    </w:p>
    <w:p w:rsidR="00C63330" w:rsidRDefault="00C63330" w:rsidP="00267633">
      <w:pPr>
        <w:spacing w:before="0" w:after="0" w:line="240" w:lineRule="auto"/>
        <w:divId w:val="2116439976"/>
        <w:rPr>
          <w:rFonts w:ascii="Times New Roman" w:hAnsi="Times New Roman" w:cs="Times New Roman"/>
          <w:sz w:val="20"/>
          <w:szCs w:val="20"/>
          <w:lang w:val="en-US" w:eastAsia="zh-CN"/>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Calibri" w:hAnsi="Calibri" w:cs="Times New Roman"/>
                <w:sz w:val="22"/>
                <w:szCs w:val="22"/>
                <w:lang w:val="en-GB" w:eastAsia="en-GB"/>
              </w:rPr>
              <w:lastRenderedPageBreak/>
              <w:br w:type="page"/>
            </w:r>
            <w:r w:rsidRPr="00267633">
              <w:rPr>
                <w:rFonts w:ascii="Times New Roman" w:hAnsi="Times New Roman" w:cs="Times New Roman"/>
                <w:sz w:val="20"/>
                <w:szCs w:val="20"/>
                <w:lang w:val="en-GB" w:eastAsia="zh-CN"/>
              </w:rPr>
              <w:br w:type="page"/>
            </w:r>
          </w:p>
          <w:p w:rsidR="00267633" w:rsidRPr="00267633" w:rsidRDefault="00267633" w:rsidP="00267633">
            <w:pPr>
              <w:spacing w:before="0" w:after="120" w:line="240" w:lineRule="auto"/>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11, 12</w:t>
            </w:r>
          </w:p>
        </w:tc>
        <w:tc>
          <w:tcPr>
            <w:tcW w:w="3080" w:type="dxa"/>
          </w:tcPr>
          <w:p w:rsidR="00267633" w:rsidRPr="00267633" w:rsidRDefault="00267633" w:rsidP="00497891">
            <w:pPr>
              <w:keepNext/>
              <w:spacing w:before="0" w:after="0" w:line="240" w:lineRule="auto"/>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191</w:t>
            </w:r>
          </w:p>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67633" w:rsidP="00267633">
      <w:pPr>
        <w:keepNext/>
        <w:tabs>
          <w:tab w:val="left" w:pos="2685"/>
          <w:tab w:val="center" w:pos="4513"/>
        </w:tabs>
        <w:spacing w:before="0" w:after="0" w:line="240" w:lineRule="auto"/>
        <w:ind w:left="720" w:hanging="720"/>
        <w:jc w:val="center"/>
        <w:outlineLvl w:val="1"/>
        <w:divId w:val="2116439976"/>
        <w:rPr>
          <w:rFonts w:ascii="Times New Roman" w:eastAsia="SimSun" w:hAnsi="Times New Roman" w:cs="Times New Roman"/>
          <w:b/>
          <w:iCs/>
          <w:spacing w:val="-3"/>
          <w:sz w:val="22"/>
          <w:szCs w:val="22"/>
          <w:lang w:val="en-GB" w:eastAsia="zh-CN"/>
        </w:rPr>
      </w:pPr>
      <w:r w:rsidRPr="00267633">
        <w:rPr>
          <w:rFonts w:ascii="Times New Roman" w:eastAsia="SimSun" w:hAnsi="Times New Roman" w:cs="Times New Roman"/>
          <w:b/>
          <w:iCs/>
          <w:spacing w:val="-3"/>
          <w:sz w:val="22"/>
          <w:szCs w:val="22"/>
          <w:lang w:val="en-GB" w:eastAsia="zh-CN"/>
        </w:rPr>
        <w:t xml:space="preserve">SUMMARY FOR MEDIATION </w:t>
      </w:r>
    </w:p>
    <w:p w:rsidR="00267633" w:rsidRPr="00267633" w:rsidRDefault="00267633" w:rsidP="00267633">
      <w:pPr>
        <w:spacing w:before="0" w:after="0" w:line="240" w:lineRule="auto"/>
        <w:divId w:val="2116439976"/>
        <w:rPr>
          <w:rFonts w:ascii="Times New Roman" w:eastAsia="SimSun" w:hAnsi="Times New Roman" w:cs="Times New Roman"/>
          <w:sz w:val="22"/>
          <w:szCs w:val="22"/>
          <w:lang w:val="en-GB" w:eastAsia="zh-CN"/>
        </w:rPr>
      </w:pPr>
    </w:p>
    <w:p w:rsidR="00267633" w:rsidRPr="00267633" w:rsidRDefault="00267633" w:rsidP="00267633">
      <w:pPr>
        <w:spacing w:before="0" w:after="60" w:line="276" w:lineRule="auto"/>
        <w:jc w:val="both"/>
        <w:divId w:val="2116439976"/>
        <w:rPr>
          <w:rFonts w:ascii="Times New Roman" w:eastAsia="SimSun" w:hAnsi="Times New Roman" w:cs="Times New Roman"/>
          <w:sz w:val="22"/>
          <w:szCs w:val="22"/>
          <w:lang w:val="en-GB" w:eastAsia="zh-CN"/>
        </w:rPr>
      </w:pP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r>
      <w:r w:rsidRPr="00267633">
        <w:rPr>
          <w:rFonts w:ascii="Times New Roman" w:eastAsia="SimSun" w:hAnsi="Times New Roman" w:cs="Times New Roman"/>
          <w:sz w:val="22"/>
          <w:szCs w:val="22"/>
          <w:lang w:val="en-GB" w:eastAsia="zh-CN"/>
        </w:rPr>
        <w:softHyphen/>
        <w:t xml:space="preserve">_______________________ (Plaintiff) vs    ________________________ (Defendant)  </w:t>
      </w:r>
    </w:p>
    <w:p w:rsidR="00267633" w:rsidRPr="00267633" w:rsidRDefault="00267633" w:rsidP="00267633">
      <w:pPr>
        <w:spacing w:before="0" w:after="60" w:line="276" w:lineRule="auto"/>
        <w:divId w:val="2116439976"/>
        <w:rPr>
          <w:rFonts w:ascii="Times New Roman" w:eastAsia="SimSun" w:hAnsi="Times New Roman" w:cs="Times New Roman"/>
          <w:sz w:val="22"/>
          <w:szCs w:val="22"/>
          <w:lang w:val="en-GB" w:eastAsia="zh-CN"/>
        </w:rPr>
      </w:pPr>
      <w:r w:rsidRPr="00267633">
        <w:rPr>
          <w:rFonts w:ascii="Times New Roman" w:eastAsia="SimSun" w:hAnsi="Times New Roman" w:cs="Times New Roman"/>
          <w:sz w:val="22"/>
          <w:szCs w:val="22"/>
          <w:lang w:val="en-GB" w:eastAsia="zh-CN"/>
        </w:rPr>
        <w:t xml:space="preserve">                                              (Title as in action)</w:t>
      </w:r>
    </w:p>
    <w:p w:rsidR="00267633" w:rsidRPr="00267633" w:rsidRDefault="00267633" w:rsidP="00267633">
      <w:pPr>
        <w:spacing w:before="0" w:after="0" w:line="276" w:lineRule="auto"/>
        <w:jc w:val="center"/>
        <w:divId w:val="2116439976"/>
        <w:rPr>
          <w:rFonts w:ascii="Times New Roman" w:eastAsia="SimSun" w:hAnsi="Times New Roman" w:cs="Times New Roman"/>
          <w:sz w:val="22"/>
          <w:szCs w:val="22"/>
          <w:lang w:val="en-GB" w:eastAsia="zh-CN"/>
        </w:rPr>
      </w:pPr>
    </w:p>
    <w:p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b/>
          <w:sz w:val="22"/>
          <w:szCs w:val="22"/>
          <w:lang w:val="en-US" w:eastAsia="zh-CN"/>
        </w:rPr>
        <w:t xml:space="preserve">Party Filing this Summary:  </w:t>
      </w:r>
      <w:r w:rsidRPr="00267633">
        <w:rPr>
          <w:rFonts w:ascii="Times New Roman" w:eastAsia="SimSun" w:hAnsi="Times New Roman" w:cs="Times New Roman"/>
          <w:sz w:val="22"/>
          <w:szCs w:val="22"/>
          <w:lang w:val="en-US" w:eastAsia="zh-CN"/>
        </w:rPr>
        <w:t>Plaintiff / Defendant*</w:t>
      </w:r>
    </w:p>
    <w:p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rsidR="00267633" w:rsidRPr="00267633" w:rsidRDefault="00267633" w:rsidP="00267633">
      <w:pPr>
        <w:spacing w:before="0" w:after="0" w:line="276" w:lineRule="auto"/>
        <w:divId w:val="2116439976"/>
        <w:rPr>
          <w:rFonts w:ascii="Times New Roman" w:eastAsia="SimSun" w:hAnsi="Times New Roman" w:cs="Times New Roman"/>
          <w:b/>
          <w:sz w:val="22"/>
          <w:szCs w:val="22"/>
          <w:lang w:val="en-US" w:eastAsia="zh-CN"/>
        </w:rPr>
      </w:pPr>
      <w:r w:rsidRPr="00267633">
        <w:rPr>
          <w:rFonts w:ascii="Times New Roman" w:eastAsia="SimSun" w:hAnsi="Times New Roman" w:cs="Times New Roman"/>
          <w:b/>
          <w:sz w:val="22"/>
          <w:szCs w:val="22"/>
          <w:lang w:val="en-US" w:eastAsia="zh-CN"/>
        </w:rPr>
        <w:t>A.</w:t>
      </w:r>
      <w:r w:rsidRPr="00267633">
        <w:rPr>
          <w:rFonts w:ascii="Times New Roman" w:eastAsia="SimSun" w:hAnsi="Times New Roman" w:cs="Times New Roman"/>
          <w:b/>
          <w:sz w:val="22"/>
          <w:szCs w:val="22"/>
          <w:lang w:val="en-US" w:eastAsia="zh-CN"/>
        </w:rPr>
        <w:tab/>
      </w:r>
      <w:r w:rsidRPr="00267633">
        <w:rPr>
          <w:rFonts w:ascii="Times New Roman" w:eastAsia="SimSun" w:hAnsi="Times New Roman" w:cs="Times New Roman"/>
          <w:b/>
          <w:sz w:val="22"/>
          <w:szCs w:val="22"/>
          <w:u w:val="single"/>
          <w:lang w:val="en-US" w:eastAsia="zh-CN"/>
        </w:rPr>
        <w:t>CHILDREN ISSUES</w:t>
      </w:r>
      <w:r w:rsidRPr="00267633">
        <w:rPr>
          <w:rFonts w:ascii="Times New Roman" w:eastAsia="SimSun" w:hAnsi="Times New Roman" w:cs="Times New Roman"/>
          <w:b/>
          <w:sz w:val="22"/>
          <w:szCs w:val="22"/>
          <w:lang w:val="en-US" w:eastAsia="zh-CN"/>
        </w:rPr>
        <w:t>:</w:t>
      </w:r>
    </w:p>
    <w:p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No of Children:</w:t>
      </w:r>
      <w:r w:rsidRPr="00267633">
        <w:rPr>
          <w:rFonts w:ascii="Times New Roman" w:eastAsia="SimSun" w:hAnsi="Times New Roman" w:cs="Times New Roman"/>
          <w:sz w:val="22"/>
          <w:szCs w:val="22"/>
          <w:lang w:val="en-US" w:eastAsia="zh-CN"/>
        </w:rPr>
        <w:tab/>
      </w:r>
      <w:r w:rsidRPr="00267633">
        <w:rPr>
          <w:rFonts w:ascii="Times New Roman" w:eastAsia="SimSun" w:hAnsi="Times New Roman" w:cs="Times New Roman"/>
          <w:sz w:val="22"/>
          <w:szCs w:val="22"/>
          <w:lang w:val="en-US" w:eastAsia="zh-CN"/>
        </w:rPr>
        <w:tab/>
        <w:t>____________________________________________</w:t>
      </w:r>
    </w:p>
    <w:p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Age of Children:</w:t>
      </w:r>
      <w:r w:rsidRPr="00267633">
        <w:rPr>
          <w:rFonts w:ascii="Times New Roman" w:eastAsia="SimSun" w:hAnsi="Times New Roman" w:cs="Times New Roman"/>
          <w:sz w:val="22"/>
          <w:szCs w:val="22"/>
          <w:lang w:val="en-US" w:eastAsia="zh-CN"/>
        </w:rPr>
        <w:tab/>
        <w:t>__________________</w:t>
      </w:r>
      <w:r w:rsidRPr="00267633">
        <w:rPr>
          <w:rFonts w:ascii="Times New Roman" w:eastAsia="SimSun" w:hAnsi="Times New Roman" w:cs="Times New Roman"/>
          <w:sz w:val="22"/>
          <w:szCs w:val="22"/>
          <w:lang w:val="en-US" w:eastAsia="zh-CN"/>
        </w:rPr>
        <w:softHyphen/>
      </w:r>
      <w:r w:rsidRPr="00267633">
        <w:rPr>
          <w:rFonts w:ascii="Times New Roman" w:eastAsia="SimSun" w:hAnsi="Times New Roman" w:cs="Times New Roman"/>
          <w:sz w:val="22"/>
          <w:szCs w:val="22"/>
          <w:lang w:val="en-US" w:eastAsia="zh-CN"/>
        </w:rPr>
        <w:softHyphen/>
      </w:r>
      <w:r w:rsidRPr="00267633">
        <w:rPr>
          <w:rFonts w:ascii="Times New Roman" w:eastAsia="SimSun" w:hAnsi="Times New Roman" w:cs="Times New Roman"/>
          <w:sz w:val="22"/>
          <w:szCs w:val="22"/>
          <w:lang w:val="en-US" w:eastAsia="zh-CN"/>
        </w:rPr>
        <w:softHyphen/>
      </w:r>
      <w:r w:rsidRPr="00267633">
        <w:rPr>
          <w:rFonts w:ascii="Times New Roman" w:eastAsia="SimSun" w:hAnsi="Times New Roman" w:cs="Times New Roman"/>
          <w:sz w:val="22"/>
          <w:szCs w:val="22"/>
          <w:lang w:val="en-US" w:eastAsia="zh-CN"/>
        </w:rPr>
        <w:softHyphen/>
      </w:r>
      <w:r w:rsidRPr="00267633">
        <w:rPr>
          <w:rFonts w:ascii="Times New Roman" w:eastAsia="SimSun" w:hAnsi="Times New Roman" w:cs="Times New Roman"/>
          <w:sz w:val="22"/>
          <w:szCs w:val="22"/>
          <w:lang w:val="en-US" w:eastAsia="zh-CN"/>
        </w:rPr>
        <w:softHyphen/>
        <w:t>__________________________</w:t>
      </w:r>
    </w:p>
    <w:p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rsidR="00267633" w:rsidRPr="00267633" w:rsidRDefault="00267633" w:rsidP="00267633">
      <w:pPr>
        <w:spacing w:before="0" w:after="0" w:line="276" w:lineRule="auto"/>
        <w:divId w:val="2116439976"/>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 xml:space="preserve">(1) </w:t>
      </w:r>
      <w:r w:rsidRPr="00267633">
        <w:rPr>
          <w:rFonts w:ascii="Times New Roman" w:eastAsia="SimSun" w:hAnsi="Times New Roman" w:cs="Times New Roman"/>
          <w:sz w:val="22"/>
          <w:szCs w:val="22"/>
          <w:lang w:val="en-US" w:eastAsia="zh-CN"/>
        </w:rPr>
        <w:tab/>
      </w:r>
      <w:r w:rsidRPr="00267633">
        <w:rPr>
          <w:rFonts w:ascii="Times New Roman" w:eastAsia="SimSun" w:hAnsi="Times New Roman" w:cs="Times New Roman"/>
          <w:b/>
          <w:sz w:val="22"/>
          <w:szCs w:val="22"/>
          <w:lang w:val="en-US" w:eastAsia="zh-CN"/>
        </w:rPr>
        <w:t>Custody</w:t>
      </w:r>
    </w:p>
    <w:p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what this party wants regarding custody:</w:t>
      </w:r>
      <w:r w:rsidRPr="00267633">
        <w:rPr>
          <w:rFonts w:ascii="Times New Roman" w:eastAsia="SimSun" w:hAnsi="Times New Roman" w:cs="Times New Roman"/>
          <w:sz w:val="22"/>
          <w:szCs w:val="22"/>
          <w:lang w:val="en-US" w:eastAsia="zh-CN"/>
        </w:rPr>
        <w:tab/>
        <w:t xml:space="preserve">Sole / Joint*  </w:t>
      </w:r>
    </w:p>
    <w:p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rsidR="00267633" w:rsidRPr="00267633" w:rsidRDefault="00267633" w:rsidP="00267633">
      <w:pPr>
        <w:spacing w:before="0" w:after="0" w:line="276" w:lineRule="auto"/>
        <w:divId w:val="2116439976"/>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(2)</w:t>
      </w:r>
      <w:r w:rsidRPr="00267633">
        <w:rPr>
          <w:rFonts w:ascii="Times New Roman" w:eastAsia="SimSun" w:hAnsi="Times New Roman" w:cs="Times New Roman"/>
          <w:sz w:val="22"/>
          <w:szCs w:val="22"/>
          <w:lang w:val="en-US" w:eastAsia="zh-CN"/>
        </w:rPr>
        <w:tab/>
      </w:r>
      <w:r w:rsidRPr="00267633">
        <w:rPr>
          <w:rFonts w:ascii="Times New Roman" w:eastAsia="SimSun" w:hAnsi="Times New Roman" w:cs="Times New Roman"/>
          <w:b/>
          <w:sz w:val="22"/>
          <w:szCs w:val="22"/>
          <w:lang w:val="en-US" w:eastAsia="zh-CN"/>
        </w:rPr>
        <w:t>Care and Control</w:t>
      </w:r>
    </w:p>
    <w:p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which party to be awarded care and control:</w:t>
      </w:r>
      <w:r w:rsidRPr="00267633">
        <w:rPr>
          <w:rFonts w:ascii="Times New Roman" w:eastAsia="SimSun" w:hAnsi="Times New Roman" w:cs="Times New Roman"/>
          <w:sz w:val="22"/>
          <w:szCs w:val="22"/>
          <w:lang w:val="en-US" w:eastAsia="zh-CN"/>
        </w:rPr>
        <w:tab/>
        <w:t xml:space="preserve">Plaintiff / Defendant* </w:t>
      </w:r>
    </w:p>
    <w:p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rsidR="00267633" w:rsidRPr="00267633" w:rsidRDefault="00267633" w:rsidP="00267633">
      <w:pPr>
        <w:spacing w:before="0" w:after="0" w:line="276" w:lineRule="auto"/>
        <w:divId w:val="2116439976"/>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(3)</w:t>
      </w:r>
      <w:r w:rsidRPr="00267633">
        <w:rPr>
          <w:rFonts w:ascii="Times New Roman" w:eastAsia="SimSun" w:hAnsi="Times New Roman" w:cs="Times New Roman"/>
          <w:sz w:val="22"/>
          <w:szCs w:val="22"/>
          <w:lang w:val="en-US" w:eastAsia="zh-CN"/>
        </w:rPr>
        <w:tab/>
      </w:r>
      <w:r w:rsidRPr="00267633">
        <w:rPr>
          <w:rFonts w:ascii="Times New Roman" w:eastAsia="SimSun" w:hAnsi="Times New Roman" w:cs="Times New Roman"/>
          <w:b/>
          <w:sz w:val="22"/>
          <w:szCs w:val="22"/>
          <w:lang w:val="en-US" w:eastAsia="zh-CN"/>
        </w:rPr>
        <w:t>Access</w:t>
      </w:r>
    </w:p>
    <w:p w:rsidR="00267633" w:rsidRPr="00267633" w:rsidRDefault="00267633" w:rsidP="00C20EF2">
      <w:pPr>
        <w:numPr>
          <w:ilvl w:val="0"/>
          <w:numId w:val="138"/>
        </w:numPr>
        <w:spacing w:before="0" w:after="0" w:line="276" w:lineRule="auto"/>
        <w:ind w:left="1418" w:hanging="698"/>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what this party wants regarding access if:</w:t>
      </w:r>
    </w:p>
    <w:p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rsidR="00267633" w:rsidRPr="00267633" w:rsidRDefault="00267633" w:rsidP="00267633">
      <w:pPr>
        <w:spacing w:before="0" w:after="0" w:line="240" w:lineRule="auto"/>
        <w:ind w:left="720" w:firstLine="698"/>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(i)</w:t>
      </w:r>
      <w:r w:rsidRPr="00267633">
        <w:rPr>
          <w:rFonts w:ascii="Times New Roman" w:eastAsia="SimSun" w:hAnsi="Times New Roman" w:cs="Times New Roman"/>
          <w:sz w:val="22"/>
          <w:szCs w:val="22"/>
          <w:lang w:val="en-US" w:eastAsia="zh-CN"/>
        </w:rPr>
        <w:tab/>
        <w:t>he / she* is the parent with care and control</w:t>
      </w:r>
    </w:p>
    <w:tbl>
      <w:tblPr>
        <w:tblW w:w="9100" w:type="dxa"/>
        <w:tblInd w:w="720" w:type="dxa"/>
        <w:tblLook w:val="01E0" w:firstRow="1" w:lastRow="1" w:firstColumn="1" w:lastColumn="1" w:noHBand="0" w:noVBand="0"/>
      </w:tblPr>
      <w:tblGrid>
        <w:gridCol w:w="9100"/>
      </w:tblGrid>
      <w:tr w:rsidR="00267633" w:rsidRPr="00267633" w:rsidTr="00267633">
        <w:trPr>
          <w:divId w:val="2116439976"/>
          <w:trHeight w:val="1515"/>
        </w:trPr>
        <w:tc>
          <w:tcPr>
            <w:tcW w:w="9100" w:type="dxa"/>
            <w:hideMark/>
          </w:tcPr>
          <w:p w:rsidR="00267633" w:rsidRPr="00267633" w:rsidRDefault="00267633" w:rsidP="00267633">
            <w:pPr>
              <w:spacing w:before="0" w:after="0" w:line="240" w:lineRule="auto"/>
              <w:ind w:left="709"/>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w:t>
            </w:r>
          </w:p>
          <w:p w:rsidR="00267633" w:rsidRPr="00267633" w:rsidRDefault="00267633" w:rsidP="00267633">
            <w:pPr>
              <w:spacing w:before="0" w:after="0" w:line="240" w:lineRule="auto"/>
              <w:ind w:left="709"/>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w:t>
            </w:r>
          </w:p>
          <w:p w:rsidR="00267633" w:rsidRPr="00267633" w:rsidRDefault="00267633" w:rsidP="00267633">
            <w:pPr>
              <w:spacing w:before="0" w:after="0" w:line="240" w:lineRule="auto"/>
              <w:ind w:left="709"/>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w:t>
            </w:r>
          </w:p>
        </w:tc>
      </w:tr>
    </w:tbl>
    <w:p w:rsidR="00267633" w:rsidRPr="00267633" w:rsidRDefault="00267633" w:rsidP="00267633">
      <w:pPr>
        <w:spacing w:before="0" w:after="0" w:line="240" w:lineRule="auto"/>
        <w:ind w:left="720" w:firstLine="720"/>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(ii)</w:t>
      </w:r>
      <w:r w:rsidRPr="00267633">
        <w:rPr>
          <w:rFonts w:ascii="Times New Roman" w:eastAsia="SimSun" w:hAnsi="Times New Roman" w:cs="Times New Roman"/>
          <w:sz w:val="22"/>
          <w:szCs w:val="22"/>
          <w:lang w:val="en-US" w:eastAsia="zh-CN"/>
        </w:rPr>
        <w:tab/>
        <w:t>he/she* is not the parent with care and control</w:t>
      </w:r>
    </w:p>
    <w:tbl>
      <w:tblPr>
        <w:tblW w:w="9639" w:type="dxa"/>
        <w:tblInd w:w="108" w:type="dxa"/>
        <w:tblLook w:val="01E0" w:firstRow="1" w:lastRow="1" w:firstColumn="1" w:lastColumn="1" w:noHBand="0" w:noVBand="0"/>
      </w:tblPr>
      <w:tblGrid>
        <w:gridCol w:w="720"/>
        <w:gridCol w:w="8778"/>
        <w:gridCol w:w="141"/>
      </w:tblGrid>
      <w:tr w:rsidR="00267633" w:rsidRPr="00267633" w:rsidTr="00267633">
        <w:trPr>
          <w:gridBefore w:val="1"/>
          <w:divId w:val="2116439976"/>
          <w:wBefore w:w="720" w:type="dxa"/>
          <w:trHeight w:val="414"/>
        </w:trPr>
        <w:tc>
          <w:tcPr>
            <w:tcW w:w="8919" w:type="dxa"/>
            <w:gridSpan w:val="2"/>
            <w:vMerge w:val="restart"/>
          </w:tcPr>
          <w:p w:rsidR="00267633" w:rsidRPr="00267633" w:rsidRDefault="00267633" w:rsidP="00267633">
            <w:pPr>
              <w:spacing w:before="0" w:after="0" w:line="240" w:lineRule="auto"/>
              <w:ind w:left="601"/>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w:t>
            </w:r>
          </w:p>
          <w:p w:rsidR="00267633" w:rsidRPr="00267633" w:rsidRDefault="00267633" w:rsidP="00267633">
            <w:pPr>
              <w:spacing w:before="0" w:after="0" w:line="240" w:lineRule="auto"/>
              <w:ind w:left="601"/>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w:t>
            </w:r>
          </w:p>
          <w:p w:rsidR="00267633" w:rsidRPr="00267633" w:rsidRDefault="00267633" w:rsidP="00267633">
            <w:pPr>
              <w:spacing w:before="0" w:after="0" w:line="240" w:lineRule="auto"/>
              <w:ind w:left="601"/>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w:t>
            </w:r>
            <w:r w:rsidRPr="00267633">
              <w:rPr>
                <w:rFonts w:ascii="Times New Roman" w:eastAsia="SimSun" w:hAnsi="Times New Roman" w:cs="Times New Roman"/>
                <w:sz w:val="22"/>
                <w:szCs w:val="22"/>
                <w:lang w:val="en-US" w:eastAsia="zh-CN"/>
              </w:rPr>
              <w:softHyphen/>
              <w:t>___________</w:t>
            </w:r>
          </w:p>
          <w:p w:rsidR="00267633" w:rsidRPr="00267633" w:rsidRDefault="00267633" w:rsidP="00267633">
            <w:pPr>
              <w:spacing w:before="0" w:after="0" w:line="240" w:lineRule="auto"/>
              <w:ind w:left="601"/>
              <w:rPr>
                <w:rFonts w:ascii="Times New Roman" w:eastAsia="SimSun" w:hAnsi="Times New Roman" w:cs="Times New Roman"/>
                <w:sz w:val="22"/>
                <w:szCs w:val="22"/>
                <w:lang w:val="en-US" w:eastAsia="zh-CN"/>
              </w:rPr>
            </w:pPr>
          </w:p>
        </w:tc>
      </w:tr>
      <w:tr w:rsidR="00267633" w:rsidRPr="00267633" w:rsidTr="00267633">
        <w:trPr>
          <w:gridBefore w:val="1"/>
          <w:divId w:val="2116439976"/>
          <w:wBefore w:w="720" w:type="dxa"/>
          <w:trHeight w:val="828"/>
        </w:trPr>
        <w:tc>
          <w:tcPr>
            <w:tcW w:w="0" w:type="auto"/>
            <w:gridSpan w:val="2"/>
            <w:vMerge/>
            <w:tcBorders>
              <w:top w:val="nil"/>
              <w:left w:val="nil"/>
              <w:bottom w:val="nil"/>
              <w:right w:val="nil"/>
            </w:tcBorders>
            <w:vAlign w:val="center"/>
            <w:hideMark/>
          </w:tcPr>
          <w:p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p>
        </w:tc>
      </w:tr>
      <w:tr w:rsidR="00267633" w:rsidRPr="00267633" w:rsidTr="00267633">
        <w:trPr>
          <w:gridAfter w:val="1"/>
          <w:divId w:val="2116439976"/>
          <w:wAfter w:w="141" w:type="dxa"/>
        </w:trPr>
        <w:tc>
          <w:tcPr>
            <w:tcW w:w="9498" w:type="dxa"/>
            <w:gridSpan w:val="2"/>
          </w:tcPr>
          <w:p w:rsidR="00267633" w:rsidRPr="00267633" w:rsidRDefault="00267633" w:rsidP="00267633">
            <w:pPr>
              <w:spacing w:before="0" w:after="0" w:line="240" w:lineRule="auto"/>
              <w:ind w:left="567" w:hanging="567"/>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ab/>
              <w:t xml:space="preserve">(b)      Proposed handover venue and </w:t>
            </w:r>
            <w:r w:rsidRPr="00267633">
              <w:rPr>
                <w:rFonts w:ascii="Times New Roman" w:eastAsia="SimSun" w:hAnsi="Times New Roman" w:cs="Times New Roman"/>
                <w:sz w:val="22"/>
                <w:szCs w:val="22"/>
                <w:lang w:val="en-GB" w:eastAsia="zh-CN"/>
              </w:rPr>
              <w:t>person to hand over the children</w:t>
            </w:r>
            <w:r w:rsidRPr="00267633">
              <w:rPr>
                <w:rFonts w:ascii="Times New Roman" w:eastAsia="SimSun" w:hAnsi="Times New Roman" w:cs="Times New Roman"/>
                <w:sz w:val="22"/>
                <w:szCs w:val="22"/>
                <w:lang w:val="en-US" w:eastAsia="zh-CN"/>
              </w:rPr>
              <w:t xml:space="preserve">: </w:t>
            </w:r>
            <w:r w:rsidRPr="00267633">
              <w:rPr>
                <w:rFonts w:ascii="Times New Roman" w:eastAsia="SimSun" w:hAnsi="Times New Roman" w:cs="Times New Roman"/>
                <w:sz w:val="22"/>
                <w:szCs w:val="22"/>
                <w:lang w:val="en-US" w:eastAsia="zh-CN"/>
              </w:rPr>
              <w:tab/>
            </w:r>
            <w:r w:rsidRPr="00267633">
              <w:rPr>
                <w:rFonts w:ascii="Times New Roman" w:eastAsia="SimSun" w:hAnsi="Times New Roman" w:cs="Times New Roman"/>
                <w:sz w:val="22"/>
                <w:szCs w:val="22"/>
                <w:lang w:val="en-US" w:eastAsia="zh-CN"/>
              </w:rPr>
              <w:tab/>
            </w:r>
          </w:p>
          <w:p w:rsidR="00267633" w:rsidRPr="00267633" w:rsidRDefault="00267633" w:rsidP="00267633">
            <w:pPr>
              <w:spacing w:before="0" w:after="0" w:line="240" w:lineRule="auto"/>
              <w:ind w:left="567" w:hanging="567"/>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 xml:space="preserve">                     __________________________________________________________________</w:t>
            </w:r>
          </w:p>
          <w:p w:rsidR="00267633" w:rsidRPr="00267633" w:rsidRDefault="00267633" w:rsidP="00267633">
            <w:pPr>
              <w:spacing w:before="0" w:after="0" w:line="240" w:lineRule="auto"/>
              <w:ind w:left="567"/>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__________________________________________________________________</w:t>
            </w:r>
          </w:p>
          <w:p w:rsidR="00267633" w:rsidRPr="00267633" w:rsidRDefault="00267633" w:rsidP="00267633">
            <w:pPr>
              <w:spacing w:before="0" w:after="0" w:line="276" w:lineRule="auto"/>
              <w:rPr>
                <w:rFonts w:ascii="Times New Roman" w:eastAsia="SimSun" w:hAnsi="Times New Roman" w:cs="Times New Roman"/>
                <w:b/>
                <w:smallCaps/>
                <w:sz w:val="22"/>
                <w:szCs w:val="22"/>
                <w:lang w:val="en-US" w:eastAsia="zh-CN"/>
              </w:rPr>
            </w:pPr>
          </w:p>
          <w:p w:rsidR="00267633" w:rsidRPr="00267633" w:rsidRDefault="00267633" w:rsidP="00267633">
            <w:pPr>
              <w:spacing w:before="0" w:after="0" w:line="276" w:lineRule="auto"/>
              <w:ind w:left="601" w:hanging="601"/>
              <w:rPr>
                <w:rFonts w:ascii="Times New Roman" w:eastAsia="SimSun" w:hAnsi="Times New Roman" w:cs="Times New Roman"/>
                <w:b/>
                <w:smallCaps/>
                <w:sz w:val="22"/>
                <w:szCs w:val="22"/>
                <w:lang w:val="en-US" w:eastAsia="zh-CN"/>
              </w:rPr>
            </w:pPr>
            <w:r w:rsidRPr="00267633">
              <w:rPr>
                <w:rFonts w:ascii="Times New Roman" w:eastAsia="SimSun" w:hAnsi="Times New Roman" w:cs="Times New Roman"/>
                <w:b/>
                <w:smallCaps/>
                <w:sz w:val="22"/>
                <w:szCs w:val="22"/>
                <w:lang w:val="en-US" w:eastAsia="zh-CN"/>
              </w:rPr>
              <w:t>B.</w:t>
            </w:r>
            <w:r w:rsidRPr="00267633">
              <w:rPr>
                <w:rFonts w:ascii="Times New Roman" w:eastAsia="SimSun" w:hAnsi="Times New Roman" w:cs="Times New Roman"/>
                <w:b/>
                <w:smallCaps/>
                <w:sz w:val="22"/>
                <w:szCs w:val="22"/>
                <w:lang w:val="en-US" w:eastAsia="zh-CN"/>
              </w:rPr>
              <w:tab/>
            </w:r>
            <w:r w:rsidRPr="00267633">
              <w:rPr>
                <w:rFonts w:ascii="Times New Roman" w:eastAsia="SimSun" w:hAnsi="Times New Roman" w:cs="Times New Roman"/>
                <w:b/>
                <w:sz w:val="22"/>
                <w:szCs w:val="22"/>
                <w:u w:val="single"/>
                <w:lang w:val="en-US" w:eastAsia="zh-CN"/>
              </w:rPr>
              <w:t>DIVISION OF MATRIMONIAL ASSETS</w:t>
            </w:r>
            <w:r w:rsidRPr="00267633">
              <w:rPr>
                <w:rFonts w:ascii="Times New Roman" w:eastAsia="SimSun" w:hAnsi="Times New Roman" w:cs="Times New Roman"/>
                <w:b/>
                <w:sz w:val="22"/>
                <w:szCs w:val="22"/>
                <w:lang w:val="en-US" w:eastAsia="zh-CN"/>
              </w:rPr>
              <w:t>:</w:t>
            </w:r>
          </w:p>
          <w:p w:rsidR="00267633" w:rsidRPr="00267633" w:rsidRDefault="00267633" w:rsidP="00267633">
            <w:pPr>
              <w:spacing w:before="0" w:after="0" w:line="276" w:lineRule="auto"/>
              <w:rPr>
                <w:rFonts w:ascii="Times New Roman" w:eastAsia="SimSun" w:hAnsi="Times New Roman" w:cs="Times New Roman"/>
                <w:b/>
                <w:sz w:val="22"/>
                <w:szCs w:val="22"/>
                <w:lang w:val="en-US" w:eastAsia="zh-CN"/>
              </w:rPr>
            </w:pPr>
          </w:p>
          <w:p w:rsidR="00267633" w:rsidRPr="00267633" w:rsidRDefault="00267633" w:rsidP="00267633">
            <w:pPr>
              <w:tabs>
                <w:tab w:val="left" w:pos="720"/>
                <w:tab w:val="left" w:pos="1440"/>
                <w:tab w:val="left" w:pos="2160"/>
                <w:tab w:val="left" w:pos="3315"/>
              </w:tabs>
              <w:spacing w:before="0" w:after="0" w:line="276" w:lineRule="auto"/>
              <w:ind w:left="601" w:hanging="601"/>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(1)</w:t>
            </w:r>
            <w:r w:rsidRPr="00267633">
              <w:rPr>
                <w:rFonts w:ascii="Times New Roman" w:eastAsia="SimSun" w:hAnsi="Times New Roman" w:cs="Times New Roman"/>
                <w:b/>
                <w:sz w:val="22"/>
                <w:szCs w:val="22"/>
                <w:lang w:val="en-US" w:eastAsia="zh-CN"/>
              </w:rPr>
              <w:tab/>
              <w:t xml:space="preserve"> Matrimonial Home </w:t>
            </w:r>
            <w:r w:rsidRPr="00267633">
              <w:rPr>
                <w:rFonts w:ascii="Times New Roman" w:eastAsia="SimSun" w:hAnsi="Times New Roman" w:cs="Times New Roman"/>
                <w:b/>
                <w:sz w:val="22"/>
                <w:szCs w:val="22"/>
                <w:lang w:val="en-US" w:eastAsia="zh-CN"/>
              </w:rPr>
              <w:tab/>
            </w:r>
          </w:p>
          <w:p w:rsidR="00267633" w:rsidRPr="00267633" w:rsidRDefault="00267633" w:rsidP="00267633">
            <w:pPr>
              <w:spacing w:before="120" w:after="0" w:line="276"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 xml:space="preserve">           Address of matrimonial home: _____________________________________________</w:t>
            </w:r>
          </w:p>
          <w:p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Current value: _________________________________________________________</w:t>
            </w:r>
          </w:p>
          <w:p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p>
          <w:p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(Estimated Value/Valuation Report Value)</w:t>
            </w:r>
          </w:p>
          <w:p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Outstanding loan amount: ________________________________________________</w:t>
            </w:r>
          </w:p>
          <w:p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lastRenderedPageBreak/>
              <w:t>CPF - Plaintiff    ________ (Principal)  _______ (Interest) = ________ (Total)</w:t>
            </w:r>
          </w:p>
          <w:p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CPF - Defendant ________ (Principal)  _______ (Interest) = ________ (Total)</w:t>
            </w:r>
          </w:p>
          <w:p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rsidR="00267633" w:rsidRPr="00267633" w:rsidRDefault="00267633" w:rsidP="00267633">
            <w:pPr>
              <w:spacing w:before="0" w:after="0" w:line="240" w:lineRule="auto"/>
              <w:ind w:left="720" w:hanging="720"/>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(2)</w:t>
            </w:r>
            <w:r w:rsidRPr="00267633">
              <w:rPr>
                <w:rFonts w:ascii="Times New Roman" w:eastAsia="SimSun" w:hAnsi="Times New Roman" w:cs="Times New Roman"/>
                <w:b/>
                <w:sz w:val="22"/>
                <w:szCs w:val="22"/>
                <w:lang w:val="en-US" w:eastAsia="zh-CN"/>
              </w:rPr>
              <w:tab/>
              <w:t>Direct financial contributions towards purchase, mortgage, renovations, property tax, conservancy, maintenance, repairs:</w:t>
            </w:r>
            <w:r w:rsidRPr="00267633">
              <w:rPr>
                <w:rFonts w:ascii="Times New Roman" w:eastAsia="SimSun" w:hAnsi="Times New Roman" w:cs="Times New Roman"/>
                <w:sz w:val="22"/>
                <w:szCs w:val="22"/>
                <w:lang w:val="en-US" w:eastAsia="zh-CN"/>
              </w:rPr>
              <w:t xml:space="preserve">  _____________________________________________________________________</w:t>
            </w:r>
          </w:p>
          <w:p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(3)</w:t>
            </w:r>
            <w:r w:rsidRPr="00267633">
              <w:rPr>
                <w:rFonts w:ascii="Times New Roman" w:eastAsia="SimSun" w:hAnsi="Times New Roman" w:cs="Times New Roman"/>
                <w:b/>
                <w:sz w:val="22"/>
                <w:szCs w:val="22"/>
                <w:lang w:val="en-US" w:eastAsia="zh-CN"/>
              </w:rPr>
              <w:tab/>
              <w:t>Indirect contributions:</w:t>
            </w:r>
          </w:p>
          <w:p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b/>
                <w:sz w:val="22"/>
                <w:szCs w:val="22"/>
                <w:lang w:val="en-US" w:eastAsia="zh-CN"/>
              </w:rPr>
              <w:t xml:space="preserve">State other payments made (e.g. towards household bills, groceries,   </w:t>
            </w:r>
          </w:p>
          <w:p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b/>
                <w:sz w:val="22"/>
                <w:szCs w:val="22"/>
                <w:lang w:val="en-US" w:eastAsia="zh-CN"/>
              </w:rPr>
              <w:t xml:space="preserve">children’s expenses):   </w:t>
            </w:r>
            <w:r w:rsidRPr="00267633">
              <w:rPr>
                <w:rFonts w:ascii="Times New Roman" w:eastAsia="SimSun" w:hAnsi="Times New Roman" w:cs="Times New Roman"/>
                <w:sz w:val="22"/>
                <w:szCs w:val="22"/>
                <w:lang w:val="en-US" w:eastAsia="zh-CN"/>
              </w:rPr>
              <w:t>__________________________________________________</w:t>
            </w:r>
          </w:p>
          <w:p w:rsidR="00267633" w:rsidRPr="00267633" w:rsidRDefault="00267633" w:rsidP="00267633">
            <w:pPr>
              <w:spacing w:before="0" w:after="0" w:line="276" w:lineRule="auto"/>
              <w:rPr>
                <w:rFonts w:ascii="Times New Roman" w:eastAsia="SimSun" w:hAnsi="Times New Roman" w:cs="Times New Roman"/>
                <w:b/>
                <w:sz w:val="22"/>
                <w:szCs w:val="22"/>
                <w:lang w:val="en-US" w:eastAsia="zh-CN"/>
              </w:rPr>
            </w:pPr>
          </w:p>
          <w:p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(4)</w:t>
            </w:r>
            <w:r w:rsidRPr="00267633">
              <w:rPr>
                <w:rFonts w:ascii="Times New Roman" w:eastAsia="SimSun" w:hAnsi="Times New Roman" w:cs="Times New Roman"/>
                <w:b/>
                <w:sz w:val="22"/>
                <w:szCs w:val="22"/>
                <w:lang w:val="en-US" w:eastAsia="zh-CN"/>
              </w:rPr>
              <w:tab/>
              <w:t xml:space="preserve">Length of marriage:  </w:t>
            </w:r>
            <w:r w:rsidRPr="00267633">
              <w:rPr>
                <w:rFonts w:ascii="Times New Roman" w:eastAsia="SimSun" w:hAnsi="Times New Roman" w:cs="Times New Roman"/>
                <w:sz w:val="22"/>
                <w:szCs w:val="22"/>
                <w:lang w:val="en-US" w:eastAsia="zh-CN"/>
              </w:rPr>
              <w:t>____________ years  ____________ months</w:t>
            </w:r>
          </w:p>
          <w:p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(5)</w:t>
            </w:r>
            <w:r w:rsidRPr="00267633">
              <w:rPr>
                <w:rFonts w:ascii="Times New Roman" w:eastAsia="SimSun" w:hAnsi="Times New Roman" w:cs="Times New Roman"/>
                <w:b/>
                <w:sz w:val="22"/>
                <w:szCs w:val="22"/>
                <w:lang w:val="en-US" w:eastAsia="zh-CN"/>
              </w:rPr>
              <w:tab/>
              <w:t xml:space="preserve">Proposal for Division: </w:t>
            </w:r>
            <w:r w:rsidRPr="00267633">
              <w:rPr>
                <w:rFonts w:ascii="Times New Roman" w:eastAsia="SimSun" w:hAnsi="Times New Roman" w:cs="Times New Roman"/>
                <w:sz w:val="22"/>
                <w:szCs w:val="22"/>
                <w:lang w:val="en-US" w:eastAsia="zh-CN"/>
              </w:rPr>
              <w:t>_________________________________________________</w:t>
            </w:r>
          </w:p>
          <w:p w:rsidR="00267633" w:rsidRPr="00267633" w:rsidRDefault="00267633" w:rsidP="00267633">
            <w:pPr>
              <w:spacing w:before="0" w:after="0" w:line="276" w:lineRule="auto"/>
              <w:rPr>
                <w:rFonts w:ascii="Times New Roman" w:eastAsia="SimSun" w:hAnsi="Times New Roman" w:cs="Times New Roman"/>
                <w:b/>
                <w:sz w:val="22"/>
                <w:szCs w:val="22"/>
                <w:lang w:val="en-US" w:eastAsia="zh-CN"/>
              </w:rPr>
            </w:pPr>
          </w:p>
          <w:p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(6)</w:t>
            </w:r>
            <w:r w:rsidRPr="00267633">
              <w:rPr>
                <w:rFonts w:ascii="Times New Roman" w:eastAsia="SimSun" w:hAnsi="Times New Roman" w:cs="Times New Roman"/>
                <w:b/>
                <w:sz w:val="22"/>
                <w:szCs w:val="22"/>
                <w:lang w:val="en-US" w:eastAsia="zh-CN"/>
              </w:rPr>
              <w:tab/>
              <w:t>Other Assets</w:t>
            </w:r>
          </w:p>
          <w:p w:rsidR="00267633" w:rsidRPr="00267633" w:rsidRDefault="00267633" w:rsidP="00267633">
            <w:pPr>
              <w:spacing w:before="0" w:after="0" w:line="240" w:lineRule="auto"/>
              <w:ind w:left="1452" w:hanging="1452"/>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 xml:space="preserve">            State other assets and nature of claim:  _____________________________________</w:t>
            </w:r>
          </w:p>
          <w:p w:rsidR="00267633" w:rsidRPr="00267633" w:rsidRDefault="00267633" w:rsidP="00267633">
            <w:pPr>
              <w:spacing w:before="0" w:after="0" w:line="240" w:lineRule="auto"/>
              <w:ind w:left="743" w:hanging="23"/>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what percentage or monetary amount or claim this party wants as regards above assets: ______________________________________________________________</w:t>
            </w:r>
          </w:p>
          <w:p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p>
          <w:p w:rsidR="00267633" w:rsidRPr="00267633" w:rsidRDefault="00267633" w:rsidP="00267633">
            <w:pPr>
              <w:spacing w:before="0" w:after="0" w:line="480" w:lineRule="auto"/>
              <w:rPr>
                <w:rFonts w:ascii="Times New Roman" w:eastAsia="SimSun" w:hAnsi="Times New Roman" w:cs="Times New Roman"/>
                <w:b/>
                <w:sz w:val="22"/>
                <w:szCs w:val="22"/>
                <w:u w:val="single"/>
                <w:lang w:val="en-US" w:eastAsia="zh-CN"/>
              </w:rPr>
            </w:pPr>
            <w:r w:rsidRPr="00267633">
              <w:rPr>
                <w:rFonts w:ascii="Times New Roman" w:eastAsia="SimSun" w:hAnsi="Times New Roman" w:cs="Times New Roman"/>
                <w:b/>
                <w:smallCaps/>
                <w:sz w:val="22"/>
                <w:szCs w:val="22"/>
                <w:lang w:val="en-US" w:eastAsia="zh-CN"/>
              </w:rPr>
              <w:t>C.</w:t>
            </w:r>
            <w:r w:rsidRPr="00267633">
              <w:rPr>
                <w:rFonts w:ascii="Times New Roman" w:eastAsia="SimSun" w:hAnsi="Times New Roman" w:cs="Times New Roman"/>
                <w:b/>
                <w:smallCaps/>
                <w:sz w:val="22"/>
                <w:szCs w:val="22"/>
                <w:lang w:val="en-US" w:eastAsia="zh-CN"/>
              </w:rPr>
              <w:tab/>
            </w:r>
            <w:r w:rsidRPr="00267633">
              <w:rPr>
                <w:rFonts w:ascii="Times New Roman" w:eastAsia="SimSun" w:hAnsi="Times New Roman" w:cs="Times New Roman"/>
                <w:b/>
                <w:sz w:val="22"/>
                <w:szCs w:val="22"/>
                <w:u w:val="single"/>
                <w:lang w:val="en-US" w:eastAsia="zh-CN"/>
              </w:rPr>
              <w:t>MAINTENANCE</w:t>
            </w:r>
          </w:p>
          <w:p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occupation: ___________________________</w:t>
            </w:r>
            <w:r w:rsidRPr="00267633">
              <w:rPr>
                <w:rFonts w:ascii="Times New Roman" w:eastAsia="SimSun" w:hAnsi="Times New Roman" w:cs="Times New Roman"/>
                <w:sz w:val="22"/>
                <w:szCs w:val="22"/>
                <w:lang w:val="en-US" w:eastAsia="zh-CN"/>
              </w:rPr>
              <w:softHyphen/>
              <w:t>___________________________</w:t>
            </w:r>
          </w:p>
          <w:p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income (nett): ____________________________________________________</w:t>
            </w:r>
          </w:p>
          <w:p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(1)</w:t>
            </w:r>
            <w:r w:rsidRPr="00267633">
              <w:rPr>
                <w:rFonts w:ascii="Times New Roman" w:eastAsia="SimSun" w:hAnsi="Times New Roman" w:cs="Times New Roman"/>
                <w:b/>
                <w:sz w:val="22"/>
                <w:szCs w:val="22"/>
                <w:lang w:val="en-US" w:eastAsia="zh-CN"/>
              </w:rPr>
              <w:tab/>
              <w:t>Maintenance of children</w:t>
            </w:r>
          </w:p>
          <w:p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expenses and amount claimed/proposed: _______________________________</w:t>
            </w:r>
          </w:p>
          <w:p w:rsidR="00267633" w:rsidRPr="00267633" w:rsidRDefault="00267633" w:rsidP="00267633">
            <w:pPr>
              <w:spacing w:before="0" w:after="0" w:line="276" w:lineRule="auto"/>
              <w:rPr>
                <w:rFonts w:ascii="Times New Roman" w:eastAsia="SimSun" w:hAnsi="Times New Roman" w:cs="Times New Roman"/>
                <w:sz w:val="22"/>
                <w:szCs w:val="22"/>
                <w:lang w:val="en-US" w:eastAsia="zh-CN"/>
              </w:rPr>
            </w:pPr>
          </w:p>
          <w:p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(2)</w:t>
            </w:r>
            <w:r w:rsidRPr="00267633">
              <w:rPr>
                <w:rFonts w:ascii="Times New Roman" w:eastAsia="SimSun" w:hAnsi="Times New Roman" w:cs="Times New Roman"/>
                <w:b/>
                <w:sz w:val="22"/>
                <w:szCs w:val="22"/>
                <w:lang w:val="en-US" w:eastAsia="zh-CN"/>
              </w:rPr>
              <w:t xml:space="preserve">       Maintenance of wife</w:t>
            </w:r>
          </w:p>
          <w:p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State expenses and amount claimed/proposed:________________________________</w:t>
            </w:r>
          </w:p>
          <w:p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p>
          <w:p w:rsidR="00267633" w:rsidRPr="00267633" w:rsidRDefault="00267633" w:rsidP="00267633">
            <w:pPr>
              <w:spacing w:before="0" w:after="0" w:line="240" w:lineRule="auto"/>
              <w:rPr>
                <w:rFonts w:ascii="Times New Roman" w:eastAsia="SimSun" w:hAnsi="Times New Roman" w:cs="Times New Roman"/>
                <w:b/>
                <w:sz w:val="22"/>
                <w:szCs w:val="22"/>
                <w:lang w:val="en-US" w:eastAsia="zh-CN"/>
              </w:rPr>
            </w:pPr>
            <w:r w:rsidRPr="00267633">
              <w:rPr>
                <w:rFonts w:ascii="Times New Roman" w:eastAsia="SimSun" w:hAnsi="Times New Roman" w:cs="Times New Roman"/>
                <w:sz w:val="22"/>
                <w:szCs w:val="22"/>
                <w:lang w:val="en-US" w:eastAsia="zh-CN"/>
              </w:rPr>
              <w:t>(3)</w:t>
            </w:r>
            <w:r w:rsidRPr="00267633">
              <w:rPr>
                <w:rFonts w:ascii="Times New Roman" w:eastAsia="SimSun" w:hAnsi="Times New Roman" w:cs="Times New Roman"/>
                <w:b/>
                <w:sz w:val="22"/>
                <w:szCs w:val="22"/>
                <w:lang w:val="en-US" w:eastAsia="zh-CN"/>
              </w:rPr>
              <w:t xml:space="preserve">       Maintenance of incapacitated husband</w:t>
            </w:r>
          </w:p>
          <w:p w:rsidR="00267633" w:rsidRPr="00267633" w:rsidRDefault="00267633" w:rsidP="00267633">
            <w:pPr>
              <w:spacing w:before="0" w:after="0" w:line="240" w:lineRule="auto"/>
              <w:rPr>
                <w:rFonts w:ascii="Times New Roman" w:eastAsia="SimSun" w:hAnsi="Times New Roman" w:cs="Times New Roman"/>
                <w:b/>
                <w:smallCaps/>
                <w:sz w:val="22"/>
                <w:szCs w:val="22"/>
                <w:lang w:val="en-US" w:eastAsia="zh-CN"/>
              </w:rPr>
            </w:pPr>
            <w:r w:rsidRPr="00267633">
              <w:rPr>
                <w:rFonts w:ascii="Times New Roman" w:eastAsia="SimSun" w:hAnsi="Times New Roman" w:cs="Times New Roman"/>
                <w:sz w:val="22"/>
                <w:szCs w:val="22"/>
                <w:lang w:val="en-US" w:eastAsia="zh-CN"/>
              </w:rPr>
              <w:t>State expenses and amount claimed/proposed:________________________________</w:t>
            </w:r>
          </w:p>
          <w:p w:rsidR="00267633" w:rsidRPr="00267633" w:rsidRDefault="00267633" w:rsidP="00267633">
            <w:pPr>
              <w:spacing w:before="0" w:after="0" w:line="240" w:lineRule="auto"/>
              <w:rPr>
                <w:rFonts w:ascii="Times New Roman" w:eastAsia="SimSun" w:hAnsi="Times New Roman" w:cs="Times New Roman"/>
                <w:sz w:val="22"/>
                <w:szCs w:val="22"/>
                <w:lang w:val="en-US" w:eastAsia="zh-CN"/>
              </w:rPr>
            </w:pPr>
          </w:p>
        </w:tc>
      </w:tr>
      <w:tr w:rsidR="00267633" w:rsidRPr="00267633" w:rsidTr="00267633">
        <w:trPr>
          <w:gridAfter w:val="1"/>
          <w:divId w:val="2116439976"/>
          <w:wAfter w:w="141" w:type="dxa"/>
        </w:trPr>
        <w:tc>
          <w:tcPr>
            <w:tcW w:w="9498" w:type="dxa"/>
            <w:gridSpan w:val="2"/>
          </w:tcPr>
          <w:p w:rsidR="00267633" w:rsidRPr="00267633" w:rsidRDefault="00267633" w:rsidP="00267633">
            <w:pPr>
              <w:spacing w:before="0" w:after="0" w:line="240" w:lineRule="auto"/>
              <w:ind w:left="567" w:hanging="567"/>
              <w:rPr>
                <w:rFonts w:ascii="Times New Roman" w:eastAsia="SimSun" w:hAnsi="Times New Roman" w:cs="Times New Roman"/>
                <w:sz w:val="22"/>
                <w:szCs w:val="22"/>
                <w:lang w:val="en-US" w:eastAsia="zh-CN"/>
              </w:rPr>
            </w:pPr>
          </w:p>
        </w:tc>
      </w:tr>
    </w:tbl>
    <w:p w:rsidR="00267633" w:rsidRPr="00267633" w:rsidRDefault="00267633" w:rsidP="00267633">
      <w:pPr>
        <w:spacing w:before="0" w:after="0" w:line="240" w:lineRule="auto"/>
        <w:divId w:val="2116439976"/>
        <w:rPr>
          <w:rFonts w:ascii="Times New Roman" w:eastAsia="SimSun" w:hAnsi="Times New Roman" w:cs="Times New Roman"/>
          <w:b/>
          <w:sz w:val="22"/>
          <w:szCs w:val="22"/>
          <w:u w:val="single"/>
          <w:lang w:val="en-US" w:eastAsia="zh-CN"/>
        </w:rPr>
      </w:pPr>
      <w:r w:rsidRPr="00267633">
        <w:rPr>
          <w:rFonts w:ascii="Times New Roman" w:eastAsia="SimSun" w:hAnsi="Times New Roman" w:cs="Times New Roman"/>
          <w:b/>
          <w:smallCaps/>
          <w:sz w:val="22"/>
          <w:szCs w:val="22"/>
          <w:lang w:val="en-US" w:eastAsia="zh-CN"/>
        </w:rPr>
        <w:t>D.</w:t>
      </w:r>
      <w:r w:rsidRPr="00267633">
        <w:rPr>
          <w:rFonts w:ascii="Times New Roman" w:eastAsia="SimSun" w:hAnsi="Times New Roman" w:cs="Times New Roman"/>
          <w:b/>
          <w:smallCaps/>
          <w:sz w:val="22"/>
          <w:szCs w:val="22"/>
          <w:lang w:val="en-US" w:eastAsia="zh-CN"/>
        </w:rPr>
        <w:tab/>
      </w:r>
      <w:r w:rsidRPr="00267633">
        <w:rPr>
          <w:rFonts w:ascii="Times New Roman" w:eastAsia="SimSun" w:hAnsi="Times New Roman" w:cs="Times New Roman"/>
          <w:b/>
          <w:sz w:val="22"/>
          <w:szCs w:val="22"/>
          <w:u w:val="single"/>
          <w:lang w:val="en-US" w:eastAsia="zh-CN"/>
        </w:rPr>
        <w:t>OTHER ISSUES (IF ANY)</w:t>
      </w:r>
    </w:p>
    <w:p w:rsidR="00267633" w:rsidRPr="00267633" w:rsidRDefault="00267633" w:rsidP="00267633">
      <w:pPr>
        <w:spacing w:before="0" w:after="0" w:line="276" w:lineRule="auto"/>
        <w:divId w:val="2116439976"/>
        <w:rPr>
          <w:rFonts w:ascii="Times New Roman" w:eastAsia="SimSun" w:hAnsi="Times New Roman" w:cs="Times New Roman"/>
          <w:b/>
          <w:sz w:val="22"/>
          <w:szCs w:val="22"/>
          <w:u w:val="single"/>
          <w:lang w:val="en-US" w:eastAsia="zh-CN"/>
        </w:rPr>
      </w:pPr>
    </w:p>
    <w:p w:rsidR="00267633" w:rsidRPr="00267633" w:rsidRDefault="00267633" w:rsidP="00267633">
      <w:pPr>
        <w:spacing w:before="0" w:after="0" w:line="240"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______________________________________________________________________</w:t>
      </w:r>
    </w:p>
    <w:p w:rsidR="00267633" w:rsidRPr="00267633" w:rsidRDefault="00267633" w:rsidP="00267633">
      <w:pPr>
        <w:spacing w:before="0" w:after="0" w:line="240" w:lineRule="auto"/>
        <w:divId w:val="2116439976"/>
        <w:rPr>
          <w:rFonts w:ascii="Times New Roman" w:eastAsia="SimSun" w:hAnsi="Times New Roman" w:cs="Times New Roman"/>
          <w:sz w:val="22"/>
          <w:szCs w:val="22"/>
          <w:lang w:val="en-US" w:eastAsia="zh-CN"/>
        </w:rPr>
      </w:pPr>
    </w:p>
    <w:p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rsidR="00267633" w:rsidRPr="00267633" w:rsidRDefault="00267633" w:rsidP="00267633">
      <w:pPr>
        <w:spacing w:before="0" w:after="0" w:line="276" w:lineRule="auto"/>
        <w:divId w:val="2116439976"/>
        <w:rPr>
          <w:rFonts w:ascii="Times New Roman" w:eastAsia="SimSun" w:hAnsi="Times New Roman" w:cs="Times New Roman"/>
          <w:sz w:val="22"/>
          <w:szCs w:val="22"/>
          <w:lang w:val="en-US" w:eastAsia="zh-CN"/>
        </w:rPr>
      </w:pPr>
    </w:p>
    <w:p w:rsidR="00267633" w:rsidRPr="00267633" w:rsidRDefault="00267633" w:rsidP="00267633">
      <w:pPr>
        <w:spacing w:before="0" w:after="0"/>
        <w:divId w:val="2116439976"/>
        <w:rPr>
          <w:rFonts w:ascii="Times New Roman" w:hAnsi="Times New Roman" w:cs="Times New Roman"/>
          <w:b/>
          <w:lang w:val="en-US" w:eastAsia="zh-CN"/>
        </w:rPr>
      </w:pPr>
      <w:r w:rsidRPr="00267633">
        <w:rPr>
          <w:rFonts w:ascii="Times New Roman" w:eastAsia="SimSun" w:hAnsi="Times New Roman" w:cs="Times New Roman"/>
          <w:b/>
          <w:sz w:val="22"/>
          <w:szCs w:val="22"/>
          <w:lang w:val="en-US" w:eastAsia="zh-CN"/>
        </w:rPr>
        <w:t>Family Justice Courts</w:t>
      </w:r>
    </w:p>
    <w:p w:rsidR="00267633" w:rsidRPr="00267633" w:rsidRDefault="00267633" w:rsidP="00267633">
      <w:pPr>
        <w:spacing w:before="0" w:after="200" w:line="276" w:lineRule="auto"/>
        <w:divId w:val="2116439976"/>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192</w:t>
            </w:r>
          </w:p>
        </w:tc>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14</w:t>
      </w: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b/>
          <w:sz w:val="20"/>
          <w:szCs w:val="20"/>
          <w:u w:val="single"/>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IN THE FAMILY JUSTICE COURTS OF THE REPUBLIC OF SINGAPORE</w:t>
      </w:r>
    </w:p>
    <w:p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Divorce Suit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No.</w:t>
      </w:r>
      <w:r w:rsidRPr="00267633">
        <w:rPr>
          <w:rFonts w:ascii="Times New Roman" w:hAnsi="Times New Roman" w:cs="Times New Roman"/>
          <w:lang w:val="en-US" w:eastAsia="zh-CN"/>
        </w:rPr>
        <w:tab/>
        <w:t xml:space="preserve"> of 20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Between</w:t>
      </w:r>
    </w:p>
    <w:p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 xml:space="preserve">(NRIC NO.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r w:rsidRPr="00267633">
        <w:rPr>
          <w:rFonts w:ascii="Times New Roman" w:hAnsi="Times New Roman" w:cs="Times New Roman"/>
          <w:lang w:val="en-US" w:eastAsia="zh-CN"/>
        </w:rPr>
        <w:t>...Plaintiff</w:t>
      </w:r>
    </w:p>
    <w:p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And</w:t>
      </w:r>
    </w:p>
    <w:p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(NRIC No.</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r w:rsidRPr="00267633">
        <w:rPr>
          <w:rFonts w:ascii="Times New Roman" w:hAnsi="Times New Roman" w:cs="Times New Roman"/>
          <w:lang w:val="en-US" w:eastAsia="zh-CN"/>
        </w:rPr>
        <w:t>...Defendant</w:t>
      </w:r>
    </w:p>
    <w:p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b/>
          <w:u w:val="single"/>
          <w:lang w:val="en-US" w:eastAsia="zh-CN"/>
        </w:rPr>
      </w:pPr>
      <w:r w:rsidRPr="00267633">
        <w:rPr>
          <w:rFonts w:ascii="Times New Roman" w:hAnsi="Times New Roman" w:cs="Times New Roman"/>
          <w:b/>
          <w:u w:val="single"/>
          <w:lang w:val="en-US" w:eastAsia="zh-CN"/>
        </w:rPr>
        <w:t>CONSENT TO GRANT JUDGMENT ON THREE YEARS’ SEPARATION</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48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 _________ (NRIC No.           ) of _____________________________(</w:t>
      </w:r>
      <w:r w:rsidRPr="00267633">
        <w:rPr>
          <w:rFonts w:ascii="Times New Roman" w:hAnsi="Times New Roman" w:cs="Times New Roman"/>
          <w:i/>
          <w:lang w:val="en-US" w:eastAsia="zh-CN"/>
        </w:rPr>
        <w:t>address</w:t>
      </w:r>
      <w:r w:rsidRPr="00267633">
        <w:rPr>
          <w:rFonts w:ascii="Times New Roman" w:hAnsi="Times New Roman" w:cs="Times New Roman"/>
          <w:lang w:val="en-US" w:eastAsia="zh-CN"/>
        </w:rPr>
        <w:t>) am the Defendant and confirm that I have lived separate and apart from the Plaintiff for a continuous period of at least 3 years immediately preceding the filing of this Writ, i.e. since ______ (date) and I consent to an Interim Judgment being granted.</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Signed by the abovenamed</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______________ (</w:t>
      </w:r>
      <w:r w:rsidRPr="00267633">
        <w:rPr>
          <w:rFonts w:ascii="Times New Roman" w:hAnsi="Times New Roman" w:cs="Times New Roman"/>
          <w:i/>
          <w:lang w:val="en-US" w:eastAsia="zh-CN"/>
        </w:rPr>
        <w:t>name</w:t>
      </w:r>
      <w:r w:rsidRPr="00267633">
        <w:rPr>
          <w:rFonts w:ascii="Times New Roman" w:hAnsi="Times New Roman" w:cs="Times New Roman"/>
          <w:lang w:val="en-US" w:eastAsia="zh-CN"/>
        </w:rPr>
        <w: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On this (</w:t>
      </w:r>
      <w:r w:rsidRPr="00267633">
        <w:rPr>
          <w:rFonts w:ascii="Times New Roman" w:hAnsi="Times New Roman" w:cs="Times New Roman"/>
          <w:i/>
          <w:lang w:val="en-US" w:eastAsia="zh-CN"/>
        </w:rPr>
        <w:t>date</w:t>
      </w:r>
      <w:r w:rsidRPr="00267633">
        <w:rPr>
          <w:rFonts w:ascii="Times New Roman" w:hAnsi="Times New Roman" w:cs="Times New Roman"/>
          <w:lang w:val="en-US" w:eastAsia="zh-CN"/>
        </w:rPr>
        <w: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Before me,</w:t>
      </w:r>
    </w:p>
    <w:p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Commissioner for Oaths</w:t>
      </w: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200" w:line="276"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br w:type="page"/>
      </w:r>
    </w:p>
    <w:p w:rsidR="00267633" w:rsidRPr="00267633" w:rsidRDefault="00267633" w:rsidP="00267633">
      <w:pPr>
        <w:spacing w:before="0" w:after="0" w:line="240" w:lineRule="auto"/>
        <w:jc w:val="center"/>
        <w:divId w:val="2116439976"/>
        <w:rPr>
          <w:rFonts w:ascii="Times New Roman" w:hAnsi="Times New Roman" w:cs="Times New Roman"/>
          <w:lang w:val="en-GB" w:eastAsia="en-GB"/>
        </w:rPr>
      </w:pPr>
      <w:r w:rsidRPr="00267633">
        <w:rPr>
          <w:rFonts w:ascii="Times New Roman" w:hAnsi="Times New Roman" w:cs="Times New Roman"/>
          <w:lang w:val="en-GB" w:eastAsia="en-GB"/>
        </w:rPr>
        <w:lastRenderedPageBreak/>
        <w:t>FORM 193</w:t>
      </w:r>
    </w:p>
    <w:p w:rsidR="00267633" w:rsidRPr="00267633" w:rsidRDefault="00267633" w:rsidP="00267633">
      <w:pPr>
        <w:spacing w:before="0" w:after="0" w:line="240" w:lineRule="auto"/>
        <w:jc w:val="center"/>
        <w:divId w:val="2116439976"/>
        <w:rPr>
          <w:rFonts w:ascii="Times New Roman" w:hAnsi="Times New Roman" w:cs="Times New Roman"/>
          <w:b/>
          <w:lang w:val="en-GB" w:eastAsia="en-GB"/>
        </w:rPr>
      </w:pPr>
    </w:p>
    <w:p w:rsidR="00267633" w:rsidRPr="00267633" w:rsidRDefault="00267633" w:rsidP="00267633">
      <w:pPr>
        <w:spacing w:before="0" w:after="0" w:line="240" w:lineRule="auto"/>
        <w:jc w:val="both"/>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15</w:t>
      </w:r>
    </w:p>
    <w:p w:rsidR="00267633" w:rsidRPr="00267633" w:rsidRDefault="00267633" w:rsidP="00267633">
      <w:pPr>
        <w:spacing w:before="0" w:after="0" w:line="240" w:lineRule="auto"/>
        <w:jc w:val="center"/>
        <w:divId w:val="2116439976"/>
        <w:rPr>
          <w:rFonts w:ascii="Times New Roman" w:hAnsi="Times New Roman" w:cs="Times New Roman"/>
          <w:b/>
          <w:sz w:val="20"/>
          <w:szCs w:val="20"/>
          <w:u w:val="single"/>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IN THE FAMILY JUSTICE COURTS OF THE REPUBLIC OF SINGAPORE</w:t>
      </w:r>
    </w:p>
    <w:p w:rsidR="00267633" w:rsidRPr="00267633" w:rsidRDefault="00267633" w:rsidP="00267633">
      <w:pPr>
        <w:spacing w:before="0" w:after="0" w:line="240" w:lineRule="auto"/>
        <w:jc w:val="center"/>
        <w:divId w:val="2116439976"/>
        <w:rPr>
          <w:rFonts w:ascii="Times New Roman" w:hAnsi="Times New Roman" w:cs="Times New Roman"/>
          <w:b/>
          <w:u w:val="single"/>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Divorce Suit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No.</w:t>
      </w:r>
      <w:r w:rsidRPr="00267633">
        <w:rPr>
          <w:rFonts w:ascii="Times New Roman" w:hAnsi="Times New Roman" w:cs="Times New Roman"/>
          <w:lang w:val="en-US" w:eastAsia="zh-CN"/>
        </w:rPr>
        <w:tab/>
        <w:t xml:space="preserve"> of 20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Between</w:t>
      </w:r>
    </w:p>
    <w:p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 xml:space="preserve">(NRIC NO.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r w:rsidRPr="00267633">
        <w:rPr>
          <w:rFonts w:ascii="Times New Roman" w:hAnsi="Times New Roman" w:cs="Times New Roman"/>
          <w:lang w:val="en-US" w:eastAsia="zh-CN"/>
        </w:rPr>
        <w:t>...Plaintiff</w:t>
      </w:r>
    </w:p>
    <w:p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And</w:t>
      </w:r>
    </w:p>
    <w:p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ind w:left="283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(NRIC No.</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r w:rsidRPr="00267633">
        <w:rPr>
          <w:rFonts w:ascii="Times New Roman" w:hAnsi="Times New Roman" w:cs="Times New Roman"/>
          <w:lang w:val="en-US" w:eastAsia="zh-CN"/>
        </w:rPr>
        <w:t>...Defendant</w:t>
      </w:r>
    </w:p>
    <w:p w:rsidR="00267633" w:rsidRPr="00267633" w:rsidRDefault="00267633" w:rsidP="00267633">
      <w:pPr>
        <w:spacing w:before="0" w:after="0" w:line="240" w:lineRule="auto"/>
        <w:ind w:left="2835"/>
        <w:jc w:val="right"/>
        <w:divId w:val="2116439976"/>
        <w:rPr>
          <w:rFonts w:ascii="Times New Roman" w:hAnsi="Times New Roman" w:cs="Times New Roman"/>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b/>
          <w:u w:val="single"/>
          <w:lang w:val="en-US" w:eastAsia="zh-CN"/>
        </w:rPr>
      </w:pPr>
      <w:r w:rsidRPr="00267633">
        <w:rPr>
          <w:rFonts w:ascii="Times New Roman" w:hAnsi="Times New Roman" w:cs="Times New Roman"/>
          <w:b/>
          <w:u w:val="single"/>
          <w:lang w:val="en-US" w:eastAsia="zh-CN"/>
        </w:rPr>
        <w:t>DEFENDANT’S CONSENT TO SIMPLIFIED DIVORCE PROCEEDINGS</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480" w:lineRule="auto"/>
        <w:jc w:val="both"/>
        <w:divId w:val="2116439976"/>
        <w:rPr>
          <w:rFonts w:ascii="Times New Roman" w:hAnsi="Times New Roman" w:cs="Times New Roman"/>
          <w:lang w:val="en-US" w:eastAsia="zh-CN"/>
        </w:rPr>
      </w:pPr>
    </w:p>
    <w:p w:rsidR="00267633" w:rsidRPr="00267633" w:rsidRDefault="00267633" w:rsidP="00267633">
      <w:pPr>
        <w:spacing w:before="0" w:after="0" w:line="48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 _________ (NRIC No.           ) of _____________________________(</w:t>
      </w:r>
      <w:r w:rsidRPr="00267633">
        <w:rPr>
          <w:rFonts w:ascii="Times New Roman" w:hAnsi="Times New Roman" w:cs="Times New Roman"/>
          <w:i/>
          <w:lang w:val="en-US" w:eastAsia="zh-CN"/>
        </w:rPr>
        <w:t>address</w:t>
      </w:r>
      <w:r w:rsidRPr="00267633">
        <w:rPr>
          <w:rFonts w:ascii="Times New Roman" w:hAnsi="Times New Roman" w:cs="Times New Roman"/>
          <w:lang w:val="en-US" w:eastAsia="zh-CN"/>
        </w:rPr>
        <w:t>) am the Defendant and confirm that I agree to the following:-</w:t>
      </w:r>
    </w:p>
    <w:p w:rsidR="00267633" w:rsidRPr="00267633" w:rsidRDefault="00267633" w:rsidP="00C20EF2">
      <w:pPr>
        <w:numPr>
          <w:ilvl w:val="0"/>
          <w:numId w:val="149"/>
        </w:numPr>
        <w:spacing w:before="0" w:after="0" w:line="48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Plaintiff filing a Writ for divorce on the ground as stated in the draft Interim Judgment duly signed by me within ____ (to state period) of the date of this Consent;</w:t>
      </w:r>
    </w:p>
    <w:p w:rsidR="00267633" w:rsidRPr="00267633" w:rsidRDefault="00267633" w:rsidP="00C20EF2">
      <w:pPr>
        <w:numPr>
          <w:ilvl w:val="0"/>
          <w:numId w:val="149"/>
        </w:numPr>
        <w:spacing w:before="0" w:after="0" w:line="48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the divorce being granted by the Court based on the ground as stated in draft Interim Judgment duly signed by me; and </w:t>
      </w:r>
    </w:p>
    <w:p w:rsidR="00267633" w:rsidRPr="00267633" w:rsidRDefault="00267633" w:rsidP="00C20EF2">
      <w:pPr>
        <w:numPr>
          <w:ilvl w:val="0"/>
          <w:numId w:val="149"/>
        </w:numPr>
        <w:spacing w:before="0" w:after="0" w:line="48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dispensation of service of the Writ for Divorce and other commencement documents.</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Signed by the abovenamed</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______________ (</w:t>
      </w:r>
      <w:r w:rsidRPr="00267633">
        <w:rPr>
          <w:rFonts w:ascii="Times New Roman" w:hAnsi="Times New Roman" w:cs="Times New Roman"/>
          <w:i/>
          <w:lang w:val="en-US" w:eastAsia="zh-CN"/>
        </w:rPr>
        <w:t>name</w:t>
      </w:r>
      <w:r w:rsidRPr="00267633">
        <w:rPr>
          <w:rFonts w:ascii="Times New Roman" w:hAnsi="Times New Roman" w:cs="Times New Roman"/>
          <w:lang w:val="en-US" w:eastAsia="zh-CN"/>
        </w:rPr>
        <w: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On this (</w:t>
      </w:r>
      <w:r w:rsidRPr="00267633">
        <w:rPr>
          <w:rFonts w:ascii="Times New Roman" w:hAnsi="Times New Roman" w:cs="Times New Roman"/>
          <w:i/>
          <w:lang w:val="en-US" w:eastAsia="zh-CN"/>
        </w:rPr>
        <w:t>date</w:t>
      </w:r>
      <w:r w:rsidRPr="00267633">
        <w:rPr>
          <w:rFonts w:ascii="Times New Roman" w:hAnsi="Times New Roman" w:cs="Times New Roman"/>
          <w:lang w:val="en-US" w:eastAsia="zh-CN"/>
        </w:rPr>
        <w:t>)</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Before me,</w:t>
      </w:r>
    </w:p>
    <w:p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Commissioner for Oaths</w:t>
      </w: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Default="00267633" w:rsidP="00267633">
      <w:pPr>
        <w:spacing w:before="0" w:after="200" w:line="276" w:lineRule="auto"/>
        <w:divId w:val="2116439976"/>
        <w:rPr>
          <w:rFonts w:ascii="Calibri" w:hAnsi="Calibri" w:cs="Times New Roman"/>
          <w:sz w:val="22"/>
          <w:szCs w:val="22"/>
          <w:lang w:val="en-GB" w:eastAsia="en-GB"/>
        </w:rPr>
      </w:pPr>
    </w:p>
    <w:p w:rsidR="00C63330" w:rsidRPr="00267633" w:rsidRDefault="00C63330" w:rsidP="00267633">
      <w:pPr>
        <w:spacing w:before="0" w:after="200" w:line="276" w:lineRule="auto"/>
        <w:divId w:val="2116439976"/>
        <w:rPr>
          <w:rFonts w:ascii="Calibri" w:hAnsi="Calibri" w:cs="Times New Roman"/>
          <w:sz w:val="22"/>
          <w:szCs w:val="22"/>
          <w:lang w:val="en-GB" w:eastAsia="en-GB"/>
        </w:rPr>
      </w:pPr>
    </w:p>
    <w:tbl>
      <w:tblPr>
        <w:tblW w:w="6982" w:type="dxa"/>
        <w:tblLayout w:type="fixed"/>
        <w:tblLook w:val="0000" w:firstRow="0" w:lastRow="0" w:firstColumn="0" w:lastColumn="0" w:noHBand="0" w:noVBand="0"/>
      </w:tblPr>
      <w:tblGrid>
        <w:gridCol w:w="250"/>
        <w:gridCol w:w="3366"/>
        <w:gridCol w:w="3366"/>
      </w:tblGrid>
      <w:tr w:rsidR="00267633" w:rsidRPr="00267633" w:rsidTr="00267633">
        <w:trPr>
          <w:divId w:val="2116439976"/>
        </w:trPr>
        <w:tc>
          <w:tcPr>
            <w:tcW w:w="250" w:type="dxa"/>
          </w:tcPr>
          <w:p w:rsidR="00267633" w:rsidRPr="00267633" w:rsidRDefault="00267633" w:rsidP="00267633">
            <w:pPr>
              <w:spacing w:before="0" w:after="120" w:line="240" w:lineRule="auto"/>
              <w:rPr>
                <w:rFonts w:ascii="Times New Roman" w:hAnsi="Times New Roman" w:cs="Times New Roman"/>
                <w:sz w:val="20"/>
                <w:szCs w:val="20"/>
                <w:lang w:val="en-US" w:eastAsia="zh-CN"/>
              </w:rPr>
            </w:pPr>
            <w:r w:rsidRPr="00267633">
              <w:rPr>
                <w:rFonts w:ascii="Calibri" w:hAnsi="Calibri" w:cs="Times New Roman"/>
                <w:sz w:val="22"/>
                <w:szCs w:val="22"/>
                <w:lang w:val="en-GB" w:eastAsia="en-GB"/>
              </w:rPr>
              <w:lastRenderedPageBreak/>
              <w:br w:type="page"/>
            </w:r>
          </w:p>
        </w:tc>
        <w:tc>
          <w:tcPr>
            <w:tcW w:w="3366" w:type="dxa"/>
          </w:tcPr>
          <w:p w:rsidR="00267633" w:rsidRPr="00267633" w:rsidRDefault="00267633" w:rsidP="00267633">
            <w:pPr>
              <w:keepNext/>
              <w:spacing w:before="0" w:after="0" w:line="240" w:lineRule="auto"/>
              <w:ind w:left="36"/>
              <w:outlineLvl w:val="1"/>
              <w:rPr>
                <w:rFonts w:ascii="Times New Roman" w:hAnsi="Times New Roman"/>
                <w:bCs/>
                <w:iCs/>
                <w:spacing w:val="-3"/>
                <w:sz w:val="22"/>
                <w:szCs w:val="22"/>
                <w:lang w:val="en-GB" w:eastAsia="zh-CN"/>
              </w:rPr>
            </w:pPr>
          </w:p>
          <w:p w:rsidR="00267633" w:rsidRPr="00267633" w:rsidRDefault="00267633" w:rsidP="00267633">
            <w:pPr>
              <w:keepNext/>
              <w:spacing w:before="0" w:after="0" w:line="240" w:lineRule="auto"/>
              <w:ind w:left="36"/>
              <w:outlineLvl w:val="1"/>
              <w:rPr>
                <w:rFonts w:ascii="Times New Roman" w:hAnsi="Times New Roman"/>
                <w:bCs/>
                <w:iCs/>
                <w:spacing w:val="-3"/>
                <w:sz w:val="22"/>
                <w:szCs w:val="22"/>
                <w:lang w:val="en-GB" w:eastAsia="zh-CN"/>
              </w:rPr>
            </w:pPr>
            <w:r w:rsidRPr="00267633">
              <w:rPr>
                <w:rFonts w:ascii="Times New Roman" w:hAnsi="Times New Roman"/>
                <w:bCs/>
                <w:iCs/>
                <w:spacing w:val="-3"/>
                <w:sz w:val="22"/>
                <w:szCs w:val="22"/>
                <w:lang w:val="en-GB" w:eastAsia="zh-CN"/>
              </w:rPr>
              <w:t>Para 16</w:t>
            </w:r>
          </w:p>
        </w:tc>
        <w:tc>
          <w:tcPr>
            <w:tcW w:w="3366" w:type="dxa"/>
          </w:tcPr>
          <w:p w:rsidR="00267633" w:rsidRPr="00267633" w:rsidRDefault="00267633" w:rsidP="00267633">
            <w:pPr>
              <w:keepNext/>
              <w:spacing w:before="0" w:after="0" w:line="240" w:lineRule="auto"/>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194</w:t>
            </w:r>
          </w:p>
          <w:p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rsidR="00267633" w:rsidRPr="00267633" w:rsidRDefault="00267633" w:rsidP="00267633">
      <w:pPr>
        <w:keepNext/>
        <w:spacing w:before="240" w:after="60" w:line="240" w:lineRule="auto"/>
        <w:jc w:val="center"/>
        <w:outlineLvl w:val="1"/>
        <w:divId w:val="2116439976"/>
        <w:rPr>
          <w:rFonts w:ascii="Times New Roman" w:hAnsi="Times New Roman"/>
          <w:b/>
          <w:bCs/>
          <w:iCs/>
          <w:szCs w:val="28"/>
          <w:lang w:val="en-GB" w:eastAsia="zh-CN"/>
        </w:rPr>
      </w:pPr>
      <w:r w:rsidRPr="00267633">
        <w:rPr>
          <w:rFonts w:ascii="Times New Roman" w:hAnsi="Times New Roman"/>
          <w:b/>
          <w:bCs/>
          <w:iCs/>
          <w:szCs w:val="28"/>
          <w:lang w:val="en-GB" w:eastAsia="zh-CN"/>
        </w:rPr>
        <w:t>REQUEST FOR CHECKING ELIGIBILITY OF PROPOSED PURCHASER(S)/TRANSFEREE(S) UNDER OPTIONS 4 &amp; 5 OF THE AGREED MATRIMONIAL PROPERTY PLAN</w:t>
      </w:r>
    </w:p>
    <w:tbl>
      <w:tblPr>
        <w:tblW w:w="0" w:type="auto"/>
        <w:jc w:val="center"/>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9241"/>
      </w:tblGrid>
      <w:tr w:rsidR="00267633" w:rsidRPr="00267633" w:rsidTr="00267633">
        <w:trPr>
          <w:divId w:val="2116439976"/>
          <w:jc w:val="center"/>
        </w:trPr>
        <w:tc>
          <w:tcPr>
            <w:tcW w:w="9241" w:type="dxa"/>
          </w:tcPr>
          <w:p w:rsidR="00267633" w:rsidRPr="00267633" w:rsidRDefault="00267633" w:rsidP="00267633">
            <w:pPr>
              <w:spacing w:before="0" w:after="60" w:line="240" w:lineRule="auto"/>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 xml:space="preserve">Important:    To be completed by the proposed purchaser/transferee. </w:t>
            </w:r>
          </w:p>
          <w:p w:rsidR="00267633" w:rsidRPr="00267633" w:rsidRDefault="00267633" w:rsidP="00267633">
            <w:pPr>
              <w:spacing w:before="0" w:after="60" w:line="240" w:lineRule="auto"/>
              <w:jc w:val="center"/>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No space is to be left blank.  The word “Nil” or “NA” should be filled where appropriate.</w:t>
            </w:r>
          </w:p>
        </w:tc>
      </w:tr>
    </w:tbl>
    <w:p w:rsidR="00267633" w:rsidRPr="00267633" w:rsidRDefault="00267633" w:rsidP="00267633">
      <w:pPr>
        <w:spacing w:before="120" w:after="120" w:line="240" w:lineRule="auto"/>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I</w:t>
      </w:r>
      <w:r w:rsidRPr="00267633">
        <w:rPr>
          <w:rFonts w:ascii="Times New Roman" w:hAnsi="Times New Roman" w:cs="Times New Roman"/>
          <w:sz w:val="20"/>
          <w:szCs w:val="20"/>
          <w:lang w:val="en-GB" w:eastAsia="zh-CN"/>
        </w:rPr>
        <w:tab/>
        <w:t>ADDRESS OF FLAT: _____________________________________________________</w:t>
      </w:r>
    </w:p>
    <w:tbl>
      <w:tblPr>
        <w:tblW w:w="0" w:type="auto"/>
        <w:tblInd w:w="918" w:type="dxa"/>
        <w:tblLayout w:type="fixed"/>
        <w:tblLook w:val="0000" w:firstRow="0" w:lastRow="0" w:firstColumn="0" w:lastColumn="0" w:noHBand="0" w:noVBand="0"/>
      </w:tblPr>
      <w:tblGrid>
        <w:gridCol w:w="450"/>
        <w:gridCol w:w="540"/>
        <w:gridCol w:w="7332"/>
      </w:tblGrid>
      <w:tr w:rsidR="00267633" w:rsidRPr="00267633" w:rsidTr="00C63330">
        <w:trPr>
          <w:divId w:val="2116439976"/>
        </w:trPr>
        <w:tc>
          <w:tcPr>
            <w:tcW w:w="450" w:type="dxa"/>
            <w:tcBorders>
              <w:top w:val="single" w:sz="4" w:space="0" w:color="auto"/>
              <w:left w:val="single" w:sz="4" w:space="0" w:color="auto"/>
              <w:bottom w:val="single" w:sz="4" w:space="0" w:color="auto"/>
              <w:right w:val="single" w:sz="4" w:space="0" w:color="auto"/>
            </w:tcBorders>
          </w:tcPr>
          <w:p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540" w:type="dxa"/>
            <w:tcBorders>
              <w:left w:val="nil"/>
            </w:tcBorders>
          </w:tcPr>
          <w:p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7332" w:type="dxa"/>
          </w:tcPr>
          <w:p w:rsidR="00267633" w:rsidRPr="00267633" w:rsidRDefault="00267633" w:rsidP="00267633">
            <w:pPr>
              <w:spacing w:before="0" w:after="0" w:line="240" w:lineRule="auto"/>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Option 4 of the Agreed Matrimonial Property Plan is selected: the Plaintiff’s share in the flat will be sold/transferred* to the Defendant and/or others.</w:t>
            </w:r>
          </w:p>
        </w:tc>
      </w:tr>
      <w:tr w:rsidR="00267633" w:rsidRPr="00267633" w:rsidTr="00C63330">
        <w:trPr>
          <w:divId w:val="2116439976"/>
        </w:trPr>
        <w:tc>
          <w:tcPr>
            <w:tcW w:w="450" w:type="dxa"/>
          </w:tcPr>
          <w:p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540" w:type="dxa"/>
          </w:tcPr>
          <w:p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7332" w:type="dxa"/>
          </w:tcPr>
          <w:p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r>
      <w:tr w:rsidR="00267633" w:rsidRPr="00267633" w:rsidTr="00C63330">
        <w:trPr>
          <w:divId w:val="2116439976"/>
        </w:trPr>
        <w:tc>
          <w:tcPr>
            <w:tcW w:w="450" w:type="dxa"/>
            <w:tcBorders>
              <w:top w:val="single" w:sz="4" w:space="0" w:color="auto"/>
              <w:left w:val="single" w:sz="4" w:space="0" w:color="auto"/>
              <w:bottom w:val="single" w:sz="4" w:space="0" w:color="auto"/>
              <w:right w:val="single" w:sz="4" w:space="0" w:color="auto"/>
            </w:tcBorders>
          </w:tcPr>
          <w:p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540" w:type="dxa"/>
            <w:tcBorders>
              <w:left w:val="nil"/>
            </w:tcBorders>
          </w:tcPr>
          <w:p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7332" w:type="dxa"/>
          </w:tcPr>
          <w:p w:rsidR="00267633" w:rsidRPr="00267633" w:rsidRDefault="00267633" w:rsidP="00267633">
            <w:pPr>
              <w:spacing w:before="0" w:after="0" w:line="240" w:lineRule="auto"/>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xml:space="preserve">Option 5 of the Agreed Matrimonial Property Plan is selected: the Defendant’s/ share in the flat will be sold/transferred* to the Plaintiff and/or others. </w:t>
            </w:r>
          </w:p>
        </w:tc>
      </w:tr>
    </w:tbl>
    <w:p w:rsidR="00267633" w:rsidRPr="00267633" w:rsidRDefault="00267633" w:rsidP="00267633">
      <w:pPr>
        <w:spacing w:before="120" w:after="120" w:line="240" w:lineRule="auto"/>
        <w:divId w:val="2116439976"/>
        <w:rPr>
          <w:rFonts w:ascii="Times New Roman" w:hAnsi="Times New Roman" w:cs="Times New Roman"/>
          <w:sz w:val="20"/>
          <w:szCs w:val="20"/>
          <w:u w:val="single"/>
          <w:lang w:val="en-GB" w:eastAsia="zh-CN"/>
        </w:rPr>
      </w:pPr>
      <w:r w:rsidRPr="00267633">
        <w:rPr>
          <w:rFonts w:ascii="Times New Roman" w:hAnsi="Times New Roman" w:cs="Times New Roman"/>
          <w:sz w:val="20"/>
          <w:szCs w:val="20"/>
          <w:lang w:val="en-GB" w:eastAsia="zh-CN"/>
        </w:rPr>
        <w:t>II</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u w:val="single"/>
          <w:lang w:val="en-GB" w:eastAsia="zh-CN"/>
        </w:rPr>
        <w:t>PARTICULARS OF PROPOSED PURCHASER(S)/TRANSFEREE(S)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810"/>
        <w:gridCol w:w="804"/>
        <w:gridCol w:w="1086"/>
        <w:gridCol w:w="810"/>
        <w:gridCol w:w="630"/>
        <w:gridCol w:w="720"/>
        <w:gridCol w:w="738"/>
        <w:gridCol w:w="792"/>
        <w:gridCol w:w="900"/>
        <w:gridCol w:w="900"/>
      </w:tblGrid>
      <w:tr w:rsidR="00267633" w:rsidRPr="00267633" w:rsidTr="00267633">
        <w:trPr>
          <w:divId w:val="2116439976"/>
        </w:trPr>
        <w:tc>
          <w:tcPr>
            <w:tcW w:w="360" w:type="dxa"/>
            <w:tcBorders>
              <w:top w:val="double" w:sz="4" w:space="0" w:color="auto"/>
              <w:left w:val="double" w:sz="4" w:space="0" w:color="auto"/>
              <w:bottom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double" w:sz="4" w:space="0" w:color="auto"/>
              <w:bottom w:val="double" w:sz="4" w:space="0" w:color="auto"/>
            </w:tcBorders>
          </w:tcPr>
          <w:p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Name</w:t>
            </w:r>
          </w:p>
        </w:tc>
        <w:tc>
          <w:tcPr>
            <w:tcW w:w="804" w:type="dxa"/>
            <w:tcBorders>
              <w:top w:val="double" w:sz="4" w:space="0" w:color="auto"/>
              <w:bottom w:val="double" w:sz="4" w:space="0" w:color="auto"/>
            </w:tcBorders>
          </w:tcPr>
          <w:p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NRIC/</w:t>
            </w:r>
          </w:p>
          <w:p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FIN</w:t>
            </w:r>
          </w:p>
        </w:tc>
        <w:tc>
          <w:tcPr>
            <w:tcW w:w="1086" w:type="dxa"/>
            <w:tcBorders>
              <w:top w:val="double" w:sz="4" w:space="0" w:color="auto"/>
              <w:bottom w:val="double" w:sz="4" w:space="0" w:color="auto"/>
            </w:tcBorders>
          </w:tcPr>
          <w:p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 xml:space="preserve">Relationship </w:t>
            </w:r>
          </w:p>
        </w:tc>
        <w:tc>
          <w:tcPr>
            <w:tcW w:w="810" w:type="dxa"/>
            <w:tcBorders>
              <w:top w:val="double" w:sz="4" w:space="0" w:color="auto"/>
              <w:bottom w:val="double" w:sz="4" w:space="0" w:color="auto"/>
            </w:tcBorders>
          </w:tcPr>
          <w:p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Marital Status</w:t>
            </w:r>
          </w:p>
        </w:tc>
        <w:tc>
          <w:tcPr>
            <w:tcW w:w="630" w:type="dxa"/>
            <w:tcBorders>
              <w:top w:val="double" w:sz="4" w:space="0" w:color="auto"/>
              <w:bottom w:val="double" w:sz="4" w:space="0" w:color="auto"/>
            </w:tcBorders>
          </w:tcPr>
          <w:p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Date of Birth</w:t>
            </w:r>
          </w:p>
        </w:tc>
        <w:tc>
          <w:tcPr>
            <w:tcW w:w="720" w:type="dxa"/>
            <w:tcBorders>
              <w:top w:val="double" w:sz="4" w:space="0" w:color="auto"/>
              <w:bottom w:val="double" w:sz="4" w:space="0" w:color="auto"/>
            </w:tcBorders>
          </w:tcPr>
          <w:p w:rsidR="00267633" w:rsidRPr="00267633" w:rsidRDefault="00267633" w:rsidP="00267633">
            <w:pPr>
              <w:spacing w:before="0" w:after="0" w:line="240" w:lineRule="auto"/>
              <w:jc w:val="both"/>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Age (Years)</w:t>
            </w:r>
          </w:p>
        </w:tc>
        <w:tc>
          <w:tcPr>
            <w:tcW w:w="738" w:type="dxa"/>
            <w:tcBorders>
              <w:top w:val="double" w:sz="4" w:space="0" w:color="auto"/>
              <w:bottom w:val="double" w:sz="4" w:space="0" w:color="auto"/>
            </w:tcBorders>
          </w:tcPr>
          <w:p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Citizen-ship</w:t>
            </w:r>
          </w:p>
        </w:tc>
        <w:tc>
          <w:tcPr>
            <w:tcW w:w="792" w:type="dxa"/>
            <w:tcBorders>
              <w:top w:val="double" w:sz="4" w:space="0" w:color="auto"/>
              <w:bottom w:val="double" w:sz="4" w:space="0" w:color="auto"/>
            </w:tcBorders>
          </w:tcPr>
          <w:p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Occupa-tion</w:t>
            </w:r>
          </w:p>
        </w:tc>
        <w:tc>
          <w:tcPr>
            <w:tcW w:w="900" w:type="dxa"/>
            <w:tcBorders>
              <w:top w:val="double" w:sz="4" w:space="0" w:color="auto"/>
              <w:bottom w:val="double" w:sz="4" w:space="0" w:color="auto"/>
            </w:tcBorders>
          </w:tcPr>
          <w:p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Gross Monthly Income</w:t>
            </w:r>
          </w:p>
        </w:tc>
        <w:tc>
          <w:tcPr>
            <w:tcW w:w="900" w:type="dxa"/>
            <w:tcBorders>
              <w:top w:val="double" w:sz="4" w:space="0" w:color="auto"/>
              <w:bottom w:val="double" w:sz="4" w:space="0" w:color="auto"/>
              <w:right w:val="double" w:sz="4" w:space="0" w:color="auto"/>
            </w:tcBorders>
          </w:tcPr>
          <w:p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Contact No</w:t>
            </w:r>
          </w:p>
        </w:tc>
      </w:tr>
      <w:tr w:rsidR="00267633" w:rsidRPr="00267633" w:rsidTr="00267633">
        <w:trPr>
          <w:divId w:val="2116439976"/>
        </w:trPr>
        <w:tc>
          <w:tcPr>
            <w:tcW w:w="360" w:type="dxa"/>
            <w:tcBorders>
              <w:top w:val="double" w:sz="4" w:space="0" w:color="auto"/>
              <w:left w:val="double" w:sz="4" w:space="0" w:color="auto"/>
              <w:right w:val="sing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1</w:t>
            </w:r>
          </w:p>
        </w:tc>
        <w:tc>
          <w:tcPr>
            <w:tcW w:w="810" w:type="dxa"/>
            <w:tcBorders>
              <w:top w:val="nil"/>
              <w:left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Borders>
              <w:top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Borders>
              <w:top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Self</w:t>
            </w:r>
          </w:p>
        </w:tc>
        <w:tc>
          <w:tcPr>
            <w:tcW w:w="810" w:type="dxa"/>
            <w:tcBorders>
              <w:top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Borders>
              <w:top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Borders>
              <w:top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38" w:type="dxa"/>
            <w:tcBorders>
              <w:top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92" w:type="dxa"/>
            <w:tcBorders>
              <w:top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top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top w:val="nil"/>
              <w:right w:val="doub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rsidTr="00267633">
        <w:trPr>
          <w:divId w:val="2116439976"/>
        </w:trPr>
        <w:tc>
          <w:tcPr>
            <w:tcW w:w="360" w:type="dxa"/>
            <w:tcBorders>
              <w:left w:val="double" w:sz="4" w:space="0" w:color="auto"/>
              <w:right w:val="sing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2</w:t>
            </w:r>
          </w:p>
        </w:tc>
        <w:tc>
          <w:tcPr>
            <w:tcW w:w="810" w:type="dxa"/>
            <w:tcBorders>
              <w:left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38"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92"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right w:val="doub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rsidTr="00267633">
        <w:trPr>
          <w:divId w:val="2116439976"/>
        </w:trPr>
        <w:tc>
          <w:tcPr>
            <w:tcW w:w="360" w:type="dxa"/>
            <w:tcBorders>
              <w:left w:val="double" w:sz="4" w:space="0" w:color="auto"/>
              <w:right w:val="sing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3</w:t>
            </w:r>
          </w:p>
        </w:tc>
        <w:tc>
          <w:tcPr>
            <w:tcW w:w="810" w:type="dxa"/>
            <w:tcBorders>
              <w:left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38"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92"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right w:val="doub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rsidTr="00267633">
        <w:trPr>
          <w:divId w:val="2116439976"/>
        </w:trPr>
        <w:tc>
          <w:tcPr>
            <w:tcW w:w="360" w:type="dxa"/>
            <w:tcBorders>
              <w:left w:val="double" w:sz="4" w:space="0" w:color="auto"/>
              <w:bottom w:val="double" w:sz="4" w:space="0" w:color="auto"/>
              <w:right w:val="sing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4</w:t>
            </w:r>
          </w:p>
        </w:tc>
        <w:tc>
          <w:tcPr>
            <w:tcW w:w="810" w:type="dxa"/>
            <w:tcBorders>
              <w:left w:val="nil"/>
              <w:bottom w:val="doub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Borders>
              <w:bottom w:val="doub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Borders>
              <w:bottom w:val="doub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bottom w:val="doub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Borders>
              <w:bottom w:val="doub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Borders>
              <w:bottom w:val="doub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38" w:type="dxa"/>
            <w:tcBorders>
              <w:bottom w:val="doub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92" w:type="dxa"/>
            <w:tcBorders>
              <w:bottom w:val="doub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bottom w:val="doub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bottom w:val="double" w:sz="4" w:space="0" w:color="auto"/>
              <w:right w:val="doub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r>
    </w:tbl>
    <w:p w:rsidR="00267633" w:rsidRPr="00267633" w:rsidRDefault="00267633" w:rsidP="00267633">
      <w:pPr>
        <w:spacing w:before="120" w:after="12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III</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u w:val="single"/>
          <w:lang w:val="en-GB" w:eastAsia="zh-CN"/>
        </w:rPr>
        <w:t>PARTICULARS OF PROPOSED OCCUPIER(S) IN THE FLAT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810"/>
        <w:gridCol w:w="804"/>
        <w:gridCol w:w="1086"/>
        <w:gridCol w:w="810"/>
        <w:gridCol w:w="630"/>
        <w:gridCol w:w="720"/>
        <w:gridCol w:w="747"/>
        <w:gridCol w:w="783"/>
        <w:gridCol w:w="900"/>
        <w:gridCol w:w="900"/>
      </w:tblGrid>
      <w:tr w:rsidR="00267633" w:rsidRPr="00267633" w:rsidTr="00267633">
        <w:trPr>
          <w:divId w:val="2116439976"/>
        </w:trPr>
        <w:tc>
          <w:tcPr>
            <w:tcW w:w="360" w:type="dxa"/>
            <w:tcBorders>
              <w:top w:val="double" w:sz="4" w:space="0" w:color="auto"/>
              <w:left w:val="double" w:sz="4" w:space="0" w:color="auto"/>
              <w:bottom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double" w:sz="4" w:space="0" w:color="auto"/>
              <w:bottom w:val="double" w:sz="4" w:space="0" w:color="auto"/>
            </w:tcBorders>
          </w:tcPr>
          <w:p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Name</w:t>
            </w:r>
          </w:p>
        </w:tc>
        <w:tc>
          <w:tcPr>
            <w:tcW w:w="804" w:type="dxa"/>
            <w:tcBorders>
              <w:top w:val="double" w:sz="4" w:space="0" w:color="auto"/>
              <w:bottom w:val="double" w:sz="4" w:space="0" w:color="auto"/>
            </w:tcBorders>
          </w:tcPr>
          <w:p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NRIC/</w:t>
            </w:r>
          </w:p>
          <w:p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FIN</w:t>
            </w:r>
          </w:p>
        </w:tc>
        <w:tc>
          <w:tcPr>
            <w:tcW w:w="1086" w:type="dxa"/>
            <w:tcBorders>
              <w:top w:val="double" w:sz="4" w:space="0" w:color="auto"/>
              <w:bottom w:val="double" w:sz="4" w:space="0" w:color="auto"/>
            </w:tcBorders>
          </w:tcPr>
          <w:p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 xml:space="preserve">Relationship </w:t>
            </w:r>
          </w:p>
        </w:tc>
        <w:tc>
          <w:tcPr>
            <w:tcW w:w="810" w:type="dxa"/>
            <w:tcBorders>
              <w:top w:val="double" w:sz="4" w:space="0" w:color="auto"/>
              <w:bottom w:val="double" w:sz="4" w:space="0" w:color="auto"/>
            </w:tcBorders>
          </w:tcPr>
          <w:p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Marital Status</w:t>
            </w:r>
          </w:p>
        </w:tc>
        <w:tc>
          <w:tcPr>
            <w:tcW w:w="630" w:type="dxa"/>
            <w:tcBorders>
              <w:top w:val="double" w:sz="4" w:space="0" w:color="auto"/>
              <w:bottom w:val="double" w:sz="4" w:space="0" w:color="auto"/>
            </w:tcBorders>
          </w:tcPr>
          <w:p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Date of Birth</w:t>
            </w:r>
          </w:p>
        </w:tc>
        <w:tc>
          <w:tcPr>
            <w:tcW w:w="720" w:type="dxa"/>
            <w:tcBorders>
              <w:top w:val="double" w:sz="4" w:space="0" w:color="auto"/>
              <w:bottom w:val="double" w:sz="4" w:space="0" w:color="auto"/>
            </w:tcBorders>
          </w:tcPr>
          <w:p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Age (Years)</w:t>
            </w:r>
          </w:p>
        </w:tc>
        <w:tc>
          <w:tcPr>
            <w:tcW w:w="747" w:type="dxa"/>
            <w:tcBorders>
              <w:top w:val="double" w:sz="4" w:space="0" w:color="auto"/>
              <w:bottom w:val="double" w:sz="4" w:space="0" w:color="auto"/>
            </w:tcBorders>
          </w:tcPr>
          <w:p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Citizen-ship</w:t>
            </w:r>
          </w:p>
        </w:tc>
        <w:tc>
          <w:tcPr>
            <w:tcW w:w="783" w:type="dxa"/>
            <w:tcBorders>
              <w:top w:val="double" w:sz="4" w:space="0" w:color="auto"/>
              <w:bottom w:val="double" w:sz="4" w:space="0" w:color="auto"/>
            </w:tcBorders>
          </w:tcPr>
          <w:p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Occupa-tion</w:t>
            </w:r>
          </w:p>
        </w:tc>
        <w:tc>
          <w:tcPr>
            <w:tcW w:w="900" w:type="dxa"/>
            <w:tcBorders>
              <w:top w:val="double" w:sz="4" w:space="0" w:color="auto"/>
              <w:bottom w:val="double" w:sz="4" w:space="0" w:color="auto"/>
            </w:tcBorders>
          </w:tcPr>
          <w:p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Gross Monthly Income</w:t>
            </w:r>
          </w:p>
        </w:tc>
        <w:tc>
          <w:tcPr>
            <w:tcW w:w="900" w:type="dxa"/>
            <w:tcBorders>
              <w:top w:val="double" w:sz="4" w:space="0" w:color="auto"/>
              <w:bottom w:val="double" w:sz="4" w:space="0" w:color="auto"/>
              <w:right w:val="double" w:sz="4" w:space="0" w:color="auto"/>
            </w:tcBorders>
          </w:tcPr>
          <w:p w:rsidR="00267633" w:rsidRPr="00267633" w:rsidRDefault="00267633" w:rsidP="00267633">
            <w:pPr>
              <w:spacing w:before="0" w:after="0" w:line="240" w:lineRule="auto"/>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Contact No</w:t>
            </w:r>
          </w:p>
        </w:tc>
      </w:tr>
      <w:tr w:rsidR="00267633" w:rsidRPr="00267633" w:rsidTr="00267633">
        <w:trPr>
          <w:divId w:val="2116439976"/>
        </w:trPr>
        <w:tc>
          <w:tcPr>
            <w:tcW w:w="360" w:type="dxa"/>
            <w:tcBorders>
              <w:top w:val="double" w:sz="4" w:space="0" w:color="auto"/>
              <w:left w:val="double" w:sz="4" w:space="0" w:color="auto"/>
              <w:right w:val="sing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5</w:t>
            </w:r>
          </w:p>
        </w:tc>
        <w:tc>
          <w:tcPr>
            <w:tcW w:w="810" w:type="dxa"/>
            <w:tcBorders>
              <w:top w:val="nil"/>
              <w:left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Borders>
              <w:top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Borders>
              <w:top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Borders>
              <w:top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Borders>
              <w:top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47" w:type="dxa"/>
            <w:tcBorders>
              <w:top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83" w:type="dxa"/>
            <w:tcBorders>
              <w:top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top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top w:val="nil"/>
              <w:right w:val="doub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rsidTr="00267633">
        <w:trPr>
          <w:divId w:val="2116439976"/>
        </w:trPr>
        <w:tc>
          <w:tcPr>
            <w:tcW w:w="360" w:type="dxa"/>
            <w:tcBorders>
              <w:left w:val="double" w:sz="4" w:space="0" w:color="auto"/>
              <w:right w:val="sing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6</w:t>
            </w:r>
          </w:p>
        </w:tc>
        <w:tc>
          <w:tcPr>
            <w:tcW w:w="810" w:type="dxa"/>
            <w:tcBorders>
              <w:left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47"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83"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right w:val="doub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rsidTr="00267633">
        <w:trPr>
          <w:divId w:val="2116439976"/>
        </w:trPr>
        <w:tc>
          <w:tcPr>
            <w:tcW w:w="360" w:type="dxa"/>
            <w:tcBorders>
              <w:left w:val="double" w:sz="4" w:space="0" w:color="auto"/>
              <w:right w:val="sing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7</w:t>
            </w:r>
          </w:p>
        </w:tc>
        <w:tc>
          <w:tcPr>
            <w:tcW w:w="810" w:type="dxa"/>
            <w:tcBorders>
              <w:left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47"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83"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right w:val="doub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rsidTr="00267633">
        <w:trPr>
          <w:divId w:val="2116439976"/>
        </w:trPr>
        <w:tc>
          <w:tcPr>
            <w:tcW w:w="360" w:type="dxa"/>
            <w:tcBorders>
              <w:left w:val="double" w:sz="4" w:space="0" w:color="auto"/>
              <w:bottom w:val="double" w:sz="4" w:space="0" w:color="auto"/>
              <w:right w:val="sing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8</w:t>
            </w:r>
          </w:p>
        </w:tc>
        <w:tc>
          <w:tcPr>
            <w:tcW w:w="810" w:type="dxa"/>
            <w:tcBorders>
              <w:left w:val="nil"/>
              <w:bottom w:val="doub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04" w:type="dxa"/>
            <w:tcBorders>
              <w:bottom w:val="doub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1086" w:type="dxa"/>
            <w:tcBorders>
              <w:bottom w:val="doub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bottom w:val="doub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630" w:type="dxa"/>
            <w:tcBorders>
              <w:bottom w:val="doub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20" w:type="dxa"/>
            <w:tcBorders>
              <w:bottom w:val="doub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47" w:type="dxa"/>
            <w:tcBorders>
              <w:bottom w:val="doub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783" w:type="dxa"/>
            <w:tcBorders>
              <w:bottom w:val="doub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bottom w:val="doub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900" w:type="dxa"/>
            <w:tcBorders>
              <w:bottom w:val="double" w:sz="4" w:space="0" w:color="auto"/>
              <w:right w:val="double" w:sz="4" w:space="0" w:color="auto"/>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r>
    </w:tbl>
    <w:p w:rsidR="00267633" w:rsidRPr="00267633" w:rsidRDefault="00267633" w:rsidP="00267633">
      <w:pPr>
        <w:spacing w:before="120" w:after="0" w:line="240" w:lineRule="auto"/>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IV</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u w:val="single"/>
          <w:lang w:val="en-GB" w:eastAsia="zh-CN"/>
        </w:rPr>
        <w:t>OTHER INFORMATION</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t xml:space="preserve">     </w:t>
      </w:r>
      <w:r w:rsidRPr="00267633">
        <w:rPr>
          <w:rFonts w:ascii="Times New Roman" w:hAnsi="Times New Roman" w:cs="Times New Roman"/>
          <w:sz w:val="20"/>
          <w:szCs w:val="20"/>
          <w:lang w:val="en-GB" w:eastAsia="zh-CN"/>
        </w:rPr>
        <w:tab/>
        <w:t>Yes</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t>No</w:t>
      </w:r>
    </w:p>
    <w:tbl>
      <w:tblPr>
        <w:tblW w:w="0" w:type="auto"/>
        <w:tblInd w:w="8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50"/>
        <w:gridCol w:w="4026"/>
        <w:gridCol w:w="1734"/>
        <w:gridCol w:w="360"/>
        <w:gridCol w:w="810"/>
        <w:gridCol w:w="270"/>
        <w:gridCol w:w="852"/>
      </w:tblGrid>
      <w:tr w:rsidR="00267633" w:rsidRPr="00267633" w:rsidTr="00267633">
        <w:trPr>
          <w:divId w:val="2116439976"/>
          <w:cantSplit/>
        </w:trPr>
        <w:tc>
          <w:tcPr>
            <w:tcW w:w="450" w:type="dxa"/>
            <w:tcBorders>
              <w:top w:val="nil"/>
              <w:left w:val="nil"/>
              <w:bottom w:val="nil"/>
            </w:tcBorders>
          </w:tcPr>
          <w:p w:rsidR="00267633" w:rsidRPr="00267633" w:rsidRDefault="00267633" w:rsidP="00267633">
            <w:pPr>
              <w:spacing w:before="6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a</w:t>
            </w:r>
          </w:p>
        </w:tc>
        <w:tc>
          <w:tcPr>
            <w:tcW w:w="5760" w:type="dxa"/>
            <w:gridSpan w:val="2"/>
            <w:vMerge w:val="restart"/>
            <w:tcBorders>
              <w:top w:val="nil"/>
            </w:tcBorders>
          </w:tcPr>
          <w:p w:rsidR="00267633" w:rsidRPr="00267633" w:rsidRDefault="00267633" w:rsidP="00267633">
            <w:pPr>
              <w:spacing w:before="60" w:after="0" w:line="240" w:lineRule="auto"/>
              <w:jc w:val="both"/>
              <w:rPr>
                <w:rFonts w:ascii="Times New Roman" w:hAnsi="Times New Roman" w:cs="Times New Roman"/>
                <w:b/>
                <w:spacing w:val="-3"/>
                <w:sz w:val="20"/>
                <w:szCs w:val="20"/>
                <w:lang w:val="en-GB" w:eastAsia="en-GB"/>
              </w:rPr>
            </w:pPr>
            <w:r w:rsidRPr="00267633">
              <w:rPr>
                <w:rFonts w:ascii="Times New Roman" w:hAnsi="Times New Roman" w:cs="Times New Roman"/>
                <w:spacing w:val="-3"/>
                <w:sz w:val="20"/>
                <w:szCs w:val="20"/>
                <w:lang w:val="en-GB" w:eastAsia="en-GB"/>
              </w:rPr>
              <w:t xml:space="preserve">Do you have the sole custody of the child, or if joint custody is agreed upon, the care and control of the child?  </w:t>
            </w:r>
          </w:p>
        </w:tc>
        <w:tc>
          <w:tcPr>
            <w:tcW w:w="360" w:type="dxa"/>
            <w:tcBorders>
              <w:top w:val="nil"/>
              <w:right w:val="nil"/>
            </w:tcBorders>
          </w:tcPr>
          <w:p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270" w:type="dxa"/>
            <w:tcBorders>
              <w:top w:val="nil"/>
              <w:left w:val="nil"/>
              <w:right w:val="nil"/>
            </w:tcBorders>
          </w:tcPr>
          <w:p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52" w:type="dxa"/>
            <w:tcBorders>
              <w:top w:val="single" w:sz="4" w:space="0" w:color="auto"/>
              <w:left w:val="single" w:sz="4" w:space="0" w:color="auto"/>
              <w:bottom w:val="single" w:sz="4" w:space="0" w:color="auto"/>
            </w:tcBorders>
          </w:tcPr>
          <w:p w:rsidR="00267633" w:rsidRPr="00267633" w:rsidRDefault="00267633" w:rsidP="00267633">
            <w:pPr>
              <w:spacing w:before="60" w:after="0" w:line="240" w:lineRule="auto"/>
              <w:rPr>
                <w:rFonts w:ascii="Times New Roman" w:hAnsi="Times New Roman" w:cs="Times New Roman"/>
                <w:sz w:val="20"/>
                <w:szCs w:val="20"/>
                <w:lang w:val="en-GB" w:eastAsia="zh-CN"/>
              </w:rPr>
            </w:pPr>
          </w:p>
        </w:tc>
      </w:tr>
      <w:tr w:rsidR="00267633" w:rsidRPr="00267633" w:rsidTr="00267633">
        <w:trPr>
          <w:divId w:val="2116439976"/>
          <w:cantSplit/>
        </w:trPr>
        <w:tc>
          <w:tcPr>
            <w:tcW w:w="450" w:type="dxa"/>
            <w:tcBorders>
              <w:top w:val="nil"/>
              <w:left w:val="nil"/>
              <w:bottom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5760" w:type="dxa"/>
            <w:gridSpan w:val="2"/>
            <w:vMerge/>
          </w:tcPr>
          <w:p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360"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nil"/>
              <w:bottom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270"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52" w:type="dxa"/>
            <w:tcBorders>
              <w:top w:val="nil"/>
              <w:bottom w:val="single" w:sz="4" w:space="0" w:color="auto"/>
              <w:right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rsidTr="00267633">
        <w:trPr>
          <w:divId w:val="2116439976"/>
          <w:cantSplit/>
        </w:trPr>
        <w:tc>
          <w:tcPr>
            <w:tcW w:w="450" w:type="dxa"/>
            <w:tcBorders>
              <w:top w:val="nil"/>
              <w:left w:val="nil"/>
              <w:bottom w:val="nil"/>
            </w:tcBorders>
          </w:tcPr>
          <w:p w:rsidR="00267633" w:rsidRPr="00267633" w:rsidRDefault="00267633" w:rsidP="00267633">
            <w:pPr>
              <w:spacing w:before="6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b</w:t>
            </w:r>
          </w:p>
        </w:tc>
        <w:tc>
          <w:tcPr>
            <w:tcW w:w="5760" w:type="dxa"/>
            <w:gridSpan w:val="2"/>
            <w:vMerge w:val="restart"/>
          </w:tcPr>
          <w:p w:rsidR="00267633" w:rsidRPr="00267633" w:rsidRDefault="00267633" w:rsidP="00267633">
            <w:pPr>
              <w:spacing w:before="6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Do you or any person listed above own or have any share or interest in any HDB flat and/or private property# (whether in Singapore or overseas)? (If so state address, property type, share and value): ________________________________________________________ </w:t>
            </w:r>
          </w:p>
        </w:tc>
        <w:tc>
          <w:tcPr>
            <w:tcW w:w="360" w:type="dxa"/>
            <w:tcBorders>
              <w:right w:val="nil"/>
            </w:tcBorders>
          </w:tcPr>
          <w:p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270" w:type="dxa"/>
            <w:tcBorders>
              <w:left w:val="nil"/>
              <w:right w:val="nil"/>
            </w:tcBorders>
          </w:tcPr>
          <w:p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52" w:type="dxa"/>
            <w:tcBorders>
              <w:top w:val="nil"/>
              <w:left w:val="single" w:sz="4" w:space="0" w:color="auto"/>
              <w:bottom w:val="nil"/>
            </w:tcBorders>
          </w:tcPr>
          <w:p w:rsidR="00267633" w:rsidRPr="00267633" w:rsidRDefault="00267633" w:rsidP="00267633">
            <w:pPr>
              <w:spacing w:before="60" w:after="0" w:line="240" w:lineRule="auto"/>
              <w:rPr>
                <w:rFonts w:ascii="Times New Roman" w:hAnsi="Times New Roman" w:cs="Times New Roman"/>
                <w:sz w:val="20"/>
                <w:szCs w:val="20"/>
                <w:lang w:val="en-GB" w:eastAsia="zh-CN"/>
              </w:rPr>
            </w:pPr>
          </w:p>
        </w:tc>
      </w:tr>
      <w:tr w:rsidR="00267633" w:rsidRPr="00267633" w:rsidTr="00267633">
        <w:trPr>
          <w:divId w:val="2116439976"/>
          <w:cantSplit/>
        </w:trPr>
        <w:tc>
          <w:tcPr>
            <w:tcW w:w="450" w:type="dxa"/>
            <w:tcBorders>
              <w:top w:val="nil"/>
              <w:left w:val="nil"/>
              <w:bottom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5760" w:type="dxa"/>
            <w:gridSpan w:val="2"/>
            <w:vMerge/>
          </w:tcPr>
          <w:p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360"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270"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52" w:type="dxa"/>
            <w:tcBorders>
              <w:top w:val="single" w:sz="4" w:space="0" w:color="auto"/>
              <w:bottom w:val="nil"/>
              <w:right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rsidTr="00267633">
        <w:trPr>
          <w:divId w:val="2116439976"/>
          <w:cantSplit/>
        </w:trPr>
        <w:tc>
          <w:tcPr>
            <w:tcW w:w="450" w:type="dxa"/>
            <w:tcBorders>
              <w:top w:val="nil"/>
              <w:left w:val="nil"/>
              <w:bottom w:val="nil"/>
            </w:tcBorders>
          </w:tcPr>
          <w:p w:rsidR="00267633" w:rsidRPr="00267633" w:rsidRDefault="00885A17" w:rsidP="00267633">
            <w:pPr>
              <w:spacing w:before="6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C</w:t>
            </w:r>
          </w:p>
        </w:tc>
        <w:tc>
          <w:tcPr>
            <w:tcW w:w="5760" w:type="dxa"/>
            <w:gridSpan w:val="2"/>
            <w:vMerge w:val="restart"/>
          </w:tcPr>
          <w:p w:rsidR="00267633" w:rsidRPr="00267633" w:rsidRDefault="00267633" w:rsidP="00267633">
            <w:pPr>
              <w:spacing w:before="60" w:after="0" w:line="240" w:lineRule="auto"/>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Have</w:t>
            </w:r>
            <w:r w:rsidRPr="00267633">
              <w:rPr>
                <w:rFonts w:ascii="Times New Roman" w:hAnsi="Times New Roman" w:cs="Times New Roman"/>
                <w:b/>
                <w:sz w:val="20"/>
                <w:szCs w:val="20"/>
                <w:lang w:val="en-GB" w:eastAsia="zh-CN"/>
              </w:rPr>
              <w:t xml:space="preserve"> </w:t>
            </w:r>
            <w:r w:rsidRPr="00267633">
              <w:rPr>
                <w:rFonts w:ascii="Times New Roman" w:hAnsi="Times New Roman" w:cs="Times New Roman"/>
                <w:sz w:val="20"/>
                <w:szCs w:val="20"/>
                <w:lang w:val="en-GB" w:eastAsia="zh-CN"/>
              </w:rPr>
              <w:t>you or any person listed above disposed of any private property# (whether in Singapore or overseas) within the last 30 months?</w:t>
            </w:r>
            <w:r w:rsidRPr="00267633">
              <w:rPr>
                <w:rFonts w:ascii="Times New Roman" w:hAnsi="Times New Roman" w:cs="Times New Roman"/>
                <w:b/>
                <w:sz w:val="20"/>
                <w:szCs w:val="20"/>
                <w:lang w:val="en-GB" w:eastAsia="zh-CN"/>
              </w:rPr>
              <w:t xml:space="preserve"> </w:t>
            </w:r>
            <w:r w:rsidRPr="00267633">
              <w:rPr>
                <w:rFonts w:ascii="Times New Roman" w:hAnsi="Times New Roman" w:cs="Times New Roman"/>
                <w:sz w:val="20"/>
                <w:szCs w:val="20"/>
                <w:lang w:val="en-GB" w:eastAsia="zh-CN"/>
              </w:rPr>
              <w:t>(If so state address, property type, share and value) ________________________________________________________</w:t>
            </w:r>
          </w:p>
        </w:tc>
        <w:tc>
          <w:tcPr>
            <w:tcW w:w="360" w:type="dxa"/>
            <w:tcBorders>
              <w:right w:val="nil"/>
            </w:tcBorders>
          </w:tcPr>
          <w:p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270" w:type="dxa"/>
            <w:tcBorders>
              <w:left w:val="nil"/>
              <w:right w:val="nil"/>
            </w:tcBorders>
          </w:tcPr>
          <w:p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52" w:type="dxa"/>
            <w:tcBorders>
              <w:top w:val="single" w:sz="4" w:space="0" w:color="auto"/>
              <w:left w:val="single" w:sz="4" w:space="0" w:color="auto"/>
              <w:bottom w:val="single" w:sz="4" w:space="0" w:color="auto"/>
            </w:tcBorders>
          </w:tcPr>
          <w:p w:rsidR="00267633" w:rsidRPr="00267633" w:rsidRDefault="00267633" w:rsidP="00267633">
            <w:pPr>
              <w:spacing w:before="60" w:after="0" w:line="240" w:lineRule="auto"/>
              <w:rPr>
                <w:rFonts w:ascii="Times New Roman" w:hAnsi="Times New Roman" w:cs="Times New Roman"/>
                <w:sz w:val="20"/>
                <w:szCs w:val="20"/>
                <w:lang w:val="en-GB" w:eastAsia="zh-CN"/>
              </w:rPr>
            </w:pPr>
          </w:p>
        </w:tc>
      </w:tr>
      <w:tr w:rsidR="00267633" w:rsidRPr="00267633" w:rsidTr="00267633">
        <w:trPr>
          <w:divId w:val="2116439976"/>
          <w:cantSplit/>
        </w:trPr>
        <w:tc>
          <w:tcPr>
            <w:tcW w:w="450" w:type="dxa"/>
            <w:tcBorders>
              <w:top w:val="nil"/>
              <w:left w:val="nil"/>
              <w:bottom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5760" w:type="dxa"/>
            <w:gridSpan w:val="2"/>
            <w:vMerge/>
          </w:tcPr>
          <w:p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360"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270" w:type="dxa"/>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52" w:type="dxa"/>
            <w:tcBorders>
              <w:top w:val="nil"/>
              <w:bottom w:val="nil"/>
              <w:right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rsidTr="00267633">
        <w:trPr>
          <w:divId w:val="2116439976"/>
          <w:cantSplit/>
          <w:trHeight w:val="263"/>
        </w:trPr>
        <w:tc>
          <w:tcPr>
            <w:tcW w:w="450" w:type="dxa"/>
            <w:vMerge w:val="restart"/>
            <w:tcBorders>
              <w:top w:val="nil"/>
              <w:left w:val="nil"/>
              <w:bottom w:val="nil"/>
              <w:right w:val="nil"/>
            </w:tcBorders>
          </w:tcPr>
          <w:p w:rsidR="00267633" w:rsidRPr="00267633" w:rsidRDefault="00885A17" w:rsidP="00267633">
            <w:pPr>
              <w:spacing w:before="6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w:t>
            </w:r>
          </w:p>
        </w:tc>
        <w:tc>
          <w:tcPr>
            <w:tcW w:w="5760" w:type="dxa"/>
            <w:gridSpan w:val="2"/>
            <w:vMerge w:val="restart"/>
            <w:tcBorders>
              <w:top w:val="nil"/>
              <w:left w:val="nil"/>
              <w:bottom w:val="nil"/>
              <w:right w:val="nil"/>
            </w:tcBorders>
          </w:tcPr>
          <w:p w:rsidR="00267633" w:rsidRPr="00267633" w:rsidRDefault="00267633" w:rsidP="00267633">
            <w:pPr>
              <w:spacing w:before="60" w:after="0" w:line="240" w:lineRule="auto"/>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Have</w:t>
            </w:r>
            <w:r w:rsidRPr="00267633">
              <w:rPr>
                <w:rFonts w:ascii="Times New Roman" w:hAnsi="Times New Roman" w:cs="Times New Roman"/>
                <w:b/>
                <w:sz w:val="20"/>
                <w:szCs w:val="20"/>
                <w:lang w:val="en-GB" w:eastAsia="zh-CN"/>
              </w:rPr>
              <w:t xml:space="preserve"> </w:t>
            </w:r>
            <w:r w:rsidRPr="00267633">
              <w:rPr>
                <w:rFonts w:ascii="Times New Roman" w:hAnsi="Times New Roman" w:cs="Times New Roman"/>
                <w:sz w:val="20"/>
                <w:szCs w:val="20"/>
                <w:lang w:val="en-GB" w:eastAsia="zh-CN"/>
              </w:rPr>
              <w:t>you or any person listed above previously sold two or more HDB flats in the open market?</w:t>
            </w:r>
          </w:p>
        </w:tc>
        <w:tc>
          <w:tcPr>
            <w:tcW w:w="360" w:type="dxa"/>
            <w:vMerge w:val="restart"/>
            <w:tcBorders>
              <w:top w:val="nil"/>
              <w:left w:val="nil"/>
              <w:bottom w:val="nil"/>
              <w:right w:val="nil"/>
            </w:tcBorders>
          </w:tcPr>
          <w:p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270" w:type="dxa"/>
            <w:vMerge w:val="restart"/>
            <w:tcBorders>
              <w:top w:val="nil"/>
              <w:left w:val="nil"/>
              <w:bottom w:val="nil"/>
              <w:right w:val="nil"/>
            </w:tcBorders>
          </w:tcPr>
          <w:p w:rsidR="00267633" w:rsidRPr="00267633" w:rsidRDefault="00267633" w:rsidP="00267633">
            <w:pPr>
              <w:spacing w:before="60" w:after="0" w:line="240" w:lineRule="auto"/>
              <w:rPr>
                <w:rFonts w:ascii="Times New Roman" w:hAnsi="Times New Roman" w:cs="Times New Roman"/>
                <w:sz w:val="20"/>
                <w:szCs w:val="20"/>
                <w:lang w:val="en-GB" w:eastAsia="zh-CN"/>
              </w:rPr>
            </w:pPr>
          </w:p>
        </w:tc>
        <w:tc>
          <w:tcPr>
            <w:tcW w:w="852" w:type="dxa"/>
            <w:tcBorders>
              <w:top w:val="single" w:sz="4" w:space="0" w:color="auto"/>
              <w:left w:val="single" w:sz="4" w:space="0" w:color="auto"/>
              <w:bottom w:val="single" w:sz="4" w:space="0" w:color="auto"/>
              <w:right w:val="single" w:sz="4" w:space="0" w:color="auto"/>
            </w:tcBorders>
          </w:tcPr>
          <w:p w:rsidR="00267633" w:rsidRPr="00267633" w:rsidRDefault="00267633" w:rsidP="00267633">
            <w:pPr>
              <w:spacing w:before="60" w:after="0" w:line="240" w:lineRule="auto"/>
              <w:rPr>
                <w:rFonts w:ascii="Times New Roman" w:hAnsi="Times New Roman" w:cs="Times New Roman"/>
                <w:sz w:val="20"/>
                <w:szCs w:val="20"/>
                <w:lang w:val="en-GB" w:eastAsia="zh-CN"/>
              </w:rPr>
            </w:pPr>
          </w:p>
        </w:tc>
      </w:tr>
      <w:tr w:rsidR="00267633" w:rsidRPr="00267633" w:rsidTr="00267633">
        <w:trPr>
          <w:divId w:val="2116439976"/>
          <w:cantSplit/>
          <w:trHeight w:val="262"/>
        </w:trPr>
        <w:tc>
          <w:tcPr>
            <w:tcW w:w="450" w:type="dxa"/>
            <w:vMerge/>
            <w:tcBorders>
              <w:top w:val="nil"/>
              <w:left w:val="nil"/>
              <w:bottom w:val="nil"/>
              <w:right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5760" w:type="dxa"/>
            <w:gridSpan w:val="2"/>
            <w:vMerge/>
            <w:tcBorders>
              <w:top w:val="nil"/>
              <w:left w:val="nil"/>
              <w:bottom w:val="nil"/>
              <w:right w:val="nil"/>
            </w:tcBorders>
          </w:tcPr>
          <w:p w:rsidR="00267633" w:rsidRPr="00267633" w:rsidRDefault="00267633" w:rsidP="00267633">
            <w:pPr>
              <w:spacing w:before="0" w:after="0" w:line="240" w:lineRule="auto"/>
              <w:jc w:val="both"/>
              <w:rPr>
                <w:rFonts w:ascii="Times New Roman" w:hAnsi="Times New Roman" w:cs="Times New Roman"/>
                <w:sz w:val="20"/>
                <w:szCs w:val="20"/>
                <w:lang w:val="en-GB" w:eastAsia="zh-CN"/>
              </w:rPr>
            </w:pPr>
          </w:p>
        </w:tc>
        <w:tc>
          <w:tcPr>
            <w:tcW w:w="360" w:type="dxa"/>
            <w:vMerge/>
            <w:tcBorders>
              <w:top w:val="nil"/>
              <w:left w:val="nil"/>
              <w:bottom w:val="nil"/>
              <w:right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10" w:type="dxa"/>
            <w:tcBorders>
              <w:top w:val="nil"/>
              <w:left w:val="nil"/>
              <w:bottom w:val="nil"/>
              <w:right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270" w:type="dxa"/>
            <w:vMerge/>
            <w:tcBorders>
              <w:top w:val="nil"/>
              <w:left w:val="nil"/>
              <w:bottom w:val="nil"/>
              <w:right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852" w:type="dxa"/>
            <w:tcBorders>
              <w:top w:val="nil"/>
              <w:left w:val="nil"/>
              <w:bottom w:val="nil"/>
              <w:right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tc>
      </w:tr>
      <w:tr w:rsidR="00267633" w:rsidRPr="00267633" w:rsidTr="00267633">
        <w:trPr>
          <w:divId w:val="2116439976"/>
          <w:cantSplit/>
          <w:trHeight w:val="260"/>
        </w:trPr>
        <w:tc>
          <w:tcPr>
            <w:tcW w:w="450" w:type="dxa"/>
            <w:tcBorders>
              <w:top w:val="nil"/>
              <w:left w:val="nil"/>
              <w:bottom w:val="nil"/>
              <w:right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p w:rsidR="00267633" w:rsidRPr="00267633" w:rsidRDefault="00267633" w:rsidP="00267633">
            <w:pPr>
              <w:spacing w:before="0" w:after="0" w:line="240" w:lineRule="auto"/>
              <w:rPr>
                <w:rFonts w:ascii="Times New Roman" w:hAnsi="Times New Roman" w:cs="Times New Roman"/>
                <w:sz w:val="20"/>
                <w:szCs w:val="20"/>
                <w:lang w:val="en-GB" w:eastAsia="zh-CN"/>
              </w:rPr>
            </w:pPr>
          </w:p>
          <w:p w:rsidR="00267633" w:rsidRPr="00267633" w:rsidRDefault="00267633" w:rsidP="00267633">
            <w:pPr>
              <w:spacing w:before="0" w:after="0" w:line="240" w:lineRule="auto"/>
              <w:rPr>
                <w:rFonts w:ascii="Times New Roman" w:hAnsi="Times New Roman" w:cs="Times New Roman"/>
                <w:sz w:val="20"/>
                <w:szCs w:val="20"/>
                <w:lang w:val="en-GB" w:eastAsia="zh-CN"/>
              </w:rPr>
            </w:pPr>
          </w:p>
          <w:p w:rsidR="00267633" w:rsidRPr="00267633" w:rsidRDefault="00267633" w:rsidP="00267633">
            <w:pPr>
              <w:spacing w:before="0" w:after="0" w:line="240" w:lineRule="auto"/>
              <w:rPr>
                <w:rFonts w:ascii="Times New Roman" w:hAnsi="Times New Roman" w:cs="Times New Roman"/>
                <w:sz w:val="20"/>
                <w:szCs w:val="20"/>
                <w:lang w:val="en-GB" w:eastAsia="zh-CN"/>
              </w:rPr>
            </w:pPr>
          </w:p>
          <w:p w:rsidR="00267633" w:rsidRPr="00267633" w:rsidRDefault="00267633" w:rsidP="00267633">
            <w:pPr>
              <w:spacing w:before="0" w:after="0" w:line="240" w:lineRule="auto"/>
              <w:rPr>
                <w:rFonts w:ascii="Times New Roman" w:hAnsi="Times New Roman" w:cs="Times New Roman"/>
                <w:sz w:val="20"/>
                <w:szCs w:val="20"/>
                <w:lang w:val="en-GB" w:eastAsia="zh-CN"/>
              </w:rPr>
            </w:pPr>
          </w:p>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4026" w:type="dxa"/>
            <w:tcBorders>
              <w:top w:val="nil"/>
              <w:left w:val="nil"/>
              <w:bottom w:val="nil"/>
              <w:right w:val="nil"/>
            </w:tcBorders>
            <w:vAlign w:val="bottom"/>
          </w:tcPr>
          <w:p w:rsidR="00267633" w:rsidRPr="00267633" w:rsidRDefault="00267633" w:rsidP="00267633">
            <w:pPr>
              <w:spacing w:before="0" w:after="0" w:line="240" w:lineRule="auto"/>
              <w:jc w:val="both"/>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 Includes HUDC and Executive Condominiums</w:t>
            </w:r>
          </w:p>
          <w:p w:rsidR="00267633" w:rsidRPr="00267633" w:rsidRDefault="00267633" w:rsidP="00267633">
            <w:pPr>
              <w:spacing w:before="0" w:after="0" w:line="240" w:lineRule="auto"/>
              <w:jc w:val="both"/>
              <w:rPr>
                <w:rFonts w:ascii="Times New Roman" w:hAnsi="Times New Roman" w:cs="Times New Roman"/>
                <w:sz w:val="20"/>
                <w:szCs w:val="20"/>
                <w:lang w:val="en-GB" w:eastAsia="zh-CN"/>
              </w:rPr>
            </w:pPr>
            <w:r w:rsidRPr="00267633">
              <w:rPr>
                <w:rFonts w:ascii="Times New Roman" w:hAnsi="Times New Roman" w:cs="Times New Roman"/>
                <w:sz w:val="16"/>
                <w:szCs w:val="20"/>
                <w:lang w:val="en-GB" w:eastAsia="zh-CN"/>
              </w:rPr>
              <w:t xml:space="preserve">* </w:t>
            </w:r>
            <w:r w:rsidRPr="00267633">
              <w:rPr>
                <w:rFonts w:ascii="Times New Roman" w:hAnsi="Times New Roman" w:cs="Times New Roman"/>
                <w:i/>
                <w:sz w:val="16"/>
                <w:szCs w:val="20"/>
                <w:lang w:val="en-GB" w:eastAsia="zh-CN"/>
              </w:rPr>
              <w:t>Delete where inapplicable</w:t>
            </w:r>
            <w:r w:rsidRPr="00267633">
              <w:rPr>
                <w:rFonts w:ascii="Times New Roman" w:hAnsi="Times New Roman" w:cs="Times New Roman"/>
                <w:sz w:val="16"/>
                <w:szCs w:val="20"/>
                <w:lang w:val="en-GB" w:eastAsia="zh-CN"/>
              </w:rPr>
              <w:t>.</w:t>
            </w:r>
          </w:p>
        </w:tc>
        <w:tc>
          <w:tcPr>
            <w:tcW w:w="4026" w:type="dxa"/>
            <w:gridSpan w:val="5"/>
            <w:tcBorders>
              <w:top w:val="nil"/>
              <w:left w:val="nil"/>
              <w:bottom w:val="nil"/>
              <w:right w:val="nil"/>
            </w:tcBorders>
          </w:tcPr>
          <w:p w:rsidR="00267633" w:rsidRPr="00267633" w:rsidRDefault="00267633" w:rsidP="00267633">
            <w:pPr>
              <w:spacing w:before="0" w:after="0" w:line="240" w:lineRule="auto"/>
              <w:rPr>
                <w:rFonts w:ascii="Times New Roman" w:hAnsi="Times New Roman" w:cs="Times New Roman"/>
                <w:sz w:val="20"/>
                <w:szCs w:val="20"/>
                <w:lang w:val="en-GB" w:eastAsia="zh-CN"/>
              </w:rPr>
            </w:pPr>
          </w:p>
          <w:p w:rsidR="00267633" w:rsidRPr="00267633" w:rsidRDefault="00267633" w:rsidP="00267633">
            <w:pPr>
              <w:spacing w:before="0" w:after="0" w:line="240" w:lineRule="auto"/>
              <w:rPr>
                <w:rFonts w:ascii="Times New Roman" w:hAnsi="Times New Roman" w:cs="Times New Roman"/>
                <w:sz w:val="20"/>
                <w:szCs w:val="20"/>
                <w:lang w:val="en-GB" w:eastAsia="zh-CN"/>
              </w:rPr>
            </w:pPr>
          </w:p>
          <w:p w:rsidR="00267633" w:rsidRPr="00267633" w:rsidRDefault="00267633" w:rsidP="00267633">
            <w:pPr>
              <w:spacing w:before="0" w:after="0" w:line="240" w:lineRule="auto"/>
              <w:rPr>
                <w:rFonts w:ascii="Times New Roman" w:hAnsi="Times New Roman" w:cs="Times New Roman"/>
                <w:sz w:val="20"/>
                <w:szCs w:val="20"/>
                <w:lang w:val="en-GB" w:eastAsia="zh-CN"/>
              </w:rPr>
            </w:pPr>
          </w:p>
          <w:p w:rsidR="00267633" w:rsidRPr="00267633" w:rsidRDefault="00267633" w:rsidP="00267633">
            <w:pPr>
              <w:spacing w:before="0" w:after="0" w:line="240" w:lineRule="auto"/>
              <w:jc w:val="righ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_________________________________</w:t>
            </w:r>
          </w:p>
          <w:p w:rsidR="00267633" w:rsidRPr="00267633" w:rsidRDefault="00267633" w:rsidP="00267633">
            <w:pPr>
              <w:spacing w:before="0" w:after="0" w:line="240" w:lineRule="auto"/>
              <w:jc w:val="righ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Signature of Plaintiff/Defendant *</w:t>
            </w:r>
          </w:p>
        </w:tc>
      </w:tr>
    </w:tbl>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rsidSect="00C63330">
          <w:pgSz w:w="11906" w:h="16838"/>
          <w:pgMar w:top="1276"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885A17" w:rsidRPr="00F8296B" w:rsidTr="00885A17">
        <w:trPr>
          <w:divId w:val="2116439976"/>
          <w:jc w:val="center"/>
        </w:trPr>
        <w:tc>
          <w:tcPr>
            <w:tcW w:w="3080" w:type="dxa"/>
          </w:tcPr>
          <w:p w:rsidR="00885A17" w:rsidRPr="00F8296B" w:rsidRDefault="00885A17" w:rsidP="00FF3608">
            <w:pPr>
              <w:spacing w:before="0" w:after="120"/>
              <w:ind w:firstLine="720"/>
              <w:rPr>
                <w:rFonts w:ascii="Times New Roman" w:eastAsia="SimSun" w:hAnsi="Times New Roman" w:cs="Times New Roman"/>
                <w:lang w:val="en-GB" w:eastAsia="zh-CN"/>
              </w:rPr>
            </w:pPr>
            <w:r w:rsidRPr="00F8296B">
              <w:rPr>
                <w:rFonts w:ascii="Times New Roman" w:hAnsi="Times New Roman" w:cs="Times New Roman"/>
              </w:rPr>
              <w:lastRenderedPageBreak/>
              <w:br w:type="page"/>
            </w:r>
          </w:p>
        </w:tc>
        <w:tc>
          <w:tcPr>
            <w:tcW w:w="3080" w:type="dxa"/>
          </w:tcPr>
          <w:p w:rsidR="00885A17" w:rsidRPr="00F8296B" w:rsidRDefault="00885A17" w:rsidP="00FF3608">
            <w:pPr>
              <w:keepNext/>
              <w:spacing w:before="0" w:after="0"/>
              <w:ind w:firstLine="720"/>
              <w:jc w:val="center"/>
              <w:outlineLvl w:val="1"/>
              <w:rPr>
                <w:rFonts w:ascii="Times New Roman" w:eastAsia="SimSun" w:hAnsi="Times New Roman" w:cs="Times New Roman"/>
                <w:bCs/>
                <w:iCs/>
                <w:spacing w:val="-3"/>
                <w:lang w:val="en-GB" w:eastAsia="zh-CN"/>
              </w:rPr>
            </w:pPr>
            <w:bookmarkStart w:id="12" w:name="_Toc66445331"/>
            <w:bookmarkStart w:id="13" w:name="_Toc81709886"/>
            <w:bookmarkStart w:id="14" w:name="_Toc81710611"/>
            <w:bookmarkStart w:id="15" w:name="_Toc81717520"/>
            <w:bookmarkStart w:id="16" w:name="_Toc122854371"/>
            <w:bookmarkStart w:id="17" w:name="_Toc122854745"/>
            <w:bookmarkStart w:id="18" w:name="_Toc122863993"/>
            <w:bookmarkStart w:id="19" w:name="Form195"/>
            <w:r w:rsidRPr="00A73752">
              <w:rPr>
                <w:rFonts w:ascii="Times New Roman" w:eastAsia="SimSun" w:hAnsi="Times New Roman" w:cs="Times New Roman"/>
                <w:bCs/>
                <w:iCs/>
                <w:spacing w:val="-3"/>
                <w:lang w:val="en-GB" w:eastAsia="zh-CN"/>
              </w:rPr>
              <w:t xml:space="preserve">FORM </w:t>
            </w:r>
            <w:bookmarkEnd w:id="12"/>
            <w:bookmarkEnd w:id="13"/>
            <w:bookmarkEnd w:id="14"/>
            <w:bookmarkEnd w:id="15"/>
            <w:bookmarkEnd w:id="16"/>
            <w:bookmarkEnd w:id="17"/>
            <w:bookmarkEnd w:id="18"/>
            <w:r w:rsidRPr="00A73752">
              <w:rPr>
                <w:rFonts w:ascii="Times New Roman" w:eastAsia="SimSun" w:hAnsi="Times New Roman" w:cs="Times New Roman"/>
                <w:bCs/>
                <w:iCs/>
                <w:spacing w:val="-3"/>
                <w:lang w:val="en-GB" w:eastAsia="zh-CN"/>
              </w:rPr>
              <w:t>195</w:t>
            </w:r>
            <w:bookmarkEnd w:id="19"/>
          </w:p>
        </w:tc>
        <w:tc>
          <w:tcPr>
            <w:tcW w:w="3080" w:type="dxa"/>
          </w:tcPr>
          <w:p w:rsidR="00885A17" w:rsidRPr="00F8296B" w:rsidRDefault="00885A17" w:rsidP="00FF3608">
            <w:pPr>
              <w:spacing w:before="0" w:after="120"/>
              <w:ind w:firstLine="720"/>
              <w:rPr>
                <w:rFonts w:ascii="Times New Roman" w:eastAsia="SimSun" w:hAnsi="Times New Roman" w:cs="Times New Roman"/>
                <w:lang w:val="en-GB" w:eastAsia="zh-CN"/>
              </w:rPr>
            </w:pPr>
          </w:p>
        </w:tc>
      </w:tr>
    </w:tbl>
    <w:p w:rsidR="00885A17" w:rsidRPr="00F8296B" w:rsidRDefault="00885A17" w:rsidP="00885A17">
      <w:pPr>
        <w:spacing w:before="0" w:after="0" w:line="240" w:lineRule="auto"/>
        <w:ind w:firstLine="720"/>
        <w:jc w:val="both"/>
        <w:divId w:val="2116439976"/>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Para 16</w:t>
      </w:r>
    </w:p>
    <w:p w:rsidR="00885A17" w:rsidRPr="00F8296B" w:rsidRDefault="00885A17" w:rsidP="00885A17">
      <w:pPr>
        <w:keepNext/>
        <w:spacing w:before="240" w:after="60" w:line="240" w:lineRule="auto"/>
        <w:ind w:firstLine="720"/>
        <w:jc w:val="center"/>
        <w:outlineLvl w:val="1"/>
        <w:divId w:val="2116439976"/>
        <w:rPr>
          <w:rFonts w:ascii="Times New Roman" w:eastAsia="SimSun" w:hAnsi="Times New Roman" w:cs="Times New Roman"/>
          <w:b/>
          <w:bCs/>
          <w:i/>
          <w:iCs/>
          <w:lang w:val="en-GB" w:eastAsia="zh-CN"/>
        </w:rPr>
      </w:pPr>
      <w:bookmarkStart w:id="20" w:name="_Toc66445332"/>
      <w:bookmarkStart w:id="21" w:name="_Toc81709887"/>
      <w:bookmarkStart w:id="22" w:name="_Toc81710612"/>
      <w:bookmarkStart w:id="23" w:name="_Toc81717521"/>
      <w:bookmarkStart w:id="24" w:name="_Toc122854372"/>
      <w:bookmarkStart w:id="25" w:name="_Toc122854746"/>
      <w:bookmarkStart w:id="26" w:name="_Toc122863994"/>
      <w:r w:rsidRPr="00F8296B">
        <w:rPr>
          <w:rFonts w:ascii="Times New Roman" w:eastAsia="SimSun" w:hAnsi="Times New Roman" w:cs="Times New Roman"/>
          <w:b/>
          <w:bCs/>
          <w:iCs/>
          <w:lang w:val="en-GB" w:eastAsia="zh-CN"/>
        </w:rPr>
        <w:t>STANDARD QUERY TO HOUSING &amp; DEVELOPMENT BOARD ON HDB MATRIMONIAL ASSET (HDB FLAT)</w:t>
      </w:r>
      <w:bookmarkEnd w:id="20"/>
      <w:bookmarkEnd w:id="21"/>
      <w:bookmarkEnd w:id="22"/>
      <w:bookmarkEnd w:id="23"/>
      <w:bookmarkEnd w:id="24"/>
      <w:bookmarkEnd w:id="25"/>
      <w:bookmarkEnd w:id="26"/>
    </w:p>
    <w:p w:rsidR="00885A17" w:rsidRPr="00F8296B" w:rsidRDefault="00885A17" w:rsidP="00885A17">
      <w:pPr>
        <w:tabs>
          <w:tab w:val="center" w:pos="3793"/>
        </w:tabs>
        <w:suppressAutoHyphens/>
        <w:spacing w:before="0" w:after="0" w:line="240" w:lineRule="auto"/>
        <w:ind w:firstLine="720"/>
        <w:jc w:val="center"/>
        <w:divId w:val="2116439976"/>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AT -</w:t>
      </w:r>
    </w:p>
    <w:p w:rsidR="00885A17" w:rsidRPr="00F8296B" w:rsidRDefault="00885A17" w:rsidP="00885A17">
      <w:pPr>
        <w:spacing w:before="0" w:after="0" w:line="240" w:lineRule="auto"/>
        <w:ind w:firstLine="720"/>
        <w:jc w:val="both"/>
        <w:divId w:val="2116439976"/>
        <w:rPr>
          <w:rFonts w:ascii="Times New Roman" w:eastAsia="SimSun" w:hAnsi="Times New Roman" w:cs="Times New Roman"/>
          <w:b/>
          <w:lang w:val="en-GB" w:eastAsia="zh-CN"/>
        </w:rPr>
      </w:pPr>
    </w:p>
    <w:p w:rsidR="00885A17" w:rsidRPr="00F8296B" w:rsidRDefault="00885A17" w:rsidP="00885A17">
      <w:pPr>
        <w:spacing w:before="0" w:after="0" w:line="240" w:lineRule="auto"/>
        <w:ind w:firstLine="720"/>
        <w:jc w:val="center"/>
        <w:divId w:val="2116439976"/>
        <w:rPr>
          <w:rFonts w:ascii="Times New Roman" w:eastAsia="SimSun" w:hAnsi="Times New Roman" w:cs="Times New Roman"/>
          <w:b/>
          <w:lang w:val="en-GB" w:eastAsia="zh-CN"/>
        </w:rPr>
      </w:pPr>
      <w:r w:rsidRPr="00F8296B">
        <w:rPr>
          <w:rFonts w:ascii="Times New Roman" w:eastAsia="SimSun" w:hAnsi="Times New Roman" w:cs="Times New Roman"/>
          <w:b/>
          <w:lang w:val="en-GB" w:eastAsia="zh-CN"/>
        </w:rPr>
        <w:t>_______________________________________________</w:t>
      </w:r>
    </w:p>
    <w:p w:rsidR="00885A17" w:rsidRPr="00F8296B" w:rsidRDefault="00885A17" w:rsidP="00885A17">
      <w:pPr>
        <w:spacing w:before="0" w:after="0" w:line="240" w:lineRule="auto"/>
        <w:ind w:firstLine="720"/>
        <w:jc w:val="center"/>
        <w:divId w:val="2116439976"/>
        <w:rPr>
          <w:rFonts w:ascii="Times New Roman" w:eastAsia="SimSun" w:hAnsi="Times New Roman" w:cs="Times New Roman"/>
          <w:b/>
          <w:lang w:val="en-GB" w:eastAsia="zh-CN"/>
        </w:rPr>
      </w:pPr>
      <w:r w:rsidRPr="00F8296B">
        <w:rPr>
          <w:rFonts w:ascii="Times New Roman" w:eastAsia="SimSun" w:hAnsi="Times New Roman" w:cs="Times New Roman"/>
          <w:i/>
          <w:lang w:val="en-GB" w:eastAsia="zh-CN"/>
        </w:rPr>
        <w:t>(state address of HDB matrimonial asset )</w:t>
      </w:r>
    </w:p>
    <w:p w:rsidR="00885A17" w:rsidRPr="00F8296B" w:rsidRDefault="00885A17" w:rsidP="00885A17">
      <w:pPr>
        <w:spacing w:before="0" w:after="0" w:line="240" w:lineRule="auto"/>
        <w:ind w:firstLine="720"/>
        <w:jc w:val="center"/>
        <w:divId w:val="2116439976"/>
        <w:rPr>
          <w:rFonts w:ascii="Times New Roman" w:eastAsia="SimSun" w:hAnsi="Times New Roman" w:cs="Times New Roman"/>
          <w:b/>
          <w:lang w:val="en-GB" w:eastAsia="zh-CN"/>
        </w:rPr>
      </w:pPr>
    </w:p>
    <w:p w:rsidR="00885A17" w:rsidRPr="00F8296B" w:rsidRDefault="00885A17" w:rsidP="00885A17">
      <w:pPr>
        <w:spacing w:before="0" w:after="0" w:line="240" w:lineRule="auto"/>
        <w:ind w:firstLine="720"/>
        <w:jc w:val="center"/>
        <w:divId w:val="2116439976"/>
        <w:rPr>
          <w:rFonts w:ascii="Times New Roman" w:eastAsia="SimSun" w:hAnsi="Times New Roman" w:cs="Times New Roman"/>
          <w:b/>
          <w:lang w:val="en-GB" w:eastAsia="zh-CN"/>
        </w:rPr>
      </w:pPr>
      <w:r w:rsidRPr="00F8296B">
        <w:rPr>
          <w:rFonts w:ascii="Times New Roman" w:eastAsia="SimSun" w:hAnsi="Times New Roman" w:cs="Times New Roman"/>
          <w:b/>
          <w:lang w:val="en-GB" w:eastAsia="zh-CN"/>
        </w:rPr>
        <w:t>______________________________________________</w:t>
      </w:r>
    </w:p>
    <w:p w:rsidR="00885A17" w:rsidRPr="00F8296B" w:rsidRDefault="00885A17" w:rsidP="00885A17">
      <w:pPr>
        <w:spacing w:before="0" w:after="0" w:line="240" w:lineRule="auto"/>
        <w:ind w:firstLine="720"/>
        <w:jc w:val="center"/>
        <w:divId w:val="2116439976"/>
        <w:rPr>
          <w:rFonts w:ascii="Times New Roman" w:eastAsia="SimSun" w:hAnsi="Times New Roman" w:cs="Times New Roman"/>
          <w:b/>
          <w:lang w:val="en-GB" w:eastAsia="zh-CN"/>
        </w:rPr>
      </w:pPr>
    </w:p>
    <w:p w:rsidR="00885A17" w:rsidRPr="00F8296B" w:rsidRDefault="00885A17" w:rsidP="00885A17">
      <w:pPr>
        <w:spacing w:before="0" w:after="0" w:line="240" w:lineRule="auto"/>
        <w:ind w:firstLine="720"/>
        <w:jc w:val="center"/>
        <w:divId w:val="2116439976"/>
        <w:rPr>
          <w:rFonts w:ascii="Times New Roman" w:eastAsia="SimSun" w:hAnsi="Times New Roman" w:cs="Times New Roman"/>
          <w:b/>
          <w:lang w:val="en-GB" w:eastAsia="zh-CN"/>
        </w:rPr>
      </w:pPr>
      <w:r w:rsidRPr="00F8296B">
        <w:rPr>
          <w:rFonts w:ascii="Times New Roman" w:eastAsia="SimSun" w:hAnsi="Times New Roman" w:cs="Times New Roman"/>
          <w:b/>
          <w:lang w:val="en-GB" w:eastAsia="zh-CN"/>
        </w:rPr>
        <w:t>______________________________________________</w:t>
      </w:r>
    </w:p>
    <w:p w:rsidR="00885A17" w:rsidRPr="00F8296B" w:rsidRDefault="00885A17" w:rsidP="00885A17">
      <w:pPr>
        <w:spacing w:before="0" w:after="0" w:line="240" w:lineRule="auto"/>
        <w:ind w:firstLine="720"/>
        <w:jc w:val="center"/>
        <w:divId w:val="2116439976"/>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(hereinafter called "the flat")</w:t>
      </w:r>
    </w:p>
    <w:p w:rsidR="00885A17" w:rsidRPr="00F8296B" w:rsidRDefault="00885A17" w:rsidP="00885A17">
      <w:pPr>
        <w:spacing w:before="0" w:after="0" w:line="240" w:lineRule="auto"/>
        <w:ind w:firstLine="720"/>
        <w:jc w:val="both"/>
        <w:divId w:val="2116439976"/>
        <w:rPr>
          <w:rFonts w:ascii="Times New Roman" w:eastAsia="SimSun" w:hAnsi="Times New Roman" w:cs="Times New Roman"/>
          <w:lang w:val="en-GB" w:eastAsia="zh-CN"/>
        </w:rPr>
      </w:pPr>
    </w:p>
    <w:tbl>
      <w:tblPr>
        <w:tblW w:w="0" w:type="auto"/>
        <w:jc w:val="center"/>
        <w:tblLayout w:type="fixed"/>
        <w:tblCellMar>
          <w:left w:w="120" w:type="dxa"/>
          <w:right w:w="120" w:type="dxa"/>
        </w:tblCellMar>
        <w:tblLook w:val="0000" w:firstRow="0" w:lastRow="0" w:firstColumn="0" w:lastColumn="0" w:noHBand="0" w:noVBand="0"/>
      </w:tblPr>
      <w:tblGrid>
        <w:gridCol w:w="3909"/>
        <w:gridCol w:w="5966"/>
      </w:tblGrid>
      <w:tr w:rsidR="00885A17" w:rsidRPr="00F8296B" w:rsidTr="00885A17">
        <w:trPr>
          <w:divId w:val="2116439976"/>
          <w:jc w:val="center"/>
        </w:trPr>
        <w:tc>
          <w:tcPr>
            <w:tcW w:w="9875" w:type="dxa"/>
            <w:gridSpan w:val="2"/>
            <w:tcBorders>
              <w:top w:val="single" w:sz="7" w:space="0" w:color="000000"/>
              <w:left w:val="single" w:sz="7" w:space="0" w:color="000000"/>
              <w:bottom w:val="single" w:sz="7" w:space="0" w:color="000000"/>
              <w:right w:val="single" w:sz="7" w:space="0" w:color="000000"/>
            </w:tcBorders>
            <w:shd w:val="clear" w:color="auto" w:fill="D9D9D9"/>
          </w:tcPr>
          <w:p w:rsidR="00885A17" w:rsidRPr="00F8296B" w:rsidRDefault="00885A17" w:rsidP="00FF3608">
            <w:pPr>
              <w:spacing w:before="120" w:after="120" w:line="240" w:lineRule="auto"/>
              <w:ind w:left="907" w:hanging="907"/>
              <w:rPr>
                <w:rFonts w:ascii="Times New Roman" w:eastAsia="SimSun" w:hAnsi="Times New Roman" w:cs="Times New Roman"/>
                <w:lang w:val="en-GB" w:eastAsia="zh-CN"/>
              </w:rPr>
            </w:pPr>
            <w:r w:rsidRPr="00F8296B">
              <w:rPr>
                <w:rFonts w:ascii="Times New Roman" w:eastAsia="SimSun" w:hAnsi="Times New Roman" w:cs="Times New Roman"/>
                <w:b/>
                <w:lang w:val="en-GB" w:eastAsia="zh-CN"/>
              </w:rPr>
              <w:t>PART 1    –</w:t>
            </w:r>
            <w:r w:rsidRPr="00F8296B">
              <w:rPr>
                <w:rFonts w:ascii="Times New Roman" w:eastAsia="SimSun" w:hAnsi="Times New Roman" w:cs="Times New Roman"/>
                <w:lang w:val="en-GB" w:eastAsia="zh-CN"/>
              </w:rPr>
              <w:tab/>
            </w:r>
            <w:r w:rsidRPr="00F8296B">
              <w:rPr>
                <w:rFonts w:ascii="Times New Roman" w:eastAsia="SimSun" w:hAnsi="Times New Roman" w:cs="Times New Roman"/>
                <w:b/>
                <w:lang w:val="en-GB" w:eastAsia="zh-CN"/>
              </w:rPr>
              <w:t>PARTICULARS OF PARTIES</w:t>
            </w:r>
            <w:r w:rsidRPr="00F8296B">
              <w:rPr>
                <w:rFonts w:ascii="Times New Roman" w:eastAsia="SimSun" w:hAnsi="Times New Roman" w:cs="Times New Roman"/>
                <w:lang w:val="en-GB" w:eastAsia="zh-CN"/>
              </w:rPr>
              <w:t xml:space="preserve"> </w:t>
            </w:r>
            <w:r w:rsidRPr="00F8296B">
              <w:rPr>
                <w:rFonts w:ascii="Times New Roman" w:eastAsia="SimSun" w:hAnsi="Times New Roman" w:cs="Times New Roman"/>
                <w:lang w:val="en-GB" w:eastAsia="zh-CN"/>
              </w:rPr>
              <w:br/>
              <w:t xml:space="preserve">        (</w:t>
            </w:r>
            <w:r w:rsidRPr="00F8296B">
              <w:rPr>
                <w:rFonts w:ascii="Times New Roman" w:eastAsia="SimSun" w:hAnsi="Times New Roman" w:cs="Times New Roman"/>
                <w:i/>
                <w:lang w:val="en-GB" w:eastAsia="zh-CN"/>
              </w:rPr>
              <w:t>To be completed by party making the enquiry</w:t>
            </w:r>
            <w:r w:rsidRPr="00F8296B">
              <w:rPr>
                <w:rFonts w:ascii="Times New Roman" w:eastAsia="SimSun" w:hAnsi="Times New Roman" w:cs="Times New Roman"/>
                <w:lang w:val="en-GB" w:eastAsia="zh-CN"/>
              </w:rPr>
              <w:t>)</w:t>
            </w:r>
          </w:p>
        </w:tc>
      </w:tr>
      <w:tr w:rsidR="00885A17" w:rsidRPr="00F8296B" w:rsidTr="00885A17">
        <w:trPr>
          <w:divId w:val="2116439976"/>
          <w:trHeight w:val="384"/>
          <w:jc w:val="center"/>
        </w:trPr>
        <w:tc>
          <w:tcPr>
            <w:tcW w:w="3909" w:type="dxa"/>
            <w:tcBorders>
              <w:top w:val="single" w:sz="7" w:space="0" w:color="000000"/>
              <w:left w:val="single" w:sz="7" w:space="0" w:color="000000"/>
              <w:bottom w:val="single" w:sz="7" w:space="0" w:color="000000"/>
            </w:tcBorders>
          </w:tcPr>
          <w:p w:rsidR="00885A17" w:rsidRPr="00F8296B" w:rsidRDefault="00885A17" w:rsidP="00FF3608">
            <w:pPr>
              <w:spacing w:before="120" w:after="0" w:line="240" w:lineRule="auto"/>
              <w:ind w:firstLine="720"/>
              <w:rPr>
                <w:rFonts w:ascii="Times New Roman" w:eastAsia="SimSun" w:hAnsi="Times New Roman" w:cs="Times New Roman"/>
                <w:lang w:val="en-GB" w:eastAsia="zh-CN"/>
              </w:rPr>
            </w:pPr>
          </w:p>
        </w:tc>
        <w:tc>
          <w:tcPr>
            <w:tcW w:w="5966" w:type="dxa"/>
            <w:tcBorders>
              <w:top w:val="single" w:sz="7" w:space="0" w:color="000000"/>
              <w:left w:val="nil"/>
              <w:bottom w:val="single" w:sz="7" w:space="0" w:color="000000"/>
              <w:right w:val="single" w:sz="7" w:space="0" w:color="000000"/>
            </w:tcBorders>
          </w:tcPr>
          <w:p w:rsidR="00885A17" w:rsidRPr="00F8296B" w:rsidRDefault="00885A17" w:rsidP="00FF3608">
            <w:pPr>
              <w:spacing w:before="120" w:after="0" w:line="240" w:lineRule="auto"/>
              <w:ind w:firstLine="720"/>
              <w:rPr>
                <w:rFonts w:ascii="Times New Roman" w:eastAsia="SimSun" w:hAnsi="Times New Roman" w:cs="Times New Roman"/>
                <w:lang w:val="en-GB" w:eastAsia="zh-CN"/>
              </w:rPr>
            </w:pPr>
          </w:p>
        </w:tc>
      </w:tr>
      <w:tr w:rsidR="00885A17" w:rsidRPr="00F8296B" w:rsidTr="00885A17">
        <w:trPr>
          <w:divId w:val="2116439976"/>
          <w:trHeight w:val="384"/>
          <w:jc w:val="center"/>
        </w:trPr>
        <w:tc>
          <w:tcPr>
            <w:tcW w:w="3909" w:type="dxa"/>
            <w:tcBorders>
              <w:top w:val="single" w:sz="7" w:space="0" w:color="000000"/>
              <w:left w:val="single" w:sz="7" w:space="0" w:color="000000"/>
              <w:bottom w:val="single" w:sz="7" w:space="0" w:color="000000"/>
              <w:right w:val="single" w:sz="7" w:space="0" w:color="000000"/>
            </w:tcBorders>
          </w:tcPr>
          <w:p w:rsidR="00885A17" w:rsidRPr="00F8296B" w:rsidRDefault="00885A17" w:rsidP="00FF3608">
            <w:pPr>
              <w:spacing w:before="12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Name of Plaintiff</w:t>
            </w:r>
          </w:p>
        </w:tc>
        <w:tc>
          <w:tcPr>
            <w:tcW w:w="5966" w:type="dxa"/>
            <w:tcBorders>
              <w:top w:val="single" w:sz="7" w:space="0" w:color="000000"/>
              <w:left w:val="single" w:sz="7" w:space="0" w:color="000000"/>
              <w:bottom w:val="single" w:sz="7" w:space="0" w:color="000000"/>
              <w:right w:val="single" w:sz="7" w:space="0" w:color="000000"/>
            </w:tcBorders>
          </w:tcPr>
          <w:p w:rsidR="00885A17" w:rsidRPr="00F8296B" w:rsidRDefault="00885A17" w:rsidP="00FF3608">
            <w:pPr>
              <w:spacing w:before="120" w:after="0" w:line="240" w:lineRule="auto"/>
              <w:ind w:firstLine="720"/>
              <w:rPr>
                <w:rFonts w:ascii="Times New Roman" w:eastAsia="SimSun" w:hAnsi="Times New Roman" w:cs="Times New Roman"/>
                <w:lang w:val="en-GB" w:eastAsia="zh-CN"/>
              </w:rPr>
            </w:pPr>
          </w:p>
        </w:tc>
      </w:tr>
      <w:tr w:rsidR="00885A17" w:rsidRPr="00F8296B" w:rsidTr="00885A17">
        <w:trPr>
          <w:divId w:val="2116439976"/>
          <w:trHeight w:val="384"/>
          <w:jc w:val="center"/>
        </w:trPr>
        <w:tc>
          <w:tcPr>
            <w:tcW w:w="3909" w:type="dxa"/>
            <w:tcBorders>
              <w:top w:val="single" w:sz="7" w:space="0" w:color="000000"/>
              <w:left w:val="single" w:sz="7" w:space="0" w:color="000000"/>
              <w:bottom w:val="single" w:sz="7" w:space="0" w:color="000000"/>
              <w:right w:val="single" w:sz="7" w:space="0" w:color="000000"/>
            </w:tcBorders>
          </w:tcPr>
          <w:p w:rsidR="00885A17" w:rsidRPr="00F8296B" w:rsidRDefault="00885A17" w:rsidP="00FF3608">
            <w:pPr>
              <w:spacing w:before="12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 xml:space="preserve">NRIC No. </w:t>
            </w:r>
          </w:p>
        </w:tc>
        <w:tc>
          <w:tcPr>
            <w:tcW w:w="5966" w:type="dxa"/>
            <w:tcBorders>
              <w:top w:val="single" w:sz="7" w:space="0" w:color="000000"/>
              <w:left w:val="single" w:sz="7" w:space="0" w:color="000000"/>
              <w:bottom w:val="single" w:sz="7" w:space="0" w:color="000000"/>
              <w:right w:val="single" w:sz="7" w:space="0" w:color="000000"/>
            </w:tcBorders>
          </w:tcPr>
          <w:p w:rsidR="00885A17" w:rsidRPr="00F8296B" w:rsidRDefault="00885A17" w:rsidP="00FF3608">
            <w:pPr>
              <w:spacing w:before="120" w:after="0" w:line="240" w:lineRule="auto"/>
              <w:ind w:firstLine="720"/>
              <w:rPr>
                <w:rFonts w:ascii="Times New Roman" w:eastAsia="SimSun" w:hAnsi="Times New Roman" w:cs="Times New Roman"/>
                <w:lang w:val="en-GB" w:eastAsia="zh-CN"/>
              </w:rPr>
            </w:pPr>
          </w:p>
        </w:tc>
      </w:tr>
      <w:tr w:rsidR="00885A17" w:rsidRPr="00F8296B" w:rsidTr="00885A17">
        <w:trPr>
          <w:divId w:val="2116439976"/>
          <w:trHeight w:val="384"/>
          <w:jc w:val="center"/>
        </w:trPr>
        <w:tc>
          <w:tcPr>
            <w:tcW w:w="3909" w:type="dxa"/>
            <w:tcBorders>
              <w:top w:val="single" w:sz="7" w:space="0" w:color="000000"/>
              <w:left w:val="single" w:sz="7" w:space="0" w:color="000000"/>
              <w:bottom w:val="single" w:sz="7" w:space="0" w:color="000000"/>
              <w:right w:val="single" w:sz="7" w:space="0" w:color="000000"/>
            </w:tcBorders>
          </w:tcPr>
          <w:p w:rsidR="00885A17" w:rsidRPr="00F8296B" w:rsidRDefault="00885A17" w:rsidP="00FF3608">
            <w:pPr>
              <w:spacing w:before="120" w:after="0" w:line="240" w:lineRule="auto"/>
              <w:ind w:firstLine="720"/>
              <w:jc w:val="both"/>
              <w:rPr>
                <w:rFonts w:ascii="Times New Roman" w:eastAsia="SimSun" w:hAnsi="Times New Roman" w:cs="Times New Roman"/>
                <w:lang w:val="en-GB" w:eastAsia="zh-CN"/>
              </w:rPr>
            </w:pPr>
          </w:p>
        </w:tc>
        <w:tc>
          <w:tcPr>
            <w:tcW w:w="5966" w:type="dxa"/>
            <w:tcBorders>
              <w:top w:val="single" w:sz="7" w:space="0" w:color="000000"/>
              <w:left w:val="single" w:sz="7" w:space="0" w:color="000000"/>
              <w:bottom w:val="single" w:sz="7" w:space="0" w:color="000000"/>
              <w:right w:val="single" w:sz="7" w:space="0" w:color="000000"/>
            </w:tcBorders>
          </w:tcPr>
          <w:p w:rsidR="00885A17" w:rsidRPr="00F8296B" w:rsidRDefault="00885A17" w:rsidP="00FF3608">
            <w:pPr>
              <w:spacing w:before="120" w:after="0" w:line="240" w:lineRule="auto"/>
              <w:ind w:firstLine="720"/>
              <w:rPr>
                <w:rFonts w:ascii="Times New Roman" w:eastAsia="SimSun" w:hAnsi="Times New Roman" w:cs="Times New Roman"/>
                <w:lang w:val="en-GB" w:eastAsia="zh-CN"/>
              </w:rPr>
            </w:pPr>
          </w:p>
        </w:tc>
      </w:tr>
      <w:tr w:rsidR="00885A17" w:rsidRPr="00F8296B" w:rsidTr="00885A17">
        <w:trPr>
          <w:divId w:val="2116439976"/>
          <w:trHeight w:val="384"/>
          <w:jc w:val="center"/>
        </w:trPr>
        <w:tc>
          <w:tcPr>
            <w:tcW w:w="3909" w:type="dxa"/>
            <w:tcBorders>
              <w:top w:val="single" w:sz="7" w:space="0" w:color="000000"/>
              <w:left w:val="single" w:sz="7" w:space="0" w:color="000000"/>
              <w:bottom w:val="single" w:sz="7" w:space="0" w:color="000000"/>
              <w:right w:val="single" w:sz="7" w:space="0" w:color="000000"/>
            </w:tcBorders>
          </w:tcPr>
          <w:p w:rsidR="00885A17" w:rsidRPr="00F8296B" w:rsidRDefault="00885A17" w:rsidP="00FF3608">
            <w:pPr>
              <w:spacing w:before="12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Name of Defendant</w:t>
            </w:r>
          </w:p>
        </w:tc>
        <w:tc>
          <w:tcPr>
            <w:tcW w:w="5966" w:type="dxa"/>
            <w:tcBorders>
              <w:top w:val="single" w:sz="7" w:space="0" w:color="000000"/>
              <w:left w:val="single" w:sz="7" w:space="0" w:color="000000"/>
              <w:bottom w:val="single" w:sz="7" w:space="0" w:color="000000"/>
              <w:right w:val="single" w:sz="7" w:space="0" w:color="000000"/>
            </w:tcBorders>
          </w:tcPr>
          <w:p w:rsidR="00885A17" w:rsidRPr="00F8296B" w:rsidRDefault="00885A17" w:rsidP="00FF3608">
            <w:pPr>
              <w:spacing w:before="120" w:after="0" w:line="240" w:lineRule="auto"/>
              <w:ind w:firstLine="720"/>
              <w:rPr>
                <w:rFonts w:ascii="Times New Roman" w:eastAsia="SimSun" w:hAnsi="Times New Roman" w:cs="Times New Roman"/>
                <w:lang w:val="en-GB" w:eastAsia="zh-CN"/>
              </w:rPr>
            </w:pPr>
          </w:p>
        </w:tc>
      </w:tr>
      <w:tr w:rsidR="00885A17" w:rsidRPr="00F8296B" w:rsidTr="00885A17">
        <w:trPr>
          <w:divId w:val="2116439976"/>
          <w:trHeight w:val="384"/>
          <w:jc w:val="center"/>
        </w:trPr>
        <w:tc>
          <w:tcPr>
            <w:tcW w:w="3909" w:type="dxa"/>
            <w:tcBorders>
              <w:top w:val="single" w:sz="7" w:space="0" w:color="000000"/>
              <w:left w:val="single" w:sz="7" w:space="0" w:color="000000"/>
              <w:bottom w:val="single" w:sz="7" w:space="0" w:color="000000"/>
              <w:right w:val="single" w:sz="7" w:space="0" w:color="000000"/>
            </w:tcBorders>
          </w:tcPr>
          <w:p w:rsidR="00885A17" w:rsidRPr="00F8296B" w:rsidRDefault="00885A17" w:rsidP="00FF3608">
            <w:pPr>
              <w:spacing w:before="12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 xml:space="preserve">NRIC No. </w:t>
            </w:r>
          </w:p>
        </w:tc>
        <w:tc>
          <w:tcPr>
            <w:tcW w:w="5966" w:type="dxa"/>
            <w:tcBorders>
              <w:top w:val="single" w:sz="7" w:space="0" w:color="000000"/>
              <w:left w:val="single" w:sz="7" w:space="0" w:color="000000"/>
              <w:bottom w:val="single" w:sz="7" w:space="0" w:color="000000"/>
              <w:right w:val="single" w:sz="7" w:space="0" w:color="000000"/>
            </w:tcBorders>
          </w:tcPr>
          <w:p w:rsidR="00885A17" w:rsidRPr="00F8296B" w:rsidRDefault="00885A17" w:rsidP="00FF3608">
            <w:pPr>
              <w:spacing w:before="120" w:after="0" w:line="240" w:lineRule="auto"/>
              <w:ind w:firstLine="720"/>
              <w:rPr>
                <w:rFonts w:ascii="Times New Roman" w:eastAsia="SimSun" w:hAnsi="Times New Roman" w:cs="Times New Roman"/>
                <w:lang w:val="en-GB" w:eastAsia="zh-CN"/>
              </w:rPr>
            </w:pPr>
          </w:p>
        </w:tc>
      </w:tr>
      <w:tr w:rsidR="00885A17" w:rsidRPr="00F8296B" w:rsidTr="00885A17">
        <w:trPr>
          <w:divId w:val="2116439976"/>
          <w:trHeight w:val="384"/>
          <w:jc w:val="center"/>
        </w:trPr>
        <w:tc>
          <w:tcPr>
            <w:tcW w:w="3909" w:type="dxa"/>
            <w:tcBorders>
              <w:top w:val="single" w:sz="7" w:space="0" w:color="000000"/>
              <w:left w:val="single" w:sz="7" w:space="0" w:color="000000"/>
              <w:bottom w:val="single" w:sz="7" w:space="0" w:color="000000"/>
              <w:right w:val="single" w:sz="7" w:space="0" w:color="000000"/>
            </w:tcBorders>
          </w:tcPr>
          <w:p w:rsidR="00885A17" w:rsidRPr="00F8296B" w:rsidRDefault="00885A17" w:rsidP="00FF3608">
            <w:pPr>
              <w:spacing w:before="120" w:after="0" w:line="240" w:lineRule="auto"/>
              <w:ind w:firstLine="720"/>
              <w:jc w:val="both"/>
              <w:rPr>
                <w:rFonts w:ascii="Times New Roman" w:eastAsia="SimSun" w:hAnsi="Times New Roman" w:cs="Times New Roman"/>
                <w:lang w:val="en-GB" w:eastAsia="zh-CN"/>
              </w:rPr>
            </w:pPr>
          </w:p>
        </w:tc>
        <w:tc>
          <w:tcPr>
            <w:tcW w:w="5966" w:type="dxa"/>
            <w:tcBorders>
              <w:top w:val="single" w:sz="7" w:space="0" w:color="000000"/>
              <w:left w:val="single" w:sz="7" w:space="0" w:color="000000"/>
              <w:bottom w:val="single" w:sz="7" w:space="0" w:color="000000"/>
              <w:right w:val="single" w:sz="7" w:space="0" w:color="000000"/>
            </w:tcBorders>
          </w:tcPr>
          <w:p w:rsidR="00885A17" w:rsidRPr="00F8296B" w:rsidRDefault="00885A17" w:rsidP="00FF3608">
            <w:pPr>
              <w:spacing w:before="120" w:after="0" w:line="240" w:lineRule="auto"/>
              <w:ind w:firstLine="720"/>
              <w:rPr>
                <w:rFonts w:ascii="Times New Roman" w:eastAsia="SimSun" w:hAnsi="Times New Roman" w:cs="Times New Roman"/>
                <w:lang w:val="en-GB" w:eastAsia="zh-CN"/>
              </w:rPr>
            </w:pPr>
          </w:p>
        </w:tc>
      </w:tr>
      <w:tr w:rsidR="00885A17" w:rsidRPr="00F8296B" w:rsidTr="00885A17">
        <w:trPr>
          <w:divId w:val="2116439976"/>
          <w:trHeight w:val="384"/>
          <w:jc w:val="center"/>
        </w:trPr>
        <w:tc>
          <w:tcPr>
            <w:tcW w:w="3909" w:type="dxa"/>
            <w:tcBorders>
              <w:top w:val="single" w:sz="7" w:space="0" w:color="000000"/>
              <w:left w:val="single" w:sz="7" w:space="0" w:color="000000"/>
              <w:bottom w:val="single" w:sz="7" w:space="0" w:color="000000"/>
              <w:right w:val="single" w:sz="7" w:space="0" w:color="000000"/>
            </w:tcBorders>
          </w:tcPr>
          <w:p w:rsidR="00885A17" w:rsidRPr="00F8296B" w:rsidRDefault="00885A17" w:rsidP="00FF3608">
            <w:pPr>
              <w:spacing w:before="12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Nature of Writ</w:t>
            </w:r>
          </w:p>
        </w:tc>
        <w:tc>
          <w:tcPr>
            <w:tcW w:w="5966" w:type="dxa"/>
            <w:tcBorders>
              <w:top w:val="single" w:sz="7" w:space="0" w:color="000000"/>
              <w:left w:val="single" w:sz="7" w:space="0" w:color="000000"/>
              <w:bottom w:val="single" w:sz="7" w:space="0" w:color="000000"/>
              <w:right w:val="single" w:sz="7" w:space="0" w:color="000000"/>
            </w:tcBorders>
          </w:tcPr>
          <w:p w:rsidR="00885A17" w:rsidRPr="00F8296B" w:rsidRDefault="00885A17" w:rsidP="00FF3608">
            <w:pPr>
              <w:spacing w:before="120" w:after="0" w:line="240" w:lineRule="auto"/>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Writ for Divorce / Annulment *</w:t>
            </w:r>
          </w:p>
        </w:tc>
      </w:tr>
      <w:tr w:rsidR="00885A17" w:rsidRPr="00F8296B" w:rsidTr="00885A17">
        <w:trPr>
          <w:divId w:val="2116439976"/>
          <w:trHeight w:val="384"/>
          <w:jc w:val="center"/>
        </w:trPr>
        <w:tc>
          <w:tcPr>
            <w:tcW w:w="3909" w:type="dxa"/>
            <w:tcBorders>
              <w:top w:val="single" w:sz="7" w:space="0" w:color="000000"/>
              <w:left w:val="single" w:sz="7" w:space="0" w:color="000000"/>
              <w:bottom w:val="single" w:sz="7" w:space="0" w:color="000000"/>
              <w:right w:val="single" w:sz="7" w:space="0" w:color="000000"/>
            </w:tcBorders>
          </w:tcPr>
          <w:p w:rsidR="00885A17" w:rsidRPr="00F8296B" w:rsidRDefault="00885A17" w:rsidP="00FF3608">
            <w:pPr>
              <w:spacing w:before="120" w:after="0" w:line="240" w:lineRule="auto"/>
              <w:ind w:firstLine="720"/>
              <w:jc w:val="both"/>
              <w:rPr>
                <w:rFonts w:ascii="Times New Roman" w:eastAsia="SimSun" w:hAnsi="Times New Roman" w:cs="Times New Roman"/>
                <w:lang w:val="en-GB" w:eastAsia="zh-CN"/>
              </w:rPr>
            </w:pPr>
          </w:p>
        </w:tc>
        <w:tc>
          <w:tcPr>
            <w:tcW w:w="5966" w:type="dxa"/>
            <w:tcBorders>
              <w:top w:val="single" w:sz="7" w:space="0" w:color="000000"/>
              <w:left w:val="single" w:sz="7" w:space="0" w:color="000000"/>
              <w:bottom w:val="single" w:sz="7" w:space="0" w:color="000000"/>
              <w:right w:val="single" w:sz="7" w:space="0" w:color="000000"/>
            </w:tcBorders>
          </w:tcPr>
          <w:p w:rsidR="00885A17" w:rsidRPr="00F8296B" w:rsidRDefault="00885A17" w:rsidP="00FF3608">
            <w:pPr>
              <w:spacing w:before="120" w:after="0" w:line="240" w:lineRule="auto"/>
              <w:ind w:firstLine="720"/>
              <w:rPr>
                <w:rFonts w:ascii="Times New Roman" w:eastAsia="SimSun" w:hAnsi="Times New Roman" w:cs="Times New Roman"/>
                <w:lang w:val="en-GB" w:eastAsia="zh-CN"/>
              </w:rPr>
            </w:pPr>
          </w:p>
        </w:tc>
      </w:tr>
      <w:tr w:rsidR="00885A17" w:rsidRPr="00F8296B" w:rsidTr="00885A17">
        <w:trPr>
          <w:divId w:val="2116439976"/>
          <w:trHeight w:val="384"/>
          <w:jc w:val="center"/>
        </w:trPr>
        <w:tc>
          <w:tcPr>
            <w:tcW w:w="3909" w:type="dxa"/>
            <w:tcBorders>
              <w:top w:val="single" w:sz="7" w:space="0" w:color="000000"/>
              <w:left w:val="single" w:sz="7" w:space="0" w:color="000000"/>
              <w:bottom w:val="single" w:sz="8" w:space="0" w:color="000000"/>
              <w:right w:val="single" w:sz="7" w:space="0" w:color="000000"/>
            </w:tcBorders>
          </w:tcPr>
          <w:p w:rsidR="00885A17" w:rsidRPr="00F8296B" w:rsidRDefault="00885A17" w:rsidP="00FF3608">
            <w:pPr>
              <w:spacing w:before="12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Name of Solicitor for Plaintiff/ Defendant</w:t>
            </w:r>
          </w:p>
          <w:p w:rsidR="00885A17" w:rsidRPr="00F8296B" w:rsidRDefault="00885A17" w:rsidP="00FF3608">
            <w:pPr>
              <w:spacing w:before="12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(specify the name of the solicitor representing the party who is  making the enquiry)</w:t>
            </w:r>
          </w:p>
        </w:tc>
        <w:tc>
          <w:tcPr>
            <w:tcW w:w="5966" w:type="dxa"/>
            <w:tcBorders>
              <w:top w:val="single" w:sz="7" w:space="0" w:color="000000"/>
              <w:left w:val="single" w:sz="7" w:space="0" w:color="000000"/>
              <w:bottom w:val="single" w:sz="7" w:space="0" w:color="000000"/>
              <w:right w:val="single" w:sz="7" w:space="0" w:color="000000"/>
            </w:tcBorders>
          </w:tcPr>
          <w:p w:rsidR="00885A17" w:rsidRPr="00F8296B" w:rsidRDefault="00885A17" w:rsidP="00FF3608">
            <w:pPr>
              <w:spacing w:before="120" w:after="0" w:line="240" w:lineRule="auto"/>
              <w:ind w:firstLine="720"/>
              <w:rPr>
                <w:rFonts w:ascii="Times New Roman" w:eastAsia="SimSun" w:hAnsi="Times New Roman" w:cs="Times New Roman"/>
                <w:lang w:val="en-GB" w:eastAsia="zh-CN"/>
              </w:rPr>
            </w:pPr>
          </w:p>
        </w:tc>
      </w:tr>
      <w:tr w:rsidR="00885A17" w:rsidRPr="00F8296B" w:rsidTr="00885A17">
        <w:trPr>
          <w:divId w:val="2116439976"/>
          <w:trHeight w:val="384"/>
          <w:jc w:val="center"/>
        </w:trPr>
        <w:tc>
          <w:tcPr>
            <w:tcW w:w="3909" w:type="dxa"/>
            <w:tcBorders>
              <w:top w:val="single" w:sz="8" w:space="0" w:color="000000"/>
              <w:left w:val="single" w:sz="8" w:space="0" w:color="000000"/>
              <w:bottom w:val="single" w:sz="8" w:space="0" w:color="000000"/>
              <w:right w:val="single" w:sz="8" w:space="0" w:color="000000"/>
            </w:tcBorders>
          </w:tcPr>
          <w:p w:rsidR="00885A17" w:rsidRPr="00F8296B" w:rsidRDefault="00885A17" w:rsidP="00FF3608">
            <w:pPr>
              <w:spacing w:before="12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Solicitor’s address</w:t>
            </w:r>
          </w:p>
          <w:p w:rsidR="00885A17" w:rsidRPr="00F8296B" w:rsidRDefault="00885A17" w:rsidP="00FF3608">
            <w:pPr>
              <w:spacing w:before="12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(if there is no solicitor, state the address of the party who is making the enquiry)</w:t>
            </w:r>
          </w:p>
        </w:tc>
        <w:tc>
          <w:tcPr>
            <w:tcW w:w="5966" w:type="dxa"/>
            <w:tcBorders>
              <w:top w:val="single" w:sz="7" w:space="0" w:color="000000"/>
              <w:left w:val="single" w:sz="8" w:space="0" w:color="000000"/>
              <w:bottom w:val="single" w:sz="7" w:space="0" w:color="000000"/>
              <w:right w:val="single" w:sz="7" w:space="0" w:color="000000"/>
            </w:tcBorders>
          </w:tcPr>
          <w:p w:rsidR="00885A17" w:rsidRPr="00F8296B" w:rsidRDefault="00885A17" w:rsidP="00FF3608">
            <w:pPr>
              <w:spacing w:before="120" w:after="0" w:line="240" w:lineRule="auto"/>
              <w:ind w:firstLine="720"/>
              <w:rPr>
                <w:rFonts w:ascii="Times New Roman" w:eastAsia="SimSun" w:hAnsi="Times New Roman" w:cs="Times New Roman"/>
                <w:lang w:val="en-GB" w:eastAsia="zh-CN"/>
              </w:rPr>
            </w:pPr>
          </w:p>
        </w:tc>
      </w:tr>
      <w:tr w:rsidR="00885A17" w:rsidRPr="00F8296B" w:rsidTr="00885A17">
        <w:trPr>
          <w:divId w:val="2116439976"/>
          <w:trHeight w:val="384"/>
          <w:jc w:val="center"/>
        </w:trPr>
        <w:tc>
          <w:tcPr>
            <w:tcW w:w="3909" w:type="dxa"/>
            <w:tcBorders>
              <w:top w:val="single" w:sz="8" w:space="0" w:color="000000"/>
              <w:left w:val="single" w:sz="8" w:space="0" w:color="000000"/>
              <w:bottom w:val="single" w:sz="8" w:space="0" w:color="000000"/>
              <w:right w:val="single" w:sz="8" w:space="0" w:color="000000"/>
            </w:tcBorders>
          </w:tcPr>
          <w:p w:rsidR="00885A17" w:rsidRPr="00F8296B" w:rsidRDefault="00885A17" w:rsidP="00FF3608">
            <w:pPr>
              <w:spacing w:before="12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Fax No.</w:t>
            </w:r>
          </w:p>
          <w:p w:rsidR="00885A17" w:rsidRPr="00F8296B" w:rsidRDefault="00885A17" w:rsidP="00FF3608">
            <w:pPr>
              <w:spacing w:before="12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(HDB’s replies will be sent by fax or ordinary post to this address and number.)</w:t>
            </w:r>
          </w:p>
        </w:tc>
        <w:tc>
          <w:tcPr>
            <w:tcW w:w="5966" w:type="dxa"/>
            <w:tcBorders>
              <w:top w:val="single" w:sz="7" w:space="0" w:color="000000"/>
              <w:left w:val="single" w:sz="8" w:space="0" w:color="000000"/>
              <w:bottom w:val="single" w:sz="7" w:space="0" w:color="000000"/>
              <w:right w:val="single" w:sz="7" w:space="0" w:color="000000"/>
            </w:tcBorders>
          </w:tcPr>
          <w:p w:rsidR="00885A17" w:rsidRPr="00F8296B" w:rsidRDefault="00885A17" w:rsidP="00FF3608">
            <w:pPr>
              <w:spacing w:before="120" w:after="0" w:line="240" w:lineRule="auto"/>
              <w:ind w:firstLine="720"/>
              <w:rPr>
                <w:rFonts w:ascii="Times New Roman" w:eastAsia="SimSun" w:hAnsi="Times New Roman" w:cs="Times New Roman"/>
                <w:lang w:val="en-GB" w:eastAsia="zh-CN"/>
              </w:rPr>
            </w:pPr>
          </w:p>
        </w:tc>
      </w:tr>
      <w:tr w:rsidR="00885A17" w:rsidRPr="00F8296B" w:rsidTr="00885A17">
        <w:trPr>
          <w:divId w:val="2116439976"/>
          <w:trHeight w:val="384"/>
          <w:jc w:val="center"/>
        </w:trPr>
        <w:tc>
          <w:tcPr>
            <w:tcW w:w="3909" w:type="dxa"/>
            <w:tcBorders>
              <w:top w:val="single" w:sz="8" w:space="0" w:color="000000"/>
              <w:left w:val="single" w:sz="7" w:space="0" w:color="000000"/>
              <w:bottom w:val="single" w:sz="7" w:space="0" w:color="000000"/>
              <w:right w:val="single" w:sz="7" w:space="0" w:color="000000"/>
            </w:tcBorders>
          </w:tcPr>
          <w:p w:rsidR="00885A17" w:rsidRPr="00F8296B" w:rsidRDefault="00885A17" w:rsidP="00FF3608">
            <w:pPr>
              <w:spacing w:before="120" w:after="0" w:line="240" w:lineRule="auto"/>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Contact No.</w:t>
            </w:r>
          </w:p>
        </w:tc>
        <w:tc>
          <w:tcPr>
            <w:tcW w:w="5966" w:type="dxa"/>
            <w:tcBorders>
              <w:top w:val="single" w:sz="7" w:space="0" w:color="000000"/>
              <w:left w:val="single" w:sz="7" w:space="0" w:color="000000"/>
              <w:bottom w:val="single" w:sz="7" w:space="0" w:color="000000"/>
              <w:right w:val="single" w:sz="7" w:space="0" w:color="000000"/>
            </w:tcBorders>
          </w:tcPr>
          <w:p w:rsidR="00885A17" w:rsidRPr="00F8296B" w:rsidRDefault="00885A17" w:rsidP="00FF3608">
            <w:pPr>
              <w:spacing w:before="120" w:after="0" w:line="240" w:lineRule="auto"/>
              <w:ind w:firstLine="720"/>
              <w:rPr>
                <w:rFonts w:ascii="Times New Roman" w:eastAsia="SimSun" w:hAnsi="Times New Roman" w:cs="Times New Roman"/>
                <w:lang w:val="en-GB" w:eastAsia="zh-CN"/>
              </w:rPr>
            </w:pPr>
          </w:p>
        </w:tc>
      </w:tr>
    </w:tbl>
    <w:p w:rsidR="00885A17" w:rsidRPr="00F8296B" w:rsidRDefault="00885A17" w:rsidP="00885A17">
      <w:pPr>
        <w:spacing w:before="0" w:after="0" w:line="240" w:lineRule="auto"/>
        <w:jc w:val="both"/>
        <w:divId w:val="2116439976"/>
        <w:rPr>
          <w:rFonts w:ascii="Times New Roman" w:eastAsia="SimSun" w:hAnsi="Times New Roman" w:cs="Times New Roman"/>
          <w:i/>
          <w:lang w:val="en-GB" w:eastAsia="zh-CN"/>
        </w:rPr>
      </w:pPr>
      <w:r w:rsidRPr="00F8296B">
        <w:rPr>
          <w:rFonts w:ascii="Times New Roman" w:eastAsia="SimSun" w:hAnsi="Times New Roman" w:cs="Times New Roman"/>
          <w:lang w:val="en-GB" w:eastAsia="zh-CN"/>
        </w:rPr>
        <w:t xml:space="preserve">* </w:t>
      </w:r>
      <w:r w:rsidRPr="00F8296B">
        <w:rPr>
          <w:rFonts w:ascii="Times New Roman" w:eastAsia="SimSun" w:hAnsi="Times New Roman" w:cs="Times New Roman"/>
          <w:i/>
          <w:lang w:val="en-GB" w:eastAsia="zh-CN"/>
        </w:rPr>
        <w:t>Delete where not applicable</w:t>
      </w:r>
    </w:p>
    <w:p w:rsidR="00885A17" w:rsidRPr="00F8296B" w:rsidRDefault="00885A17" w:rsidP="00885A17">
      <w:pPr>
        <w:spacing w:before="0" w:after="0" w:line="240" w:lineRule="auto"/>
        <w:jc w:val="both"/>
        <w:divId w:val="2116439976"/>
        <w:rPr>
          <w:rFonts w:ascii="Times New Roman" w:eastAsia="SimSun" w:hAnsi="Times New Roman" w:cs="Times New Roman"/>
          <w:lang w:val="en-GB" w:eastAsia="zh-CN"/>
        </w:rPr>
      </w:pPr>
    </w:p>
    <w:tbl>
      <w:tblPr>
        <w:tblW w:w="9923" w:type="dxa"/>
        <w:tblInd w:w="-446" w:type="dxa"/>
        <w:tblLayout w:type="fixed"/>
        <w:tblCellMar>
          <w:left w:w="120" w:type="dxa"/>
          <w:right w:w="120" w:type="dxa"/>
        </w:tblCellMar>
        <w:tblLook w:val="0000" w:firstRow="0" w:lastRow="0" w:firstColumn="0" w:lastColumn="0" w:noHBand="0" w:noVBand="0"/>
      </w:tblPr>
      <w:tblGrid>
        <w:gridCol w:w="9923"/>
      </w:tblGrid>
      <w:tr w:rsidR="00885A17" w:rsidRPr="00F8296B" w:rsidTr="00885A17">
        <w:trPr>
          <w:divId w:val="2116439976"/>
          <w:trHeight w:val="584"/>
        </w:trPr>
        <w:tc>
          <w:tcPr>
            <w:tcW w:w="9923"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885A17" w:rsidRPr="00F8296B" w:rsidRDefault="00885A17" w:rsidP="00FF3608">
            <w:pPr>
              <w:spacing w:before="0" w:after="0"/>
              <w:ind w:firstLine="720"/>
              <w:rPr>
                <w:rFonts w:ascii="Times New Roman" w:eastAsia="SimSun" w:hAnsi="Times New Roman" w:cs="Times New Roman"/>
                <w:lang w:val="en-GB" w:eastAsia="zh-CN"/>
              </w:rPr>
            </w:pPr>
            <w:r w:rsidRPr="00F8296B">
              <w:rPr>
                <w:rFonts w:ascii="Times New Roman" w:eastAsia="SimSun" w:hAnsi="Times New Roman" w:cs="Times New Roman"/>
                <w:lang w:eastAsia="zh-CN"/>
              </w:rPr>
              <w:lastRenderedPageBreak/>
              <w:br w:type="page"/>
            </w:r>
            <w:r w:rsidRPr="00F8296B">
              <w:rPr>
                <w:rFonts w:ascii="Times New Roman" w:eastAsia="SimSun" w:hAnsi="Times New Roman" w:cs="Times New Roman"/>
                <w:b/>
                <w:lang w:val="en-GB" w:eastAsia="zh-CN"/>
              </w:rPr>
              <w:t>PART 2   -    PARTICULARS OF FLAT / HOUSEHOLD</w:t>
            </w:r>
            <w:r w:rsidRPr="00F8296B">
              <w:rPr>
                <w:rFonts w:ascii="Times New Roman" w:eastAsia="SimSun" w:hAnsi="Times New Roman" w:cs="Times New Roman"/>
                <w:lang w:val="en-GB" w:eastAsia="zh-CN"/>
              </w:rPr>
              <w:t xml:space="preserve"> </w:t>
            </w:r>
            <w:r w:rsidRPr="00F8296B">
              <w:rPr>
                <w:rFonts w:ascii="Times New Roman" w:eastAsia="SimSun" w:hAnsi="Times New Roman" w:cs="Times New Roman"/>
                <w:i/>
                <w:lang w:val="en-GB" w:eastAsia="zh-CN"/>
              </w:rPr>
              <w:t>(to be completed by HDB)</w:t>
            </w:r>
          </w:p>
        </w:tc>
      </w:tr>
      <w:tr w:rsidR="00885A17" w:rsidRPr="00F8296B" w:rsidTr="00885A17">
        <w:trPr>
          <w:divId w:val="2116439976"/>
          <w:cantSplit/>
          <w:trHeight w:val="5373"/>
        </w:trPr>
        <w:tc>
          <w:tcPr>
            <w:tcW w:w="9923" w:type="dxa"/>
            <w:tcBorders>
              <w:top w:val="single" w:sz="6" w:space="0" w:color="000000"/>
              <w:left w:val="single" w:sz="6" w:space="0" w:color="000000"/>
              <w:right w:val="single" w:sz="4" w:space="0" w:color="auto"/>
            </w:tcBorders>
          </w:tcPr>
          <w:p w:rsidR="00885A17" w:rsidRPr="00F8296B" w:rsidRDefault="00885A17" w:rsidP="00FF3608">
            <w:pPr>
              <w:spacing w:before="0" w:after="0" w:line="240" w:lineRule="auto"/>
              <w:ind w:firstLine="720"/>
              <w:jc w:val="both"/>
              <w:rPr>
                <w:rFonts w:ascii="Times New Roman" w:eastAsia="SimSun" w:hAnsi="Times New Roman" w:cs="Times New Roman"/>
                <w:lang w:val="en-GB" w:eastAsia="zh-CN"/>
              </w:rPr>
            </w:pPr>
          </w:p>
          <w:p w:rsidR="00885A17" w:rsidRPr="00F8296B" w:rsidRDefault="00885A17" w:rsidP="00FF3608">
            <w:pPr>
              <w:spacing w:before="0" w:after="0" w:line="240" w:lineRule="auto"/>
              <w:ind w:firstLine="720"/>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 xml:space="preserve">2.1  </w:t>
            </w:r>
            <w:r w:rsidRPr="00F8296B">
              <w:rPr>
                <w:rFonts w:ascii="Times New Roman" w:eastAsia="SimSun" w:hAnsi="Times New Roman" w:cs="Times New Roman"/>
                <w:u w:val="single"/>
                <w:lang w:val="en-GB" w:eastAsia="zh-CN"/>
              </w:rPr>
              <w:t>Name of Flat Owner(s)/Occupier(s)</w:t>
            </w:r>
          </w:p>
          <w:p w:rsidR="00885A17" w:rsidRPr="00F8296B" w:rsidRDefault="00885A17" w:rsidP="00FF3608">
            <w:pPr>
              <w:spacing w:before="0" w:after="0" w:line="240" w:lineRule="auto"/>
              <w:ind w:firstLine="720"/>
              <w:jc w:val="both"/>
              <w:rPr>
                <w:rFonts w:ascii="Times New Roman" w:eastAsia="SimSun" w:hAnsi="Times New Roman" w:cs="Times New Roman"/>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5010"/>
              <w:gridCol w:w="3223"/>
            </w:tblGrid>
            <w:tr w:rsidR="00885A17" w:rsidRPr="00F8296B" w:rsidTr="00FF3608">
              <w:tc>
                <w:tcPr>
                  <w:tcW w:w="1435" w:type="dxa"/>
                  <w:shd w:val="clear" w:color="auto" w:fill="D9D9D9"/>
                </w:tcPr>
                <w:p w:rsidR="00885A17" w:rsidRPr="00F8296B" w:rsidRDefault="00885A17" w:rsidP="00FF3608">
                  <w:pPr>
                    <w:spacing w:before="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Role</w:t>
                  </w:r>
                </w:p>
              </w:tc>
              <w:tc>
                <w:tcPr>
                  <w:tcW w:w="5010" w:type="dxa"/>
                  <w:shd w:val="clear" w:color="auto" w:fill="D9D9D9"/>
                </w:tcPr>
                <w:p w:rsidR="00885A17" w:rsidRPr="00F8296B" w:rsidRDefault="00885A17" w:rsidP="00FF3608">
                  <w:pPr>
                    <w:spacing w:before="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 xml:space="preserve">Name </w:t>
                  </w:r>
                </w:p>
              </w:tc>
              <w:tc>
                <w:tcPr>
                  <w:tcW w:w="3223" w:type="dxa"/>
                  <w:shd w:val="clear" w:color="auto" w:fill="D9D9D9"/>
                </w:tcPr>
                <w:p w:rsidR="00885A17" w:rsidRPr="00F8296B" w:rsidRDefault="00885A17" w:rsidP="00FF3608">
                  <w:pPr>
                    <w:spacing w:before="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Relationship with Flat Owner</w:t>
                  </w:r>
                </w:p>
              </w:tc>
            </w:tr>
            <w:tr w:rsidR="00885A17" w:rsidRPr="00F8296B" w:rsidTr="00FF3608">
              <w:tc>
                <w:tcPr>
                  <w:tcW w:w="1435" w:type="dxa"/>
                  <w:vMerge w:val="restart"/>
                  <w:shd w:val="clear" w:color="auto" w:fill="auto"/>
                </w:tcPr>
                <w:p w:rsidR="00885A17" w:rsidRPr="00F8296B" w:rsidRDefault="00885A17" w:rsidP="00FF3608">
                  <w:pPr>
                    <w:spacing w:before="0" w:after="0" w:line="240" w:lineRule="auto"/>
                    <w:jc w:val="both"/>
                    <w:rPr>
                      <w:rFonts w:ascii="Times New Roman" w:eastAsia="SimSun" w:hAnsi="Times New Roman" w:cs="Times New Roman"/>
                      <w:strike/>
                      <w:lang w:val="en-GB" w:eastAsia="zh-CN"/>
                    </w:rPr>
                  </w:pPr>
                  <w:r w:rsidRPr="00F8296B">
                    <w:rPr>
                      <w:rFonts w:ascii="Times New Roman" w:eastAsia="SimSun" w:hAnsi="Times New Roman" w:cs="Times New Roman"/>
                      <w:lang w:val="en-GB" w:eastAsia="zh-CN"/>
                    </w:rPr>
                    <w:t>Flat Owner(s)</w:t>
                  </w:r>
                </w:p>
              </w:tc>
              <w:tc>
                <w:tcPr>
                  <w:tcW w:w="5010" w:type="dxa"/>
                  <w:shd w:val="clear" w:color="auto" w:fill="auto"/>
                </w:tcPr>
                <w:p w:rsidR="00885A17" w:rsidRPr="00F8296B" w:rsidRDefault="00885A17" w:rsidP="00FF3608">
                  <w:pPr>
                    <w:spacing w:before="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 xml:space="preserve">1. </w:t>
                  </w:r>
                </w:p>
                <w:p w:rsidR="00885A17" w:rsidRPr="00F8296B" w:rsidRDefault="00885A17" w:rsidP="00FF3608">
                  <w:pPr>
                    <w:spacing w:before="0" w:after="0" w:line="240" w:lineRule="auto"/>
                    <w:ind w:firstLine="720"/>
                    <w:jc w:val="both"/>
                    <w:rPr>
                      <w:rFonts w:ascii="Times New Roman" w:eastAsia="SimSun" w:hAnsi="Times New Roman" w:cs="Times New Roman"/>
                      <w:lang w:val="en-GB" w:eastAsia="zh-CN"/>
                    </w:rPr>
                  </w:pPr>
                </w:p>
              </w:tc>
              <w:tc>
                <w:tcPr>
                  <w:tcW w:w="3223" w:type="dxa"/>
                  <w:shd w:val="clear" w:color="auto" w:fill="auto"/>
                </w:tcPr>
                <w:p w:rsidR="00885A17" w:rsidRPr="00F8296B" w:rsidRDefault="00885A17" w:rsidP="00FF3608">
                  <w:pPr>
                    <w:spacing w:before="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Self</w:t>
                  </w:r>
                </w:p>
              </w:tc>
            </w:tr>
            <w:tr w:rsidR="00885A17" w:rsidRPr="00F8296B" w:rsidTr="00FF3608">
              <w:tc>
                <w:tcPr>
                  <w:tcW w:w="1435" w:type="dxa"/>
                  <w:vMerge/>
                  <w:shd w:val="clear" w:color="auto" w:fill="auto"/>
                </w:tcPr>
                <w:p w:rsidR="00885A17" w:rsidRPr="00F8296B" w:rsidRDefault="00885A17" w:rsidP="00FF3608">
                  <w:pPr>
                    <w:spacing w:before="0" w:after="0" w:line="240" w:lineRule="auto"/>
                    <w:ind w:firstLine="720"/>
                    <w:jc w:val="both"/>
                    <w:rPr>
                      <w:rFonts w:ascii="Times New Roman" w:eastAsia="SimSun" w:hAnsi="Times New Roman" w:cs="Times New Roman"/>
                      <w:lang w:val="en-GB" w:eastAsia="zh-CN"/>
                    </w:rPr>
                  </w:pPr>
                </w:p>
              </w:tc>
              <w:tc>
                <w:tcPr>
                  <w:tcW w:w="5010" w:type="dxa"/>
                  <w:shd w:val="clear" w:color="auto" w:fill="auto"/>
                </w:tcPr>
                <w:p w:rsidR="00885A17" w:rsidRPr="00F8296B" w:rsidRDefault="00885A17" w:rsidP="00FF3608">
                  <w:pPr>
                    <w:spacing w:before="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2.</w:t>
                  </w:r>
                </w:p>
                <w:p w:rsidR="00885A17" w:rsidRPr="00F8296B" w:rsidRDefault="00885A17" w:rsidP="00FF3608">
                  <w:pPr>
                    <w:spacing w:before="0" w:after="0" w:line="240" w:lineRule="auto"/>
                    <w:ind w:firstLine="720"/>
                    <w:jc w:val="both"/>
                    <w:rPr>
                      <w:rFonts w:ascii="Times New Roman" w:eastAsia="SimSun" w:hAnsi="Times New Roman" w:cs="Times New Roman"/>
                      <w:lang w:val="en-GB" w:eastAsia="zh-CN"/>
                    </w:rPr>
                  </w:pPr>
                </w:p>
              </w:tc>
              <w:tc>
                <w:tcPr>
                  <w:tcW w:w="3223" w:type="dxa"/>
                  <w:shd w:val="clear" w:color="auto" w:fill="auto"/>
                </w:tcPr>
                <w:p w:rsidR="00885A17" w:rsidRPr="00F8296B" w:rsidRDefault="00885A17" w:rsidP="00FF3608">
                  <w:pPr>
                    <w:spacing w:before="0" w:after="0" w:line="240" w:lineRule="auto"/>
                    <w:ind w:firstLine="720"/>
                    <w:jc w:val="both"/>
                    <w:rPr>
                      <w:rFonts w:ascii="Times New Roman" w:eastAsia="SimSun" w:hAnsi="Times New Roman" w:cs="Times New Roman"/>
                      <w:lang w:val="en-GB" w:eastAsia="zh-CN"/>
                    </w:rPr>
                  </w:pPr>
                </w:p>
              </w:tc>
            </w:tr>
            <w:tr w:rsidR="00885A17" w:rsidRPr="00F8296B" w:rsidTr="00FF3608">
              <w:tc>
                <w:tcPr>
                  <w:tcW w:w="1435" w:type="dxa"/>
                  <w:vMerge/>
                  <w:shd w:val="clear" w:color="auto" w:fill="auto"/>
                </w:tcPr>
                <w:p w:rsidR="00885A17" w:rsidRPr="00F8296B" w:rsidRDefault="00885A17" w:rsidP="00FF3608">
                  <w:pPr>
                    <w:spacing w:before="0" w:after="0" w:line="240" w:lineRule="auto"/>
                    <w:ind w:firstLine="720"/>
                    <w:jc w:val="both"/>
                    <w:rPr>
                      <w:rFonts w:ascii="Times New Roman" w:eastAsia="SimSun" w:hAnsi="Times New Roman" w:cs="Times New Roman"/>
                      <w:lang w:val="en-GB" w:eastAsia="zh-CN"/>
                    </w:rPr>
                  </w:pPr>
                </w:p>
              </w:tc>
              <w:tc>
                <w:tcPr>
                  <w:tcW w:w="5010" w:type="dxa"/>
                  <w:shd w:val="clear" w:color="auto" w:fill="auto"/>
                </w:tcPr>
                <w:p w:rsidR="00885A17" w:rsidRPr="00F8296B" w:rsidRDefault="00885A17" w:rsidP="00FF3608">
                  <w:pPr>
                    <w:spacing w:before="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3.</w:t>
                  </w:r>
                </w:p>
                <w:p w:rsidR="00885A17" w:rsidRPr="00F8296B" w:rsidRDefault="00885A17" w:rsidP="00FF3608">
                  <w:pPr>
                    <w:spacing w:before="0" w:after="0" w:line="240" w:lineRule="auto"/>
                    <w:ind w:firstLine="720"/>
                    <w:jc w:val="both"/>
                    <w:rPr>
                      <w:rFonts w:ascii="Times New Roman" w:eastAsia="SimSun" w:hAnsi="Times New Roman" w:cs="Times New Roman"/>
                      <w:lang w:val="en-GB" w:eastAsia="zh-CN"/>
                    </w:rPr>
                  </w:pPr>
                </w:p>
              </w:tc>
              <w:tc>
                <w:tcPr>
                  <w:tcW w:w="3223" w:type="dxa"/>
                  <w:shd w:val="clear" w:color="auto" w:fill="auto"/>
                </w:tcPr>
                <w:p w:rsidR="00885A17" w:rsidRPr="00F8296B" w:rsidRDefault="00885A17" w:rsidP="00FF3608">
                  <w:pPr>
                    <w:spacing w:before="0" w:after="0" w:line="240" w:lineRule="auto"/>
                    <w:ind w:firstLine="720"/>
                    <w:jc w:val="both"/>
                    <w:rPr>
                      <w:rFonts w:ascii="Times New Roman" w:eastAsia="SimSun" w:hAnsi="Times New Roman" w:cs="Times New Roman"/>
                      <w:lang w:val="en-GB" w:eastAsia="zh-CN"/>
                    </w:rPr>
                  </w:pPr>
                </w:p>
              </w:tc>
            </w:tr>
            <w:tr w:rsidR="00885A17" w:rsidRPr="00F8296B" w:rsidTr="00FF3608">
              <w:tc>
                <w:tcPr>
                  <w:tcW w:w="1435" w:type="dxa"/>
                  <w:vMerge/>
                  <w:shd w:val="clear" w:color="auto" w:fill="auto"/>
                </w:tcPr>
                <w:p w:rsidR="00885A17" w:rsidRPr="00F8296B" w:rsidRDefault="00885A17" w:rsidP="00FF3608">
                  <w:pPr>
                    <w:spacing w:before="0" w:after="0" w:line="240" w:lineRule="auto"/>
                    <w:ind w:firstLine="720"/>
                    <w:jc w:val="both"/>
                    <w:rPr>
                      <w:rFonts w:ascii="Times New Roman" w:eastAsia="SimSun" w:hAnsi="Times New Roman" w:cs="Times New Roman"/>
                      <w:lang w:val="en-GB" w:eastAsia="zh-CN"/>
                    </w:rPr>
                  </w:pPr>
                </w:p>
              </w:tc>
              <w:tc>
                <w:tcPr>
                  <w:tcW w:w="5010" w:type="dxa"/>
                  <w:shd w:val="clear" w:color="auto" w:fill="auto"/>
                </w:tcPr>
                <w:p w:rsidR="00885A17" w:rsidRPr="00F8296B" w:rsidRDefault="00885A17" w:rsidP="00FF3608">
                  <w:pPr>
                    <w:spacing w:before="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4.</w:t>
                  </w:r>
                </w:p>
                <w:p w:rsidR="00885A17" w:rsidRPr="00F8296B" w:rsidRDefault="00885A17" w:rsidP="00FF3608">
                  <w:pPr>
                    <w:spacing w:before="0" w:after="0" w:line="240" w:lineRule="auto"/>
                    <w:ind w:firstLine="720"/>
                    <w:jc w:val="both"/>
                    <w:rPr>
                      <w:rFonts w:ascii="Times New Roman" w:eastAsia="SimSun" w:hAnsi="Times New Roman" w:cs="Times New Roman"/>
                      <w:lang w:val="en-GB" w:eastAsia="zh-CN"/>
                    </w:rPr>
                  </w:pPr>
                </w:p>
              </w:tc>
              <w:tc>
                <w:tcPr>
                  <w:tcW w:w="3223" w:type="dxa"/>
                  <w:shd w:val="clear" w:color="auto" w:fill="auto"/>
                </w:tcPr>
                <w:p w:rsidR="00885A17" w:rsidRPr="00F8296B" w:rsidRDefault="00885A17" w:rsidP="00FF3608">
                  <w:pPr>
                    <w:spacing w:before="0" w:after="0" w:line="240" w:lineRule="auto"/>
                    <w:ind w:firstLine="720"/>
                    <w:jc w:val="both"/>
                    <w:rPr>
                      <w:rFonts w:ascii="Times New Roman" w:eastAsia="SimSun" w:hAnsi="Times New Roman" w:cs="Times New Roman"/>
                      <w:lang w:val="en-GB" w:eastAsia="zh-CN"/>
                    </w:rPr>
                  </w:pPr>
                </w:p>
              </w:tc>
            </w:tr>
            <w:tr w:rsidR="00885A17" w:rsidRPr="00F8296B" w:rsidTr="00FF3608">
              <w:tc>
                <w:tcPr>
                  <w:tcW w:w="1435" w:type="dxa"/>
                  <w:vMerge w:val="restart"/>
                  <w:shd w:val="clear" w:color="auto" w:fill="auto"/>
                </w:tcPr>
                <w:p w:rsidR="00885A17" w:rsidRPr="00F8296B" w:rsidRDefault="00885A17" w:rsidP="00FF3608">
                  <w:pPr>
                    <w:spacing w:before="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Occupier(s)</w:t>
                  </w:r>
                </w:p>
              </w:tc>
              <w:tc>
                <w:tcPr>
                  <w:tcW w:w="5010" w:type="dxa"/>
                  <w:shd w:val="clear" w:color="auto" w:fill="auto"/>
                </w:tcPr>
                <w:p w:rsidR="00885A17" w:rsidRPr="00F8296B" w:rsidRDefault="00885A17" w:rsidP="00FF3608">
                  <w:pPr>
                    <w:spacing w:before="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5.</w:t>
                  </w:r>
                </w:p>
                <w:p w:rsidR="00885A17" w:rsidRPr="00F8296B" w:rsidRDefault="00885A17" w:rsidP="00FF3608">
                  <w:pPr>
                    <w:spacing w:before="0" w:after="0" w:line="240" w:lineRule="auto"/>
                    <w:ind w:firstLine="720"/>
                    <w:jc w:val="both"/>
                    <w:rPr>
                      <w:rFonts w:ascii="Times New Roman" w:eastAsia="SimSun" w:hAnsi="Times New Roman" w:cs="Times New Roman"/>
                      <w:lang w:val="en-GB" w:eastAsia="zh-CN"/>
                    </w:rPr>
                  </w:pPr>
                </w:p>
              </w:tc>
              <w:tc>
                <w:tcPr>
                  <w:tcW w:w="3223" w:type="dxa"/>
                  <w:shd w:val="clear" w:color="auto" w:fill="auto"/>
                </w:tcPr>
                <w:p w:rsidR="00885A17" w:rsidRPr="00F8296B" w:rsidRDefault="00885A17" w:rsidP="00FF3608">
                  <w:pPr>
                    <w:spacing w:before="0" w:after="0" w:line="240" w:lineRule="auto"/>
                    <w:ind w:firstLine="720"/>
                    <w:jc w:val="both"/>
                    <w:rPr>
                      <w:rFonts w:ascii="Times New Roman" w:eastAsia="SimSun" w:hAnsi="Times New Roman" w:cs="Times New Roman"/>
                      <w:lang w:val="en-GB" w:eastAsia="zh-CN"/>
                    </w:rPr>
                  </w:pPr>
                </w:p>
              </w:tc>
            </w:tr>
            <w:tr w:rsidR="00885A17" w:rsidRPr="00F8296B" w:rsidTr="00FF3608">
              <w:tc>
                <w:tcPr>
                  <w:tcW w:w="1435" w:type="dxa"/>
                  <w:vMerge/>
                  <w:shd w:val="clear" w:color="auto" w:fill="auto"/>
                </w:tcPr>
                <w:p w:rsidR="00885A17" w:rsidRPr="00F8296B" w:rsidRDefault="00885A17" w:rsidP="00FF3608">
                  <w:pPr>
                    <w:spacing w:before="0" w:after="0" w:line="240" w:lineRule="auto"/>
                    <w:ind w:firstLine="720"/>
                    <w:jc w:val="both"/>
                    <w:rPr>
                      <w:rFonts w:ascii="Times New Roman" w:eastAsia="SimSun" w:hAnsi="Times New Roman" w:cs="Times New Roman"/>
                      <w:lang w:val="en-GB" w:eastAsia="zh-CN"/>
                    </w:rPr>
                  </w:pPr>
                </w:p>
              </w:tc>
              <w:tc>
                <w:tcPr>
                  <w:tcW w:w="5010" w:type="dxa"/>
                  <w:shd w:val="clear" w:color="auto" w:fill="auto"/>
                </w:tcPr>
                <w:p w:rsidR="00885A17" w:rsidRPr="00F8296B" w:rsidRDefault="00885A17" w:rsidP="00FF3608">
                  <w:pPr>
                    <w:spacing w:before="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6.</w:t>
                  </w:r>
                </w:p>
                <w:p w:rsidR="00885A17" w:rsidRPr="00F8296B" w:rsidRDefault="00885A17" w:rsidP="00FF3608">
                  <w:pPr>
                    <w:spacing w:before="0" w:after="0" w:line="240" w:lineRule="auto"/>
                    <w:ind w:firstLine="720"/>
                    <w:jc w:val="both"/>
                    <w:rPr>
                      <w:rFonts w:ascii="Times New Roman" w:eastAsia="SimSun" w:hAnsi="Times New Roman" w:cs="Times New Roman"/>
                      <w:lang w:val="en-GB" w:eastAsia="zh-CN"/>
                    </w:rPr>
                  </w:pPr>
                </w:p>
              </w:tc>
              <w:tc>
                <w:tcPr>
                  <w:tcW w:w="3223" w:type="dxa"/>
                  <w:shd w:val="clear" w:color="auto" w:fill="auto"/>
                </w:tcPr>
                <w:p w:rsidR="00885A17" w:rsidRPr="00F8296B" w:rsidRDefault="00885A17" w:rsidP="00FF3608">
                  <w:pPr>
                    <w:spacing w:before="0" w:after="0" w:line="240" w:lineRule="auto"/>
                    <w:ind w:firstLine="720"/>
                    <w:jc w:val="both"/>
                    <w:rPr>
                      <w:rFonts w:ascii="Times New Roman" w:eastAsia="SimSun" w:hAnsi="Times New Roman" w:cs="Times New Roman"/>
                      <w:lang w:val="en-GB" w:eastAsia="zh-CN"/>
                    </w:rPr>
                  </w:pPr>
                </w:p>
              </w:tc>
            </w:tr>
            <w:tr w:rsidR="00885A17" w:rsidRPr="00F8296B" w:rsidTr="00FF3608">
              <w:tc>
                <w:tcPr>
                  <w:tcW w:w="1435" w:type="dxa"/>
                  <w:vMerge/>
                  <w:shd w:val="clear" w:color="auto" w:fill="auto"/>
                </w:tcPr>
                <w:p w:rsidR="00885A17" w:rsidRPr="00F8296B" w:rsidRDefault="00885A17" w:rsidP="00FF3608">
                  <w:pPr>
                    <w:spacing w:before="0" w:after="0" w:line="240" w:lineRule="auto"/>
                    <w:ind w:firstLine="720"/>
                    <w:jc w:val="both"/>
                    <w:rPr>
                      <w:rFonts w:ascii="Times New Roman" w:eastAsia="SimSun" w:hAnsi="Times New Roman" w:cs="Times New Roman"/>
                      <w:lang w:val="en-GB" w:eastAsia="zh-CN"/>
                    </w:rPr>
                  </w:pPr>
                </w:p>
              </w:tc>
              <w:tc>
                <w:tcPr>
                  <w:tcW w:w="5010" w:type="dxa"/>
                  <w:shd w:val="clear" w:color="auto" w:fill="auto"/>
                </w:tcPr>
                <w:p w:rsidR="00885A17" w:rsidRPr="00F8296B" w:rsidRDefault="00885A17" w:rsidP="00FF3608">
                  <w:pPr>
                    <w:spacing w:before="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7.</w:t>
                  </w:r>
                </w:p>
                <w:p w:rsidR="00885A17" w:rsidRPr="00F8296B" w:rsidRDefault="00885A17" w:rsidP="00FF3608">
                  <w:pPr>
                    <w:spacing w:before="0" w:after="0" w:line="240" w:lineRule="auto"/>
                    <w:ind w:firstLine="720"/>
                    <w:jc w:val="both"/>
                    <w:rPr>
                      <w:rFonts w:ascii="Times New Roman" w:eastAsia="SimSun" w:hAnsi="Times New Roman" w:cs="Times New Roman"/>
                      <w:lang w:val="en-GB" w:eastAsia="zh-CN"/>
                    </w:rPr>
                  </w:pPr>
                </w:p>
              </w:tc>
              <w:tc>
                <w:tcPr>
                  <w:tcW w:w="3223" w:type="dxa"/>
                  <w:shd w:val="clear" w:color="auto" w:fill="auto"/>
                </w:tcPr>
                <w:p w:rsidR="00885A17" w:rsidRPr="00F8296B" w:rsidRDefault="00885A17" w:rsidP="00FF3608">
                  <w:pPr>
                    <w:spacing w:before="0" w:after="0" w:line="240" w:lineRule="auto"/>
                    <w:ind w:firstLine="720"/>
                    <w:jc w:val="both"/>
                    <w:rPr>
                      <w:rFonts w:ascii="Times New Roman" w:eastAsia="SimSun" w:hAnsi="Times New Roman" w:cs="Times New Roman"/>
                      <w:lang w:val="en-GB" w:eastAsia="zh-CN"/>
                    </w:rPr>
                  </w:pPr>
                </w:p>
              </w:tc>
            </w:tr>
            <w:tr w:rsidR="00885A17" w:rsidRPr="00F8296B" w:rsidTr="00FF3608">
              <w:tc>
                <w:tcPr>
                  <w:tcW w:w="1435" w:type="dxa"/>
                  <w:vMerge/>
                  <w:shd w:val="clear" w:color="auto" w:fill="auto"/>
                </w:tcPr>
                <w:p w:rsidR="00885A17" w:rsidRPr="00F8296B" w:rsidRDefault="00885A17" w:rsidP="00FF3608">
                  <w:pPr>
                    <w:spacing w:before="0" w:after="0" w:line="240" w:lineRule="auto"/>
                    <w:ind w:firstLine="720"/>
                    <w:jc w:val="both"/>
                    <w:rPr>
                      <w:rFonts w:ascii="Times New Roman" w:eastAsia="SimSun" w:hAnsi="Times New Roman" w:cs="Times New Roman"/>
                      <w:lang w:val="en-GB" w:eastAsia="zh-CN"/>
                    </w:rPr>
                  </w:pPr>
                </w:p>
              </w:tc>
              <w:tc>
                <w:tcPr>
                  <w:tcW w:w="5010" w:type="dxa"/>
                  <w:shd w:val="clear" w:color="auto" w:fill="auto"/>
                </w:tcPr>
                <w:p w:rsidR="00885A17" w:rsidRPr="00F8296B" w:rsidRDefault="00885A17" w:rsidP="00FF3608">
                  <w:pPr>
                    <w:spacing w:before="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8.</w:t>
                  </w:r>
                </w:p>
                <w:p w:rsidR="00885A17" w:rsidRPr="00F8296B" w:rsidRDefault="00885A17" w:rsidP="00FF3608">
                  <w:pPr>
                    <w:spacing w:before="0" w:after="0" w:line="240" w:lineRule="auto"/>
                    <w:ind w:firstLine="720"/>
                    <w:jc w:val="both"/>
                    <w:rPr>
                      <w:rFonts w:ascii="Times New Roman" w:eastAsia="SimSun" w:hAnsi="Times New Roman" w:cs="Times New Roman"/>
                      <w:lang w:val="en-GB" w:eastAsia="zh-CN"/>
                    </w:rPr>
                  </w:pPr>
                </w:p>
              </w:tc>
              <w:tc>
                <w:tcPr>
                  <w:tcW w:w="3223" w:type="dxa"/>
                  <w:shd w:val="clear" w:color="auto" w:fill="auto"/>
                </w:tcPr>
                <w:p w:rsidR="00885A17" w:rsidRPr="00F8296B" w:rsidRDefault="00885A17" w:rsidP="00FF3608">
                  <w:pPr>
                    <w:spacing w:before="0" w:after="0" w:line="240" w:lineRule="auto"/>
                    <w:ind w:firstLine="720"/>
                    <w:jc w:val="both"/>
                    <w:rPr>
                      <w:rFonts w:ascii="Times New Roman" w:eastAsia="SimSun" w:hAnsi="Times New Roman" w:cs="Times New Roman"/>
                      <w:lang w:val="en-GB" w:eastAsia="zh-CN"/>
                    </w:rPr>
                  </w:pPr>
                </w:p>
              </w:tc>
            </w:tr>
          </w:tbl>
          <w:p w:rsidR="00885A17" w:rsidRPr="00F8296B" w:rsidRDefault="00885A17" w:rsidP="00FF3608">
            <w:pPr>
              <w:spacing w:before="0" w:after="0" w:line="240" w:lineRule="auto"/>
              <w:ind w:firstLine="720"/>
              <w:jc w:val="both"/>
              <w:rPr>
                <w:rFonts w:ascii="Times New Roman" w:eastAsia="SimSun" w:hAnsi="Times New Roman" w:cs="Times New Roman"/>
                <w:lang w:val="en-GB" w:eastAsia="zh-CN"/>
              </w:rPr>
            </w:pPr>
          </w:p>
        </w:tc>
      </w:tr>
      <w:tr w:rsidR="00885A17" w:rsidRPr="00F8296B" w:rsidTr="00885A17">
        <w:trPr>
          <w:divId w:val="2116439976"/>
          <w:cantSplit/>
          <w:trHeight w:val="1212"/>
        </w:trPr>
        <w:tc>
          <w:tcPr>
            <w:tcW w:w="9923" w:type="dxa"/>
            <w:tcBorders>
              <w:top w:val="single" w:sz="6" w:space="0" w:color="000000"/>
              <w:left w:val="single" w:sz="6" w:space="0" w:color="000000"/>
              <w:bottom w:val="single" w:sz="6" w:space="0" w:color="000000"/>
              <w:right w:val="single" w:sz="4" w:space="0" w:color="auto"/>
            </w:tcBorders>
          </w:tcPr>
          <w:p w:rsidR="00885A17" w:rsidRPr="00F8296B" w:rsidRDefault="00885A17" w:rsidP="00FF3608">
            <w:pPr>
              <w:spacing w:before="0" w:after="0" w:line="240" w:lineRule="auto"/>
              <w:ind w:firstLine="720"/>
              <w:jc w:val="both"/>
              <w:rPr>
                <w:rFonts w:ascii="Times New Roman" w:eastAsia="SimSun" w:hAnsi="Times New Roman" w:cs="Times New Roman"/>
                <w:lang w:val="en-GB" w:eastAsia="zh-CN"/>
              </w:rPr>
            </w:pPr>
          </w:p>
          <w:p w:rsidR="00885A17" w:rsidRPr="00F8296B" w:rsidRDefault="00885A17" w:rsidP="00FF3608">
            <w:pPr>
              <w:spacing w:before="0" w:after="0" w:line="240" w:lineRule="auto"/>
              <w:jc w:val="both"/>
              <w:rPr>
                <w:rFonts w:ascii="Times New Roman" w:eastAsia="SimSun" w:hAnsi="Times New Roman" w:cs="Times New Roman"/>
                <w:u w:val="single"/>
                <w:lang w:val="en-GB" w:eastAsia="zh-CN"/>
              </w:rPr>
            </w:pPr>
            <w:r w:rsidRPr="00F8296B">
              <w:rPr>
                <w:rFonts w:ascii="Times New Roman" w:eastAsia="SimSun" w:hAnsi="Times New Roman" w:cs="Times New Roman"/>
                <w:lang w:val="en-GB" w:eastAsia="zh-CN"/>
              </w:rPr>
              <w:t xml:space="preserve">2.2  </w:t>
            </w:r>
            <w:r w:rsidRPr="00F8296B">
              <w:rPr>
                <w:rFonts w:ascii="Times New Roman" w:eastAsia="SimSun" w:hAnsi="Times New Roman" w:cs="Times New Roman"/>
                <w:u w:val="single"/>
                <w:lang w:val="en-GB" w:eastAsia="zh-CN"/>
              </w:rPr>
              <w:t>Occupation Period of the Flat</w:t>
            </w:r>
          </w:p>
          <w:p w:rsidR="00885A17" w:rsidRPr="00F8296B" w:rsidRDefault="00885A17" w:rsidP="00FF3608">
            <w:pPr>
              <w:spacing w:before="0" w:after="0" w:line="240" w:lineRule="auto"/>
              <w:ind w:firstLine="720"/>
              <w:jc w:val="both"/>
              <w:rPr>
                <w:rFonts w:ascii="Times New Roman" w:eastAsia="SimSun" w:hAnsi="Times New Roman" w:cs="Times New Roman"/>
                <w:u w:val="single"/>
                <w:lang w:val="en-GB" w:eastAsia="zh-CN"/>
              </w:rPr>
            </w:pPr>
          </w:p>
          <w:p w:rsidR="00885A17" w:rsidRPr="00F8296B" w:rsidRDefault="00885A17" w:rsidP="00FF3608">
            <w:pPr>
              <w:spacing w:before="0" w:after="0" w:line="240" w:lineRule="auto"/>
              <w:jc w:val="both"/>
              <w:rPr>
                <w:rFonts w:ascii="Times New Roman" w:eastAsia="SimSun" w:hAnsi="Times New Roman" w:cs="Times New Roman"/>
                <w:color w:val="00B050"/>
                <w:lang w:val="en-GB" w:eastAsia="zh-CN"/>
              </w:rPr>
            </w:pPr>
            <w:r w:rsidRPr="00F8296B">
              <w:rPr>
                <w:rFonts w:ascii="Times New Roman" w:eastAsia="SimSun" w:hAnsi="Times New Roman" w:cs="Times New Roman"/>
                <w:lang w:val="en-GB" w:eastAsia="zh-CN"/>
              </w:rPr>
              <w:t>The flat owners are required to meet a X minimum occupation period from ddmmccyy (Effective Date of Sale/Purchase Date), excluding any subletting and/or non-occupation period, before they are eligible to sell the flat in the open market.</w:t>
            </w:r>
          </w:p>
        </w:tc>
      </w:tr>
      <w:tr w:rsidR="00885A17" w:rsidRPr="00F8296B" w:rsidTr="00885A17">
        <w:trPr>
          <w:divId w:val="2116439976"/>
          <w:cantSplit/>
          <w:trHeight w:val="6320"/>
        </w:trPr>
        <w:tc>
          <w:tcPr>
            <w:tcW w:w="9923" w:type="dxa"/>
            <w:tcBorders>
              <w:top w:val="single" w:sz="6" w:space="0" w:color="000000"/>
              <w:left w:val="single" w:sz="6" w:space="0" w:color="000000"/>
              <w:bottom w:val="single" w:sz="6" w:space="0" w:color="000000"/>
              <w:right w:val="single" w:sz="4" w:space="0" w:color="auto"/>
            </w:tcBorders>
          </w:tcPr>
          <w:p w:rsidR="00885A17" w:rsidRPr="00F8296B" w:rsidRDefault="00885A17" w:rsidP="00885A17">
            <w:pPr>
              <w:spacing w:before="0" w:after="0" w:line="240" w:lineRule="auto"/>
              <w:jc w:val="both"/>
              <w:rPr>
                <w:rFonts w:ascii="Times New Roman" w:eastAsia="SimSun" w:hAnsi="Times New Roman" w:cs="Times New Roman"/>
                <w:lang w:val="en-GB" w:eastAsia="zh-CN"/>
              </w:rPr>
            </w:pPr>
          </w:p>
          <w:p w:rsidR="00885A17" w:rsidRPr="00F8296B" w:rsidRDefault="00885A17" w:rsidP="00FF3608">
            <w:pPr>
              <w:spacing w:before="0" w:after="0" w:line="240" w:lineRule="auto"/>
              <w:ind w:left="447" w:hanging="447"/>
              <w:jc w:val="both"/>
              <w:rPr>
                <w:rFonts w:ascii="Times New Roman" w:eastAsia="SimSun" w:hAnsi="Times New Roman" w:cs="Times New Roman"/>
                <w:u w:val="single"/>
                <w:lang w:val="en-GB" w:eastAsia="zh-CN"/>
              </w:rPr>
            </w:pPr>
            <w:r w:rsidRPr="00F8296B">
              <w:rPr>
                <w:rFonts w:ascii="Times New Roman" w:eastAsia="SimSun" w:hAnsi="Times New Roman" w:cs="Times New Roman"/>
                <w:lang w:val="en-GB" w:eastAsia="zh-CN"/>
              </w:rPr>
              <w:t>2.3</w:t>
            </w:r>
            <w:r w:rsidRPr="00F8296B">
              <w:rPr>
                <w:rFonts w:ascii="Times New Roman" w:eastAsia="SimSun" w:hAnsi="Times New Roman" w:cs="Times New Roman"/>
                <w:lang w:val="en-GB" w:eastAsia="zh-CN"/>
              </w:rPr>
              <w:tab/>
            </w:r>
            <w:r w:rsidRPr="00F8296B">
              <w:rPr>
                <w:rFonts w:ascii="Times New Roman" w:eastAsia="SimSun" w:hAnsi="Times New Roman" w:cs="Times New Roman"/>
                <w:u w:val="single"/>
                <w:lang w:val="en-GB" w:eastAsia="zh-CN"/>
              </w:rPr>
              <w:t>Information on the Flat Ownership</w:t>
            </w:r>
          </w:p>
          <w:p w:rsidR="00885A17" w:rsidRPr="00F8296B" w:rsidRDefault="00885A17" w:rsidP="00FF3608">
            <w:pPr>
              <w:spacing w:before="0" w:after="0" w:line="240" w:lineRule="auto"/>
              <w:ind w:left="720" w:firstLine="720"/>
              <w:jc w:val="both"/>
              <w:rPr>
                <w:rFonts w:ascii="Times New Roman" w:eastAsia="SimSun" w:hAnsi="Times New Roman" w:cs="Times New Roman"/>
                <w:lang w:val="en-GB" w:eastAsia="zh-CN"/>
              </w:rPr>
            </w:pPr>
          </w:p>
          <w:p w:rsidR="00885A17" w:rsidRPr="00F8296B" w:rsidRDefault="002D7BC7" w:rsidP="00C20EF2">
            <w:pPr>
              <w:numPr>
                <w:ilvl w:val="0"/>
                <w:numId w:val="134"/>
              </w:numPr>
              <w:spacing w:before="0" w:after="0" w:line="240" w:lineRule="auto"/>
              <w:ind w:left="873" w:hanging="426"/>
              <w:contextualSpacing/>
              <w:jc w:val="both"/>
              <w:rPr>
                <w:rFonts w:ascii="Times New Roman" w:eastAsia="SimSun" w:hAnsi="Times New Roman" w:cs="Times New Roman"/>
                <w:lang w:val="en-GB" w:eastAsia="zh-CN"/>
              </w:rPr>
            </w:pPr>
            <w:r>
              <w:rPr>
                <w:rFonts w:ascii="Times New Roman" w:eastAsia="SimSun" w:hAnsi="Times New Roman" w:cs="Times New Roman"/>
                <w:lang w:val="en-GB" w:eastAsia="zh-CN"/>
              </w:rPr>
              <w:t>*Direct Purchased Flats</w:t>
            </w:r>
            <w:r w:rsidR="00885A17" w:rsidRPr="00F8296B">
              <w:rPr>
                <w:rFonts w:ascii="Times New Roman" w:eastAsia="SimSun" w:hAnsi="Times New Roman" w:cs="Times New Roman"/>
                <w:lang w:val="en-GB" w:eastAsia="zh-CN"/>
              </w:rPr>
              <w:t xml:space="preserve">: Please refer to the enclosed (a) Sales Order and (b) Mortgage Loan Statement of Account </w:t>
            </w:r>
          </w:p>
          <w:p w:rsidR="00885A17" w:rsidRPr="00F8296B" w:rsidRDefault="00885A17" w:rsidP="00FF3608">
            <w:pPr>
              <w:spacing w:before="0" w:after="0" w:line="240" w:lineRule="auto"/>
              <w:ind w:left="87" w:firstLine="720"/>
              <w:jc w:val="both"/>
              <w:rPr>
                <w:rFonts w:ascii="Times New Roman" w:eastAsia="SimSun" w:hAnsi="Times New Roman" w:cs="Times New Roman"/>
                <w:lang w:val="en-GB" w:eastAsia="zh-CN"/>
              </w:rPr>
            </w:pPr>
          </w:p>
          <w:p w:rsidR="00885A17" w:rsidRPr="00F8296B" w:rsidRDefault="00885A17" w:rsidP="00C20EF2">
            <w:pPr>
              <w:numPr>
                <w:ilvl w:val="0"/>
                <w:numId w:val="134"/>
              </w:numPr>
              <w:spacing w:before="0" w:after="0" w:line="240" w:lineRule="auto"/>
              <w:ind w:left="873" w:hanging="426"/>
              <w:contextualSpacing/>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*Resale Flats (including those pu</w:t>
            </w:r>
            <w:r w:rsidR="002D7BC7">
              <w:rPr>
                <w:rFonts w:ascii="Times New Roman" w:eastAsia="SimSun" w:hAnsi="Times New Roman" w:cs="Times New Roman"/>
                <w:lang w:val="en-GB" w:eastAsia="zh-CN"/>
              </w:rPr>
              <w:t>rchased with CPF Housing Grant)</w:t>
            </w:r>
            <w:r w:rsidRPr="00F8296B">
              <w:rPr>
                <w:rFonts w:ascii="Times New Roman" w:eastAsia="SimSun" w:hAnsi="Times New Roman" w:cs="Times New Roman"/>
                <w:lang w:val="en-GB" w:eastAsia="zh-CN"/>
              </w:rPr>
              <w:t xml:space="preserve">: Please refer to the enclosed Mortgage Loan Statement of Account and the below table: </w:t>
            </w:r>
          </w:p>
          <w:p w:rsidR="00885A17" w:rsidRPr="00F8296B" w:rsidRDefault="00885A17" w:rsidP="00FF3608">
            <w:pPr>
              <w:spacing w:before="0" w:after="0" w:line="240" w:lineRule="auto"/>
              <w:ind w:firstLine="720"/>
              <w:rPr>
                <w:rFonts w:ascii="Times New Roman" w:eastAsia="SimSun" w:hAnsi="Times New Roman" w:cs="Times New Roman"/>
                <w:lang w:val="en-GB" w:eastAsia="zh-CN"/>
              </w:rPr>
            </w:pPr>
          </w:p>
          <w:tbl>
            <w:tblPr>
              <w:tblW w:w="0" w:type="auto"/>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37"/>
              <w:gridCol w:w="3260"/>
            </w:tblGrid>
            <w:tr w:rsidR="00885A17" w:rsidRPr="00F8296B" w:rsidTr="00FF3608">
              <w:trPr>
                <w:trHeight w:val="375"/>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85A17" w:rsidRPr="00F8296B" w:rsidRDefault="00885A17" w:rsidP="00FF3608">
                  <w:pPr>
                    <w:spacing w:before="0" w:after="0" w:line="240" w:lineRule="auto"/>
                    <w:rPr>
                      <w:rFonts w:ascii="Times New Roman" w:eastAsia="SimSun" w:hAnsi="Times New Roman" w:cs="Times New Roman"/>
                      <w:lang w:eastAsia="zh-CN"/>
                    </w:rPr>
                  </w:pPr>
                  <w:r w:rsidRPr="00F8296B">
                    <w:rPr>
                      <w:rFonts w:ascii="Times New Roman" w:eastAsia="SimSun" w:hAnsi="Times New Roman" w:cs="Times New Roman"/>
                      <w:lang w:eastAsia="zh-CN"/>
                    </w:rPr>
                    <w:t>Flat Type</w:t>
                  </w:r>
                </w:p>
              </w:tc>
              <w:tc>
                <w:tcPr>
                  <w:tcW w:w="3260" w:type="dxa"/>
                  <w:tcBorders>
                    <w:top w:val="single" w:sz="4" w:space="0" w:color="auto"/>
                    <w:left w:val="single" w:sz="4" w:space="0" w:color="auto"/>
                    <w:bottom w:val="single" w:sz="4" w:space="0" w:color="auto"/>
                    <w:right w:val="single" w:sz="4" w:space="0" w:color="auto"/>
                  </w:tcBorders>
                  <w:shd w:val="clear" w:color="auto" w:fill="auto"/>
                </w:tcPr>
                <w:p w:rsidR="00885A17" w:rsidRPr="00F8296B" w:rsidRDefault="00885A17" w:rsidP="00FF3608">
                  <w:pPr>
                    <w:spacing w:before="0" w:after="0" w:line="240" w:lineRule="auto"/>
                    <w:ind w:firstLine="720"/>
                    <w:rPr>
                      <w:rFonts w:ascii="Times New Roman" w:eastAsia="SimSun" w:hAnsi="Times New Roman" w:cs="Times New Roman"/>
                      <w:lang w:eastAsia="zh-CN"/>
                    </w:rPr>
                  </w:pPr>
                </w:p>
              </w:tc>
            </w:tr>
            <w:tr w:rsidR="00885A17" w:rsidRPr="00F8296B" w:rsidTr="00FF3608">
              <w:trPr>
                <w:trHeight w:val="423"/>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85A17" w:rsidRPr="00F8296B" w:rsidRDefault="00885A17" w:rsidP="00FF3608">
                  <w:pPr>
                    <w:spacing w:before="0" w:after="0" w:line="240" w:lineRule="auto"/>
                    <w:rPr>
                      <w:rFonts w:ascii="Times New Roman" w:eastAsia="SimSun" w:hAnsi="Times New Roman" w:cs="Times New Roman"/>
                      <w:lang w:eastAsia="zh-CN"/>
                    </w:rPr>
                  </w:pPr>
                  <w:r w:rsidRPr="00F8296B">
                    <w:rPr>
                      <w:rFonts w:ascii="Times New Roman" w:eastAsia="SimSun" w:hAnsi="Times New Roman" w:cs="Times New Roman"/>
                      <w:lang w:eastAsia="zh-CN"/>
                    </w:rPr>
                    <w:t>Mode of Purchase</w:t>
                  </w:r>
                </w:p>
              </w:tc>
              <w:tc>
                <w:tcPr>
                  <w:tcW w:w="3260" w:type="dxa"/>
                  <w:tcBorders>
                    <w:top w:val="single" w:sz="4" w:space="0" w:color="auto"/>
                    <w:left w:val="single" w:sz="4" w:space="0" w:color="auto"/>
                    <w:bottom w:val="single" w:sz="4" w:space="0" w:color="auto"/>
                    <w:right w:val="single" w:sz="4" w:space="0" w:color="auto"/>
                  </w:tcBorders>
                  <w:shd w:val="clear" w:color="auto" w:fill="auto"/>
                </w:tcPr>
                <w:p w:rsidR="00885A17" w:rsidRPr="00F8296B" w:rsidRDefault="00885A17" w:rsidP="00FF3608">
                  <w:pPr>
                    <w:spacing w:before="0" w:after="0" w:line="240" w:lineRule="auto"/>
                    <w:ind w:firstLine="720"/>
                    <w:rPr>
                      <w:rFonts w:ascii="Times New Roman" w:eastAsia="SimSun" w:hAnsi="Times New Roman" w:cs="Times New Roman"/>
                      <w:lang w:eastAsia="zh-CN"/>
                    </w:rPr>
                  </w:pPr>
                </w:p>
              </w:tc>
            </w:tr>
            <w:tr w:rsidR="00885A17" w:rsidRPr="00F8296B" w:rsidTr="00FF3608">
              <w:trPr>
                <w:trHeight w:val="423"/>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85A17" w:rsidRPr="00F8296B" w:rsidRDefault="00885A17" w:rsidP="00FF3608">
                  <w:pPr>
                    <w:spacing w:before="0" w:after="0" w:line="240" w:lineRule="auto"/>
                    <w:rPr>
                      <w:rFonts w:ascii="Times New Roman" w:eastAsia="SimSun" w:hAnsi="Times New Roman" w:cs="Times New Roman"/>
                      <w:lang w:eastAsia="zh-CN"/>
                    </w:rPr>
                  </w:pPr>
                  <w:r w:rsidRPr="00F8296B">
                    <w:rPr>
                      <w:rFonts w:ascii="Times New Roman" w:eastAsia="SimSun" w:hAnsi="Times New Roman" w:cs="Times New Roman"/>
                      <w:lang w:eastAsia="zh-CN"/>
                    </w:rPr>
                    <w:t>Manner of Holding</w:t>
                  </w:r>
                </w:p>
              </w:tc>
              <w:tc>
                <w:tcPr>
                  <w:tcW w:w="3260" w:type="dxa"/>
                  <w:tcBorders>
                    <w:top w:val="single" w:sz="4" w:space="0" w:color="auto"/>
                    <w:left w:val="single" w:sz="4" w:space="0" w:color="auto"/>
                    <w:bottom w:val="single" w:sz="4" w:space="0" w:color="auto"/>
                    <w:right w:val="single" w:sz="4" w:space="0" w:color="auto"/>
                  </w:tcBorders>
                  <w:shd w:val="clear" w:color="auto" w:fill="auto"/>
                </w:tcPr>
                <w:p w:rsidR="00885A17" w:rsidRPr="00F8296B" w:rsidRDefault="00885A17" w:rsidP="00FF3608">
                  <w:pPr>
                    <w:spacing w:before="0" w:after="0" w:line="240" w:lineRule="auto"/>
                    <w:ind w:firstLine="720"/>
                    <w:rPr>
                      <w:rFonts w:ascii="Times New Roman" w:eastAsia="SimSun" w:hAnsi="Times New Roman" w:cs="Times New Roman"/>
                      <w:lang w:eastAsia="zh-CN"/>
                    </w:rPr>
                  </w:pPr>
                </w:p>
              </w:tc>
            </w:tr>
            <w:tr w:rsidR="00885A17" w:rsidRPr="00F8296B" w:rsidTr="00FF3608">
              <w:trPr>
                <w:trHeight w:val="418"/>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85A17" w:rsidRPr="00F8296B" w:rsidRDefault="00885A17" w:rsidP="00FF3608">
                  <w:pPr>
                    <w:spacing w:before="0" w:after="0" w:line="240" w:lineRule="auto"/>
                    <w:rPr>
                      <w:rFonts w:ascii="Times New Roman" w:eastAsia="SimSun" w:hAnsi="Times New Roman" w:cs="Times New Roman"/>
                      <w:lang w:eastAsia="zh-CN"/>
                    </w:rPr>
                  </w:pPr>
                  <w:r w:rsidRPr="00F8296B">
                    <w:rPr>
                      <w:rFonts w:ascii="Times New Roman" w:eastAsia="SimSun" w:hAnsi="Times New Roman" w:cs="Times New Roman"/>
                      <w:lang w:eastAsia="zh-CN"/>
                    </w:rPr>
                    <w:t>Date of Purchase</w:t>
                  </w:r>
                </w:p>
              </w:tc>
              <w:tc>
                <w:tcPr>
                  <w:tcW w:w="3260" w:type="dxa"/>
                  <w:tcBorders>
                    <w:top w:val="single" w:sz="4" w:space="0" w:color="auto"/>
                    <w:left w:val="single" w:sz="4" w:space="0" w:color="auto"/>
                    <w:bottom w:val="single" w:sz="4" w:space="0" w:color="auto"/>
                    <w:right w:val="single" w:sz="4" w:space="0" w:color="auto"/>
                  </w:tcBorders>
                  <w:shd w:val="clear" w:color="auto" w:fill="auto"/>
                </w:tcPr>
                <w:p w:rsidR="00885A17" w:rsidRPr="00F8296B" w:rsidRDefault="00885A17" w:rsidP="00FF3608">
                  <w:pPr>
                    <w:spacing w:before="0" w:after="0" w:line="240" w:lineRule="auto"/>
                    <w:ind w:firstLine="720"/>
                    <w:rPr>
                      <w:rFonts w:ascii="Times New Roman" w:eastAsia="SimSun" w:hAnsi="Times New Roman" w:cs="Times New Roman"/>
                      <w:lang w:eastAsia="zh-CN"/>
                    </w:rPr>
                  </w:pPr>
                </w:p>
              </w:tc>
            </w:tr>
            <w:tr w:rsidR="00885A17" w:rsidRPr="00F8296B" w:rsidTr="00FF3608">
              <w:trPr>
                <w:trHeight w:val="407"/>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85A17" w:rsidRPr="00F8296B" w:rsidRDefault="00885A17" w:rsidP="00FF3608">
                  <w:pPr>
                    <w:spacing w:before="0" w:after="0" w:line="240" w:lineRule="auto"/>
                    <w:rPr>
                      <w:rFonts w:ascii="Times New Roman" w:eastAsia="SimSun" w:hAnsi="Times New Roman" w:cs="Times New Roman"/>
                      <w:lang w:eastAsia="zh-CN"/>
                    </w:rPr>
                  </w:pPr>
                  <w:r w:rsidRPr="00F8296B">
                    <w:rPr>
                      <w:rFonts w:ascii="Times New Roman" w:eastAsia="SimSun" w:hAnsi="Times New Roman" w:cs="Times New Roman"/>
                      <w:lang w:eastAsia="zh-CN"/>
                    </w:rPr>
                    <w:t>Purchase Price</w:t>
                  </w:r>
                </w:p>
              </w:tc>
              <w:tc>
                <w:tcPr>
                  <w:tcW w:w="3260" w:type="dxa"/>
                  <w:tcBorders>
                    <w:top w:val="single" w:sz="4" w:space="0" w:color="auto"/>
                    <w:left w:val="single" w:sz="4" w:space="0" w:color="auto"/>
                    <w:bottom w:val="single" w:sz="4" w:space="0" w:color="auto"/>
                    <w:right w:val="single" w:sz="4" w:space="0" w:color="auto"/>
                  </w:tcBorders>
                  <w:shd w:val="clear" w:color="auto" w:fill="auto"/>
                </w:tcPr>
                <w:p w:rsidR="00885A17" w:rsidRPr="00F8296B" w:rsidRDefault="00885A17" w:rsidP="00FF3608">
                  <w:pPr>
                    <w:spacing w:before="0" w:after="0" w:line="240" w:lineRule="auto"/>
                    <w:ind w:firstLine="720"/>
                    <w:rPr>
                      <w:rFonts w:ascii="Times New Roman" w:eastAsia="SimSun" w:hAnsi="Times New Roman" w:cs="Times New Roman"/>
                      <w:lang w:eastAsia="zh-CN"/>
                    </w:rPr>
                  </w:pPr>
                </w:p>
              </w:tc>
            </w:tr>
            <w:tr w:rsidR="00885A17" w:rsidRPr="00F8296B" w:rsidTr="00FF3608">
              <w:trPr>
                <w:trHeight w:val="413"/>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85A17" w:rsidRPr="00F8296B" w:rsidRDefault="00885A17" w:rsidP="00FF3608">
                  <w:pPr>
                    <w:spacing w:before="0" w:after="0" w:line="240" w:lineRule="auto"/>
                    <w:rPr>
                      <w:rFonts w:ascii="Times New Roman" w:eastAsia="SimSun" w:hAnsi="Times New Roman" w:cs="Times New Roman"/>
                      <w:lang w:eastAsia="zh-CN"/>
                    </w:rPr>
                  </w:pPr>
                  <w:r w:rsidRPr="00F8296B">
                    <w:rPr>
                      <w:rFonts w:ascii="Times New Roman" w:eastAsia="SimSun" w:hAnsi="Times New Roman" w:cs="Times New Roman"/>
                      <w:lang w:eastAsia="zh-CN"/>
                    </w:rPr>
                    <w:t>Amount of CPF Housing Grant Obtained</w:t>
                  </w:r>
                </w:p>
              </w:tc>
              <w:tc>
                <w:tcPr>
                  <w:tcW w:w="3260" w:type="dxa"/>
                  <w:tcBorders>
                    <w:top w:val="single" w:sz="4" w:space="0" w:color="auto"/>
                    <w:left w:val="single" w:sz="4" w:space="0" w:color="auto"/>
                    <w:bottom w:val="single" w:sz="4" w:space="0" w:color="auto"/>
                    <w:right w:val="single" w:sz="4" w:space="0" w:color="auto"/>
                  </w:tcBorders>
                  <w:shd w:val="clear" w:color="auto" w:fill="auto"/>
                </w:tcPr>
                <w:p w:rsidR="00885A17" w:rsidRPr="00F8296B" w:rsidRDefault="00885A17" w:rsidP="00FF3608">
                  <w:pPr>
                    <w:spacing w:before="0" w:after="0" w:line="240" w:lineRule="auto"/>
                    <w:ind w:firstLine="720"/>
                    <w:rPr>
                      <w:rFonts w:ascii="Times New Roman" w:eastAsia="SimSun" w:hAnsi="Times New Roman" w:cs="Times New Roman"/>
                      <w:lang w:eastAsia="zh-CN"/>
                    </w:rPr>
                  </w:pPr>
                </w:p>
              </w:tc>
            </w:tr>
            <w:tr w:rsidR="00885A17" w:rsidRPr="00F8296B" w:rsidTr="00FF3608">
              <w:trPr>
                <w:trHeight w:val="419"/>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85A17" w:rsidRPr="00F8296B" w:rsidRDefault="00885A17" w:rsidP="00FF3608">
                  <w:pPr>
                    <w:spacing w:before="0" w:after="0" w:line="240" w:lineRule="auto"/>
                    <w:rPr>
                      <w:rFonts w:ascii="Times New Roman" w:eastAsia="SimSun" w:hAnsi="Times New Roman" w:cs="Times New Roman"/>
                      <w:lang w:eastAsia="zh-CN"/>
                    </w:rPr>
                  </w:pPr>
                  <w:r w:rsidRPr="00F8296B">
                    <w:rPr>
                      <w:rFonts w:ascii="Times New Roman" w:eastAsia="SimSun" w:hAnsi="Times New Roman" w:cs="Times New Roman"/>
                      <w:lang w:eastAsia="zh-CN"/>
                    </w:rPr>
                    <w:t>Initial Capital Payment</w:t>
                  </w:r>
                </w:p>
              </w:tc>
              <w:tc>
                <w:tcPr>
                  <w:tcW w:w="3260" w:type="dxa"/>
                  <w:tcBorders>
                    <w:top w:val="single" w:sz="4" w:space="0" w:color="auto"/>
                    <w:left w:val="single" w:sz="4" w:space="0" w:color="auto"/>
                    <w:bottom w:val="single" w:sz="4" w:space="0" w:color="auto"/>
                    <w:right w:val="single" w:sz="4" w:space="0" w:color="auto"/>
                  </w:tcBorders>
                  <w:shd w:val="clear" w:color="auto" w:fill="auto"/>
                </w:tcPr>
                <w:p w:rsidR="00885A17" w:rsidRPr="00F8296B" w:rsidRDefault="00885A17" w:rsidP="00FF3608">
                  <w:pPr>
                    <w:spacing w:before="0" w:after="0" w:line="240" w:lineRule="auto"/>
                    <w:ind w:firstLine="720"/>
                    <w:rPr>
                      <w:rFonts w:ascii="Times New Roman" w:eastAsia="SimSun" w:hAnsi="Times New Roman" w:cs="Times New Roman"/>
                      <w:lang w:eastAsia="zh-CN"/>
                    </w:rPr>
                  </w:pPr>
                </w:p>
              </w:tc>
            </w:tr>
            <w:tr w:rsidR="00885A17" w:rsidRPr="00F8296B" w:rsidTr="00FF3608">
              <w:trPr>
                <w:trHeight w:val="411"/>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85A17" w:rsidRPr="00F8296B" w:rsidRDefault="00885A17" w:rsidP="00FF3608">
                  <w:pPr>
                    <w:spacing w:before="0" w:after="0" w:line="240" w:lineRule="auto"/>
                    <w:rPr>
                      <w:rFonts w:ascii="Times New Roman" w:eastAsia="SimSun" w:hAnsi="Times New Roman" w:cs="Times New Roman"/>
                      <w:lang w:eastAsia="zh-CN"/>
                    </w:rPr>
                  </w:pPr>
                  <w:r w:rsidRPr="00F8296B">
                    <w:rPr>
                      <w:rFonts w:ascii="Times New Roman" w:eastAsia="SimSun" w:hAnsi="Times New Roman" w:cs="Times New Roman"/>
                      <w:lang w:eastAsia="zh-CN"/>
                    </w:rPr>
                    <w:t>Conveyancing/Stamp/Registration/Administrative Fees</w:t>
                  </w:r>
                </w:p>
              </w:tc>
              <w:tc>
                <w:tcPr>
                  <w:tcW w:w="3260" w:type="dxa"/>
                  <w:tcBorders>
                    <w:top w:val="single" w:sz="4" w:space="0" w:color="auto"/>
                    <w:left w:val="single" w:sz="4" w:space="0" w:color="auto"/>
                    <w:bottom w:val="single" w:sz="4" w:space="0" w:color="auto"/>
                    <w:right w:val="single" w:sz="4" w:space="0" w:color="auto"/>
                  </w:tcBorders>
                  <w:shd w:val="clear" w:color="auto" w:fill="auto"/>
                </w:tcPr>
                <w:p w:rsidR="00885A17" w:rsidRPr="00F8296B" w:rsidRDefault="00885A17" w:rsidP="00FF3608">
                  <w:pPr>
                    <w:spacing w:before="0" w:after="0" w:line="240" w:lineRule="auto"/>
                    <w:ind w:firstLine="720"/>
                    <w:rPr>
                      <w:rFonts w:ascii="Times New Roman" w:eastAsia="SimSun" w:hAnsi="Times New Roman" w:cs="Times New Roman"/>
                      <w:lang w:eastAsia="zh-CN"/>
                    </w:rPr>
                  </w:pPr>
                </w:p>
              </w:tc>
            </w:tr>
            <w:tr w:rsidR="00885A17" w:rsidRPr="00F8296B" w:rsidTr="00FF3608">
              <w:trPr>
                <w:trHeight w:val="411"/>
              </w:trPr>
              <w:tc>
                <w:tcPr>
                  <w:tcW w:w="62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85A17" w:rsidRPr="00F8296B" w:rsidRDefault="00885A17" w:rsidP="00FF3608">
                  <w:pPr>
                    <w:spacing w:before="0" w:after="0" w:line="240" w:lineRule="auto"/>
                    <w:rPr>
                      <w:rFonts w:ascii="Times New Roman" w:eastAsia="SimSun" w:hAnsi="Times New Roman" w:cs="Times New Roman"/>
                      <w:lang w:eastAsia="zh-CN"/>
                    </w:rPr>
                  </w:pPr>
                  <w:r w:rsidRPr="00F8296B">
                    <w:rPr>
                      <w:rFonts w:ascii="Times New Roman" w:eastAsia="SimSun" w:hAnsi="Times New Roman" w:cs="Times New Roman"/>
                      <w:lang w:eastAsia="zh-CN"/>
                    </w:rPr>
                    <w:t>Loan Granted</w:t>
                  </w:r>
                </w:p>
              </w:tc>
              <w:tc>
                <w:tcPr>
                  <w:tcW w:w="3260" w:type="dxa"/>
                  <w:tcBorders>
                    <w:top w:val="single" w:sz="4" w:space="0" w:color="auto"/>
                    <w:left w:val="single" w:sz="4" w:space="0" w:color="auto"/>
                    <w:bottom w:val="single" w:sz="4" w:space="0" w:color="auto"/>
                    <w:right w:val="single" w:sz="4" w:space="0" w:color="auto"/>
                  </w:tcBorders>
                  <w:shd w:val="clear" w:color="auto" w:fill="auto"/>
                </w:tcPr>
                <w:p w:rsidR="00885A17" w:rsidRPr="00F8296B" w:rsidRDefault="00885A17" w:rsidP="00FF3608">
                  <w:pPr>
                    <w:spacing w:before="0" w:after="0" w:line="240" w:lineRule="auto"/>
                    <w:ind w:firstLine="720"/>
                    <w:rPr>
                      <w:rFonts w:ascii="Times New Roman" w:eastAsia="SimSun" w:hAnsi="Times New Roman" w:cs="Times New Roman"/>
                      <w:lang w:eastAsia="zh-CN"/>
                    </w:rPr>
                  </w:pPr>
                </w:p>
              </w:tc>
            </w:tr>
          </w:tbl>
          <w:p w:rsidR="00885A17" w:rsidRPr="00F8296B" w:rsidRDefault="00885A17" w:rsidP="00FF3608">
            <w:pPr>
              <w:spacing w:before="0" w:after="0" w:line="240" w:lineRule="auto"/>
              <w:ind w:firstLine="720"/>
              <w:rPr>
                <w:rFonts w:ascii="Times New Roman" w:eastAsia="SimSun" w:hAnsi="Times New Roman" w:cs="Times New Roman"/>
                <w:i/>
                <w:lang w:val="en-GB" w:eastAsia="zh-CN"/>
              </w:rPr>
            </w:pPr>
          </w:p>
        </w:tc>
      </w:tr>
      <w:tr w:rsidR="00885A17" w:rsidRPr="00F8296B" w:rsidTr="00885A17">
        <w:trPr>
          <w:divId w:val="2116439976"/>
          <w:cantSplit/>
          <w:trHeight w:val="4807"/>
        </w:trPr>
        <w:tc>
          <w:tcPr>
            <w:tcW w:w="9923" w:type="dxa"/>
            <w:tcBorders>
              <w:top w:val="single" w:sz="6" w:space="0" w:color="000000"/>
              <w:left w:val="single" w:sz="6" w:space="0" w:color="000000"/>
              <w:bottom w:val="single" w:sz="6" w:space="0" w:color="000000"/>
              <w:right w:val="single" w:sz="4" w:space="0" w:color="auto"/>
            </w:tcBorders>
          </w:tcPr>
          <w:p w:rsidR="00885A17" w:rsidRPr="00F8296B" w:rsidRDefault="00885A17" w:rsidP="00FF3608">
            <w:pPr>
              <w:spacing w:before="0" w:after="0" w:line="240" w:lineRule="auto"/>
              <w:ind w:left="447" w:hanging="447"/>
              <w:jc w:val="both"/>
              <w:rPr>
                <w:rFonts w:ascii="Times New Roman" w:eastAsia="SimSun" w:hAnsi="Times New Roman" w:cs="Times New Roman"/>
                <w:lang w:val="en-GB" w:eastAsia="zh-CN"/>
              </w:rPr>
            </w:pPr>
          </w:p>
          <w:p w:rsidR="00885A17" w:rsidRPr="00F8296B" w:rsidRDefault="00885A17" w:rsidP="00FF3608">
            <w:pPr>
              <w:spacing w:before="0" w:after="0" w:line="240" w:lineRule="auto"/>
              <w:ind w:left="447" w:hanging="447"/>
              <w:jc w:val="both"/>
              <w:rPr>
                <w:rFonts w:ascii="Times New Roman" w:eastAsia="SimSun" w:hAnsi="Times New Roman" w:cs="Times New Roman"/>
                <w:u w:val="single"/>
                <w:lang w:val="en-GB" w:eastAsia="zh-CN"/>
              </w:rPr>
            </w:pPr>
            <w:r w:rsidRPr="00F8296B">
              <w:rPr>
                <w:rFonts w:ascii="Times New Roman" w:eastAsia="SimSun" w:hAnsi="Times New Roman" w:cs="Times New Roman"/>
                <w:lang w:val="en-GB" w:eastAsia="zh-CN"/>
              </w:rPr>
              <w:t>2.4</w:t>
            </w:r>
            <w:r w:rsidRPr="00F8296B">
              <w:rPr>
                <w:rFonts w:ascii="Times New Roman" w:eastAsia="SimSun" w:hAnsi="Times New Roman" w:cs="Times New Roman"/>
                <w:lang w:val="en-GB" w:eastAsia="zh-CN"/>
              </w:rPr>
              <w:tab/>
            </w:r>
            <w:r w:rsidRPr="00F8296B">
              <w:rPr>
                <w:rFonts w:ascii="Times New Roman" w:eastAsia="SimSun" w:hAnsi="Times New Roman" w:cs="Times New Roman"/>
                <w:u w:val="single"/>
                <w:lang w:val="en-GB" w:eastAsia="zh-CN"/>
              </w:rPr>
              <w:t>Information on Loan Repayment</w:t>
            </w:r>
          </w:p>
          <w:p w:rsidR="00885A17" w:rsidRPr="00F8296B" w:rsidRDefault="00885A17" w:rsidP="00FF3608">
            <w:pPr>
              <w:spacing w:before="0" w:after="0" w:line="240" w:lineRule="auto"/>
              <w:ind w:firstLine="720"/>
              <w:jc w:val="both"/>
              <w:rPr>
                <w:rFonts w:ascii="Times New Roman" w:eastAsia="SimSun" w:hAnsi="Times New Roman" w:cs="Times New Roman"/>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7"/>
              <w:gridCol w:w="4819"/>
            </w:tblGrid>
            <w:tr w:rsidR="00885A17" w:rsidRPr="00F8296B" w:rsidTr="00FF3608">
              <w:trPr>
                <w:trHeight w:val="328"/>
              </w:trPr>
              <w:tc>
                <w:tcPr>
                  <w:tcW w:w="9656" w:type="dxa"/>
                  <w:gridSpan w:val="2"/>
                  <w:tcBorders>
                    <w:bottom w:val="single" w:sz="4" w:space="0" w:color="auto"/>
                  </w:tcBorders>
                  <w:shd w:val="clear" w:color="auto" w:fill="D9D9D9"/>
                </w:tcPr>
                <w:p w:rsidR="00885A17" w:rsidRPr="00F8296B" w:rsidRDefault="00885A17" w:rsidP="00FF3608">
                  <w:pPr>
                    <w:spacing w:before="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[A] Payment via CPF from Flat Owner(s)</w:t>
                  </w:r>
                </w:p>
              </w:tc>
            </w:tr>
            <w:tr w:rsidR="00885A17" w:rsidRPr="00F8296B" w:rsidTr="00FF3608">
              <w:trPr>
                <w:trHeight w:val="417"/>
              </w:trPr>
              <w:tc>
                <w:tcPr>
                  <w:tcW w:w="4837" w:type="dxa"/>
                  <w:shd w:val="clear" w:color="auto" w:fill="FFFFFF"/>
                </w:tcPr>
                <w:p w:rsidR="00885A17" w:rsidRPr="00F8296B" w:rsidRDefault="00885A17" w:rsidP="00FF3608">
                  <w:pPr>
                    <w:spacing w:before="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Name of Flat Owner(s)</w:t>
                  </w:r>
                </w:p>
              </w:tc>
              <w:tc>
                <w:tcPr>
                  <w:tcW w:w="4819" w:type="dxa"/>
                  <w:shd w:val="clear" w:color="auto" w:fill="FFFFFF"/>
                </w:tcPr>
                <w:p w:rsidR="00885A17" w:rsidRPr="00F8296B" w:rsidRDefault="00885A17" w:rsidP="00FF3608">
                  <w:pPr>
                    <w:spacing w:before="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Amount deducted from CPF Ordinary Account</w:t>
                  </w:r>
                </w:p>
              </w:tc>
            </w:tr>
            <w:tr w:rsidR="00885A17" w:rsidRPr="00F8296B" w:rsidTr="00FF3608">
              <w:trPr>
                <w:trHeight w:val="268"/>
              </w:trPr>
              <w:tc>
                <w:tcPr>
                  <w:tcW w:w="4837" w:type="dxa"/>
                  <w:shd w:val="clear" w:color="auto" w:fill="auto"/>
                </w:tcPr>
                <w:p w:rsidR="00885A17" w:rsidRPr="00F8296B" w:rsidRDefault="00885A17" w:rsidP="00FF3608">
                  <w:pPr>
                    <w:spacing w:before="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 xml:space="preserve">1. </w:t>
                  </w:r>
                </w:p>
                <w:p w:rsidR="00885A17" w:rsidRPr="00F8296B" w:rsidRDefault="00885A17" w:rsidP="00FF3608">
                  <w:pPr>
                    <w:spacing w:before="0" w:after="0" w:line="240" w:lineRule="auto"/>
                    <w:ind w:firstLine="720"/>
                    <w:jc w:val="both"/>
                    <w:rPr>
                      <w:rFonts w:ascii="Times New Roman" w:eastAsia="SimSun" w:hAnsi="Times New Roman" w:cs="Times New Roman"/>
                      <w:lang w:val="en-GB" w:eastAsia="zh-CN"/>
                    </w:rPr>
                  </w:pPr>
                </w:p>
              </w:tc>
              <w:tc>
                <w:tcPr>
                  <w:tcW w:w="4819" w:type="dxa"/>
                  <w:shd w:val="clear" w:color="auto" w:fill="auto"/>
                </w:tcPr>
                <w:p w:rsidR="00885A17" w:rsidRPr="00F8296B" w:rsidRDefault="00885A17" w:rsidP="00FF3608">
                  <w:pPr>
                    <w:spacing w:before="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w:t>
                  </w:r>
                </w:p>
              </w:tc>
            </w:tr>
            <w:tr w:rsidR="00885A17" w:rsidRPr="00F8296B" w:rsidTr="00FF3608">
              <w:trPr>
                <w:trHeight w:val="317"/>
              </w:trPr>
              <w:tc>
                <w:tcPr>
                  <w:tcW w:w="4837" w:type="dxa"/>
                  <w:shd w:val="clear" w:color="auto" w:fill="auto"/>
                </w:tcPr>
                <w:p w:rsidR="00885A17" w:rsidRPr="00F8296B" w:rsidRDefault="00885A17" w:rsidP="00FF3608">
                  <w:pPr>
                    <w:spacing w:before="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2.</w:t>
                  </w:r>
                </w:p>
                <w:p w:rsidR="00885A17" w:rsidRPr="00F8296B" w:rsidRDefault="00885A17" w:rsidP="00FF3608">
                  <w:pPr>
                    <w:spacing w:before="0" w:after="0" w:line="240" w:lineRule="auto"/>
                    <w:ind w:firstLine="720"/>
                    <w:jc w:val="both"/>
                    <w:rPr>
                      <w:rFonts w:ascii="Times New Roman" w:eastAsia="SimSun" w:hAnsi="Times New Roman" w:cs="Times New Roman"/>
                      <w:lang w:val="en-GB" w:eastAsia="zh-CN"/>
                    </w:rPr>
                  </w:pPr>
                </w:p>
              </w:tc>
              <w:tc>
                <w:tcPr>
                  <w:tcW w:w="4819" w:type="dxa"/>
                  <w:shd w:val="clear" w:color="auto" w:fill="auto"/>
                </w:tcPr>
                <w:p w:rsidR="00885A17" w:rsidRPr="00F8296B" w:rsidRDefault="00885A17" w:rsidP="00FF3608">
                  <w:pPr>
                    <w:spacing w:before="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w:t>
                  </w:r>
                </w:p>
              </w:tc>
            </w:tr>
            <w:tr w:rsidR="00885A17" w:rsidRPr="00F8296B" w:rsidTr="00FF3608">
              <w:tc>
                <w:tcPr>
                  <w:tcW w:w="4837" w:type="dxa"/>
                  <w:shd w:val="clear" w:color="auto" w:fill="auto"/>
                </w:tcPr>
                <w:p w:rsidR="00885A17" w:rsidRPr="00F8296B" w:rsidRDefault="00885A17" w:rsidP="00FF3608">
                  <w:pPr>
                    <w:spacing w:before="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3.</w:t>
                  </w:r>
                </w:p>
                <w:p w:rsidR="00885A17" w:rsidRPr="00F8296B" w:rsidRDefault="00885A17" w:rsidP="00FF3608">
                  <w:pPr>
                    <w:spacing w:before="0" w:after="0" w:line="240" w:lineRule="auto"/>
                    <w:ind w:firstLine="720"/>
                    <w:jc w:val="both"/>
                    <w:rPr>
                      <w:rFonts w:ascii="Times New Roman" w:eastAsia="SimSun" w:hAnsi="Times New Roman" w:cs="Times New Roman"/>
                      <w:lang w:val="en-GB" w:eastAsia="zh-CN"/>
                    </w:rPr>
                  </w:pPr>
                </w:p>
              </w:tc>
              <w:tc>
                <w:tcPr>
                  <w:tcW w:w="4819" w:type="dxa"/>
                  <w:shd w:val="clear" w:color="auto" w:fill="auto"/>
                </w:tcPr>
                <w:p w:rsidR="00885A17" w:rsidRPr="00F8296B" w:rsidRDefault="00885A17" w:rsidP="00FF3608">
                  <w:pPr>
                    <w:spacing w:before="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w:t>
                  </w:r>
                </w:p>
              </w:tc>
            </w:tr>
            <w:tr w:rsidR="00885A17" w:rsidRPr="00F8296B" w:rsidTr="00FF3608">
              <w:tc>
                <w:tcPr>
                  <w:tcW w:w="4837" w:type="dxa"/>
                  <w:tcBorders>
                    <w:bottom w:val="single" w:sz="4" w:space="0" w:color="auto"/>
                  </w:tcBorders>
                  <w:shd w:val="clear" w:color="auto" w:fill="auto"/>
                </w:tcPr>
                <w:p w:rsidR="00885A17" w:rsidRPr="00F8296B" w:rsidRDefault="00885A17" w:rsidP="00FF3608">
                  <w:pPr>
                    <w:spacing w:before="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4.</w:t>
                  </w:r>
                </w:p>
                <w:p w:rsidR="00885A17" w:rsidRPr="00F8296B" w:rsidRDefault="00885A17" w:rsidP="00FF3608">
                  <w:pPr>
                    <w:spacing w:before="0" w:after="0" w:line="240" w:lineRule="auto"/>
                    <w:ind w:firstLine="720"/>
                    <w:jc w:val="both"/>
                    <w:rPr>
                      <w:rFonts w:ascii="Times New Roman" w:eastAsia="SimSun" w:hAnsi="Times New Roman" w:cs="Times New Roman"/>
                      <w:lang w:val="en-GB" w:eastAsia="zh-CN"/>
                    </w:rPr>
                  </w:pPr>
                </w:p>
              </w:tc>
              <w:tc>
                <w:tcPr>
                  <w:tcW w:w="4819" w:type="dxa"/>
                  <w:tcBorders>
                    <w:bottom w:val="single" w:sz="4" w:space="0" w:color="auto"/>
                  </w:tcBorders>
                  <w:shd w:val="clear" w:color="auto" w:fill="auto"/>
                </w:tcPr>
                <w:p w:rsidR="00885A17" w:rsidRPr="00F8296B" w:rsidRDefault="00885A17" w:rsidP="00FF3608">
                  <w:pPr>
                    <w:spacing w:before="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w:t>
                  </w:r>
                </w:p>
              </w:tc>
            </w:tr>
            <w:tr w:rsidR="00885A17" w:rsidRPr="00F8296B" w:rsidTr="00FF3608">
              <w:trPr>
                <w:trHeight w:val="323"/>
              </w:trPr>
              <w:tc>
                <w:tcPr>
                  <w:tcW w:w="4837" w:type="dxa"/>
                  <w:shd w:val="clear" w:color="auto" w:fill="D9D9D9"/>
                </w:tcPr>
                <w:p w:rsidR="00885A17" w:rsidRPr="00F8296B" w:rsidRDefault="00885A17" w:rsidP="00FF3608">
                  <w:pPr>
                    <w:spacing w:before="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 xml:space="preserve">[B] Payment via Cash </w:t>
                  </w:r>
                </w:p>
              </w:tc>
              <w:tc>
                <w:tcPr>
                  <w:tcW w:w="4819" w:type="dxa"/>
                  <w:shd w:val="clear" w:color="auto" w:fill="D9D9D9"/>
                </w:tcPr>
                <w:p w:rsidR="00885A17" w:rsidRPr="00F8296B" w:rsidRDefault="00885A17" w:rsidP="00FF3608">
                  <w:pPr>
                    <w:spacing w:before="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w:t>
                  </w:r>
                </w:p>
              </w:tc>
            </w:tr>
            <w:tr w:rsidR="00885A17" w:rsidRPr="00F8296B" w:rsidTr="00FF3608">
              <w:trPr>
                <w:trHeight w:val="566"/>
              </w:trPr>
              <w:tc>
                <w:tcPr>
                  <w:tcW w:w="4837" w:type="dxa"/>
                  <w:shd w:val="clear" w:color="auto" w:fill="auto"/>
                </w:tcPr>
                <w:p w:rsidR="00885A17" w:rsidRPr="00F8296B" w:rsidRDefault="00885A17" w:rsidP="00FF3608">
                  <w:pPr>
                    <w:spacing w:before="0" w:after="0" w:line="240" w:lineRule="auto"/>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Monthly Mortgage Loan Instalment (total)</w:t>
                  </w:r>
                </w:p>
                <w:p w:rsidR="00885A17" w:rsidRPr="00F8296B" w:rsidRDefault="00885A17" w:rsidP="00FF3608">
                  <w:pPr>
                    <w:spacing w:before="0" w:after="0" w:line="240" w:lineRule="auto"/>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([A] + [B])</w:t>
                  </w:r>
                </w:p>
              </w:tc>
              <w:tc>
                <w:tcPr>
                  <w:tcW w:w="4819" w:type="dxa"/>
                  <w:shd w:val="clear" w:color="auto" w:fill="auto"/>
                </w:tcPr>
                <w:p w:rsidR="00885A17" w:rsidRPr="00F8296B" w:rsidRDefault="00885A17" w:rsidP="00FF3608">
                  <w:pPr>
                    <w:spacing w:before="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w:t>
                  </w:r>
                </w:p>
              </w:tc>
            </w:tr>
          </w:tbl>
          <w:p w:rsidR="00885A17" w:rsidRPr="00F8296B" w:rsidRDefault="00885A17" w:rsidP="00FF3608">
            <w:pPr>
              <w:spacing w:before="0" w:after="0" w:line="240" w:lineRule="auto"/>
              <w:ind w:left="447" w:hanging="447"/>
              <w:jc w:val="both"/>
              <w:rPr>
                <w:rFonts w:ascii="Times New Roman" w:eastAsia="SimSun" w:hAnsi="Times New Roman" w:cs="Times New Roman"/>
                <w:lang w:val="en-GB" w:eastAsia="zh-CN"/>
              </w:rPr>
            </w:pPr>
          </w:p>
        </w:tc>
      </w:tr>
      <w:tr w:rsidR="00885A17" w:rsidRPr="00F8296B" w:rsidTr="00885A17">
        <w:trPr>
          <w:divId w:val="2116439976"/>
          <w:trHeight w:val="280"/>
        </w:trPr>
        <w:tc>
          <w:tcPr>
            <w:tcW w:w="9923" w:type="dxa"/>
            <w:tcBorders>
              <w:top w:val="single" w:sz="6" w:space="0" w:color="000000"/>
              <w:right w:val="single" w:sz="6" w:space="0" w:color="FFFFFF"/>
            </w:tcBorders>
            <w:shd w:val="clear" w:color="auto" w:fill="FFFFFF"/>
          </w:tcPr>
          <w:p w:rsidR="00885A17" w:rsidRPr="00F8296B" w:rsidRDefault="00885A17" w:rsidP="00FF3608">
            <w:pPr>
              <w:spacing w:before="0" w:after="0" w:line="240" w:lineRule="auto"/>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 xml:space="preserve">* </w:t>
            </w:r>
            <w:r w:rsidRPr="00F8296B">
              <w:rPr>
                <w:rFonts w:ascii="Times New Roman" w:eastAsia="SimSun" w:hAnsi="Times New Roman" w:cs="Times New Roman"/>
                <w:i/>
                <w:lang w:val="en-GB" w:eastAsia="zh-CN"/>
              </w:rPr>
              <w:t>Delete where not applicable</w:t>
            </w:r>
          </w:p>
          <w:p w:rsidR="00885A17" w:rsidRPr="00F8296B" w:rsidRDefault="00885A17" w:rsidP="00FF3608">
            <w:pPr>
              <w:spacing w:before="0" w:after="0" w:line="240" w:lineRule="auto"/>
              <w:ind w:firstLine="720"/>
              <w:rPr>
                <w:rFonts w:ascii="Times New Roman" w:eastAsia="SimSun" w:hAnsi="Times New Roman" w:cs="Times New Roman"/>
                <w:lang w:val="en-GB" w:eastAsia="zh-CN"/>
              </w:rPr>
            </w:pPr>
          </w:p>
          <w:p w:rsidR="00885A17" w:rsidRPr="00F8296B" w:rsidRDefault="00885A17" w:rsidP="00FF3608">
            <w:pPr>
              <w:spacing w:before="0" w:after="0" w:line="240" w:lineRule="auto"/>
              <w:ind w:firstLine="720"/>
              <w:rPr>
                <w:rFonts w:ascii="Times New Roman" w:eastAsia="SimSun" w:hAnsi="Times New Roman" w:cs="Times New Roman"/>
                <w:lang w:val="en-GB" w:eastAsia="zh-CN"/>
              </w:rPr>
            </w:pPr>
          </w:p>
        </w:tc>
      </w:tr>
      <w:tr w:rsidR="00885A17" w:rsidRPr="00F8296B" w:rsidTr="00885A17">
        <w:trPr>
          <w:divId w:val="2116439976"/>
          <w:trHeight w:val="553"/>
        </w:trPr>
        <w:tc>
          <w:tcPr>
            <w:tcW w:w="9923"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885A17" w:rsidRPr="00F8296B" w:rsidRDefault="00885A17" w:rsidP="00FF3608">
            <w:pPr>
              <w:tabs>
                <w:tab w:val="left" w:pos="-1399"/>
                <w:tab w:val="left" w:pos="-720"/>
                <w:tab w:val="left" w:pos="240"/>
                <w:tab w:val="left" w:pos="526"/>
                <w:tab w:val="left" w:pos="980"/>
                <w:tab w:val="left" w:pos="2160"/>
              </w:tabs>
              <w:spacing w:before="0" w:after="0" w:line="240" w:lineRule="auto"/>
              <w:ind w:right="142"/>
              <w:rPr>
                <w:rFonts w:ascii="Times New Roman" w:eastAsia="SimSun" w:hAnsi="Times New Roman" w:cs="Times New Roman"/>
                <w:lang w:val="en-GB" w:eastAsia="zh-CN"/>
              </w:rPr>
            </w:pPr>
            <w:r w:rsidRPr="00F8296B">
              <w:rPr>
                <w:rFonts w:ascii="Times New Roman" w:eastAsia="SimSun" w:hAnsi="Times New Roman" w:cs="Times New Roman"/>
                <w:b/>
                <w:lang w:val="en-GB" w:eastAsia="zh-CN"/>
              </w:rPr>
              <w:t>PART 3   -    ADDITIONAL INFORMATION</w:t>
            </w:r>
          </w:p>
        </w:tc>
      </w:tr>
      <w:tr w:rsidR="00885A17" w:rsidRPr="00F8296B" w:rsidTr="00885A17">
        <w:trPr>
          <w:divId w:val="2116439976"/>
          <w:trHeight w:val="1111"/>
        </w:trPr>
        <w:tc>
          <w:tcPr>
            <w:tcW w:w="9923" w:type="dxa"/>
            <w:tcBorders>
              <w:top w:val="single" w:sz="6" w:space="0" w:color="000000"/>
              <w:left w:val="single" w:sz="6" w:space="0" w:color="000000"/>
              <w:bottom w:val="single" w:sz="6" w:space="0" w:color="000000"/>
              <w:right w:val="single" w:sz="6" w:space="0" w:color="000000"/>
            </w:tcBorders>
          </w:tcPr>
          <w:p w:rsidR="00885A17" w:rsidRPr="00F8296B" w:rsidRDefault="00885A17" w:rsidP="00FF3608">
            <w:pPr>
              <w:spacing w:before="0" w:after="0" w:line="240" w:lineRule="auto"/>
              <w:ind w:right="144"/>
              <w:jc w:val="both"/>
              <w:rPr>
                <w:rFonts w:ascii="Times New Roman" w:eastAsia="SimSun" w:hAnsi="Times New Roman" w:cs="Times New Roman"/>
                <w:u w:val="single"/>
                <w:lang w:val="en-GB" w:eastAsia="zh-CN"/>
              </w:rPr>
            </w:pPr>
            <w:r w:rsidRPr="00F8296B">
              <w:rPr>
                <w:rFonts w:ascii="Times New Roman" w:eastAsia="SimSun" w:hAnsi="Times New Roman" w:cs="Times New Roman"/>
                <w:lang w:val="en-GB" w:eastAsia="zh-CN"/>
              </w:rPr>
              <w:t xml:space="preserve">3.1  </w:t>
            </w:r>
            <w:r w:rsidRPr="00F8296B">
              <w:rPr>
                <w:rFonts w:ascii="Times New Roman" w:eastAsia="SimSun" w:hAnsi="Times New Roman" w:cs="Times New Roman"/>
                <w:u w:val="single"/>
                <w:lang w:val="en-GB" w:eastAsia="zh-CN"/>
              </w:rPr>
              <w:t>Retention of Flat</w:t>
            </w:r>
          </w:p>
          <w:p w:rsidR="00885A17" w:rsidRPr="00F8296B" w:rsidRDefault="00885A17" w:rsidP="00FF3608">
            <w:pPr>
              <w:spacing w:before="0" w:after="0" w:line="240" w:lineRule="auto"/>
              <w:ind w:right="144" w:firstLine="720"/>
              <w:jc w:val="both"/>
              <w:rPr>
                <w:rFonts w:ascii="Times New Roman" w:eastAsia="SimSun" w:hAnsi="Times New Roman" w:cs="Times New Roman"/>
                <w:u w:val="single"/>
                <w:lang w:val="en-GB" w:eastAsia="zh-CN"/>
              </w:rPr>
            </w:pPr>
          </w:p>
          <w:p w:rsidR="00885A17" w:rsidRPr="00F8296B" w:rsidRDefault="00885A17" w:rsidP="00FF3608">
            <w:pPr>
              <w:tabs>
                <w:tab w:val="left" w:pos="447"/>
              </w:tabs>
              <w:spacing w:before="0" w:after="0" w:line="240" w:lineRule="auto"/>
              <w:ind w:left="448" w:right="142"/>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 xml:space="preserve">If any of the parties wishes to retain the ownership of the existing flat, he/she must meet the prevailing eligibility conditions to take over the ownership of the flat and has the financial means to service the monthly mortgage loan instalments. The details can be found in the HDB InfoWEB at </w:t>
            </w:r>
            <w:hyperlink r:id="rId10" w:history="1">
              <w:r w:rsidRPr="00F8296B">
                <w:rPr>
                  <w:rFonts w:ascii="Times New Roman" w:eastAsia="SimSun" w:hAnsi="Times New Roman" w:cs="Times New Roman"/>
                  <w:color w:val="0066CC"/>
                  <w:u w:val="single"/>
                  <w:lang w:val="en-GB" w:eastAsia="zh-CN"/>
                </w:rPr>
                <w:t>www.hdb.gov.sg</w:t>
              </w:r>
            </w:hyperlink>
            <w:r w:rsidRPr="00F8296B">
              <w:rPr>
                <w:rFonts w:ascii="Times New Roman" w:eastAsia="SimSun" w:hAnsi="Times New Roman" w:cs="Times New Roman"/>
                <w:lang w:val="en-GB" w:eastAsia="zh-CN"/>
              </w:rPr>
              <w:t xml:space="preserve"> under :</w:t>
            </w:r>
          </w:p>
          <w:p w:rsidR="00885A17" w:rsidRPr="00F8296B" w:rsidRDefault="00885A17" w:rsidP="00FF3608">
            <w:pPr>
              <w:tabs>
                <w:tab w:val="left" w:pos="420"/>
              </w:tabs>
              <w:spacing w:before="0" w:after="0" w:line="240" w:lineRule="auto"/>
              <w:ind w:right="142" w:firstLine="720"/>
              <w:jc w:val="both"/>
              <w:rPr>
                <w:rFonts w:ascii="Times New Roman" w:eastAsia="SimSun" w:hAnsi="Times New Roman" w:cs="Times New Roman"/>
                <w:lang w:val="en-GB" w:eastAsia="zh-CN"/>
              </w:rPr>
            </w:pPr>
          </w:p>
          <w:p w:rsidR="00885A17" w:rsidRPr="00F8296B" w:rsidRDefault="00885A17" w:rsidP="00FF3608">
            <w:pPr>
              <w:tabs>
                <w:tab w:val="left" w:pos="447"/>
              </w:tabs>
              <w:spacing w:before="0" w:after="0" w:line="240" w:lineRule="auto"/>
              <w:ind w:left="360" w:right="142" w:firstLine="87"/>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Eligibility to Retain Flat :</w:t>
            </w:r>
          </w:p>
          <w:p w:rsidR="00885A17" w:rsidRPr="00F8296B" w:rsidRDefault="00885A17" w:rsidP="00C20EF2">
            <w:pPr>
              <w:numPr>
                <w:ilvl w:val="0"/>
                <w:numId w:val="135"/>
              </w:numPr>
              <w:tabs>
                <w:tab w:val="left" w:pos="420"/>
              </w:tabs>
              <w:spacing w:before="0" w:after="0" w:line="240" w:lineRule="auto"/>
              <w:ind w:left="731" w:right="142" w:hanging="284"/>
              <w:jc w:val="both"/>
              <w:rPr>
                <w:rFonts w:ascii="Times New Roman" w:eastAsia="SimSun" w:hAnsi="Times New Roman" w:cs="Times New Roman"/>
                <w:strike/>
                <w:lang w:val="en-GB" w:eastAsia="zh-CN"/>
              </w:rPr>
            </w:pPr>
            <w:r w:rsidRPr="00F8296B">
              <w:rPr>
                <w:rFonts w:ascii="Times New Roman" w:eastAsia="SimSun" w:hAnsi="Times New Roman" w:cs="Times New Roman"/>
                <w:lang w:val="en-GB" w:eastAsia="zh-CN"/>
              </w:rPr>
              <w:t xml:space="preserve"> “Living in HDB Flats &gt; Change Owners or Occupiers &gt; Retain Flat Ownership &gt; Divorce” </w:t>
            </w:r>
          </w:p>
          <w:p w:rsidR="00885A17" w:rsidRPr="00F8296B" w:rsidRDefault="00885A17" w:rsidP="00FF3608">
            <w:pPr>
              <w:tabs>
                <w:tab w:val="left" w:pos="420"/>
              </w:tabs>
              <w:spacing w:before="0" w:after="0" w:line="240" w:lineRule="auto"/>
              <w:ind w:left="60" w:right="142" w:firstLine="720"/>
              <w:jc w:val="both"/>
              <w:rPr>
                <w:rFonts w:ascii="Times New Roman" w:eastAsia="SimSun" w:hAnsi="Times New Roman" w:cs="Times New Roman"/>
                <w:lang w:val="en-GB" w:eastAsia="zh-CN"/>
              </w:rPr>
            </w:pPr>
          </w:p>
          <w:p w:rsidR="00885A17" w:rsidRPr="00F8296B" w:rsidRDefault="00885A17" w:rsidP="00FF3608">
            <w:pPr>
              <w:tabs>
                <w:tab w:val="left" w:pos="420"/>
              </w:tabs>
              <w:spacing w:before="0" w:after="0" w:line="240" w:lineRule="auto"/>
              <w:ind w:right="142" w:firstLine="447"/>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Eligibility to Obtain an HDB Loan :</w:t>
            </w:r>
          </w:p>
          <w:p w:rsidR="00885A17" w:rsidRPr="00C47CF0" w:rsidRDefault="00885A17" w:rsidP="00C20EF2">
            <w:pPr>
              <w:numPr>
                <w:ilvl w:val="0"/>
                <w:numId w:val="135"/>
              </w:numPr>
              <w:tabs>
                <w:tab w:val="left" w:pos="420"/>
              </w:tabs>
              <w:spacing w:before="0" w:after="0" w:line="240" w:lineRule="auto"/>
              <w:ind w:left="780" w:right="142" w:hanging="333"/>
              <w:jc w:val="both"/>
              <w:rPr>
                <w:rFonts w:ascii="Times New Roman" w:eastAsia="SimSun" w:hAnsi="Times New Roman" w:cs="Times New Roman"/>
                <w:lang w:val="en-GB" w:eastAsia="zh-CN"/>
              </w:rPr>
            </w:pPr>
            <w:r w:rsidRPr="00C47CF0">
              <w:rPr>
                <w:rFonts w:ascii="Times New Roman" w:eastAsia="SimSun" w:hAnsi="Times New Roman" w:cs="Times New Roman"/>
                <w:lang w:val="en-GB" w:eastAsia="zh-CN"/>
              </w:rPr>
              <w:t xml:space="preserve"> “Living in HDB Flats &gt; Change Owners or Occupiers &gt; Transfer Flat Ownership &gt;  </w:t>
            </w:r>
          </w:p>
          <w:p w:rsidR="00885A17" w:rsidRPr="00F8296B" w:rsidRDefault="00885A17" w:rsidP="00FF3608">
            <w:pPr>
              <w:spacing w:before="0" w:after="0" w:line="240" w:lineRule="auto"/>
              <w:ind w:left="1027" w:right="142" w:hanging="142"/>
              <w:jc w:val="both"/>
              <w:rPr>
                <w:rFonts w:ascii="Times New Roman" w:eastAsia="SimSun" w:hAnsi="Times New Roman" w:cs="Times New Roman"/>
                <w:lang w:val="en-GB" w:eastAsia="zh-CN"/>
              </w:rPr>
            </w:pPr>
            <w:r>
              <w:rPr>
                <w:rFonts w:ascii="Times New Roman" w:eastAsia="SimSun" w:hAnsi="Times New Roman" w:cs="Times New Roman"/>
                <w:lang w:val="en-GB" w:eastAsia="zh-CN"/>
              </w:rPr>
              <w:t>Guide on Transfer</w:t>
            </w:r>
            <w:r w:rsidRPr="00F8296B">
              <w:rPr>
                <w:rFonts w:ascii="Times New Roman" w:eastAsia="SimSun" w:hAnsi="Times New Roman" w:cs="Times New Roman"/>
                <w:lang w:val="en-GB" w:eastAsia="zh-CN"/>
              </w:rPr>
              <w:t xml:space="preserve"> &gt; Proposed Owners’ Eligibility to obtain an HDB loan”</w:t>
            </w:r>
          </w:p>
          <w:p w:rsidR="00885A17" w:rsidRPr="00F8296B" w:rsidRDefault="00885A17" w:rsidP="00FF3608">
            <w:pPr>
              <w:tabs>
                <w:tab w:val="left" w:pos="-1399"/>
                <w:tab w:val="left" w:pos="-720"/>
                <w:tab w:val="left" w:pos="240"/>
                <w:tab w:val="left" w:pos="526"/>
                <w:tab w:val="left" w:pos="980"/>
                <w:tab w:val="left" w:pos="2160"/>
              </w:tabs>
              <w:spacing w:before="0" w:after="0" w:line="240" w:lineRule="auto"/>
              <w:ind w:right="142" w:firstLine="720"/>
              <w:jc w:val="both"/>
              <w:rPr>
                <w:rFonts w:ascii="Times New Roman" w:eastAsia="SimSun" w:hAnsi="Times New Roman" w:cs="Times New Roman"/>
                <w:lang w:val="en-GB" w:eastAsia="zh-CN"/>
              </w:rPr>
            </w:pPr>
          </w:p>
        </w:tc>
      </w:tr>
      <w:tr w:rsidR="00885A17" w:rsidRPr="00F8296B" w:rsidTr="00885A17">
        <w:trPr>
          <w:divId w:val="2116439976"/>
          <w:trHeight w:val="1111"/>
        </w:trPr>
        <w:tc>
          <w:tcPr>
            <w:tcW w:w="9923" w:type="dxa"/>
            <w:tcBorders>
              <w:top w:val="single" w:sz="6" w:space="0" w:color="000000"/>
              <w:left w:val="single" w:sz="6" w:space="0" w:color="000000"/>
              <w:bottom w:val="single" w:sz="6" w:space="0" w:color="000000"/>
              <w:right w:val="single" w:sz="6" w:space="0" w:color="000000"/>
            </w:tcBorders>
          </w:tcPr>
          <w:p w:rsidR="00885A17" w:rsidRPr="00F8296B" w:rsidRDefault="00885A17" w:rsidP="00FF3608">
            <w:pPr>
              <w:tabs>
                <w:tab w:val="left" w:pos="-1399"/>
                <w:tab w:val="left" w:pos="-720"/>
                <w:tab w:val="left" w:pos="240"/>
                <w:tab w:val="left" w:pos="526"/>
                <w:tab w:val="left" w:pos="980"/>
                <w:tab w:val="left" w:pos="2160"/>
              </w:tabs>
              <w:spacing w:before="0" w:after="0" w:line="240" w:lineRule="auto"/>
              <w:ind w:left="447" w:right="142" w:hanging="447"/>
              <w:jc w:val="both"/>
              <w:rPr>
                <w:rFonts w:ascii="Times New Roman" w:eastAsia="SimSun" w:hAnsi="Times New Roman" w:cs="Times New Roman"/>
                <w:u w:val="single"/>
                <w:lang w:val="en-GB" w:eastAsia="zh-CN"/>
              </w:rPr>
            </w:pPr>
            <w:r w:rsidRPr="00F8296B">
              <w:rPr>
                <w:rFonts w:ascii="Times New Roman" w:eastAsia="SimSun" w:hAnsi="Times New Roman" w:cs="Times New Roman"/>
                <w:lang w:val="en-GB" w:eastAsia="zh-CN"/>
              </w:rPr>
              <w:t xml:space="preserve">3.2  </w:t>
            </w:r>
            <w:r w:rsidRPr="00F8296B">
              <w:rPr>
                <w:rFonts w:ascii="Times New Roman" w:eastAsia="SimSun" w:hAnsi="Times New Roman" w:cs="Times New Roman"/>
                <w:u w:val="single"/>
                <w:lang w:val="en-GB" w:eastAsia="zh-CN"/>
              </w:rPr>
              <w:t>Sale of Flat</w:t>
            </w:r>
          </w:p>
          <w:p w:rsidR="00885A17" w:rsidRPr="00F8296B" w:rsidRDefault="00885A17" w:rsidP="00FF3608">
            <w:pPr>
              <w:tabs>
                <w:tab w:val="left" w:pos="-1399"/>
                <w:tab w:val="left" w:pos="-720"/>
                <w:tab w:val="left" w:pos="240"/>
                <w:tab w:val="left" w:pos="526"/>
                <w:tab w:val="left" w:pos="980"/>
                <w:tab w:val="left" w:pos="2160"/>
              </w:tabs>
              <w:spacing w:before="0" w:after="0" w:line="240" w:lineRule="auto"/>
              <w:ind w:right="142" w:firstLine="720"/>
              <w:jc w:val="both"/>
              <w:rPr>
                <w:rFonts w:ascii="Times New Roman" w:eastAsia="SimSun" w:hAnsi="Times New Roman" w:cs="Times New Roman"/>
                <w:u w:val="single"/>
                <w:lang w:val="en-GB" w:eastAsia="zh-CN"/>
              </w:rPr>
            </w:pPr>
          </w:p>
          <w:p w:rsidR="00885A17" w:rsidRPr="00F8296B" w:rsidRDefault="00885A17" w:rsidP="00FF3608">
            <w:pPr>
              <w:tabs>
                <w:tab w:val="left" w:pos="420"/>
              </w:tabs>
              <w:spacing w:before="0" w:after="0" w:line="240" w:lineRule="auto"/>
              <w:ind w:left="447" w:right="164"/>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 xml:space="preserve">If none of the party is eligible to retain the ownership of the flat and the minimum occupation period of the flat has been met, they may consider selling the flat in the open market. The details can be found in the HDB InfoWEB at </w:t>
            </w:r>
            <w:hyperlink r:id="rId11" w:history="1">
              <w:r w:rsidRPr="00F8296B">
                <w:rPr>
                  <w:rFonts w:ascii="Times New Roman" w:eastAsia="SimSun" w:hAnsi="Times New Roman" w:cs="Times New Roman"/>
                  <w:u w:val="single"/>
                  <w:lang w:val="en-GB" w:eastAsia="zh-CN"/>
                </w:rPr>
                <w:t>www.hdb.gov.sg</w:t>
              </w:r>
            </w:hyperlink>
            <w:r w:rsidRPr="00F8296B">
              <w:rPr>
                <w:rFonts w:ascii="Times New Roman" w:eastAsia="SimSun" w:hAnsi="Times New Roman" w:cs="Times New Roman"/>
                <w:lang w:val="en-GB" w:eastAsia="zh-CN"/>
              </w:rPr>
              <w:t xml:space="preserve"> under “Selling your flat &gt; Am I Eligible &gt; Eligibility &gt; Minimum Occupation Period”.</w:t>
            </w:r>
          </w:p>
          <w:p w:rsidR="00885A17" w:rsidRPr="00F8296B" w:rsidRDefault="00885A17" w:rsidP="00FF3608">
            <w:pPr>
              <w:tabs>
                <w:tab w:val="left" w:pos="420"/>
              </w:tabs>
              <w:spacing w:before="0" w:after="0" w:line="240" w:lineRule="auto"/>
              <w:ind w:left="420" w:right="164" w:firstLine="720"/>
              <w:jc w:val="both"/>
              <w:rPr>
                <w:rFonts w:ascii="Times New Roman" w:eastAsia="SimSun" w:hAnsi="Times New Roman" w:cs="Times New Roman"/>
                <w:lang w:val="en-GB" w:eastAsia="zh-CN"/>
              </w:rPr>
            </w:pPr>
          </w:p>
          <w:p w:rsidR="00885A17" w:rsidRPr="00F8296B" w:rsidRDefault="00885A17" w:rsidP="00FF3608">
            <w:pPr>
              <w:tabs>
                <w:tab w:val="left" w:pos="420"/>
              </w:tabs>
              <w:spacing w:before="0" w:after="0" w:line="240" w:lineRule="auto"/>
              <w:ind w:left="447" w:right="164"/>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If the existing flat is</w:t>
            </w:r>
            <w:r w:rsidRPr="00F8296B">
              <w:rPr>
                <w:rFonts w:ascii="Times New Roman" w:eastAsia="SimSun" w:hAnsi="Times New Roman" w:cs="Times New Roman"/>
                <w:lang w:eastAsia="zh-CN"/>
              </w:rPr>
              <w:t xml:space="preserve"> bought from the HDB or with a CPF Housing Grant, the resale levy is payable when the party </w:t>
            </w:r>
            <w:r>
              <w:rPr>
                <w:rFonts w:ascii="Times New Roman" w:eastAsia="SimSun" w:hAnsi="Times New Roman" w:cs="Times New Roman"/>
                <w:lang w:eastAsia="zh-CN"/>
              </w:rPr>
              <w:t>subsequently acquires</w:t>
            </w:r>
            <w:r w:rsidRPr="00F8296B">
              <w:rPr>
                <w:rFonts w:ascii="Times New Roman" w:eastAsia="SimSun" w:hAnsi="Times New Roman" w:cs="Times New Roman"/>
                <w:lang w:eastAsia="zh-CN"/>
              </w:rPr>
              <w:t xml:space="preserve"> another subsidised flat </w:t>
            </w:r>
            <w:r>
              <w:rPr>
                <w:rFonts w:ascii="Times New Roman" w:eastAsia="SimSun" w:hAnsi="Times New Roman" w:cs="Times New Roman"/>
                <w:lang w:eastAsia="zh-CN"/>
              </w:rPr>
              <w:t xml:space="preserve">directly from HDB </w:t>
            </w:r>
            <w:r w:rsidRPr="00F8296B">
              <w:rPr>
                <w:rFonts w:ascii="Times New Roman" w:eastAsia="SimSun" w:hAnsi="Times New Roman" w:cs="Times New Roman"/>
                <w:lang w:eastAsia="zh-CN"/>
              </w:rPr>
              <w:t>or an Executive</w:t>
            </w:r>
            <w:r>
              <w:rPr>
                <w:rFonts w:ascii="Times New Roman" w:eastAsia="SimSun" w:hAnsi="Times New Roman" w:cs="Times New Roman"/>
                <w:lang w:eastAsia="zh-CN"/>
              </w:rPr>
              <w:t xml:space="preserve"> Condominium from the developer </w:t>
            </w:r>
            <w:r w:rsidRPr="00F8296B">
              <w:rPr>
                <w:rFonts w:ascii="Times New Roman" w:eastAsia="SimSun" w:hAnsi="Times New Roman" w:cs="Times New Roman"/>
                <w:lang w:eastAsia="zh-CN"/>
              </w:rPr>
              <w:t xml:space="preserve">within the minimum occupation period. </w:t>
            </w:r>
            <w:r w:rsidRPr="00F8296B">
              <w:rPr>
                <w:rFonts w:ascii="Times New Roman" w:eastAsia="SimSun" w:hAnsi="Times New Roman" w:cs="Times New Roman"/>
                <w:lang w:val="en-GB" w:eastAsia="zh-CN"/>
              </w:rPr>
              <w:t>The details can be found in the HDB InfoWEB at</w:t>
            </w:r>
            <w:r w:rsidRPr="00F8296B">
              <w:rPr>
                <w:rFonts w:ascii="Times New Roman" w:eastAsia="SimSun" w:hAnsi="Times New Roman" w:cs="Times New Roman"/>
                <w:color w:val="0000CC"/>
                <w:lang w:val="en-GB" w:eastAsia="zh-CN"/>
              </w:rPr>
              <w:t xml:space="preserve"> </w:t>
            </w:r>
            <w:hyperlink r:id="rId12" w:history="1">
              <w:r w:rsidRPr="00F8296B">
                <w:rPr>
                  <w:rFonts w:ascii="Times New Roman" w:eastAsia="SimSun" w:hAnsi="Times New Roman" w:cs="Times New Roman"/>
                  <w:color w:val="0000CC"/>
                  <w:u w:val="single"/>
                  <w:lang w:val="en-GB" w:eastAsia="zh-CN"/>
                </w:rPr>
                <w:t>www.hdb.gov.sg</w:t>
              </w:r>
            </w:hyperlink>
            <w:r w:rsidRPr="00F8296B">
              <w:rPr>
                <w:rFonts w:ascii="Times New Roman" w:eastAsia="SimSun" w:hAnsi="Times New Roman" w:cs="Times New Roman"/>
                <w:color w:val="0000CC"/>
                <w:lang w:val="en-GB" w:eastAsia="zh-CN"/>
              </w:rPr>
              <w:t xml:space="preserve"> </w:t>
            </w:r>
            <w:r w:rsidRPr="00F8296B">
              <w:rPr>
                <w:rFonts w:ascii="Times New Roman" w:eastAsia="SimSun" w:hAnsi="Times New Roman" w:cs="Times New Roman"/>
                <w:lang w:val="en-GB" w:eastAsia="zh-CN"/>
              </w:rPr>
              <w:t>under “</w:t>
            </w:r>
            <w:r>
              <w:rPr>
                <w:rFonts w:ascii="Times New Roman" w:eastAsia="SimSun" w:hAnsi="Times New Roman" w:cs="Times New Roman"/>
                <w:lang w:val="en-GB" w:eastAsia="zh-CN"/>
              </w:rPr>
              <w:t xml:space="preserve">Residential &gt; </w:t>
            </w:r>
            <w:r w:rsidRPr="00F8296B">
              <w:rPr>
                <w:rFonts w:ascii="Times New Roman" w:eastAsia="SimSun" w:hAnsi="Times New Roman" w:cs="Times New Roman"/>
                <w:lang w:val="en-GB" w:eastAsia="zh-CN"/>
              </w:rPr>
              <w:t xml:space="preserve">Selling your flat &gt; </w:t>
            </w:r>
            <w:r>
              <w:rPr>
                <w:rFonts w:ascii="Times New Roman" w:eastAsia="SimSun" w:hAnsi="Times New Roman" w:cs="Times New Roman"/>
                <w:lang w:val="en-GB" w:eastAsia="zh-CN"/>
              </w:rPr>
              <w:t xml:space="preserve">Additional Information </w:t>
            </w:r>
            <w:r w:rsidRPr="00F8296B">
              <w:rPr>
                <w:rFonts w:ascii="Times New Roman" w:eastAsia="SimSun" w:hAnsi="Times New Roman" w:cs="Times New Roman"/>
                <w:lang w:val="en-GB" w:eastAsia="zh-CN"/>
              </w:rPr>
              <w:t>&gt; Resale Levy”.</w:t>
            </w:r>
          </w:p>
          <w:p w:rsidR="00885A17" w:rsidRPr="00F8296B" w:rsidRDefault="00885A17" w:rsidP="00FF3608">
            <w:pPr>
              <w:tabs>
                <w:tab w:val="left" w:pos="420"/>
              </w:tabs>
              <w:spacing w:before="0" w:after="0" w:line="240" w:lineRule="auto"/>
              <w:ind w:left="420" w:right="164" w:firstLine="720"/>
              <w:jc w:val="both"/>
              <w:rPr>
                <w:rFonts w:ascii="Times New Roman" w:eastAsia="SimSun" w:hAnsi="Times New Roman" w:cs="Times New Roman"/>
                <w:lang w:val="en-GB" w:eastAsia="zh-CN"/>
              </w:rPr>
            </w:pPr>
          </w:p>
        </w:tc>
      </w:tr>
      <w:tr w:rsidR="00885A17" w:rsidRPr="00F8296B" w:rsidTr="00885A17">
        <w:trPr>
          <w:divId w:val="2116439976"/>
          <w:trHeight w:val="829"/>
        </w:trPr>
        <w:tc>
          <w:tcPr>
            <w:tcW w:w="9923" w:type="dxa"/>
            <w:tcBorders>
              <w:top w:val="single" w:sz="6" w:space="0" w:color="000000"/>
              <w:left w:val="single" w:sz="6" w:space="0" w:color="000000"/>
              <w:bottom w:val="single" w:sz="6" w:space="0" w:color="000000"/>
              <w:right w:val="single" w:sz="6" w:space="0" w:color="000000"/>
            </w:tcBorders>
          </w:tcPr>
          <w:p w:rsidR="00885A17" w:rsidRPr="00F8296B" w:rsidRDefault="00885A17" w:rsidP="00FF3608">
            <w:pPr>
              <w:tabs>
                <w:tab w:val="left" w:pos="-1399"/>
                <w:tab w:val="left" w:pos="-720"/>
                <w:tab w:val="left" w:pos="240"/>
                <w:tab w:val="left" w:pos="526"/>
                <w:tab w:val="left" w:pos="980"/>
                <w:tab w:val="left" w:pos="2160"/>
              </w:tabs>
              <w:spacing w:before="0" w:after="0" w:line="240" w:lineRule="auto"/>
              <w:ind w:left="447" w:right="-89" w:hanging="447"/>
              <w:jc w:val="both"/>
              <w:rPr>
                <w:rFonts w:ascii="Times New Roman" w:eastAsia="SimSun" w:hAnsi="Times New Roman" w:cs="Times New Roman"/>
                <w:u w:val="single"/>
                <w:lang w:val="en-GB" w:eastAsia="zh-CN"/>
              </w:rPr>
            </w:pPr>
            <w:r w:rsidRPr="00F8296B">
              <w:rPr>
                <w:rFonts w:ascii="Times New Roman" w:eastAsia="SimSun" w:hAnsi="Times New Roman" w:cs="Times New Roman"/>
                <w:lang w:val="en-GB" w:eastAsia="zh-CN"/>
              </w:rPr>
              <w:lastRenderedPageBreak/>
              <w:t>3.3</w:t>
            </w:r>
            <w:r w:rsidRPr="00F8296B">
              <w:rPr>
                <w:rFonts w:ascii="Times New Roman" w:eastAsia="SimSun" w:hAnsi="Times New Roman" w:cs="Times New Roman"/>
                <w:lang w:val="en-GB" w:eastAsia="zh-CN"/>
              </w:rPr>
              <w:tab/>
            </w:r>
            <w:r w:rsidRPr="00F8296B">
              <w:rPr>
                <w:rFonts w:ascii="Times New Roman" w:eastAsia="SimSun" w:hAnsi="Times New Roman" w:cs="Times New Roman"/>
                <w:u w:val="single"/>
                <w:lang w:val="en-GB" w:eastAsia="zh-CN"/>
              </w:rPr>
              <w:t>Surrender of Flat</w:t>
            </w:r>
          </w:p>
          <w:p w:rsidR="00885A17" w:rsidRPr="00F8296B" w:rsidRDefault="00885A17" w:rsidP="00FF3608">
            <w:pPr>
              <w:tabs>
                <w:tab w:val="left" w:pos="-1399"/>
                <w:tab w:val="left" w:pos="-720"/>
                <w:tab w:val="left" w:pos="240"/>
                <w:tab w:val="left" w:pos="526"/>
                <w:tab w:val="left" w:pos="980"/>
                <w:tab w:val="left" w:pos="2160"/>
              </w:tabs>
              <w:spacing w:before="0" w:after="0" w:line="240" w:lineRule="auto"/>
              <w:ind w:right="142" w:firstLine="720"/>
              <w:jc w:val="both"/>
              <w:rPr>
                <w:rFonts w:ascii="Times New Roman" w:eastAsia="SimSun" w:hAnsi="Times New Roman" w:cs="Times New Roman"/>
                <w:u w:val="single"/>
                <w:lang w:val="en-GB" w:eastAsia="zh-CN"/>
              </w:rPr>
            </w:pPr>
          </w:p>
          <w:p w:rsidR="00885A17" w:rsidRPr="00F8296B" w:rsidRDefault="00885A17" w:rsidP="00FF3608">
            <w:pPr>
              <w:tabs>
                <w:tab w:val="left" w:pos="-1399"/>
                <w:tab w:val="left" w:pos="-720"/>
                <w:tab w:val="left" w:pos="240"/>
                <w:tab w:val="left" w:pos="447"/>
                <w:tab w:val="left" w:pos="980"/>
                <w:tab w:val="left" w:pos="2160"/>
              </w:tabs>
              <w:spacing w:before="0" w:after="0" w:line="240" w:lineRule="auto"/>
              <w:ind w:left="447" w:right="164"/>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The parties may have to surrender the flat to HDB if the minimum occupation period of the flat has not been met at the point of divorce and neither party meets the eligibility conditions to retain the flat under an eligibility scheme.</w:t>
            </w:r>
          </w:p>
          <w:p w:rsidR="00885A17" w:rsidRPr="00F8296B" w:rsidRDefault="00885A17" w:rsidP="00FF3608">
            <w:pPr>
              <w:tabs>
                <w:tab w:val="left" w:pos="-1399"/>
                <w:tab w:val="left" w:pos="-720"/>
                <w:tab w:val="left" w:pos="240"/>
                <w:tab w:val="left" w:pos="526"/>
                <w:tab w:val="left" w:pos="980"/>
                <w:tab w:val="left" w:pos="2160"/>
              </w:tabs>
              <w:spacing w:before="0" w:after="0" w:line="240" w:lineRule="auto"/>
              <w:ind w:left="240" w:right="164" w:firstLine="720"/>
              <w:jc w:val="both"/>
              <w:rPr>
                <w:rFonts w:ascii="Times New Roman" w:eastAsia="SimSun" w:hAnsi="Times New Roman" w:cs="Times New Roman"/>
                <w:lang w:val="en-GB" w:eastAsia="zh-CN"/>
              </w:rPr>
            </w:pPr>
          </w:p>
        </w:tc>
      </w:tr>
      <w:tr w:rsidR="00885A17" w:rsidRPr="00F8296B" w:rsidTr="00885A17">
        <w:trPr>
          <w:divId w:val="2116439976"/>
          <w:trHeight w:val="2117"/>
        </w:trPr>
        <w:tc>
          <w:tcPr>
            <w:tcW w:w="9923" w:type="dxa"/>
            <w:tcBorders>
              <w:top w:val="single" w:sz="6" w:space="0" w:color="000000"/>
              <w:left w:val="single" w:sz="6" w:space="0" w:color="000000"/>
              <w:bottom w:val="single" w:sz="6" w:space="0" w:color="000000"/>
              <w:right w:val="single" w:sz="6" w:space="0" w:color="000000"/>
            </w:tcBorders>
          </w:tcPr>
          <w:p w:rsidR="00885A17" w:rsidRPr="00F8296B" w:rsidRDefault="00885A17" w:rsidP="00FF3608">
            <w:pPr>
              <w:tabs>
                <w:tab w:val="left" w:pos="-1399"/>
                <w:tab w:val="left" w:pos="-720"/>
                <w:tab w:val="left" w:pos="240"/>
                <w:tab w:val="left" w:pos="526"/>
                <w:tab w:val="left" w:pos="980"/>
                <w:tab w:val="left" w:pos="2160"/>
              </w:tabs>
              <w:spacing w:before="0" w:after="0" w:line="240" w:lineRule="auto"/>
              <w:ind w:left="447" w:right="142" w:hanging="447"/>
              <w:jc w:val="both"/>
              <w:rPr>
                <w:rFonts w:ascii="Times New Roman" w:eastAsia="SimSun" w:hAnsi="Times New Roman" w:cs="Times New Roman"/>
                <w:u w:val="single"/>
                <w:lang w:val="en-GB" w:eastAsia="zh-CN"/>
              </w:rPr>
            </w:pPr>
            <w:r w:rsidRPr="00F8296B">
              <w:rPr>
                <w:rFonts w:ascii="Times New Roman" w:eastAsia="SimSun" w:hAnsi="Times New Roman" w:cs="Times New Roman"/>
                <w:lang w:val="en-GB" w:eastAsia="zh-CN"/>
              </w:rPr>
              <w:t xml:space="preserve">3.4  </w:t>
            </w:r>
            <w:r w:rsidRPr="00F8296B">
              <w:rPr>
                <w:rFonts w:ascii="Times New Roman" w:eastAsia="SimSun" w:hAnsi="Times New Roman" w:cs="Times New Roman"/>
                <w:u w:val="single"/>
                <w:lang w:val="en-GB" w:eastAsia="zh-CN"/>
              </w:rPr>
              <w:t>Creation of Trust for the Children</w:t>
            </w:r>
          </w:p>
          <w:p w:rsidR="00885A17" w:rsidRPr="00F8296B" w:rsidRDefault="00885A17" w:rsidP="00FF3608">
            <w:pPr>
              <w:tabs>
                <w:tab w:val="left" w:pos="-1399"/>
                <w:tab w:val="left" w:pos="-720"/>
                <w:tab w:val="left" w:pos="240"/>
                <w:tab w:val="left" w:pos="526"/>
                <w:tab w:val="left" w:pos="980"/>
                <w:tab w:val="left" w:pos="2160"/>
              </w:tabs>
              <w:spacing w:before="0" w:after="0" w:line="240" w:lineRule="auto"/>
              <w:ind w:right="142" w:firstLine="720"/>
              <w:jc w:val="both"/>
              <w:rPr>
                <w:rFonts w:ascii="Times New Roman" w:eastAsia="SimSun" w:hAnsi="Times New Roman" w:cs="Times New Roman"/>
                <w:u w:val="single"/>
                <w:lang w:val="en-GB" w:eastAsia="zh-CN"/>
              </w:rPr>
            </w:pPr>
          </w:p>
          <w:p w:rsidR="00885A17" w:rsidRPr="00F8296B" w:rsidRDefault="00885A17" w:rsidP="00FF3608">
            <w:pPr>
              <w:tabs>
                <w:tab w:val="left" w:pos="-1399"/>
                <w:tab w:val="left" w:pos="-720"/>
                <w:tab w:val="left" w:pos="240"/>
                <w:tab w:val="left" w:pos="526"/>
                <w:tab w:val="left" w:pos="980"/>
                <w:tab w:val="left" w:pos="2160"/>
              </w:tabs>
              <w:spacing w:before="0" w:after="0" w:line="240" w:lineRule="auto"/>
              <w:ind w:left="420" w:right="142"/>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HDB may allow creation of a trust to enable private individuals to hold the flat in trust for minor children until they reach 21 years old, subj</w:t>
            </w:r>
            <w:r w:rsidR="002D7BC7">
              <w:rPr>
                <w:rFonts w:ascii="Times New Roman" w:eastAsia="SimSun" w:hAnsi="Times New Roman" w:cs="Times New Roman"/>
                <w:lang w:val="en-GB" w:eastAsia="zh-CN"/>
              </w:rPr>
              <w:t>ect to the following conditions</w:t>
            </w:r>
            <w:r w:rsidRPr="00F8296B">
              <w:rPr>
                <w:rFonts w:ascii="Times New Roman" w:eastAsia="SimSun" w:hAnsi="Times New Roman" w:cs="Times New Roman"/>
                <w:lang w:val="en-GB" w:eastAsia="zh-CN"/>
              </w:rPr>
              <w:t>:</w:t>
            </w:r>
          </w:p>
          <w:p w:rsidR="00885A17" w:rsidRPr="00F8296B" w:rsidRDefault="00885A17" w:rsidP="00FF3608">
            <w:pPr>
              <w:tabs>
                <w:tab w:val="left" w:pos="-1399"/>
                <w:tab w:val="left" w:pos="-720"/>
                <w:tab w:val="left" w:pos="240"/>
                <w:tab w:val="left" w:pos="526"/>
                <w:tab w:val="left" w:pos="980"/>
                <w:tab w:val="left" w:pos="2160"/>
              </w:tabs>
              <w:spacing w:before="0" w:after="0" w:line="240" w:lineRule="auto"/>
              <w:ind w:right="142" w:firstLine="720"/>
              <w:jc w:val="both"/>
              <w:rPr>
                <w:rFonts w:ascii="Times New Roman" w:eastAsia="SimSun" w:hAnsi="Times New Roman" w:cs="Times New Roman"/>
                <w:lang w:val="en-GB" w:eastAsia="zh-CN"/>
              </w:rPr>
            </w:pPr>
          </w:p>
          <w:p w:rsidR="00885A17" w:rsidRPr="00F8296B" w:rsidRDefault="00885A17" w:rsidP="00C20EF2">
            <w:pPr>
              <w:numPr>
                <w:ilvl w:val="0"/>
                <w:numId w:val="132"/>
              </w:numPr>
              <w:tabs>
                <w:tab w:val="left" w:pos="-1399"/>
                <w:tab w:val="left" w:pos="-720"/>
                <w:tab w:val="left" w:pos="240"/>
                <w:tab w:val="left" w:pos="526"/>
                <w:tab w:val="left" w:pos="731"/>
                <w:tab w:val="left" w:pos="2160"/>
              </w:tabs>
              <w:spacing w:before="0" w:after="0" w:line="240" w:lineRule="auto"/>
              <w:ind w:right="142" w:hanging="439"/>
              <w:contextualSpacing/>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The private individual to be appointed as trustee must be a Singapore citizen or Singapore permanent resident.</w:t>
            </w:r>
          </w:p>
          <w:p w:rsidR="00885A17" w:rsidRPr="00F8296B" w:rsidRDefault="00885A17" w:rsidP="00C20EF2">
            <w:pPr>
              <w:numPr>
                <w:ilvl w:val="0"/>
                <w:numId w:val="132"/>
              </w:numPr>
              <w:tabs>
                <w:tab w:val="left" w:pos="-1399"/>
                <w:tab w:val="left" w:pos="-720"/>
                <w:tab w:val="left" w:pos="240"/>
                <w:tab w:val="left" w:pos="526"/>
                <w:tab w:val="left" w:pos="731"/>
                <w:tab w:val="left" w:pos="2160"/>
              </w:tabs>
              <w:spacing w:before="0" w:after="0" w:line="240" w:lineRule="auto"/>
              <w:ind w:left="731" w:right="142" w:hanging="284"/>
              <w:contextualSpacing/>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If the trustee is also the remaining co-owner who is able and willing to service the loan, HDB may consider granting a fresh loan for the flat. Otherwise, the existing mortgage loan must be fully discharged.</w:t>
            </w:r>
          </w:p>
          <w:p w:rsidR="00885A17" w:rsidRPr="00F8296B" w:rsidRDefault="00885A17" w:rsidP="00C20EF2">
            <w:pPr>
              <w:numPr>
                <w:ilvl w:val="0"/>
                <w:numId w:val="132"/>
              </w:numPr>
              <w:tabs>
                <w:tab w:val="left" w:pos="-1399"/>
                <w:tab w:val="left" w:pos="-720"/>
                <w:tab w:val="left" w:pos="240"/>
                <w:tab w:val="left" w:pos="526"/>
                <w:tab w:val="left" w:pos="731"/>
                <w:tab w:val="left" w:pos="2160"/>
              </w:tabs>
              <w:spacing w:before="0" w:after="0" w:line="240" w:lineRule="auto"/>
              <w:ind w:left="731" w:right="142" w:hanging="284"/>
              <w:contextualSpacing/>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The request for creation of trust will be subject to HDB’s approval.</w:t>
            </w:r>
          </w:p>
          <w:p w:rsidR="00885A17" w:rsidRPr="00F8296B" w:rsidRDefault="00885A17" w:rsidP="00FF3608">
            <w:pPr>
              <w:tabs>
                <w:tab w:val="left" w:pos="-1399"/>
                <w:tab w:val="left" w:pos="-720"/>
                <w:tab w:val="left" w:pos="240"/>
                <w:tab w:val="left" w:pos="526"/>
                <w:tab w:val="left" w:pos="980"/>
                <w:tab w:val="left" w:pos="2160"/>
              </w:tabs>
              <w:spacing w:before="0" w:after="0" w:line="240" w:lineRule="auto"/>
              <w:ind w:left="886" w:right="142" w:firstLine="720"/>
              <w:contextualSpacing/>
              <w:jc w:val="both"/>
              <w:rPr>
                <w:rFonts w:ascii="Times New Roman" w:eastAsia="SimSun" w:hAnsi="Times New Roman" w:cs="Times New Roman"/>
                <w:lang w:val="en-GB" w:eastAsia="zh-CN"/>
              </w:rPr>
            </w:pPr>
          </w:p>
        </w:tc>
      </w:tr>
      <w:tr w:rsidR="00885A17" w:rsidRPr="00F8296B" w:rsidTr="00885A17">
        <w:trPr>
          <w:divId w:val="2116439976"/>
          <w:trHeight w:val="1396"/>
        </w:trPr>
        <w:tc>
          <w:tcPr>
            <w:tcW w:w="9923" w:type="dxa"/>
            <w:tcBorders>
              <w:top w:val="single" w:sz="6" w:space="0" w:color="000000"/>
              <w:left w:val="single" w:sz="6" w:space="0" w:color="000000"/>
              <w:bottom w:val="single" w:sz="6" w:space="0" w:color="000000"/>
              <w:right w:val="single" w:sz="6" w:space="0" w:color="000000"/>
            </w:tcBorders>
          </w:tcPr>
          <w:p w:rsidR="00885A17" w:rsidRPr="00F8296B" w:rsidRDefault="00885A17" w:rsidP="00FF3608">
            <w:pPr>
              <w:tabs>
                <w:tab w:val="left" w:pos="-1399"/>
                <w:tab w:val="left" w:pos="-720"/>
                <w:tab w:val="left" w:pos="447"/>
                <w:tab w:val="left" w:pos="526"/>
                <w:tab w:val="left" w:pos="980"/>
                <w:tab w:val="left" w:pos="2160"/>
              </w:tabs>
              <w:spacing w:before="0" w:after="0" w:line="240" w:lineRule="auto"/>
              <w:rPr>
                <w:rFonts w:ascii="Times New Roman" w:eastAsia="SimSun" w:hAnsi="Times New Roman" w:cs="Times New Roman"/>
                <w:u w:val="single"/>
                <w:lang w:val="en-GB" w:eastAsia="zh-CN"/>
              </w:rPr>
            </w:pPr>
            <w:r w:rsidRPr="00F8296B">
              <w:rPr>
                <w:rFonts w:ascii="Times New Roman" w:eastAsia="SimSun" w:hAnsi="Times New Roman" w:cs="Times New Roman"/>
                <w:lang w:eastAsia="zh-CN"/>
              </w:rPr>
              <w:t>3.5</w:t>
            </w:r>
            <w:r w:rsidRPr="00F8296B">
              <w:rPr>
                <w:rFonts w:ascii="Times New Roman" w:eastAsia="SimSun" w:hAnsi="Times New Roman" w:cs="Times New Roman"/>
                <w:lang w:val="en-GB" w:eastAsia="zh-CN"/>
              </w:rPr>
              <w:t xml:space="preserve">  </w:t>
            </w:r>
            <w:r w:rsidRPr="00F8296B">
              <w:rPr>
                <w:rFonts w:ascii="Times New Roman" w:eastAsia="SimSun" w:hAnsi="Times New Roman" w:cs="Times New Roman"/>
                <w:u w:val="single"/>
                <w:lang w:val="en-GB" w:eastAsia="zh-CN"/>
              </w:rPr>
              <w:t>Purchase of Next Flat Directly from HDB/in the Open Market</w:t>
            </w:r>
          </w:p>
          <w:p w:rsidR="00885A17" w:rsidRPr="00F8296B" w:rsidRDefault="00885A17" w:rsidP="00FF3608">
            <w:pPr>
              <w:tabs>
                <w:tab w:val="left" w:pos="-1399"/>
                <w:tab w:val="left" w:pos="-720"/>
                <w:tab w:val="left" w:pos="0"/>
                <w:tab w:val="left" w:pos="526"/>
                <w:tab w:val="left" w:pos="980"/>
                <w:tab w:val="left" w:pos="2160"/>
              </w:tabs>
              <w:spacing w:before="0" w:after="0" w:line="240" w:lineRule="auto"/>
              <w:ind w:firstLine="720"/>
              <w:rPr>
                <w:rFonts w:ascii="Times New Roman" w:eastAsia="SimSun" w:hAnsi="Times New Roman" w:cs="Times New Roman"/>
                <w:lang w:val="en-GB" w:eastAsia="zh-CN"/>
              </w:rPr>
            </w:pPr>
          </w:p>
          <w:p w:rsidR="00885A17" w:rsidRPr="00F8296B" w:rsidRDefault="00885A17" w:rsidP="00FF3608">
            <w:pPr>
              <w:tabs>
                <w:tab w:val="left" w:pos="-1399"/>
                <w:tab w:val="left" w:pos="-720"/>
                <w:tab w:val="left" w:pos="447"/>
                <w:tab w:val="left" w:pos="526"/>
                <w:tab w:val="left" w:pos="980"/>
                <w:tab w:val="left" w:pos="2160"/>
              </w:tabs>
              <w:spacing w:before="0" w:after="0" w:line="240" w:lineRule="auto"/>
              <w:ind w:left="447" w:right="164"/>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 xml:space="preserve">If any of the parties wishes to buy another flat, he/she may purchase it either directly from HDB or from the open market, subject to meeting the eligibility conditions as set out in the HDB InfoWEB at </w:t>
            </w:r>
            <w:hyperlink r:id="rId13" w:history="1">
              <w:r w:rsidRPr="00F8296B">
                <w:rPr>
                  <w:rFonts w:ascii="Times New Roman" w:eastAsia="SimSun" w:hAnsi="Times New Roman" w:cs="Times New Roman"/>
                  <w:color w:val="0066CC"/>
                  <w:u w:val="single"/>
                  <w:lang w:val="en-GB" w:eastAsia="zh-CN"/>
                </w:rPr>
                <w:t>www.hdb.gov.sg</w:t>
              </w:r>
            </w:hyperlink>
            <w:r w:rsidRPr="00F8296B">
              <w:rPr>
                <w:rFonts w:ascii="Times New Roman" w:eastAsia="SimSun" w:hAnsi="Times New Roman" w:cs="Times New Roman"/>
                <w:lang w:val="en-GB" w:eastAsia="zh-CN"/>
              </w:rPr>
              <w:t xml:space="preserve"> under :</w:t>
            </w:r>
          </w:p>
          <w:p w:rsidR="00885A17" w:rsidRPr="00F8296B" w:rsidRDefault="00885A17" w:rsidP="00FF3608">
            <w:pPr>
              <w:tabs>
                <w:tab w:val="left" w:pos="-1399"/>
                <w:tab w:val="left" w:pos="-720"/>
                <w:tab w:val="left" w:pos="240"/>
                <w:tab w:val="left" w:pos="526"/>
                <w:tab w:val="left" w:pos="980"/>
                <w:tab w:val="left" w:pos="2160"/>
              </w:tabs>
              <w:spacing w:before="0" w:after="0" w:line="240" w:lineRule="auto"/>
              <w:ind w:right="142" w:firstLine="720"/>
              <w:jc w:val="both"/>
              <w:rPr>
                <w:rFonts w:ascii="Times New Roman" w:eastAsia="SimSun" w:hAnsi="Times New Roman" w:cs="Times New Roman"/>
                <w:lang w:val="en-GB" w:eastAsia="zh-CN"/>
              </w:rPr>
            </w:pPr>
          </w:p>
          <w:p w:rsidR="00885A17" w:rsidRPr="00F8296B" w:rsidRDefault="00885A17" w:rsidP="00C20EF2">
            <w:pPr>
              <w:numPr>
                <w:ilvl w:val="0"/>
                <w:numId w:val="133"/>
              </w:numPr>
              <w:tabs>
                <w:tab w:val="left" w:pos="420"/>
              </w:tabs>
              <w:spacing w:before="0" w:after="0" w:line="240" w:lineRule="auto"/>
              <w:ind w:left="873" w:right="142" w:hanging="284"/>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“Buying a flat &gt; New Flat”</w:t>
            </w:r>
          </w:p>
          <w:p w:rsidR="00885A17" w:rsidRPr="00F8296B" w:rsidRDefault="00885A17" w:rsidP="00C20EF2">
            <w:pPr>
              <w:numPr>
                <w:ilvl w:val="1"/>
                <w:numId w:val="133"/>
              </w:numPr>
              <w:tabs>
                <w:tab w:val="left" w:pos="420"/>
              </w:tabs>
              <w:spacing w:before="0" w:after="0" w:line="240" w:lineRule="auto"/>
              <w:ind w:left="873" w:right="142" w:hanging="284"/>
              <w:jc w:val="both"/>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“Buying a flat &gt; Resale Flat”</w:t>
            </w:r>
          </w:p>
          <w:p w:rsidR="00885A17" w:rsidRPr="00F8296B" w:rsidRDefault="00885A17" w:rsidP="00FF3608">
            <w:pPr>
              <w:tabs>
                <w:tab w:val="left" w:pos="420"/>
              </w:tabs>
              <w:spacing w:before="0" w:after="0" w:line="240" w:lineRule="auto"/>
              <w:ind w:left="873" w:right="142" w:firstLine="720"/>
              <w:jc w:val="both"/>
              <w:rPr>
                <w:rFonts w:ascii="Times New Roman" w:eastAsia="SimSun" w:hAnsi="Times New Roman" w:cs="Times New Roman"/>
                <w:lang w:val="en-GB" w:eastAsia="zh-CN"/>
              </w:rPr>
            </w:pPr>
          </w:p>
        </w:tc>
      </w:tr>
      <w:tr w:rsidR="00885A17" w:rsidRPr="00F8296B" w:rsidTr="00885A17">
        <w:trPr>
          <w:divId w:val="2116439976"/>
        </w:trPr>
        <w:tc>
          <w:tcPr>
            <w:tcW w:w="9923" w:type="dxa"/>
            <w:tcBorders>
              <w:top w:val="single" w:sz="6" w:space="0" w:color="000000"/>
              <w:left w:val="single" w:sz="6" w:space="0" w:color="000000"/>
              <w:bottom w:val="single" w:sz="6" w:space="0" w:color="000000"/>
              <w:right w:val="single" w:sz="6" w:space="0" w:color="000000"/>
            </w:tcBorders>
          </w:tcPr>
          <w:p w:rsidR="00885A17" w:rsidRPr="00F8296B" w:rsidRDefault="00885A17" w:rsidP="00FF3608">
            <w:pPr>
              <w:tabs>
                <w:tab w:val="left" w:pos="-1399"/>
                <w:tab w:val="left" w:pos="-720"/>
                <w:tab w:val="left" w:pos="447"/>
                <w:tab w:val="left" w:pos="526"/>
                <w:tab w:val="left" w:pos="980"/>
                <w:tab w:val="left" w:pos="2160"/>
              </w:tabs>
              <w:spacing w:before="0" w:after="0" w:line="240" w:lineRule="auto"/>
              <w:ind w:left="447" w:hanging="447"/>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 xml:space="preserve">3.6  </w:t>
            </w:r>
            <w:r w:rsidRPr="00F8296B">
              <w:rPr>
                <w:rFonts w:ascii="Times New Roman" w:eastAsia="SimSun" w:hAnsi="Times New Roman" w:cs="Times New Roman"/>
                <w:u w:val="single"/>
                <w:lang w:val="en-GB" w:eastAsia="zh-CN"/>
              </w:rPr>
              <w:t>Rental of Flat Directly from HDB</w:t>
            </w:r>
          </w:p>
          <w:p w:rsidR="00885A17" w:rsidRPr="00F8296B" w:rsidRDefault="00885A17" w:rsidP="00FF3608">
            <w:pPr>
              <w:tabs>
                <w:tab w:val="left" w:pos="-1399"/>
                <w:tab w:val="left" w:pos="-720"/>
                <w:tab w:val="left" w:pos="0"/>
                <w:tab w:val="left" w:pos="526"/>
                <w:tab w:val="left" w:pos="980"/>
                <w:tab w:val="left" w:pos="2160"/>
              </w:tabs>
              <w:spacing w:before="0" w:after="0" w:line="240" w:lineRule="auto"/>
              <w:ind w:firstLine="720"/>
              <w:jc w:val="both"/>
              <w:rPr>
                <w:rFonts w:ascii="Times New Roman" w:eastAsia="SimSun" w:hAnsi="Times New Roman" w:cs="Times New Roman"/>
                <w:lang w:val="en-GB" w:eastAsia="zh-CN"/>
              </w:rPr>
            </w:pPr>
          </w:p>
          <w:p w:rsidR="00885A17" w:rsidRPr="00F8296B" w:rsidRDefault="00885A17" w:rsidP="00FF3608">
            <w:pPr>
              <w:tabs>
                <w:tab w:val="left" w:pos="420"/>
              </w:tabs>
              <w:spacing w:before="0" w:after="0" w:line="240" w:lineRule="auto"/>
              <w:ind w:left="420"/>
              <w:jc w:val="both"/>
              <w:rPr>
                <w:rFonts w:ascii="Times New Roman" w:eastAsia="SimSun" w:hAnsi="Times New Roman" w:cs="Times New Roman"/>
                <w:color w:val="FF0000"/>
                <w:lang w:val="en-GB" w:eastAsia="zh-CN"/>
              </w:rPr>
            </w:pPr>
            <w:r w:rsidRPr="00F8296B">
              <w:rPr>
                <w:rFonts w:ascii="Times New Roman" w:eastAsia="SimSun" w:hAnsi="Times New Roman" w:cs="Times New Roman"/>
                <w:lang w:val="en-GB" w:eastAsia="zh-CN"/>
              </w:rPr>
              <w:t xml:space="preserve">If the party could not afford to buy a flat and does not have family support, he/she may apply to rent a flat directly from HDB. The details can be found in our HDB InfoWEB at </w:t>
            </w:r>
            <w:hyperlink r:id="rId14" w:history="1">
              <w:r w:rsidRPr="00F8296B">
                <w:rPr>
                  <w:rFonts w:ascii="Times New Roman" w:eastAsia="SimSun" w:hAnsi="Times New Roman" w:cs="Times New Roman"/>
                  <w:color w:val="0066CC"/>
                  <w:u w:val="single"/>
                  <w:lang w:val="en-GB" w:eastAsia="zh-CN"/>
                </w:rPr>
                <w:t>www.hdb.gov.sg</w:t>
              </w:r>
            </w:hyperlink>
            <w:r w:rsidRPr="00F8296B">
              <w:rPr>
                <w:rFonts w:ascii="Times New Roman" w:eastAsia="SimSun" w:hAnsi="Times New Roman" w:cs="Times New Roman"/>
                <w:lang w:val="en-GB" w:eastAsia="zh-CN"/>
              </w:rPr>
              <w:t xml:space="preserve"> under “Renting a flat &gt; </w:t>
            </w:r>
            <w:r>
              <w:rPr>
                <w:rFonts w:ascii="Times New Roman" w:eastAsia="SimSun" w:hAnsi="Times New Roman" w:cs="Times New Roman"/>
                <w:lang w:val="en-GB" w:eastAsia="zh-CN"/>
              </w:rPr>
              <w:t>Renting</w:t>
            </w:r>
            <w:r w:rsidRPr="00F8296B">
              <w:rPr>
                <w:rFonts w:ascii="Times New Roman" w:eastAsia="SimSun" w:hAnsi="Times New Roman" w:cs="Times New Roman"/>
                <w:lang w:val="en-GB" w:eastAsia="zh-CN"/>
              </w:rPr>
              <w:t xml:space="preserve"> from HDB &gt; Public Rental Scheme &gt; Eligibility for renting a flat”.</w:t>
            </w:r>
          </w:p>
          <w:p w:rsidR="00885A17" w:rsidRPr="00F8296B" w:rsidRDefault="00885A17" w:rsidP="00FF3608">
            <w:pPr>
              <w:tabs>
                <w:tab w:val="left" w:pos="420"/>
              </w:tabs>
              <w:spacing w:before="0" w:after="0" w:line="240" w:lineRule="auto"/>
              <w:ind w:left="420" w:firstLine="720"/>
              <w:jc w:val="both"/>
              <w:rPr>
                <w:rFonts w:ascii="Times New Roman" w:eastAsia="SimSun" w:hAnsi="Times New Roman" w:cs="Times New Roman"/>
                <w:lang w:val="en-GB" w:eastAsia="zh-CN"/>
              </w:rPr>
            </w:pPr>
          </w:p>
        </w:tc>
      </w:tr>
    </w:tbl>
    <w:p w:rsidR="00885A17" w:rsidRPr="00F8296B" w:rsidRDefault="00885A17" w:rsidP="00885A17">
      <w:pPr>
        <w:tabs>
          <w:tab w:val="left" w:pos="-1399"/>
          <w:tab w:val="left" w:pos="-720"/>
          <w:tab w:val="left" w:pos="0"/>
        </w:tabs>
        <w:spacing w:before="0" w:after="0" w:line="240" w:lineRule="auto"/>
        <w:ind w:right="313" w:firstLine="720"/>
        <w:jc w:val="both"/>
        <w:divId w:val="2116439976"/>
        <w:rPr>
          <w:rFonts w:ascii="Times New Roman" w:eastAsia="SimSun" w:hAnsi="Times New Roman" w:cs="Times New Roman"/>
          <w:lang w:val="en-GB" w:eastAsia="zh-CN"/>
        </w:rPr>
      </w:pPr>
    </w:p>
    <w:p w:rsidR="00885A17" w:rsidRPr="00F8296B" w:rsidRDefault="00885A17" w:rsidP="00885A17">
      <w:pPr>
        <w:tabs>
          <w:tab w:val="left" w:pos="-1399"/>
          <w:tab w:val="left" w:pos="-720"/>
          <w:tab w:val="left" w:pos="0"/>
        </w:tabs>
        <w:spacing w:before="0" w:after="0" w:line="240" w:lineRule="auto"/>
        <w:ind w:right="313" w:firstLine="720"/>
        <w:jc w:val="both"/>
        <w:divId w:val="2116439976"/>
        <w:rPr>
          <w:rFonts w:ascii="Times New Roman" w:eastAsia="SimSun" w:hAnsi="Times New Roman" w:cs="Times New Roman"/>
          <w:lang w:val="en-GB" w:eastAsia="zh-CN"/>
        </w:rPr>
      </w:pPr>
    </w:p>
    <w:p w:rsidR="00885A17" w:rsidRPr="00F8296B" w:rsidRDefault="00885A17" w:rsidP="00885A17">
      <w:pPr>
        <w:tabs>
          <w:tab w:val="left" w:pos="-1399"/>
          <w:tab w:val="left" w:pos="-720"/>
          <w:tab w:val="left" w:pos="0"/>
        </w:tabs>
        <w:spacing w:before="0" w:after="0" w:line="240" w:lineRule="auto"/>
        <w:ind w:right="313" w:firstLine="720"/>
        <w:jc w:val="both"/>
        <w:divId w:val="2116439976"/>
        <w:rPr>
          <w:rFonts w:ascii="Times New Roman" w:eastAsia="SimSun" w:hAnsi="Times New Roman" w:cs="Times New Roman"/>
          <w:lang w:val="en-GB" w:eastAsia="zh-CN"/>
        </w:rPr>
      </w:pPr>
    </w:p>
    <w:p w:rsidR="00885A17" w:rsidRPr="00F8296B" w:rsidRDefault="00885A17" w:rsidP="00885A17">
      <w:pPr>
        <w:tabs>
          <w:tab w:val="left" w:pos="-1399"/>
          <w:tab w:val="left" w:pos="-720"/>
          <w:tab w:val="left" w:pos="0"/>
        </w:tabs>
        <w:spacing w:before="0" w:after="0" w:line="240" w:lineRule="auto"/>
        <w:ind w:right="313" w:hanging="426"/>
        <w:jc w:val="both"/>
        <w:divId w:val="2116439976"/>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_______________________________________</w:t>
      </w:r>
      <w:r w:rsidRPr="00F8296B">
        <w:rPr>
          <w:rFonts w:ascii="Times New Roman" w:eastAsia="SimSun" w:hAnsi="Times New Roman" w:cs="Times New Roman"/>
          <w:lang w:val="en-GB" w:eastAsia="zh-CN"/>
        </w:rPr>
        <w:tab/>
      </w:r>
      <w:r w:rsidRPr="00F8296B">
        <w:rPr>
          <w:rFonts w:ascii="Times New Roman" w:eastAsia="SimSun" w:hAnsi="Times New Roman" w:cs="Times New Roman"/>
          <w:lang w:val="en-GB" w:eastAsia="zh-CN"/>
        </w:rPr>
        <w:tab/>
        <w:t>______________________________</w:t>
      </w:r>
    </w:p>
    <w:p w:rsidR="00885A17" w:rsidRPr="00F8296B" w:rsidRDefault="00885A17" w:rsidP="00885A17">
      <w:pPr>
        <w:tabs>
          <w:tab w:val="left" w:pos="-1399"/>
          <w:tab w:val="left" w:pos="-720"/>
          <w:tab w:val="left" w:pos="0"/>
        </w:tabs>
        <w:spacing w:before="0" w:after="0" w:line="240" w:lineRule="auto"/>
        <w:ind w:right="313" w:hanging="426"/>
        <w:jc w:val="both"/>
        <w:divId w:val="2116439976"/>
        <w:rPr>
          <w:rFonts w:ascii="Times New Roman" w:eastAsia="SimSun" w:hAnsi="Times New Roman" w:cs="Times New Roman"/>
          <w:lang w:val="en-GB" w:eastAsia="zh-CN"/>
        </w:rPr>
      </w:pPr>
      <w:r w:rsidRPr="00F8296B">
        <w:rPr>
          <w:rFonts w:ascii="Times New Roman" w:eastAsia="SimSun" w:hAnsi="Times New Roman" w:cs="Times New Roman"/>
          <w:lang w:val="en-GB" w:eastAsia="zh-CN"/>
        </w:rPr>
        <w:t>Signature, name and designation of HDB Officer</w:t>
      </w:r>
      <w:r w:rsidRPr="00F8296B">
        <w:rPr>
          <w:rFonts w:ascii="Times New Roman" w:eastAsia="SimSun" w:hAnsi="Times New Roman" w:cs="Times New Roman"/>
          <w:lang w:val="en-GB" w:eastAsia="zh-CN"/>
        </w:rPr>
        <w:tab/>
      </w:r>
      <w:r w:rsidRPr="00F8296B">
        <w:rPr>
          <w:rFonts w:ascii="Times New Roman" w:eastAsia="SimSun" w:hAnsi="Times New Roman" w:cs="Times New Roman"/>
          <w:lang w:val="en-GB" w:eastAsia="zh-CN"/>
        </w:rPr>
        <w:tab/>
      </w:r>
      <w:r w:rsidRPr="00F8296B">
        <w:rPr>
          <w:rFonts w:ascii="Times New Roman" w:eastAsia="SimSun" w:hAnsi="Times New Roman" w:cs="Times New Roman"/>
          <w:lang w:val="en-GB" w:eastAsia="zh-CN"/>
        </w:rPr>
        <w:tab/>
      </w:r>
      <w:r w:rsidRPr="00F8296B">
        <w:rPr>
          <w:rFonts w:ascii="Times New Roman" w:eastAsia="SimSun" w:hAnsi="Times New Roman" w:cs="Times New Roman"/>
          <w:lang w:val="en-GB" w:eastAsia="zh-CN"/>
        </w:rPr>
        <w:tab/>
        <w:t>Date</w:t>
      </w:r>
    </w:p>
    <w:p w:rsidR="00885A17" w:rsidRDefault="00885A17" w:rsidP="00885A17">
      <w:pPr>
        <w:tabs>
          <w:tab w:val="left" w:pos="-1399"/>
          <w:tab w:val="left" w:pos="-720"/>
          <w:tab w:val="left" w:pos="0"/>
        </w:tabs>
        <w:spacing w:before="0" w:after="0" w:line="240" w:lineRule="auto"/>
        <w:ind w:right="313"/>
        <w:jc w:val="both"/>
        <w:divId w:val="2116439976"/>
        <w:rPr>
          <w:rFonts w:ascii="Times New Roman" w:eastAsia="SimSun" w:hAnsi="Times New Roman" w:cs="Times New Roman"/>
          <w:lang w:val="en-GB" w:eastAsia="zh-CN"/>
        </w:rPr>
      </w:pPr>
    </w:p>
    <w:p w:rsidR="00267633" w:rsidRPr="00267633" w:rsidRDefault="00885A17" w:rsidP="00885A17">
      <w:pPr>
        <w:tabs>
          <w:tab w:val="left" w:pos="-1399"/>
          <w:tab w:val="left" w:pos="-720"/>
        </w:tabs>
        <w:spacing w:before="0" w:after="0" w:line="240" w:lineRule="auto"/>
        <w:ind w:left="-426" w:right="313"/>
        <w:jc w:val="both"/>
        <w:divId w:val="2116439976"/>
        <w:rPr>
          <w:rFonts w:ascii="Times New Roman" w:eastAsia="SimSun" w:hAnsi="Times New Roman" w:cs="Times New Roman"/>
          <w:sz w:val="18"/>
          <w:szCs w:val="18"/>
          <w:lang w:val="en-GB" w:eastAsia="zh-CN"/>
        </w:rPr>
      </w:pPr>
      <w:r w:rsidRPr="00F8296B">
        <w:rPr>
          <w:rFonts w:ascii="Times New Roman" w:eastAsia="SimSun" w:hAnsi="Times New Roman" w:cs="Times New Roman"/>
          <w:lang w:val="en-GB" w:eastAsia="zh-CN"/>
        </w:rPr>
        <w:t>Enc</w:t>
      </w:r>
      <w:r w:rsidR="00236DAA">
        <w:rPr>
          <w:rFonts w:ascii="Times New Roman" w:eastAsia="SimSun" w:hAnsi="Times New Roman" w:cs="Times New Roman"/>
          <w:lang w:val="en-GB" w:eastAsia="zh-CN"/>
        </w:rPr>
        <w:t>.</w:t>
      </w:r>
    </w:p>
    <w:p w:rsidR="00267633" w:rsidRPr="00267633" w:rsidRDefault="00267633" w:rsidP="00267633">
      <w:pPr>
        <w:tabs>
          <w:tab w:val="left" w:pos="-1399"/>
          <w:tab w:val="left" w:pos="-720"/>
          <w:tab w:val="left" w:pos="0"/>
        </w:tabs>
        <w:spacing w:before="0" w:after="0" w:line="240" w:lineRule="auto"/>
        <w:ind w:right="313" w:firstLine="720"/>
        <w:jc w:val="both"/>
        <w:divId w:val="2116439976"/>
        <w:rPr>
          <w:rFonts w:ascii="Times New Roman" w:eastAsia="SimSun" w:hAnsi="Times New Roman" w:cs="Times New Roman"/>
          <w:sz w:val="18"/>
          <w:szCs w:val="18"/>
          <w:lang w:val="en-GB"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rsidSect="00885A17">
          <w:pgSz w:w="11906" w:h="16838"/>
          <w:pgMar w:top="993" w:right="1440" w:bottom="1440" w:left="1440" w:header="708" w:footer="708" w:gutter="0"/>
          <w:cols w:space="708"/>
          <w:docGrid w:linePitch="360"/>
        </w:sectPr>
      </w:pPr>
    </w:p>
    <w:tbl>
      <w:tblPr>
        <w:tblW w:w="0" w:type="auto"/>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16"/>
                <w:szCs w:val="20"/>
                <w:lang w:val="en-GB" w:eastAsia="zh-CN"/>
              </w:rPr>
            </w:pPr>
          </w:p>
        </w:tc>
        <w:tc>
          <w:tcPr>
            <w:tcW w:w="3080" w:type="dxa"/>
          </w:tcPr>
          <w:p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196</w:t>
            </w:r>
          </w:p>
        </w:tc>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67633" w:rsidP="00267633">
      <w:pPr>
        <w:spacing w:before="0" w:after="0" w:line="240" w:lineRule="auto"/>
        <w:jc w:val="both"/>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16</w:t>
      </w:r>
    </w:p>
    <w:p w:rsidR="00267633" w:rsidRPr="00267633" w:rsidRDefault="00267633" w:rsidP="00267633">
      <w:pPr>
        <w:keepNext/>
        <w:spacing w:before="240" w:after="6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STANDARD QUERY TO THE HOUSING &amp; DEVELOPMENT BOARD ON HDB MATRIMONIAL ASSET (AGREEMENT FOR LEASE OF HDB FLAT)</w:t>
      </w:r>
    </w:p>
    <w:p w:rsidR="00267633" w:rsidRPr="00267633" w:rsidRDefault="00267633" w:rsidP="00267633">
      <w:pPr>
        <w:tabs>
          <w:tab w:val="center" w:pos="3793"/>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AT –</w:t>
      </w:r>
    </w:p>
    <w:p w:rsidR="00267633" w:rsidRPr="00267633" w:rsidRDefault="00267633" w:rsidP="00267633">
      <w:pPr>
        <w:tabs>
          <w:tab w:val="center" w:pos="4818"/>
        </w:tabs>
        <w:spacing w:before="0" w:after="0" w:line="240" w:lineRule="auto"/>
        <w:jc w:val="center"/>
        <w:divId w:val="2116439976"/>
        <w:rPr>
          <w:rFonts w:ascii="Times New Roman" w:hAnsi="Times New Roman" w:cs="Times New Roman"/>
          <w:b/>
          <w:szCs w:val="20"/>
          <w:lang w:val="en-GB" w:eastAsia="zh-CN"/>
        </w:rPr>
      </w:pPr>
    </w:p>
    <w:p w:rsidR="00267633" w:rsidRPr="00267633" w:rsidRDefault="00267633" w:rsidP="00267633">
      <w:pPr>
        <w:tabs>
          <w:tab w:val="center" w:pos="4818"/>
        </w:tabs>
        <w:spacing w:before="0" w:after="0" w:line="240" w:lineRule="auto"/>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______________________________________________</w:t>
      </w:r>
    </w:p>
    <w:p w:rsidR="00267633" w:rsidRPr="00267633" w:rsidRDefault="00267633" w:rsidP="00267633">
      <w:pPr>
        <w:tabs>
          <w:tab w:val="center" w:pos="4818"/>
        </w:tabs>
        <w:spacing w:before="0" w:after="0" w:line="240" w:lineRule="auto"/>
        <w:jc w:val="center"/>
        <w:divId w:val="2116439976"/>
        <w:rPr>
          <w:rFonts w:ascii="Times New Roman" w:hAnsi="Times New Roman" w:cs="Times New Roman"/>
          <w:sz w:val="20"/>
          <w:szCs w:val="20"/>
          <w:lang w:val="en-GB" w:eastAsia="zh-CN"/>
        </w:rPr>
      </w:pPr>
      <w:r w:rsidRPr="00267633">
        <w:rPr>
          <w:rFonts w:ascii="Times New Roman" w:hAnsi="Times New Roman" w:cs="Times New Roman"/>
          <w:i/>
          <w:sz w:val="20"/>
          <w:szCs w:val="20"/>
          <w:lang w:val="en-GB" w:eastAsia="zh-CN"/>
        </w:rPr>
        <w:t>(state address of the HDB matrimonial asset)</w:t>
      </w:r>
    </w:p>
    <w:p w:rsidR="00267633" w:rsidRPr="00267633" w:rsidRDefault="00267633" w:rsidP="00267633">
      <w:pPr>
        <w:tabs>
          <w:tab w:val="center" w:pos="4818"/>
        </w:tabs>
        <w:spacing w:before="0" w:after="0" w:line="240" w:lineRule="auto"/>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_______________________________________________</w:t>
      </w:r>
    </w:p>
    <w:p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p>
    <w:p w:rsidR="00267633" w:rsidRPr="00267633" w:rsidRDefault="00267633" w:rsidP="00267633">
      <w:pPr>
        <w:spacing w:before="0" w:after="0" w:line="240" w:lineRule="auto"/>
        <w:jc w:val="center"/>
        <w:divId w:val="2116439976"/>
        <w:rPr>
          <w:rFonts w:ascii="Times New Roman" w:hAnsi="Times New Roman" w:cs="Times New Roman"/>
          <w:sz w:val="26"/>
          <w:szCs w:val="20"/>
          <w:lang w:val="en-GB" w:eastAsia="zh-CN"/>
        </w:rPr>
      </w:pPr>
      <w:r w:rsidRPr="00267633">
        <w:rPr>
          <w:rFonts w:ascii="Times New Roman" w:hAnsi="Times New Roman" w:cs="Times New Roman"/>
          <w:sz w:val="26"/>
          <w:szCs w:val="20"/>
          <w:lang w:val="en-GB" w:eastAsia="zh-CN"/>
        </w:rPr>
        <w:t>Sales Registration No.:____________________________</w:t>
      </w:r>
    </w:p>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(hereinafter called “the flat”)</w:t>
      </w:r>
    </w:p>
    <w:p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tbl>
      <w:tblPr>
        <w:tblW w:w="0" w:type="auto"/>
        <w:tblInd w:w="120" w:type="dxa"/>
        <w:tblLayout w:type="fixed"/>
        <w:tblCellMar>
          <w:left w:w="120" w:type="dxa"/>
          <w:right w:w="120" w:type="dxa"/>
        </w:tblCellMar>
        <w:tblLook w:val="0000" w:firstRow="0" w:lastRow="0" w:firstColumn="0" w:lastColumn="0" w:noHBand="0" w:noVBand="0"/>
      </w:tblPr>
      <w:tblGrid>
        <w:gridCol w:w="3060"/>
        <w:gridCol w:w="5966"/>
      </w:tblGrid>
      <w:tr w:rsidR="00267633" w:rsidRPr="00267633" w:rsidTr="00267633">
        <w:trPr>
          <w:divId w:val="2116439976"/>
        </w:trPr>
        <w:tc>
          <w:tcPr>
            <w:tcW w:w="9026" w:type="dxa"/>
            <w:gridSpan w:val="2"/>
            <w:tcBorders>
              <w:top w:val="single" w:sz="7" w:space="0" w:color="000000"/>
              <w:left w:val="single" w:sz="7" w:space="0" w:color="000000"/>
              <w:bottom w:val="single" w:sz="7" w:space="0" w:color="000000"/>
              <w:right w:val="single" w:sz="7" w:space="0" w:color="000000"/>
            </w:tcBorders>
          </w:tcPr>
          <w:p w:rsidR="00267633" w:rsidRPr="00267633" w:rsidRDefault="00267633" w:rsidP="00267633">
            <w:pPr>
              <w:spacing w:before="120" w:after="120" w:line="300" w:lineRule="exact"/>
              <w:rPr>
                <w:rFonts w:ascii="Times New Roman" w:hAnsi="Times New Roman" w:cs="Times New Roman"/>
                <w:sz w:val="20"/>
                <w:szCs w:val="20"/>
                <w:lang w:val="en-GB" w:eastAsia="zh-CN"/>
              </w:rPr>
            </w:pPr>
            <w:r w:rsidRPr="00267633">
              <w:rPr>
                <w:rFonts w:ascii="Times New Roman" w:hAnsi="Times New Roman" w:cs="Times New Roman"/>
                <w:b/>
                <w:sz w:val="20"/>
                <w:szCs w:val="20"/>
                <w:lang w:val="en-GB" w:eastAsia="zh-CN"/>
              </w:rPr>
              <w:t>PART 1 –</w:t>
            </w:r>
            <w:r w:rsidRPr="00267633">
              <w:rPr>
                <w:rFonts w:ascii="Times New Roman" w:hAnsi="Times New Roman" w:cs="Times New Roman"/>
                <w:sz w:val="20"/>
                <w:szCs w:val="20"/>
                <w:lang w:val="en-GB" w:eastAsia="zh-CN"/>
              </w:rPr>
              <w:t xml:space="preserve">  </w:t>
            </w:r>
            <w:r w:rsidRPr="00267633">
              <w:rPr>
                <w:rFonts w:ascii="Times New Roman" w:hAnsi="Times New Roman" w:cs="Times New Roman"/>
                <w:b/>
                <w:sz w:val="20"/>
                <w:szCs w:val="20"/>
                <w:lang w:val="en-GB" w:eastAsia="zh-CN"/>
              </w:rPr>
              <w:t>PARTICULARS OF PARTIES</w:t>
            </w:r>
            <w:r w:rsidRPr="00267633">
              <w:rPr>
                <w:rFonts w:ascii="Times New Roman" w:hAnsi="Times New Roman" w:cs="Times New Roman"/>
                <w:sz w:val="20"/>
                <w:szCs w:val="20"/>
                <w:lang w:val="en-GB" w:eastAsia="zh-CN"/>
              </w:rPr>
              <w:t xml:space="preserve"> (</w:t>
            </w:r>
            <w:r w:rsidRPr="00267633">
              <w:rPr>
                <w:rFonts w:ascii="Times New Roman" w:hAnsi="Times New Roman" w:cs="Times New Roman"/>
                <w:i/>
                <w:sz w:val="20"/>
                <w:szCs w:val="20"/>
                <w:lang w:val="en-GB" w:eastAsia="zh-CN"/>
              </w:rPr>
              <w:t>To be completed by party making the enquiry</w:t>
            </w:r>
            <w:r w:rsidRPr="00267633">
              <w:rPr>
                <w:rFonts w:ascii="Times New Roman" w:hAnsi="Times New Roman" w:cs="Times New Roman"/>
                <w:sz w:val="20"/>
                <w:szCs w:val="20"/>
                <w:lang w:val="en-GB" w:eastAsia="zh-CN"/>
              </w:rPr>
              <w:t>)</w:t>
            </w:r>
          </w:p>
        </w:tc>
      </w:tr>
      <w:tr w:rsidR="00267633" w:rsidRPr="00267633" w:rsidTr="00267633">
        <w:trPr>
          <w:divId w:val="2116439976"/>
          <w:trHeight w:val="384"/>
        </w:trPr>
        <w:tc>
          <w:tcPr>
            <w:tcW w:w="3060" w:type="dxa"/>
            <w:tcBorders>
              <w:top w:val="single" w:sz="7" w:space="0" w:color="000000"/>
              <w:left w:val="single" w:sz="7" w:space="0" w:color="000000"/>
              <w:bottom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5966" w:type="dxa"/>
            <w:tcBorders>
              <w:top w:val="single" w:sz="7" w:space="0" w:color="000000"/>
              <w:left w:val="nil"/>
              <w:bottom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r>
      <w:tr w:rsidR="00267633" w:rsidRPr="00267633" w:rsidTr="00267633">
        <w:trPr>
          <w:divId w:val="2116439976"/>
          <w:trHeight w:val="384"/>
        </w:trPr>
        <w:tc>
          <w:tcPr>
            <w:tcW w:w="3060" w:type="dxa"/>
            <w:tcBorders>
              <w:top w:val="single" w:sz="7" w:space="0" w:color="000000"/>
              <w:left w:val="single" w:sz="7" w:space="0" w:color="000000"/>
              <w:bottom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Name of Plaintiff</w:t>
            </w:r>
          </w:p>
        </w:tc>
        <w:tc>
          <w:tcPr>
            <w:tcW w:w="5966" w:type="dxa"/>
            <w:tcBorders>
              <w:top w:val="single" w:sz="7" w:space="0" w:color="000000"/>
              <w:left w:val="single" w:sz="7" w:space="0" w:color="000000"/>
              <w:bottom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r>
      <w:tr w:rsidR="00267633" w:rsidRPr="00267633" w:rsidTr="00267633">
        <w:trPr>
          <w:divId w:val="2116439976"/>
          <w:trHeight w:val="384"/>
        </w:trPr>
        <w:tc>
          <w:tcPr>
            <w:tcW w:w="3060" w:type="dxa"/>
            <w:tcBorders>
              <w:top w:val="single" w:sz="7" w:space="0" w:color="000000"/>
              <w:left w:val="single" w:sz="7" w:space="0" w:color="000000"/>
              <w:bottom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xml:space="preserve">NRIC No. </w:t>
            </w:r>
          </w:p>
        </w:tc>
        <w:tc>
          <w:tcPr>
            <w:tcW w:w="5966" w:type="dxa"/>
            <w:tcBorders>
              <w:top w:val="single" w:sz="7" w:space="0" w:color="000000"/>
              <w:left w:val="single" w:sz="7" w:space="0" w:color="000000"/>
              <w:bottom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r>
      <w:tr w:rsidR="00267633" w:rsidRPr="00267633" w:rsidTr="00267633">
        <w:trPr>
          <w:divId w:val="2116439976"/>
          <w:trHeight w:val="384"/>
        </w:trPr>
        <w:tc>
          <w:tcPr>
            <w:tcW w:w="3060" w:type="dxa"/>
            <w:tcBorders>
              <w:top w:val="single" w:sz="7" w:space="0" w:color="000000"/>
              <w:left w:val="single" w:sz="7" w:space="0" w:color="000000"/>
              <w:bottom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5966" w:type="dxa"/>
            <w:tcBorders>
              <w:top w:val="single" w:sz="7" w:space="0" w:color="000000"/>
              <w:left w:val="single" w:sz="7" w:space="0" w:color="000000"/>
              <w:bottom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r>
      <w:tr w:rsidR="00267633" w:rsidRPr="00267633" w:rsidTr="00267633">
        <w:trPr>
          <w:divId w:val="2116439976"/>
          <w:trHeight w:val="384"/>
        </w:trPr>
        <w:tc>
          <w:tcPr>
            <w:tcW w:w="3060" w:type="dxa"/>
            <w:tcBorders>
              <w:top w:val="single" w:sz="7" w:space="0" w:color="000000"/>
              <w:left w:val="single" w:sz="7" w:space="0" w:color="000000"/>
              <w:bottom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Name of Defendant</w:t>
            </w:r>
          </w:p>
        </w:tc>
        <w:tc>
          <w:tcPr>
            <w:tcW w:w="5966" w:type="dxa"/>
            <w:tcBorders>
              <w:top w:val="single" w:sz="7" w:space="0" w:color="000000"/>
              <w:left w:val="single" w:sz="7" w:space="0" w:color="000000"/>
              <w:bottom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r>
      <w:tr w:rsidR="00267633" w:rsidRPr="00267633" w:rsidTr="00267633">
        <w:trPr>
          <w:divId w:val="2116439976"/>
          <w:trHeight w:val="384"/>
        </w:trPr>
        <w:tc>
          <w:tcPr>
            <w:tcW w:w="3060" w:type="dxa"/>
            <w:tcBorders>
              <w:top w:val="single" w:sz="7" w:space="0" w:color="000000"/>
              <w:left w:val="single" w:sz="7" w:space="0" w:color="000000"/>
              <w:bottom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xml:space="preserve">NRIC No. </w:t>
            </w:r>
          </w:p>
        </w:tc>
        <w:tc>
          <w:tcPr>
            <w:tcW w:w="5966" w:type="dxa"/>
            <w:tcBorders>
              <w:top w:val="single" w:sz="7" w:space="0" w:color="000000"/>
              <w:left w:val="single" w:sz="7" w:space="0" w:color="000000"/>
              <w:bottom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r>
      <w:tr w:rsidR="00267633" w:rsidRPr="00267633" w:rsidTr="00267633">
        <w:trPr>
          <w:divId w:val="2116439976"/>
          <w:trHeight w:val="384"/>
        </w:trPr>
        <w:tc>
          <w:tcPr>
            <w:tcW w:w="3060" w:type="dxa"/>
            <w:tcBorders>
              <w:top w:val="single" w:sz="7" w:space="0" w:color="000000"/>
              <w:left w:val="single" w:sz="7" w:space="0" w:color="000000"/>
              <w:bottom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5966" w:type="dxa"/>
            <w:tcBorders>
              <w:top w:val="single" w:sz="7" w:space="0" w:color="000000"/>
              <w:left w:val="single" w:sz="7" w:space="0" w:color="000000"/>
              <w:bottom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r>
      <w:tr w:rsidR="00267633" w:rsidRPr="00267633" w:rsidTr="00267633">
        <w:trPr>
          <w:divId w:val="2116439976"/>
          <w:trHeight w:val="384"/>
        </w:trPr>
        <w:tc>
          <w:tcPr>
            <w:tcW w:w="3060" w:type="dxa"/>
            <w:tcBorders>
              <w:top w:val="single" w:sz="7" w:space="0" w:color="000000"/>
              <w:left w:val="single" w:sz="7" w:space="0" w:color="000000"/>
              <w:bottom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Nature of writ</w:t>
            </w:r>
          </w:p>
        </w:tc>
        <w:tc>
          <w:tcPr>
            <w:tcW w:w="5966" w:type="dxa"/>
            <w:tcBorders>
              <w:top w:val="single" w:sz="7" w:space="0" w:color="000000"/>
              <w:left w:val="single" w:sz="7" w:space="0" w:color="000000"/>
              <w:bottom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Writ for Divorce / Annulment *</w:t>
            </w:r>
          </w:p>
        </w:tc>
      </w:tr>
      <w:tr w:rsidR="00267633" w:rsidRPr="00267633" w:rsidTr="00267633">
        <w:trPr>
          <w:divId w:val="2116439976"/>
          <w:trHeight w:val="384"/>
        </w:trPr>
        <w:tc>
          <w:tcPr>
            <w:tcW w:w="3060" w:type="dxa"/>
            <w:tcBorders>
              <w:top w:val="single" w:sz="7" w:space="0" w:color="000000"/>
              <w:left w:val="single" w:sz="7" w:space="0" w:color="000000"/>
              <w:bottom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5966" w:type="dxa"/>
            <w:tcBorders>
              <w:top w:val="single" w:sz="7" w:space="0" w:color="000000"/>
              <w:left w:val="single" w:sz="7" w:space="0" w:color="000000"/>
              <w:bottom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r>
      <w:tr w:rsidR="00267633" w:rsidRPr="00267633" w:rsidTr="00267633">
        <w:trPr>
          <w:divId w:val="2116439976"/>
          <w:trHeight w:val="384"/>
        </w:trPr>
        <w:tc>
          <w:tcPr>
            <w:tcW w:w="3060" w:type="dxa"/>
            <w:tcBorders>
              <w:top w:val="single" w:sz="7" w:space="0" w:color="000000"/>
              <w:left w:val="single" w:sz="7" w:space="0" w:color="000000"/>
              <w:bottom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Name of Solicitor for Plaintiff /Defendant *</w:t>
            </w:r>
          </w:p>
          <w:p w:rsidR="00267633" w:rsidRPr="00267633" w:rsidRDefault="00267633" w:rsidP="00267633">
            <w:pPr>
              <w:spacing w:before="120" w:after="0" w:line="240" w:lineRule="exact"/>
              <w:rPr>
                <w:rFonts w:ascii="Times New Roman" w:hAnsi="Times New Roman" w:cs="Times New Roman"/>
                <w:sz w:val="18"/>
                <w:szCs w:val="20"/>
                <w:lang w:val="en-GB" w:eastAsia="zh-CN"/>
              </w:rPr>
            </w:pPr>
            <w:r w:rsidRPr="00267633">
              <w:rPr>
                <w:rFonts w:ascii="Times New Roman" w:hAnsi="Times New Roman" w:cs="Times New Roman"/>
                <w:sz w:val="20"/>
                <w:szCs w:val="20"/>
                <w:lang w:val="en-GB" w:eastAsia="zh-CN"/>
              </w:rPr>
              <w:t>(</w:t>
            </w:r>
            <w:r w:rsidRPr="00267633">
              <w:rPr>
                <w:rFonts w:ascii="Times New Roman" w:hAnsi="Times New Roman" w:cs="Times New Roman"/>
                <w:sz w:val="18"/>
                <w:szCs w:val="20"/>
                <w:lang w:val="en-GB" w:eastAsia="zh-CN"/>
              </w:rPr>
              <w:t>specify the name of the solicitor representing the party who is  making the enquiry)</w:t>
            </w:r>
          </w:p>
        </w:tc>
        <w:tc>
          <w:tcPr>
            <w:tcW w:w="5966" w:type="dxa"/>
            <w:tcBorders>
              <w:top w:val="single" w:sz="7" w:space="0" w:color="000000"/>
              <w:left w:val="single" w:sz="7" w:space="0" w:color="000000"/>
              <w:bottom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r>
      <w:tr w:rsidR="00267633" w:rsidRPr="00267633" w:rsidTr="00267633">
        <w:trPr>
          <w:divId w:val="2116439976"/>
          <w:trHeight w:val="384"/>
        </w:trPr>
        <w:tc>
          <w:tcPr>
            <w:tcW w:w="3060" w:type="dxa"/>
            <w:tcBorders>
              <w:top w:val="single" w:sz="7" w:space="0" w:color="000000"/>
              <w:left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Solicitor’s address</w:t>
            </w:r>
          </w:p>
          <w:p w:rsidR="00267633" w:rsidRPr="00267633" w:rsidRDefault="00267633" w:rsidP="00267633">
            <w:pPr>
              <w:spacing w:before="120" w:after="0" w:line="240" w:lineRule="exact"/>
              <w:rPr>
                <w:rFonts w:ascii="Times New Roman" w:hAnsi="Times New Roman" w:cs="Times New Roman"/>
                <w:sz w:val="18"/>
                <w:szCs w:val="20"/>
                <w:lang w:val="en-GB" w:eastAsia="zh-CN"/>
              </w:rPr>
            </w:pPr>
            <w:r w:rsidRPr="00267633">
              <w:rPr>
                <w:rFonts w:ascii="Times New Roman" w:hAnsi="Times New Roman" w:cs="Times New Roman"/>
                <w:sz w:val="18"/>
                <w:szCs w:val="20"/>
                <w:lang w:val="en-GB" w:eastAsia="zh-CN"/>
              </w:rPr>
              <w:t>(if there is no solicitor, state the address of the party who is making the enquiry)</w:t>
            </w:r>
          </w:p>
        </w:tc>
        <w:tc>
          <w:tcPr>
            <w:tcW w:w="5966" w:type="dxa"/>
            <w:tcBorders>
              <w:top w:val="single" w:sz="7" w:space="0" w:color="000000"/>
              <w:left w:val="single" w:sz="7" w:space="0" w:color="000000"/>
              <w:bottom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r>
      <w:tr w:rsidR="00267633" w:rsidRPr="00267633" w:rsidTr="00267633">
        <w:trPr>
          <w:divId w:val="2116439976"/>
          <w:trHeight w:val="384"/>
        </w:trPr>
        <w:tc>
          <w:tcPr>
            <w:tcW w:w="3060" w:type="dxa"/>
            <w:tcBorders>
              <w:left w:val="single" w:sz="7" w:space="0" w:color="000000"/>
              <w:bottom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Fax No.</w:t>
            </w:r>
          </w:p>
          <w:p w:rsidR="00267633" w:rsidRPr="00267633" w:rsidRDefault="00267633" w:rsidP="00267633">
            <w:pPr>
              <w:spacing w:before="120" w:after="0" w:line="240" w:lineRule="exact"/>
              <w:rPr>
                <w:rFonts w:ascii="Times New Roman" w:hAnsi="Times New Roman" w:cs="Times New Roman"/>
                <w:sz w:val="18"/>
                <w:szCs w:val="20"/>
                <w:lang w:val="en-GB" w:eastAsia="zh-CN"/>
              </w:rPr>
            </w:pPr>
            <w:r w:rsidRPr="00267633">
              <w:rPr>
                <w:rFonts w:ascii="Times New Roman" w:hAnsi="Times New Roman" w:cs="Times New Roman"/>
                <w:sz w:val="18"/>
                <w:szCs w:val="20"/>
                <w:lang w:val="en-GB" w:eastAsia="zh-CN"/>
              </w:rPr>
              <w:t xml:space="preserve">(HDB’s replies will be sent by fax or ordinary post to this address and number.) </w:t>
            </w:r>
          </w:p>
        </w:tc>
        <w:tc>
          <w:tcPr>
            <w:tcW w:w="5966" w:type="dxa"/>
            <w:tcBorders>
              <w:top w:val="single" w:sz="7" w:space="0" w:color="000000"/>
              <w:left w:val="single" w:sz="7" w:space="0" w:color="000000"/>
              <w:bottom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r>
      <w:tr w:rsidR="00267633" w:rsidRPr="00267633" w:rsidTr="00267633">
        <w:trPr>
          <w:divId w:val="2116439976"/>
          <w:trHeight w:val="384"/>
        </w:trPr>
        <w:tc>
          <w:tcPr>
            <w:tcW w:w="3060" w:type="dxa"/>
            <w:tcBorders>
              <w:top w:val="single" w:sz="7" w:space="0" w:color="000000"/>
              <w:left w:val="single" w:sz="7" w:space="0" w:color="000000"/>
              <w:bottom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Contact No.</w:t>
            </w:r>
          </w:p>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5966" w:type="dxa"/>
            <w:tcBorders>
              <w:top w:val="single" w:sz="7" w:space="0" w:color="000000"/>
              <w:left w:val="single" w:sz="7" w:space="0" w:color="000000"/>
              <w:bottom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r>
    </w:tbl>
    <w:p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xml:space="preserve">* </w:t>
      </w:r>
      <w:r w:rsidRPr="00267633">
        <w:rPr>
          <w:rFonts w:ascii="Times New Roman" w:hAnsi="Times New Roman" w:cs="Times New Roman"/>
          <w:i/>
          <w:sz w:val="18"/>
          <w:szCs w:val="20"/>
          <w:lang w:val="en-GB" w:eastAsia="zh-CN"/>
        </w:rPr>
        <w:t>Delete where inapplicable</w:t>
      </w:r>
      <w:r w:rsidRPr="00267633">
        <w:rPr>
          <w:rFonts w:ascii="Times New Roman" w:hAnsi="Times New Roman" w:cs="Times New Roman"/>
          <w:sz w:val="20"/>
          <w:szCs w:val="20"/>
          <w:lang w:val="en-GB" w:eastAsia="zh-CN"/>
        </w:rPr>
        <w:t>.</w:t>
      </w:r>
    </w:p>
    <w:p w:rsidR="00267633" w:rsidRPr="00267633" w:rsidRDefault="00267633" w:rsidP="00267633">
      <w:pPr>
        <w:spacing w:before="0" w:after="0" w:line="240" w:lineRule="auto"/>
        <w:divId w:val="2116439976"/>
        <w:rPr>
          <w:rFonts w:ascii="Times New Roman" w:hAnsi="Times New Roman" w:cs="Times New Roman"/>
          <w:b/>
          <w:sz w:val="20"/>
          <w:szCs w:val="20"/>
          <w:lang w:val="en-GB" w:eastAsia="zh-CN"/>
        </w:rPr>
      </w:pPr>
      <w:r w:rsidRPr="00267633">
        <w:rPr>
          <w:rFonts w:ascii="Times New Roman" w:hAnsi="Times New Roman" w:cs="Times New Roman"/>
          <w:b/>
          <w:sz w:val="20"/>
          <w:szCs w:val="20"/>
          <w:lang w:val="en-GB" w:eastAsia="zh-CN"/>
        </w:rPr>
        <w:t>Instruction to party making the enquiry: Please complete the address and sale registration number of the flat in subsequent pages</w:t>
      </w:r>
    </w:p>
    <w:p w:rsidR="00267633" w:rsidRPr="00267633" w:rsidRDefault="00267633" w:rsidP="00267633">
      <w:pPr>
        <w:spacing w:before="0" w:after="0" w:line="240" w:lineRule="auto"/>
        <w:divId w:val="2116439976"/>
        <w:rPr>
          <w:rFonts w:ascii="Times New Roman" w:hAnsi="Times New Roman" w:cs="Times New Roman"/>
          <w:b/>
          <w:sz w:val="20"/>
          <w:szCs w:val="20"/>
          <w:lang w:val="en-GB" w:eastAsia="zh-CN"/>
        </w:rPr>
      </w:pPr>
      <w:r w:rsidRPr="00267633">
        <w:rPr>
          <w:rFonts w:ascii="Times New Roman" w:hAnsi="Times New Roman" w:cs="Times New Roman"/>
          <w:b/>
          <w:sz w:val="20"/>
          <w:szCs w:val="20"/>
          <w:lang w:val="en-GB" w:eastAsia="zh-CN"/>
        </w:rPr>
        <w:br w:type="page"/>
      </w:r>
    </w:p>
    <w:tbl>
      <w:tblPr>
        <w:tblW w:w="0" w:type="auto"/>
        <w:tblInd w:w="120" w:type="dxa"/>
        <w:tblLayout w:type="fixed"/>
        <w:tblCellMar>
          <w:left w:w="120" w:type="dxa"/>
          <w:right w:w="120" w:type="dxa"/>
        </w:tblCellMar>
        <w:tblLook w:val="0000" w:firstRow="0" w:lastRow="0" w:firstColumn="0" w:lastColumn="0" w:noHBand="0" w:noVBand="0"/>
      </w:tblPr>
      <w:tblGrid>
        <w:gridCol w:w="2301"/>
        <w:gridCol w:w="3358"/>
        <w:gridCol w:w="3358"/>
      </w:tblGrid>
      <w:tr w:rsidR="00267633" w:rsidRPr="00267633" w:rsidTr="00267633">
        <w:trPr>
          <w:divId w:val="2116439976"/>
          <w:trHeight w:val="504"/>
        </w:trPr>
        <w:tc>
          <w:tcPr>
            <w:tcW w:w="9017" w:type="dxa"/>
            <w:gridSpan w:val="3"/>
            <w:tcBorders>
              <w:bottom w:val="single" w:sz="6" w:space="0" w:color="000000"/>
            </w:tcBorders>
            <w:vAlign w:val="center"/>
          </w:tcPr>
          <w:p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t>Address &amp; sale registration number of the flat: __________________________________________________</w:t>
            </w:r>
          </w:p>
        </w:tc>
      </w:tr>
      <w:tr w:rsidR="00267633" w:rsidRPr="00267633" w:rsidTr="00267633">
        <w:trPr>
          <w:divId w:val="2116439976"/>
          <w:trHeight w:val="327"/>
        </w:trPr>
        <w:tc>
          <w:tcPr>
            <w:tcW w:w="9017" w:type="dxa"/>
            <w:gridSpan w:val="3"/>
            <w:tcBorders>
              <w:top w:val="single" w:sz="6" w:space="0" w:color="000000"/>
              <w:left w:val="single" w:sz="4" w:space="0" w:color="auto"/>
              <w:bottom w:val="single" w:sz="6" w:space="0" w:color="000000"/>
              <w:right w:val="single" w:sz="4" w:space="0" w:color="auto"/>
            </w:tcBorders>
            <w:vAlign w:val="center"/>
          </w:tcPr>
          <w:p w:rsidR="00267633" w:rsidRPr="00267633" w:rsidRDefault="00267633" w:rsidP="00267633">
            <w:pPr>
              <w:spacing w:before="0" w:after="0" w:line="240" w:lineRule="auto"/>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 2   -    PARTICULARS OF THE FLAT  (to be completed by HDB)</w:t>
            </w:r>
          </w:p>
        </w:tc>
      </w:tr>
      <w:tr w:rsidR="00267633" w:rsidRPr="00267633" w:rsidTr="00267633">
        <w:trPr>
          <w:divId w:val="2116439976"/>
          <w:cantSplit/>
        </w:trPr>
        <w:tc>
          <w:tcPr>
            <w:tcW w:w="2301" w:type="dxa"/>
            <w:vMerge w:val="restart"/>
            <w:tcBorders>
              <w:top w:val="single" w:sz="6" w:space="0" w:color="000000"/>
              <w:left w:val="single" w:sz="6" w:space="0" w:color="000000"/>
              <w:bottom w:val="nil"/>
              <w:right w:val="single" w:sz="6" w:space="0" w:color="000000"/>
            </w:tcBorders>
          </w:tcPr>
          <w:p w:rsidR="00267633" w:rsidRPr="00267633" w:rsidRDefault="00267633" w:rsidP="00267633">
            <w:pPr>
              <w:spacing w:before="0" w:after="120" w:line="30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xml:space="preserve">Names of purchaser(s) </w:t>
            </w:r>
          </w:p>
        </w:tc>
        <w:tc>
          <w:tcPr>
            <w:tcW w:w="3358" w:type="dxa"/>
            <w:tcBorders>
              <w:top w:val="single" w:sz="6" w:space="0" w:color="000000"/>
              <w:left w:val="single" w:sz="6" w:space="0" w:color="000000"/>
              <w:bottom w:val="single" w:sz="4" w:space="0" w:color="auto"/>
              <w:right w:val="single" w:sz="4" w:space="0" w:color="auto"/>
            </w:tcBorders>
          </w:tcPr>
          <w:p w:rsidR="00267633" w:rsidRPr="00267633" w:rsidRDefault="00267633" w:rsidP="00267633">
            <w:pPr>
              <w:tabs>
                <w:tab w:val="left" w:pos="-1440"/>
              </w:tabs>
              <w:spacing w:before="0" w:after="120" w:line="300" w:lineRule="exact"/>
              <w:ind w:left="3600" w:hanging="3600"/>
              <w:jc w:val="center"/>
              <w:rPr>
                <w:rFonts w:ascii="Times New Roman" w:hAnsi="Times New Roman" w:cs="Times New Roman"/>
                <w:i/>
                <w:sz w:val="20"/>
                <w:szCs w:val="20"/>
                <w:lang w:val="en-GB" w:eastAsia="zh-CN"/>
              </w:rPr>
            </w:pPr>
            <w:r w:rsidRPr="00267633">
              <w:rPr>
                <w:rFonts w:ascii="Times New Roman" w:hAnsi="Times New Roman" w:cs="Times New Roman"/>
                <w:i/>
                <w:sz w:val="20"/>
                <w:szCs w:val="20"/>
                <w:lang w:val="en-GB" w:eastAsia="zh-CN"/>
              </w:rPr>
              <w:t>Name</w:t>
            </w:r>
          </w:p>
        </w:tc>
        <w:tc>
          <w:tcPr>
            <w:tcW w:w="3358" w:type="dxa"/>
            <w:tcBorders>
              <w:top w:val="single" w:sz="6" w:space="0" w:color="000000"/>
              <w:left w:val="single" w:sz="6" w:space="0" w:color="000000"/>
              <w:bottom w:val="single" w:sz="4" w:space="0" w:color="auto"/>
              <w:right w:val="single" w:sz="4" w:space="0" w:color="auto"/>
            </w:tcBorders>
          </w:tcPr>
          <w:p w:rsidR="00267633" w:rsidRPr="00267633" w:rsidRDefault="00267633" w:rsidP="00267633">
            <w:pPr>
              <w:tabs>
                <w:tab w:val="left" w:pos="-1440"/>
              </w:tabs>
              <w:spacing w:before="0" w:after="120" w:line="300" w:lineRule="exact"/>
              <w:ind w:left="3600" w:hanging="3600"/>
              <w:jc w:val="center"/>
              <w:rPr>
                <w:rFonts w:ascii="Times New Roman" w:hAnsi="Times New Roman" w:cs="Times New Roman"/>
                <w:i/>
                <w:sz w:val="20"/>
                <w:szCs w:val="20"/>
                <w:lang w:val="en-GB" w:eastAsia="zh-CN"/>
              </w:rPr>
            </w:pPr>
            <w:r w:rsidRPr="00267633">
              <w:rPr>
                <w:rFonts w:ascii="Times New Roman" w:hAnsi="Times New Roman" w:cs="Times New Roman"/>
                <w:i/>
                <w:sz w:val="20"/>
                <w:szCs w:val="20"/>
                <w:lang w:val="en-GB" w:eastAsia="zh-CN"/>
              </w:rPr>
              <w:t>Relationship with Purchaser 1</w:t>
            </w:r>
          </w:p>
        </w:tc>
      </w:tr>
      <w:tr w:rsidR="00267633" w:rsidRPr="00267633" w:rsidTr="00267633">
        <w:trPr>
          <w:divId w:val="2116439976"/>
          <w:cantSplit/>
        </w:trPr>
        <w:tc>
          <w:tcPr>
            <w:tcW w:w="2301" w:type="dxa"/>
            <w:vMerge/>
            <w:tcBorders>
              <w:top w:val="nil"/>
              <w:left w:val="single" w:sz="6" w:space="0" w:color="000000"/>
              <w:bottom w:val="nil"/>
              <w:right w:val="single" w:sz="6" w:space="0" w:color="000000"/>
            </w:tcBorders>
          </w:tcPr>
          <w:p w:rsidR="00267633" w:rsidRPr="00267633" w:rsidRDefault="00267633" w:rsidP="00267633">
            <w:pPr>
              <w:spacing w:before="0" w:after="120" w:line="300" w:lineRule="exact"/>
              <w:rPr>
                <w:rFonts w:ascii="Times New Roman" w:hAnsi="Times New Roman" w:cs="Times New Roman"/>
                <w:sz w:val="20"/>
                <w:szCs w:val="20"/>
                <w:lang w:val="en-GB" w:eastAsia="zh-CN"/>
              </w:rPr>
            </w:pPr>
          </w:p>
        </w:tc>
        <w:tc>
          <w:tcPr>
            <w:tcW w:w="3358" w:type="dxa"/>
            <w:tcBorders>
              <w:left w:val="single" w:sz="6" w:space="0" w:color="000000"/>
              <w:bottom w:val="dotted" w:sz="4" w:space="0" w:color="auto"/>
              <w:right w:val="single" w:sz="4" w:space="0" w:color="auto"/>
            </w:tcBorders>
          </w:tcPr>
          <w:p w:rsidR="00267633" w:rsidRPr="00267633" w:rsidRDefault="00267633" w:rsidP="00267633">
            <w:pPr>
              <w:spacing w:before="0" w:after="120" w:line="30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1</w:t>
            </w:r>
          </w:p>
        </w:tc>
        <w:tc>
          <w:tcPr>
            <w:tcW w:w="3358" w:type="dxa"/>
            <w:tcBorders>
              <w:left w:val="single" w:sz="6" w:space="0" w:color="000000"/>
              <w:bottom w:val="dotted" w:sz="4" w:space="0" w:color="auto"/>
              <w:right w:val="single" w:sz="4" w:space="0" w:color="auto"/>
            </w:tcBorders>
          </w:tcPr>
          <w:p w:rsidR="00267633" w:rsidRPr="00267633" w:rsidRDefault="00267633" w:rsidP="00267633">
            <w:pPr>
              <w:spacing w:before="0" w:after="120" w:line="300" w:lineRule="exact"/>
              <w:jc w:val="center"/>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Self</w:t>
            </w:r>
          </w:p>
        </w:tc>
      </w:tr>
      <w:tr w:rsidR="00267633" w:rsidRPr="00267633" w:rsidTr="00267633">
        <w:trPr>
          <w:divId w:val="2116439976"/>
          <w:cantSplit/>
        </w:trPr>
        <w:tc>
          <w:tcPr>
            <w:tcW w:w="2301" w:type="dxa"/>
            <w:vMerge/>
            <w:tcBorders>
              <w:top w:val="nil"/>
              <w:left w:val="single" w:sz="6" w:space="0" w:color="000000"/>
              <w:bottom w:val="nil"/>
              <w:right w:val="single" w:sz="6" w:space="0" w:color="000000"/>
            </w:tcBorders>
          </w:tcPr>
          <w:p w:rsidR="00267633" w:rsidRPr="00267633" w:rsidRDefault="00267633" w:rsidP="00267633">
            <w:pPr>
              <w:spacing w:before="0" w:after="120" w:line="300" w:lineRule="exact"/>
              <w:rPr>
                <w:rFonts w:ascii="Times New Roman" w:hAnsi="Times New Roman" w:cs="Times New Roman"/>
                <w:sz w:val="20"/>
                <w:szCs w:val="20"/>
                <w:lang w:val="en-GB" w:eastAsia="zh-CN"/>
              </w:rPr>
            </w:pPr>
          </w:p>
        </w:tc>
        <w:tc>
          <w:tcPr>
            <w:tcW w:w="3358" w:type="dxa"/>
            <w:tcBorders>
              <w:top w:val="dotted" w:sz="4" w:space="0" w:color="auto"/>
              <w:left w:val="single" w:sz="6" w:space="0" w:color="000000"/>
              <w:bottom w:val="dotted" w:sz="4" w:space="0" w:color="auto"/>
              <w:right w:val="single" w:sz="4" w:space="0" w:color="auto"/>
            </w:tcBorders>
          </w:tcPr>
          <w:p w:rsidR="00267633" w:rsidRPr="00267633" w:rsidRDefault="00267633" w:rsidP="00267633">
            <w:pPr>
              <w:spacing w:before="0" w:after="120" w:line="30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2</w:t>
            </w:r>
          </w:p>
        </w:tc>
        <w:tc>
          <w:tcPr>
            <w:tcW w:w="3358" w:type="dxa"/>
            <w:tcBorders>
              <w:top w:val="dotted" w:sz="4" w:space="0" w:color="auto"/>
              <w:left w:val="single" w:sz="6" w:space="0" w:color="000000"/>
              <w:bottom w:val="dotted" w:sz="4" w:space="0" w:color="auto"/>
              <w:right w:val="single" w:sz="4" w:space="0" w:color="auto"/>
            </w:tcBorders>
          </w:tcPr>
          <w:p w:rsidR="00267633" w:rsidRPr="00267633" w:rsidRDefault="00267633" w:rsidP="00267633">
            <w:pPr>
              <w:spacing w:before="0" w:after="120" w:line="300" w:lineRule="exact"/>
              <w:rPr>
                <w:rFonts w:ascii="Times New Roman" w:hAnsi="Times New Roman" w:cs="Times New Roman"/>
                <w:sz w:val="20"/>
                <w:szCs w:val="20"/>
                <w:lang w:val="en-GB" w:eastAsia="zh-CN"/>
              </w:rPr>
            </w:pPr>
          </w:p>
        </w:tc>
      </w:tr>
      <w:tr w:rsidR="00267633" w:rsidRPr="00267633" w:rsidTr="00267633">
        <w:trPr>
          <w:divId w:val="2116439976"/>
          <w:cantSplit/>
        </w:trPr>
        <w:tc>
          <w:tcPr>
            <w:tcW w:w="2301" w:type="dxa"/>
            <w:vMerge/>
            <w:tcBorders>
              <w:top w:val="nil"/>
              <w:left w:val="single" w:sz="6" w:space="0" w:color="000000"/>
              <w:bottom w:val="nil"/>
              <w:right w:val="single" w:sz="6" w:space="0" w:color="000000"/>
            </w:tcBorders>
          </w:tcPr>
          <w:p w:rsidR="00267633" w:rsidRPr="00267633" w:rsidRDefault="00267633" w:rsidP="00267633">
            <w:pPr>
              <w:spacing w:before="0" w:after="120" w:line="300" w:lineRule="exact"/>
              <w:rPr>
                <w:rFonts w:ascii="Times New Roman" w:hAnsi="Times New Roman" w:cs="Times New Roman"/>
                <w:sz w:val="20"/>
                <w:szCs w:val="20"/>
                <w:lang w:val="en-GB" w:eastAsia="zh-CN"/>
              </w:rPr>
            </w:pPr>
          </w:p>
        </w:tc>
        <w:tc>
          <w:tcPr>
            <w:tcW w:w="3358" w:type="dxa"/>
            <w:tcBorders>
              <w:top w:val="dotted" w:sz="4" w:space="0" w:color="auto"/>
              <w:left w:val="single" w:sz="6" w:space="0" w:color="000000"/>
              <w:bottom w:val="dotted" w:sz="4" w:space="0" w:color="auto"/>
              <w:right w:val="single" w:sz="4" w:space="0" w:color="auto"/>
            </w:tcBorders>
          </w:tcPr>
          <w:p w:rsidR="00267633" w:rsidRPr="00267633" w:rsidRDefault="00267633" w:rsidP="00267633">
            <w:pPr>
              <w:spacing w:before="0" w:after="120" w:line="30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3</w:t>
            </w:r>
          </w:p>
        </w:tc>
        <w:tc>
          <w:tcPr>
            <w:tcW w:w="3358" w:type="dxa"/>
            <w:tcBorders>
              <w:top w:val="dotted" w:sz="4" w:space="0" w:color="auto"/>
              <w:left w:val="single" w:sz="6" w:space="0" w:color="000000"/>
              <w:bottom w:val="dotted" w:sz="4" w:space="0" w:color="auto"/>
              <w:right w:val="single" w:sz="4" w:space="0" w:color="auto"/>
            </w:tcBorders>
          </w:tcPr>
          <w:p w:rsidR="00267633" w:rsidRPr="00267633" w:rsidRDefault="00267633" w:rsidP="00267633">
            <w:pPr>
              <w:spacing w:before="0" w:after="120" w:line="300" w:lineRule="exact"/>
              <w:rPr>
                <w:rFonts w:ascii="Times New Roman" w:hAnsi="Times New Roman" w:cs="Times New Roman"/>
                <w:sz w:val="20"/>
                <w:szCs w:val="20"/>
                <w:lang w:val="en-GB" w:eastAsia="zh-CN"/>
              </w:rPr>
            </w:pPr>
          </w:p>
        </w:tc>
      </w:tr>
      <w:tr w:rsidR="00267633" w:rsidRPr="00267633" w:rsidTr="00267633">
        <w:trPr>
          <w:divId w:val="2116439976"/>
          <w:cantSplit/>
        </w:trPr>
        <w:tc>
          <w:tcPr>
            <w:tcW w:w="2301" w:type="dxa"/>
            <w:vMerge/>
            <w:tcBorders>
              <w:top w:val="nil"/>
              <w:left w:val="single" w:sz="6" w:space="0" w:color="000000"/>
              <w:bottom w:val="single" w:sz="6" w:space="0" w:color="000000"/>
              <w:right w:val="single" w:sz="6" w:space="0" w:color="000000"/>
            </w:tcBorders>
          </w:tcPr>
          <w:p w:rsidR="00267633" w:rsidRPr="00267633" w:rsidRDefault="00267633" w:rsidP="00267633">
            <w:pPr>
              <w:spacing w:before="0" w:after="120" w:line="300" w:lineRule="exact"/>
              <w:rPr>
                <w:rFonts w:ascii="Times New Roman" w:hAnsi="Times New Roman" w:cs="Times New Roman"/>
                <w:sz w:val="20"/>
                <w:szCs w:val="20"/>
                <w:lang w:val="en-GB" w:eastAsia="zh-CN"/>
              </w:rPr>
            </w:pPr>
          </w:p>
        </w:tc>
        <w:tc>
          <w:tcPr>
            <w:tcW w:w="3358" w:type="dxa"/>
            <w:tcBorders>
              <w:top w:val="dotted" w:sz="4" w:space="0" w:color="auto"/>
              <w:left w:val="single" w:sz="6" w:space="0" w:color="000000"/>
              <w:right w:val="single" w:sz="4" w:space="0" w:color="auto"/>
            </w:tcBorders>
          </w:tcPr>
          <w:p w:rsidR="00267633" w:rsidRPr="00267633" w:rsidRDefault="00267633" w:rsidP="00267633">
            <w:pPr>
              <w:spacing w:before="0" w:after="120" w:line="30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4</w:t>
            </w:r>
          </w:p>
        </w:tc>
        <w:tc>
          <w:tcPr>
            <w:tcW w:w="3358" w:type="dxa"/>
            <w:tcBorders>
              <w:top w:val="dotted" w:sz="4" w:space="0" w:color="auto"/>
              <w:left w:val="single" w:sz="6" w:space="0" w:color="000000"/>
              <w:right w:val="single" w:sz="4" w:space="0" w:color="auto"/>
            </w:tcBorders>
          </w:tcPr>
          <w:p w:rsidR="00267633" w:rsidRPr="00267633" w:rsidRDefault="00267633" w:rsidP="00267633">
            <w:pPr>
              <w:spacing w:before="0" w:after="120" w:line="300" w:lineRule="exact"/>
              <w:rPr>
                <w:rFonts w:ascii="Times New Roman" w:hAnsi="Times New Roman" w:cs="Times New Roman"/>
                <w:sz w:val="20"/>
                <w:szCs w:val="20"/>
                <w:lang w:val="en-GB" w:eastAsia="zh-CN"/>
              </w:rPr>
            </w:pPr>
          </w:p>
        </w:tc>
      </w:tr>
      <w:tr w:rsidR="00267633" w:rsidRPr="00267633" w:rsidTr="00267633">
        <w:trPr>
          <w:divId w:val="2116439976"/>
          <w:cantSplit/>
        </w:trPr>
        <w:tc>
          <w:tcPr>
            <w:tcW w:w="2301" w:type="dxa"/>
            <w:vMerge w:val="restart"/>
            <w:tcBorders>
              <w:top w:val="single" w:sz="6" w:space="0" w:color="000000"/>
              <w:left w:val="single" w:sz="6" w:space="0" w:color="000000"/>
              <w:bottom w:val="nil"/>
              <w:right w:val="single" w:sz="6" w:space="0" w:color="000000"/>
            </w:tcBorders>
          </w:tcPr>
          <w:p w:rsidR="00267633" w:rsidRPr="00267633" w:rsidRDefault="00267633" w:rsidP="00267633">
            <w:pPr>
              <w:tabs>
                <w:tab w:val="left" w:pos="1770"/>
                <w:tab w:val="left" w:pos="2040"/>
              </w:tabs>
              <w:spacing w:before="0" w:after="120" w:line="300" w:lineRule="exact"/>
              <w:ind w:right="291"/>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Names of permitted occupiers and their relationship with Purchaser 1.</w:t>
            </w:r>
          </w:p>
        </w:tc>
        <w:tc>
          <w:tcPr>
            <w:tcW w:w="3358" w:type="dxa"/>
            <w:tcBorders>
              <w:top w:val="single" w:sz="4" w:space="0" w:color="auto"/>
              <w:left w:val="single" w:sz="6" w:space="0" w:color="000000"/>
              <w:bottom w:val="single" w:sz="4" w:space="0" w:color="auto"/>
              <w:right w:val="single" w:sz="4" w:space="0" w:color="auto"/>
            </w:tcBorders>
          </w:tcPr>
          <w:p w:rsidR="00267633" w:rsidRPr="00267633" w:rsidRDefault="00267633" w:rsidP="00267633">
            <w:pPr>
              <w:tabs>
                <w:tab w:val="left" w:pos="-1440"/>
              </w:tabs>
              <w:spacing w:before="0" w:after="120" w:line="300" w:lineRule="exact"/>
              <w:ind w:left="3600" w:hanging="3600"/>
              <w:jc w:val="center"/>
              <w:rPr>
                <w:rFonts w:ascii="Times New Roman" w:hAnsi="Times New Roman" w:cs="Times New Roman"/>
                <w:i/>
                <w:sz w:val="20"/>
                <w:szCs w:val="20"/>
                <w:lang w:val="en-GB" w:eastAsia="zh-CN"/>
              </w:rPr>
            </w:pPr>
            <w:r w:rsidRPr="00267633">
              <w:rPr>
                <w:rFonts w:ascii="Times New Roman" w:hAnsi="Times New Roman" w:cs="Times New Roman"/>
                <w:i/>
                <w:sz w:val="20"/>
                <w:szCs w:val="20"/>
                <w:lang w:val="en-GB" w:eastAsia="zh-CN"/>
              </w:rPr>
              <w:t>Name</w:t>
            </w:r>
          </w:p>
        </w:tc>
        <w:tc>
          <w:tcPr>
            <w:tcW w:w="3358" w:type="dxa"/>
            <w:tcBorders>
              <w:top w:val="single" w:sz="4" w:space="0" w:color="auto"/>
              <w:left w:val="single" w:sz="6" w:space="0" w:color="000000"/>
              <w:bottom w:val="single" w:sz="4" w:space="0" w:color="auto"/>
              <w:right w:val="single" w:sz="4" w:space="0" w:color="auto"/>
            </w:tcBorders>
          </w:tcPr>
          <w:p w:rsidR="00267633" w:rsidRPr="00267633" w:rsidRDefault="00267633" w:rsidP="00267633">
            <w:pPr>
              <w:tabs>
                <w:tab w:val="left" w:pos="-1440"/>
              </w:tabs>
              <w:spacing w:before="0" w:after="120" w:line="300" w:lineRule="exact"/>
              <w:ind w:left="3600" w:hanging="3600"/>
              <w:jc w:val="center"/>
              <w:rPr>
                <w:rFonts w:ascii="Times New Roman" w:hAnsi="Times New Roman" w:cs="Times New Roman"/>
                <w:i/>
                <w:sz w:val="20"/>
                <w:szCs w:val="20"/>
                <w:lang w:val="en-GB" w:eastAsia="zh-CN"/>
              </w:rPr>
            </w:pPr>
            <w:r w:rsidRPr="00267633">
              <w:rPr>
                <w:rFonts w:ascii="Times New Roman" w:hAnsi="Times New Roman" w:cs="Times New Roman"/>
                <w:i/>
                <w:sz w:val="20"/>
                <w:szCs w:val="20"/>
                <w:lang w:val="en-GB" w:eastAsia="zh-CN"/>
              </w:rPr>
              <w:t>Relationship with Purchaser 1</w:t>
            </w:r>
          </w:p>
        </w:tc>
      </w:tr>
      <w:tr w:rsidR="00267633" w:rsidRPr="00267633" w:rsidTr="00267633">
        <w:trPr>
          <w:divId w:val="2116439976"/>
          <w:cantSplit/>
        </w:trPr>
        <w:tc>
          <w:tcPr>
            <w:tcW w:w="2301" w:type="dxa"/>
            <w:vMerge/>
            <w:tcBorders>
              <w:top w:val="nil"/>
              <w:left w:val="single" w:sz="6" w:space="0" w:color="000000"/>
              <w:bottom w:val="nil"/>
              <w:right w:val="single" w:sz="6" w:space="0" w:color="000000"/>
            </w:tcBorders>
          </w:tcPr>
          <w:p w:rsidR="00267633" w:rsidRPr="00267633" w:rsidRDefault="00267633" w:rsidP="00267633">
            <w:pPr>
              <w:spacing w:before="0" w:after="120" w:line="300" w:lineRule="exact"/>
              <w:rPr>
                <w:rFonts w:ascii="Times New Roman" w:hAnsi="Times New Roman" w:cs="Times New Roman"/>
                <w:sz w:val="20"/>
                <w:szCs w:val="20"/>
                <w:lang w:val="en-GB" w:eastAsia="zh-CN"/>
              </w:rPr>
            </w:pPr>
          </w:p>
        </w:tc>
        <w:tc>
          <w:tcPr>
            <w:tcW w:w="3358" w:type="dxa"/>
            <w:tcBorders>
              <w:left w:val="single" w:sz="6" w:space="0" w:color="000000"/>
              <w:bottom w:val="dotted" w:sz="4" w:space="0" w:color="auto"/>
              <w:right w:val="single" w:sz="4" w:space="0" w:color="auto"/>
            </w:tcBorders>
          </w:tcPr>
          <w:p w:rsidR="00267633" w:rsidRPr="00267633" w:rsidRDefault="00267633" w:rsidP="00267633">
            <w:pPr>
              <w:spacing w:before="0" w:after="120" w:line="30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1</w:t>
            </w:r>
          </w:p>
        </w:tc>
        <w:tc>
          <w:tcPr>
            <w:tcW w:w="3358" w:type="dxa"/>
            <w:tcBorders>
              <w:left w:val="single" w:sz="6" w:space="0" w:color="000000"/>
              <w:bottom w:val="dotted" w:sz="4" w:space="0" w:color="auto"/>
              <w:right w:val="single" w:sz="4" w:space="0" w:color="auto"/>
            </w:tcBorders>
          </w:tcPr>
          <w:p w:rsidR="00267633" w:rsidRPr="00267633" w:rsidRDefault="00267633" w:rsidP="00267633">
            <w:pPr>
              <w:spacing w:before="0" w:after="120" w:line="300" w:lineRule="exact"/>
              <w:rPr>
                <w:rFonts w:ascii="Times New Roman" w:hAnsi="Times New Roman" w:cs="Times New Roman"/>
                <w:sz w:val="20"/>
                <w:szCs w:val="20"/>
                <w:lang w:val="en-GB" w:eastAsia="zh-CN"/>
              </w:rPr>
            </w:pPr>
          </w:p>
        </w:tc>
      </w:tr>
      <w:tr w:rsidR="00267633" w:rsidRPr="00267633" w:rsidTr="00267633">
        <w:trPr>
          <w:divId w:val="2116439976"/>
          <w:cantSplit/>
        </w:trPr>
        <w:tc>
          <w:tcPr>
            <w:tcW w:w="2301" w:type="dxa"/>
            <w:vMerge/>
            <w:tcBorders>
              <w:top w:val="nil"/>
              <w:left w:val="single" w:sz="6" w:space="0" w:color="000000"/>
              <w:bottom w:val="nil"/>
              <w:right w:val="single" w:sz="6" w:space="0" w:color="000000"/>
            </w:tcBorders>
          </w:tcPr>
          <w:p w:rsidR="00267633" w:rsidRPr="00267633" w:rsidRDefault="00267633" w:rsidP="00267633">
            <w:pPr>
              <w:spacing w:before="0" w:after="120" w:line="300" w:lineRule="exact"/>
              <w:rPr>
                <w:rFonts w:ascii="Times New Roman" w:hAnsi="Times New Roman" w:cs="Times New Roman"/>
                <w:sz w:val="20"/>
                <w:szCs w:val="20"/>
                <w:lang w:val="en-GB" w:eastAsia="zh-CN"/>
              </w:rPr>
            </w:pPr>
          </w:p>
        </w:tc>
        <w:tc>
          <w:tcPr>
            <w:tcW w:w="3358" w:type="dxa"/>
            <w:tcBorders>
              <w:top w:val="dotted" w:sz="4" w:space="0" w:color="auto"/>
              <w:left w:val="single" w:sz="6" w:space="0" w:color="000000"/>
              <w:right w:val="single" w:sz="4" w:space="0" w:color="auto"/>
            </w:tcBorders>
          </w:tcPr>
          <w:p w:rsidR="00267633" w:rsidRPr="00267633" w:rsidRDefault="00267633" w:rsidP="00267633">
            <w:pPr>
              <w:spacing w:before="0" w:after="120" w:line="30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2</w:t>
            </w:r>
          </w:p>
        </w:tc>
        <w:tc>
          <w:tcPr>
            <w:tcW w:w="3358" w:type="dxa"/>
            <w:tcBorders>
              <w:top w:val="dotted" w:sz="4" w:space="0" w:color="auto"/>
              <w:left w:val="single" w:sz="6" w:space="0" w:color="000000"/>
              <w:bottom w:val="dotted" w:sz="4" w:space="0" w:color="auto"/>
              <w:right w:val="single" w:sz="4" w:space="0" w:color="auto"/>
            </w:tcBorders>
          </w:tcPr>
          <w:p w:rsidR="00267633" w:rsidRPr="00267633" w:rsidRDefault="00267633" w:rsidP="00267633">
            <w:pPr>
              <w:spacing w:before="0" w:after="120" w:line="300" w:lineRule="exact"/>
              <w:rPr>
                <w:rFonts w:ascii="Times New Roman" w:hAnsi="Times New Roman" w:cs="Times New Roman"/>
                <w:sz w:val="20"/>
                <w:szCs w:val="20"/>
                <w:lang w:val="en-GB" w:eastAsia="zh-CN"/>
              </w:rPr>
            </w:pPr>
          </w:p>
        </w:tc>
      </w:tr>
      <w:tr w:rsidR="00267633" w:rsidRPr="00267633" w:rsidTr="00267633">
        <w:trPr>
          <w:divId w:val="2116439976"/>
          <w:cantSplit/>
        </w:trPr>
        <w:tc>
          <w:tcPr>
            <w:tcW w:w="2301" w:type="dxa"/>
            <w:vMerge/>
            <w:tcBorders>
              <w:top w:val="nil"/>
              <w:left w:val="single" w:sz="6" w:space="0" w:color="000000"/>
              <w:bottom w:val="nil"/>
              <w:right w:val="single" w:sz="6" w:space="0" w:color="000000"/>
            </w:tcBorders>
          </w:tcPr>
          <w:p w:rsidR="00267633" w:rsidRPr="00267633" w:rsidRDefault="00267633" w:rsidP="00267633">
            <w:pPr>
              <w:spacing w:before="0" w:after="120" w:line="300" w:lineRule="exact"/>
              <w:rPr>
                <w:rFonts w:ascii="Times New Roman" w:hAnsi="Times New Roman" w:cs="Times New Roman"/>
                <w:sz w:val="20"/>
                <w:szCs w:val="20"/>
                <w:lang w:val="en-GB" w:eastAsia="zh-CN"/>
              </w:rPr>
            </w:pPr>
          </w:p>
        </w:tc>
        <w:tc>
          <w:tcPr>
            <w:tcW w:w="3358" w:type="dxa"/>
            <w:tcBorders>
              <w:top w:val="dotted" w:sz="4" w:space="0" w:color="auto"/>
              <w:left w:val="single" w:sz="6" w:space="0" w:color="000000"/>
              <w:bottom w:val="dotted" w:sz="4" w:space="0" w:color="auto"/>
              <w:right w:val="single" w:sz="4" w:space="0" w:color="auto"/>
            </w:tcBorders>
          </w:tcPr>
          <w:p w:rsidR="00267633" w:rsidRPr="00267633" w:rsidRDefault="00267633" w:rsidP="00267633">
            <w:pPr>
              <w:spacing w:before="0" w:after="120" w:line="30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3</w:t>
            </w:r>
          </w:p>
        </w:tc>
        <w:tc>
          <w:tcPr>
            <w:tcW w:w="3358" w:type="dxa"/>
            <w:tcBorders>
              <w:top w:val="dotted" w:sz="4" w:space="0" w:color="auto"/>
              <w:left w:val="single" w:sz="6" w:space="0" w:color="000000"/>
              <w:bottom w:val="dotted" w:sz="4" w:space="0" w:color="auto"/>
              <w:right w:val="single" w:sz="4" w:space="0" w:color="auto"/>
            </w:tcBorders>
          </w:tcPr>
          <w:p w:rsidR="00267633" w:rsidRPr="00267633" w:rsidRDefault="00267633" w:rsidP="00267633">
            <w:pPr>
              <w:spacing w:before="0" w:after="120" w:line="300" w:lineRule="exact"/>
              <w:rPr>
                <w:rFonts w:ascii="Times New Roman" w:hAnsi="Times New Roman" w:cs="Times New Roman"/>
                <w:sz w:val="20"/>
                <w:szCs w:val="20"/>
                <w:lang w:val="en-GB" w:eastAsia="zh-CN"/>
              </w:rPr>
            </w:pPr>
          </w:p>
        </w:tc>
      </w:tr>
      <w:tr w:rsidR="00267633" w:rsidRPr="00267633" w:rsidTr="00267633">
        <w:trPr>
          <w:divId w:val="2116439976"/>
          <w:cantSplit/>
        </w:trPr>
        <w:tc>
          <w:tcPr>
            <w:tcW w:w="2301" w:type="dxa"/>
            <w:vMerge/>
            <w:tcBorders>
              <w:top w:val="nil"/>
              <w:left w:val="single" w:sz="6" w:space="0" w:color="000000"/>
              <w:bottom w:val="single" w:sz="6" w:space="0" w:color="000000"/>
              <w:right w:val="single" w:sz="6" w:space="0" w:color="000000"/>
            </w:tcBorders>
          </w:tcPr>
          <w:p w:rsidR="00267633" w:rsidRPr="00267633" w:rsidRDefault="00267633" w:rsidP="00267633">
            <w:pPr>
              <w:spacing w:before="0" w:after="120" w:line="300" w:lineRule="exact"/>
              <w:rPr>
                <w:rFonts w:ascii="Times New Roman" w:hAnsi="Times New Roman" w:cs="Times New Roman"/>
                <w:sz w:val="20"/>
                <w:szCs w:val="20"/>
                <w:lang w:val="en-GB" w:eastAsia="zh-CN"/>
              </w:rPr>
            </w:pPr>
          </w:p>
        </w:tc>
        <w:tc>
          <w:tcPr>
            <w:tcW w:w="3358" w:type="dxa"/>
            <w:tcBorders>
              <w:top w:val="dotted" w:sz="4" w:space="0" w:color="auto"/>
              <w:left w:val="single" w:sz="6" w:space="0" w:color="000000"/>
              <w:bottom w:val="single" w:sz="6" w:space="0" w:color="000000"/>
              <w:right w:val="single" w:sz="4" w:space="0" w:color="auto"/>
            </w:tcBorders>
          </w:tcPr>
          <w:p w:rsidR="00267633" w:rsidRPr="00267633" w:rsidRDefault="00267633" w:rsidP="00267633">
            <w:pPr>
              <w:spacing w:before="0" w:after="120" w:line="30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4</w:t>
            </w:r>
          </w:p>
        </w:tc>
        <w:tc>
          <w:tcPr>
            <w:tcW w:w="3358" w:type="dxa"/>
            <w:tcBorders>
              <w:top w:val="dotted" w:sz="4" w:space="0" w:color="auto"/>
              <w:left w:val="single" w:sz="6" w:space="0" w:color="000000"/>
              <w:bottom w:val="single" w:sz="6" w:space="0" w:color="000000"/>
              <w:right w:val="single" w:sz="4" w:space="0" w:color="auto"/>
            </w:tcBorders>
          </w:tcPr>
          <w:p w:rsidR="00267633" w:rsidRPr="00267633" w:rsidRDefault="00267633" w:rsidP="00267633">
            <w:pPr>
              <w:spacing w:before="0" w:after="120" w:line="300" w:lineRule="exact"/>
              <w:rPr>
                <w:rFonts w:ascii="Times New Roman" w:hAnsi="Times New Roman" w:cs="Times New Roman"/>
                <w:sz w:val="20"/>
                <w:szCs w:val="20"/>
                <w:lang w:val="en-GB" w:eastAsia="zh-CN"/>
              </w:rPr>
            </w:pPr>
          </w:p>
        </w:tc>
      </w:tr>
      <w:tr w:rsidR="00267633" w:rsidRPr="00267633" w:rsidTr="00267633">
        <w:trPr>
          <w:divId w:val="2116439976"/>
        </w:trPr>
        <w:tc>
          <w:tcPr>
            <w:tcW w:w="2301" w:type="dxa"/>
            <w:tcBorders>
              <w:top w:val="single" w:sz="6" w:space="0" w:color="000000"/>
              <w:left w:val="single" w:sz="6" w:space="0" w:color="000000"/>
              <w:bottom w:val="single" w:sz="6" w:space="0" w:color="000000"/>
              <w:right w:val="single" w:sz="6" w:space="0" w:color="000000"/>
            </w:tcBorders>
          </w:tcPr>
          <w:p w:rsidR="00267633" w:rsidRPr="00267633" w:rsidRDefault="00267633" w:rsidP="00267633">
            <w:pPr>
              <w:spacing w:before="0" w:after="120" w:line="30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Holding Type</w:t>
            </w:r>
          </w:p>
        </w:tc>
        <w:tc>
          <w:tcPr>
            <w:tcW w:w="6716" w:type="dxa"/>
            <w:gridSpan w:val="2"/>
            <w:tcBorders>
              <w:top w:val="single" w:sz="6" w:space="0" w:color="000000"/>
              <w:left w:val="single" w:sz="6" w:space="0" w:color="000000"/>
              <w:bottom w:val="single" w:sz="6" w:space="0" w:color="000000"/>
              <w:right w:val="single" w:sz="4" w:space="0" w:color="auto"/>
            </w:tcBorders>
          </w:tcPr>
          <w:p w:rsidR="00267633" w:rsidRPr="00267633" w:rsidRDefault="00267633" w:rsidP="00267633">
            <w:pPr>
              <w:spacing w:before="0" w:after="120" w:line="30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Sole owner/tenant</w:t>
            </w:r>
          </w:p>
          <w:p w:rsidR="00267633" w:rsidRPr="00267633" w:rsidRDefault="00267633" w:rsidP="00267633">
            <w:pPr>
              <w:spacing w:before="0" w:after="120" w:line="30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Joint Tenancy</w:t>
            </w:r>
          </w:p>
          <w:p w:rsidR="00267633" w:rsidRPr="00267633" w:rsidRDefault="00267633" w:rsidP="00267633">
            <w:pPr>
              <w:spacing w:before="0" w:after="120" w:line="30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Tenancy in common in the following shares:</w:t>
            </w:r>
          </w:p>
          <w:p w:rsidR="00267633" w:rsidRPr="00267633" w:rsidRDefault="00267633" w:rsidP="00267633">
            <w:pPr>
              <w:spacing w:before="0" w:after="120" w:line="300" w:lineRule="exact"/>
              <w:ind w:left="3600"/>
              <w:rPr>
                <w:rFonts w:ascii="Times New Roman" w:hAnsi="Times New Roman" w:cs="Times New Roman"/>
                <w:sz w:val="20"/>
                <w:szCs w:val="20"/>
                <w:lang w:val="en-GB" w:eastAsia="zh-CN"/>
              </w:rPr>
            </w:pPr>
            <w:r w:rsidRPr="00267633">
              <w:rPr>
                <w:rFonts w:ascii="Times New Roman" w:hAnsi="Times New Roman" w:cs="Times New Roman"/>
                <w:sz w:val="20"/>
                <w:szCs w:val="20"/>
                <w:u w:val="single"/>
                <w:lang w:val="en-GB" w:eastAsia="zh-CN"/>
              </w:rPr>
              <w:t>Share</w:t>
            </w:r>
          </w:p>
          <w:p w:rsidR="00267633" w:rsidRPr="00267633" w:rsidRDefault="00267633" w:rsidP="00267633">
            <w:pPr>
              <w:tabs>
                <w:tab w:val="left" w:pos="-1440"/>
              </w:tabs>
              <w:spacing w:before="0" w:after="0" w:line="300" w:lineRule="exact"/>
              <w:ind w:left="3600" w:hanging="2880"/>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Lessee 1</w:t>
            </w:r>
            <w:r w:rsidRPr="00267633">
              <w:rPr>
                <w:rFonts w:ascii="Times New Roman" w:hAnsi="Times New Roman" w:cs="Times New Roman"/>
                <w:sz w:val="20"/>
                <w:szCs w:val="20"/>
                <w:lang w:val="en-GB" w:eastAsia="zh-CN"/>
              </w:rPr>
              <w:tab/>
              <w:t>_____________</w:t>
            </w:r>
          </w:p>
          <w:p w:rsidR="00267633" w:rsidRPr="00267633" w:rsidRDefault="00267633" w:rsidP="00267633">
            <w:pPr>
              <w:tabs>
                <w:tab w:val="left" w:pos="-1440"/>
              </w:tabs>
              <w:spacing w:before="0" w:after="0" w:line="300" w:lineRule="exact"/>
              <w:ind w:left="3600" w:hanging="2880"/>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Lessee 2</w:t>
            </w:r>
            <w:r w:rsidRPr="00267633">
              <w:rPr>
                <w:rFonts w:ascii="Times New Roman" w:hAnsi="Times New Roman" w:cs="Times New Roman"/>
                <w:sz w:val="20"/>
                <w:szCs w:val="20"/>
                <w:lang w:val="en-GB" w:eastAsia="zh-CN"/>
              </w:rPr>
              <w:tab/>
              <w:t>_____________</w:t>
            </w:r>
          </w:p>
          <w:p w:rsidR="00267633" w:rsidRPr="00267633" w:rsidRDefault="00267633" w:rsidP="00267633">
            <w:pPr>
              <w:tabs>
                <w:tab w:val="left" w:pos="-1440"/>
              </w:tabs>
              <w:spacing w:before="0" w:after="0" w:line="300" w:lineRule="exact"/>
              <w:ind w:left="3600" w:hanging="2880"/>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Lessee 3</w:t>
            </w:r>
            <w:r w:rsidRPr="00267633">
              <w:rPr>
                <w:rFonts w:ascii="Times New Roman" w:hAnsi="Times New Roman" w:cs="Times New Roman"/>
                <w:sz w:val="20"/>
                <w:szCs w:val="20"/>
                <w:lang w:val="en-GB" w:eastAsia="zh-CN"/>
              </w:rPr>
              <w:tab/>
              <w:t>_____________</w:t>
            </w:r>
          </w:p>
          <w:p w:rsidR="00267633" w:rsidRPr="00267633" w:rsidRDefault="00267633" w:rsidP="00267633">
            <w:pPr>
              <w:tabs>
                <w:tab w:val="left" w:pos="-1440"/>
              </w:tabs>
              <w:spacing w:before="0" w:after="120" w:line="300" w:lineRule="exact"/>
              <w:ind w:left="3600" w:hanging="2880"/>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Lessee 4</w:t>
            </w:r>
            <w:r w:rsidRPr="00267633">
              <w:rPr>
                <w:rFonts w:ascii="Times New Roman" w:hAnsi="Times New Roman" w:cs="Times New Roman"/>
                <w:sz w:val="20"/>
                <w:szCs w:val="20"/>
                <w:lang w:val="en-GB" w:eastAsia="zh-CN"/>
              </w:rPr>
              <w:tab/>
              <w:t>_____________</w:t>
            </w:r>
          </w:p>
          <w:p w:rsidR="00267633" w:rsidRPr="00267633" w:rsidRDefault="00267633" w:rsidP="00267633">
            <w:pPr>
              <w:spacing w:before="0" w:after="120" w:line="30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Others (</w:t>
            </w:r>
            <w:r w:rsidRPr="00267633">
              <w:rPr>
                <w:rFonts w:ascii="Times New Roman" w:hAnsi="Times New Roman" w:cs="Times New Roman"/>
                <w:i/>
                <w:sz w:val="20"/>
                <w:szCs w:val="20"/>
                <w:lang w:val="en-GB" w:eastAsia="zh-CN"/>
              </w:rPr>
              <w:t>please specify</w:t>
            </w:r>
            <w:r w:rsidRPr="00267633">
              <w:rPr>
                <w:rFonts w:ascii="Times New Roman" w:hAnsi="Times New Roman" w:cs="Times New Roman"/>
                <w:sz w:val="20"/>
                <w:szCs w:val="20"/>
                <w:lang w:val="en-GB" w:eastAsia="zh-CN"/>
              </w:rPr>
              <w:t>): __________________________________</w:t>
            </w:r>
          </w:p>
          <w:p w:rsidR="00267633" w:rsidRPr="00267633" w:rsidRDefault="00267633" w:rsidP="00267633">
            <w:pPr>
              <w:spacing w:before="0" w:after="120" w:line="300" w:lineRule="exact"/>
              <w:rPr>
                <w:rFonts w:ascii="Times New Roman" w:hAnsi="Times New Roman" w:cs="Times New Roman"/>
                <w:sz w:val="20"/>
                <w:szCs w:val="20"/>
                <w:lang w:val="en-GB" w:eastAsia="zh-CN"/>
              </w:rPr>
            </w:pPr>
          </w:p>
        </w:tc>
      </w:tr>
      <w:tr w:rsidR="00267633" w:rsidRPr="00267633" w:rsidTr="00267633">
        <w:trPr>
          <w:divId w:val="2116439976"/>
        </w:trPr>
        <w:tc>
          <w:tcPr>
            <w:tcW w:w="2301" w:type="dxa"/>
            <w:tcBorders>
              <w:top w:val="single" w:sz="6" w:space="0" w:color="000000"/>
              <w:left w:val="single" w:sz="6" w:space="0" w:color="000000"/>
              <w:bottom w:val="single" w:sz="6" w:space="0" w:color="000000"/>
              <w:right w:val="single" w:sz="6" w:space="0" w:color="000000"/>
            </w:tcBorders>
          </w:tcPr>
          <w:p w:rsidR="00267633" w:rsidRPr="00267633" w:rsidRDefault="00267633" w:rsidP="00267633">
            <w:pPr>
              <w:spacing w:before="0" w:after="120" w:line="30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Type of Flat</w:t>
            </w:r>
          </w:p>
        </w:tc>
        <w:tc>
          <w:tcPr>
            <w:tcW w:w="6716" w:type="dxa"/>
            <w:gridSpan w:val="2"/>
            <w:tcBorders>
              <w:top w:val="single" w:sz="6" w:space="0" w:color="000000"/>
              <w:left w:val="single" w:sz="6" w:space="0" w:color="000000"/>
              <w:bottom w:val="single" w:sz="6" w:space="0" w:color="000000"/>
              <w:right w:val="single" w:sz="4" w:space="0" w:color="auto"/>
            </w:tcBorders>
          </w:tcPr>
          <w:p w:rsidR="00267633" w:rsidRPr="00267633" w:rsidRDefault="00267633" w:rsidP="00267633">
            <w:pPr>
              <w:spacing w:before="0" w:after="120" w:line="30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xml:space="preserve"> 1-room                                </w:t>
            </w:r>
          </w:p>
          <w:p w:rsidR="00267633" w:rsidRPr="00267633" w:rsidRDefault="00267633" w:rsidP="00267633">
            <w:pPr>
              <w:spacing w:before="0" w:after="120" w:line="30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xml:space="preserve"> 2-room                                </w:t>
            </w:r>
          </w:p>
          <w:p w:rsidR="00267633" w:rsidRPr="00267633" w:rsidRDefault="00267633" w:rsidP="00267633">
            <w:pPr>
              <w:spacing w:before="0" w:after="120" w:line="30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xml:space="preserve"> 3-room                                 </w:t>
            </w:r>
          </w:p>
          <w:p w:rsidR="00267633" w:rsidRPr="00267633" w:rsidRDefault="00267633" w:rsidP="00267633">
            <w:pPr>
              <w:spacing w:before="0" w:after="120" w:line="30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4-room</w:t>
            </w:r>
          </w:p>
          <w:p w:rsidR="00267633" w:rsidRPr="00267633" w:rsidRDefault="00267633" w:rsidP="00267633">
            <w:pPr>
              <w:spacing w:before="0" w:after="120" w:line="30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5-room</w:t>
            </w:r>
          </w:p>
          <w:p w:rsidR="00267633" w:rsidRPr="00267633" w:rsidRDefault="00267633" w:rsidP="00267633">
            <w:pPr>
              <w:spacing w:before="0" w:after="120" w:line="30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Executive</w:t>
            </w:r>
          </w:p>
          <w:p w:rsidR="00267633" w:rsidRPr="00267633" w:rsidRDefault="00267633" w:rsidP="00267633">
            <w:pPr>
              <w:spacing w:before="0" w:after="120" w:line="300" w:lineRule="exact"/>
              <w:rPr>
                <w:rFonts w:ascii="Times New Roman" w:hAnsi="Times New Roman" w:cs="Times New Roman"/>
                <w:sz w:val="20"/>
                <w:szCs w:val="20"/>
                <w:u w:val="single"/>
                <w:lang w:val="en-GB" w:eastAsia="zh-CN"/>
              </w:rPr>
            </w:pPr>
            <w:r w:rsidRPr="00267633">
              <w:rPr>
                <w:rFonts w:ascii="Times New Roman" w:hAnsi="Times New Roman" w:cs="Times New Roman"/>
                <w:sz w:val="20"/>
                <w:szCs w:val="20"/>
                <w:lang w:val="en-GB" w:eastAsia="zh-CN"/>
              </w:rPr>
              <w:t> Others (</w:t>
            </w:r>
            <w:r w:rsidRPr="00267633">
              <w:rPr>
                <w:rFonts w:ascii="Times New Roman" w:hAnsi="Times New Roman" w:cs="Times New Roman"/>
                <w:i/>
                <w:sz w:val="20"/>
                <w:szCs w:val="20"/>
                <w:lang w:val="en-GB" w:eastAsia="zh-CN"/>
              </w:rPr>
              <w:t>please specify</w:t>
            </w:r>
            <w:r w:rsidRPr="00267633">
              <w:rPr>
                <w:rFonts w:ascii="Times New Roman" w:hAnsi="Times New Roman" w:cs="Times New Roman"/>
                <w:sz w:val="20"/>
                <w:szCs w:val="20"/>
                <w:lang w:val="en-GB" w:eastAsia="zh-CN"/>
              </w:rPr>
              <w:t>):  __________________________________</w:t>
            </w:r>
          </w:p>
          <w:p w:rsidR="00267633" w:rsidRPr="00267633" w:rsidRDefault="00267633" w:rsidP="00267633">
            <w:pPr>
              <w:spacing w:before="0" w:after="120" w:line="300" w:lineRule="exact"/>
              <w:rPr>
                <w:rFonts w:ascii="Times New Roman" w:hAnsi="Times New Roman" w:cs="Times New Roman"/>
                <w:sz w:val="20"/>
                <w:szCs w:val="20"/>
                <w:lang w:val="en-GB" w:eastAsia="zh-CN"/>
              </w:rPr>
            </w:pPr>
          </w:p>
        </w:tc>
      </w:tr>
    </w:tbl>
    <w:p w:rsidR="00267633" w:rsidRPr="00267633" w:rsidRDefault="00267633" w:rsidP="00267633">
      <w:pPr>
        <w:spacing w:before="0" w:after="120" w:line="300" w:lineRule="exact"/>
        <w:divId w:val="2116439976"/>
        <w:rPr>
          <w:rFonts w:ascii="Times New Roman" w:hAnsi="Times New Roman" w:cs="Times New Roman"/>
          <w:sz w:val="20"/>
          <w:szCs w:val="20"/>
          <w:lang w:val="en-GB" w:eastAsia="zh-CN"/>
        </w:rPr>
      </w:pPr>
    </w:p>
    <w:p w:rsidR="00267633" w:rsidRPr="00267633" w:rsidRDefault="00267633" w:rsidP="00267633">
      <w:pPr>
        <w:spacing w:before="0" w:after="120" w:line="300" w:lineRule="exact"/>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bl>
      <w:tblPr>
        <w:tblW w:w="0" w:type="auto"/>
        <w:tblInd w:w="120" w:type="dxa"/>
        <w:tblLayout w:type="fixed"/>
        <w:tblCellMar>
          <w:left w:w="120" w:type="dxa"/>
          <w:right w:w="120" w:type="dxa"/>
        </w:tblCellMar>
        <w:tblLook w:val="0000" w:firstRow="0" w:lastRow="0" w:firstColumn="0" w:lastColumn="0" w:noHBand="0" w:noVBand="0"/>
      </w:tblPr>
      <w:tblGrid>
        <w:gridCol w:w="2430"/>
        <w:gridCol w:w="2430"/>
        <w:gridCol w:w="2430"/>
        <w:gridCol w:w="1710"/>
        <w:gridCol w:w="17"/>
      </w:tblGrid>
      <w:tr w:rsidR="00267633" w:rsidRPr="00267633" w:rsidTr="00267633">
        <w:trPr>
          <w:divId w:val="2116439976"/>
          <w:trHeight w:val="477"/>
        </w:trPr>
        <w:tc>
          <w:tcPr>
            <w:tcW w:w="9017" w:type="dxa"/>
            <w:gridSpan w:val="5"/>
            <w:tcBorders>
              <w:bottom w:val="single" w:sz="6" w:space="0" w:color="000000"/>
            </w:tcBorders>
            <w:vAlign w:val="center"/>
          </w:tcPr>
          <w:p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t>Address &amp; sale registration number of the flat: __________________________________________________</w:t>
            </w:r>
          </w:p>
        </w:tc>
      </w:tr>
      <w:tr w:rsidR="00267633" w:rsidRPr="00267633" w:rsidTr="00267633">
        <w:trPr>
          <w:gridAfter w:val="1"/>
          <w:divId w:val="2116439976"/>
          <w:wAfter w:w="17" w:type="dxa"/>
        </w:trPr>
        <w:tc>
          <w:tcPr>
            <w:tcW w:w="9000" w:type="dxa"/>
            <w:gridSpan w:val="4"/>
            <w:tcBorders>
              <w:top w:val="single" w:sz="7" w:space="0" w:color="000000"/>
              <w:left w:val="single" w:sz="7" w:space="0" w:color="000000"/>
              <w:bottom w:val="single" w:sz="7" w:space="0" w:color="000000"/>
              <w:right w:val="single" w:sz="7" w:space="0" w:color="000000"/>
            </w:tcBorders>
          </w:tcPr>
          <w:p w:rsidR="00267633" w:rsidRPr="00267633" w:rsidRDefault="00267633" w:rsidP="00267633">
            <w:pPr>
              <w:spacing w:before="0" w:after="0" w:line="240" w:lineRule="auto"/>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 3 -</w:t>
            </w:r>
            <w:r w:rsidRPr="00267633">
              <w:rPr>
                <w:rFonts w:ascii="Times New Roman" w:hAnsi="Times New Roman" w:cs="Times New Roman"/>
                <w:b/>
                <w:szCs w:val="20"/>
                <w:lang w:val="en-GB" w:eastAsia="zh-CN"/>
              </w:rPr>
              <w:tab/>
              <w:t xml:space="preserve">PARTICULARS OF THE AGREEMENT FOR LEASE </w:t>
            </w:r>
          </w:p>
          <w:p w:rsidR="00267633" w:rsidRPr="00267633" w:rsidRDefault="00267633" w:rsidP="00267633">
            <w:pPr>
              <w:spacing w:before="0" w:after="0" w:line="240" w:lineRule="auto"/>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ab/>
            </w:r>
            <w:r w:rsidRPr="00267633">
              <w:rPr>
                <w:rFonts w:ascii="Times New Roman" w:hAnsi="Times New Roman" w:cs="Times New Roman"/>
                <w:b/>
                <w:szCs w:val="20"/>
                <w:lang w:val="en-GB" w:eastAsia="zh-CN"/>
              </w:rPr>
              <w:tab/>
              <w:t>(to be completed by HDB)</w:t>
            </w:r>
          </w:p>
        </w:tc>
      </w:tr>
      <w:tr w:rsidR="00267633" w:rsidRPr="00267633" w:rsidTr="00267633">
        <w:trPr>
          <w:gridAfter w:val="1"/>
          <w:divId w:val="2116439976"/>
          <w:wAfter w:w="17" w:type="dxa"/>
        </w:trPr>
        <w:tc>
          <w:tcPr>
            <w:tcW w:w="2430" w:type="dxa"/>
            <w:tcBorders>
              <w:top w:val="single" w:sz="7" w:space="0" w:color="000000"/>
              <w:left w:val="single" w:sz="7" w:space="0" w:color="000000"/>
              <w:bottom w:val="single" w:sz="7" w:space="0" w:color="000000"/>
              <w:right w:val="single" w:sz="7" w:space="0" w:color="000000"/>
            </w:tcBorders>
          </w:tcPr>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12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Address of flat</w:t>
            </w:r>
          </w:p>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120" w:after="0" w:line="240" w:lineRule="exact"/>
              <w:rPr>
                <w:rFonts w:ascii="Times New Roman" w:hAnsi="Times New Roman" w:cs="Times New Roman"/>
                <w:sz w:val="20"/>
                <w:szCs w:val="20"/>
                <w:lang w:val="en-GB" w:eastAsia="zh-CN"/>
              </w:rPr>
            </w:pPr>
          </w:p>
        </w:tc>
        <w:tc>
          <w:tcPr>
            <w:tcW w:w="6570" w:type="dxa"/>
            <w:gridSpan w:val="3"/>
            <w:tcBorders>
              <w:top w:val="single" w:sz="7" w:space="0" w:color="000000"/>
              <w:left w:val="single" w:sz="7" w:space="0" w:color="000000"/>
              <w:bottom w:val="single" w:sz="7" w:space="0" w:color="000000"/>
              <w:right w:val="single" w:sz="7" w:space="0" w:color="000000"/>
            </w:tcBorders>
          </w:tcPr>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120" w:after="0" w:line="240" w:lineRule="exact"/>
              <w:rPr>
                <w:rFonts w:ascii="Times New Roman" w:hAnsi="Times New Roman" w:cs="Times New Roman"/>
                <w:sz w:val="20"/>
                <w:szCs w:val="20"/>
                <w:lang w:val="en-GB" w:eastAsia="zh-CN"/>
              </w:rPr>
            </w:pPr>
          </w:p>
        </w:tc>
      </w:tr>
      <w:tr w:rsidR="00267633" w:rsidRPr="00267633" w:rsidTr="00267633">
        <w:trPr>
          <w:gridAfter w:val="1"/>
          <w:divId w:val="2116439976"/>
          <w:wAfter w:w="17" w:type="dxa"/>
        </w:trPr>
        <w:tc>
          <w:tcPr>
            <w:tcW w:w="2430" w:type="dxa"/>
            <w:tcBorders>
              <w:top w:val="single" w:sz="7" w:space="0" w:color="000000"/>
              <w:left w:val="single" w:sz="7" w:space="0" w:color="000000"/>
              <w:bottom w:val="single" w:sz="7" w:space="0" w:color="000000"/>
              <w:right w:val="single" w:sz="7" w:space="0" w:color="000000"/>
            </w:tcBorders>
          </w:tcPr>
          <w:p w:rsidR="00267633" w:rsidRPr="00267633" w:rsidRDefault="00267633" w:rsidP="00267633">
            <w:pPr>
              <w:spacing w:before="120" w:after="12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Selling price</w:t>
            </w:r>
          </w:p>
        </w:tc>
        <w:tc>
          <w:tcPr>
            <w:tcW w:w="6570" w:type="dxa"/>
            <w:gridSpan w:val="3"/>
            <w:tcBorders>
              <w:top w:val="single" w:sz="7" w:space="0" w:color="000000"/>
              <w:left w:val="single" w:sz="7" w:space="0" w:color="000000"/>
              <w:bottom w:val="single" w:sz="7" w:space="0" w:color="000000"/>
              <w:right w:val="single" w:sz="7" w:space="0" w:color="000000"/>
            </w:tcBorders>
          </w:tcPr>
          <w:p w:rsidR="00267633" w:rsidRPr="00267633" w:rsidRDefault="00267633" w:rsidP="00267633">
            <w:pPr>
              <w:tabs>
                <w:tab w:val="center" w:pos="4320"/>
                <w:tab w:val="right" w:pos="8640"/>
              </w:tabs>
              <w:spacing w:before="120" w:after="0" w:line="240" w:lineRule="exact"/>
              <w:rPr>
                <w:rFonts w:ascii="Times New Roman" w:hAnsi="Times New Roman" w:cs="Times New Roman"/>
                <w:szCs w:val="20"/>
                <w:lang w:val="en-GB" w:eastAsia="zh-CN"/>
              </w:rPr>
            </w:pPr>
          </w:p>
        </w:tc>
      </w:tr>
      <w:tr w:rsidR="00267633" w:rsidRPr="00267633" w:rsidTr="00267633">
        <w:trPr>
          <w:gridAfter w:val="1"/>
          <w:divId w:val="2116439976"/>
          <w:wAfter w:w="17" w:type="dxa"/>
        </w:trPr>
        <w:tc>
          <w:tcPr>
            <w:tcW w:w="2430" w:type="dxa"/>
            <w:tcBorders>
              <w:top w:val="single" w:sz="7" w:space="0" w:color="000000"/>
              <w:left w:val="single" w:sz="7" w:space="0" w:color="000000"/>
              <w:bottom w:val="single" w:sz="7" w:space="0" w:color="000000"/>
              <w:right w:val="single" w:sz="7" w:space="0" w:color="000000"/>
            </w:tcBorders>
          </w:tcPr>
          <w:p w:rsidR="00267633" w:rsidRPr="00267633" w:rsidRDefault="00267633" w:rsidP="00267633">
            <w:pPr>
              <w:spacing w:before="120" w:after="12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Date Agreement signed</w:t>
            </w:r>
          </w:p>
        </w:tc>
        <w:tc>
          <w:tcPr>
            <w:tcW w:w="6570" w:type="dxa"/>
            <w:gridSpan w:val="3"/>
            <w:tcBorders>
              <w:top w:val="single" w:sz="7" w:space="0" w:color="000000"/>
              <w:left w:val="single" w:sz="7" w:space="0" w:color="000000"/>
              <w:bottom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r>
      <w:tr w:rsidR="00267633" w:rsidRPr="00267633" w:rsidTr="00267633">
        <w:trPr>
          <w:gridAfter w:val="1"/>
          <w:divId w:val="2116439976"/>
          <w:wAfter w:w="17" w:type="dxa"/>
        </w:trPr>
        <w:tc>
          <w:tcPr>
            <w:tcW w:w="2430" w:type="dxa"/>
            <w:tcBorders>
              <w:top w:val="single" w:sz="7" w:space="0" w:color="000000"/>
              <w:left w:val="single" w:sz="7" w:space="0" w:color="000000"/>
              <w:bottom w:val="single" w:sz="7" w:space="0" w:color="000000"/>
              <w:right w:val="single" w:sz="7" w:space="0" w:color="000000"/>
            </w:tcBorders>
          </w:tcPr>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120" w:after="12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Estimated date of physical completion</w:t>
            </w:r>
          </w:p>
        </w:tc>
        <w:tc>
          <w:tcPr>
            <w:tcW w:w="6570" w:type="dxa"/>
            <w:gridSpan w:val="3"/>
            <w:tcBorders>
              <w:top w:val="single" w:sz="7" w:space="0" w:color="000000"/>
              <w:left w:val="single" w:sz="7" w:space="0" w:color="000000"/>
              <w:bottom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r>
      <w:tr w:rsidR="00267633" w:rsidRPr="00267633" w:rsidTr="00267633">
        <w:trPr>
          <w:gridAfter w:val="1"/>
          <w:divId w:val="2116439976"/>
          <w:wAfter w:w="17" w:type="dxa"/>
        </w:trPr>
        <w:tc>
          <w:tcPr>
            <w:tcW w:w="2430" w:type="dxa"/>
            <w:tcBorders>
              <w:top w:val="single" w:sz="7" w:space="0" w:color="000000"/>
              <w:left w:val="single" w:sz="7" w:space="0" w:color="000000"/>
              <w:bottom w:val="single" w:sz="7" w:space="0" w:color="000000"/>
              <w:right w:val="single" w:sz="7" w:space="0" w:color="000000"/>
            </w:tcBorders>
          </w:tcPr>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12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Keys available</w:t>
            </w:r>
          </w:p>
        </w:tc>
        <w:tc>
          <w:tcPr>
            <w:tcW w:w="6570" w:type="dxa"/>
            <w:gridSpan w:val="3"/>
            <w:tcBorders>
              <w:top w:val="single" w:sz="7" w:space="0" w:color="000000"/>
              <w:left w:val="single" w:sz="7" w:space="0" w:color="000000"/>
              <w:right w:val="single" w:sz="7" w:space="0" w:color="000000"/>
            </w:tcBorders>
          </w:tcPr>
          <w:p w:rsidR="00267633" w:rsidRPr="00267633" w:rsidRDefault="00267633" w:rsidP="00C20EF2">
            <w:pPr>
              <w:numPr>
                <w:ilvl w:val="0"/>
                <w:numId w:val="77"/>
              </w:numPr>
              <w:spacing w:before="12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Yes</w:t>
            </w:r>
          </w:p>
          <w:p w:rsidR="00267633" w:rsidRPr="00267633" w:rsidRDefault="00267633" w:rsidP="00C20EF2">
            <w:pPr>
              <w:numPr>
                <w:ilvl w:val="0"/>
                <w:numId w:val="77"/>
              </w:numPr>
              <w:spacing w:before="12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No</w:t>
            </w:r>
          </w:p>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120" w:after="0" w:line="240" w:lineRule="exact"/>
              <w:rPr>
                <w:rFonts w:ascii="Times New Roman" w:hAnsi="Times New Roman" w:cs="Times New Roman"/>
                <w:sz w:val="20"/>
                <w:szCs w:val="20"/>
                <w:lang w:val="en-GB" w:eastAsia="zh-CN"/>
              </w:rPr>
            </w:pPr>
          </w:p>
        </w:tc>
      </w:tr>
      <w:tr w:rsidR="00267633" w:rsidRPr="00267633" w:rsidTr="00267633">
        <w:trPr>
          <w:gridAfter w:val="1"/>
          <w:divId w:val="2116439976"/>
          <w:wAfter w:w="17" w:type="dxa"/>
          <w:cantSplit/>
          <w:trHeight w:val="360"/>
        </w:trPr>
        <w:tc>
          <w:tcPr>
            <w:tcW w:w="2430" w:type="dxa"/>
            <w:vMerge w:val="restart"/>
            <w:tcBorders>
              <w:top w:val="single" w:sz="7" w:space="0" w:color="000000"/>
              <w:lef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Deposit</w:t>
            </w:r>
          </w:p>
        </w:tc>
        <w:tc>
          <w:tcPr>
            <w:tcW w:w="2430" w:type="dxa"/>
            <w:tcBorders>
              <w:top w:val="single" w:sz="2" w:space="0" w:color="000000"/>
              <w:left w:val="single" w:sz="2" w:space="0" w:color="000000"/>
              <w:bottom w:val="dotted" w:sz="4" w:space="0" w:color="auto"/>
              <w:right w:val="single" w:sz="2" w:space="0" w:color="000000"/>
            </w:tcBorders>
            <w:shd w:val="pct5" w:color="auto" w:fill="FFFFFF"/>
          </w:tcPr>
          <w:p w:rsidR="00267633" w:rsidRPr="00267633" w:rsidRDefault="00267633" w:rsidP="00267633">
            <w:pPr>
              <w:spacing w:before="0" w:after="0" w:line="240" w:lineRule="auto"/>
              <w:jc w:val="center"/>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Purchaser 1</w:t>
            </w:r>
          </w:p>
        </w:tc>
        <w:tc>
          <w:tcPr>
            <w:tcW w:w="2430" w:type="dxa"/>
            <w:tcBorders>
              <w:top w:val="single" w:sz="2" w:space="0" w:color="000000"/>
              <w:left w:val="single" w:sz="2" w:space="0" w:color="000000"/>
              <w:bottom w:val="dotted" w:sz="4" w:space="0" w:color="auto"/>
              <w:right w:val="single" w:sz="2" w:space="0" w:color="000000"/>
            </w:tcBorders>
            <w:shd w:val="pct5" w:color="auto" w:fill="FFFFFF"/>
          </w:tcPr>
          <w:p w:rsidR="00267633" w:rsidRPr="00267633" w:rsidRDefault="00267633" w:rsidP="00267633">
            <w:pPr>
              <w:spacing w:before="0" w:after="0" w:line="240" w:lineRule="auto"/>
              <w:jc w:val="center"/>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Purchaser 2</w:t>
            </w:r>
          </w:p>
        </w:tc>
        <w:tc>
          <w:tcPr>
            <w:tcW w:w="1710" w:type="dxa"/>
            <w:vMerge w:val="restart"/>
            <w:tcBorders>
              <w:top w:val="single" w:sz="7" w:space="0" w:color="000000"/>
              <w:left w:val="nil"/>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p w:rsidR="00267633" w:rsidRPr="00267633" w:rsidRDefault="00267633" w:rsidP="00267633">
            <w:pPr>
              <w:spacing w:before="12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Cash paid :</w:t>
            </w:r>
          </w:p>
          <w:p w:rsidR="00267633" w:rsidRPr="00267633" w:rsidRDefault="00267633" w:rsidP="00267633">
            <w:pPr>
              <w:spacing w:before="12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w:t>
            </w:r>
          </w:p>
        </w:tc>
      </w:tr>
      <w:tr w:rsidR="00267633" w:rsidRPr="00267633" w:rsidTr="00267633">
        <w:trPr>
          <w:gridAfter w:val="1"/>
          <w:divId w:val="2116439976"/>
          <w:wAfter w:w="17" w:type="dxa"/>
          <w:cantSplit/>
          <w:trHeight w:val="360"/>
        </w:trPr>
        <w:tc>
          <w:tcPr>
            <w:tcW w:w="2430" w:type="dxa"/>
            <w:vMerge/>
            <w:tcBorders>
              <w:top w:val="nil"/>
              <w:left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2430" w:type="dxa"/>
            <w:tcBorders>
              <w:top w:val="dotted" w:sz="4" w:space="0" w:color="auto"/>
              <w:left w:val="single" w:sz="7" w:space="0" w:color="000000"/>
              <w:right w:val="single" w:sz="7" w:space="0" w:color="000000"/>
            </w:tcBorders>
          </w:tcPr>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120" w:after="12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CPF $</w:t>
            </w:r>
          </w:p>
        </w:tc>
        <w:tc>
          <w:tcPr>
            <w:tcW w:w="2430" w:type="dxa"/>
            <w:tcBorders>
              <w:top w:val="dotted" w:sz="4" w:space="0" w:color="auto"/>
              <w:left w:val="single" w:sz="7" w:space="0" w:color="000000"/>
              <w:right w:val="single" w:sz="7" w:space="0" w:color="000000"/>
            </w:tcBorders>
          </w:tcPr>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120" w:after="12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CPF $</w:t>
            </w:r>
          </w:p>
        </w:tc>
        <w:tc>
          <w:tcPr>
            <w:tcW w:w="1710" w:type="dxa"/>
            <w:vMerge/>
            <w:tcBorders>
              <w:top w:val="nil"/>
              <w:left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r>
      <w:tr w:rsidR="00267633" w:rsidRPr="00267633" w:rsidTr="00267633">
        <w:trPr>
          <w:gridAfter w:val="1"/>
          <w:divId w:val="2116439976"/>
          <w:wAfter w:w="17" w:type="dxa"/>
          <w:cantSplit/>
          <w:trHeight w:val="360"/>
        </w:trPr>
        <w:tc>
          <w:tcPr>
            <w:tcW w:w="2430" w:type="dxa"/>
            <w:vMerge/>
            <w:tcBorders>
              <w:top w:val="nil"/>
              <w:lef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2430" w:type="dxa"/>
            <w:tcBorders>
              <w:top w:val="single" w:sz="2" w:space="0" w:color="000000"/>
              <w:left w:val="single" w:sz="2" w:space="0" w:color="000000"/>
              <w:bottom w:val="dotted" w:sz="4" w:space="0" w:color="auto"/>
              <w:right w:val="single" w:sz="2" w:space="0" w:color="000000"/>
            </w:tcBorders>
            <w:shd w:val="pct5" w:color="auto" w:fill="FFFFFF"/>
          </w:tcPr>
          <w:p w:rsidR="00267633" w:rsidRPr="00267633" w:rsidRDefault="00267633" w:rsidP="00267633">
            <w:pPr>
              <w:spacing w:before="0" w:after="0" w:line="240" w:lineRule="auto"/>
              <w:jc w:val="center"/>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Purchaser 3</w:t>
            </w:r>
          </w:p>
        </w:tc>
        <w:tc>
          <w:tcPr>
            <w:tcW w:w="2430" w:type="dxa"/>
            <w:tcBorders>
              <w:top w:val="single" w:sz="2" w:space="0" w:color="000000"/>
              <w:left w:val="single" w:sz="2" w:space="0" w:color="000000"/>
              <w:bottom w:val="dotted" w:sz="4" w:space="0" w:color="auto"/>
              <w:right w:val="single" w:sz="2" w:space="0" w:color="000000"/>
            </w:tcBorders>
            <w:shd w:val="pct5" w:color="auto" w:fill="FFFFFF"/>
          </w:tcPr>
          <w:p w:rsidR="00267633" w:rsidRPr="00267633" w:rsidRDefault="00267633" w:rsidP="00267633">
            <w:pPr>
              <w:spacing w:before="0" w:after="0" w:line="240" w:lineRule="auto"/>
              <w:jc w:val="center"/>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Purchaser 4</w:t>
            </w:r>
          </w:p>
        </w:tc>
        <w:tc>
          <w:tcPr>
            <w:tcW w:w="1710" w:type="dxa"/>
            <w:vMerge/>
            <w:tcBorders>
              <w:top w:val="nil"/>
              <w:left w:val="nil"/>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r>
      <w:tr w:rsidR="00267633" w:rsidRPr="00267633" w:rsidTr="00267633">
        <w:trPr>
          <w:gridAfter w:val="1"/>
          <w:divId w:val="2116439976"/>
          <w:wAfter w:w="17" w:type="dxa"/>
          <w:cantSplit/>
          <w:trHeight w:val="360"/>
        </w:trPr>
        <w:tc>
          <w:tcPr>
            <w:tcW w:w="2430" w:type="dxa"/>
            <w:vMerge/>
            <w:tcBorders>
              <w:top w:val="nil"/>
              <w:left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2430" w:type="dxa"/>
            <w:tcBorders>
              <w:top w:val="dotted" w:sz="4" w:space="0" w:color="auto"/>
              <w:left w:val="single" w:sz="7" w:space="0" w:color="000000"/>
              <w:right w:val="single" w:sz="7" w:space="0" w:color="000000"/>
            </w:tcBorders>
          </w:tcPr>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120" w:after="12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CPF $</w:t>
            </w:r>
          </w:p>
        </w:tc>
        <w:tc>
          <w:tcPr>
            <w:tcW w:w="2430" w:type="dxa"/>
            <w:tcBorders>
              <w:top w:val="dotted" w:sz="4" w:space="0" w:color="auto"/>
              <w:left w:val="single" w:sz="7" w:space="0" w:color="000000"/>
              <w:right w:val="single" w:sz="7" w:space="0" w:color="000000"/>
            </w:tcBorders>
          </w:tcPr>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120" w:after="12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CPF $</w:t>
            </w:r>
          </w:p>
        </w:tc>
        <w:tc>
          <w:tcPr>
            <w:tcW w:w="1710" w:type="dxa"/>
            <w:vMerge/>
            <w:tcBorders>
              <w:top w:val="nil"/>
              <w:left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r>
      <w:tr w:rsidR="00267633" w:rsidRPr="00267633" w:rsidTr="00267633">
        <w:trPr>
          <w:gridAfter w:val="1"/>
          <w:divId w:val="2116439976"/>
          <w:wAfter w:w="17" w:type="dxa"/>
          <w:cantSplit/>
          <w:trHeight w:val="366"/>
        </w:trPr>
        <w:tc>
          <w:tcPr>
            <w:tcW w:w="2430" w:type="dxa"/>
            <w:vMerge w:val="restart"/>
            <w:tcBorders>
              <w:top w:val="single" w:sz="7" w:space="0" w:color="000000"/>
              <w:lef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Stamp Fee</w:t>
            </w:r>
          </w:p>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120" w:after="0" w:line="240" w:lineRule="exact"/>
              <w:rPr>
                <w:rFonts w:ascii="Times New Roman" w:hAnsi="Times New Roman" w:cs="Times New Roman"/>
                <w:sz w:val="20"/>
                <w:szCs w:val="20"/>
                <w:lang w:val="en-GB" w:eastAsia="zh-CN"/>
              </w:rPr>
            </w:pPr>
          </w:p>
        </w:tc>
        <w:tc>
          <w:tcPr>
            <w:tcW w:w="2430" w:type="dxa"/>
            <w:tcBorders>
              <w:top w:val="single" w:sz="2" w:space="0" w:color="000000"/>
              <w:left w:val="single" w:sz="2" w:space="0" w:color="000000"/>
              <w:bottom w:val="dotted" w:sz="4" w:space="0" w:color="auto"/>
              <w:right w:val="single" w:sz="2" w:space="0" w:color="000000"/>
            </w:tcBorders>
            <w:shd w:val="pct5" w:color="auto" w:fill="FFFFFF"/>
          </w:tcPr>
          <w:p w:rsidR="00267633" w:rsidRPr="00267633" w:rsidRDefault="00267633" w:rsidP="00267633">
            <w:pPr>
              <w:spacing w:before="0" w:after="0" w:line="240" w:lineRule="auto"/>
              <w:jc w:val="center"/>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Purchaser 1</w:t>
            </w:r>
          </w:p>
        </w:tc>
        <w:tc>
          <w:tcPr>
            <w:tcW w:w="2430" w:type="dxa"/>
            <w:tcBorders>
              <w:top w:val="single" w:sz="2" w:space="0" w:color="000000"/>
              <w:left w:val="single" w:sz="2" w:space="0" w:color="000000"/>
              <w:bottom w:val="dotted" w:sz="4" w:space="0" w:color="auto"/>
              <w:right w:val="single" w:sz="2" w:space="0" w:color="000000"/>
            </w:tcBorders>
            <w:shd w:val="pct5" w:color="auto" w:fill="FFFFFF"/>
          </w:tcPr>
          <w:p w:rsidR="00267633" w:rsidRPr="00267633" w:rsidRDefault="00267633" w:rsidP="00267633">
            <w:pPr>
              <w:spacing w:before="0" w:after="0" w:line="240" w:lineRule="auto"/>
              <w:jc w:val="center"/>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Purchaser 2</w:t>
            </w:r>
          </w:p>
        </w:tc>
        <w:tc>
          <w:tcPr>
            <w:tcW w:w="1710" w:type="dxa"/>
            <w:vMerge w:val="restart"/>
            <w:tcBorders>
              <w:top w:val="single" w:sz="7" w:space="0" w:color="000000"/>
              <w:left w:val="nil"/>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12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Cash paid:</w:t>
            </w:r>
          </w:p>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12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w:t>
            </w:r>
          </w:p>
        </w:tc>
      </w:tr>
      <w:tr w:rsidR="00267633" w:rsidRPr="00267633" w:rsidTr="00267633">
        <w:trPr>
          <w:gridAfter w:val="1"/>
          <w:divId w:val="2116439976"/>
          <w:wAfter w:w="17" w:type="dxa"/>
          <w:cantSplit/>
          <w:trHeight w:val="364"/>
        </w:trPr>
        <w:tc>
          <w:tcPr>
            <w:tcW w:w="2430" w:type="dxa"/>
            <w:vMerge/>
            <w:tcBorders>
              <w:top w:val="nil"/>
              <w:left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2430" w:type="dxa"/>
            <w:tcBorders>
              <w:top w:val="dotted" w:sz="4" w:space="0" w:color="auto"/>
              <w:left w:val="single" w:sz="7" w:space="0" w:color="000000"/>
              <w:right w:val="single" w:sz="7" w:space="0" w:color="000000"/>
            </w:tcBorders>
          </w:tcPr>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120" w:after="12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CPF $</w:t>
            </w:r>
          </w:p>
        </w:tc>
        <w:tc>
          <w:tcPr>
            <w:tcW w:w="2430" w:type="dxa"/>
            <w:tcBorders>
              <w:top w:val="dotted" w:sz="4" w:space="0" w:color="auto"/>
              <w:left w:val="single" w:sz="7" w:space="0" w:color="000000"/>
              <w:right w:val="single" w:sz="7" w:space="0" w:color="000000"/>
            </w:tcBorders>
          </w:tcPr>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120" w:after="12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CPF $</w:t>
            </w:r>
          </w:p>
        </w:tc>
        <w:tc>
          <w:tcPr>
            <w:tcW w:w="1710" w:type="dxa"/>
            <w:vMerge/>
            <w:tcBorders>
              <w:top w:val="nil"/>
              <w:left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r>
      <w:tr w:rsidR="00267633" w:rsidRPr="00267633" w:rsidTr="00267633">
        <w:trPr>
          <w:gridAfter w:val="1"/>
          <w:divId w:val="2116439976"/>
          <w:wAfter w:w="17" w:type="dxa"/>
          <w:cantSplit/>
          <w:trHeight w:val="364"/>
        </w:trPr>
        <w:tc>
          <w:tcPr>
            <w:tcW w:w="2430" w:type="dxa"/>
            <w:vMerge/>
            <w:tcBorders>
              <w:top w:val="nil"/>
              <w:lef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2430" w:type="dxa"/>
            <w:tcBorders>
              <w:top w:val="single" w:sz="2" w:space="0" w:color="000000"/>
              <w:left w:val="single" w:sz="2" w:space="0" w:color="000000"/>
              <w:bottom w:val="dotted" w:sz="4" w:space="0" w:color="auto"/>
              <w:right w:val="single" w:sz="2" w:space="0" w:color="000000"/>
            </w:tcBorders>
            <w:shd w:val="pct5" w:color="auto" w:fill="FFFFFF"/>
          </w:tcPr>
          <w:p w:rsidR="00267633" w:rsidRPr="00267633" w:rsidRDefault="00267633" w:rsidP="00267633">
            <w:pPr>
              <w:spacing w:before="0" w:after="0" w:line="240" w:lineRule="auto"/>
              <w:jc w:val="center"/>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Purchaser 3</w:t>
            </w:r>
          </w:p>
        </w:tc>
        <w:tc>
          <w:tcPr>
            <w:tcW w:w="2430" w:type="dxa"/>
            <w:tcBorders>
              <w:top w:val="single" w:sz="2" w:space="0" w:color="000000"/>
              <w:left w:val="single" w:sz="2" w:space="0" w:color="000000"/>
              <w:bottom w:val="dotted" w:sz="4" w:space="0" w:color="auto"/>
              <w:right w:val="single" w:sz="2" w:space="0" w:color="000000"/>
            </w:tcBorders>
            <w:shd w:val="pct5" w:color="auto" w:fill="FFFFFF"/>
          </w:tcPr>
          <w:p w:rsidR="00267633" w:rsidRPr="00267633" w:rsidRDefault="00267633" w:rsidP="00267633">
            <w:pPr>
              <w:spacing w:before="0" w:after="0" w:line="240" w:lineRule="auto"/>
              <w:jc w:val="center"/>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Purchaser 4</w:t>
            </w:r>
          </w:p>
        </w:tc>
        <w:tc>
          <w:tcPr>
            <w:tcW w:w="1710" w:type="dxa"/>
            <w:vMerge/>
            <w:tcBorders>
              <w:top w:val="nil"/>
              <w:left w:val="nil"/>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r>
      <w:tr w:rsidR="00267633" w:rsidRPr="00267633" w:rsidTr="00267633">
        <w:trPr>
          <w:gridAfter w:val="1"/>
          <w:divId w:val="2116439976"/>
          <w:wAfter w:w="17" w:type="dxa"/>
          <w:cantSplit/>
          <w:trHeight w:val="364"/>
        </w:trPr>
        <w:tc>
          <w:tcPr>
            <w:tcW w:w="2430" w:type="dxa"/>
            <w:vMerge/>
            <w:tcBorders>
              <w:top w:val="nil"/>
              <w:left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2430" w:type="dxa"/>
            <w:tcBorders>
              <w:top w:val="dotted" w:sz="4" w:space="0" w:color="auto"/>
              <w:left w:val="single" w:sz="7" w:space="0" w:color="000000"/>
              <w:right w:val="single" w:sz="7" w:space="0" w:color="000000"/>
            </w:tcBorders>
          </w:tcPr>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120" w:after="12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CPF $</w:t>
            </w:r>
          </w:p>
        </w:tc>
        <w:tc>
          <w:tcPr>
            <w:tcW w:w="2430" w:type="dxa"/>
            <w:tcBorders>
              <w:top w:val="dotted" w:sz="4" w:space="0" w:color="auto"/>
              <w:left w:val="single" w:sz="7" w:space="0" w:color="000000"/>
              <w:right w:val="single" w:sz="7" w:space="0" w:color="000000"/>
            </w:tcBorders>
          </w:tcPr>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120" w:after="12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CPF $</w:t>
            </w:r>
          </w:p>
        </w:tc>
        <w:tc>
          <w:tcPr>
            <w:tcW w:w="1710" w:type="dxa"/>
            <w:vMerge/>
            <w:tcBorders>
              <w:top w:val="nil"/>
              <w:left w:val="single" w:sz="7" w:space="0" w:color="000000"/>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r>
      <w:tr w:rsidR="00267633" w:rsidRPr="00267633" w:rsidTr="00267633">
        <w:trPr>
          <w:gridAfter w:val="1"/>
          <w:divId w:val="2116439976"/>
          <w:wAfter w:w="17" w:type="dxa"/>
          <w:cantSplit/>
          <w:trHeight w:val="273"/>
        </w:trPr>
        <w:tc>
          <w:tcPr>
            <w:tcW w:w="2430" w:type="dxa"/>
            <w:vMerge w:val="restart"/>
            <w:tcBorders>
              <w:top w:val="single" w:sz="7" w:space="0" w:color="000000"/>
              <w:left w:val="single" w:sz="7" w:space="0" w:color="000000"/>
              <w:bottom w:val="nil"/>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Conveyancing fee</w:t>
            </w:r>
          </w:p>
          <w:p w:rsidR="00267633" w:rsidRPr="00267633" w:rsidRDefault="00267633" w:rsidP="00267633">
            <w:pPr>
              <w:spacing w:before="12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(inclusive of GST)</w:t>
            </w:r>
          </w:p>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120" w:after="0" w:line="240" w:lineRule="exact"/>
              <w:rPr>
                <w:rFonts w:ascii="Times New Roman" w:hAnsi="Times New Roman" w:cs="Times New Roman"/>
                <w:sz w:val="20"/>
                <w:szCs w:val="20"/>
                <w:lang w:val="en-GB" w:eastAsia="zh-CN"/>
              </w:rPr>
            </w:pPr>
          </w:p>
        </w:tc>
        <w:tc>
          <w:tcPr>
            <w:tcW w:w="2430" w:type="dxa"/>
            <w:tcBorders>
              <w:top w:val="single" w:sz="2" w:space="0" w:color="000000"/>
              <w:left w:val="single" w:sz="2" w:space="0" w:color="000000"/>
              <w:bottom w:val="dotted" w:sz="4" w:space="0" w:color="auto"/>
              <w:right w:val="single" w:sz="2" w:space="0" w:color="000000"/>
            </w:tcBorders>
            <w:shd w:val="pct5" w:color="auto" w:fill="FFFFFF"/>
          </w:tcPr>
          <w:p w:rsidR="00267633" w:rsidRPr="00267633" w:rsidRDefault="00267633" w:rsidP="00267633">
            <w:pPr>
              <w:spacing w:before="0" w:after="0" w:line="240" w:lineRule="auto"/>
              <w:jc w:val="center"/>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Purchaser 1</w:t>
            </w:r>
          </w:p>
        </w:tc>
        <w:tc>
          <w:tcPr>
            <w:tcW w:w="2430" w:type="dxa"/>
            <w:tcBorders>
              <w:top w:val="single" w:sz="2" w:space="0" w:color="000000"/>
              <w:left w:val="single" w:sz="2" w:space="0" w:color="000000"/>
              <w:bottom w:val="dotted" w:sz="4" w:space="0" w:color="auto"/>
              <w:right w:val="single" w:sz="2" w:space="0" w:color="000000"/>
            </w:tcBorders>
            <w:shd w:val="pct5" w:color="auto" w:fill="FFFFFF"/>
          </w:tcPr>
          <w:p w:rsidR="00267633" w:rsidRPr="00267633" w:rsidRDefault="00267633" w:rsidP="00267633">
            <w:pPr>
              <w:spacing w:before="0" w:after="0" w:line="240" w:lineRule="auto"/>
              <w:jc w:val="center"/>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Purchaser 2</w:t>
            </w:r>
          </w:p>
        </w:tc>
        <w:tc>
          <w:tcPr>
            <w:tcW w:w="1710" w:type="dxa"/>
            <w:vMerge w:val="restart"/>
            <w:tcBorders>
              <w:top w:val="single" w:sz="7" w:space="0" w:color="000000"/>
              <w:left w:val="nil"/>
              <w:bottom w:val="nil"/>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12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Cash paid:</w:t>
            </w:r>
          </w:p>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12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w:t>
            </w:r>
          </w:p>
        </w:tc>
      </w:tr>
      <w:tr w:rsidR="00267633" w:rsidRPr="00267633" w:rsidTr="00267633">
        <w:trPr>
          <w:gridAfter w:val="1"/>
          <w:divId w:val="2116439976"/>
          <w:wAfter w:w="17" w:type="dxa"/>
          <w:cantSplit/>
          <w:trHeight w:val="272"/>
        </w:trPr>
        <w:tc>
          <w:tcPr>
            <w:tcW w:w="2430" w:type="dxa"/>
            <w:vMerge/>
            <w:tcBorders>
              <w:top w:val="nil"/>
              <w:left w:val="single" w:sz="7" w:space="0" w:color="000000"/>
              <w:bottom w:val="nil"/>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2430" w:type="dxa"/>
            <w:tcBorders>
              <w:top w:val="dotted" w:sz="4" w:space="0" w:color="auto"/>
              <w:left w:val="single" w:sz="7" w:space="0" w:color="000000"/>
              <w:right w:val="single" w:sz="7" w:space="0" w:color="000000"/>
            </w:tcBorders>
          </w:tcPr>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120" w:after="12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CPF $</w:t>
            </w:r>
          </w:p>
        </w:tc>
        <w:tc>
          <w:tcPr>
            <w:tcW w:w="2430" w:type="dxa"/>
            <w:tcBorders>
              <w:top w:val="dotted" w:sz="4" w:space="0" w:color="auto"/>
              <w:left w:val="single" w:sz="7" w:space="0" w:color="000000"/>
              <w:right w:val="single" w:sz="7" w:space="0" w:color="000000"/>
            </w:tcBorders>
          </w:tcPr>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120" w:after="12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CPF $</w:t>
            </w:r>
          </w:p>
        </w:tc>
        <w:tc>
          <w:tcPr>
            <w:tcW w:w="1710" w:type="dxa"/>
            <w:vMerge/>
            <w:tcBorders>
              <w:top w:val="nil"/>
              <w:left w:val="single" w:sz="7" w:space="0" w:color="000000"/>
              <w:bottom w:val="nil"/>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r>
      <w:tr w:rsidR="00267633" w:rsidRPr="00267633" w:rsidTr="00267633">
        <w:trPr>
          <w:gridAfter w:val="1"/>
          <w:divId w:val="2116439976"/>
          <w:wAfter w:w="17" w:type="dxa"/>
          <w:cantSplit/>
          <w:trHeight w:val="272"/>
        </w:trPr>
        <w:tc>
          <w:tcPr>
            <w:tcW w:w="2430" w:type="dxa"/>
            <w:vMerge/>
            <w:tcBorders>
              <w:top w:val="nil"/>
              <w:left w:val="single" w:sz="7" w:space="0" w:color="000000"/>
              <w:bottom w:val="nil"/>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2430" w:type="dxa"/>
            <w:tcBorders>
              <w:top w:val="single" w:sz="2" w:space="0" w:color="000000"/>
              <w:left w:val="single" w:sz="2" w:space="0" w:color="000000"/>
              <w:bottom w:val="dotted" w:sz="4" w:space="0" w:color="auto"/>
              <w:right w:val="single" w:sz="2" w:space="0" w:color="000000"/>
            </w:tcBorders>
            <w:shd w:val="pct5" w:color="auto" w:fill="FFFFFF"/>
          </w:tcPr>
          <w:p w:rsidR="00267633" w:rsidRPr="00267633" w:rsidRDefault="00267633" w:rsidP="00267633">
            <w:pPr>
              <w:spacing w:before="0" w:after="0" w:line="240" w:lineRule="auto"/>
              <w:jc w:val="center"/>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Purchaser 3</w:t>
            </w:r>
          </w:p>
        </w:tc>
        <w:tc>
          <w:tcPr>
            <w:tcW w:w="2430" w:type="dxa"/>
            <w:tcBorders>
              <w:top w:val="single" w:sz="2" w:space="0" w:color="000000"/>
              <w:left w:val="single" w:sz="2" w:space="0" w:color="000000"/>
              <w:bottom w:val="dotted" w:sz="4" w:space="0" w:color="auto"/>
              <w:right w:val="single" w:sz="2" w:space="0" w:color="000000"/>
            </w:tcBorders>
            <w:shd w:val="pct5" w:color="auto" w:fill="FFFFFF"/>
          </w:tcPr>
          <w:p w:rsidR="00267633" w:rsidRPr="00267633" w:rsidRDefault="00267633" w:rsidP="00267633">
            <w:pPr>
              <w:spacing w:before="0" w:after="0" w:line="240" w:lineRule="auto"/>
              <w:jc w:val="center"/>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Purchaser 4</w:t>
            </w:r>
          </w:p>
        </w:tc>
        <w:tc>
          <w:tcPr>
            <w:tcW w:w="1710" w:type="dxa"/>
            <w:vMerge/>
            <w:tcBorders>
              <w:top w:val="nil"/>
              <w:left w:val="nil"/>
              <w:bottom w:val="nil"/>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r>
      <w:tr w:rsidR="00267633" w:rsidRPr="00267633" w:rsidTr="00267633">
        <w:trPr>
          <w:gridAfter w:val="1"/>
          <w:divId w:val="2116439976"/>
          <w:wAfter w:w="17" w:type="dxa"/>
          <w:cantSplit/>
          <w:trHeight w:val="272"/>
        </w:trPr>
        <w:tc>
          <w:tcPr>
            <w:tcW w:w="2430" w:type="dxa"/>
            <w:vMerge/>
            <w:tcBorders>
              <w:top w:val="nil"/>
              <w:left w:val="single" w:sz="7" w:space="0" w:color="000000"/>
              <w:bottom w:val="single" w:sz="4" w:space="0" w:color="auto"/>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2430" w:type="dxa"/>
            <w:tcBorders>
              <w:top w:val="dotted" w:sz="4" w:space="0" w:color="auto"/>
              <w:left w:val="single" w:sz="7" w:space="0" w:color="000000"/>
              <w:bottom w:val="single" w:sz="7" w:space="0" w:color="000000"/>
              <w:right w:val="single" w:sz="7" w:space="0" w:color="000000"/>
            </w:tcBorders>
          </w:tcPr>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120" w:after="12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CPF $</w:t>
            </w:r>
          </w:p>
        </w:tc>
        <w:tc>
          <w:tcPr>
            <w:tcW w:w="2430" w:type="dxa"/>
            <w:tcBorders>
              <w:top w:val="dotted" w:sz="4" w:space="0" w:color="auto"/>
              <w:left w:val="single" w:sz="7" w:space="0" w:color="000000"/>
              <w:bottom w:val="single" w:sz="7" w:space="0" w:color="000000"/>
              <w:right w:val="single" w:sz="7" w:space="0" w:color="000000"/>
            </w:tcBorders>
          </w:tcPr>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120" w:after="12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CPF $</w:t>
            </w:r>
          </w:p>
        </w:tc>
        <w:tc>
          <w:tcPr>
            <w:tcW w:w="1710" w:type="dxa"/>
            <w:vMerge/>
            <w:tcBorders>
              <w:top w:val="nil"/>
              <w:left w:val="single" w:sz="7" w:space="0" w:color="000000"/>
              <w:bottom w:val="single" w:sz="4" w:space="0" w:color="auto"/>
              <w:right w:val="single" w:sz="7"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r>
    </w:tbl>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120" w:after="0" w:line="240" w:lineRule="exact"/>
        <w:jc w:val="both"/>
        <w:divId w:val="2116439976"/>
        <w:rPr>
          <w:rFonts w:ascii="Times New Roman" w:hAnsi="Times New Roman" w:cs="Times New Roman"/>
          <w:sz w:val="20"/>
          <w:szCs w:val="20"/>
          <w:lang w:val="en-GB" w:eastAsia="zh-CN"/>
        </w:rPr>
      </w:pPr>
    </w:p>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0" w:after="0" w:line="240" w:lineRule="auto"/>
        <w:jc w:val="both"/>
        <w:divId w:val="2116439976"/>
        <w:rPr>
          <w:rFonts w:ascii="Times New Roman" w:hAnsi="Times New Roman" w:cs="Times New Roman"/>
          <w:sz w:val="20"/>
          <w:szCs w:val="20"/>
          <w:u w:val="single"/>
          <w:lang w:val="en-GB" w:eastAsia="zh-CN"/>
        </w:rPr>
      </w:pPr>
      <w:r w:rsidRPr="00267633">
        <w:rPr>
          <w:rFonts w:ascii="Times New Roman" w:hAnsi="Times New Roman" w:cs="Times New Roman"/>
          <w:sz w:val="20"/>
          <w:szCs w:val="20"/>
          <w:u w:val="single"/>
          <w:lang w:val="en-GB" w:eastAsia="zh-CN"/>
        </w:rPr>
        <w:t>Note:</w:t>
      </w:r>
    </w:p>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xml:space="preserve">No loan has been granted by the HDB as the purchasers have not taken possession of the flat. </w:t>
      </w:r>
    </w:p>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0" w:after="0" w:line="240" w:lineRule="auto"/>
        <w:jc w:val="both"/>
        <w:divId w:val="2116439976"/>
        <w:rPr>
          <w:rFonts w:ascii="Times New Roman" w:hAnsi="Times New Roman" w:cs="Times New Roman"/>
          <w:sz w:val="20"/>
          <w:szCs w:val="20"/>
          <w:lang w:val="en-GB" w:eastAsia="zh-CN"/>
        </w:rPr>
        <w:sectPr w:rsidR="00267633" w:rsidRPr="00267633" w:rsidSect="00C63330">
          <w:footerReference w:type="default" r:id="rId15"/>
          <w:pgSz w:w="11906" w:h="16838"/>
          <w:pgMar w:top="1440" w:right="1440" w:bottom="1440" w:left="1440" w:header="878" w:footer="590" w:gutter="0"/>
          <w:paperSrc w:first="7" w:other="7"/>
          <w:cols w:space="720"/>
          <w:noEndnote/>
        </w:sectPr>
      </w:pPr>
    </w:p>
    <w:tbl>
      <w:tblPr>
        <w:tblW w:w="9669" w:type="dxa"/>
        <w:jc w:val="center"/>
        <w:tblLayout w:type="fixed"/>
        <w:tblCellMar>
          <w:left w:w="120" w:type="dxa"/>
          <w:right w:w="120" w:type="dxa"/>
        </w:tblCellMar>
        <w:tblLook w:val="0000" w:firstRow="0" w:lastRow="0" w:firstColumn="0" w:lastColumn="0" w:noHBand="0" w:noVBand="0"/>
      </w:tblPr>
      <w:tblGrid>
        <w:gridCol w:w="2102"/>
        <w:gridCol w:w="783"/>
        <w:gridCol w:w="985"/>
        <w:gridCol w:w="810"/>
        <w:gridCol w:w="925"/>
        <w:gridCol w:w="576"/>
        <w:gridCol w:w="864"/>
        <w:gridCol w:w="900"/>
        <w:gridCol w:w="873"/>
        <w:gridCol w:w="851"/>
      </w:tblGrid>
      <w:tr w:rsidR="00267633" w:rsidRPr="00267633" w:rsidTr="00267633">
        <w:trPr>
          <w:divId w:val="2116439976"/>
          <w:trHeight w:val="292"/>
          <w:jc w:val="center"/>
        </w:trPr>
        <w:tc>
          <w:tcPr>
            <w:tcW w:w="9669" w:type="dxa"/>
            <w:gridSpan w:val="10"/>
            <w:tcBorders>
              <w:bottom w:val="single" w:sz="4" w:space="0" w:color="000000"/>
            </w:tcBorders>
            <w:vAlign w:val="center"/>
          </w:tcPr>
          <w:p w:rsidR="00267633" w:rsidRPr="00267633" w:rsidRDefault="00267633" w:rsidP="00267633">
            <w:pPr>
              <w:spacing w:before="0" w:after="0" w:line="240" w:lineRule="auto"/>
              <w:rPr>
                <w:rFonts w:ascii="Times New Roman" w:hAnsi="Times New Roman" w:cs="Times New Roman"/>
                <w:b/>
                <w:szCs w:val="20"/>
                <w:lang w:val="en-GB" w:eastAsia="zh-CN"/>
              </w:rPr>
            </w:pPr>
            <w:r w:rsidRPr="00267633">
              <w:rPr>
                <w:rFonts w:ascii="Times New Roman" w:hAnsi="Times New Roman" w:cs="Times New Roman"/>
                <w:sz w:val="20"/>
                <w:szCs w:val="20"/>
                <w:lang w:val="en-GB" w:eastAsia="zh-CN"/>
              </w:rPr>
              <w:lastRenderedPageBreak/>
              <w:t>Address &amp; sale registration number of the flat: __________________________________________________</w:t>
            </w:r>
          </w:p>
        </w:tc>
      </w:tr>
      <w:tr w:rsidR="00267633" w:rsidRPr="00267633" w:rsidTr="00267633">
        <w:trPr>
          <w:divId w:val="2116439976"/>
          <w:trHeight w:val="543"/>
          <w:jc w:val="center"/>
        </w:trPr>
        <w:tc>
          <w:tcPr>
            <w:tcW w:w="9669" w:type="dxa"/>
            <w:gridSpan w:val="10"/>
            <w:tcBorders>
              <w:top w:val="single" w:sz="4" w:space="0" w:color="000000"/>
              <w:left w:val="single" w:sz="4" w:space="0" w:color="000000"/>
              <w:bottom w:val="single" w:sz="4" w:space="0" w:color="000000"/>
              <w:right w:val="single" w:sz="4" w:space="0" w:color="000000"/>
            </w:tcBorders>
            <w:vAlign w:val="center"/>
          </w:tcPr>
          <w:p w:rsidR="00267633" w:rsidRPr="00267633" w:rsidRDefault="00267633" w:rsidP="00267633">
            <w:pPr>
              <w:spacing w:before="0" w:after="0" w:line="240" w:lineRule="auto"/>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 4 -  TRANSFER OF AGREEMENT FOR LEASE</w:t>
            </w:r>
          </w:p>
        </w:tc>
      </w:tr>
      <w:tr w:rsidR="00267633" w:rsidRPr="00267633" w:rsidTr="00267633">
        <w:trPr>
          <w:divId w:val="2116439976"/>
          <w:cantSplit/>
          <w:jc w:val="center"/>
        </w:trPr>
        <w:tc>
          <w:tcPr>
            <w:tcW w:w="9669" w:type="dxa"/>
            <w:gridSpan w:val="10"/>
            <w:tcBorders>
              <w:top w:val="single" w:sz="4" w:space="0" w:color="000000"/>
              <w:left w:val="single" w:sz="4" w:space="0" w:color="000000"/>
              <w:right w:val="single" w:sz="4" w:space="0" w:color="000000"/>
            </w:tcBorders>
          </w:tcPr>
          <w:p w:rsidR="00267633" w:rsidRPr="00267633" w:rsidRDefault="00267633" w:rsidP="00267633">
            <w:pPr>
              <w:spacing w:before="0" w:after="0" w:line="240" w:lineRule="auto"/>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Part 4.1 – Transfer of agreement for lease </w:t>
            </w:r>
          </w:p>
          <w:p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b/>
                <w:szCs w:val="20"/>
                <w:lang w:val="en-GB" w:eastAsia="zh-CN"/>
              </w:rPr>
              <w:t>(to be completed by the party making the enquiry)</w:t>
            </w:r>
          </w:p>
        </w:tc>
      </w:tr>
      <w:tr w:rsidR="00267633" w:rsidRPr="00267633" w:rsidTr="00267633">
        <w:trPr>
          <w:divId w:val="2116439976"/>
          <w:cantSplit/>
          <w:jc w:val="center"/>
        </w:trPr>
        <w:tc>
          <w:tcPr>
            <w:tcW w:w="4680" w:type="dxa"/>
            <w:gridSpan w:val="4"/>
            <w:tcBorders>
              <w:top w:val="single" w:sz="4" w:space="0" w:color="000000"/>
              <w:left w:val="single" w:sz="4" w:space="0" w:color="000000"/>
              <w:right w:val="single" w:sz="4" w:space="0" w:color="000000"/>
            </w:tcBorders>
          </w:tcPr>
          <w:p w:rsidR="00267633" w:rsidRPr="00267633" w:rsidRDefault="00267633" w:rsidP="00267633">
            <w:pPr>
              <w:tabs>
                <w:tab w:val="left" w:pos="330"/>
              </w:tabs>
              <w:spacing w:before="0" w:after="0" w:line="240" w:lineRule="auto"/>
              <w:ind w:left="330" w:right="60" w:hanging="330"/>
              <w:jc w:val="both"/>
              <w:rPr>
                <w:rFonts w:ascii="Times New Roman" w:hAnsi="Times New Roman" w:cs="Times New Roman"/>
                <w:sz w:val="20"/>
                <w:szCs w:val="20"/>
                <w:lang w:val="en-GB" w:eastAsia="zh-CN"/>
              </w:rPr>
            </w:pPr>
            <w:r w:rsidRPr="00267633">
              <w:rPr>
                <w:rFonts w:ascii="Times New Roman" w:hAnsi="Times New Roman" w:cs="Times New Roman"/>
                <w:sz w:val="22"/>
                <w:szCs w:val="20"/>
                <w:lang w:val="en-GB" w:eastAsia="zh-CN"/>
              </w:rPr>
              <w:t>(i)</w:t>
            </w:r>
            <w:r w:rsidRPr="00267633">
              <w:rPr>
                <w:rFonts w:ascii="Times New Roman" w:hAnsi="Times New Roman" w:cs="Times New Roman"/>
                <w:sz w:val="22"/>
                <w:szCs w:val="20"/>
                <w:lang w:val="en-GB" w:eastAsia="zh-CN"/>
              </w:rPr>
              <w:tab/>
              <w:t xml:space="preserve">Where the parties have agreed on custody of the children, state which parent has the sole custody of the children. </w:t>
            </w:r>
          </w:p>
          <w:p w:rsidR="00267633" w:rsidRPr="00267633" w:rsidRDefault="00267633" w:rsidP="00267633">
            <w:pPr>
              <w:spacing w:before="0" w:after="0" w:line="120" w:lineRule="exact"/>
              <w:ind w:right="60"/>
              <w:rPr>
                <w:rFonts w:ascii="Times New Roman" w:hAnsi="Times New Roman" w:cs="Times New Roman"/>
                <w:sz w:val="22"/>
                <w:szCs w:val="20"/>
                <w:lang w:val="en-GB" w:eastAsia="zh-CN"/>
              </w:rPr>
            </w:pPr>
          </w:p>
        </w:tc>
        <w:tc>
          <w:tcPr>
            <w:tcW w:w="4989" w:type="dxa"/>
            <w:gridSpan w:val="6"/>
            <w:tcBorders>
              <w:top w:val="single" w:sz="4" w:space="0" w:color="000000"/>
              <w:left w:val="nil"/>
              <w:right w:val="single" w:sz="4" w:space="0" w:color="000000"/>
            </w:tcBorders>
          </w:tcPr>
          <w:p w:rsidR="00267633" w:rsidRPr="00267633" w:rsidRDefault="00267633" w:rsidP="00C20EF2">
            <w:pPr>
              <w:numPr>
                <w:ilvl w:val="0"/>
                <w:numId w:val="72"/>
              </w:numPr>
              <w:spacing w:before="0" w:after="0" w:line="240" w:lineRule="auto"/>
              <w:rPr>
                <w:rFonts w:ascii="Times New Roman" w:hAnsi="Times New Roman" w:cs="Times New Roman"/>
                <w:sz w:val="22"/>
                <w:szCs w:val="20"/>
                <w:lang w:val="en-GB" w:eastAsia="zh-CN"/>
              </w:rPr>
            </w:pPr>
            <w:r w:rsidRPr="00267633">
              <w:rPr>
                <w:rFonts w:ascii="Times New Roman" w:hAnsi="Times New Roman" w:cs="Times New Roman"/>
                <w:sz w:val="22"/>
                <w:szCs w:val="20"/>
                <w:lang w:val="en-GB" w:eastAsia="zh-CN"/>
              </w:rPr>
              <w:t>Plaintiff.</w:t>
            </w:r>
          </w:p>
          <w:p w:rsidR="00267633" w:rsidRPr="00267633" w:rsidRDefault="00267633" w:rsidP="00C20EF2">
            <w:pPr>
              <w:numPr>
                <w:ilvl w:val="0"/>
                <w:numId w:val="73"/>
              </w:numPr>
              <w:spacing w:before="0" w:after="0" w:line="240" w:lineRule="auto"/>
              <w:rPr>
                <w:rFonts w:ascii="Times New Roman" w:hAnsi="Times New Roman" w:cs="Times New Roman"/>
                <w:sz w:val="22"/>
                <w:szCs w:val="20"/>
                <w:lang w:val="en-GB" w:eastAsia="zh-CN"/>
              </w:rPr>
            </w:pPr>
            <w:r w:rsidRPr="00267633">
              <w:rPr>
                <w:rFonts w:ascii="Times New Roman" w:hAnsi="Times New Roman" w:cs="Times New Roman"/>
                <w:sz w:val="22"/>
                <w:szCs w:val="20"/>
                <w:lang w:val="en-GB" w:eastAsia="zh-CN"/>
              </w:rPr>
              <w:t>Defendant.</w:t>
            </w:r>
          </w:p>
          <w:p w:rsidR="00267633" w:rsidRPr="00267633" w:rsidRDefault="00267633" w:rsidP="00C20EF2">
            <w:pPr>
              <w:numPr>
                <w:ilvl w:val="0"/>
                <w:numId w:val="73"/>
              </w:numPr>
              <w:spacing w:before="0" w:after="0" w:line="240" w:lineRule="auto"/>
              <w:rPr>
                <w:rFonts w:ascii="Times New Roman" w:hAnsi="Times New Roman" w:cs="Times New Roman"/>
                <w:sz w:val="22"/>
                <w:szCs w:val="20"/>
                <w:lang w:val="en-GB" w:eastAsia="zh-CN"/>
              </w:rPr>
            </w:pPr>
            <w:r w:rsidRPr="00267633">
              <w:rPr>
                <w:rFonts w:ascii="Times New Roman" w:hAnsi="Times New Roman" w:cs="Times New Roman"/>
                <w:sz w:val="22"/>
                <w:szCs w:val="20"/>
                <w:lang w:val="en-GB" w:eastAsia="zh-CN"/>
              </w:rPr>
              <w:t>No agreement has been reached.</w:t>
            </w:r>
          </w:p>
        </w:tc>
      </w:tr>
      <w:tr w:rsidR="00267633" w:rsidRPr="00267633" w:rsidTr="00267633">
        <w:trPr>
          <w:divId w:val="2116439976"/>
          <w:cantSplit/>
          <w:jc w:val="center"/>
        </w:trPr>
        <w:tc>
          <w:tcPr>
            <w:tcW w:w="4680" w:type="dxa"/>
            <w:gridSpan w:val="4"/>
            <w:tcBorders>
              <w:left w:val="single" w:sz="4" w:space="0" w:color="000000"/>
              <w:right w:val="single" w:sz="4" w:space="0" w:color="000000"/>
            </w:tcBorders>
          </w:tcPr>
          <w:p w:rsidR="00267633" w:rsidRPr="00267633" w:rsidRDefault="00267633" w:rsidP="00267633">
            <w:pPr>
              <w:tabs>
                <w:tab w:val="left" w:pos="330"/>
              </w:tabs>
              <w:spacing w:before="0" w:after="0" w:line="240" w:lineRule="auto"/>
              <w:ind w:left="330" w:right="60" w:hanging="330"/>
              <w:jc w:val="both"/>
              <w:rPr>
                <w:rFonts w:ascii="Times New Roman" w:hAnsi="Times New Roman" w:cs="Times New Roman"/>
                <w:sz w:val="22"/>
                <w:szCs w:val="20"/>
                <w:lang w:val="en-GB" w:eastAsia="zh-CN"/>
              </w:rPr>
            </w:pPr>
            <w:r w:rsidRPr="00267633">
              <w:rPr>
                <w:rFonts w:ascii="Times New Roman" w:hAnsi="Times New Roman" w:cs="Times New Roman"/>
                <w:sz w:val="22"/>
                <w:szCs w:val="20"/>
                <w:lang w:val="en-GB" w:eastAsia="zh-CN"/>
              </w:rPr>
              <w:t>(ii)</w:t>
            </w:r>
            <w:r w:rsidRPr="00267633">
              <w:rPr>
                <w:rFonts w:ascii="Times New Roman" w:hAnsi="Times New Roman" w:cs="Times New Roman"/>
                <w:sz w:val="22"/>
                <w:szCs w:val="20"/>
                <w:lang w:val="en-GB" w:eastAsia="zh-CN"/>
              </w:rPr>
              <w:tab/>
              <w:t>Where the parties have agreed on joint custody of the children, state which parent has care and control of the children</w:t>
            </w:r>
          </w:p>
        </w:tc>
        <w:tc>
          <w:tcPr>
            <w:tcW w:w="4989" w:type="dxa"/>
            <w:gridSpan w:val="6"/>
            <w:tcBorders>
              <w:left w:val="nil"/>
              <w:right w:val="single" w:sz="4" w:space="0" w:color="000000"/>
            </w:tcBorders>
          </w:tcPr>
          <w:p w:rsidR="00267633" w:rsidRPr="00267633" w:rsidRDefault="00267633" w:rsidP="00C20EF2">
            <w:pPr>
              <w:numPr>
                <w:ilvl w:val="0"/>
                <w:numId w:val="72"/>
              </w:numPr>
              <w:spacing w:before="0" w:after="0" w:line="300" w:lineRule="exact"/>
              <w:rPr>
                <w:rFonts w:ascii="Times New Roman" w:hAnsi="Times New Roman" w:cs="Times New Roman"/>
                <w:sz w:val="22"/>
                <w:szCs w:val="20"/>
                <w:lang w:val="en-GB" w:eastAsia="zh-CN"/>
              </w:rPr>
            </w:pPr>
            <w:r w:rsidRPr="00267633">
              <w:rPr>
                <w:rFonts w:ascii="Times New Roman" w:hAnsi="Times New Roman" w:cs="Times New Roman"/>
                <w:sz w:val="22"/>
                <w:szCs w:val="20"/>
                <w:lang w:val="en-GB" w:eastAsia="zh-CN"/>
              </w:rPr>
              <w:t>Plaintiff.</w:t>
            </w:r>
          </w:p>
          <w:p w:rsidR="00267633" w:rsidRPr="00267633" w:rsidRDefault="00267633" w:rsidP="00C20EF2">
            <w:pPr>
              <w:numPr>
                <w:ilvl w:val="0"/>
                <w:numId w:val="73"/>
              </w:numPr>
              <w:spacing w:before="0" w:after="0" w:line="300" w:lineRule="exact"/>
              <w:rPr>
                <w:rFonts w:ascii="Times New Roman" w:hAnsi="Times New Roman" w:cs="Times New Roman"/>
                <w:sz w:val="22"/>
                <w:szCs w:val="20"/>
                <w:lang w:val="en-GB" w:eastAsia="zh-CN"/>
              </w:rPr>
            </w:pPr>
            <w:r w:rsidRPr="00267633">
              <w:rPr>
                <w:rFonts w:ascii="Times New Roman" w:hAnsi="Times New Roman" w:cs="Times New Roman"/>
                <w:sz w:val="22"/>
                <w:szCs w:val="20"/>
                <w:lang w:val="en-GB" w:eastAsia="zh-CN"/>
              </w:rPr>
              <w:t>Defendant.</w:t>
            </w:r>
          </w:p>
          <w:p w:rsidR="00267633" w:rsidRPr="00267633" w:rsidRDefault="00267633" w:rsidP="00C20EF2">
            <w:pPr>
              <w:numPr>
                <w:ilvl w:val="0"/>
                <w:numId w:val="73"/>
              </w:numPr>
              <w:spacing w:before="0" w:after="0" w:line="300" w:lineRule="exact"/>
              <w:rPr>
                <w:rFonts w:ascii="Times New Roman" w:hAnsi="Times New Roman" w:cs="Times New Roman"/>
                <w:sz w:val="22"/>
                <w:szCs w:val="20"/>
                <w:lang w:val="en-GB" w:eastAsia="zh-CN"/>
              </w:rPr>
            </w:pPr>
            <w:r w:rsidRPr="00267633">
              <w:rPr>
                <w:rFonts w:ascii="Times New Roman" w:hAnsi="Times New Roman" w:cs="Times New Roman"/>
                <w:sz w:val="22"/>
                <w:szCs w:val="20"/>
                <w:lang w:val="en-GB" w:eastAsia="zh-CN"/>
              </w:rPr>
              <w:t>No agreement has been reached.</w:t>
            </w:r>
          </w:p>
        </w:tc>
      </w:tr>
      <w:tr w:rsidR="00267633" w:rsidRPr="00267633" w:rsidTr="00267633">
        <w:trPr>
          <w:divId w:val="2116439976"/>
          <w:cantSplit/>
          <w:jc w:val="center"/>
        </w:trPr>
        <w:tc>
          <w:tcPr>
            <w:tcW w:w="4680" w:type="dxa"/>
            <w:gridSpan w:val="4"/>
            <w:tcBorders>
              <w:left w:val="single" w:sz="4" w:space="0" w:color="000000"/>
              <w:bottom w:val="single" w:sz="4" w:space="0" w:color="000000"/>
              <w:right w:val="single" w:sz="4" w:space="0" w:color="000000"/>
            </w:tcBorders>
          </w:tcPr>
          <w:p w:rsidR="00267633" w:rsidRPr="00267633" w:rsidRDefault="00267633" w:rsidP="00267633">
            <w:pPr>
              <w:tabs>
                <w:tab w:val="left" w:pos="330"/>
              </w:tabs>
              <w:spacing w:before="0" w:after="0" w:line="240" w:lineRule="auto"/>
              <w:ind w:left="330" w:right="60" w:hanging="330"/>
              <w:jc w:val="both"/>
              <w:rPr>
                <w:rFonts w:ascii="Times New Roman" w:hAnsi="Times New Roman" w:cs="Times New Roman"/>
                <w:sz w:val="22"/>
                <w:szCs w:val="20"/>
                <w:lang w:val="en-GB" w:eastAsia="zh-CN"/>
              </w:rPr>
            </w:pPr>
            <w:r w:rsidRPr="00267633">
              <w:rPr>
                <w:rFonts w:ascii="Times New Roman" w:hAnsi="Times New Roman" w:cs="Times New Roman"/>
                <w:sz w:val="22"/>
                <w:szCs w:val="20"/>
                <w:lang w:val="en-GB" w:eastAsia="zh-CN"/>
              </w:rPr>
              <w:t>(iii)</w:t>
            </w:r>
            <w:r w:rsidRPr="00267633">
              <w:rPr>
                <w:rFonts w:ascii="Times New Roman" w:hAnsi="Times New Roman" w:cs="Times New Roman"/>
                <w:sz w:val="22"/>
                <w:szCs w:val="20"/>
                <w:lang w:val="en-GB" w:eastAsia="zh-CN"/>
              </w:rPr>
              <w:tab/>
              <w:t>If the proposed purchaser(s) of the flat is/are known, furnish the following information:</w:t>
            </w:r>
          </w:p>
        </w:tc>
        <w:tc>
          <w:tcPr>
            <w:tcW w:w="4989" w:type="dxa"/>
            <w:gridSpan w:val="6"/>
            <w:tcBorders>
              <w:left w:val="nil"/>
              <w:bottom w:val="single" w:sz="4" w:space="0" w:color="000000"/>
              <w:right w:val="single" w:sz="4" w:space="0" w:color="000000"/>
            </w:tcBorders>
          </w:tcPr>
          <w:p w:rsidR="00267633" w:rsidRPr="00267633" w:rsidRDefault="00267633" w:rsidP="00267633">
            <w:pPr>
              <w:spacing w:before="0" w:after="0" w:line="240" w:lineRule="auto"/>
              <w:rPr>
                <w:rFonts w:ascii="Times New Roman" w:hAnsi="Times New Roman" w:cs="Times New Roman"/>
                <w:sz w:val="22"/>
                <w:szCs w:val="20"/>
                <w:lang w:val="en-GB" w:eastAsia="zh-CN"/>
              </w:rPr>
            </w:pPr>
          </w:p>
        </w:tc>
      </w:tr>
      <w:tr w:rsidR="00267633" w:rsidRPr="00267633" w:rsidTr="00267633">
        <w:trPr>
          <w:divId w:val="2116439976"/>
          <w:cantSplit/>
          <w:jc w:val="center"/>
        </w:trPr>
        <w:tc>
          <w:tcPr>
            <w:tcW w:w="9669" w:type="dxa"/>
            <w:gridSpan w:val="10"/>
            <w:tcBorders>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b/>
                <w:sz w:val="20"/>
                <w:szCs w:val="20"/>
                <w:lang w:val="en-GB" w:eastAsia="zh-CN"/>
              </w:rPr>
            </w:pPr>
            <w:r w:rsidRPr="00267633">
              <w:rPr>
                <w:rFonts w:ascii="Times New Roman" w:hAnsi="Times New Roman" w:cs="Times New Roman"/>
                <w:b/>
                <w:i/>
                <w:sz w:val="20"/>
                <w:szCs w:val="20"/>
                <w:lang w:val="en-GB" w:eastAsia="zh-CN"/>
              </w:rPr>
              <w:t>Proposed Purchasers</w:t>
            </w:r>
            <w:r w:rsidRPr="00267633">
              <w:rPr>
                <w:rFonts w:ascii="Times New Roman" w:hAnsi="Times New Roman" w:cs="Times New Roman"/>
                <w:b/>
                <w:sz w:val="20"/>
                <w:szCs w:val="20"/>
                <w:lang w:val="en-GB" w:eastAsia="zh-CN"/>
              </w:rPr>
              <w:t>:</w:t>
            </w:r>
          </w:p>
        </w:tc>
      </w:tr>
      <w:tr w:rsidR="00267633" w:rsidRPr="00267633" w:rsidTr="00267633">
        <w:trPr>
          <w:divId w:val="2116439976"/>
          <w:cantSplit/>
          <w:jc w:val="center"/>
        </w:trPr>
        <w:tc>
          <w:tcPr>
            <w:tcW w:w="2102"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19"/>
                <w:szCs w:val="20"/>
                <w:lang w:val="en-GB" w:eastAsia="zh-CN"/>
              </w:rPr>
            </w:pPr>
            <w:r w:rsidRPr="00267633">
              <w:rPr>
                <w:rFonts w:ascii="Times New Roman" w:hAnsi="Times New Roman" w:cs="Times New Roman"/>
                <w:sz w:val="19"/>
                <w:szCs w:val="20"/>
                <w:lang w:val="en-GB" w:eastAsia="zh-CN"/>
              </w:rPr>
              <w:t>Name</w:t>
            </w:r>
          </w:p>
        </w:tc>
        <w:tc>
          <w:tcPr>
            <w:tcW w:w="783"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19"/>
                <w:szCs w:val="20"/>
                <w:lang w:val="en-GB" w:eastAsia="zh-CN"/>
              </w:rPr>
            </w:pPr>
            <w:r w:rsidRPr="00267633">
              <w:rPr>
                <w:rFonts w:ascii="Times New Roman" w:hAnsi="Times New Roman" w:cs="Times New Roman"/>
                <w:sz w:val="19"/>
                <w:szCs w:val="20"/>
                <w:lang w:val="en-GB" w:eastAsia="zh-CN"/>
              </w:rPr>
              <w:t>NRIC/FIN</w:t>
            </w:r>
          </w:p>
        </w:tc>
        <w:tc>
          <w:tcPr>
            <w:tcW w:w="985"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19"/>
                <w:szCs w:val="20"/>
                <w:lang w:val="en-GB" w:eastAsia="zh-CN"/>
              </w:rPr>
            </w:pPr>
            <w:r w:rsidRPr="00267633">
              <w:rPr>
                <w:rFonts w:ascii="Times New Roman" w:hAnsi="Times New Roman" w:cs="Times New Roman"/>
                <w:sz w:val="19"/>
                <w:szCs w:val="20"/>
                <w:lang w:val="en-GB" w:eastAsia="zh-CN"/>
              </w:rPr>
              <w:t>Relation-ship</w:t>
            </w:r>
          </w:p>
        </w:tc>
        <w:tc>
          <w:tcPr>
            <w:tcW w:w="810"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19"/>
                <w:szCs w:val="20"/>
                <w:lang w:val="en-GB" w:eastAsia="zh-CN"/>
              </w:rPr>
            </w:pPr>
            <w:r w:rsidRPr="00267633">
              <w:rPr>
                <w:rFonts w:ascii="Times New Roman" w:hAnsi="Times New Roman" w:cs="Times New Roman"/>
                <w:sz w:val="19"/>
                <w:szCs w:val="20"/>
                <w:lang w:val="en-GB" w:eastAsia="zh-CN"/>
              </w:rPr>
              <w:t>Marital status</w:t>
            </w:r>
          </w:p>
        </w:tc>
        <w:tc>
          <w:tcPr>
            <w:tcW w:w="925"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19"/>
                <w:szCs w:val="20"/>
                <w:lang w:val="en-GB" w:eastAsia="zh-CN"/>
              </w:rPr>
            </w:pPr>
            <w:r w:rsidRPr="00267633">
              <w:rPr>
                <w:rFonts w:ascii="Times New Roman" w:hAnsi="Times New Roman" w:cs="Times New Roman"/>
                <w:sz w:val="19"/>
                <w:szCs w:val="20"/>
                <w:lang w:val="en-GB" w:eastAsia="zh-CN"/>
              </w:rPr>
              <w:t>Date of birth</w:t>
            </w:r>
          </w:p>
        </w:tc>
        <w:tc>
          <w:tcPr>
            <w:tcW w:w="576"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19"/>
                <w:szCs w:val="20"/>
                <w:lang w:val="en-GB" w:eastAsia="zh-CN"/>
              </w:rPr>
            </w:pPr>
            <w:r w:rsidRPr="00267633">
              <w:rPr>
                <w:rFonts w:ascii="Times New Roman" w:hAnsi="Times New Roman" w:cs="Times New Roman"/>
                <w:sz w:val="19"/>
                <w:szCs w:val="20"/>
                <w:lang w:val="en-GB" w:eastAsia="zh-CN"/>
              </w:rPr>
              <w:t>Age</w:t>
            </w:r>
          </w:p>
        </w:tc>
        <w:tc>
          <w:tcPr>
            <w:tcW w:w="864"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19"/>
                <w:szCs w:val="20"/>
                <w:lang w:val="en-GB" w:eastAsia="zh-CN"/>
              </w:rPr>
            </w:pPr>
            <w:r w:rsidRPr="00267633">
              <w:rPr>
                <w:rFonts w:ascii="Times New Roman" w:hAnsi="Times New Roman" w:cs="Times New Roman"/>
                <w:sz w:val="19"/>
                <w:szCs w:val="20"/>
                <w:lang w:val="en-GB" w:eastAsia="zh-CN"/>
              </w:rPr>
              <w:t>Citizen-ship</w:t>
            </w:r>
          </w:p>
        </w:tc>
        <w:tc>
          <w:tcPr>
            <w:tcW w:w="900"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19"/>
                <w:szCs w:val="20"/>
                <w:lang w:val="en-GB" w:eastAsia="zh-CN"/>
              </w:rPr>
            </w:pPr>
            <w:r w:rsidRPr="00267633">
              <w:rPr>
                <w:rFonts w:ascii="Times New Roman" w:hAnsi="Times New Roman" w:cs="Times New Roman"/>
                <w:sz w:val="19"/>
                <w:szCs w:val="20"/>
                <w:lang w:val="en-GB" w:eastAsia="zh-CN"/>
              </w:rPr>
              <w:t>Occupa-tion</w:t>
            </w:r>
          </w:p>
        </w:tc>
        <w:tc>
          <w:tcPr>
            <w:tcW w:w="873"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19"/>
                <w:szCs w:val="20"/>
                <w:lang w:val="en-GB" w:eastAsia="zh-CN"/>
              </w:rPr>
            </w:pPr>
            <w:r w:rsidRPr="00267633">
              <w:rPr>
                <w:rFonts w:ascii="Times New Roman" w:hAnsi="Times New Roman" w:cs="Times New Roman"/>
                <w:sz w:val="19"/>
                <w:szCs w:val="20"/>
                <w:lang w:val="en-GB" w:eastAsia="zh-CN"/>
              </w:rPr>
              <w:t>In-come@</w:t>
            </w:r>
          </w:p>
        </w:tc>
        <w:tc>
          <w:tcPr>
            <w:tcW w:w="851"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19"/>
                <w:szCs w:val="20"/>
                <w:lang w:val="en-GB" w:eastAsia="zh-CN"/>
              </w:rPr>
            </w:pPr>
            <w:r w:rsidRPr="00267633">
              <w:rPr>
                <w:rFonts w:ascii="Times New Roman" w:hAnsi="Times New Roman" w:cs="Times New Roman"/>
                <w:sz w:val="19"/>
                <w:szCs w:val="20"/>
                <w:lang w:val="en-GB" w:eastAsia="zh-CN"/>
              </w:rPr>
              <w:t>Contact No.</w:t>
            </w:r>
          </w:p>
        </w:tc>
      </w:tr>
      <w:tr w:rsidR="00267633" w:rsidRPr="00267633" w:rsidTr="00267633">
        <w:trPr>
          <w:divId w:val="2116439976"/>
          <w:cantSplit/>
          <w:jc w:val="center"/>
        </w:trPr>
        <w:tc>
          <w:tcPr>
            <w:tcW w:w="2102"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1</w:t>
            </w:r>
          </w:p>
        </w:tc>
        <w:tc>
          <w:tcPr>
            <w:tcW w:w="783"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985"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Self</w:t>
            </w:r>
          </w:p>
        </w:tc>
        <w:tc>
          <w:tcPr>
            <w:tcW w:w="810"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925"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576"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864"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900"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873"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851"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r>
      <w:tr w:rsidR="00267633" w:rsidRPr="00267633" w:rsidTr="00267633">
        <w:trPr>
          <w:divId w:val="2116439976"/>
          <w:cantSplit/>
          <w:jc w:val="center"/>
        </w:trPr>
        <w:tc>
          <w:tcPr>
            <w:tcW w:w="2102"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2</w:t>
            </w:r>
          </w:p>
        </w:tc>
        <w:tc>
          <w:tcPr>
            <w:tcW w:w="783"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985"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810"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925"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576"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864"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900"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873"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851"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r>
      <w:tr w:rsidR="00267633" w:rsidRPr="00267633" w:rsidTr="00267633">
        <w:trPr>
          <w:divId w:val="2116439976"/>
          <w:cantSplit/>
          <w:jc w:val="center"/>
        </w:trPr>
        <w:tc>
          <w:tcPr>
            <w:tcW w:w="2102"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3</w:t>
            </w:r>
          </w:p>
        </w:tc>
        <w:tc>
          <w:tcPr>
            <w:tcW w:w="783"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985"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810"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925"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576"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864"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900"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873"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851"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r>
      <w:tr w:rsidR="00267633" w:rsidRPr="00267633" w:rsidTr="00267633">
        <w:trPr>
          <w:divId w:val="2116439976"/>
          <w:cantSplit/>
          <w:jc w:val="center"/>
        </w:trPr>
        <w:tc>
          <w:tcPr>
            <w:tcW w:w="2102"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4</w:t>
            </w:r>
          </w:p>
        </w:tc>
        <w:tc>
          <w:tcPr>
            <w:tcW w:w="783"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985"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810"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925"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576"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864"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900"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873"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851"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r>
      <w:tr w:rsidR="00267633" w:rsidRPr="00267633" w:rsidTr="00267633">
        <w:trPr>
          <w:divId w:val="2116439976"/>
          <w:cantSplit/>
          <w:jc w:val="center"/>
        </w:trPr>
        <w:tc>
          <w:tcPr>
            <w:tcW w:w="9669" w:type="dxa"/>
            <w:gridSpan w:val="10"/>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b/>
                <w:i/>
                <w:sz w:val="20"/>
                <w:szCs w:val="20"/>
                <w:lang w:val="en-GB" w:eastAsia="zh-CN"/>
              </w:rPr>
            </w:pPr>
            <w:r w:rsidRPr="00267633">
              <w:rPr>
                <w:rFonts w:ascii="Times New Roman" w:hAnsi="Times New Roman" w:cs="Times New Roman"/>
                <w:b/>
                <w:i/>
                <w:sz w:val="20"/>
                <w:szCs w:val="20"/>
                <w:lang w:val="en-GB" w:eastAsia="zh-CN"/>
              </w:rPr>
              <w:t>Proposed occupiers who will be residing in the flat:</w:t>
            </w:r>
          </w:p>
        </w:tc>
      </w:tr>
      <w:tr w:rsidR="00267633" w:rsidRPr="00267633" w:rsidTr="00267633">
        <w:trPr>
          <w:divId w:val="2116439976"/>
          <w:cantSplit/>
          <w:jc w:val="center"/>
        </w:trPr>
        <w:tc>
          <w:tcPr>
            <w:tcW w:w="2102"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19"/>
                <w:szCs w:val="20"/>
                <w:lang w:val="en-GB" w:eastAsia="zh-CN"/>
              </w:rPr>
            </w:pPr>
            <w:r w:rsidRPr="00267633">
              <w:rPr>
                <w:rFonts w:ascii="Times New Roman" w:hAnsi="Times New Roman" w:cs="Times New Roman"/>
                <w:sz w:val="19"/>
                <w:szCs w:val="20"/>
                <w:lang w:val="en-GB" w:eastAsia="zh-CN"/>
              </w:rPr>
              <w:t>Name</w:t>
            </w:r>
          </w:p>
        </w:tc>
        <w:tc>
          <w:tcPr>
            <w:tcW w:w="783"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19"/>
                <w:szCs w:val="20"/>
                <w:lang w:val="en-GB" w:eastAsia="zh-CN"/>
              </w:rPr>
            </w:pPr>
            <w:r w:rsidRPr="00267633">
              <w:rPr>
                <w:rFonts w:ascii="Times New Roman" w:hAnsi="Times New Roman" w:cs="Times New Roman"/>
                <w:sz w:val="19"/>
                <w:szCs w:val="20"/>
                <w:lang w:val="en-GB" w:eastAsia="zh-CN"/>
              </w:rPr>
              <w:t>NRIC/FIN</w:t>
            </w:r>
          </w:p>
        </w:tc>
        <w:tc>
          <w:tcPr>
            <w:tcW w:w="985"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19"/>
                <w:szCs w:val="20"/>
                <w:lang w:val="en-GB" w:eastAsia="zh-CN"/>
              </w:rPr>
            </w:pPr>
            <w:r w:rsidRPr="00267633">
              <w:rPr>
                <w:rFonts w:ascii="Times New Roman" w:hAnsi="Times New Roman" w:cs="Times New Roman"/>
                <w:sz w:val="19"/>
                <w:szCs w:val="20"/>
                <w:lang w:val="en-GB" w:eastAsia="zh-CN"/>
              </w:rPr>
              <w:t>Relation-ship</w:t>
            </w:r>
          </w:p>
        </w:tc>
        <w:tc>
          <w:tcPr>
            <w:tcW w:w="810"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19"/>
                <w:szCs w:val="20"/>
                <w:lang w:val="en-GB" w:eastAsia="zh-CN"/>
              </w:rPr>
            </w:pPr>
            <w:r w:rsidRPr="00267633">
              <w:rPr>
                <w:rFonts w:ascii="Times New Roman" w:hAnsi="Times New Roman" w:cs="Times New Roman"/>
                <w:sz w:val="19"/>
                <w:szCs w:val="20"/>
                <w:lang w:val="en-GB" w:eastAsia="zh-CN"/>
              </w:rPr>
              <w:t>Marital status</w:t>
            </w:r>
          </w:p>
        </w:tc>
        <w:tc>
          <w:tcPr>
            <w:tcW w:w="925"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19"/>
                <w:szCs w:val="20"/>
                <w:lang w:val="en-GB" w:eastAsia="zh-CN"/>
              </w:rPr>
            </w:pPr>
            <w:r w:rsidRPr="00267633">
              <w:rPr>
                <w:rFonts w:ascii="Times New Roman" w:hAnsi="Times New Roman" w:cs="Times New Roman"/>
                <w:sz w:val="19"/>
                <w:szCs w:val="20"/>
                <w:lang w:val="en-GB" w:eastAsia="zh-CN"/>
              </w:rPr>
              <w:t>Date of birth</w:t>
            </w:r>
          </w:p>
        </w:tc>
        <w:tc>
          <w:tcPr>
            <w:tcW w:w="576"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19"/>
                <w:szCs w:val="20"/>
                <w:lang w:val="en-GB" w:eastAsia="zh-CN"/>
              </w:rPr>
            </w:pPr>
            <w:r w:rsidRPr="00267633">
              <w:rPr>
                <w:rFonts w:ascii="Times New Roman" w:hAnsi="Times New Roman" w:cs="Times New Roman"/>
                <w:sz w:val="19"/>
                <w:szCs w:val="20"/>
                <w:lang w:val="en-GB" w:eastAsia="zh-CN"/>
              </w:rPr>
              <w:t>Age</w:t>
            </w:r>
          </w:p>
        </w:tc>
        <w:tc>
          <w:tcPr>
            <w:tcW w:w="864"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19"/>
                <w:szCs w:val="20"/>
                <w:lang w:val="en-GB" w:eastAsia="zh-CN"/>
              </w:rPr>
            </w:pPr>
            <w:r w:rsidRPr="00267633">
              <w:rPr>
                <w:rFonts w:ascii="Times New Roman" w:hAnsi="Times New Roman" w:cs="Times New Roman"/>
                <w:sz w:val="19"/>
                <w:szCs w:val="20"/>
                <w:lang w:val="en-GB" w:eastAsia="zh-CN"/>
              </w:rPr>
              <w:t>Citizen-ship</w:t>
            </w:r>
          </w:p>
        </w:tc>
        <w:tc>
          <w:tcPr>
            <w:tcW w:w="900"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19"/>
                <w:szCs w:val="20"/>
                <w:lang w:val="en-GB" w:eastAsia="zh-CN"/>
              </w:rPr>
            </w:pPr>
            <w:r w:rsidRPr="00267633">
              <w:rPr>
                <w:rFonts w:ascii="Times New Roman" w:hAnsi="Times New Roman" w:cs="Times New Roman"/>
                <w:sz w:val="19"/>
                <w:szCs w:val="20"/>
                <w:lang w:val="en-GB" w:eastAsia="zh-CN"/>
              </w:rPr>
              <w:t>Occupa-tion</w:t>
            </w:r>
          </w:p>
        </w:tc>
        <w:tc>
          <w:tcPr>
            <w:tcW w:w="873"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19"/>
                <w:szCs w:val="20"/>
                <w:lang w:val="en-GB" w:eastAsia="zh-CN"/>
              </w:rPr>
            </w:pPr>
            <w:r w:rsidRPr="00267633">
              <w:rPr>
                <w:rFonts w:ascii="Times New Roman" w:hAnsi="Times New Roman" w:cs="Times New Roman"/>
                <w:sz w:val="19"/>
                <w:szCs w:val="20"/>
                <w:lang w:val="en-GB" w:eastAsia="zh-CN"/>
              </w:rPr>
              <w:t>In-come@</w:t>
            </w:r>
          </w:p>
        </w:tc>
        <w:tc>
          <w:tcPr>
            <w:tcW w:w="851"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19"/>
                <w:szCs w:val="20"/>
                <w:lang w:val="en-GB" w:eastAsia="zh-CN"/>
              </w:rPr>
            </w:pPr>
            <w:r w:rsidRPr="00267633">
              <w:rPr>
                <w:rFonts w:ascii="Times New Roman" w:hAnsi="Times New Roman" w:cs="Times New Roman"/>
                <w:sz w:val="19"/>
                <w:szCs w:val="20"/>
                <w:lang w:val="en-GB" w:eastAsia="zh-CN"/>
              </w:rPr>
              <w:t xml:space="preserve">Contact No. </w:t>
            </w:r>
          </w:p>
        </w:tc>
      </w:tr>
      <w:tr w:rsidR="00267633" w:rsidRPr="00267633" w:rsidTr="00267633">
        <w:trPr>
          <w:divId w:val="2116439976"/>
          <w:cantSplit/>
          <w:jc w:val="center"/>
        </w:trPr>
        <w:tc>
          <w:tcPr>
            <w:tcW w:w="2102"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5</w:t>
            </w:r>
          </w:p>
        </w:tc>
        <w:tc>
          <w:tcPr>
            <w:tcW w:w="783"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985"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810"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925"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576"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864"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900"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873"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851"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r>
      <w:tr w:rsidR="00267633" w:rsidRPr="00267633" w:rsidTr="00267633">
        <w:trPr>
          <w:divId w:val="2116439976"/>
          <w:cantSplit/>
          <w:jc w:val="center"/>
        </w:trPr>
        <w:tc>
          <w:tcPr>
            <w:tcW w:w="2102"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6</w:t>
            </w:r>
          </w:p>
        </w:tc>
        <w:tc>
          <w:tcPr>
            <w:tcW w:w="783"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985"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810"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925"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576"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864"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900"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873"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851"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r>
      <w:tr w:rsidR="00267633" w:rsidRPr="00267633" w:rsidTr="00267633">
        <w:trPr>
          <w:divId w:val="2116439976"/>
          <w:cantSplit/>
          <w:jc w:val="center"/>
        </w:trPr>
        <w:tc>
          <w:tcPr>
            <w:tcW w:w="2102"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7</w:t>
            </w:r>
          </w:p>
        </w:tc>
        <w:tc>
          <w:tcPr>
            <w:tcW w:w="783"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985"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810"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925"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576"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864"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900"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873"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851"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r>
      <w:tr w:rsidR="00267633" w:rsidRPr="00267633" w:rsidTr="00267633">
        <w:trPr>
          <w:divId w:val="2116439976"/>
          <w:cantSplit/>
          <w:jc w:val="center"/>
        </w:trPr>
        <w:tc>
          <w:tcPr>
            <w:tcW w:w="2102" w:type="dxa"/>
            <w:tcBorders>
              <w:top w:val="single" w:sz="4" w:space="0" w:color="000000"/>
              <w:left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8</w:t>
            </w:r>
          </w:p>
        </w:tc>
        <w:tc>
          <w:tcPr>
            <w:tcW w:w="783" w:type="dxa"/>
            <w:tcBorders>
              <w:top w:val="single" w:sz="4" w:space="0" w:color="000000"/>
              <w:left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985" w:type="dxa"/>
            <w:tcBorders>
              <w:top w:val="single" w:sz="4" w:space="0" w:color="000000"/>
              <w:left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810" w:type="dxa"/>
            <w:tcBorders>
              <w:top w:val="single" w:sz="4" w:space="0" w:color="000000"/>
              <w:left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925" w:type="dxa"/>
            <w:tcBorders>
              <w:top w:val="single" w:sz="4" w:space="0" w:color="000000"/>
              <w:left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576" w:type="dxa"/>
            <w:tcBorders>
              <w:top w:val="single" w:sz="4" w:space="0" w:color="000000"/>
              <w:left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864" w:type="dxa"/>
            <w:tcBorders>
              <w:top w:val="single" w:sz="4" w:space="0" w:color="000000"/>
              <w:left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900" w:type="dxa"/>
            <w:tcBorders>
              <w:top w:val="single" w:sz="4" w:space="0" w:color="000000"/>
              <w:left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873" w:type="dxa"/>
            <w:tcBorders>
              <w:top w:val="single" w:sz="4" w:space="0" w:color="000000"/>
              <w:left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c>
          <w:tcPr>
            <w:tcW w:w="851" w:type="dxa"/>
            <w:tcBorders>
              <w:top w:val="single" w:sz="4" w:space="0" w:color="000000"/>
              <w:left w:val="single" w:sz="4" w:space="0" w:color="000000"/>
              <w:right w:val="single" w:sz="4" w:space="0" w:color="000000"/>
            </w:tcBorders>
          </w:tcPr>
          <w:p w:rsidR="00267633" w:rsidRPr="00267633" w:rsidRDefault="00267633" w:rsidP="00267633">
            <w:pPr>
              <w:spacing w:before="120" w:after="0" w:line="240" w:lineRule="exact"/>
              <w:rPr>
                <w:rFonts w:ascii="Times New Roman" w:hAnsi="Times New Roman" w:cs="Times New Roman"/>
                <w:sz w:val="20"/>
                <w:szCs w:val="20"/>
                <w:lang w:val="en-GB" w:eastAsia="zh-CN"/>
              </w:rPr>
            </w:pPr>
          </w:p>
        </w:tc>
      </w:tr>
      <w:tr w:rsidR="00267633" w:rsidRPr="00267633" w:rsidTr="00267633">
        <w:trPr>
          <w:divId w:val="2116439976"/>
          <w:cantSplit/>
          <w:jc w:val="center"/>
        </w:trPr>
        <w:tc>
          <w:tcPr>
            <w:tcW w:w="4680" w:type="dxa"/>
            <w:gridSpan w:val="4"/>
            <w:tcBorders>
              <w:top w:val="single" w:sz="4" w:space="0" w:color="000000"/>
              <w:left w:val="single" w:sz="4" w:space="0" w:color="000000"/>
              <w:right w:val="single" w:sz="4" w:space="0" w:color="000000"/>
            </w:tcBorders>
          </w:tcPr>
          <w:p w:rsidR="00267633" w:rsidRPr="00267633" w:rsidRDefault="00267633" w:rsidP="00267633">
            <w:pPr>
              <w:spacing w:before="120" w:after="0" w:line="240" w:lineRule="exact"/>
              <w:ind w:left="330" w:right="60" w:hanging="330"/>
              <w:jc w:val="both"/>
              <w:rPr>
                <w:rFonts w:ascii="Times New Roman" w:hAnsi="Times New Roman" w:cs="Times New Roman"/>
                <w:sz w:val="22"/>
                <w:szCs w:val="20"/>
                <w:lang w:val="en-GB" w:eastAsia="zh-CN"/>
              </w:rPr>
            </w:pPr>
            <w:r w:rsidRPr="00267633">
              <w:rPr>
                <w:rFonts w:ascii="Times New Roman" w:hAnsi="Times New Roman" w:cs="Times New Roman"/>
                <w:sz w:val="22"/>
                <w:szCs w:val="20"/>
                <w:lang w:val="en-GB" w:eastAsia="zh-CN"/>
              </w:rPr>
              <w:t>(iv)</w:t>
            </w:r>
            <w:r w:rsidRPr="00267633">
              <w:rPr>
                <w:rFonts w:ascii="Times New Roman" w:hAnsi="Times New Roman" w:cs="Times New Roman"/>
                <w:sz w:val="22"/>
                <w:szCs w:val="20"/>
                <w:lang w:val="en-GB" w:eastAsia="zh-CN"/>
              </w:rPr>
              <w:tab/>
              <w:t>Has any of the proposed purchasers or occupiers disposed of any private property</w:t>
            </w:r>
            <w:r w:rsidRPr="00267633">
              <w:rPr>
                <w:rFonts w:ascii="Times New Roman" w:hAnsi="Times New Roman" w:cs="Times New Roman"/>
                <w:sz w:val="16"/>
                <w:szCs w:val="20"/>
                <w:lang w:val="en-GB" w:eastAsia="zh-CN"/>
              </w:rPr>
              <w:t>#</w:t>
            </w:r>
            <w:r w:rsidRPr="00267633">
              <w:rPr>
                <w:rFonts w:ascii="Times New Roman" w:hAnsi="Times New Roman" w:cs="Times New Roman"/>
                <w:sz w:val="22"/>
                <w:szCs w:val="20"/>
                <w:lang w:val="en-GB" w:eastAsia="zh-CN"/>
              </w:rPr>
              <w:t>, whether in Singapore or overseas, within the last 30 months? If so, state the address, property type, share and value.</w:t>
            </w:r>
          </w:p>
          <w:p w:rsidR="00267633" w:rsidRPr="00267633" w:rsidRDefault="00267633" w:rsidP="00267633">
            <w:pPr>
              <w:spacing w:before="120" w:after="0" w:line="240" w:lineRule="exact"/>
              <w:ind w:left="330" w:right="60" w:hanging="330"/>
              <w:jc w:val="both"/>
              <w:rPr>
                <w:rFonts w:ascii="Times New Roman" w:hAnsi="Times New Roman" w:cs="Times New Roman"/>
                <w:sz w:val="22"/>
                <w:szCs w:val="20"/>
                <w:lang w:val="en-GB" w:eastAsia="zh-CN"/>
              </w:rPr>
            </w:pPr>
          </w:p>
        </w:tc>
        <w:tc>
          <w:tcPr>
            <w:tcW w:w="4989" w:type="dxa"/>
            <w:gridSpan w:val="6"/>
            <w:tcBorders>
              <w:top w:val="single" w:sz="4" w:space="0" w:color="000000"/>
              <w:left w:val="nil"/>
              <w:right w:val="single" w:sz="4" w:space="0" w:color="000000"/>
            </w:tcBorders>
          </w:tcPr>
          <w:p w:rsidR="00267633" w:rsidRPr="00267633" w:rsidRDefault="00267633" w:rsidP="00C20EF2">
            <w:pPr>
              <w:numPr>
                <w:ilvl w:val="0"/>
                <w:numId w:val="74"/>
              </w:numPr>
              <w:spacing w:before="120" w:after="0" w:line="300" w:lineRule="exact"/>
              <w:rPr>
                <w:rFonts w:ascii="Times New Roman" w:hAnsi="Times New Roman" w:cs="Times New Roman"/>
                <w:sz w:val="22"/>
                <w:szCs w:val="20"/>
                <w:lang w:val="en-GB" w:eastAsia="zh-CN"/>
              </w:rPr>
            </w:pPr>
            <w:r w:rsidRPr="00267633">
              <w:rPr>
                <w:rFonts w:ascii="Times New Roman" w:hAnsi="Times New Roman" w:cs="Times New Roman"/>
                <w:sz w:val="22"/>
                <w:szCs w:val="20"/>
                <w:lang w:val="en-GB" w:eastAsia="zh-CN"/>
              </w:rPr>
              <w:t>Yes (</w:t>
            </w:r>
            <w:r w:rsidRPr="00267633">
              <w:rPr>
                <w:rFonts w:ascii="Times New Roman" w:hAnsi="Times New Roman" w:cs="Times New Roman"/>
                <w:i/>
                <w:sz w:val="22"/>
                <w:szCs w:val="20"/>
                <w:lang w:val="en-GB" w:eastAsia="zh-CN"/>
              </w:rPr>
              <w:t>give details</w:t>
            </w:r>
            <w:r w:rsidRPr="00267633">
              <w:rPr>
                <w:rFonts w:ascii="Times New Roman" w:hAnsi="Times New Roman" w:cs="Times New Roman"/>
                <w:sz w:val="22"/>
                <w:szCs w:val="20"/>
                <w:lang w:val="en-GB" w:eastAsia="zh-CN"/>
              </w:rPr>
              <w:t>): _______________________ _______________________________________</w:t>
            </w:r>
            <w:r w:rsidRPr="00267633">
              <w:rPr>
                <w:rFonts w:ascii="Times New Roman" w:hAnsi="Times New Roman" w:cs="Times New Roman"/>
                <w:sz w:val="22"/>
                <w:szCs w:val="20"/>
                <w:lang w:val="en-GB" w:eastAsia="zh-CN"/>
              </w:rPr>
              <w:br/>
            </w:r>
          </w:p>
          <w:p w:rsidR="00267633" w:rsidRPr="00267633" w:rsidRDefault="00267633" w:rsidP="00C20EF2">
            <w:pPr>
              <w:numPr>
                <w:ilvl w:val="0"/>
                <w:numId w:val="74"/>
              </w:numPr>
              <w:spacing w:before="0" w:after="0" w:line="240" w:lineRule="auto"/>
              <w:rPr>
                <w:rFonts w:ascii="Times New Roman" w:hAnsi="Times New Roman" w:cs="Times New Roman"/>
                <w:sz w:val="22"/>
                <w:szCs w:val="20"/>
                <w:lang w:val="en-GB" w:eastAsia="zh-CN"/>
              </w:rPr>
            </w:pPr>
            <w:r w:rsidRPr="00267633">
              <w:rPr>
                <w:rFonts w:ascii="Times New Roman" w:hAnsi="Times New Roman" w:cs="Times New Roman"/>
                <w:sz w:val="22"/>
                <w:szCs w:val="20"/>
                <w:lang w:val="en-GB" w:eastAsia="zh-CN"/>
              </w:rPr>
              <w:t>No.</w:t>
            </w:r>
          </w:p>
          <w:p w:rsidR="00267633" w:rsidRPr="00267633" w:rsidRDefault="00267633" w:rsidP="00267633">
            <w:pPr>
              <w:spacing w:before="0" w:after="0" w:line="240" w:lineRule="exact"/>
              <w:rPr>
                <w:rFonts w:ascii="Times New Roman" w:hAnsi="Times New Roman" w:cs="Times New Roman"/>
                <w:sz w:val="20"/>
                <w:szCs w:val="20"/>
                <w:lang w:val="en-GB" w:eastAsia="zh-CN"/>
              </w:rPr>
            </w:pPr>
          </w:p>
        </w:tc>
      </w:tr>
      <w:tr w:rsidR="00267633" w:rsidRPr="00267633" w:rsidTr="00267633">
        <w:trPr>
          <w:divId w:val="2116439976"/>
          <w:cantSplit/>
          <w:jc w:val="center"/>
        </w:trPr>
        <w:tc>
          <w:tcPr>
            <w:tcW w:w="4680" w:type="dxa"/>
            <w:gridSpan w:val="4"/>
            <w:tcBorders>
              <w:left w:val="single" w:sz="4" w:space="0" w:color="000000"/>
              <w:right w:val="single" w:sz="4" w:space="0" w:color="000000"/>
            </w:tcBorders>
          </w:tcPr>
          <w:p w:rsidR="00267633" w:rsidRPr="00267633" w:rsidRDefault="00267633" w:rsidP="00267633">
            <w:pPr>
              <w:spacing w:before="120" w:after="0" w:line="240" w:lineRule="exact"/>
              <w:ind w:left="330" w:right="60" w:hanging="330"/>
              <w:jc w:val="both"/>
              <w:rPr>
                <w:rFonts w:ascii="Times New Roman" w:hAnsi="Times New Roman" w:cs="Times New Roman"/>
                <w:sz w:val="22"/>
                <w:szCs w:val="20"/>
                <w:lang w:val="en-GB" w:eastAsia="zh-CN"/>
              </w:rPr>
            </w:pPr>
            <w:r w:rsidRPr="00267633">
              <w:rPr>
                <w:rFonts w:ascii="Times New Roman" w:hAnsi="Times New Roman" w:cs="Times New Roman"/>
                <w:sz w:val="22"/>
                <w:szCs w:val="20"/>
                <w:lang w:val="en-GB" w:eastAsia="zh-CN"/>
              </w:rPr>
              <w:t>(v)</w:t>
            </w:r>
            <w:r w:rsidRPr="00267633">
              <w:rPr>
                <w:rFonts w:ascii="Times New Roman" w:hAnsi="Times New Roman" w:cs="Times New Roman"/>
                <w:sz w:val="22"/>
                <w:szCs w:val="20"/>
                <w:lang w:val="en-GB" w:eastAsia="zh-CN"/>
              </w:rPr>
              <w:tab/>
              <w:t>Has any of the proposed purchasers or occupiers previously sold two or more HDB flats in the open market?</w:t>
            </w:r>
          </w:p>
        </w:tc>
        <w:tc>
          <w:tcPr>
            <w:tcW w:w="4989" w:type="dxa"/>
            <w:gridSpan w:val="6"/>
            <w:tcBorders>
              <w:left w:val="nil"/>
              <w:right w:val="single" w:sz="4" w:space="0" w:color="000000"/>
            </w:tcBorders>
          </w:tcPr>
          <w:p w:rsidR="00267633" w:rsidRPr="00267633" w:rsidRDefault="00267633" w:rsidP="00C20EF2">
            <w:pPr>
              <w:numPr>
                <w:ilvl w:val="0"/>
                <w:numId w:val="74"/>
              </w:numPr>
              <w:spacing w:before="120" w:after="0" w:line="240" w:lineRule="auto"/>
              <w:rPr>
                <w:rFonts w:ascii="Times New Roman" w:hAnsi="Times New Roman" w:cs="Times New Roman"/>
                <w:sz w:val="22"/>
                <w:szCs w:val="20"/>
                <w:lang w:val="en-GB" w:eastAsia="zh-CN"/>
              </w:rPr>
            </w:pPr>
            <w:r w:rsidRPr="00267633">
              <w:rPr>
                <w:rFonts w:ascii="Times New Roman" w:hAnsi="Times New Roman" w:cs="Times New Roman"/>
                <w:sz w:val="22"/>
                <w:szCs w:val="20"/>
                <w:lang w:val="en-GB" w:eastAsia="zh-CN"/>
              </w:rPr>
              <w:t xml:space="preserve">Yes </w:t>
            </w:r>
            <w:r w:rsidRPr="00267633">
              <w:rPr>
                <w:rFonts w:ascii="Times New Roman" w:hAnsi="Times New Roman" w:cs="Times New Roman"/>
                <w:b/>
                <w:sz w:val="22"/>
                <w:szCs w:val="20"/>
                <w:lang w:val="en-GB" w:eastAsia="zh-CN"/>
              </w:rPr>
              <w:t>(</w:t>
            </w:r>
            <w:r w:rsidRPr="00267633">
              <w:rPr>
                <w:rFonts w:ascii="Times New Roman" w:hAnsi="Times New Roman" w:cs="Times New Roman"/>
                <w:i/>
                <w:sz w:val="22"/>
                <w:szCs w:val="20"/>
                <w:lang w:val="en-GB" w:eastAsia="zh-CN"/>
              </w:rPr>
              <w:t>specify</w:t>
            </w:r>
            <w:r w:rsidRPr="00267633">
              <w:rPr>
                <w:rFonts w:ascii="Times New Roman" w:hAnsi="Times New Roman" w:cs="Times New Roman"/>
                <w:sz w:val="22"/>
                <w:szCs w:val="20"/>
                <w:lang w:val="en-GB" w:eastAsia="zh-CN"/>
              </w:rPr>
              <w:t xml:space="preserve"> </w:t>
            </w:r>
            <w:r w:rsidRPr="00267633">
              <w:rPr>
                <w:rFonts w:ascii="Times New Roman" w:hAnsi="Times New Roman" w:cs="Times New Roman"/>
                <w:i/>
                <w:sz w:val="22"/>
                <w:szCs w:val="20"/>
                <w:lang w:val="en-GB" w:eastAsia="zh-CN"/>
              </w:rPr>
              <w:t>who</w:t>
            </w:r>
            <w:r w:rsidRPr="00267633">
              <w:rPr>
                <w:rFonts w:ascii="Times New Roman" w:hAnsi="Times New Roman" w:cs="Times New Roman"/>
                <w:sz w:val="22"/>
                <w:szCs w:val="20"/>
                <w:lang w:val="en-GB" w:eastAsia="zh-CN"/>
              </w:rPr>
              <w:t xml:space="preserve">): ________________________ </w:t>
            </w:r>
            <w:r w:rsidRPr="00267633">
              <w:rPr>
                <w:rFonts w:ascii="Times New Roman" w:hAnsi="Times New Roman" w:cs="Times New Roman"/>
                <w:sz w:val="32"/>
                <w:szCs w:val="20"/>
                <w:lang w:val="en-GB" w:eastAsia="zh-CN"/>
              </w:rPr>
              <w:t>___________________________</w:t>
            </w:r>
            <w:r w:rsidRPr="00267633">
              <w:rPr>
                <w:rFonts w:ascii="Times New Roman" w:hAnsi="Times New Roman" w:cs="Times New Roman"/>
                <w:sz w:val="32"/>
                <w:szCs w:val="20"/>
                <w:lang w:val="en-GB" w:eastAsia="zh-CN"/>
              </w:rPr>
              <w:br/>
            </w:r>
          </w:p>
          <w:p w:rsidR="00267633" w:rsidRPr="00267633" w:rsidRDefault="00267633" w:rsidP="00C20EF2">
            <w:pPr>
              <w:numPr>
                <w:ilvl w:val="0"/>
                <w:numId w:val="76"/>
              </w:numPr>
              <w:spacing w:before="0" w:after="0" w:line="240" w:lineRule="exact"/>
              <w:rPr>
                <w:rFonts w:ascii="Times New Roman" w:hAnsi="Times New Roman" w:cs="Times New Roman"/>
                <w:sz w:val="22"/>
                <w:szCs w:val="20"/>
                <w:lang w:val="en-GB" w:eastAsia="zh-CN"/>
              </w:rPr>
            </w:pPr>
            <w:r w:rsidRPr="00267633">
              <w:rPr>
                <w:rFonts w:ascii="Times New Roman" w:hAnsi="Times New Roman" w:cs="Times New Roman"/>
                <w:sz w:val="22"/>
                <w:szCs w:val="20"/>
                <w:lang w:val="en-GB" w:eastAsia="zh-CN"/>
              </w:rPr>
              <w:t>No.</w:t>
            </w:r>
          </w:p>
          <w:p w:rsidR="00267633" w:rsidRPr="00267633" w:rsidRDefault="00267633" w:rsidP="00267633">
            <w:pPr>
              <w:spacing w:before="0" w:after="0" w:line="240" w:lineRule="exact"/>
              <w:rPr>
                <w:rFonts w:ascii="Times New Roman" w:hAnsi="Times New Roman" w:cs="Times New Roman"/>
                <w:sz w:val="22"/>
                <w:szCs w:val="20"/>
                <w:lang w:val="en-GB" w:eastAsia="zh-CN"/>
              </w:rPr>
            </w:pPr>
          </w:p>
        </w:tc>
      </w:tr>
      <w:tr w:rsidR="00267633" w:rsidRPr="00267633" w:rsidTr="00267633">
        <w:trPr>
          <w:divId w:val="2116439976"/>
          <w:cantSplit/>
          <w:trHeight w:val="1491"/>
          <w:jc w:val="center"/>
        </w:trPr>
        <w:tc>
          <w:tcPr>
            <w:tcW w:w="4680" w:type="dxa"/>
            <w:gridSpan w:val="4"/>
            <w:tcBorders>
              <w:left w:val="single" w:sz="4" w:space="0" w:color="000000"/>
              <w:bottom w:val="single" w:sz="4" w:space="0" w:color="000000"/>
              <w:right w:val="single" w:sz="4" w:space="0" w:color="000000"/>
            </w:tcBorders>
          </w:tcPr>
          <w:p w:rsidR="00267633" w:rsidRPr="00267633" w:rsidRDefault="00267633" w:rsidP="00267633">
            <w:pPr>
              <w:spacing w:before="120" w:after="60" w:line="240" w:lineRule="exact"/>
              <w:ind w:left="331" w:right="58" w:hanging="331"/>
              <w:rPr>
                <w:rFonts w:ascii="Times New Roman" w:hAnsi="Times New Roman" w:cs="Times New Roman"/>
                <w:sz w:val="20"/>
                <w:szCs w:val="20"/>
                <w:lang w:val="en-GB" w:eastAsia="zh-CN"/>
              </w:rPr>
            </w:pPr>
            <w:r w:rsidRPr="00267633">
              <w:rPr>
                <w:rFonts w:ascii="Times New Roman" w:hAnsi="Times New Roman" w:cs="Times New Roman"/>
                <w:spacing w:val="-3"/>
                <w:sz w:val="22"/>
                <w:szCs w:val="20"/>
                <w:lang w:val="en-GB" w:eastAsia="en-GB"/>
              </w:rPr>
              <w:t>(vi)</w:t>
            </w:r>
            <w:r w:rsidRPr="00267633">
              <w:rPr>
                <w:rFonts w:ascii="Times New Roman" w:hAnsi="Times New Roman" w:cs="Times New Roman"/>
                <w:spacing w:val="-3"/>
                <w:sz w:val="22"/>
                <w:szCs w:val="20"/>
                <w:lang w:val="en-GB" w:eastAsia="en-GB"/>
              </w:rPr>
              <w:tab/>
              <w:t>Has any of the proposed purchasers or occupiers inherited any share/interest in any HDB flat or private property#, whether in Singapore or overseas? If so, state the address, property type, share and value.</w:t>
            </w:r>
            <w:r w:rsidRPr="00267633">
              <w:rPr>
                <w:rFonts w:ascii="Times New Roman" w:hAnsi="Times New Roman" w:cs="Times New Roman"/>
                <w:sz w:val="20"/>
                <w:szCs w:val="20"/>
                <w:lang w:val="en-GB" w:eastAsia="zh-CN"/>
              </w:rPr>
              <w:t xml:space="preserve"> </w:t>
            </w:r>
          </w:p>
        </w:tc>
        <w:tc>
          <w:tcPr>
            <w:tcW w:w="4989" w:type="dxa"/>
            <w:gridSpan w:val="6"/>
            <w:tcBorders>
              <w:left w:val="nil"/>
              <w:bottom w:val="single" w:sz="4" w:space="0" w:color="000000"/>
              <w:right w:val="single" w:sz="4" w:space="0" w:color="000000"/>
            </w:tcBorders>
          </w:tcPr>
          <w:p w:rsidR="00267633" w:rsidRPr="00267633" w:rsidRDefault="00267633" w:rsidP="00C20EF2">
            <w:pPr>
              <w:numPr>
                <w:ilvl w:val="0"/>
                <w:numId w:val="74"/>
              </w:numPr>
              <w:spacing w:before="120" w:after="0" w:line="300" w:lineRule="exact"/>
              <w:rPr>
                <w:rFonts w:ascii="Times New Roman" w:hAnsi="Times New Roman" w:cs="Times New Roman"/>
                <w:sz w:val="22"/>
                <w:szCs w:val="20"/>
                <w:lang w:val="en-GB" w:eastAsia="zh-CN"/>
              </w:rPr>
            </w:pPr>
            <w:r w:rsidRPr="00267633">
              <w:rPr>
                <w:rFonts w:ascii="Times New Roman" w:hAnsi="Times New Roman" w:cs="Times New Roman"/>
                <w:sz w:val="22"/>
                <w:szCs w:val="20"/>
                <w:lang w:val="en-GB" w:eastAsia="zh-CN"/>
              </w:rPr>
              <w:t>Yes (</w:t>
            </w:r>
            <w:r w:rsidRPr="00267633">
              <w:rPr>
                <w:rFonts w:ascii="Times New Roman" w:hAnsi="Times New Roman" w:cs="Times New Roman"/>
                <w:i/>
                <w:sz w:val="22"/>
                <w:szCs w:val="20"/>
                <w:lang w:val="en-GB" w:eastAsia="zh-CN"/>
              </w:rPr>
              <w:t>give details</w:t>
            </w:r>
            <w:r w:rsidRPr="00267633">
              <w:rPr>
                <w:rFonts w:ascii="Times New Roman" w:hAnsi="Times New Roman" w:cs="Times New Roman"/>
                <w:sz w:val="22"/>
                <w:szCs w:val="20"/>
                <w:lang w:val="en-GB" w:eastAsia="zh-CN"/>
              </w:rPr>
              <w:t>): _______________________ _______________________________________</w:t>
            </w:r>
            <w:r w:rsidRPr="00267633">
              <w:rPr>
                <w:rFonts w:ascii="Times New Roman" w:hAnsi="Times New Roman" w:cs="Times New Roman"/>
                <w:sz w:val="22"/>
                <w:szCs w:val="20"/>
                <w:lang w:val="en-GB" w:eastAsia="zh-CN"/>
              </w:rPr>
              <w:br/>
            </w:r>
          </w:p>
          <w:p w:rsidR="00267633" w:rsidRPr="00267633" w:rsidRDefault="00267633" w:rsidP="00C20EF2">
            <w:pPr>
              <w:numPr>
                <w:ilvl w:val="0"/>
                <w:numId w:val="74"/>
              </w:numPr>
              <w:spacing w:before="0" w:after="0" w:line="240" w:lineRule="auto"/>
              <w:rPr>
                <w:rFonts w:ascii="Times New Roman" w:hAnsi="Times New Roman" w:cs="Times New Roman"/>
                <w:sz w:val="22"/>
                <w:szCs w:val="20"/>
                <w:lang w:val="en-GB" w:eastAsia="zh-CN"/>
              </w:rPr>
            </w:pPr>
            <w:r w:rsidRPr="00267633">
              <w:rPr>
                <w:rFonts w:ascii="Times New Roman" w:hAnsi="Times New Roman" w:cs="Times New Roman"/>
                <w:sz w:val="22"/>
                <w:szCs w:val="20"/>
                <w:lang w:val="en-GB" w:eastAsia="zh-CN"/>
              </w:rPr>
              <w:t>No.</w:t>
            </w:r>
          </w:p>
          <w:p w:rsidR="00267633" w:rsidRPr="00267633" w:rsidRDefault="00267633" w:rsidP="00267633">
            <w:pPr>
              <w:spacing w:before="0" w:after="0" w:line="240" w:lineRule="exact"/>
              <w:rPr>
                <w:rFonts w:ascii="Times New Roman" w:hAnsi="Times New Roman" w:cs="Times New Roman"/>
                <w:sz w:val="20"/>
                <w:szCs w:val="20"/>
                <w:lang w:val="en-GB" w:eastAsia="zh-CN"/>
              </w:rPr>
            </w:pPr>
          </w:p>
        </w:tc>
      </w:tr>
      <w:tr w:rsidR="00267633" w:rsidRPr="00267633" w:rsidTr="00267633">
        <w:trPr>
          <w:divId w:val="2116439976"/>
          <w:cantSplit/>
          <w:jc w:val="center"/>
        </w:trPr>
        <w:tc>
          <w:tcPr>
            <w:tcW w:w="2102" w:type="dxa"/>
            <w:tcBorders>
              <w:top w:val="single" w:sz="4" w:space="0" w:color="auto"/>
            </w:tcBorders>
          </w:tcPr>
          <w:p w:rsidR="00267633" w:rsidRPr="00267633" w:rsidRDefault="00267633" w:rsidP="00267633">
            <w:pPr>
              <w:spacing w:before="0" w:after="120" w:line="480" w:lineRule="auto"/>
              <w:ind w:left="330" w:right="150" w:hanging="330"/>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 Gross monthly income</w:t>
            </w:r>
          </w:p>
        </w:tc>
        <w:tc>
          <w:tcPr>
            <w:tcW w:w="7567" w:type="dxa"/>
            <w:gridSpan w:val="9"/>
            <w:tcBorders>
              <w:top w:val="single" w:sz="4" w:space="0" w:color="auto"/>
            </w:tcBorders>
          </w:tcPr>
          <w:p w:rsidR="00267633" w:rsidRPr="00267633" w:rsidRDefault="00267633" w:rsidP="00267633">
            <w:pPr>
              <w:spacing w:before="0" w:after="120" w:line="480" w:lineRule="auto"/>
              <w:ind w:left="330" w:right="150" w:hanging="330"/>
              <w:jc w:val="right"/>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 Includes HUDC and Executive Condominiums</w:t>
            </w:r>
          </w:p>
        </w:tc>
      </w:tr>
    </w:tbl>
    <w:p w:rsidR="00267633" w:rsidRPr="00267633" w:rsidRDefault="00267633" w:rsidP="00267633">
      <w:pPr>
        <w:spacing w:before="0" w:after="120" w:line="480" w:lineRule="auto"/>
        <w:ind w:left="330" w:right="150" w:hanging="330"/>
        <w:divId w:val="2116439976"/>
        <w:rPr>
          <w:rFonts w:ascii="Times New Roman" w:hAnsi="Times New Roman" w:cs="Times New Roman"/>
          <w:sz w:val="16"/>
          <w:szCs w:val="20"/>
          <w:lang w:val="en-GB" w:eastAsia="zh-CN"/>
        </w:rPr>
        <w:sectPr w:rsidR="00267633" w:rsidRPr="00267633" w:rsidSect="00C63330">
          <w:footerReference w:type="default" r:id="rId16"/>
          <w:type w:val="nextColumn"/>
          <w:pgSz w:w="11906" w:h="16838"/>
          <w:pgMar w:top="1418" w:right="1440" w:bottom="1021" w:left="1440" w:header="879" w:footer="590" w:gutter="0"/>
          <w:paperSrc w:first="15" w:other="15"/>
          <w:cols w:space="720"/>
          <w:noEndnote/>
        </w:sectPr>
      </w:pPr>
    </w:p>
    <w:tbl>
      <w:tblPr>
        <w:tblW w:w="0" w:type="auto"/>
        <w:jc w:val="center"/>
        <w:tblLayout w:type="fixed"/>
        <w:tblCellMar>
          <w:left w:w="120" w:type="dxa"/>
          <w:right w:w="120" w:type="dxa"/>
        </w:tblCellMar>
        <w:tblLook w:val="0000" w:firstRow="0" w:lastRow="0" w:firstColumn="0" w:lastColumn="0" w:noHBand="0" w:noVBand="0"/>
      </w:tblPr>
      <w:tblGrid>
        <w:gridCol w:w="2160"/>
        <w:gridCol w:w="1350"/>
        <w:gridCol w:w="1290"/>
        <w:gridCol w:w="4830"/>
      </w:tblGrid>
      <w:tr w:rsidR="00267633" w:rsidRPr="00267633" w:rsidTr="00267633">
        <w:trPr>
          <w:divId w:val="2116439976"/>
          <w:cantSplit/>
          <w:jc w:val="center"/>
        </w:trPr>
        <w:tc>
          <w:tcPr>
            <w:tcW w:w="2160" w:type="dxa"/>
          </w:tcPr>
          <w:p w:rsidR="00267633" w:rsidRPr="00267633" w:rsidRDefault="00267633" w:rsidP="00267633">
            <w:pPr>
              <w:spacing w:before="0" w:after="120" w:line="480" w:lineRule="auto"/>
              <w:ind w:left="330" w:right="150" w:hanging="330"/>
              <w:rPr>
                <w:rFonts w:ascii="Times New Roman" w:hAnsi="Times New Roman" w:cs="Times New Roman"/>
                <w:sz w:val="16"/>
                <w:szCs w:val="20"/>
                <w:lang w:val="en-GB" w:eastAsia="zh-CN"/>
              </w:rPr>
            </w:pPr>
          </w:p>
        </w:tc>
        <w:tc>
          <w:tcPr>
            <w:tcW w:w="7470" w:type="dxa"/>
            <w:gridSpan w:val="3"/>
          </w:tcPr>
          <w:p w:rsidR="00267633" w:rsidRPr="00267633" w:rsidRDefault="00267633" w:rsidP="00267633">
            <w:pPr>
              <w:spacing w:before="0" w:after="120" w:line="480" w:lineRule="auto"/>
              <w:ind w:left="330" w:right="150" w:hanging="330"/>
              <w:jc w:val="right"/>
              <w:rPr>
                <w:rFonts w:ascii="Times New Roman" w:hAnsi="Times New Roman" w:cs="Times New Roman"/>
                <w:sz w:val="16"/>
                <w:szCs w:val="20"/>
                <w:lang w:val="en-GB" w:eastAsia="zh-CN"/>
              </w:rPr>
            </w:pPr>
          </w:p>
        </w:tc>
      </w:tr>
      <w:tr w:rsidR="00267633" w:rsidRPr="00267633" w:rsidTr="00267633">
        <w:trPr>
          <w:divId w:val="2116439976"/>
          <w:cantSplit/>
          <w:jc w:val="center"/>
        </w:trPr>
        <w:tc>
          <w:tcPr>
            <w:tcW w:w="9630" w:type="dxa"/>
            <w:gridSpan w:val="4"/>
            <w:tcBorders>
              <w:top w:val="single" w:sz="4" w:space="0" w:color="auto"/>
              <w:left w:val="single" w:sz="7" w:space="0" w:color="000000"/>
              <w:bottom w:val="single" w:sz="4" w:space="0" w:color="auto"/>
              <w:right w:val="single" w:sz="7" w:space="0" w:color="000000"/>
            </w:tcBorders>
          </w:tcPr>
          <w:p w:rsidR="00267633" w:rsidRPr="00267633" w:rsidRDefault="00267633" w:rsidP="00267633">
            <w:pPr>
              <w:spacing w:before="0" w:after="0" w:line="240" w:lineRule="auto"/>
              <w:rPr>
                <w:rFonts w:ascii="Times New Roman" w:hAnsi="Times New Roman" w:cs="Times New Roman"/>
                <w:b/>
                <w:szCs w:val="20"/>
                <w:lang w:val="en-GB" w:eastAsia="zh-CN"/>
              </w:rPr>
            </w:pPr>
            <w:r w:rsidRPr="00267633">
              <w:rPr>
                <w:rFonts w:ascii="Times New Roman" w:hAnsi="Times New Roman" w:cs="Times New Roman"/>
                <w:sz w:val="20"/>
                <w:szCs w:val="20"/>
                <w:lang w:val="en-GB" w:eastAsia="zh-CN"/>
              </w:rPr>
              <w:br w:type="page"/>
            </w:r>
            <w:r w:rsidRPr="00267633">
              <w:rPr>
                <w:rFonts w:ascii="Times New Roman" w:hAnsi="Times New Roman" w:cs="Times New Roman"/>
                <w:b/>
                <w:szCs w:val="20"/>
                <w:lang w:val="en-GB" w:eastAsia="zh-CN"/>
              </w:rPr>
              <w:t xml:space="preserve">Part 4.2 – Transfer of the Agreement For Lease </w:t>
            </w:r>
          </w:p>
          <w:p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b/>
                <w:szCs w:val="20"/>
                <w:lang w:val="en-GB" w:eastAsia="zh-CN"/>
              </w:rPr>
              <w:t>(to be completed by HDB)</w:t>
            </w:r>
          </w:p>
        </w:tc>
      </w:tr>
      <w:tr w:rsidR="00267633" w:rsidRPr="00267633" w:rsidTr="00267633">
        <w:trPr>
          <w:divId w:val="2116439976"/>
          <w:cantSplit/>
          <w:jc w:val="center"/>
        </w:trPr>
        <w:tc>
          <w:tcPr>
            <w:tcW w:w="3510" w:type="dxa"/>
            <w:gridSpan w:val="2"/>
            <w:tcBorders>
              <w:top w:val="single" w:sz="4" w:space="0" w:color="000000"/>
              <w:left w:val="single" w:sz="4" w:space="0" w:color="000000"/>
              <w:right w:val="single" w:sz="4" w:space="0" w:color="000000"/>
            </w:tcBorders>
          </w:tcPr>
          <w:p w:rsidR="00267633" w:rsidRPr="00267633" w:rsidRDefault="00267633" w:rsidP="00267633">
            <w:pPr>
              <w:tabs>
                <w:tab w:val="left" w:pos="-1399"/>
                <w:tab w:val="left" w:pos="-720"/>
                <w:tab w:val="left" w:pos="0"/>
                <w:tab w:val="left" w:pos="330"/>
                <w:tab w:val="left" w:pos="980"/>
                <w:tab w:val="left" w:pos="2160"/>
              </w:tabs>
              <w:spacing w:before="60" w:after="60" w:line="240" w:lineRule="auto"/>
              <w:ind w:left="330" w:hanging="330"/>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(1)</w:t>
            </w:r>
            <w:r w:rsidRPr="00267633">
              <w:rPr>
                <w:rFonts w:ascii="Times New Roman" w:hAnsi="Times New Roman" w:cs="Times New Roman"/>
                <w:sz w:val="20"/>
                <w:szCs w:val="20"/>
                <w:lang w:val="en-GB" w:eastAsia="zh-CN"/>
              </w:rPr>
              <w:tab/>
              <w:t>Can the agreement for lease be transferred to the Plaintiff? If not, what are the eligibility conditions for the Plaintiff to retain the agreement for lease?</w:t>
            </w:r>
          </w:p>
        </w:tc>
        <w:tc>
          <w:tcPr>
            <w:tcW w:w="6120" w:type="dxa"/>
            <w:gridSpan w:val="2"/>
            <w:tcBorders>
              <w:top w:val="single" w:sz="4" w:space="0" w:color="000000"/>
              <w:left w:val="nil"/>
              <w:right w:val="single" w:sz="7" w:space="0" w:color="000000"/>
            </w:tcBorders>
          </w:tcPr>
          <w:p w:rsidR="00267633" w:rsidRPr="00267633" w:rsidRDefault="00267633" w:rsidP="00C20EF2">
            <w:pPr>
              <w:numPr>
                <w:ilvl w:val="0"/>
                <w:numId w:val="75"/>
              </w:numPr>
              <w:tabs>
                <w:tab w:val="left" w:pos="-1399"/>
                <w:tab w:val="left" w:pos="-720"/>
                <w:tab w:val="left" w:pos="0"/>
              </w:tabs>
              <w:spacing w:before="60" w:after="60" w:line="240" w:lineRule="auto"/>
              <w:ind w:left="308"/>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xml:space="preserve">Yes, based on the information supplied in Part 4.1.   </w:t>
            </w:r>
          </w:p>
          <w:p w:rsidR="00267633" w:rsidRPr="00267633" w:rsidRDefault="00267633" w:rsidP="00C20EF2">
            <w:pPr>
              <w:numPr>
                <w:ilvl w:val="0"/>
                <w:numId w:val="75"/>
              </w:numPr>
              <w:tabs>
                <w:tab w:val="left" w:pos="-1399"/>
                <w:tab w:val="left" w:pos="-720"/>
                <w:tab w:val="left" w:pos="0"/>
              </w:tabs>
              <w:spacing w:before="60" w:after="60" w:line="240" w:lineRule="auto"/>
              <w:ind w:left="308"/>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No, based on the information supplied in Part 4.1 / insufficient information given*.</w:t>
            </w:r>
          </w:p>
          <w:p w:rsidR="00267633" w:rsidRPr="00267633" w:rsidRDefault="00267633" w:rsidP="00267633">
            <w:pPr>
              <w:tabs>
                <w:tab w:val="left" w:pos="-1399"/>
                <w:tab w:val="left" w:pos="-720"/>
              </w:tabs>
              <w:spacing w:before="60" w:after="60" w:line="240" w:lineRule="auto"/>
              <w:ind w:left="330"/>
              <w:jc w:val="both"/>
              <w:rPr>
                <w:rFonts w:ascii="Times New Roman" w:hAnsi="Times New Roman" w:cs="Times New Roman"/>
                <w:sz w:val="32"/>
                <w:szCs w:val="20"/>
                <w:lang w:val="en-GB" w:eastAsia="zh-CN"/>
              </w:rPr>
            </w:pPr>
            <w:r w:rsidRPr="00267633">
              <w:rPr>
                <w:rFonts w:ascii="Times New Roman" w:hAnsi="Times New Roman" w:cs="Times New Roman"/>
                <w:sz w:val="20"/>
                <w:szCs w:val="20"/>
                <w:lang w:val="en-GB" w:eastAsia="zh-CN"/>
              </w:rPr>
              <w:t xml:space="preserve">The general eligibility conditions for the Plaintiff to retain the agreement for lease are set out in: ___________________________ </w:t>
            </w:r>
            <w:r w:rsidRPr="00267633">
              <w:rPr>
                <w:rFonts w:ascii="Times New Roman" w:hAnsi="Times New Roman" w:cs="Times New Roman"/>
                <w:sz w:val="32"/>
                <w:szCs w:val="20"/>
                <w:lang w:val="en-GB" w:eastAsia="zh-CN"/>
              </w:rPr>
              <w:t>__________________________________</w:t>
            </w:r>
          </w:p>
          <w:p w:rsidR="00267633" w:rsidRPr="00267633" w:rsidRDefault="00267633" w:rsidP="00267633">
            <w:pPr>
              <w:tabs>
                <w:tab w:val="left" w:pos="-1399"/>
                <w:tab w:val="left" w:pos="-720"/>
              </w:tabs>
              <w:spacing w:before="60" w:after="60" w:line="240" w:lineRule="auto"/>
              <w:ind w:left="330"/>
              <w:jc w:val="both"/>
              <w:rPr>
                <w:rFonts w:ascii="Times New Roman" w:hAnsi="Times New Roman" w:cs="Times New Roman"/>
                <w:sz w:val="20"/>
                <w:szCs w:val="20"/>
                <w:lang w:val="en-GB" w:eastAsia="zh-CN"/>
              </w:rPr>
            </w:pPr>
            <w:r w:rsidRPr="00267633">
              <w:rPr>
                <w:rFonts w:ascii="Times New Roman" w:hAnsi="Times New Roman" w:cs="Times New Roman"/>
                <w:sz w:val="32"/>
                <w:szCs w:val="20"/>
                <w:lang w:val="en-GB" w:eastAsia="zh-CN"/>
              </w:rPr>
              <w:t xml:space="preserve">           </w:t>
            </w:r>
          </w:p>
        </w:tc>
      </w:tr>
      <w:tr w:rsidR="00267633" w:rsidRPr="00267633" w:rsidTr="00267633">
        <w:trPr>
          <w:divId w:val="2116439976"/>
          <w:cantSplit/>
          <w:jc w:val="center"/>
        </w:trPr>
        <w:tc>
          <w:tcPr>
            <w:tcW w:w="3510" w:type="dxa"/>
            <w:gridSpan w:val="2"/>
            <w:tcBorders>
              <w:left w:val="single" w:sz="4" w:space="0" w:color="000000"/>
              <w:right w:val="single" w:sz="4" w:space="0" w:color="000000"/>
            </w:tcBorders>
          </w:tcPr>
          <w:p w:rsidR="00267633" w:rsidRPr="00267633" w:rsidRDefault="00267633" w:rsidP="00267633">
            <w:pPr>
              <w:spacing w:before="60" w:after="60" w:line="240" w:lineRule="auto"/>
              <w:ind w:left="330" w:hanging="330"/>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(2)</w:t>
            </w:r>
            <w:r w:rsidRPr="00267633">
              <w:rPr>
                <w:rFonts w:ascii="Times New Roman" w:hAnsi="Times New Roman" w:cs="Times New Roman"/>
                <w:sz w:val="20"/>
                <w:szCs w:val="20"/>
                <w:lang w:val="en-GB" w:eastAsia="zh-CN"/>
              </w:rPr>
              <w:tab/>
              <w:t>Is the Plaintiff eligible for a loan from HDB when he takes possession of the flat?  If not, what are the criteria for obtaining a loan?</w:t>
            </w:r>
          </w:p>
        </w:tc>
        <w:tc>
          <w:tcPr>
            <w:tcW w:w="6120" w:type="dxa"/>
            <w:gridSpan w:val="2"/>
            <w:tcBorders>
              <w:left w:val="nil"/>
              <w:right w:val="single" w:sz="7" w:space="0" w:color="000000"/>
            </w:tcBorders>
          </w:tcPr>
          <w:p w:rsidR="00267633" w:rsidRPr="00267633" w:rsidRDefault="00267633" w:rsidP="00C20EF2">
            <w:pPr>
              <w:numPr>
                <w:ilvl w:val="0"/>
                <w:numId w:val="75"/>
              </w:numPr>
              <w:tabs>
                <w:tab w:val="left" w:pos="-1399"/>
                <w:tab w:val="left" w:pos="-720"/>
                <w:tab w:val="left" w:pos="0"/>
              </w:tabs>
              <w:spacing w:before="60" w:after="60" w:line="240" w:lineRule="auto"/>
              <w:ind w:left="308"/>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xml:space="preserve">Yes, based on the information supplied in Part 4.1.   </w:t>
            </w:r>
          </w:p>
          <w:p w:rsidR="00267633" w:rsidRPr="00267633" w:rsidRDefault="00267633" w:rsidP="00C20EF2">
            <w:pPr>
              <w:numPr>
                <w:ilvl w:val="0"/>
                <w:numId w:val="75"/>
              </w:numPr>
              <w:tabs>
                <w:tab w:val="left" w:pos="-1399"/>
                <w:tab w:val="left" w:pos="-720"/>
                <w:tab w:val="left" w:pos="0"/>
              </w:tabs>
              <w:spacing w:before="60" w:after="60" w:line="240" w:lineRule="auto"/>
              <w:ind w:left="308"/>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No, based on the information supplied in Part 4.1 / insufficient information given*.</w:t>
            </w:r>
          </w:p>
          <w:p w:rsidR="00267633" w:rsidRPr="00267633" w:rsidRDefault="00267633" w:rsidP="00267633">
            <w:pPr>
              <w:tabs>
                <w:tab w:val="left" w:pos="-1399"/>
                <w:tab w:val="left" w:pos="-720"/>
              </w:tabs>
              <w:spacing w:before="60" w:after="60" w:line="240" w:lineRule="auto"/>
              <w:ind w:left="330"/>
              <w:jc w:val="both"/>
              <w:rPr>
                <w:rFonts w:ascii="Times New Roman" w:hAnsi="Times New Roman" w:cs="Times New Roman"/>
                <w:sz w:val="32"/>
                <w:szCs w:val="20"/>
                <w:lang w:val="en-GB" w:eastAsia="zh-CN"/>
              </w:rPr>
            </w:pPr>
            <w:r w:rsidRPr="00267633">
              <w:rPr>
                <w:rFonts w:ascii="Times New Roman" w:hAnsi="Times New Roman" w:cs="Times New Roman"/>
                <w:sz w:val="20"/>
                <w:szCs w:val="20"/>
                <w:lang w:val="en-GB" w:eastAsia="zh-CN"/>
              </w:rPr>
              <w:t xml:space="preserve">The general eligibility conditions for the Plaintiff to obtain a loan are set out in:____________________________________________ </w:t>
            </w:r>
            <w:r w:rsidRPr="00267633">
              <w:rPr>
                <w:rFonts w:ascii="Times New Roman" w:hAnsi="Times New Roman" w:cs="Times New Roman"/>
                <w:sz w:val="32"/>
                <w:szCs w:val="20"/>
                <w:lang w:val="en-GB" w:eastAsia="zh-CN"/>
              </w:rPr>
              <w:t>__________________________________</w:t>
            </w:r>
          </w:p>
          <w:p w:rsidR="00267633" w:rsidRPr="00267633" w:rsidRDefault="00267633" w:rsidP="00267633">
            <w:pPr>
              <w:tabs>
                <w:tab w:val="left" w:pos="-1399"/>
                <w:tab w:val="left" w:pos="-720"/>
              </w:tabs>
              <w:spacing w:before="60" w:after="60" w:line="240" w:lineRule="auto"/>
              <w:ind w:left="330"/>
              <w:jc w:val="both"/>
              <w:rPr>
                <w:rFonts w:ascii="Times New Roman" w:hAnsi="Times New Roman" w:cs="Times New Roman"/>
                <w:sz w:val="20"/>
                <w:szCs w:val="20"/>
                <w:lang w:val="en-GB" w:eastAsia="zh-CN"/>
              </w:rPr>
            </w:pPr>
            <w:r w:rsidRPr="00267633">
              <w:rPr>
                <w:rFonts w:ascii="Times New Roman" w:hAnsi="Times New Roman" w:cs="Times New Roman"/>
                <w:sz w:val="32"/>
                <w:szCs w:val="20"/>
                <w:lang w:val="en-GB" w:eastAsia="zh-CN"/>
              </w:rPr>
              <w:t xml:space="preserve">           </w:t>
            </w:r>
          </w:p>
        </w:tc>
      </w:tr>
      <w:tr w:rsidR="00267633" w:rsidRPr="00267633" w:rsidTr="00267633">
        <w:trPr>
          <w:divId w:val="2116439976"/>
          <w:cantSplit/>
          <w:jc w:val="center"/>
        </w:trPr>
        <w:tc>
          <w:tcPr>
            <w:tcW w:w="3510" w:type="dxa"/>
            <w:gridSpan w:val="2"/>
            <w:tcBorders>
              <w:left w:val="single" w:sz="4" w:space="0" w:color="000000"/>
              <w:right w:val="single" w:sz="4" w:space="0" w:color="000000"/>
            </w:tcBorders>
          </w:tcPr>
          <w:p w:rsidR="00267633" w:rsidRPr="00267633" w:rsidRDefault="00267633" w:rsidP="00267633">
            <w:pPr>
              <w:spacing w:before="60" w:after="60" w:line="240" w:lineRule="auto"/>
              <w:ind w:left="330" w:hanging="330"/>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(3)</w:t>
            </w:r>
            <w:r w:rsidRPr="00267633">
              <w:rPr>
                <w:rFonts w:ascii="Times New Roman" w:hAnsi="Times New Roman" w:cs="Times New Roman"/>
                <w:sz w:val="20"/>
                <w:szCs w:val="20"/>
                <w:lang w:val="en-GB" w:eastAsia="zh-CN"/>
              </w:rPr>
              <w:tab/>
              <w:t>Can the agreement for lease be transferred to the Defendant? If not, what are the eligibility conditions for the Defendant to retain the agreement for lease?</w:t>
            </w:r>
          </w:p>
        </w:tc>
        <w:tc>
          <w:tcPr>
            <w:tcW w:w="6120" w:type="dxa"/>
            <w:gridSpan w:val="2"/>
            <w:tcBorders>
              <w:left w:val="nil"/>
              <w:right w:val="single" w:sz="7" w:space="0" w:color="000000"/>
            </w:tcBorders>
          </w:tcPr>
          <w:p w:rsidR="00267633" w:rsidRPr="00267633" w:rsidRDefault="00267633" w:rsidP="00C20EF2">
            <w:pPr>
              <w:numPr>
                <w:ilvl w:val="0"/>
                <w:numId w:val="75"/>
              </w:numPr>
              <w:tabs>
                <w:tab w:val="left" w:pos="-1399"/>
                <w:tab w:val="left" w:pos="-720"/>
                <w:tab w:val="left" w:pos="0"/>
              </w:tabs>
              <w:spacing w:before="60" w:after="60" w:line="240" w:lineRule="auto"/>
              <w:ind w:left="308"/>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xml:space="preserve">Yes, based on the information supplied in Part 4.1.  </w:t>
            </w:r>
          </w:p>
          <w:p w:rsidR="00267633" w:rsidRPr="00267633" w:rsidRDefault="00267633" w:rsidP="00C20EF2">
            <w:pPr>
              <w:numPr>
                <w:ilvl w:val="0"/>
                <w:numId w:val="75"/>
              </w:numPr>
              <w:tabs>
                <w:tab w:val="left" w:pos="-1399"/>
                <w:tab w:val="left" w:pos="-720"/>
                <w:tab w:val="left" w:pos="0"/>
              </w:tabs>
              <w:spacing w:before="60" w:after="60" w:line="240" w:lineRule="auto"/>
              <w:ind w:left="308"/>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No, based on the information supplied in Part 4.1 / insufficient information given*.</w:t>
            </w:r>
          </w:p>
          <w:p w:rsidR="00267633" w:rsidRPr="00267633" w:rsidRDefault="00267633" w:rsidP="00267633">
            <w:pPr>
              <w:tabs>
                <w:tab w:val="left" w:pos="-1399"/>
                <w:tab w:val="left" w:pos="-720"/>
              </w:tabs>
              <w:spacing w:before="60" w:after="60" w:line="240" w:lineRule="auto"/>
              <w:ind w:left="330"/>
              <w:jc w:val="both"/>
              <w:rPr>
                <w:rFonts w:ascii="Times New Roman" w:hAnsi="Times New Roman" w:cs="Times New Roman"/>
                <w:sz w:val="32"/>
                <w:szCs w:val="20"/>
                <w:lang w:val="en-GB" w:eastAsia="zh-CN"/>
              </w:rPr>
            </w:pPr>
            <w:r w:rsidRPr="00267633">
              <w:rPr>
                <w:rFonts w:ascii="Times New Roman" w:hAnsi="Times New Roman" w:cs="Times New Roman"/>
                <w:sz w:val="20"/>
                <w:szCs w:val="20"/>
                <w:lang w:val="en-GB" w:eastAsia="zh-CN"/>
              </w:rPr>
              <w:t xml:space="preserve">The general eligibility conditions for the Defendant to retain the agreement for lease are set out in:____________________________ </w:t>
            </w:r>
            <w:r w:rsidRPr="00267633">
              <w:rPr>
                <w:rFonts w:ascii="Times New Roman" w:hAnsi="Times New Roman" w:cs="Times New Roman"/>
                <w:sz w:val="32"/>
                <w:szCs w:val="20"/>
                <w:lang w:val="en-GB" w:eastAsia="zh-CN"/>
              </w:rPr>
              <w:t>__________________________________</w:t>
            </w:r>
          </w:p>
          <w:p w:rsidR="00267633" w:rsidRPr="00267633" w:rsidRDefault="00267633" w:rsidP="00267633">
            <w:pPr>
              <w:tabs>
                <w:tab w:val="left" w:pos="-1399"/>
                <w:tab w:val="left" w:pos="-720"/>
              </w:tabs>
              <w:spacing w:before="60" w:after="60" w:line="240" w:lineRule="auto"/>
              <w:ind w:left="330"/>
              <w:jc w:val="both"/>
              <w:rPr>
                <w:rFonts w:ascii="Times New Roman" w:hAnsi="Times New Roman" w:cs="Times New Roman"/>
                <w:sz w:val="20"/>
                <w:szCs w:val="20"/>
                <w:lang w:val="en-GB" w:eastAsia="zh-CN"/>
              </w:rPr>
            </w:pPr>
            <w:r w:rsidRPr="00267633">
              <w:rPr>
                <w:rFonts w:ascii="Times New Roman" w:hAnsi="Times New Roman" w:cs="Times New Roman"/>
                <w:sz w:val="32"/>
                <w:szCs w:val="20"/>
                <w:lang w:val="en-GB" w:eastAsia="zh-CN"/>
              </w:rPr>
              <w:t xml:space="preserve">           </w:t>
            </w:r>
          </w:p>
        </w:tc>
      </w:tr>
      <w:tr w:rsidR="00267633" w:rsidRPr="00267633" w:rsidTr="00267633">
        <w:trPr>
          <w:divId w:val="2116439976"/>
          <w:cantSplit/>
          <w:jc w:val="center"/>
        </w:trPr>
        <w:tc>
          <w:tcPr>
            <w:tcW w:w="3510" w:type="dxa"/>
            <w:gridSpan w:val="2"/>
            <w:tcBorders>
              <w:left w:val="single" w:sz="4" w:space="0" w:color="000000"/>
              <w:bottom w:val="single" w:sz="4" w:space="0" w:color="000000"/>
              <w:right w:val="single" w:sz="4" w:space="0" w:color="000000"/>
            </w:tcBorders>
          </w:tcPr>
          <w:p w:rsidR="00267633" w:rsidRPr="00267633" w:rsidRDefault="00267633" w:rsidP="00267633">
            <w:pPr>
              <w:tabs>
                <w:tab w:val="left" w:pos="-1399"/>
                <w:tab w:val="left" w:pos="-720"/>
              </w:tabs>
              <w:spacing w:before="60" w:after="60" w:line="240" w:lineRule="auto"/>
              <w:ind w:left="330" w:right="60" w:hanging="330"/>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(4)</w:t>
            </w:r>
            <w:r w:rsidRPr="00267633">
              <w:rPr>
                <w:rFonts w:ascii="Times New Roman" w:hAnsi="Times New Roman" w:cs="Times New Roman"/>
                <w:sz w:val="20"/>
                <w:szCs w:val="20"/>
                <w:lang w:val="en-GB" w:eastAsia="zh-CN"/>
              </w:rPr>
              <w:tab/>
              <w:t>Is the Defendant eligible for a loan from HDB when he takes possession of the flat? If not, what are the criteria for obtaining a loan?</w:t>
            </w:r>
          </w:p>
          <w:p w:rsidR="00267633" w:rsidRPr="00267633" w:rsidRDefault="00267633" w:rsidP="00267633">
            <w:pPr>
              <w:tabs>
                <w:tab w:val="left" w:pos="-1399"/>
                <w:tab w:val="left" w:pos="-720"/>
                <w:tab w:val="left" w:pos="0"/>
                <w:tab w:val="left" w:pos="526"/>
                <w:tab w:val="left" w:pos="980"/>
                <w:tab w:val="left" w:pos="2160"/>
              </w:tabs>
              <w:spacing w:before="60" w:after="60" w:line="240" w:lineRule="auto"/>
              <w:jc w:val="both"/>
              <w:rPr>
                <w:rFonts w:ascii="Times New Roman" w:hAnsi="Times New Roman" w:cs="Times New Roman"/>
                <w:sz w:val="20"/>
                <w:szCs w:val="20"/>
                <w:lang w:val="en-GB" w:eastAsia="zh-CN"/>
              </w:rPr>
            </w:pPr>
          </w:p>
          <w:p w:rsidR="00267633" w:rsidRPr="00267633" w:rsidRDefault="00267633" w:rsidP="00267633">
            <w:pPr>
              <w:spacing w:before="60" w:after="60" w:line="240" w:lineRule="auto"/>
              <w:jc w:val="both"/>
              <w:rPr>
                <w:rFonts w:ascii="Times New Roman" w:hAnsi="Times New Roman" w:cs="Times New Roman"/>
                <w:sz w:val="20"/>
                <w:szCs w:val="20"/>
                <w:lang w:val="en-GB" w:eastAsia="zh-CN"/>
              </w:rPr>
            </w:pPr>
          </w:p>
        </w:tc>
        <w:tc>
          <w:tcPr>
            <w:tcW w:w="6120" w:type="dxa"/>
            <w:gridSpan w:val="2"/>
            <w:tcBorders>
              <w:left w:val="nil"/>
              <w:bottom w:val="single" w:sz="7" w:space="0" w:color="000000"/>
              <w:right w:val="single" w:sz="7" w:space="0" w:color="000000"/>
            </w:tcBorders>
          </w:tcPr>
          <w:p w:rsidR="00267633" w:rsidRPr="00267633" w:rsidRDefault="00267633" w:rsidP="00C20EF2">
            <w:pPr>
              <w:numPr>
                <w:ilvl w:val="0"/>
                <w:numId w:val="75"/>
              </w:numPr>
              <w:tabs>
                <w:tab w:val="left" w:pos="-1399"/>
                <w:tab w:val="left" w:pos="-720"/>
                <w:tab w:val="left" w:pos="0"/>
              </w:tabs>
              <w:spacing w:before="60" w:after="60" w:line="240" w:lineRule="auto"/>
              <w:ind w:left="308"/>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xml:space="preserve">Yes, based on the information supplied in Part 4.1. </w:t>
            </w:r>
          </w:p>
          <w:p w:rsidR="00267633" w:rsidRPr="00267633" w:rsidRDefault="00267633" w:rsidP="00C20EF2">
            <w:pPr>
              <w:numPr>
                <w:ilvl w:val="0"/>
                <w:numId w:val="75"/>
              </w:numPr>
              <w:tabs>
                <w:tab w:val="left" w:pos="-1399"/>
                <w:tab w:val="left" w:pos="-720"/>
                <w:tab w:val="left" w:pos="0"/>
              </w:tabs>
              <w:spacing w:before="60" w:after="60" w:line="240" w:lineRule="auto"/>
              <w:ind w:left="308"/>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No, based on the information supplied in Part 4.1 / insufficient information given*.</w:t>
            </w:r>
          </w:p>
          <w:p w:rsidR="00267633" w:rsidRPr="00267633" w:rsidRDefault="00267633" w:rsidP="00267633">
            <w:pPr>
              <w:tabs>
                <w:tab w:val="left" w:pos="-1399"/>
                <w:tab w:val="left" w:pos="-720"/>
              </w:tabs>
              <w:spacing w:before="60" w:after="60" w:line="240" w:lineRule="auto"/>
              <w:ind w:left="330"/>
              <w:jc w:val="both"/>
              <w:rPr>
                <w:rFonts w:ascii="Times New Roman" w:hAnsi="Times New Roman" w:cs="Times New Roman"/>
                <w:sz w:val="32"/>
                <w:szCs w:val="20"/>
                <w:lang w:val="en-GB" w:eastAsia="zh-CN"/>
              </w:rPr>
            </w:pPr>
            <w:r w:rsidRPr="00267633">
              <w:rPr>
                <w:rFonts w:ascii="Times New Roman" w:hAnsi="Times New Roman" w:cs="Times New Roman"/>
                <w:sz w:val="20"/>
                <w:szCs w:val="20"/>
                <w:lang w:val="en-GB" w:eastAsia="zh-CN"/>
              </w:rPr>
              <w:t xml:space="preserve">The general eligibility conditions for the Defendant to obtain a loan are set out in:____________________________________________ </w:t>
            </w:r>
            <w:r w:rsidRPr="00267633">
              <w:rPr>
                <w:rFonts w:ascii="Times New Roman" w:hAnsi="Times New Roman" w:cs="Times New Roman"/>
                <w:sz w:val="32"/>
                <w:szCs w:val="20"/>
                <w:lang w:val="en-GB" w:eastAsia="zh-CN"/>
              </w:rPr>
              <w:t>__________________________________</w:t>
            </w:r>
          </w:p>
          <w:p w:rsidR="00267633" w:rsidRPr="00267633" w:rsidRDefault="00267633" w:rsidP="00267633">
            <w:pPr>
              <w:tabs>
                <w:tab w:val="left" w:pos="-1399"/>
                <w:tab w:val="left" w:pos="-720"/>
              </w:tabs>
              <w:spacing w:before="60" w:after="60" w:line="240" w:lineRule="auto"/>
              <w:ind w:left="330"/>
              <w:jc w:val="both"/>
              <w:rPr>
                <w:rFonts w:ascii="Times New Roman" w:hAnsi="Times New Roman" w:cs="Times New Roman"/>
                <w:sz w:val="20"/>
                <w:szCs w:val="20"/>
                <w:lang w:val="en-GB" w:eastAsia="zh-CN"/>
              </w:rPr>
            </w:pPr>
            <w:r w:rsidRPr="00267633">
              <w:rPr>
                <w:rFonts w:ascii="Times New Roman" w:hAnsi="Times New Roman" w:cs="Times New Roman"/>
                <w:sz w:val="32"/>
                <w:szCs w:val="20"/>
                <w:lang w:val="en-GB" w:eastAsia="zh-CN"/>
              </w:rPr>
              <w:t xml:space="preserve">           </w:t>
            </w:r>
          </w:p>
        </w:tc>
      </w:tr>
      <w:tr w:rsidR="00267633" w:rsidRPr="00267633" w:rsidTr="00267633">
        <w:trPr>
          <w:divId w:val="2116439976"/>
          <w:cantSplit/>
          <w:jc w:val="center"/>
        </w:trPr>
        <w:tc>
          <w:tcPr>
            <w:tcW w:w="3510" w:type="dxa"/>
            <w:gridSpan w:val="2"/>
            <w:tcBorders>
              <w:top w:val="single" w:sz="4" w:space="0" w:color="auto"/>
            </w:tcBorders>
          </w:tcPr>
          <w:p w:rsidR="00267633" w:rsidRPr="00267633" w:rsidRDefault="00267633" w:rsidP="00267633">
            <w:pPr>
              <w:spacing w:before="0" w:after="0" w:line="240" w:lineRule="auto"/>
              <w:ind w:right="60"/>
              <w:jc w:val="both"/>
              <w:rPr>
                <w:rFonts w:ascii="Times New Roman" w:hAnsi="Times New Roman" w:cs="Times New Roman"/>
                <w:sz w:val="16"/>
                <w:szCs w:val="20"/>
                <w:lang w:val="en-GB" w:eastAsia="zh-CN"/>
              </w:rPr>
            </w:pPr>
            <w:r w:rsidRPr="00267633">
              <w:rPr>
                <w:rFonts w:ascii="Times New Roman" w:hAnsi="Times New Roman" w:cs="Times New Roman"/>
                <w:sz w:val="16"/>
                <w:szCs w:val="20"/>
                <w:lang w:val="en-GB" w:eastAsia="zh-CN"/>
              </w:rPr>
              <w:t xml:space="preserve">* </w:t>
            </w:r>
            <w:r w:rsidRPr="00267633">
              <w:rPr>
                <w:rFonts w:ascii="Times New Roman" w:hAnsi="Times New Roman" w:cs="Times New Roman"/>
                <w:i/>
                <w:sz w:val="16"/>
                <w:szCs w:val="20"/>
                <w:lang w:val="en-GB" w:eastAsia="zh-CN"/>
              </w:rPr>
              <w:t>Delete where inapplicable.</w:t>
            </w:r>
          </w:p>
        </w:tc>
        <w:tc>
          <w:tcPr>
            <w:tcW w:w="6120" w:type="dxa"/>
            <w:gridSpan w:val="2"/>
            <w:tcBorders>
              <w:top w:val="single" w:sz="4" w:space="0" w:color="auto"/>
            </w:tcBorders>
          </w:tcPr>
          <w:p w:rsidR="00267633" w:rsidRPr="00267633" w:rsidRDefault="00267633" w:rsidP="00267633">
            <w:pPr>
              <w:spacing w:before="0" w:after="0" w:line="300" w:lineRule="exact"/>
              <w:ind w:left="188" w:right="58"/>
              <w:jc w:val="both"/>
              <w:rPr>
                <w:rFonts w:ascii="Times New Roman" w:hAnsi="Times New Roman" w:cs="Times New Roman"/>
                <w:sz w:val="32"/>
                <w:szCs w:val="20"/>
                <w:lang w:val="en-GB" w:eastAsia="zh-CN"/>
              </w:rPr>
            </w:pPr>
          </w:p>
        </w:tc>
      </w:tr>
      <w:tr w:rsidR="00267633" w:rsidRPr="00267633" w:rsidTr="002676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divId w:val="2116439976"/>
          <w:jc w:val="center"/>
        </w:trPr>
        <w:tc>
          <w:tcPr>
            <w:tcW w:w="4800" w:type="dxa"/>
            <w:gridSpan w:val="3"/>
            <w:tcBorders>
              <w:top w:val="nil"/>
              <w:left w:val="nil"/>
              <w:bottom w:val="nil"/>
              <w:right w:val="nil"/>
            </w:tcBorders>
          </w:tcPr>
          <w:p w:rsidR="00267633" w:rsidRPr="00267633" w:rsidRDefault="00267633" w:rsidP="00267633">
            <w:pPr>
              <w:keepNext/>
              <w:tabs>
                <w:tab w:val="center" w:pos="1030"/>
              </w:tabs>
              <w:spacing w:before="240" w:after="60" w:line="240" w:lineRule="exact"/>
              <w:outlineLvl w:val="0"/>
              <w:rPr>
                <w:b/>
                <w:bCs/>
                <w:kern w:val="32"/>
                <w:sz w:val="32"/>
                <w:szCs w:val="32"/>
                <w:lang w:val="en-GB" w:eastAsia="zh-CN"/>
              </w:rPr>
            </w:pPr>
          </w:p>
          <w:p w:rsidR="00267633" w:rsidRPr="00267633" w:rsidRDefault="00267633" w:rsidP="00267633">
            <w:pPr>
              <w:spacing w:before="0" w:after="0" w:line="240" w:lineRule="auto"/>
              <w:rPr>
                <w:rFonts w:ascii="Times New Roman" w:hAnsi="Times New Roman" w:cs="Times New Roman"/>
                <w:sz w:val="20"/>
                <w:szCs w:val="20"/>
                <w:lang w:val="en-GB" w:eastAsia="zh-CN"/>
              </w:rPr>
            </w:pPr>
          </w:p>
          <w:p w:rsidR="00267633" w:rsidRPr="00267633" w:rsidRDefault="00267633" w:rsidP="00267633">
            <w:pPr>
              <w:spacing w:before="0" w:after="0" w:line="240" w:lineRule="auto"/>
              <w:rPr>
                <w:rFonts w:ascii="Times New Roman" w:hAnsi="Times New Roman" w:cs="Times New Roman"/>
                <w:sz w:val="20"/>
                <w:szCs w:val="20"/>
                <w:lang w:val="en-GB" w:eastAsia="zh-CN"/>
              </w:rPr>
            </w:pPr>
          </w:p>
          <w:p w:rsidR="00267633" w:rsidRPr="00267633" w:rsidRDefault="00267633" w:rsidP="00267633">
            <w:pPr>
              <w:spacing w:before="0" w:after="0" w:line="240" w:lineRule="auto"/>
              <w:rPr>
                <w:rFonts w:ascii="Times New Roman" w:hAnsi="Times New Roman" w:cs="Times New Roman"/>
                <w:sz w:val="20"/>
                <w:szCs w:val="20"/>
                <w:lang w:val="en-GB" w:eastAsia="zh-CN"/>
              </w:rPr>
            </w:pPr>
          </w:p>
          <w:p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____________________________________</w:t>
            </w:r>
          </w:p>
          <w:p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Signature, name &amp; designation of HDB officer</w:t>
            </w:r>
          </w:p>
        </w:tc>
        <w:tc>
          <w:tcPr>
            <w:tcW w:w="4830" w:type="dxa"/>
            <w:tcBorders>
              <w:top w:val="nil"/>
              <w:left w:val="nil"/>
              <w:bottom w:val="nil"/>
              <w:right w:val="nil"/>
            </w:tcBorders>
          </w:tcPr>
          <w:p w:rsidR="00267633" w:rsidRPr="00267633" w:rsidRDefault="00267633" w:rsidP="00267633">
            <w:pPr>
              <w:keepNext/>
              <w:tabs>
                <w:tab w:val="center" w:pos="1030"/>
              </w:tabs>
              <w:spacing w:before="240" w:after="60" w:line="240" w:lineRule="exact"/>
              <w:jc w:val="right"/>
              <w:outlineLvl w:val="0"/>
              <w:rPr>
                <w:b/>
                <w:bCs/>
                <w:kern w:val="32"/>
                <w:sz w:val="32"/>
                <w:szCs w:val="32"/>
                <w:lang w:val="en-GB" w:eastAsia="zh-CN"/>
              </w:rPr>
            </w:pPr>
          </w:p>
          <w:p w:rsidR="00267633" w:rsidRPr="00267633" w:rsidRDefault="00267633" w:rsidP="00267633">
            <w:pPr>
              <w:spacing w:before="0" w:after="0" w:line="240" w:lineRule="auto"/>
              <w:rPr>
                <w:rFonts w:ascii="Times New Roman" w:hAnsi="Times New Roman" w:cs="Times New Roman"/>
                <w:sz w:val="20"/>
                <w:szCs w:val="20"/>
                <w:lang w:val="en-GB" w:eastAsia="zh-CN"/>
              </w:rPr>
            </w:pPr>
          </w:p>
          <w:p w:rsidR="00267633" w:rsidRPr="00267633" w:rsidRDefault="00267633" w:rsidP="00267633">
            <w:pPr>
              <w:spacing w:before="0" w:after="0" w:line="240" w:lineRule="auto"/>
              <w:rPr>
                <w:rFonts w:ascii="Times New Roman" w:hAnsi="Times New Roman" w:cs="Times New Roman"/>
                <w:sz w:val="20"/>
                <w:szCs w:val="20"/>
                <w:lang w:val="en-GB" w:eastAsia="zh-CN"/>
              </w:rPr>
            </w:pPr>
          </w:p>
          <w:p w:rsidR="00267633" w:rsidRPr="00267633" w:rsidRDefault="00267633" w:rsidP="00267633">
            <w:pPr>
              <w:spacing w:before="0" w:after="0" w:line="240" w:lineRule="auto"/>
              <w:jc w:val="right"/>
              <w:rPr>
                <w:rFonts w:ascii="Times New Roman" w:hAnsi="Times New Roman" w:cs="Times New Roman"/>
                <w:sz w:val="20"/>
                <w:szCs w:val="20"/>
                <w:lang w:val="en-GB" w:eastAsia="zh-CN"/>
              </w:rPr>
            </w:pPr>
          </w:p>
          <w:p w:rsidR="00267633" w:rsidRPr="00267633" w:rsidRDefault="00267633" w:rsidP="00267633">
            <w:pPr>
              <w:spacing w:before="0" w:after="0" w:line="240" w:lineRule="auto"/>
              <w:jc w:val="righ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______________________</w:t>
            </w:r>
          </w:p>
          <w:p w:rsidR="00267633" w:rsidRPr="00267633" w:rsidRDefault="00267633" w:rsidP="00267633">
            <w:pPr>
              <w:spacing w:before="0" w:after="0" w:line="240" w:lineRule="auto"/>
              <w:ind w:left="2160"/>
              <w:jc w:val="righ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Date</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t xml:space="preserve">                     </w:t>
            </w:r>
          </w:p>
        </w:tc>
      </w:tr>
    </w:tbl>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tabs>
          <w:tab w:val="left" w:pos="-913"/>
          <w:tab w:val="left" w:pos="-720"/>
          <w:tab w:val="left" w:pos="0"/>
          <w:tab w:val="left" w:pos="720"/>
          <w:tab w:val="left" w:pos="1440"/>
          <w:tab w:val="left" w:pos="2160"/>
          <w:tab w:val="left" w:pos="2880"/>
          <w:tab w:val="left" w:pos="3600"/>
          <w:tab w:val="left" w:pos="4320"/>
          <w:tab w:val="left" w:pos="5040"/>
          <w:tab w:val="left" w:pos="5760"/>
          <w:tab w:val="left" w:pos="6480"/>
          <w:tab w:val="left" w:pos="7022"/>
          <w:tab w:val="left" w:pos="7920"/>
        </w:tabs>
        <w:spacing w:before="0" w:after="0" w:line="240" w:lineRule="auto"/>
        <w:jc w:val="both"/>
        <w:divId w:val="2116439976"/>
        <w:rPr>
          <w:rFonts w:ascii="Times New Roman" w:hAnsi="Times New Roman" w:cs="Times New Roman"/>
          <w:sz w:val="20"/>
          <w:szCs w:val="20"/>
          <w:lang w:val="en-GB" w:eastAsia="zh-CN"/>
        </w:rPr>
        <w:sectPr w:rsidR="00267633" w:rsidRPr="00267633">
          <w:footerReference w:type="default" r:id="rId17"/>
          <w:type w:val="nextColumn"/>
          <w:pgSz w:w="11906" w:h="16838"/>
          <w:pgMar w:top="1440" w:right="1440" w:bottom="1080" w:left="1440" w:header="878" w:footer="590" w:gutter="0"/>
          <w:paperSrc w:first="7" w:other="7"/>
          <w:cols w:space="720"/>
          <w:noEndnote/>
        </w:sectPr>
      </w:pPr>
    </w:p>
    <w:tbl>
      <w:tblPr>
        <w:tblW w:w="0" w:type="auto"/>
        <w:jc w:val="center"/>
        <w:tblLayout w:type="fixed"/>
        <w:tblCellMar>
          <w:left w:w="120" w:type="dxa"/>
          <w:right w:w="120" w:type="dxa"/>
        </w:tblCellMar>
        <w:tblLook w:val="0000" w:firstRow="0" w:lastRow="0" w:firstColumn="0" w:lastColumn="0" w:noHBand="0" w:noVBand="0"/>
      </w:tblPr>
      <w:tblGrid>
        <w:gridCol w:w="3834"/>
        <w:gridCol w:w="2250"/>
        <w:gridCol w:w="3374"/>
      </w:tblGrid>
      <w:tr w:rsidR="00267633" w:rsidRPr="00267633" w:rsidTr="00267633">
        <w:trPr>
          <w:divId w:val="2116439976"/>
          <w:trHeight w:val="360"/>
          <w:jc w:val="center"/>
        </w:trPr>
        <w:tc>
          <w:tcPr>
            <w:tcW w:w="9458" w:type="dxa"/>
            <w:gridSpan w:val="3"/>
            <w:tcBorders>
              <w:bottom w:val="single" w:sz="7" w:space="0" w:color="000000"/>
            </w:tcBorders>
            <w:vAlign w:val="center"/>
          </w:tcPr>
          <w:p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t>Address &amp; sale registration number of the flat: ____________________________________________________</w:t>
            </w:r>
          </w:p>
        </w:tc>
      </w:tr>
      <w:tr w:rsidR="00267633" w:rsidRPr="00267633" w:rsidTr="00267633">
        <w:trPr>
          <w:divId w:val="2116439976"/>
          <w:jc w:val="center"/>
        </w:trPr>
        <w:tc>
          <w:tcPr>
            <w:tcW w:w="9458" w:type="dxa"/>
            <w:gridSpan w:val="3"/>
            <w:tcBorders>
              <w:top w:val="single" w:sz="7" w:space="0" w:color="000000"/>
              <w:left w:val="single" w:sz="4" w:space="0" w:color="auto"/>
              <w:bottom w:val="single" w:sz="7" w:space="0" w:color="000000"/>
              <w:right w:val="single" w:sz="4" w:space="0" w:color="auto"/>
            </w:tcBorders>
          </w:tcPr>
          <w:p w:rsidR="00267633" w:rsidRPr="00267633" w:rsidRDefault="00267633" w:rsidP="00267633">
            <w:pPr>
              <w:tabs>
                <w:tab w:val="left" w:pos="-1399"/>
                <w:tab w:val="left" w:pos="-720"/>
                <w:tab w:val="left" w:pos="0"/>
                <w:tab w:val="left" w:pos="526"/>
                <w:tab w:val="left" w:pos="1012"/>
              </w:tabs>
              <w:spacing w:before="60" w:after="0" w:line="240" w:lineRule="auto"/>
              <w:rPr>
                <w:rFonts w:ascii="Times New Roman" w:hAnsi="Times New Roman" w:cs="Times New Roman"/>
                <w:b/>
                <w:sz w:val="20"/>
                <w:szCs w:val="20"/>
                <w:lang w:val="en-GB" w:eastAsia="zh-CN"/>
              </w:rPr>
            </w:pPr>
            <w:r w:rsidRPr="00267633">
              <w:rPr>
                <w:rFonts w:ascii="Times New Roman" w:hAnsi="Times New Roman" w:cs="Times New Roman"/>
                <w:b/>
                <w:sz w:val="20"/>
                <w:szCs w:val="20"/>
                <w:lang w:val="en-GB" w:eastAsia="zh-CN"/>
              </w:rPr>
              <w:t>PART 5 – TERMINATION OF AGREEMENT FOR LEASE</w:t>
            </w:r>
          </w:p>
          <w:p w:rsidR="00267633" w:rsidRPr="00267633" w:rsidRDefault="00267633" w:rsidP="00267633">
            <w:pPr>
              <w:tabs>
                <w:tab w:val="left" w:pos="-1399"/>
                <w:tab w:val="left" w:pos="-720"/>
                <w:tab w:val="left" w:pos="526"/>
                <w:tab w:val="left" w:pos="996"/>
              </w:tabs>
              <w:spacing w:before="60" w:after="0" w:line="240" w:lineRule="auto"/>
              <w:ind w:left="996"/>
              <w:rPr>
                <w:rFonts w:ascii="Times New Roman" w:hAnsi="Times New Roman" w:cs="Times New Roman"/>
                <w:b/>
                <w:sz w:val="20"/>
                <w:szCs w:val="20"/>
                <w:lang w:val="en-GB" w:eastAsia="zh-CN"/>
              </w:rPr>
            </w:pPr>
            <w:r w:rsidRPr="00267633">
              <w:rPr>
                <w:rFonts w:ascii="Times New Roman" w:hAnsi="Times New Roman" w:cs="Times New Roman"/>
                <w:b/>
                <w:sz w:val="20"/>
                <w:szCs w:val="20"/>
                <w:lang w:val="en-GB" w:eastAsia="zh-CN"/>
              </w:rPr>
              <w:t>(to be completed by HDB)</w:t>
            </w:r>
          </w:p>
        </w:tc>
      </w:tr>
      <w:tr w:rsidR="00267633" w:rsidRPr="00267633" w:rsidTr="00267633">
        <w:trPr>
          <w:divId w:val="2116439976"/>
          <w:jc w:val="center"/>
        </w:trPr>
        <w:tc>
          <w:tcPr>
            <w:tcW w:w="3834" w:type="dxa"/>
            <w:tcBorders>
              <w:top w:val="single" w:sz="7" w:space="0" w:color="000000"/>
              <w:left w:val="single" w:sz="7" w:space="0" w:color="000000"/>
              <w:bottom w:val="single" w:sz="4" w:space="0" w:color="auto"/>
              <w:right w:val="single" w:sz="7" w:space="0" w:color="000000"/>
            </w:tcBorders>
          </w:tcPr>
          <w:p w:rsidR="00267633" w:rsidRPr="00267633" w:rsidRDefault="00267633" w:rsidP="00267633">
            <w:pPr>
              <w:tabs>
                <w:tab w:val="left" w:pos="-1399"/>
                <w:tab w:val="left" w:pos="-720"/>
                <w:tab w:val="left" w:pos="0"/>
                <w:tab w:val="left" w:pos="526"/>
                <w:tab w:val="left" w:pos="1440"/>
              </w:tabs>
              <w:spacing w:before="0" w:after="58"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xml:space="preserve"> </w:t>
            </w:r>
          </w:p>
          <w:p w:rsidR="00267633" w:rsidRPr="00267633" w:rsidRDefault="00267633" w:rsidP="00C20EF2">
            <w:pPr>
              <w:numPr>
                <w:ilvl w:val="0"/>
                <w:numId w:val="78"/>
              </w:numPr>
              <w:tabs>
                <w:tab w:val="left" w:pos="-1399"/>
                <w:tab w:val="left" w:pos="-720"/>
                <w:tab w:val="left" w:pos="0"/>
                <w:tab w:val="left" w:pos="526"/>
                <w:tab w:val="left" w:pos="1440"/>
              </w:tabs>
              <w:spacing w:before="0" w:after="58" w:line="240" w:lineRule="auto"/>
              <w:ind w:left="564" w:right="150" w:hanging="564"/>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Will the deposit be forfeited? If so, how much will be forfeited?</w:t>
            </w:r>
          </w:p>
          <w:p w:rsidR="00267633" w:rsidRPr="00267633" w:rsidRDefault="00267633" w:rsidP="00267633">
            <w:pPr>
              <w:tabs>
                <w:tab w:val="left" w:pos="-1399"/>
                <w:tab w:val="left" w:pos="-720"/>
                <w:tab w:val="left" w:pos="0"/>
                <w:tab w:val="left" w:pos="526"/>
                <w:tab w:val="left" w:pos="1440"/>
              </w:tabs>
              <w:spacing w:before="0" w:after="58" w:line="240" w:lineRule="auto"/>
              <w:ind w:right="150"/>
              <w:jc w:val="both"/>
              <w:rPr>
                <w:rFonts w:ascii="Times New Roman" w:hAnsi="Times New Roman" w:cs="Times New Roman"/>
                <w:sz w:val="20"/>
                <w:szCs w:val="20"/>
                <w:lang w:val="en-GB" w:eastAsia="zh-CN"/>
              </w:rPr>
            </w:pPr>
          </w:p>
          <w:p w:rsidR="00267633" w:rsidRPr="00267633" w:rsidRDefault="00267633" w:rsidP="00C20EF2">
            <w:pPr>
              <w:numPr>
                <w:ilvl w:val="0"/>
                <w:numId w:val="78"/>
              </w:numPr>
              <w:tabs>
                <w:tab w:val="left" w:pos="-1399"/>
                <w:tab w:val="left" w:pos="-720"/>
                <w:tab w:val="left" w:pos="0"/>
                <w:tab w:val="left" w:pos="526"/>
                <w:tab w:val="left" w:pos="1440"/>
              </w:tabs>
              <w:spacing w:before="0" w:after="58" w:line="240" w:lineRule="auto"/>
              <w:ind w:left="564" w:right="150" w:hanging="564"/>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How much will be refunded to each party upon the termination of the agreement for lease?</w:t>
            </w:r>
          </w:p>
          <w:p w:rsidR="00267633" w:rsidRPr="00267633" w:rsidRDefault="00267633" w:rsidP="00267633">
            <w:pPr>
              <w:tabs>
                <w:tab w:val="left" w:pos="-1399"/>
                <w:tab w:val="left" w:pos="-720"/>
                <w:tab w:val="left" w:pos="0"/>
                <w:tab w:val="left" w:pos="526"/>
                <w:tab w:val="left" w:pos="1440"/>
              </w:tabs>
              <w:spacing w:before="0" w:after="58" w:line="240" w:lineRule="auto"/>
              <w:ind w:right="150"/>
              <w:jc w:val="both"/>
              <w:rPr>
                <w:rFonts w:ascii="Times New Roman" w:hAnsi="Times New Roman" w:cs="Times New Roman"/>
                <w:sz w:val="20"/>
                <w:szCs w:val="20"/>
                <w:lang w:val="en-GB" w:eastAsia="zh-CN"/>
              </w:rPr>
            </w:pPr>
          </w:p>
          <w:p w:rsidR="00267633" w:rsidRPr="00267633" w:rsidRDefault="00267633" w:rsidP="00C20EF2">
            <w:pPr>
              <w:numPr>
                <w:ilvl w:val="0"/>
                <w:numId w:val="78"/>
              </w:numPr>
              <w:tabs>
                <w:tab w:val="left" w:pos="-1399"/>
                <w:tab w:val="left" w:pos="-720"/>
                <w:tab w:val="left" w:pos="0"/>
                <w:tab w:val="left" w:pos="526"/>
                <w:tab w:val="left" w:pos="1440"/>
              </w:tabs>
              <w:spacing w:before="0" w:after="58" w:line="240" w:lineRule="auto"/>
              <w:ind w:left="564" w:right="150" w:hanging="564"/>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Are there any other payments made by each party which will not be refunded?</w:t>
            </w:r>
          </w:p>
          <w:p w:rsidR="00267633" w:rsidRPr="00267633" w:rsidRDefault="00267633" w:rsidP="00267633">
            <w:pPr>
              <w:tabs>
                <w:tab w:val="left" w:pos="-1399"/>
                <w:tab w:val="left" w:pos="-720"/>
                <w:tab w:val="left" w:pos="0"/>
                <w:tab w:val="left" w:pos="526"/>
                <w:tab w:val="left" w:pos="1440"/>
              </w:tabs>
              <w:spacing w:before="0" w:after="58"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1440"/>
              </w:tabs>
              <w:spacing w:before="0" w:after="58"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1440"/>
              </w:tabs>
              <w:spacing w:before="0" w:after="58"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1440"/>
              </w:tabs>
              <w:spacing w:before="0" w:after="58"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1440"/>
              </w:tabs>
              <w:spacing w:before="0" w:after="58"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1440"/>
              </w:tabs>
              <w:spacing w:before="0" w:after="58"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1440"/>
              </w:tabs>
              <w:spacing w:before="0" w:after="58"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1440"/>
              </w:tabs>
              <w:spacing w:before="0" w:after="58"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1440"/>
              </w:tabs>
              <w:spacing w:before="0" w:after="58"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1440"/>
              </w:tabs>
              <w:spacing w:before="0" w:after="58"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1440"/>
              </w:tabs>
              <w:spacing w:before="0" w:after="58"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1440"/>
              </w:tabs>
              <w:spacing w:before="0" w:after="58"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1440"/>
              </w:tabs>
              <w:spacing w:before="0" w:after="58"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1440"/>
              </w:tabs>
              <w:spacing w:before="0" w:after="58"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1440"/>
              </w:tabs>
              <w:spacing w:before="0" w:after="58"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1440"/>
              </w:tabs>
              <w:spacing w:before="0" w:after="58"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1440"/>
              </w:tabs>
              <w:spacing w:before="0" w:after="58"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1440"/>
              </w:tabs>
              <w:spacing w:before="0" w:after="58" w:line="240" w:lineRule="auto"/>
              <w:rPr>
                <w:rFonts w:ascii="Times New Roman" w:hAnsi="Times New Roman" w:cs="Times New Roman"/>
                <w:sz w:val="20"/>
                <w:szCs w:val="20"/>
                <w:lang w:val="en-GB" w:eastAsia="zh-CN"/>
              </w:rPr>
            </w:pPr>
          </w:p>
        </w:tc>
        <w:tc>
          <w:tcPr>
            <w:tcW w:w="5624" w:type="dxa"/>
            <w:gridSpan w:val="2"/>
            <w:tcBorders>
              <w:top w:val="single" w:sz="7" w:space="0" w:color="000000"/>
              <w:left w:val="single" w:sz="7" w:space="0" w:color="000000"/>
              <w:bottom w:val="single" w:sz="4" w:space="0" w:color="auto"/>
              <w:right w:val="single" w:sz="7" w:space="0" w:color="000000"/>
            </w:tcBorders>
          </w:tcPr>
          <w:p w:rsidR="00267633" w:rsidRPr="00267633" w:rsidRDefault="00267633" w:rsidP="00267633">
            <w:pPr>
              <w:spacing w:before="0" w:after="0" w:line="120" w:lineRule="exact"/>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1440"/>
              </w:tabs>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xml:space="preserve"> </w:t>
            </w:r>
          </w:p>
          <w:p w:rsidR="00267633" w:rsidRPr="00267633" w:rsidRDefault="00267633" w:rsidP="00C20EF2">
            <w:pPr>
              <w:numPr>
                <w:ilvl w:val="0"/>
                <w:numId w:val="79"/>
              </w:numPr>
              <w:tabs>
                <w:tab w:val="left" w:pos="-1399"/>
                <w:tab w:val="left" w:pos="-720"/>
                <w:tab w:val="left" w:pos="0"/>
                <w:tab w:val="left" w:pos="526"/>
                <w:tab w:val="left" w:pos="1440"/>
              </w:tabs>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xml:space="preserve">Yes, the amount forfeited will be $_____________. </w:t>
            </w:r>
          </w:p>
          <w:p w:rsidR="00267633" w:rsidRPr="00267633" w:rsidRDefault="00267633" w:rsidP="00C20EF2">
            <w:pPr>
              <w:numPr>
                <w:ilvl w:val="0"/>
                <w:numId w:val="79"/>
              </w:numPr>
              <w:tabs>
                <w:tab w:val="left" w:pos="-1399"/>
                <w:tab w:val="left" w:pos="-720"/>
                <w:tab w:val="left" w:pos="0"/>
                <w:tab w:val="left" w:pos="526"/>
                <w:tab w:val="left" w:pos="1440"/>
              </w:tabs>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No.</w:t>
            </w:r>
          </w:p>
          <w:p w:rsidR="00267633" w:rsidRPr="00267633" w:rsidRDefault="00267633" w:rsidP="00267633">
            <w:pPr>
              <w:tabs>
                <w:tab w:val="left" w:pos="-1399"/>
                <w:tab w:val="left" w:pos="-720"/>
                <w:tab w:val="left" w:pos="0"/>
                <w:tab w:val="left" w:pos="526"/>
                <w:tab w:val="left" w:pos="144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144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144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144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144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144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144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1440"/>
              </w:tabs>
              <w:spacing w:before="0" w:after="58" w:line="240" w:lineRule="auto"/>
              <w:rPr>
                <w:rFonts w:ascii="Times New Roman" w:hAnsi="Times New Roman" w:cs="Times New Roman"/>
                <w:sz w:val="20"/>
                <w:szCs w:val="20"/>
                <w:lang w:val="en-GB" w:eastAsia="zh-CN"/>
              </w:rPr>
            </w:pPr>
          </w:p>
        </w:tc>
      </w:tr>
      <w:tr w:rsidR="00267633" w:rsidRPr="00267633" w:rsidTr="00267633">
        <w:trPr>
          <w:divId w:val="2116439976"/>
          <w:jc w:val="center"/>
        </w:trPr>
        <w:tc>
          <w:tcPr>
            <w:tcW w:w="6084" w:type="dxa"/>
            <w:gridSpan w:val="2"/>
            <w:tcBorders>
              <w:top w:val="single" w:sz="4" w:space="0" w:color="auto"/>
              <w:bottom w:val="nil"/>
            </w:tcBorders>
          </w:tcPr>
          <w:p w:rsidR="00267633" w:rsidRPr="00267633" w:rsidRDefault="00267633" w:rsidP="00267633">
            <w:pPr>
              <w:spacing w:before="0" w:after="0" w:line="240" w:lineRule="exact"/>
              <w:rPr>
                <w:rFonts w:ascii="Times New Roman" w:hAnsi="Times New Roman" w:cs="Times New Roman"/>
                <w:sz w:val="20"/>
                <w:szCs w:val="20"/>
                <w:lang w:val="en-GB" w:eastAsia="zh-CN"/>
              </w:rPr>
            </w:pPr>
          </w:p>
          <w:p w:rsidR="00267633" w:rsidRPr="00267633" w:rsidRDefault="00267633" w:rsidP="00267633">
            <w:pPr>
              <w:spacing w:before="0" w:after="0" w:line="240" w:lineRule="exact"/>
              <w:rPr>
                <w:rFonts w:ascii="Times New Roman" w:hAnsi="Times New Roman" w:cs="Times New Roman"/>
                <w:sz w:val="20"/>
                <w:szCs w:val="20"/>
                <w:lang w:val="en-GB" w:eastAsia="zh-CN"/>
              </w:rPr>
            </w:pPr>
          </w:p>
          <w:p w:rsidR="00267633" w:rsidRPr="00267633" w:rsidRDefault="00267633" w:rsidP="00267633">
            <w:pPr>
              <w:spacing w:before="0" w:after="0" w:line="240" w:lineRule="exact"/>
              <w:rPr>
                <w:rFonts w:ascii="Times New Roman" w:hAnsi="Times New Roman" w:cs="Times New Roman"/>
                <w:sz w:val="20"/>
                <w:szCs w:val="20"/>
                <w:lang w:val="en-GB" w:eastAsia="zh-CN"/>
              </w:rPr>
            </w:pPr>
          </w:p>
          <w:p w:rsidR="00267633" w:rsidRPr="00267633" w:rsidRDefault="00267633" w:rsidP="00267633">
            <w:pPr>
              <w:spacing w:before="0" w:after="0" w:line="240" w:lineRule="exact"/>
              <w:rPr>
                <w:rFonts w:ascii="Times New Roman" w:hAnsi="Times New Roman" w:cs="Times New Roman"/>
                <w:sz w:val="20"/>
                <w:szCs w:val="20"/>
                <w:lang w:val="en-GB" w:eastAsia="zh-CN"/>
              </w:rPr>
            </w:pPr>
          </w:p>
          <w:p w:rsidR="00267633" w:rsidRPr="00267633" w:rsidRDefault="00267633" w:rsidP="00267633">
            <w:pPr>
              <w:spacing w:before="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_____________________________________</w:t>
            </w:r>
          </w:p>
          <w:p w:rsidR="00267633" w:rsidRPr="00267633" w:rsidRDefault="00267633" w:rsidP="00267633">
            <w:pPr>
              <w:spacing w:before="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Signature, name &amp; designation of HDB officer</w:t>
            </w:r>
          </w:p>
        </w:tc>
        <w:tc>
          <w:tcPr>
            <w:tcW w:w="3374" w:type="dxa"/>
            <w:tcBorders>
              <w:top w:val="single" w:sz="4" w:space="0" w:color="auto"/>
              <w:left w:val="nil"/>
              <w:bottom w:val="nil"/>
            </w:tcBorders>
          </w:tcPr>
          <w:p w:rsidR="00267633" w:rsidRPr="00267633" w:rsidRDefault="00267633" w:rsidP="00267633">
            <w:pPr>
              <w:spacing w:before="0" w:after="0" w:line="240" w:lineRule="exact"/>
              <w:rPr>
                <w:rFonts w:ascii="Times New Roman" w:hAnsi="Times New Roman" w:cs="Times New Roman"/>
                <w:sz w:val="20"/>
                <w:szCs w:val="20"/>
                <w:lang w:val="en-GB" w:eastAsia="zh-CN"/>
              </w:rPr>
            </w:pPr>
          </w:p>
          <w:p w:rsidR="00267633" w:rsidRPr="00267633" w:rsidRDefault="00267633" w:rsidP="00267633">
            <w:pPr>
              <w:spacing w:before="0" w:after="0" w:line="240" w:lineRule="exact"/>
              <w:rPr>
                <w:rFonts w:ascii="Times New Roman" w:hAnsi="Times New Roman" w:cs="Times New Roman"/>
                <w:sz w:val="20"/>
                <w:szCs w:val="20"/>
                <w:lang w:val="en-GB" w:eastAsia="zh-CN"/>
              </w:rPr>
            </w:pPr>
          </w:p>
          <w:p w:rsidR="00267633" w:rsidRPr="00267633" w:rsidRDefault="00267633" w:rsidP="00267633">
            <w:pPr>
              <w:spacing w:before="0" w:after="0" w:line="240" w:lineRule="exact"/>
              <w:rPr>
                <w:rFonts w:ascii="Times New Roman" w:hAnsi="Times New Roman" w:cs="Times New Roman"/>
                <w:sz w:val="20"/>
                <w:szCs w:val="20"/>
                <w:lang w:val="en-GB" w:eastAsia="zh-CN"/>
              </w:rPr>
            </w:pPr>
          </w:p>
          <w:p w:rsidR="00267633" w:rsidRPr="00267633" w:rsidRDefault="00267633" w:rsidP="00267633">
            <w:pPr>
              <w:spacing w:before="0" w:after="0" w:line="240" w:lineRule="exact"/>
              <w:rPr>
                <w:rFonts w:ascii="Times New Roman" w:hAnsi="Times New Roman" w:cs="Times New Roman"/>
                <w:sz w:val="20"/>
                <w:szCs w:val="20"/>
                <w:lang w:val="en-GB" w:eastAsia="zh-CN"/>
              </w:rPr>
            </w:pPr>
          </w:p>
          <w:p w:rsidR="00267633" w:rsidRPr="00267633" w:rsidRDefault="00267633" w:rsidP="00267633">
            <w:pPr>
              <w:spacing w:before="0" w:after="0" w:line="240" w:lineRule="exact"/>
              <w:jc w:val="righ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______________________</w:t>
            </w:r>
          </w:p>
          <w:p w:rsidR="00267633" w:rsidRPr="00267633" w:rsidRDefault="00267633" w:rsidP="00267633">
            <w:pPr>
              <w:spacing w:before="0" w:after="0" w:line="240" w:lineRule="exact"/>
              <w:jc w:val="righ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Date</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t xml:space="preserve">                     </w:t>
            </w:r>
          </w:p>
        </w:tc>
      </w:tr>
    </w:tbl>
    <w:p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sectPr w:rsidR="00267633" w:rsidRPr="00267633">
          <w:type w:val="nextColumn"/>
          <w:pgSz w:w="11906" w:h="16838"/>
          <w:pgMar w:top="1440" w:right="1440" w:bottom="1080" w:left="1440" w:header="878" w:footer="590" w:gutter="0"/>
          <w:paperSrc w:first="7" w:other="7"/>
          <w:cols w:space="720"/>
          <w:noEndnote/>
        </w:sectPr>
      </w:pPr>
    </w:p>
    <w:tbl>
      <w:tblPr>
        <w:tblW w:w="0" w:type="auto"/>
        <w:jc w:val="center"/>
        <w:tblLayout w:type="fixed"/>
        <w:tblCellMar>
          <w:left w:w="120" w:type="dxa"/>
          <w:right w:w="120" w:type="dxa"/>
        </w:tblCellMar>
        <w:tblLook w:val="0000" w:firstRow="0" w:lastRow="0" w:firstColumn="0" w:lastColumn="0" w:noHBand="0" w:noVBand="0"/>
      </w:tblPr>
      <w:tblGrid>
        <w:gridCol w:w="5786"/>
        <w:gridCol w:w="3754"/>
      </w:tblGrid>
      <w:tr w:rsidR="00267633" w:rsidRPr="00267633" w:rsidTr="00267633">
        <w:trPr>
          <w:divId w:val="2116439976"/>
          <w:trHeight w:val="360"/>
          <w:jc w:val="center"/>
        </w:trPr>
        <w:tc>
          <w:tcPr>
            <w:tcW w:w="9540" w:type="dxa"/>
            <w:gridSpan w:val="2"/>
            <w:vAlign w:val="center"/>
          </w:tcPr>
          <w:p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t>Address &amp; sale registration number of the flat: ____________________________________________________</w:t>
            </w:r>
          </w:p>
        </w:tc>
      </w:tr>
      <w:tr w:rsidR="00267633" w:rsidRPr="00267633" w:rsidTr="00267633">
        <w:trPr>
          <w:divId w:val="2116439976"/>
          <w:jc w:val="center"/>
        </w:trPr>
        <w:tc>
          <w:tcPr>
            <w:tcW w:w="9540" w:type="dxa"/>
            <w:gridSpan w:val="2"/>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0" w:after="0" w:line="240" w:lineRule="auto"/>
              <w:ind w:left="677" w:hanging="677"/>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PART 6 – OTHER INFORMATION </w:t>
            </w:r>
          </w:p>
          <w:p w:rsidR="00267633" w:rsidRPr="00267633" w:rsidRDefault="00267633" w:rsidP="00267633">
            <w:pPr>
              <w:spacing w:before="0" w:after="0" w:line="240" w:lineRule="auto"/>
              <w:ind w:left="1037"/>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(to be completed by HDB)</w:t>
            </w:r>
          </w:p>
        </w:tc>
      </w:tr>
      <w:tr w:rsidR="00267633" w:rsidRPr="00267633" w:rsidTr="00267633">
        <w:trPr>
          <w:divId w:val="2116439976"/>
          <w:cantSplit/>
          <w:jc w:val="center"/>
        </w:trPr>
        <w:tc>
          <w:tcPr>
            <w:tcW w:w="9540" w:type="dxa"/>
            <w:gridSpan w:val="2"/>
            <w:tcBorders>
              <w:left w:val="single" w:sz="2" w:space="0" w:color="000000"/>
              <w:bottom w:val="single" w:sz="2" w:space="0" w:color="000000"/>
              <w:right w:val="single" w:sz="2" w:space="0" w:color="000000"/>
            </w:tcBorders>
          </w:tcPr>
          <w:p w:rsidR="00267633" w:rsidRPr="00267633" w:rsidRDefault="00267633" w:rsidP="00267633">
            <w:pPr>
              <w:spacing w:before="0" w:after="0" w:line="120" w:lineRule="exact"/>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spacing w:before="0" w:after="0" w:line="240" w:lineRule="auto"/>
              <w:jc w:val="center"/>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Part 6(1): Purchase of another HDB flat directly from HDB</w:t>
            </w: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C20EF2">
            <w:pPr>
              <w:numPr>
                <w:ilvl w:val="0"/>
                <w:numId w:val="83"/>
              </w:numPr>
              <w:tabs>
                <w:tab w:val="left" w:pos="-1399"/>
                <w:tab w:val="left" w:pos="-720"/>
                <w:tab w:val="left" w:pos="0"/>
                <w:tab w:val="left" w:pos="526"/>
                <w:tab w:val="left" w:pos="980"/>
                <w:tab w:val="left" w:pos="2160"/>
              </w:tabs>
              <w:spacing w:before="0" w:after="0" w:line="240" w:lineRule="auto"/>
              <w:ind w:right="176"/>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Are parties eligible to buy another HDB flat directly from HDB in the event that the agreement for lease is terminated?</w:t>
            </w:r>
          </w:p>
          <w:p w:rsidR="00267633" w:rsidRPr="00267633" w:rsidRDefault="00267633" w:rsidP="00267633">
            <w:pPr>
              <w:tabs>
                <w:tab w:val="left" w:pos="-1399"/>
                <w:tab w:val="left" w:pos="-720"/>
                <w:tab w:val="left" w:pos="0"/>
                <w:tab w:val="left" w:pos="526"/>
                <w:tab w:val="left" w:pos="980"/>
                <w:tab w:val="left" w:pos="2160"/>
              </w:tabs>
              <w:spacing w:before="0" w:after="0" w:line="240" w:lineRule="auto"/>
              <w:ind w:left="468" w:right="176"/>
              <w:jc w:val="both"/>
              <w:rPr>
                <w:rFonts w:ascii="Times New Roman" w:hAnsi="Times New Roman" w:cs="Times New Roman"/>
                <w:sz w:val="20"/>
                <w:szCs w:val="20"/>
                <w:lang w:val="en-GB" w:eastAsia="zh-CN"/>
              </w:rPr>
            </w:pPr>
          </w:p>
          <w:p w:rsidR="00267633" w:rsidRPr="00267633" w:rsidRDefault="00267633" w:rsidP="00C20EF2">
            <w:pPr>
              <w:numPr>
                <w:ilvl w:val="0"/>
                <w:numId w:val="83"/>
              </w:numPr>
              <w:tabs>
                <w:tab w:val="left" w:pos="-1399"/>
                <w:tab w:val="left" w:pos="-720"/>
                <w:tab w:val="left" w:pos="0"/>
                <w:tab w:val="left" w:pos="526"/>
                <w:tab w:val="left" w:pos="980"/>
                <w:tab w:val="left" w:pos="2160"/>
              </w:tabs>
              <w:spacing w:before="0" w:after="0" w:line="240" w:lineRule="auto"/>
              <w:ind w:right="176"/>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Where the agreement for lease is transferred to one party, is the outgoing party eligible to buy another HDB flat directly from HDB?</w:t>
            </w: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(Please state the eligibility conditions, if any.)</w:t>
            </w: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58" w:line="240" w:lineRule="auto"/>
              <w:rPr>
                <w:rFonts w:ascii="Times New Roman" w:hAnsi="Times New Roman" w:cs="Times New Roman"/>
                <w:sz w:val="20"/>
                <w:szCs w:val="20"/>
                <w:lang w:val="en-GB" w:eastAsia="zh-CN"/>
              </w:rPr>
            </w:pPr>
          </w:p>
        </w:tc>
      </w:tr>
      <w:tr w:rsidR="00267633" w:rsidRPr="00267633" w:rsidTr="00267633">
        <w:tblPrEx>
          <w:tblCellMar>
            <w:left w:w="108" w:type="dxa"/>
            <w:right w:w="108" w:type="dxa"/>
          </w:tblCellMar>
        </w:tblPrEx>
        <w:trPr>
          <w:divId w:val="2116439976"/>
          <w:trHeight w:val="1376"/>
          <w:jc w:val="center"/>
        </w:trPr>
        <w:tc>
          <w:tcPr>
            <w:tcW w:w="5786" w:type="dxa"/>
          </w:tcPr>
          <w:p w:rsidR="00267633" w:rsidRPr="00267633" w:rsidRDefault="00267633" w:rsidP="00267633">
            <w:pPr>
              <w:spacing w:before="0" w:after="0" w:line="240" w:lineRule="exact"/>
              <w:rPr>
                <w:rFonts w:ascii="Times New Roman" w:hAnsi="Times New Roman" w:cs="Times New Roman"/>
                <w:sz w:val="20"/>
                <w:szCs w:val="20"/>
                <w:lang w:val="en-GB" w:eastAsia="zh-CN"/>
              </w:rPr>
            </w:pPr>
          </w:p>
          <w:p w:rsidR="00267633" w:rsidRPr="00267633" w:rsidRDefault="00267633" w:rsidP="00267633">
            <w:pPr>
              <w:spacing w:before="0" w:after="0" w:line="240" w:lineRule="exact"/>
              <w:rPr>
                <w:rFonts w:ascii="Times New Roman" w:hAnsi="Times New Roman" w:cs="Times New Roman"/>
                <w:sz w:val="20"/>
                <w:szCs w:val="20"/>
                <w:lang w:val="en-GB" w:eastAsia="zh-CN"/>
              </w:rPr>
            </w:pPr>
          </w:p>
          <w:p w:rsidR="00267633" w:rsidRPr="00267633" w:rsidRDefault="00267633" w:rsidP="00267633">
            <w:pPr>
              <w:tabs>
                <w:tab w:val="center" w:pos="4320"/>
                <w:tab w:val="right" w:pos="8640"/>
              </w:tabs>
              <w:spacing w:before="0" w:after="0" w:line="240" w:lineRule="exact"/>
              <w:rPr>
                <w:rFonts w:ascii="Times New Roman" w:hAnsi="Times New Roman" w:cs="Times New Roman"/>
                <w:szCs w:val="20"/>
                <w:lang w:val="en-GB" w:eastAsia="zh-CN"/>
              </w:rPr>
            </w:pPr>
          </w:p>
          <w:p w:rsidR="00267633" w:rsidRPr="00267633" w:rsidRDefault="00267633" w:rsidP="00267633">
            <w:pPr>
              <w:tabs>
                <w:tab w:val="center" w:pos="4320"/>
                <w:tab w:val="right" w:pos="8640"/>
              </w:tabs>
              <w:spacing w:before="0" w:after="0" w:line="240" w:lineRule="exact"/>
              <w:rPr>
                <w:rFonts w:ascii="Times New Roman" w:hAnsi="Times New Roman" w:cs="Times New Roman"/>
                <w:szCs w:val="20"/>
                <w:lang w:val="en-GB" w:eastAsia="zh-CN"/>
              </w:rPr>
            </w:pPr>
          </w:p>
          <w:p w:rsidR="00267633" w:rsidRPr="00267633" w:rsidRDefault="00267633" w:rsidP="00267633">
            <w:pPr>
              <w:tabs>
                <w:tab w:val="center" w:pos="4320"/>
                <w:tab w:val="right" w:pos="8640"/>
              </w:tabs>
              <w:spacing w:before="0" w:after="0" w:line="240" w:lineRule="exact"/>
              <w:rPr>
                <w:rFonts w:ascii="Times New Roman" w:hAnsi="Times New Roman" w:cs="Times New Roman"/>
                <w:szCs w:val="20"/>
                <w:lang w:val="en-GB" w:eastAsia="zh-CN"/>
              </w:rPr>
            </w:pPr>
          </w:p>
          <w:p w:rsidR="00267633" w:rsidRPr="00267633" w:rsidRDefault="00267633" w:rsidP="00267633">
            <w:pPr>
              <w:spacing w:before="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_____________________________________</w:t>
            </w:r>
          </w:p>
          <w:p w:rsidR="00267633" w:rsidRPr="00267633" w:rsidRDefault="00267633" w:rsidP="00267633">
            <w:pPr>
              <w:tabs>
                <w:tab w:val="left" w:pos="-1399"/>
                <w:tab w:val="left" w:pos="-720"/>
                <w:tab w:val="left" w:pos="0"/>
                <w:tab w:val="left" w:pos="526"/>
                <w:tab w:val="left" w:pos="1440"/>
              </w:tabs>
              <w:spacing w:before="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Signature, name &amp; designation of HDB officer</w:t>
            </w:r>
          </w:p>
        </w:tc>
        <w:tc>
          <w:tcPr>
            <w:tcW w:w="3754" w:type="dxa"/>
          </w:tcPr>
          <w:p w:rsidR="00267633" w:rsidRPr="00267633" w:rsidRDefault="00267633" w:rsidP="00267633">
            <w:pPr>
              <w:keepNext/>
              <w:tabs>
                <w:tab w:val="center" w:pos="1030"/>
              </w:tabs>
              <w:spacing w:before="240" w:after="60" w:line="240" w:lineRule="exact"/>
              <w:jc w:val="right"/>
              <w:outlineLvl w:val="0"/>
              <w:rPr>
                <w:b/>
                <w:bCs/>
                <w:kern w:val="32"/>
                <w:sz w:val="32"/>
                <w:szCs w:val="32"/>
                <w:lang w:val="en-GB" w:eastAsia="zh-CN"/>
              </w:rPr>
            </w:pPr>
          </w:p>
          <w:p w:rsidR="00267633" w:rsidRPr="00267633" w:rsidRDefault="00267633" w:rsidP="00267633">
            <w:pPr>
              <w:spacing w:before="0" w:after="0" w:line="240" w:lineRule="auto"/>
              <w:rPr>
                <w:rFonts w:ascii="Times New Roman" w:hAnsi="Times New Roman" w:cs="Times New Roman"/>
                <w:sz w:val="20"/>
                <w:szCs w:val="20"/>
                <w:lang w:val="en-GB" w:eastAsia="zh-CN"/>
              </w:rPr>
            </w:pPr>
          </w:p>
          <w:p w:rsidR="00267633" w:rsidRPr="00267633" w:rsidRDefault="00267633" w:rsidP="00267633">
            <w:pPr>
              <w:spacing w:before="0" w:after="0" w:line="240" w:lineRule="exact"/>
              <w:rPr>
                <w:rFonts w:ascii="Times New Roman" w:hAnsi="Times New Roman" w:cs="Times New Roman"/>
                <w:sz w:val="20"/>
                <w:szCs w:val="20"/>
                <w:lang w:val="en-GB" w:eastAsia="zh-CN"/>
              </w:rPr>
            </w:pPr>
          </w:p>
          <w:p w:rsidR="00267633" w:rsidRPr="00267633" w:rsidRDefault="00267633" w:rsidP="00267633">
            <w:pPr>
              <w:spacing w:before="0" w:after="0" w:line="240" w:lineRule="exact"/>
              <w:jc w:val="right"/>
              <w:rPr>
                <w:rFonts w:ascii="Times New Roman" w:hAnsi="Times New Roman" w:cs="Times New Roman"/>
                <w:sz w:val="20"/>
                <w:szCs w:val="20"/>
                <w:lang w:val="en-GB" w:eastAsia="zh-CN"/>
              </w:rPr>
            </w:pPr>
          </w:p>
          <w:p w:rsidR="00267633" w:rsidRPr="00267633" w:rsidRDefault="00267633" w:rsidP="00267633">
            <w:pPr>
              <w:spacing w:before="0" w:after="0" w:line="240" w:lineRule="exact"/>
              <w:jc w:val="righ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______________________</w:t>
            </w:r>
          </w:p>
          <w:p w:rsidR="00267633" w:rsidRPr="00267633" w:rsidRDefault="00267633" w:rsidP="00267633">
            <w:pPr>
              <w:spacing w:before="0" w:after="0" w:line="240" w:lineRule="exact"/>
              <w:ind w:left="720"/>
              <w:jc w:val="righ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Date</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t xml:space="preserve">                     </w:t>
            </w:r>
          </w:p>
        </w:tc>
      </w:tr>
    </w:tbl>
    <w:p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sectPr w:rsidR="00267633" w:rsidRPr="00267633">
          <w:type w:val="nextColumn"/>
          <w:pgSz w:w="11906" w:h="16838"/>
          <w:pgMar w:top="1440" w:right="1440" w:bottom="1080" w:left="1440" w:header="878" w:footer="590" w:gutter="0"/>
          <w:paperSrc w:first="7" w:other="7"/>
          <w:cols w:space="720"/>
          <w:noEndnote/>
        </w:sectPr>
      </w:pPr>
    </w:p>
    <w:tbl>
      <w:tblPr>
        <w:tblW w:w="0" w:type="auto"/>
        <w:jc w:val="center"/>
        <w:tblLayout w:type="fixed"/>
        <w:tblCellMar>
          <w:left w:w="120" w:type="dxa"/>
          <w:right w:w="120" w:type="dxa"/>
        </w:tblCellMar>
        <w:tblLook w:val="0000" w:firstRow="0" w:lastRow="0" w:firstColumn="0" w:lastColumn="0" w:noHBand="0" w:noVBand="0"/>
      </w:tblPr>
      <w:tblGrid>
        <w:gridCol w:w="5786"/>
        <w:gridCol w:w="3754"/>
      </w:tblGrid>
      <w:tr w:rsidR="00267633" w:rsidRPr="00267633" w:rsidTr="00267633">
        <w:trPr>
          <w:divId w:val="2116439976"/>
          <w:trHeight w:val="360"/>
          <w:jc w:val="center"/>
        </w:trPr>
        <w:tc>
          <w:tcPr>
            <w:tcW w:w="9540" w:type="dxa"/>
            <w:gridSpan w:val="2"/>
            <w:vAlign w:val="center"/>
          </w:tcPr>
          <w:p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t>Address &amp; sale registration number of the flat: ____________________________________________________</w:t>
            </w:r>
          </w:p>
        </w:tc>
      </w:tr>
      <w:tr w:rsidR="00267633" w:rsidRPr="00267633" w:rsidTr="00267633">
        <w:trPr>
          <w:divId w:val="2116439976"/>
          <w:jc w:val="center"/>
        </w:trPr>
        <w:tc>
          <w:tcPr>
            <w:tcW w:w="9540" w:type="dxa"/>
            <w:gridSpan w:val="2"/>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0" w:after="0" w:line="240" w:lineRule="auto"/>
              <w:ind w:left="677" w:hanging="677"/>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PART 6 – OTHER INFORMATION </w:t>
            </w:r>
          </w:p>
          <w:p w:rsidR="00267633" w:rsidRPr="00267633" w:rsidRDefault="00267633" w:rsidP="00267633">
            <w:pPr>
              <w:spacing w:before="0" w:after="0" w:line="240" w:lineRule="auto"/>
              <w:ind w:left="1037"/>
              <w:rPr>
                <w:rFonts w:ascii="Times New Roman" w:hAnsi="Times New Roman" w:cs="Times New Roman"/>
                <w:sz w:val="20"/>
                <w:szCs w:val="20"/>
                <w:lang w:val="en-GB" w:eastAsia="zh-CN"/>
              </w:rPr>
            </w:pPr>
            <w:r w:rsidRPr="00267633">
              <w:rPr>
                <w:rFonts w:ascii="Times New Roman" w:hAnsi="Times New Roman" w:cs="Times New Roman"/>
                <w:b/>
                <w:szCs w:val="20"/>
                <w:lang w:val="en-GB" w:eastAsia="zh-CN"/>
              </w:rPr>
              <w:t>(to be completed by HDB)</w:t>
            </w:r>
          </w:p>
        </w:tc>
      </w:tr>
      <w:tr w:rsidR="00267633" w:rsidRPr="00267633" w:rsidTr="00267633">
        <w:trPr>
          <w:divId w:val="2116439976"/>
          <w:cantSplit/>
          <w:trHeight w:val="10894"/>
          <w:jc w:val="center"/>
        </w:trPr>
        <w:tc>
          <w:tcPr>
            <w:tcW w:w="9540" w:type="dxa"/>
            <w:gridSpan w:val="2"/>
            <w:tcBorders>
              <w:left w:val="single" w:sz="2" w:space="0" w:color="000000"/>
              <w:bottom w:val="single" w:sz="2" w:space="0" w:color="000000"/>
              <w:right w:val="single" w:sz="2" w:space="0" w:color="000000"/>
            </w:tcBorders>
          </w:tcPr>
          <w:p w:rsidR="00267633" w:rsidRPr="00267633" w:rsidRDefault="00267633" w:rsidP="00267633">
            <w:pPr>
              <w:spacing w:before="0" w:after="0" w:line="120" w:lineRule="exact"/>
              <w:rPr>
                <w:rFonts w:ascii="Times New Roman" w:hAnsi="Times New Roman" w:cs="Times New Roman"/>
                <w:sz w:val="20"/>
                <w:szCs w:val="20"/>
                <w:lang w:val="en-GB" w:eastAsia="zh-CN"/>
              </w:rPr>
            </w:pPr>
          </w:p>
          <w:p w:rsidR="00267633" w:rsidRPr="00267633" w:rsidRDefault="00267633" w:rsidP="00267633">
            <w:pPr>
              <w:spacing w:before="0" w:after="0" w:line="240" w:lineRule="auto"/>
              <w:jc w:val="center"/>
              <w:rPr>
                <w:rFonts w:ascii="Times New Roman" w:hAnsi="Times New Roman" w:cs="Times New Roman"/>
                <w:szCs w:val="20"/>
                <w:u w:val="single"/>
                <w:lang w:val="en-GB" w:eastAsia="zh-CN"/>
              </w:rPr>
            </w:pPr>
          </w:p>
          <w:p w:rsidR="00267633" w:rsidRPr="00267633" w:rsidRDefault="00267633" w:rsidP="00267633">
            <w:pPr>
              <w:spacing w:before="0" w:after="0" w:line="240" w:lineRule="auto"/>
              <w:jc w:val="center"/>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Part 6(2): Purchase of another HDB flat in the open market</w:t>
            </w: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C20EF2">
            <w:pPr>
              <w:numPr>
                <w:ilvl w:val="0"/>
                <w:numId w:val="80"/>
              </w:numPr>
              <w:tabs>
                <w:tab w:val="left" w:pos="-1399"/>
                <w:tab w:val="left" w:pos="-720"/>
                <w:tab w:val="left" w:pos="0"/>
                <w:tab w:val="left" w:pos="526"/>
                <w:tab w:val="left" w:pos="980"/>
                <w:tab w:val="left" w:pos="2160"/>
              </w:tabs>
              <w:spacing w:before="0" w:after="0" w:line="240" w:lineRule="auto"/>
              <w:ind w:right="176"/>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Are parties eligible to buy another HDB flat in the open market the event that the agreement for lease is terminated?</w:t>
            </w:r>
          </w:p>
          <w:p w:rsidR="00267633" w:rsidRPr="00267633" w:rsidRDefault="00267633" w:rsidP="00267633">
            <w:pPr>
              <w:tabs>
                <w:tab w:val="left" w:pos="-1399"/>
                <w:tab w:val="left" w:pos="-720"/>
                <w:tab w:val="left" w:pos="0"/>
                <w:tab w:val="left" w:pos="526"/>
                <w:tab w:val="left" w:pos="980"/>
                <w:tab w:val="left" w:pos="2160"/>
              </w:tabs>
              <w:spacing w:before="0" w:after="0" w:line="240" w:lineRule="auto"/>
              <w:ind w:left="468" w:right="176"/>
              <w:jc w:val="both"/>
              <w:rPr>
                <w:rFonts w:ascii="Times New Roman" w:hAnsi="Times New Roman" w:cs="Times New Roman"/>
                <w:sz w:val="20"/>
                <w:szCs w:val="20"/>
                <w:lang w:val="en-GB" w:eastAsia="zh-CN"/>
              </w:rPr>
            </w:pPr>
          </w:p>
          <w:p w:rsidR="00267633" w:rsidRPr="00267633" w:rsidRDefault="00267633" w:rsidP="00C20EF2">
            <w:pPr>
              <w:numPr>
                <w:ilvl w:val="0"/>
                <w:numId w:val="80"/>
              </w:numPr>
              <w:tabs>
                <w:tab w:val="left" w:pos="-1399"/>
                <w:tab w:val="left" w:pos="-720"/>
                <w:tab w:val="left" w:pos="0"/>
                <w:tab w:val="left" w:pos="526"/>
                <w:tab w:val="left" w:pos="980"/>
                <w:tab w:val="left" w:pos="2160"/>
              </w:tabs>
              <w:spacing w:before="0" w:after="0" w:line="240" w:lineRule="auto"/>
              <w:ind w:right="176"/>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Where the agreement for lease is transferred to one party, is the outgoing party eligible to buy another HDB flat in the open market?</w:t>
            </w: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(Please state the eligibility conditions, if any.)</w:t>
            </w: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58" w:line="240" w:lineRule="auto"/>
              <w:rPr>
                <w:rFonts w:ascii="Times New Roman" w:hAnsi="Times New Roman" w:cs="Times New Roman"/>
                <w:sz w:val="20"/>
                <w:szCs w:val="20"/>
                <w:lang w:val="en-GB" w:eastAsia="zh-CN"/>
              </w:rPr>
            </w:pPr>
          </w:p>
        </w:tc>
      </w:tr>
      <w:tr w:rsidR="00267633" w:rsidRPr="00267633" w:rsidTr="00267633">
        <w:tblPrEx>
          <w:tblCellMar>
            <w:left w:w="108" w:type="dxa"/>
            <w:right w:w="108" w:type="dxa"/>
          </w:tblCellMar>
        </w:tblPrEx>
        <w:trPr>
          <w:divId w:val="2116439976"/>
          <w:trHeight w:val="1376"/>
          <w:jc w:val="center"/>
        </w:trPr>
        <w:tc>
          <w:tcPr>
            <w:tcW w:w="5786" w:type="dxa"/>
          </w:tcPr>
          <w:p w:rsidR="00267633" w:rsidRPr="00267633" w:rsidRDefault="00267633" w:rsidP="00267633">
            <w:pPr>
              <w:spacing w:before="0" w:after="0" w:line="240" w:lineRule="exact"/>
              <w:rPr>
                <w:rFonts w:ascii="Times New Roman" w:hAnsi="Times New Roman" w:cs="Times New Roman"/>
                <w:sz w:val="20"/>
                <w:szCs w:val="20"/>
                <w:lang w:val="en-GB" w:eastAsia="zh-CN"/>
              </w:rPr>
            </w:pPr>
          </w:p>
          <w:p w:rsidR="00267633" w:rsidRPr="00267633" w:rsidRDefault="00267633" w:rsidP="00267633">
            <w:pPr>
              <w:spacing w:before="0" w:after="0" w:line="240" w:lineRule="exact"/>
              <w:rPr>
                <w:rFonts w:ascii="Times New Roman" w:hAnsi="Times New Roman" w:cs="Times New Roman"/>
                <w:sz w:val="20"/>
                <w:szCs w:val="20"/>
                <w:lang w:val="en-GB" w:eastAsia="zh-CN"/>
              </w:rPr>
            </w:pPr>
          </w:p>
          <w:p w:rsidR="00267633" w:rsidRPr="00267633" w:rsidRDefault="00267633" w:rsidP="00267633">
            <w:pPr>
              <w:spacing w:before="0" w:after="0" w:line="240" w:lineRule="exact"/>
              <w:rPr>
                <w:rFonts w:ascii="Times New Roman" w:hAnsi="Times New Roman" w:cs="Times New Roman"/>
                <w:sz w:val="20"/>
                <w:szCs w:val="20"/>
                <w:lang w:val="en-GB" w:eastAsia="zh-CN"/>
              </w:rPr>
            </w:pPr>
          </w:p>
          <w:p w:rsidR="00267633" w:rsidRPr="00267633" w:rsidRDefault="00267633" w:rsidP="00267633">
            <w:pPr>
              <w:tabs>
                <w:tab w:val="center" w:pos="4320"/>
                <w:tab w:val="right" w:pos="8640"/>
              </w:tabs>
              <w:spacing w:before="0" w:after="0" w:line="240" w:lineRule="exact"/>
              <w:rPr>
                <w:rFonts w:ascii="Times New Roman" w:hAnsi="Times New Roman" w:cs="Times New Roman"/>
                <w:szCs w:val="20"/>
                <w:lang w:val="en-GB" w:eastAsia="zh-CN"/>
              </w:rPr>
            </w:pPr>
          </w:p>
          <w:p w:rsidR="00267633" w:rsidRPr="00267633" w:rsidRDefault="00267633" w:rsidP="00267633">
            <w:pPr>
              <w:tabs>
                <w:tab w:val="center" w:pos="4320"/>
                <w:tab w:val="right" w:pos="8640"/>
              </w:tabs>
              <w:spacing w:before="0" w:after="0" w:line="240" w:lineRule="exact"/>
              <w:rPr>
                <w:rFonts w:ascii="Times New Roman" w:hAnsi="Times New Roman" w:cs="Times New Roman"/>
                <w:szCs w:val="20"/>
                <w:lang w:val="en-GB" w:eastAsia="zh-CN"/>
              </w:rPr>
            </w:pPr>
          </w:p>
          <w:p w:rsidR="00267633" w:rsidRPr="00267633" w:rsidRDefault="00267633" w:rsidP="00267633">
            <w:pPr>
              <w:spacing w:before="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_____________________________________</w:t>
            </w:r>
          </w:p>
          <w:p w:rsidR="00267633" w:rsidRPr="00267633" w:rsidRDefault="00267633" w:rsidP="00267633">
            <w:pPr>
              <w:tabs>
                <w:tab w:val="left" w:pos="-1399"/>
                <w:tab w:val="left" w:pos="-720"/>
                <w:tab w:val="left" w:pos="0"/>
                <w:tab w:val="left" w:pos="526"/>
                <w:tab w:val="left" w:pos="1440"/>
              </w:tabs>
              <w:spacing w:before="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Signature, name &amp; designation of HDB officer</w:t>
            </w:r>
          </w:p>
        </w:tc>
        <w:tc>
          <w:tcPr>
            <w:tcW w:w="3754" w:type="dxa"/>
          </w:tcPr>
          <w:p w:rsidR="00267633" w:rsidRPr="00267633" w:rsidRDefault="00267633" w:rsidP="00267633">
            <w:pPr>
              <w:keepNext/>
              <w:tabs>
                <w:tab w:val="center" w:pos="1030"/>
              </w:tabs>
              <w:spacing w:before="240" w:after="60" w:line="240" w:lineRule="exact"/>
              <w:jc w:val="right"/>
              <w:outlineLvl w:val="0"/>
              <w:rPr>
                <w:b/>
                <w:bCs/>
                <w:kern w:val="32"/>
                <w:sz w:val="32"/>
                <w:szCs w:val="32"/>
                <w:lang w:val="en-GB" w:eastAsia="zh-CN"/>
              </w:rPr>
            </w:pPr>
          </w:p>
          <w:p w:rsidR="00267633" w:rsidRPr="00267633" w:rsidRDefault="00267633" w:rsidP="00267633">
            <w:pPr>
              <w:spacing w:before="0" w:after="0" w:line="240" w:lineRule="auto"/>
              <w:rPr>
                <w:rFonts w:ascii="Times New Roman" w:hAnsi="Times New Roman" w:cs="Times New Roman"/>
                <w:sz w:val="20"/>
                <w:szCs w:val="20"/>
                <w:lang w:val="en-GB" w:eastAsia="zh-CN"/>
              </w:rPr>
            </w:pPr>
          </w:p>
          <w:p w:rsidR="00267633" w:rsidRPr="00267633" w:rsidRDefault="00267633" w:rsidP="00267633">
            <w:pPr>
              <w:spacing w:before="0" w:after="0" w:line="240" w:lineRule="exact"/>
              <w:rPr>
                <w:rFonts w:ascii="Times New Roman" w:hAnsi="Times New Roman" w:cs="Times New Roman"/>
                <w:sz w:val="20"/>
                <w:szCs w:val="20"/>
                <w:lang w:val="en-GB" w:eastAsia="zh-CN"/>
              </w:rPr>
            </w:pPr>
          </w:p>
          <w:p w:rsidR="00267633" w:rsidRPr="00267633" w:rsidRDefault="00267633" w:rsidP="00267633">
            <w:pPr>
              <w:spacing w:before="0" w:after="0" w:line="240" w:lineRule="exact"/>
              <w:jc w:val="right"/>
              <w:rPr>
                <w:rFonts w:ascii="Times New Roman" w:hAnsi="Times New Roman" w:cs="Times New Roman"/>
                <w:sz w:val="20"/>
                <w:szCs w:val="20"/>
                <w:lang w:val="en-GB" w:eastAsia="zh-CN"/>
              </w:rPr>
            </w:pPr>
          </w:p>
          <w:p w:rsidR="00267633" w:rsidRPr="00267633" w:rsidRDefault="00267633" w:rsidP="00267633">
            <w:pPr>
              <w:spacing w:before="0" w:after="0" w:line="240" w:lineRule="exact"/>
              <w:jc w:val="righ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______________________</w:t>
            </w:r>
          </w:p>
          <w:p w:rsidR="00267633" w:rsidRPr="00267633" w:rsidRDefault="00267633" w:rsidP="00267633">
            <w:pPr>
              <w:spacing w:before="0" w:after="0" w:line="240" w:lineRule="exact"/>
              <w:ind w:left="720"/>
              <w:jc w:val="righ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Date</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t xml:space="preserve">                     </w:t>
            </w:r>
          </w:p>
        </w:tc>
      </w:tr>
    </w:tbl>
    <w:p w:rsidR="00267633" w:rsidRPr="00267633" w:rsidRDefault="00267633" w:rsidP="00267633">
      <w:pPr>
        <w:spacing w:before="120" w:after="120" w:line="240" w:lineRule="auto"/>
        <w:outlineLvl w:val="0"/>
        <w:divId w:val="2116439976"/>
        <w:rPr>
          <w:bCs/>
          <w:kern w:val="32"/>
          <w:sz w:val="20"/>
          <w:szCs w:val="32"/>
          <w:lang w:val="en-GB" w:eastAsia="zh-CN"/>
        </w:rPr>
        <w:sectPr w:rsidR="00267633" w:rsidRPr="00267633">
          <w:type w:val="nextColumn"/>
          <w:pgSz w:w="11906" w:h="16838"/>
          <w:pgMar w:top="1440" w:right="1440" w:bottom="1080" w:left="1440" w:header="878" w:footer="590" w:gutter="0"/>
          <w:paperSrc w:first="7" w:other="7"/>
          <w:cols w:space="720"/>
          <w:noEndnote/>
        </w:sectPr>
      </w:pPr>
    </w:p>
    <w:tbl>
      <w:tblPr>
        <w:tblW w:w="0" w:type="auto"/>
        <w:jc w:val="center"/>
        <w:tblLayout w:type="fixed"/>
        <w:tblCellMar>
          <w:left w:w="120" w:type="dxa"/>
          <w:right w:w="120" w:type="dxa"/>
        </w:tblCellMar>
        <w:tblLook w:val="0000" w:firstRow="0" w:lastRow="0" w:firstColumn="0" w:lastColumn="0" w:noHBand="0" w:noVBand="0"/>
      </w:tblPr>
      <w:tblGrid>
        <w:gridCol w:w="5786"/>
        <w:gridCol w:w="3754"/>
      </w:tblGrid>
      <w:tr w:rsidR="00267633" w:rsidRPr="00267633" w:rsidTr="00267633">
        <w:trPr>
          <w:divId w:val="2116439976"/>
          <w:trHeight w:val="450"/>
          <w:jc w:val="center"/>
        </w:trPr>
        <w:tc>
          <w:tcPr>
            <w:tcW w:w="9540" w:type="dxa"/>
            <w:gridSpan w:val="2"/>
            <w:tcBorders>
              <w:bottom w:val="nil"/>
            </w:tcBorders>
            <w:vAlign w:val="center"/>
          </w:tcPr>
          <w:p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t>Address &amp; sale registration number of the flat: ____________________________________________________</w:t>
            </w:r>
          </w:p>
        </w:tc>
      </w:tr>
      <w:tr w:rsidR="00267633" w:rsidRPr="00267633" w:rsidTr="00267633">
        <w:trPr>
          <w:divId w:val="2116439976"/>
          <w:jc w:val="center"/>
        </w:trPr>
        <w:tc>
          <w:tcPr>
            <w:tcW w:w="9540" w:type="dxa"/>
            <w:gridSpan w:val="2"/>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0" w:after="0" w:line="240" w:lineRule="auto"/>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PART 6 – OTHER INFORMATION </w:t>
            </w:r>
          </w:p>
          <w:p w:rsidR="00267633" w:rsidRPr="00267633" w:rsidRDefault="00267633" w:rsidP="00267633">
            <w:pPr>
              <w:spacing w:before="0" w:after="0" w:line="240" w:lineRule="auto"/>
              <w:ind w:left="1037"/>
              <w:rPr>
                <w:rFonts w:ascii="Times New Roman" w:hAnsi="Times New Roman" w:cs="Times New Roman"/>
                <w:sz w:val="20"/>
                <w:szCs w:val="20"/>
                <w:lang w:val="en-GB" w:eastAsia="zh-CN"/>
              </w:rPr>
            </w:pPr>
            <w:r w:rsidRPr="00267633">
              <w:rPr>
                <w:rFonts w:ascii="Times New Roman" w:hAnsi="Times New Roman" w:cs="Times New Roman"/>
                <w:b/>
                <w:szCs w:val="20"/>
                <w:lang w:val="en-GB" w:eastAsia="zh-CN"/>
              </w:rPr>
              <w:t>(to be completed by HDB)</w:t>
            </w:r>
          </w:p>
        </w:tc>
      </w:tr>
      <w:tr w:rsidR="00267633" w:rsidRPr="00267633" w:rsidTr="00267633">
        <w:trPr>
          <w:divId w:val="2116439976"/>
          <w:cantSplit/>
          <w:trHeight w:val="10894"/>
          <w:jc w:val="center"/>
        </w:trPr>
        <w:tc>
          <w:tcPr>
            <w:tcW w:w="9540" w:type="dxa"/>
            <w:gridSpan w:val="2"/>
            <w:tcBorders>
              <w:left w:val="single" w:sz="2" w:space="0" w:color="000000"/>
              <w:bottom w:val="single" w:sz="2" w:space="0" w:color="000000"/>
              <w:right w:val="single" w:sz="2" w:space="0" w:color="000000"/>
            </w:tcBorders>
          </w:tcPr>
          <w:p w:rsidR="00267633" w:rsidRPr="00267633" w:rsidRDefault="00267633" w:rsidP="00267633">
            <w:pPr>
              <w:spacing w:before="0" w:after="0" w:line="120" w:lineRule="exact"/>
              <w:rPr>
                <w:rFonts w:ascii="Times New Roman" w:hAnsi="Times New Roman" w:cs="Times New Roman"/>
                <w:sz w:val="20"/>
                <w:szCs w:val="20"/>
                <w:lang w:val="en-GB" w:eastAsia="zh-CN"/>
              </w:rPr>
            </w:pPr>
          </w:p>
          <w:p w:rsidR="00267633" w:rsidRPr="00267633" w:rsidRDefault="00267633" w:rsidP="00267633">
            <w:pPr>
              <w:spacing w:before="0" w:after="0" w:line="240" w:lineRule="auto"/>
              <w:jc w:val="center"/>
              <w:rPr>
                <w:rFonts w:ascii="Times New Roman" w:hAnsi="Times New Roman" w:cs="Times New Roman"/>
                <w:szCs w:val="20"/>
                <w:lang w:val="en-GB" w:eastAsia="zh-CN"/>
              </w:rPr>
            </w:pPr>
          </w:p>
          <w:p w:rsidR="00267633" w:rsidRPr="00267633" w:rsidRDefault="00267633" w:rsidP="00267633">
            <w:pPr>
              <w:spacing w:before="0" w:after="0" w:line="240" w:lineRule="auto"/>
              <w:jc w:val="center"/>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Part 6(3): Rental of HDB flat from HDB</w:t>
            </w: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C20EF2">
            <w:pPr>
              <w:numPr>
                <w:ilvl w:val="0"/>
                <w:numId w:val="81"/>
              </w:numPr>
              <w:tabs>
                <w:tab w:val="left" w:pos="-1399"/>
                <w:tab w:val="left" w:pos="-720"/>
                <w:tab w:val="left" w:pos="0"/>
                <w:tab w:val="left" w:pos="526"/>
                <w:tab w:val="left" w:pos="980"/>
                <w:tab w:val="left" w:pos="2160"/>
              </w:tabs>
              <w:spacing w:before="0" w:after="0" w:line="240" w:lineRule="auto"/>
              <w:ind w:right="176"/>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Are parties eligible to rent an HDB flat from HDB in the event that the agreement for lease is terminated?</w:t>
            </w:r>
          </w:p>
          <w:p w:rsidR="00267633" w:rsidRPr="00267633" w:rsidRDefault="00267633" w:rsidP="00267633">
            <w:pPr>
              <w:tabs>
                <w:tab w:val="left" w:pos="-1399"/>
                <w:tab w:val="left" w:pos="-720"/>
                <w:tab w:val="left" w:pos="0"/>
                <w:tab w:val="left" w:pos="526"/>
                <w:tab w:val="left" w:pos="980"/>
                <w:tab w:val="left" w:pos="2160"/>
              </w:tabs>
              <w:spacing w:before="0" w:after="0" w:line="240" w:lineRule="auto"/>
              <w:ind w:right="176"/>
              <w:jc w:val="both"/>
              <w:rPr>
                <w:rFonts w:ascii="Times New Roman" w:hAnsi="Times New Roman" w:cs="Times New Roman"/>
                <w:sz w:val="20"/>
                <w:szCs w:val="20"/>
                <w:lang w:val="en-GB" w:eastAsia="zh-CN"/>
              </w:rPr>
            </w:pPr>
          </w:p>
          <w:p w:rsidR="00267633" w:rsidRPr="00267633" w:rsidRDefault="00267633" w:rsidP="00C20EF2">
            <w:pPr>
              <w:numPr>
                <w:ilvl w:val="0"/>
                <w:numId w:val="81"/>
              </w:numPr>
              <w:tabs>
                <w:tab w:val="left" w:pos="-1399"/>
                <w:tab w:val="left" w:pos="-720"/>
                <w:tab w:val="left" w:pos="0"/>
                <w:tab w:val="left" w:pos="526"/>
                <w:tab w:val="left" w:pos="980"/>
                <w:tab w:val="left" w:pos="2160"/>
              </w:tabs>
              <w:spacing w:before="0" w:after="0" w:line="240" w:lineRule="auto"/>
              <w:ind w:right="176"/>
              <w:jc w:val="both"/>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Where the agreement for lease is transferred to one party, is the outgoing party eligible to rent an HDB flat from HDB?</w:t>
            </w: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(Please state the eligibility conditions, if any.)</w:t>
            </w: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58" w:line="240" w:lineRule="auto"/>
              <w:rPr>
                <w:rFonts w:ascii="Times New Roman" w:hAnsi="Times New Roman" w:cs="Times New Roman"/>
                <w:sz w:val="20"/>
                <w:szCs w:val="20"/>
                <w:lang w:val="en-GB" w:eastAsia="zh-CN"/>
              </w:rPr>
            </w:pPr>
          </w:p>
        </w:tc>
      </w:tr>
      <w:tr w:rsidR="00267633" w:rsidRPr="00267633" w:rsidTr="00267633">
        <w:tblPrEx>
          <w:tblCellMar>
            <w:left w:w="108" w:type="dxa"/>
            <w:right w:w="108" w:type="dxa"/>
          </w:tblCellMar>
        </w:tblPrEx>
        <w:trPr>
          <w:divId w:val="2116439976"/>
          <w:trHeight w:val="1376"/>
          <w:jc w:val="center"/>
        </w:trPr>
        <w:tc>
          <w:tcPr>
            <w:tcW w:w="5786" w:type="dxa"/>
          </w:tcPr>
          <w:p w:rsidR="00267633" w:rsidRPr="00267633" w:rsidRDefault="00267633" w:rsidP="00267633">
            <w:pPr>
              <w:spacing w:before="0" w:after="0" w:line="240" w:lineRule="exact"/>
              <w:rPr>
                <w:rFonts w:ascii="Times New Roman" w:hAnsi="Times New Roman" w:cs="Times New Roman"/>
                <w:sz w:val="20"/>
                <w:szCs w:val="20"/>
                <w:lang w:val="en-GB" w:eastAsia="zh-CN"/>
              </w:rPr>
            </w:pPr>
          </w:p>
          <w:p w:rsidR="00267633" w:rsidRPr="00267633" w:rsidRDefault="00267633" w:rsidP="00267633">
            <w:pPr>
              <w:spacing w:before="0" w:after="0" w:line="240" w:lineRule="exact"/>
              <w:rPr>
                <w:rFonts w:ascii="Times New Roman" w:hAnsi="Times New Roman" w:cs="Times New Roman"/>
                <w:sz w:val="20"/>
                <w:szCs w:val="20"/>
                <w:lang w:val="en-GB" w:eastAsia="zh-CN"/>
              </w:rPr>
            </w:pPr>
          </w:p>
          <w:p w:rsidR="00267633" w:rsidRPr="00267633" w:rsidRDefault="00267633" w:rsidP="00267633">
            <w:pPr>
              <w:tabs>
                <w:tab w:val="center" w:pos="4320"/>
                <w:tab w:val="right" w:pos="8640"/>
              </w:tabs>
              <w:spacing w:before="0" w:after="0" w:line="240" w:lineRule="exact"/>
              <w:rPr>
                <w:rFonts w:ascii="Times New Roman" w:hAnsi="Times New Roman" w:cs="Times New Roman"/>
                <w:szCs w:val="20"/>
                <w:lang w:val="en-GB" w:eastAsia="zh-CN"/>
              </w:rPr>
            </w:pPr>
          </w:p>
          <w:p w:rsidR="00267633" w:rsidRPr="00267633" w:rsidRDefault="00267633" w:rsidP="00267633">
            <w:pPr>
              <w:tabs>
                <w:tab w:val="center" w:pos="4320"/>
                <w:tab w:val="right" w:pos="8640"/>
              </w:tabs>
              <w:spacing w:before="0" w:after="0" w:line="240" w:lineRule="exact"/>
              <w:rPr>
                <w:rFonts w:ascii="Times New Roman" w:hAnsi="Times New Roman" w:cs="Times New Roman"/>
                <w:szCs w:val="20"/>
                <w:lang w:val="en-GB" w:eastAsia="zh-CN"/>
              </w:rPr>
            </w:pPr>
          </w:p>
          <w:p w:rsidR="00267633" w:rsidRPr="00267633" w:rsidRDefault="00267633" w:rsidP="00267633">
            <w:pPr>
              <w:spacing w:before="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_____________________________________</w:t>
            </w:r>
          </w:p>
          <w:p w:rsidR="00267633" w:rsidRPr="00267633" w:rsidRDefault="00267633" w:rsidP="00267633">
            <w:pPr>
              <w:tabs>
                <w:tab w:val="left" w:pos="-1399"/>
                <w:tab w:val="left" w:pos="-720"/>
                <w:tab w:val="left" w:pos="0"/>
                <w:tab w:val="left" w:pos="526"/>
                <w:tab w:val="left" w:pos="1440"/>
              </w:tabs>
              <w:spacing w:before="0" w:after="0" w:line="240" w:lineRule="exac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Signature, name &amp; designation of HDB officer</w:t>
            </w:r>
          </w:p>
        </w:tc>
        <w:tc>
          <w:tcPr>
            <w:tcW w:w="3754" w:type="dxa"/>
          </w:tcPr>
          <w:p w:rsidR="00267633" w:rsidRPr="00267633" w:rsidRDefault="00267633" w:rsidP="00267633">
            <w:pPr>
              <w:keepNext/>
              <w:tabs>
                <w:tab w:val="center" w:pos="1030"/>
              </w:tabs>
              <w:spacing w:before="240" w:after="60" w:line="240" w:lineRule="exact"/>
              <w:jc w:val="right"/>
              <w:outlineLvl w:val="0"/>
              <w:rPr>
                <w:b/>
                <w:bCs/>
                <w:kern w:val="32"/>
                <w:sz w:val="32"/>
                <w:szCs w:val="32"/>
                <w:lang w:val="en-GB" w:eastAsia="zh-CN"/>
              </w:rPr>
            </w:pPr>
          </w:p>
          <w:p w:rsidR="00267633" w:rsidRPr="00267633" w:rsidRDefault="00267633" w:rsidP="00267633">
            <w:pPr>
              <w:spacing w:before="0" w:after="0" w:line="240" w:lineRule="exact"/>
              <w:rPr>
                <w:rFonts w:ascii="Times New Roman" w:hAnsi="Times New Roman" w:cs="Times New Roman"/>
                <w:sz w:val="20"/>
                <w:szCs w:val="20"/>
                <w:lang w:val="en-GB" w:eastAsia="zh-CN"/>
              </w:rPr>
            </w:pPr>
          </w:p>
          <w:p w:rsidR="00267633" w:rsidRPr="00267633" w:rsidRDefault="00267633" w:rsidP="00267633">
            <w:pPr>
              <w:spacing w:before="0" w:after="0" w:line="240" w:lineRule="exact"/>
              <w:jc w:val="right"/>
              <w:rPr>
                <w:rFonts w:ascii="Times New Roman" w:hAnsi="Times New Roman" w:cs="Times New Roman"/>
                <w:sz w:val="20"/>
                <w:szCs w:val="20"/>
                <w:lang w:val="en-GB" w:eastAsia="zh-CN"/>
              </w:rPr>
            </w:pPr>
          </w:p>
          <w:p w:rsidR="00267633" w:rsidRPr="00267633" w:rsidRDefault="00267633" w:rsidP="00267633">
            <w:pPr>
              <w:spacing w:before="0" w:after="0" w:line="240" w:lineRule="exact"/>
              <w:jc w:val="righ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______________________</w:t>
            </w:r>
          </w:p>
          <w:p w:rsidR="00267633" w:rsidRPr="00267633" w:rsidRDefault="00267633" w:rsidP="00267633">
            <w:pPr>
              <w:spacing w:before="0" w:after="0" w:line="240" w:lineRule="exact"/>
              <w:ind w:left="720"/>
              <w:jc w:val="right"/>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Date</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t xml:space="preserve">                     </w:t>
            </w:r>
          </w:p>
        </w:tc>
      </w:tr>
    </w:tbl>
    <w:p w:rsidR="00267633" w:rsidRPr="00267633" w:rsidRDefault="00267633" w:rsidP="00267633">
      <w:pPr>
        <w:tabs>
          <w:tab w:val="left" w:pos="-1399"/>
          <w:tab w:val="left" w:pos="-720"/>
          <w:tab w:val="left" w:pos="0"/>
          <w:tab w:val="left" w:pos="526"/>
          <w:tab w:val="left" w:pos="980"/>
          <w:tab w:val="left" w:pos="2160"/>
        </w:tabs>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jc w:val="both"/>
        <w:divId w:val="2116439976"/>
        <w:rPr>
          <w:rFonts w:ascii="Times New Roman" w:hAnsi="Times New Roman" w:cs="Times New Roman"/>
          <w:sz w:val="20"/>
          <w:szCs w:val="20"/>
          <w:lang w:val="en-GB" w:eastAsia="zh-CN"/>
        </w:rPr>
        <w:sectPr w:rsidR="00267633" w:rsidRPr="00267633">
          <w:type w:val="nextColumn"/>
          <w:pgSz w:w="11906" w:h="16838"/>
          <w:pgMar w:top="1440" w:right="1440" w:bottom="1080" w:left="1440" w:header="878" w:footer="590" w:gutter="0"/>
          <w:paperSrc w:first="7" w:other="7"/>
          <w:cols w:space="720"/>
          <w:noEndnote/>
        </w:sectPr>
      </w:pPr>
    </w:p>
    <w:tbl>
      <w:tblPr>
        <w:tblW w:w="0" w:type="auto"/>
        <w:jc w:val="center"/>
        <w:tblLayout w:type="fixed"/>
        <w:tblCellMar>
          <w:left w:w="120" w:type="dxa"/>
          <w:right w:w="120" w:type="dxa"/>
        </w:tblCellMar>
        <w:tblLook w:val="0000" w:firstRow="0" w:lastRow="0" w:firstColumn="0" w:lastColumn="0" w:noHBand="0" w:noVBand="0"/>
      </w:tblPr>
      <w:tblGrid>
        <w:gridCol w:w="9540"/>
      </w:tblGrid>
      <w:tr w:rsidR="00267633" w:rsidRPr="00267633" w:rsidTr="00267633">
        <w:trPr>
          <w:divId w:val="2116439976"/>
          <w:trHeight w:val="360"/>
          <w:jc w:val="center"/>
        </w:trPr>
        <w:tc>
          <w:tcPr>
            <w:tcW w:w="9540" w:type="dxa"/>
            <w:vAlign w:val="center"/>
          </w:tcPr>
          <w:p w:rsidR="00267633" w:rsidRPr="00267633" w:rsidRDefault="00267633" w:rsidP="00267633">
            <w:pPr>
              <w:spacing w:before="0" w:after="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t>Address &amp; sale registration number of the flat: ____________________________________________________</w:t>
            </w:r>
          </w:p>
        </w:tc>
      </w:tr>
      <w:tr w:rsidR="00267633" w:rsidRPr="00267633" w:rsidTr="00267633">
        <w:trPr>
          <w:divId w:val="2116439976"/>
          <w:trHeight w:val="350"/>
          <w:jc w:val="center"/>
        </w:trPr>
        <w:tc>
          <w:tcPr>
            <w:tcW w:w="9540" w:type="dxa"/>
            <w:tcBorders>
              <w:top w:val="single" w:sz="4" w:space="0" w:color="000000"/>
              <w:left w:val="single" w:sz="4" w:space="0" w:color="000000"/>
              <w:bottom w:val="single" w:sz="4" w:space="0" w:color="000000"/>
              <w:right w:val="single" w:sz="4" w:space="0" w:color="000000"/>
            </w:tcBorders>
          </w:tcPr>
          <w:p w:rsidR="00267633" w:rsidRPr="00267633" w:rsidRDefault="00267633" w:rsidP="00267633">
            <w:pPr>
              <w:spacing w:before="0" w:after="0" w:line="240" w:lineRule="auto"/>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 7 – OTHER COMMENTS (to be completed by HDB)</w:t>
            </w:r>
          </w:p>
        </w:tc>
      </w:tr>
      <w:tr w:rsidR="00267633" w:rsidRPr="00267633" w:rsidTr="00267633">
        <w:trPr>
          <w:divId w:val="2116439976"/>
          <w:cantSplit/>
          <w:jc w:val="center"/>
        </w:trPr>
        <w:tc>
          <w:tcPr>
            <w:tcW w:w="9540" w:type="dxa"/>
            <w:tcBorders>
              <w:left w:val="single" w:sz="2" w:space="0" w:color="000000"/>
              <w:bottom w:val="single" w:sz="2" w:space="0" w:color="000000"/>
              <w:right w:val="single" w:sz="2" w:space="0" w:color="000000"/>
            </w:tcBorders>
          </w:tcPr>
          <w:p w:rsidR="00267633" w:rsidRPr="00267633" w:rsidRDefault="00267633" w:rsidP="00267633">
            <w:pPr>
              <w:spacing w:before="0" w:after="0" w:line="120" w:lineRule="exact"/>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58" w:line="240" w:lineRule="auto"/>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58" w:line="240" w:lineRule="auto"/>
              <w:rPr>
                <w:rFonts w:ascii="Times New Roman" w:hAnsi="Times New Roman" w:cs="Times New Roman"/>
                <w:sz w:val="20"/>
                <w:szCs w:val="20"/>
                <w:lang w:val="en-GB" w:eastAsia="zh-CN"/>
              </w:rPr>
            </w:pPr>
          </w:p>
        </w:tc>
      </w:tr>
    </w:tbl>
    <w:p w:rsidR="00267633" w:rsidRPr="00267633" w:rsidRDefault="00267633" w:rsidP="00267633">
      <w:pPr>
        <w:tabs>
          <w:tab w:val="left" w:pos="-1399"/>
          <w:tab w:val="left" w:pos="-720"/>
          <w:tab w:val="left" w:pos="0"/>
          <w:tab w:val="left" w:pos="526"/>
          <w:tab w:val="left" w:pos="980"/>
          <w:tab w:val="left" w:pos="2160"/>
        </w:tabs>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 w:val="right" w:pos="9000"/>
        </w:tabs>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______________________________________</w:t>
      </w:r>
      <w:r w:rsidRPr="00267633">
        <w:rPr>
          <w:rFonts w:ascii="Times New Roman" w:hAnsi="Times New Roman" w:cs="Times New Roman"/>
          <w:sz w:val="20"/>
          <w:szCs w:val="20"/>
          <w:lang w:val="en-GB" w:eastAsia="zh-CN"/>
        </w:rPr>
        <w:tab/>
        <w:t>__________________</w:t>
      </w:r>
    </w:p>
    <w:p w:rsidR="00267633" w:rsidRPr="00267633" w:rsidRDefault="00267633" w:rsidP="00267633">
      <w:pPr>
        <w:tabs>
          <w:tab w:val="left" w:pos="-1399"/>
          <w:tab w:val="left" w:pos="-720"/>
          <w:tab w:val="left" w:pos="0"/>
          <w:tab w:val="left" w:pos="526"/>
          <w:tab w:val="left" w:pos="980"/>
          <w:tab w:val="left" w:pos="2160"/>
        </w:tabs>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Signature, name &amp; designation of HDB Officer</w:t>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r>
      <w:r w:rsidRPr="00267633">
        <w:rPr>
          <w:rFonts w:ascii="Times New Roman" w:hAnsi="Times New Roman" w:cs="Times New Roman"/>
          <w:sz w:val="20"/>
          <w:szCs w:val="20"/>
          <w:lang w:val="en-GB" w:eastAsia="zh-CN"/>
        </w:rPr>
        <w:tab/>
        <w:t>Date</w:t>
      </w:r>
    </w:p>
    <w:p w:rsidR="00267633" w:rsidRPr="00267633" w:rsidRDefault="00267633" w:rsidP="00267633">
      <w:pPr>
        <w:tabs>
          <w:tab w:val="left" w:pos="-1399"/>
          <w:tab w:val="left" w:pos="-720"/>
          <w:tab w:val="left" w:pos="0"/>
          <w:tab w:val="left" w:pos="526"/>
          <w:tab w:val="left" w:pos="980"/>
          <w:tab w:val="left" w:pos="2160"/>
        </w:tabs>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tabs>
          <w:tab w:val="left" w:pos="-1399"/>
          <w:tab w:val="left" w:pos="-720"/>
          <w:tab w:val="left" w:pos="0"/>
          <w:tab w:val="left" w:pos="526"/>
          <w:tab w:val="left" w:pos="980"/>
          <w:tab w:val="left" w:pos="2160"/>
        </w:tabs>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keepNext/>
        <w:tabs>
          <w:tab w:val="left" w:pos="7650"/>
        </w:tabs>
        <w:spacing w:before="0" w:after="0"/>
        <w:jc w:val="center"/>
        <w:outlineLvl w:val="3"/>
        <w:divId w:val="2116439976"/>
        <w:rPr>
          <w:rFonts w:ascii="Times New Roman" w:hAnsi="Times New Roman" w:cs="Times New Roman"/>
          <w:b/>
          <w:spacing w:val="-3"/>
          <w:sz w:val="26"/>
          <w:szCs w:val="20"/>
          <w:u w:val="single"/>
          <w:lang w:val="en-GB" w:eastAsia="en-GB"/>
        </w:rPr>
      </w:pPr>
      <w:r w:rsidRPr="00267633">
        <w:rPr>
          <w:rFonts w:ascii="Times New Roman" w:hAnsi="Times New Roman" w:cs="Times New Roman"/>
          <w:b/>
          <w:spacing w:val="-3"/>
          <w:sz w:val="26"/>
          <w:szCs w:val="20"/>
          <w:u w:val="single"/>
          <w:lang w:val="en-GB" w:eastAsia="en-GB"/>
        </w:rPr>
        <w:t>IMPORTANT NOTICE</w:t>
      </w:r>
    </w:p>
    <w:p w:rsidR="00267633" w:rsidRPr="00267633" w:rsidRDefault="00267633" w:rsidP="00267633">
      <w:pPr>
        <w:tabs>
          <w:tab w:val="left" w:pos="-1399"/>
          <w:tab w:val="left" w:pos="-720"/>
          <w:tab w:val="left" w:pos="0"/>
          <w:tab w:val="left" w:pos="526"/>
          <w:tab w:val="left" w:pos="980"/>
          <w:tab w:val="left" w:pos="2160"/>
        </w:tabs>
        <w:spacing w:before="0" w:after="0" w:line="240" w:lineRule="auto"/>
        <w:jc w:val="both"/>
        <w:divId w:val="2116439976"/>
        <w:rPr>
          <w:rFonts w:ascii="Times New Roman" w:hAnsi="Times New Roman" w:cs="Times New Roman"/>
          <w:i/>
          <w:sz w:val="20"/>
          <w:szCs w:val="20"/>
          <w:lang w:val="en-GB" w:eastAsia="zh-CN"/>
        </w:rPr>
      </w:pPr>
      <w:r w:rsidRPr="00267633">
        <w:rPr>
          <w:rFonts w:ascii="Times New Roman" w:hAnsi="Times New Roman" w:cs="Times New Roman"/>
          <w:i/>
          <w:sz w:val="20"/>
          <w:szCs w:val="20"/>
          <w:lang w:val="en-GB" w:eastAsia="zh-CN"/>
        </w:rPr>
        <w:t>The information provided above is:</w:t>
      </w:r>
    </w:p>
    <w:p w:rsidR="00267633" w:rsidRPr="00267633" w:rsidRDefault="00267633" w:rsidP="00C20EF2">
      <w:pPr>
        <w:numPr>
          <w:ilvl w:val="0"/>
          <w:numId w:val="82"/>
        </w:numPr>
        <w:tabs>
          <w:tab w:val="left" w:pos="-1399"/>
          <w:tab w:val="left" w:pos="-720"/>
          <w:tab w:val="left" w:pos="0"/>
          <w:tab w:val="left" w:pos="980"/>
          <w:tab w:val="left" w:pos="2160"/>
        </w:tabs>
        <w:spacing w:before="0" w:after="0" w:line="240" w:lineRule="auto"/>
        <w:ind w:right="493"/>
        <w:jc w:val="both"/>
        <w:divId w:val="2116439976"/>
        <w:rPr>
          <w:rFonts w:ascii="Times New Roman" w:hAnsi="Times New Roman" w:cs="Times New Roman"/>
          <w:i/>
          <w:sz w:val="20"/>
          <w:szCs w:val="20"/>
          <w:lang w:val="en-GB" w:eastAsia="zh-CN"/>
        </w:rPr>
      </w:pPr>
      <w:r w:rsidRPr="00267633">
        <w:rPr>
          <w:rFonts w:ascii="Times New Roman" w:hAnsi="Times New Roman" w:cs="Times New Roman"/>
          <w:i/>
          <w:sz w:val="20"/>
          <w:szCs w:val="20"/>
          <w:lang w:val="en-GB" w:eastAsia="zh-CN"/>
        </w:rPr>
        <w:t xml:space="preserve">accurate as at the date stated above and is subject changes from time to time in accordance with prevailing HDB’s policies at the relevant point in time; and </w:t>
      </w:r>
    </w:p>
    <w:p w:rsidR="00267633" w:rsidRPr="00267633" w:rsidRDefault="00267633" w:rsidP="00C20EF2">
      <w:pPr>
        <w:numPr>
          <w:ilvl w:val="0"/>
          <w:numId w:val="82"/>
        </w:numPr>
        <w:tabs>
          <w:tab w:val="left" w:pos="-1399"/>
          <w:tab w:val="left" w:pos="-720"/>
          <w:tab w:val="left" w:pos="0"/>
          <w:tab w:val="left" w:pos="980"/>
          <w:tab w:val="left" w:pos="2160"/>
        </w:tabs>
        <w:spacing w:before="0" w:after="0" w:line="240" w:lineRule="auto"/>
        <w:ind w:right="493"/>
        <w:jc w:val="both"/>
        <w:divId w:val="2116439976"/>
        <w:rPr>
          <w:rFonts w:ascii="Times New Roman" w:hAnsi="Times New Roman" w:cs="Times New Roman"/>
          <w:i/>
          <w:sz w:val="20"/>
          <w:szCs w:val="20"/>
          <w:lang w:val="en-GB" w:eastAsia="zh-CN"/>
        </w:rPr>
      </w:pPr>
      <w:r w:rsidRPr="00267633">
        <w:rPr>
          <w:rFonts w:ascii="Times New Roman" w:hAnsi="Times New Roman" w:cs="Times New Roman"/>
          <w:i/>
          <w:sz w:val="20"/>
          <w:szCs w:val="20"/>
          <w:lang w:val="en-GB" w:eastAsia="zh-CN"/>
        </w:rPr>
        <w:t>based on the information provided by the parties.</w:t>
      </w:r>
    </w:p>
    <w:p w:rsidR="00267633" w:rsidRPr="00267633" w:rsidRDefault="00267633" w:rsidP="00267633">
      <w:pPr>
        <w:tabs>
          <w:tab w:val="left" w:pos="-1399"/>
          <w:tab w:val="left" w:pos="-720"/>
          <w:tab w:val="left" w:pos="0"/>
        </w:tabs>
        <w:spacing w:before="0" w:after="0" w:line="240" w:lineRule="auto"/>
        <w:ind w:left="525" w:right="313"/>
        <w:jc w:val="both"/>
        <w:divId w:val="2116439976"/>
        <w:rPr>
          <w:rFonts w:ascii="Times New Roman" w:hAnsi="Times New Roman" w:cs="Times New Roman"/>
          <w:i/>
          <w:sz w:val="20"/>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0" w:type="auto"/>
        <w:jc w:val="center"/>
        <w:tblLayout w:type="fixed"/>
        <w:tblLook w:val="0000" w:firstRow="0" w:lastRow="0" w:firstColumn="0" w:lastColumn="0" w:noHBand="0" w:noVBand="0"/>
      </w:tblPr>
      <w:tblGrid>
        <w:gridCol w:w="3080"/>
        <w:gridCol w:w="3080"/>
        <w:gridCol w:w="3080"/>
      </w:tblGrid>
      <w:tr w:rsidR="00010215" w:rsidRPr="00BA3C29" w:rsidTr="00010215">
        <w:trPr>
          <w:divId w:val="2116439976"/>
          <w:jc w:val="center"/>
        </w:trPr>
        <w:tc>
          <w:tcPr>
            <w:tcW w:w="3080" w:type="dxa"/>
          </w:tcPr>
          <w:p w:rsidR="00010215" w:rsidRPr="00BA3C29" w:rsidRDefault="00010215" w:rsidP="005A22FC">
            <w:pPr>
              <w:spacing w:after="120" w:line="240" w:lineRule="auto"/>
              <w:rPr>
                <w:rFonts w:ascii="Times New Roman" w:hAnsi="Times New Roman" w:cs="Times New Roman"/>
                <w:sz w:val="16"/>
                <w:szCs w:val="20"/>
                <w:lang w:eastAsia="zh-CN"/>
              </w:rPr>
            </w:pPr>
          </w:p>
        </w:tc>
        <w:tc>
          <w:tcPr>
            <w:tcW w:w="3080" w:type="dxa"/>
          </w:tcPr>
          <w:p w:rsidR="00010215" w:rsidRPr="00BA3C29" w:rsidRDefault="00010215" w:rsidP="005A22FC">
            <w:pPr>
              <w:keepNext/>
              <w:spacing w:after="0" w:line="240" w:lineRule="auto"/>
              <w:jc w:val="center"/>
              <w:outlineLvl w:val="1"/>
              <w:rPr>
                <w:rFonts w:ascii="Times New Roman" w:hAnsi="Times New Roman"/>
                <w:bCs/>
                <w:iCs/>
                <w:spacing w:val="-3"/>
                <w:szCs w:val="28"/>
                <w:lang w:eastAsia="zh-CN"/>
              </w:rPr>
            </w:pPr>
            <w:bookmarkStart w:id="27" w:name="Form197"/>
            <w:bookmarkEnd w:id="27"/>
            <w:r w:rsidRPr="00BA3C29">
              <w:rPr>
                <w:rFonts w:ascii="Times New Roman" w:hAnsi="Times New Roman"/>
                <w:bCs/>
                <w:iCs/>
                <w:spacing w:val="-3"/>
                <w:szCs w:val="28"/>
                <w:lang w:eastAsia="zh-CN"/>
              </w:rPr>
              <w:t>FORM 197</w:t>
            </w:r>
          </w:p>
        </w:tc>
        <w:tc>
          <w:tcPr>
            <w:tcW w:w="3080" w:type="dxa"/>
          </w:tcPr>
          <w:p w:rsidR="00010215" w:rsidRPr="00BA3C29" w:rsidRDefault="00010215" w:rsidP="005A22FC">
            <w:pPr>
              <w:spacing w:after="120" w:line="240" w:lineRule="auto"/>
              <w:rPr>
                <w:rFonts w:ascii="Times New Roman" w:hAnsi="Times New Roman" w:cs="Times New Roman"/>
                <w:sz w:val="20"/>
                <w:szCs w:val="20"/>
                <w:lang w:eastAsia="zh-CN"/>
              </w:rPr>
            </w:pPr>
          </w:p>
        </w:tc>
      </w:tr>
    </w:tbl>
    <w:p w:rsidR="00010215" w:rsidRPr="00BA3C29" w:rsidRDefault="00010215" w:rsidP="00010215">
      <w:pPr>
        <w:keepNext/>
        <w:spacing w:before="240" w:after="60" w:line="240" w:lineRule="auto"/>
        <w:outlineLvl w:val="1"/>
        <w:divId w:val="2116439976"/>
        <w:rPr>
          <w:rFonts w:ascii="Times New Roman" w:hAnsi="Times New Roman"/>
          <w:bCs/>
          <w:iCs/>
          <w:spacing w:val="-3"/>
          <w:lang w:eastAsia="zh-CN"/>
        </w:rPr>
      </w:pPr>
      <w:r w:rsidRPr="00BA3C29">
        <w:rPr>
          <w:rFonts w:ascii="Times New Roman" w:hAnsi="Times New Roman"/>
          <w:bCs/>
          <w:iCs/>
          <w:spacing w:val="-3"/>
          <w:lang w:eastAsia="zh-CN"/>
        </w:rPr>
        <w:t>Para 16</w:t>
      </w:r>
    </w:p>
    <w:p w:rsidR="00010215" w:rsidRPr="004076E5" w:rsidRDefault="00010215" w:rsidP="00010215">
      <w:pPr>
        <w:keepNext/>
        <w:spacing w:before="240" w:after="60" w:line="240" w:lineRule="auto"/>
        <w:jc w:val="center"/>
        <w:outlineLvl w:val="1"/>
        <w:divId w:val="2116439976"/>
        <w:rPr>
          <w:rFonts w:ascii="Times New Roman" w:hAnsi="Times New Roman"/>
          <w:b/>
          <w:bCs/>
          <w:iCs/>
          <w:snapToGrid w:val="0"/>
          <w:spacing w:val="-3"/>
          <w:szCs w:val="28"/>
        </w:rPr>
      </w:pPr>
      <w:r w:rsidRPr="004076E5">
        <w:rPr>
          <w:rFonts w:ascii="Times New Roman" w:hAnsi="Times New Roman"/>
          <w:b/>
          <w:bCs/>
          <w:iCs/>
          <w:spacing w:val="-3"/>
          <w:szCs w:val="28"/>
          <w:lang w:eastAsia="zh-CN"/>
        </w:rPr>
        <w:t xml:space="preserve">STANDARD QUERY TO THE </w:t>
      </w:r>
      <w:r w:rsidRPr="004076E5">
        <w:rPr>
          <w:rFonts w:ascii="Times New Roman" w:hAnsi="Times New Roman"/>
          <w:b/>
          <w:bCs/>
          <w:iCs/>
          <w:snapToGrid w:val="0"/>
          <w:spacing w:val="-3"/>
          <w:szCs w:val="28"/>
        </w:rPr>
        <w:t>CENTRAL PROVIDENT FUND BOARD</w:t>
      </w:r>
    </w:p>
    <w:p w:rsidR="00010215" w:rsidRPr="004076E5" w:rsidRDefault="00010215" w:rsidP="00010215">
      <w:pPr>
        <w:spacing w:after="120" w:line="240" w:lineRule="auto"/>
        <w:ind w:left="-720" w:right="-461" w:firstLine="360"/>
        <w:jc w:val="center"/>
        <w:divId w:val="2116439976"/>
        <w:rPr>
          <w:rFonts w:ascii="Times New Roman" w:hAnsi="Times New Roman" w:cs="Times New Roman"/>
          <w:snapToGrid w:val="0"/>
          <w:szCs w:val="20"/>
        </w:rPr>
      </w:pPr>
      <w:r w:rsidRPr="004076E5">
        <w:rPr>
          <w:rFonts w:ascii="Times New Roman" w:hAnsi="Times New Roman" w:cs="Times New Roman"/>
          <w:snapToGrid w:val="0"/>
          <w:szCs w:val="20"/>
        </w:rPr>
        <w:t>(Applicable for CPF Members aged 55 and above only)</w:t>
      </w:r>
    </w:p>
    <w:p w:rsidR="005A22FC" w:rsidRDefault="005A22FC" w:rsidP="00010215">
      <w:pPr>
        <w:spacing w:after="0"/>
        <w:divId w:val="2116439976"/>
        <w:rPr>
          <w:rFonts w:ascii="Times New Roman" w:hAnsi="Times New Roman" w:cs="Times New Roman"/>
          <w:b/>
          <w:szCs w:val="20"/>
          <w:lang w:eastAsia="zh-CN"/>
        </w:rPr>
      </w:pPr>
    </w:p>
    <w:p w:rsidR="00010215" w:rsidRPr="004076E5" w:rsidRDefault="00010215" w:rsidP="00010215">
      <w:pPr>
        <w:spacing w:after="0"/>
        <w:divId w:val="2116439976"/>
        <w:rPr>
          <w:rFonts w:ascii="Times New Roman" w:hAnsi="Times New Roman" w:cs="Times New Roman"/>
          <w:sz w:val="20"/>
          <w:szCs w:val="20"/>
          <w:u w:val="single"/>
          <w:lang w:eastAsia="zh-CN"/>
        </w:rPr>
      </w:pPr>
      <w:r w:rsidRPr="004076E5">
        <w:rPr>
          <w:rFonts w:ascii="Times New Roman" w:hAnsi="Times New Roman" w:cs="Times New Roman"/>
          <w:b/>
          <w:szCs w:val="20"/>
          <w:lang w:eastAsia="zh-CN"/>
        </w:rPr>
        <w:t>Name:</w:t>
      </w:r>
      <w:r w:rsidRPr="004076E5">
        <w:rPr>
          <w:rFonts w:ascii="Times New Roman" w:hAnsi="Times New Roman" w:cs="Times New Roman"/>
          <w:i/>
          <w:sz w:val="20"/>
          <w:szCs w:val="20"/>
          <w:lang w:eastAsia="zh-CN"/>
        </w:rPr>
        <w:tab/>
      </w:r>
      <w:r w:rsidRPr="004076E5">
        <w:rPr>
          <w:rFonts w:ascii="Times New Roman" w:hAnsi="Times New Roman" w:cs="Times New Roman"/>
          <w:i/>
          <w:sz w:val="20"/>
          <w:szCs w:val="20"/>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r w:rsidRPr="004076E5">
        <w:rPr>
          <w:rFonts w:ascii="Times New Roman" w:hAnsi="Times New Roman" w:cs="Times New Roman"/>
          <w:sz w:val="20"/>
          <w:szCs w:val="20"/>
          <w:u w:val="single"/>
          <w:lang w:eastAsia="zh-CN"/>
        </w:rPr>
        <w:tab/>
      </w:r>
    </w:p>
    <w:p w:rsidR="00010215" w:rsidRPr="004076E5" w:rsidRDefault="00010215" w:rsidP="00010215">
      <w:pPr>
        <w:spacing w:after="0" w:line="240" w:lineRule="auto"/>
        <w:divId w:val="2116439976"/>
        <w:rPr>
          <w:rFonts w:ascii="Times New Roman" w:hAnsi="Times New Roman" w:cs="Times New Roman"/>
          <w:szCs w:val="20"/>
          <w:u w:val="single"/>
          <w:lang w:eastAsia="zh-CN"/>
        </w:rPr>
      </w:pPr>
      <w:r w:rsidRPr="004076E5">
        <w:rPr>
          <w:rFonts w:ascii="Times New Roman" w:hAnsi="Times New Roman" w:cs="Times New Roman"/>
          <w:b/>
          <w:szCs w:val="20"/>
          <w:lang w:eastAsia="zh-CN"/>
        </w:rPr>
        <w:t>Address :</w:t>
      </w:r>
      <w:r w:rsidRPr="004076E5">
        <w:rPr>
          <w:rFonts w:ascii="Times New Roman" w:hAnsi="Times New Roman" w:cs="Times New Roman"/>
          <w:b/>
          <w:szCs w:val="20"/>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p w:rsidR="00010215" w:rsidRPr="004076E5" w:rsidRDefault="00010215" w:rsidP="00010215">
      <w:pPr>
        <w:tabs>
          <w:tab w:val="left" w:pos="720"/>
        </w:tabs>
        <w:spacing w:after="0" w:line="240" w:lineRule="auto"/>
        <w:divId w:val="2116439976"/>
        <w:rPr>
          <w:rFonts w:ascii="Times New Roman" w:hAnsi="Times New Roman" w:cs="Times New Roman"/>
          <w:szCs w:val="20"/>
          <w:u w:val="single"/>
          <w:lang w:eastAsia="zh-CN"/>
        </w:rPr>
      </w:pPr>
      <w:r w:rsidRPr="004076E5">
        <w:rPr>
          <w:rFonts w:ascii="Times New Roman" w:hAnsi="Times New Roman" w:cs="Times New Roman"/>
          <w:szCs w:val="20"/>
          <w:lang w:eastAsia="zh-CN"/>
        </w:rPr>
        <w:tab/>
      </w:r>
      <w:r w:rsidRPr="004076E5">
        <w:rPr>
          <w:rFonts w:ascii="Times New Roman" w:hAnsi="Times New Roman" w:cs="Times New Roman"/>
          <w:szCs w:val="20"/>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p w:rsidR="00010215" w:rsidRPr="004076E5" w:rsidRDefault="00010215" w:rsidP="00010215">
      <w:pPr>
        <w:spacing w:after="0" w:line="240" w:lineRule="auto"/>
        <w:divId w:val="2116439976"/>
        <w:rPr>
          <w:rFonts w:ascii="Times New Roman" w:hAnsi="Times New Roman" w:cs="Times New Roman"/>
          <w:szCs w:val="20"/>
          <w:lang w:eastAsia="zh-CN"/>
        </w:rPr>
      </w:pPr>
    </w:p>
    <w:p w:rsidR="00010215" w:rsidRPr="004076E5" w:rsidRDefault="00010215" w:rsidP="00010215">
      <w:pPr>
        <w:spacing w:after="0" w:line="240" w:lineRule="auto"/>
        <w:ind w:left="1440"/>
        <w:divId w:val="2116439976"/>
        <w:rPr>
          <w:rFonts w:ascii="Times New Roman" w:hAnsi="Times New Roman" w:cs="Times New Roman"/>
          <w:b/>
          <w:szCs w:val="20"/>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i/>
          <w:szCs w:val="20"/>
          <w:lang w:eastAsia="zh-CN"/>
        </w:rPr>
        <w:t>Please specify the name and address of the CPF member or his/her solicitors. The reply from the CPF Board will be sent to this address.</w:t>
      </w:r>
      <w:r w:rsidRPr="004076E5">
        <w:rPr>
          <w:rFonts w:ascii="Times New Roman" w:hAnsi="Times New Roman" w:cs="Times New Roman"/>
          <w:szCs w:val="20"/>
          <w:lang w:eastAsia="zh-CN"/>
        </w:rPr>
        <w:t>)</w:t>
      </w:r>
    </w:p>
    <w:p w:rsidR="00010215" w:rsidRDefault="00010215" w:rsidP="00010215">
      <w:pPr>
        <w:spacing w:after="0" w:line="240" w:lineRule="auto"/>
        <w:divId w:val="2116439976"/>
        <w:rPr>
          <w:rFonts w:ascii="Times New Roman" w:hAnsi="Times New Roman" w:cs="Times New Roman"/>
          <w:b/>
          <w:szCs w:val="20"/>
          <w:u w:val="single"/>
          <w:lang w:eastAsia="zh-CN"/>
        </w:rPr>
      </w:pPr>
    </w:p>
    <w:p w:rsidR="00010215" w:rsidRPr="004076E5" w:rsidRDefault="00010215" w:rsidP="00010215">
      <w:pPr>
        <w:spacing w:after="0" w:line="240" w:lineRule="auto"/>
        <w:divId w:val="2116439976"/>
        <w:rPr>
          <w:rFonts w:ascii="Times New Roman" w:hAnsi="Times New Roman" w:cs="Times New Roman"/>
          <w:szCs w:val="20"/>
          <w:lang w:eastAsia="zh-CN"/>
        </w:rPr>
      </w:pPr>
      <w:r w:rsidRPr="004076E5">
        <w:rPr>
          <w:rFonts w:ascii="Times New Roman" w:hAnsi="Times New Roman" w:cs="Times New Roman"/>
          <w:b/>
          <w:szCs w:val="20"/>
          <w:u w:val="single"/>
          <w:lang w:eastAsia="zh-CN"/>
        </w:rPr>
        <w:t xml:space="preserve">PART A </w:t>
      </w:r>
      <w:r w:rsidRPr="004076E5">
        <w:rPr>
          <w:rFonts w:ascii="Times New Roman" w:hAnsi="Times New Roman" w:cs="Times New Roman"/>
          <w:szCs w:val="20"/>
          <w:lang w:eastAsia="zh-CN"/>
        </w:rPr>
        <w:t>(</w:t>
      </w:r>
      <w:r w:rsidRPr="004076E5">
        <w:rPr>
          <w:rFonts w:ascii="Times New Roman" w:hAnsi="Times New Roman" w:cs="Times New Roman"/>
          <w:i/>
          <w:szCs w:val="20"/>
          <w:lang w:eastAsia="zh-CN"/>
        </w:rPr>
        <w:t>To be completed by CPF Member or his/her solicitors.</w:t>
      </w:r>
      <w:r w:rsidRPr="004076E5">
        <w:rPr>
          <w:rFonts w:ascii="Times New Roman" w:hAnsi="Times New Roman" w:cs="Times New Roman"/>
          <w:szCs w:val="20"/>
          <w:lang w:eastAsia="zh-CN"/>
        </w:rPr>
        <w:t>)</w:t>
      </w:r>
    </w:p>
    <w:p w:rsidR="00010215" w:rsidRDefault="00010215" w:rsidP="00010215">
      <w:pPr>
        <w:spacing w:after="0" w:line="240" w:lineRule="auto"/>
        <w:ind w:hanging="1440"/>
        <w:divId w:val="2116439976"/>
        <w:rPr>
          <w:rFonts w:ascii="Times New Roman" w:hAnsi="Times New Roman" w:cs="Times New Roman"/>
          <w:szCs w:val="20"/>
          <w:lang w:eastAsia="zh-CN"/>
        </w:rPr>
      </w:pPr>
    </w:p>
    <w:p w:rsidR="005A22FC" w:rsidRDefault="005A22FC" w:rsidP="00010215">
      <w:pPr>
        <w:spacing w:after="0" w:line="240" w:lineRule="auto"/>
        <w:ind w:hanging="1440"/>
        <w:divId w:val="2116439976"/>
        <w:rPr>
          <w:rFonts w:ascii="Times New Roman" w:hAnsi="Times New Roman" w:cs="Times New Roman"/>
          <w:szCs w:val="20"/>
          <w:lang w:eastAsia="zh-CN"/>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0"/>
        <w:gridCol w:w="4950"/>
      </w:tblGrid>
      <w:tr w:rsidR="00010215" w:rsidRPr="004076E5" w:rsidTr="00010215">
        <w:trPr>
          <w:divId w:val="2116439976"/>
        </w:trPr>
        <w:tc>
          <w:tcPr>
            <w:tcW w:w="3870" w:type="dxa"/>
          </w:tcPr>
          <w:p w:rsidR="00010215" w:rsidRPr="004076E5" w:rsidRDefault="00010215" w:rsidP="005A22FC">
            <w:pPr>
              <w:spacing w:after="0" w:line="240" w:lineRule="auto"/>
              <w:rPr>
                <w:rFonts w:ascii="Times New Roman" w:hAnsi="Times New Roman" w:cs="Times New Roman"/>
                <w:szCs w:val="20"/>
                <w:lang w:eastAsia="zh-CN"/>
              </w:rPr>
            </w:pPr>
          </w:p>
          <w:p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Name of CPF member:</w:t>
            </w:r>
          </w:p>
          <w:p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rsidTr="00010215">
        <w:trPr>
          <w:divId w:val="2116439976"/>
        </w:trPr>
        <w:tc>
          <w:tcPr>
            <w:tcW w:w="3870" w:type="dxa"/>
          </w:tcPr>
          <w:p w:rsidR="00010215" w:rsidRPr="004076E5" w:rsidRDefault="00010215" w:rsidP="005A22FC">
            <w:pPr>
              <w:spacing w:after="0" w:line="240" w:lineRule="auto"/>
              <w:rPr>
                <w:rFonts w:ascii="Times New Roman" w:hAnsi="Times New Roman" w:cs="Times New Roman"/>
                <w:szCs w:val="20"/>
                <w:lang w:eastAsia="zh-CN"/>
              </w:rPr>
            </w:pPr>
          </w:p>
          <w:p w:rsidR="00010215" w:rsidRPr="004076E5" w:rsidRDefault="00010215" w:rsidP="005A22FC">
            <w:pPr>
              <w:spacing w:after="0" w:line="240" w:lineRule="auto"/>
              <w:ind w:left="-18" w:firstLine="18"/>
              <w:rPr>
                <w:rFonts w:ascii="Times New Roman" w:hAnsi="Times New Roman" w:cs="Times New Roman"/>
                <w:szCs w:val="20"/>
                <w:lang w:eastAsia="zh-CN"/>
              </w:rPr>
            </w:pPr>
            <w:r w:rsidRPr="004076E5">
              <w:rPr>
                <w:rFonts w:ascii="Times New Roman" w:hAnsi="Times New Roman" w:cs="Times New Roman"/>
                <w:szCs w:val="20"/>
                <w:lang w:eastAsia="zh-CN"/>
              </w:rPr>
              <w:t>CPF Account No:</w:t>
            </w:r>
          </w:p>
          <w:p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rsidTr="00010215">
        <w:trPr>
          <w:divId w:val="2116439976"/>
        </w:trPr>
        <w:tc>
          <w:tcPr>
            <w:tcW w:w="3870" w:type="dxa"/>
          </w:tcPr>
          <w:p w:rsidR="00010215" w:rsidRPr="004076E5" w:rsidRDefault="00010215" w:rsidP="005A22FC">
            <w:pPr>
              <w:spacing w:after="0" w:line="240" w:lineRule="auto"/>
              <w:rPr>
                <w:rFonts w:ascii="Times New Roman" w:hAnsi="Times New Roman" w:cs="Times New Roman"/>
                <w:szCs w:val="20"/>
                <w:lang w:eastAsia="zh-CN"/>
              </w:rPr>
            </w:pPr>
          </w:p>
          <w:p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Name of CPF member’s spouse:</w:t>
            </w:r>
          </w:p>
          <w:p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rsidTr="00010215">
        <w:trPr>
          <w:divId w:val="2116439976"/>
        </w:trPr>
        <w:tc>
          <w:tcPr>
            <w:tcW w:w="3870" w:type="dxa"/>
          </w:tcPr>
          <w:p w:rsidR="00010215" w:rsidRPr="004076E5" w:rsidRDefault="00010215" w:rsidP="005A22FC">
            <w:pPr>
              <w:spacing w:after="0" w:line="240" w:lineRule="auto"/>
              <w:jc w:val="both"/>
              <w:rPr>
                <w:rFonts w:ascii="Times New Roman" w:hAnsi="Times New Roman" w:cs="Times New Roman"/>
                <w:szCs w:val="20"/>
                <w:lang w:eastAsia="zh-CN"/>
              </w:rPr>
            </w:pPr>
          </w:p>
          <w:p w:rsidR="00010215" w:rsidRPr="0083351D" w:rsidRDefault="00010215" w:rsidP="005A22FC">
            <w:pPr>
              <w:spacing w:after="120" w:line="240" w:lineRule="auto"/>
              <w:jc w:val="both"/>
              <w:rPr>
                <w:rFonts w:ascii="Times New Roman" w:hAnsi="Times New Roman" w:cs="Times New Roman"/>
                <w:szCs w:val="20"/>
                <w:lang w:eastAsia="zh-CN"/>
              </w:rPr>
            </w:pPr>
            <w:r w:rsidRPr="0083351D">
              <w:rPr>
                <w:rFonts w:ascii="Times New Roman" w:hAnsi="Times New Roman" w:cs="Times New Roman"/>
                <w:szCs w:val="20"/>
                <w:lang w:eastAsia="zh-CN"/>
              </w:rPr>
              <w:t>CPF Account No. of CPF member’s spouse:</w:t>
            </w:r>
          </w:p>
          <w:p w:rsidR="00010215" w:rsidRPr="004076E5" w:rsidRDefault="00010215" w:rsidP="005A22FC">
            <w:pPr>
              <w:spacing w:after="0" w:line="240" w:lineRule="auto"/>
              <w:jc w:val="both"/>
              <w:rPr>
                <w:rFonts w:ascii="Times New Roman" w:hAnsi="Times New Roman" w:cs="Times New Roman"/>
                <w:szCs w:val="20"/>
                <w:lang w:eastAsia="zh-CN"/>
              </w:rPr>
            </w:pPr>
          </w:p>
        </w:tc>
        <w:tc>
          <w:tcPr>
            <w:tcW w:w="4950" w:type="dxa"/>
          </w:tcPr>
          <w:p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rsidTr="00010215">
        <w:trPr>
          <w:divId w:val="2116439976"/>
        </w:trPr>
        <w:tc>
          <w:tcPr>
            <w:tcW w:w="3870" w:type="dxa"/>
          </w:tcPr>
          <w:p w:rsidR="00010215" w:rsidRPr="004076E5" w:rsidRDefault="00010215" w:rsidP="005A22FC">
            <w:pPr>
              <w:spacing w:after="0" w:line="240" w:lineRule="auto"/>
              <w:rPr>
                <w:rFonts w:ascii="Times New Roman" w:hAnsi="Times New Roman" w:cs="Times New Roman"/>
                <w:szCs w:val="20"/>
                <w:lang w:eastAsia="zh-CN"/>
              </w:rPr>
            </w:pPr>
          </w:p>
          <w:p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Date of Birth of CPF member:</w:t>
            </w:r>
          </w:p>
          <w:p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rsidTr="00010215">
        <w:trPr>
          <w:divId w:val="2116439976"/>
        </w:trPr>
        <w:tc>
          <w:tcPr>
            <w:tcW w:w="3870" w:type="dxa"/>
          </w:tcPr>
          <w:p w:rsidR="00010215" w:rsidRPr="004076E5" w:rsidRDefault="00010215" w:rsidP="005A22FC">
            <w:pPr>
              <w:spacing w:after="0" w:line="240" w:lineRule="auto"/>
              <w:rPr>
                <w:rFonts w:ascii="Times New Roman" w:hAnsi="Times New Roman" w:cs="Times New Roman"/>
                <w:szCs w:val="20"/>
                <w:lang w:eastAsia="zh-CN"/>
              </w:rPr>
            </w:pPr>
          </w:p>
          <w:p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Age of CPF member:</w:t>
            </w:r>
          </w:p>
          <w:p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rsidTr="00010215">
        <w:trPr>
          <w:divId w:val="2116439976"/>
        </w:trPr>
        <w:tc>
          <w:tcPr>
            <w:tcW w:w="3870" w:type="dxa"/>
          </w:tcPr>
          <w:p w:rsidR="0050747D" w:rsidRDefault="0050747D" w:rsidP="005A22FC">
            <w:pPr>
              <w:spacing w:after="0" w:line="240" w:lineRule="auto"/>
              <w:rPr>
                <w:rFonts w:ascii="Times New Roman" w:hAnsi="Times New Roman" w:cs="Times New Roman"/>
                <w:szCs w:val="20"/>
                <w:lang w:eastAsia="zh-CN"/>
              </w:rPr>
            </w:pPr>
          </w:p>
          <w:p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lastRenderedPageBreak/>
              <w:t>The HDB matrimonial asset (“the flat”)</w:t>
            </w:r>
          </w:p>
          <w:p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rsidR="0050747D" w:rsidRDefault="0050747D" w:rsidP="005A22FC">
            <w:pPr>
              <w:spacing w:after="120" w:line="240" w:lineRule="auto"/>
              <w:rPr>
                <w:rFonts w:ascii="Times New Roman" w:hAnsi="Times New Roman" w:cs="Times New Roman"/>
                <w:szCs w:val="20"/>
                <w:lang w:eastAsia="zh-CN"/>
              </w:rPr>
            </w:pPr>
          </w:p>
          <w:p w:rsidR="00010215" w:rsidRPr="004076E5" w:rsidRDefault="00010215" w:rsidP="005A22FC">
            <w:pPr>
              <w:spacing w:after="12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lastRenderedPageBreak/>
              <w:t xml:space="preserve">[     </w:t>
            </w:r>
            <w:r w:rsidRPr="004076E5">
              <w:rPr>
                <w:rFonts w:ascii="Times New Roman" w:hAnsi="Times New Roman" w:cs="Times New Roman"/>
                <w:szCs w:val="20"/>
                <w:u w:val="single"/>
                <w:lang w:eastAsia="zh-CN"/>
              </w:rPr>
              <w:t>]</w:t>
            </w:r>
            <w:r w:rsidRPr="004076E5">
              <w:rPr>
                <w:rFonts w:ascii="Times New Roman" w:hAnsi="Times New Roman" w:cs="Times New Roman"/>
                <w:szCs w:val="20"/>
                <w:lang w:eastAsia="zh-CN"/>
              </w:rPr>
              <w:tab/>
            </w:r>
            <w:r w:rsidRPr="004076E5">
              <w:rPr>
                <w:rFonts w:ascii="Times New Roman" w:hAnsi="Times New Roman" w:cs="Times New Roman"/>
                <w:i/>
                <w:szCs w:val="20"/>
                <w:u w:val="single"/>
                <w:lang w:eastAsia="zh-CN"/>
              </w:rPr>
              <w:t>(state address)</w:t>
            </w:r>
            <w:r w:rsidRPr="004076E5">
              <w:rPr>
                <w:rFonts w:ascii="Times New Roman" w:hAnsi="Times New Roman" w:cs="Times New Roman"/>
                <w:i/>
                <w:szCs w:val="20"/>
                <w:u w:val="single"/>
                <w:lang w:eastAsia="zh-CN"/>
              </w:rPr>
              <w:tab/>
            </w:r>
            <w:r w:rsidRPr="004076E5">
              <w:rPr>
                <w:rFonts w:ascii="Times New Roman" w:hAnsi="Times New Roman" w:cs="Times New Roman"/>
                <w:i/>
                <w:szCs w:val="20"/>
                <w:u w:val="single"/>
                <w:lang w:eastAsia="zh-CN"/>
              </w:rPr>
              <w:tab/>
            </w:r>
            <w:r w:rsidRPr="004076E5">
              <w:rPr>
                <w:rFonts w:ascii="Times New Roman" w:hAnsi="Times New Roman" w:cs="Times New Roman"/>
                <w:i/>
                <w:szCs w:val="20"/>
                <w:u w:val="single"/>
                <w:lang w:eastAsia="zh-CN"/>
              </w:rPr>
              <w:tab/>
            </w:r>
            <w:r w:rsidRPr="004076E5">
              <w:rPr>
                <w:rFonts w:ascii="Times New Roman" w:hAnsi="Times New Roman" w:cs="Times New Roman"/>
                <w:i/>
                <w:szCs w:val="20"/>
                <w:u w:val="single"/>
                <w:lang w:eastAsia="zh-CN"/>
              </w:rPr>
              <w:tab/>
            </w:r>
            <w:r w:rsidRPr="004076E5">
              <w:rPr>
                <w:rFonts w:ascii="Times New Roman" w:hAnsi="Times New Roman" w:cs="Times New Roman"/>
                <w:szCs w:val="20"/>
                <w:lang w:eastAsia="zh-CN"/>
              </w:rPr>
              <w:tab/>
              <w:t>_______________________________</w:t>
            </w:r>
          </w:p>
          <w:p w:rsidR="00010215" w:rsidRPr="004076E5" w:rsidRDefault="00010215" w:rsidP="005A22FC">
            <w:pPr>
              <w:spacing w:after="0" w:line="240" w:lineRule="auto"/>
              <w:rPr>
                <w:rFonts w:ascii="Times New Roman" w:hAnsi="Times New Roman" w:cs="Times New Roman"/>
                <w:szCs w:val="20"/>
                <w:lang w:eastAsia="zh-CN"/>
              </w:rPr>
            </w:pPr>
          </w:p>
          <w:p w:rsidR="00010215" w:rsidRDefault="00010215" w:rsidP="0050747D">
            <w:pPr>
              <w:spacing w:after="0"/>
              <w:ind w:left="619" w:hanging="619"/>
              <w:jc w:val="both"/>
              <w:rPr>
                <w:rFonts w:ascii="Times New Roman" w:hAnsi="Times New Roman" w:cs="Times New Roman"/>
                <w:szCs w:val="20"/>
                <w:lang w:val="en-US"/>
              </w:rPr>
            </w:pPr>
            <w:r w:rsidRPr="004076E5">
              <w:rPr>
                <w:rFonts w:ascii="Times New Roman" w:hAnsi="Times New Roman" w:cs="Times New Roman"/>
                <w:szCs w:val="20"/>
                <w:lang w:val="en-US"/>
              </w:rPr>
              <w:t>[     ]</w:t>
            </w:r>
            <w:r w:rsidRPr="004076E5">
              <w:rPr>
                <w:rFonts w:ascii="Times New Roman" w:hAnsi="Times New Roman" w:cs="Times New Roman"/>
                <w:szCs w:val="20"/>
                <w:lang w:val="en-US"/>
              </w:rPr>
              <w:tab/>
              <w:t>The CPF member has an agreement for lease with the HDB and has not taken possession of the flat.</w:t>
            </w:r>
          </w:p>
          <w:p w:rsidR="0050747D" w:rsidRPr="004076E5" w:rsidRDefault="0050747D" w:rsidP="0050747D">
            <w:pPr>
              <w:spacing w:after="0"/>
              <w:ind w:left="619" w:hanging="619"/>
              <w:jc w:val="both"/>
              <w:rPr>
                <w:rFonts w:ascii="Times New Roman" w:hAnsi="Times New Roman" w:cs="Times New Roman"/>
                <w:szCs w:val="20"/>
                <w:lang w:eastAsia="zh-CN"/>
              </w:rPr>
            </w:pPr>
          </w:p>
        </w:tc>
      </w:tr>
      <w:tr w:rsidR="00010215" w:rsidRPr="004076E5" w:rsidTr="00010215">
        <w:trPr>
          <w:divId w:val="2116439976"/>
        </w:trPr>
        <w:tc>
          <w:tcPr>
            <w:tcW w:w="3870" w:type="dxa"/>
            <w:tcBorders>
              <w:bottom w:val="single" w:sz="4" w:space="0" w:color="auto"/>
            </w:tcBorders>
          </w:tcPr>
          <w:p w:rsidR="00010215" w:rsidRPr="004076E5" w:rsidRDefault="00010215" w:rsidP="005A22FC">
            <w:pPr>
              <w:spacing w:after="0" w:line="240" w:lineRule="auto"/>
              <w:rPr>
                <w:rFonts w:ascii="Times New Roman" w:hAnsi="Times New Roman" w:cs="Times New Roman"/>
                <w:szCs w:val="20"/>
                <w:lang w:eastAsia="zh-CN"/>
              </w:rPr>
            </w:pPr>
          </w:p>
          <w:p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 xml:space="preserve">Name and address of CPF member’s solicitors </w:t>
            </w:r>
          </w:p>
          <w:p w:rsidR="00010215" w:rsidRPr="004076E5" w:rsidRDefault="00010215" w:rsidP="005A22FC">
            <w:pPr>
              <w:spacing w:after="0" w:line="240" w:lineRule="auto"/>
              <w:rPr>
                <w:rFonts w:ascii="Times New Roman" w:hAnsi="Times New Roman" w:cs="Times New Roman"/>
                <w:szCs w:val="20"/>
                <w:lang w:eastAsia="zh-CN"/>
              </w:rPr>
            </w:pPr>
          </w:p>
        </w:tc>
        <w:tc>
          <w:tcPr>
            <w:tcW w:w="4950" w:type="dxa"/>
          </w:tcPr>
          <w:p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rsidTr="00010215">
        <w:trPr>
          <w:divId w:val="2116439976"/>
          <w:trHeight w:val="1258"/>
        </w:trPr>
        <w:tc>
          <w:tcPr>
            <w:tcW w:w="3870" w:type="dxa"/>
            <w:tcBorders>
              <w:right w:val="nil"/>
            </w:tcBorders>
          </w:tcPr>
          <w:p w:rsidR="00010215" w:rsidRPr="004076E5" w:rsidRDefault="00010215" w:rsidP="005A22FC">
            <w:pPr>
              <w:spacing w:after="0" w:line="240" w:lineRule="auto"/>
              <w:rPr>
                <w:rFonts w:ascii="Times New Roman" w:hAnsi="Times New Roman" w:cs="Times New Roman"/>
                <w:szCs w:val="20"/>
                <w:lang w:eastAsia="zh-CN"/>
              </w:rPr>
            </w:pPr>
          </w:p>
          <w:p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____________</w:t>
            </w:r>
          </w:p>
          <w:p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Date</w:t>
            </w:r>
          </w:p>
        </w:tc>
        <w:tc>
          <w:tcPr>
            <w:tcW w:w="4950" w:type="dxa"/>
            <w:tcBorders>
              <w:left w:val="nil"/>
            </w:tcBorders>
          </w:tcPr>
          <w:p w:rsidR="00010215" w:rsidRPr="004076E5" w:rsidRDefault="00010215" w:rsidP="005A22FC">
            <w:pPr>
              <w:spacing w:after="0" w:line="240" w:lineRule="auto"/>
              <w:rPr>
                <w:rFonts w:ascii="Times New Roman" w:hAnsi="Times New Roman" w:cs="Times New Roman"/>
                <w:szCs w:val="20"/>
                <w:lang w:eastAsia="zh-CN"/>
              </w:rPr>
            </w:pPr>
          </w:p>
          <w:p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______________________________________</w:t>
            </w:r>
          </w:p>
          <w:p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 xml:space="preserve">Name and Signature of CPF member/solicitors </w:t>
            </w:r>
          </w:p>
        </w:tc>
      </w:tr>
    </w:tbl>
    <w:p w:rsidR="00010215" w:rsidRDefault="00010215" w:rsidP="00010215">
      <w:pPr>
        <w:spacing w:after="0" w:line="480" w:lineRule="auto"/>
        <w:divId w:val="2116439976"/>
        <w:rPr>
          <w:rFonts w:ascii="Times New Roman" w:hAnsi="Times New Roman" w:cs="Times New Roman"/>
          <w:b/>
          <w:snapToGrid w:val="0"/>
          <w:szCs w:val="20"/>
          <w:u w:val="single"/>
        </w:rPr>
      </w:pPr>
    </w:p>
    <w:p w:rsidR="00010215" w:rsidRPr="004076E5" w:rsidRDefault="00010215" w:rsidP="00010215">
      <w:pPr>
        <w:spacing w:after="0" w:line="480" w:lineRule="auto"/>
        <w:divId w:val="2116439976"/>
        <w:rPr>
          <w:rFonts w:ascii="Times New Roman" w:hAnsi="Times New Roman" w:cs="Times New Roman"/>
          <w:i/>
          <w:snapToGrid w:val="0"/>
          <w:szCs w:val="20"/>
        </w:rPr>
      </w:pPr>
      <w:r w:rsidRPr="004076E5">
        <w:rPr>
          <w:rFonts w:ascii="Times New Roman" w:hAnsi="Times New Roman" w:cs="Times New Roman"/>
          <w:b/>
          <w:snapToGrid w:val="0"/>
          <w:szCs w:val="20"/>
          <w:u w:val="single"/>
        </w:rPr>
        <w:t xml:space="preserve">PART B </w:t>
      </w:r>
      <w:r w:rsidRPr="004076E5">
        <w:rPr>
          <w:rFonts w:ascii="Times New Roman" w:hAnsi="Times New Roman" w:cs="Times New Roman"/>
          <w:i/>
          <w:snapToGrid w:val="0"/>
          <w:szCs w:val="20"/>
        </w:rPr>
        <w:t>(To be completed by the CPF Board)</w:t>
      </w:r>
    </w:p>
    <w:p w:rsidR="00010215" w:rsidRPr="004076E5" w:rsidRDefault="00010215" w:rsidP="00010215">
      <w:pPr>
        <w:spacing w:after="0" w:line="240" w:lineRule="auto"/>
        <w:divId w:val="2116439976"/>
        <w:rPr>
          <w:rFonts w:ascii="Times New Roman" w:hAnsi="Times New Roman" w:cs="Times New Roman"/>
          <w:snapToGrid w:val="0"/>
          <w:szCs w:val="20"/>
          <w:u w:val="single"/>
        </w:rPr>
      </w:pPr>
      <w:r w:rsidRPr="004076E5">
        <w:rPr>
          <w:rFonts w:ascii="Times New Roman" w:hAnsi="Times New Roman" w:cs="Times New Roman"/>
          <w:snapToGrid w:val="0"/>
          <w:szCs w:val="20"/>
        </w:rPr>
        <w:t>CPF Account Number:</w:t>
      </w:r>
      <w:r w:rsidRPr="004076E5">
        <w:rPr>
          <w:rFonts w:ascii="Times New Roman" w:hAnsi="Times New Roman" w:cs="Times New Roman"/>
          <w:snapToGrid w:val="0"/>
          <w:szCs w:val="20"/>
        </w:rPr>
        <w:tab/>
      </w:r>
      <w:r w:rsidRPr="004076E5">
        <w:rPr>
          <w:rFonts w:ascii="Times New Roman" w:hAnsi="Times New Roman" w:cs="Times New Roman"/>
          <w:snapToGrid w:val="0"/>
          <w:szCs w:val="20"/>
          <w:u w:val="single"/>
        </w:rPr>
        <w:tab/>
      </w:r>
      <w:r w:rsidRPr="004076E5">
        <w:rPr>
          <w:rFonts w:ascii="Times New Roman" w:hAnsi="Times New Roman" w:cs="Times New Roman"/>
          <w:snapToGrid w:val="0"/>
          <w:szCs w:val="20"/>
          <w:u w:val="single"/>
        </w:rPr>
        <w:tab/>
      </w:r>
      <w:r w:rsidRPr="004076E5">
        <w:rPr>
          <w:rFonts w:ascii="Times New Roman" w:hAnsi="Times New Roman" w:cs="Times New Roman"/>
          <w:snapToGrid w:val="0"/>
          <w:szCs w:val="20"/>
          <w:u w:val="single"/>
        </w:rPr>
        <w:tab/>
      </w:r>
    </w:p>
    <w:p w:rsidR="00010215" w:rsidRDefault="00010215" w:rsidP="00010215">
      <w:pPr>
        <w:spacing w:after="0" w:line="240" w:lineRule="auto"/>
        <w:divId w:val="2116439976"/>
        <w:rPr>
          <w:rFonts w:ascii="Times New Roman" w:hAnsi="Times New Roman" w:cs="Times New Roman"/>
          <w:snapToGrid w:val="0"/>
          <w:szCs w:val="20"/>
          <w:u w:val="single"/>
        </w:rPr>
      </w:pPr>
    </w:p>
    <w:p w:rsidR="005A22FC" w:rsidRPr="004076E5" w:rsidRDefault="005A22FC" w:rsidP="00010215">
      <w:pPr>
        <w:spacing w:after="0" w:line="240" w:lineRule="auto"/>
        <w:divId w:val="2116439976"/>
        <w:rPr>
          <w:rFonts w:ascii="Times New Roman" w:hAnsi="Times New Roman" w:cs="Times New Roman"/>
          <w:snapToGrid w:val="0"/>
          <w:szCs w:val="20"/>
          <w:u w:val="single"/>
        </w:rPr>
      </w:pPr>
    </w:p>
    <w:tbl>
      <w:tblPr>
        <w:tblW w:w="8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98"/>
        <w:gridCol w:w="170"/>
        <w:gridCol w:w="4780"/>
        <w:gridCol w:w="2700"/>
      </w:tblGrid>
      <w:tr w:rsidR="00010215" w:rsidRPr="004076E5" w:rsidTr="00010215">
        <w:trPr>
          <w:divId w:val="2116439976"/>
          <w:trHeight w:val="750"/>
        </w:trPr>
        <w:tc>
          <w:tcPr>
            <w:tcW w:w="1268" w:type="dxa"/>
            <w:gridSpan w:val="2"/>
            <w:tcBorders>
              <w:right w:val="nil"/>
            </w:tcBorders>
          </w:tcPr>
          <w:p w:rsidR="00010215" w:rsidRPr="004076E5" w:rsidRDefault="00010215" w:rsidP="005A22FC">
            <w:pPr>
              <w:spacing w:after="0" w:line="240" w:lineRule="auto"/>
              <w:rPr>
                <w:rFonts w:ascii="Times New Roman" w:hAnsi="Times New Roman" w:cs="Times New Roman"/>
                <w:b/>
                <w:szCs w:val="20"/>
                <w:lang w:eastAsia="zh-CN"/>
              </w:rPr>
            </w:pPr>
            <w:r w:rsidRPr="004076E5">
              <w:rPr>
                <w:rFonts w:ascii="Times New Roman" w:hAnsi="Times New Roman" w:cs="Times New Roman"/>
                <w:b/>
                <w:szCs w:val="20"/>
                <w:lang w:eastAsia="zh-CN"/>
              </w:rPr>
              <w:t>Query 1</w:t>
            </w:r>
          </w:p>
        </w:tc>
        <w:tc>
          <w:tcPr>
            <w:tcW w:w="7480" w:type="dxa"/>
            <w:gridSpan w:val="2"/>
            <w:tcBorders>
              <w:left w:val="nil"/>
              <w:bottom w:val="single" w:sz="4" w:space="0" w:color="auto"/>
            </w:tcBorders>
          </w:tcPr>
          <w:p w:rsidR="00010215" w:rsidRPr="004076E5" w:rsidRDefault="00010215" w:rsidP="005A22FC">
            <w:pPr>
              <w:spacing w:after="0" w:line="240" w:lineRule="auto"/>
              <w:jc w:val="both"/>
              <w:rPr>
                <w:rFonts w:ascii="Times New Roman" w:hAnsi="Times New Roman" w:cs="Times New Roman"/>
                <w:b/>
                <w:szCs w:val="20"/>
                <w:lang w:eastAsia="zh-CN"/>
              </w:rPr>
            </w:pPr>
            <w:r w:rsidRPr="004076E5">
              <w:rPr>
                <w:rFonts w:ascii="Times New Roman" w:hAnsi="Times New Roman" w:cs="Times New Roman"/>
                <w:b/>
                <w:szCs w:val="20"/>
                <w:lang w:eastAsia="zh-CN"/>
              </w:rPr>
              <w:t>Were CPF funds used for the purchase of the flat or for financing the purchase of the flat or for the payment of approved upgrading works carried out by HDB? If yes, what is the principal sum utilised and accrued interest on the principal sum utilised?</w:t>
            </w:r>
          </w:p>
        </w:tc>
      </w:tr>
      <w:tr w:rsidR="00010215" w:rsidRPr="004076E5" w:rsidTr="00010215">
        <w:trPr>
          <w:divId w:val="2116439976"/>
          <w:cantSplit/>
          <w:trHeight w:val="732"/>
        </w:trPr>
        <w:tc>
          <w:tcPr>
            <w:tcW w:w="1098" w:type="dxa"/>
            <w:tcBorders>
              <w:bottom w:val="nil"/>
              <w:right w:val="nil"/>
            </w:tcBorders>
          </w:tcPr>
          <w:p w:rsidR="00010215" w:rsidRPr="004076E5" w:rsidRDefault="003C39EA" w:rsidP="005A22FC">
            <w:pPr>
              <w:spacing w:after="0" w:line="240" w:lineRule="auto"/>
              <w:rPr>
                <w:rFonts w:ascii="Times New Roman" w:hAnsi="Times New Roman" w:cs="Times New Roman"/>
                <w:szCs w:val="20"/>
                <w:lang w:eastAsia="zh-CN"/>
              </w:rPr>
            </w:pPr>
            <w:r>
              <w:rPr>
                <w:noProof/>
              </w:rPr>
              <mc:AlternateContent>
                <mc:Choice Requires="wps">
                  <w:drawing>
                    <wp:anchor distT="0" distB="0" distL="114300" distR="114300" simplePos="0" relativeHeight="251676160" behindDoc="0" locked="0" layoutInCell="0" allowOverlap="1">
                      <wp:simplePos x="0" y="0"/>
                      <wp:positionH relativeFrom="column">
                        <wp:posOffset>3840480</wp:posOffset>
                      </wp:positionH>
                      <wp:positionV relativeFrom="paragraph">
                        <wp:posOffset>35560</wp:posOffset>
                      </wp:positionV>
                      <wp:extent cx="247650" cy="238125"/>
                      <wp:effectExtent l="0" t="0" r="19050" b="28575"/>
                      <wp:wrapNone/>
                      <wp:docPr id="4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138ED6" id="Rectangle 6" o:spid="_x0000_s1026" style="position:absolute;margin-left:302.4pt;margin-top:2.8pt;width:19.5pt;height:18.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" o:allowincell="f"/>
                  </w:pict>
                </mc:Fallback>
              </mc:AlternateContent>
            </w:r>
            <w:r w:rsidR="00010215" w:rsidRPr="004076E5">
              <w:rPr>
                <w:rFonts w:ascii="Times New Roman" w:hAnsi="Times New Roman" w:cs="Times New Roman"/>
                <w:szCs w:val="20"/>
                <w:lang w:eastAsia="zh-CN"/>
              </w:rPr>
              <w:t>Answer:</w:t>
            </w:r>
          </w:p>
        </w:tc>
        <w:tc>
          <w:tcPr>
            <w:tcW w:w="4950" w:type="dxa"/>
            <w:gridSpan w:val="2"/>
            <w:tcBorders>
              <w:left w:val="nil"/>
              <w:bottom w:val="nil"/>
              <w:right w:val="nil"/>
            </w:tcBorders>
          </w:tcPr>
          <w:p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No.</w:t>
            </w:r>
          </w:p>
          <w:p w:rsidR="00010215" w:rsidRPr="004076E5" w:rsidRDefault="00010215" w:rsidP="005A22FC">
            <w:pPr>
              <w:spacing w:after="0" w:line="240" w:lineRule="auto"/>
              <w:rPr>
                <w:rFonts w:ascii="Times New Roman" w:hAnsi="Times New Roman" w:cs="Times New Roman"/>
                <w:szCs w:val="20"/>
                <w:lang w:eastAsia="zh-CN"/>
              </w:rPr>
            </w:pPr>
          </w:p>
        </w:tc>
        <w:tc>
          <w:tcPr>
            <w:tcW w:w="2700" w:type="dxa"/>
            <w:tcBorders>
              <w:left w:val="nil"/>
              <w:bottom w:val="nil"/>
            </w:tcBorders>
          </w:tcPr>
          <w:p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rsidTr="00010215">
        <w:trPr>
          <w:divId w:val="2116439976"/>
          <w:cantSplit/>
        </w:trPr>
        <w:tc>
          <w:tcPr>
            <w:tcW w:w="1098" w:type="dxa"/>
            <w:tcBorders>
              <w:top w:val="nil"/>
              <w:bottom w:val="single" w:sz="6" w:space="0" w:color="auto"/>
              <w:right w:val="nil"/>
            </w:tcBorders>
          </w:tcPr>
          <w:p w:rsidR="00010215" w:rsidRPr="004076E5" w:rsidRDefault="003C39EA" w:rsidP="005A22FC">
            <w:pPr>
              <w:spacing w:after="0" w:line="240" w:lineRule="auto"/>
              <w:rPr>
                <w:rFonts w:ascii="Times New Roman" w:hAnsi="Times New Roman" w:cs="Times New Roman"/>
                <w:i/>
                <w:szCs w:val="20"/>
                <w:u w:val="single"/>
                <w:lang w:eastAsia="zh-CN"/>
              </w:rPr>
            </w:pPr>
            <w:r>
              <w:rPr>
                <w:noProof/>
              </w:rPr>
              <mc:AlternateContent>
                <mc:Choice Requires="wps">
                  <w:drawing>
                    <wp:anchor distT="0" distB="0" distL="114300" distR="114300" simplePos="0" relativeHeight="251677184" behindDoc="0" locked="0" layoutInCell="0" allowOverlap="1">
                      <wp:simplePos x="0" y="0"/>
                      <wp:positionH relativeFrom="column">
                        <wp:posOffset>3840480</wp:posOffset>
                      </wp:positionH>
                      <wp:positionV relativeFrom="paragraph">
                        <wp:posOffset>18415</wp:posOffset>
                      </wp:positionV>
                      <wp:extent cx="247650" cy="238125"/>
                      <wp:effectExtent l="0" t="0" r="19050" b="28575"/>
                      <wp:wrapNone/>
                      <wp:docPr id="4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52B035" id="Rectangle 5" o:spid="_x0000_s1026" style="position:absolute;margin-left:302.4pt;margin-top:1.45pt;width:19.5pt;height:18.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" o:allowincell="f"/>
                  </w:pict>
                </mc:Fallback>
              </mc:AlternateContent>
            </w:r>
          </w:p>
        </w:tc>
        <w:tc>
          <w:tcPr>
            <w:tcW w:w="4950" w:type="dxa"/>
            <w:gridSpan w:val="2"/>
            <w:tcBorders>
              <w:top w:val="nil"/>
              <w:left w:val="nil"/>
              <w:bottom w:val="single" w:sz="4" w:space="0" w:color="auto"/>
              <w:right w:val="nil"/>
            </w:tcBorders>
          </w:tcPr>
          <w:p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 xml:space="preserve"> Yes, as at (</w:t>
            </w:r>
            <w:r w:rsidRPr="004076E5">
              <w:rPr>
                <w:rFonts w:ascii="Times New Roman" w:hAnsi="Times New Roman" w:cs="Times New Roman"/>
                <w:i/>
                <w:szCs w:val="20"/>
                <w:lang w:eastAsia="zh-CN"/>
              </w:rPr>
              <w:t>specify date)</w:t>
            </w: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______________</w:t>
            </w:r>
            <w:r w:rsidRPr="004076E5">
              <w:rPr>
                <w:rFonts w:ascii="Times New Roman" w:hAnsi="Times New Roman" w:cs="Times New Roman"/>
                <w:szCs w:val="20"/>
                <w:lang w:eastAsia="zh-CN"/>
              </w:rPr>
              <w:t xml:space="preserve">                    </w:t>
            </w:r>
          </w:p>
          <w:p w:rsidR="00010215" w:rsidRPr="004076E5" w:rsidRDefault="00010215" w:rsidP="005A22FC">
            <w:pPr>
              <w:spacing w:after="0" w:line="240" w:lineRule="auto"/>
              <w:rPr>
                <w:rFonts w:ascii="Times New Roman" w:hAnsi="Times New Roman" w:cs="Times New Roman"/>
                <w:i/>
                <w:szCs w:val="20"/>
                <w:lang w:eastAsia="zh-CN"/>
              </w:rPr>
            </w:pPr>
            <w:r w:rsidRPr="004076E5">
              <w:rPr>
                <w:rFonts w:ascii="Times New Roman" w:hAnsi="Times New Roman" w:cs="Times New Roman"/>
                <w:i/>
                <w:szCs w:val="20"/>
                <w:lang w:eastAsia="zh-CN"/>
              </w:rPr>
              <w:t xml:space="preserve">             </w:t>
            </w:r>
          </w:p>
          <w:p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lang w:eastAsia="zh-CN"/>
              </w:rPr>
              <w:t xml:space="preserve">                                                                     </w:t>
            </w:r>
            <w:r w:rsidRPr="004076E5">
              <w:rPr>
                <w:rFonts w:ascii="Times New Roman" w:hAnsi="Times New Roman" w:cs="Times New Roman"/>
                <w:i/>
                <w:szCs w:val="20"/>
                <w:lang w:eastAsia="zh-CN"/>
              </w:rPr>
              <w:tab/>
            </w:r>
          </w:p>
          <w:p w:rsidR="00010215" w:rsidRPr="004076E5" w:rsidRDefault="00010215" w:rsidP="005A22FC">
            <w:pPr>
              <w:spacing w:after="0" w:line="240" w:lineRule="auto"/>
              <w:rPr>
                <w:rFonts w:ascii="Times New Roman" w:hAnsi="Times New Roman" w:cs="Times New Roman"/>
                <w:szCs w:val="20"/>
                <w:lang w:eastAsia="zh-CN"/>
              </w:rPr>
            </w:pPr>
          </w:p>
          <w:p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Principal sum utilised</w:t>
            </w:r>
            <w:r w:rsidRPr="004076E5">
              <w:rPr>
                <w:rFonts w:ascii="Times New Roman" w:hAnsi="Times New Roman" w:cs="Times New Roman"/>
                <w:szCs w:val="20"/>
                <w:lang w:eastAsia="zh-CN"/>
              </w:rPr>
              <w:tab/>
            </w:r>
          </w:p>
          <w:p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szCs w:val="20"/>
                <w:lang w:eastAsia="zh-CN"/>
              </w:rPr>
              <w:t>Accrued interest on the principal sum utilised</w:t>
            </w:r>
            <w:r w:rsidRPr="004076E5">
              <w:rPr>
                <w:rFonts w:ascii="Times New Roman" w:hAnsi="Times New Roman" w:cs="Times New Roman"/>
                <w:szCs w:val="20"/>
                <w:lang w:eastAsia="zh-CN"/>
              </w:rPr>
              <w:tab/>
            </w:r>
          </w:p>
        </w:tc>
        <w:tc>
          <w:tcPr>
            <w:tcW w:w="2700" w:type="dxa"/>
            <w:tcBorders>
              <w:top w:val="nil"/>
              <w:left w:val="nil"/>
              <w:bottom w:val="single" w:sz="4" w:space="0" w:color="auto"/>
            </w:tcBorders>
          </w:tcPr>
          <w:p w:rsidR="00010215" w:rsidRPr="004076E5" w:rsidRDefault="00010215" w:rsidP="005A22FC">
            <w:pPr>
              <w:spacing w:after="0" w:line="240" w:lineRule="auto"/>
              <w:rPr>
                <w:rFonts w:ascii="Times New Roman" w:hAnsi="Times New Roman" w:cs="Times New Roman"/>
                <w:i/>
                <w:szCs w:val="20"/>
                <w:lang w:eastAsia="zh-CN"/>
              </w:rPr>
            </w:pPr>
          </w:p>
          <w:p w:rsidR="00010215" w:rsidRPr="004076E5" w:rsidRDefault="00010215" w:rsidP="005A22FC">
            <w:pPr>
              <w:spacing w:after="0" w:line="240" w:lineRule="auto"/>
              <w:rPr>
                <w:rFonts w:ascii="Times New Roman" w:hAnsi="Times New Roman" w:cs="Times New Roman"/>
                <w:i/>
                <w:szCs w:val="20"/>
                <w:u w:val="single"/>
                <w:lang w:eastAsia="zh-CN"/>
              </w:rPr>
            </w:pPr>
          </w:p>
          <w:p w:rsidR="00010215" w:rsidRPr="004076E5" w:rsidRDefault="00010215" w:rsidP="005A22FC">
            <w:pPr>
              <w:spacing w:after="0" w:line="240" w:lineRule="auto"/>
              <w:rPr>
                <w:rFonts w:ascii="Times New Roman" w:hAnsi="Times New Roman" w:cs="Times New Roman"/>
                <w:szCs w:val="20"/>
                <w:lang w:eastAsia="zh-CN"/>
              </w:rPr>
            </w:pPr>
          </w:p>
          <w:p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i/>
                <w:szCs w:val="20"/>
                <w:u w:val="single"/>
                <w:lang w:eastAsia="zh-CN"/>
              </w:rPr>
              <w:t>Amount</w:t>
            </w:r>
          </w:p>
          <w:p w:rsidR="00010215" w:rsidRPr="004076E5" w:rsidRDefault="00010215" w:rsidP="005A22FC">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p w:rsidR="00010215" w:rsidRPr="004076E5" w:rsidRDefault="00010215" w:rsidP="005A22FC">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p w:rsidR="00010215" w:rsidRPr="004076E5" w:rsidRDefault="00010215" w:rsidP="005A22FC">
            <w:pPr>
              <w:spacing w:after="0" w:line="240" w:lineRule="auto"/>
              <w:rPr>
                <w:rFonts w:ascii="Times New Roman" w:hAnsi="Times New Roman" w:cs="Times New Roman"/>
                <w:szCs w:val="20"/>
                <w:u w:val="single"/>
                <w:lang w:eastAsia="zh-CN"/>
              </w:rPr>
            </w:pPr>
          </w:p>
        </w:tc>
      </w:tr>
      <w:tr w:rsidR="00010215" w:rsidRPr="004076E5" w:rsidTr="00010215">
        <w:trPr>
          <w:divId w:val="2116439976"/>
        </w:trPr>
        <w:tc>
          <w:tcPr>
            <w:tcW w:w="1098" w:type="dxa"/>
            <w:tcBorders>
              <w:bottom w:val="single" w:sz="4" w:space="0" w:color="auto"/>
              <w:right w:val="nil"/>
            </w:tcBorders>
          </w:tcPr>
          <w:p w:rsidR="00010215" w:rsidRPr="004076E5" w:rsidRDefault="00010215" w:rsidP="005A22FC">
            <w:pPr>
              <w:spacing w:after="0" w:line="240" w:lineRule="auto"/>
              <w:rPr>
                <w:rFonts w:ascii="Times New Roman" w:hAnsi="Times New Roman" w:cs="Times New Roman"/>
                <w:b/>
                <w:szCs w:val="20"/>
                <w:lang w:eastAsia="zh-CN"/>
              </w:rPr>
            </w:pPr>
            <w:r w:rsidRPr="004076E5">
              <w:rPr>
                <w:rFonts w:ascii="Times New Roman" w:hAnsi="Times New Roman" w:cs="Times New Roman"/>
                <w:b/>
                <w:szCs w:val="20"/>
                <w:lang w:eastAsia="zh-CN"/>
              </w:rPr>
              <w:t>Query 2</w:t>
            </w:r>
          </w:p>
        </w:tc>
        <w:tc>
          <w:tcPr>
            <w:tcW w:w="7650" w:type="dxa"/>
            <w:gridSpan w:val="3"/>
            <w:tcBorders>
              <w:left w:val="nil"/>
            </w:tcBorders>
          </w:tcPr>
          <w:p w:rsidR="00010215" w:rsidRPr="004076E5" w:rsidRDefault="00010215" w:rsidP="005A22FC">
            <w:pPr>
              <w:spacing w:after="0" w:line="240" w:lineRule="auto"/>
              <w:jc w:val="both"/>
              <w:rPr>
                <w:rFonts w:ascii="Times New Roman" w:hAnsi="Times New Roman" w:cs="Times New Roman"/>
                <w:b/>
                <w:szCs w:val="20"/>
                <w:lang w:eastAsia="zh-CN"/>
              </w:rPr>
            </w:pPr>
            <w:r w:rsidRPr="004076E5">
              <w:rPr>
                <w:rFonts w:ascii="Times New Roman" w:hAnsi="Times New Roman" w:cs="Times New Roman"/>
                <w:b/>
                <w:szCs w:val="20"/>
                <w:lang w:eastAsia="zh-CN"/>
              </w:rPr>
              <w:t xml:space="preserve">Did the CPF member pledge the flat </w:t>
            </w:r>
            <w:r>
              <w:rPr>
                <w:rFonts w:ascii="Times New Roman" w:hAnsi="Times New Roman" w:cs="Times New Roman"/>
                <w:b/>
                <w:szCs w:val="20"/>
                <w:lang w:eastAsia="zh-CN"/>
              </w:rPr>
              <w:t>to secure withdrawal of any monies from</w:t>
            </w:r>
            <w:r w:rsidRPr="004076E5">
              <w:rPr>
                <w:rFonts w:ascii="Times New Roman" w:hAnsi="Times New Roman" w:cs="Times New Roman"/>
                <w:b/>
                <w:szCs w:val="20"/>
                <w:lang w:eastAsia="zh-CN"/>
              </w:rPr>
              <w:t xml:space="preserve"> his/her CPF Retirement Account? If yes, what is the </w:t>
            </w:r>
            <w:r>
              <w:rPr>
                <w:rFonts w:ascii="Times New Roman" w:hAnsi="Times New Roman" w:cs="Times New Roman"/>
                <w:b/>
                <w:szCs w:val="20"/>
                <w:lang w:eastAsia="zh-CN"/>
              </w:rPr>
              <w:t xml:space="preserve">amount </w:t>
            </w:r>
            <w:r w:rsidRPr="004076E5">
              <w:rPr>
                <w:rFonts w:ascii="Times New Roman" w:hAnsi="Times New Roman" w:cs="Times New Roman"/>
                <w:b/>
                <w:szCs w:val="20"/>
                <w:lang w:eastAsia="zh-CN"/>
              </w:rPr>
              <w:t xml:space="preserve">pledged? </w:t>
            </w:r>
          </w:p>
        </w:tc>
      </w:tr>
      <w:tr w:rsidR="00010215" w:rsidRPr="004076E5" w:rsidTr="00010215">
        <w:trPr>
          <w:divId w:val="2116439976"/>
          <w:cantSplit/>
          <w:trHeight w:val="732"/>
        </w:trPr>
        <w:tc>
          <w:tcPr>
            <w:tcW w:w="1098" w:type="dxa"/>
            <w:tcBorders>
              <w:top w:val="single" w:sz="4" w:space="0" w:color="auto"/>
              <w:bottom w:val="nil"/>
              <w:right w:val="nil"/>
            </w:tcBorders>
          </w:tcPr>
          <w:p w:rsidR="00010215" w:rsidRPr="004076E5" w:rsidRDefault="003C39EA" w:rsidP="005A22FC">
            <w:pPr>
              <w:spacing w:after="0" w:line="240" w:lineRule="auto"/>
              <w:rPr>
                <w:rFonts w:ascii="Times New Roman" w:hAnsi="Times New Roman" w:cs="Times New Roman"/>
                <w:szCs w:val="20"/>
                <w:lang w:eastAsia="zh-CN"/>
              </w:rPr>
            </w:pPr>
            <w:r>
              <w:rPr>
                <w:noProof/>
              </w:rPr>
              <w:lastRenderedPageBreak/>
              <mc:AlternateContent>
                <mc:Choice Requires="wps">
                  <w:drawing>
                    <wp:anchor distT="0" distB="0" distL="114300" distR="114300" simplePos="0" relativeHeight="251672064" behindDoc="0" locked="0" layoutInCell="0" allowOverlap="1">
                      <wp:simplePos x="0" y="0"/>
                      <wp:positionH relativeFrom="column">
                        <wp:posOffset>3840480</wp:posOffset>
                      </wp:positionH>
                      <wp:positionV relativeFrom="paragraph">
                        <wp:posOffset>35560</wp:posOffset>
                      </wp:positionV>
                      <wp:extent cx="247650" cy="238125"/>
                      <wp:effectExtent l="0" t="0" r="19050" b="28575"/>
                      <wp:wrapNone/>
                      <wp:docPr id="4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C52825" id="Rectangle 4" o:spid="_x0000_s1026" style="position:absolute;margin-left:302.4pt;margin-top:2.8pt;width:19.5pt;height:18.7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" o:allowincell="f"/>
                  </w:pict>
                </mc:Fallback>
              </mc:AlternateContent>
            </w:r>
            <w:r w:rsidR="00010215" w:rsidRPr="004076E5">
              <w:rPr>
                <w:rFonts w:ascii="Times New Roman" w:hAnsi="Times New Roman" w:cs="Times New Roman"/>
                <w:szCs w:val="20"/>
                <w:lang w:eastAsia="zh-CN"/>
              </w:rPr>
              <w:t>Answer:</w:t>
            </w:r>
          </w:p>
        </w:tc>
        <w:tc>
          <w:tcPr>
            <w:tcW w:w="4950" w:type="dxa"/>
            <w:gridSpan w:val="2"/>
            <w:tcBorders>
              <w:left w:val="nil"/>
              <w:bottom w:val="nil"/>
              <w:right w:val="nil"/>
            </w:tcBorders>
          </w:tcPr>
          <w:p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No.</w:t>
            </w:r>
          </w:p>
          <w:p w:rsidR="00010215" w:rsidRPr="004076E5" w:rsidRDefault="00010215" w:rsidP="005A22FC">
            <w:pPr>
              <w:spacing w:after="0" w:line="240" w:lineRule="auto"/>
              <w:rPr>
                <w:rFonts w:ascii="Times New Roman" w:hAnsi="Times New Roman" w:cs="Times New Roman"/>
                <w:szCs w:val="20"/>
                <w:lang w:eastAsia="zh-CN"/>
              </w:rPr>
            </w:pPr>
          </w:p>
        </w:tc>
        <w:tc>
          <w:tcPr>
            <w:tcW w:w="2700" w:type="dxa"/>
            <w:tcBorders>
              <w:left w:val="nil"/>
              <w:bottom w:val="nil"/>
            </w:tcBorders>
          </w:tcPr>
          <w:p w:rsidR="00010215" w:rsidRPr="004076E5" w:rsidRDefault="00010215" w:rsidP="005A22FC">
            <w:pPr>
              <w:spacing w:after="0" w:line="240" w:lineRule="auto"/>
              <w:rPr>
                <w:rFonts w:ascii="Times New Roman" w:hAnsi="Times New Roman" w:cs="Times New Roman"/>
                <w:szCs w:val="20"/>
                <w:lang w:eastAsia="zh-CN"/>
              </w:rPr>
            </w:pPr>
          </w:p>
        </w:tc>
      </w:tr>
      <w:tr w:rsidR="00010215" w:rsidRPr="004076E5" w:rsidTr="00010215">
        <w:trPr>
          <w:divId w:val="2116439976"/>
          <w:cantSplit/>
        </w:trPr>
        <w:tc>
          <w:tcPr>
            <w:tcW w:w="1098" w:type="dxa"/>
            <w:tcBorders>
              <w:top w:val="nil"/>
              <w:bottom w:val="single" w:sz="4" w:space="0" w:color="auto"/>
              <w:right w:val="nil"/>
            </w:tcBorders>
          </w:tcPr>
          <w:p w:rsidR="00010215" w:rsidRPr="004076E5" w:rsidRDefault="003C39EA" w:rsidP="005A22FC">
            <w:pPr>
              <w:spacing w:after="0" w:line="240" w:lineRule="auto"/>
              <w:rPr>
                <w:rFonts w:ascii="Times New Roman" w:hAnsi="Times New Roman" w:cs="Times New Roman"/>
                <w:i/>
                <w:szCs w:val="20"/>
                <w:u w:val="single"/>
                <w:lang w:eastAsia="zh-CN"/>
              </w:rPr>
            </w:pPr>
            <w:r>
              <w:rPr>
                <w:noProof/>
              </w:rPr>
              <mc:AlternateContent>
                <mc:Choice Requires="wps">
                  <w:drawing>
                    <wp:anchor distT="0" distB="0" distL="114300" distR="114300" simplePos="0" relativeHeight="251673088" behindDoc="0" locked="0" layoutInCell="0" allowOverlap="1">
                      <wp:simplePos x="0" y="0"/>
                      <wp:positionH relativeFrom="column">
                        <wp:posOffset>3840480</wp:posOffset>
                      </wp:positionH>
                      <wp:positionV relativeFrom="paragraph">
                        <wp:posOffset>18415</wp:posOffset>
                      </wp:positionV>
                      <wp:extent cx="247650" cy="238125"/>
                      <wp:effectExtent l="0" t="0" r="19050" b="28575"/>
                      <wp:wrapNone/>
                      <wp:docPr id="4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8EEBA7" id="Rectangle 3" o:spid="_x0000_s1026" style="position:absolute;margin-left:302.4pt;margin-top:1.45pt;width:19.5pt;height:18.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" o:allowincell="f"/>
                  </w:pict>
                </mc:Fallback>
              </mc:AlternateContent>
            </w:r>
          </w:p>
        </w:tc>
        <w:tc>
          <w:tcPr>
            <w:tcW w:w="4950" w:type="dxa"/>
            <w:gridSpan w:val="2"/>
            <w:tcBorders>
              <w:top w:val="nil"/>
              <w:left w:val="nil"/>
              <w:bottom w:val="single" w:sz="4" w:space="0" w:color="auto"/>
              <w:right w:val="nil"/>
            </w:tcBorders>
          </w:tcPr>
          <w:p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 xml:space="preserve"> Yes, as at (</w:t>
            </w:r>
            <w:r w:rsidRPr="004076E5">
              <w:rPr>
                <w:rFonts w:ascii="Times New Roman" w:hAnsi="Times New Roman" w:cs="Times New Roman"/>
                <w:i/>
                <w:szCs w:val="20"/>
                <w:lang w:eastAsia="zh-CN"/>
              </w:rPr>
              <w:t>specify date):</w:t>
            </w: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______________</w:t>
            </w:r>
            <w:r w:rsidRPr="004076E5">
              <w:rPr>
                <w:rFonts w:ascii="Times New Roman" w:hAnsi="Times New Roman" w:cs="Times New Roman"/>
                <w:szCs w:val="20"/>
                <w:lang w:eastAsia="zh-CN"/>
              </w:rPr>
              <w:t xml:space="preserve">                    </w:t>
            </w:r>
          </w:p>
          <w:p w:rsidR="00010215" w:rsidRPr="004076E5" w:rsidRDefault="00010215" w:rsidP="005A22FC">
            <w:pPr>
              <w:spacing w:after="0" w:line="240" w:lineRule="auto"/>
              <w:rPr>
                <w:rFonts w:ascii="Times New Roman" w:hAnsi="Times New Roman" w:cs="Times New Roman"/>
                <w:i/>
                <w:szCs w:val="20"/>
                <w:lang w:eastAsia="zh-CN"/>
              </w:rPr>
            </w:pPr>
            <w:r w:rsidRPr="004076E5">
              <w:rPr>
                <w:rFonts w:ascii="Times New Roman" w:hAnsi="Times New Roman" w:cs="Times New Roman"/>
                <w:i/>
                <w:szCs w:val="20"/>
                <w:lang w:eastAsia="zh-CN"/>
              </w:rPr>
              <w:t xml:space="preserve">             </w:t>
            </w:r>
          </w:p>
          <w:p w:rsidR="00010215" w:rsidRPr="004076E5" w:rsidRDefault="00010215" w:rsidP="005A22FC">
            <w:pPr>
              <w:spacing w:after="0" w:line="240" w:lineRule="auto"/>
              <w:rPr>
                <w:rFonts w:ascii="Times New Roman" w:hAnsi="Times New Roman" w:cs="Times New Roman"/>
                <w:i/>
                <w:szCs w:val="20"/>
                <w:lang w:eastAsia="zh-CN"/>
              </w:rPr>
            </w:pPr>
            <w:r w:rsidRPr="004076E5">
              <w:rPr>
                <w:rFonts w:ascii="Times New Roman" w:hAnsi="Times New Roman" w:cs="Times New Roman"/>
                <w:i/>
                <w:szCs w:val="20"/>
                <w:lang w:eastAsia="zh-CN"/>
              </w:rPr>
              <w:t xml:space="preserve">       </w:t>
            </w:r>
          </w:p>
          <w:p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lang w:eastAsia="zh-CN"/>
              </w:rPr>
              <w:t xml:space="preserve">                                                              </w:t>
            </w:r>
            <w:r w:rsidRPr="004076E5">
              <w:rPr>
                <w:rFonts w:ascii="Times New Roman" w:hAnsi="Times New Roman" w:cs="Times New Roman"/>
                <w:i/>
                <w:szCs w:val="20"/>
                <w:lang w:eastAsia="zh-CN"/>
              </w:rPr>
              <w:tab/>
            </w:r>
          </w:p>
          <w:p w:rsidR="00010215" w:rsidRPr="004076E5" w:rsidRDefault="00010215" w:rsidP="005A22FC">
            <w:pPr>
              <w:spacing w:after="0" w:line="240" w:lineRule="auto"/>
              <w:rPr>
                <w:rFonts w:ascii="Times New Roman" w:hAnsi="Times New Roman" w:cs="Times New Roman"/>
                <w:szCs w:val="20"/>
                <w:lang w:eastAsia="zh-CN"/>
              </w:rPr>
            </w:pPr>
            <w:r>
              <w:rPr>
                <w:rFonts w:ascii="Times New Roman" w:hAnsi="Times New Roman" w:cs="Times New Roman"/>
                <w:szCs w:val="20"/>
                <w:lang w:eastAsia="zh-CN"/>
              </w:rPr>
              <w:t>Principal amount pledged</w:t>
            </w:r>
            <w:r w:rsidRPr="004076E5">
              <w:rPr>
                <w:rFonts w:ascii="Times New Roman" w:hAnsi="Times New Roman" w:cs="Times New Roman"/>
                <w:szCs w:val="20"/>
                <w:lang w:eastAsia="zh-CN"/>
              </w:rPr>
              <w:tab/>
            </w:r>
          </w:p>
          <w:p w:rsidR="00010215" w:rsidRDefault="00010215" w:rsidP="005A22FC">
            <w:pPr>
              <w:spacing w:after="0" w:line="240" w:lineRule="auto"/>
              <w:rPr>
                <w:rFonts w:ascii="Times New Roman" w:hAnsi="Times New Roman" w:cs="Times New Roman"/>
                <w:szCs w:val="20"/>
                <w:lang w:eastAsia="zh-CN"/>
              </w:rPr>
            </w:pPr>
          </w:p>
          <w:p w:rsidR="00010215" w:rsidRDefault="00010215" w:rsidP="005A22FC">
            <w:pPr>
              <w:spacing w:after="0" w:line="240" w:lineRule="auto"/>
              <w:rPr>
                <w:rFonts w:ascii="Times New Roman" w:hAnsi="Times New Roman" w:cs="Times New Roman"/>
                <w:szCs w:val="20"/>
                <w:lang w:eastAsia="zh-CN"/>
              </w:rPr>
            </w:pPr>
          </w:p>
          <w:p w:rsidR="00010215" w:rsidRPr="00B06E50" w:rsidRDefault="00010215" w:rsidP="005A22FC">
            <w:pPr>
              <w:spacing w:after="0" w:line="240" w:lineRule="auto"/>
              <w:rPr>
                <w:rFonts w:ascii="Times New Roman" w:hAnsi="Times New Roman" w:cs="Times New Roman"/>
                <w:i/>
                <w:szCs w:val="20"/>
                <w:lang w:eastAsia="zh-CN"/>
              </w:rPr>
            </w:pPr>
            <w:r>
              <w:rPr>
                <w:rFonts w:ascii="Times New Roman" w:hAnsi="Times New Roman" w:cs="Times New Roman"/>
                <w:i/>
                <w:szCs w:val="20"/>
                <w:lang w:eastAsia="zh-CN"/>
              </w:rPr>
              <w:t>[</w:t>
            </w:r>
            <w:r w:rsidRPr="00B06E50">
              <w:rPr>
                <w:rFonts w:ascii="Times New Roman" w:hAnsi="Times New Roman" w:cs="Times New Roman"/>
                <w:b/>
                <w:i/>
                <w:szCs w:val="20"/>
                <w:lang w:eastAsia="zh-CN"/>
              </w:rPr>
              <w:t>Applicable for CPF members who turned age 55 before 1</w:t>
            </w:r>
            <w:r>
              <w:rPr>
                <w:rFonts w:ascii="Times New Roman" w:hAnsi="Times New Roman" w:cs="Times New Roman"/>
                <w:b/>
                <w:i/>
                <w:szCs w:val="20"/>
                <w:lang w:eastAsia="zh-CN"/>
              </w:rPr>
              <w:t xml:space="preserve"> </w:t>
            </w:r>
            <w:r w:rsidRPr="00B06E50">
              <w:rPr>
                <w:rFonts w:ascii="Times New Roman" w:hAnsi="Times New Roman" w:cs="Times New Roman"/>
                <w:b/>
                <w:i/>
                <w:szCs w:val="20"/>
                <w:lang w:eastAsia="zh-CN"/>
              </w:rPr>
              <w:t>July 1995</w:t>
            </w:r>
            <w:r>
              <w:rPr>
                <w:rFonts w:ascii="Times New Roman" w:hAnsi="Times New Roman" w:cs="Times New Roman"/>
                <w:i/>
                <w:szCs w:val="20"/>
                <w:lang w:eastAsia="zh-CN"/>
              </w:rPr>
              <w:t xml:space="preserve">]: </w:t>
            </w:r>
          </w:p>
          <w:p w:rsidR="00010215" w:rsidRPr="00B06E50" w:rsidRDefault="00010215" w:rsidP="005A22FC">
            <w:pPr>
              <w:spacing w:after="0" w:line="240" w:lineRule="auto"/>
              <w:rPr>
                <w:rFonts w:ascii="Times New Roman" w:hAnsi="Times New Roman" w:cs="Times New Roman"/>
                <w:b/>
                <w:i/>
                <w:szCs w:val="20"/>
                <w:u w:val="single"/>
                <w:lang w:eastAsia="zh-CN"/>
              </w:rPr>
            </w:pPr>
            <w:r>
              <w:rPr>
                <w:rFonts w:ascii="Times New Roman" w:hAnsi="Times New Roman" w:cs="Times New Roman"/>
                <w:szCs w:val="20"/>
                <w:lang w:eastAsia="zh-CN"/>
              </w:rPr>
              <w:t>Accrued interest on the principal amount pledged:</w:t>
            </w:r>
            <w:r w:rsidDel="000444A4">
              <w:rPr>
                <w:rFonts w:ascii="Times New Roman" w:hAnsi="Times New Roman" w:cs="Times New Roman"/>
                <w:szCs w:val="20"/>
                <w:lang w:eastAsia="zh-CN"/>
              </w:rPr>
              <w:t xml:space="preserve"> </w:t>
            </w:r>
          </w:p>
        </w:tc>
        <w:tc>
          <w:tcPr>
            <w:tcW w:w="2700" w:type="dxa"/>
            <w:tcBorders>
              <w:top w:val="nil"/>
              <w:left w:val="nil"/>
              <w:bottom w:val="single" w:sz="4" w:space="0" w:color="auto"/>
            </w:tcBorders>
          </w:tcPr>
          <w:p w:rsidR="00010215" w:rsidRPr="004076E5" w:rsidRDefault="00010215" w:rsidP="005A22FC">
            <w:pPr>
              <w:spacing w:after="0" w:line="240" w:lineRule="auto"/>
              <w:rPr>
                <w:rFonts w:ascii="Times New Roman" w:hAnsi="Times New Roman" w:cs="Times New Roman"/>
                <w:i/>
                <w:szCs w:val="20"/>
                <w:lang w:eastAsia="zh-CN"/>
              </w:rPr>
            </w:pPr>
          </w:p>
          <w:p w:rsidR="00010215" w:rsidRPr="004076E5" w:rsidRDefault="00010215" w:rsidP="005A22FC">
            <w:pPr>
              <w:spacing w:after="0" w:line="240" w:lineRule="auto"/>
              <w:rPr>
                <w:rFonts w:ascii="Times New Roman" w:hAnsi="Times New Roman" w:cs="Times New Roman"/>
                <w:i/>
                <w:szCs w:val="20"/>
                <w:u w:val="single"/>
                <w:lang w:eastAsia="zh-CN"/>
              </w:rPr>
            </w:pPr>
          </w:p>
          <w:p w:rsidR="00010215" w:rsidRPr="004076E5" w:rsidRDefault="00010215" w:rsidP="005A22FC">
            <w:pPr>
              <w:spacing w:after="0" w:line="240" w:lineRule="auto"/>
              <w:rPr>
                <w:rFonts w:ascii="Times New Roman" w:hAnsi="Times New Roman" w:cs="Times New Roman"/>
                <w:i/>
                <w:szCs w:val="20"/>
                <w:u w:val="single"/>
                <w:lang w:eastAsia="zh-CN"/>
              </w:rPr>
            </w:pPr>
          </w:p>
          <w:p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u w:val="single"/>
                <w:lang w:eastAsia="zh-CN"/>
              </w:rPr>
              <w:t>Amount</w:t>
            </w:r>
            <w:r>
              <w:rPr>
                <w:rFonts w:ascii="Times New Roman" w:hAnsi="Times New Roman" w:cs="Times New Roman"/>
                <w:i/>
                <w:szCs w:val="20"/>
                <w:u w:val="single"/>
                <w:lang w:eastAsia="zh-CN"/>
              </w:rPr>
              <w:t xml:space="preserve"> </w:t>
            </w:r>
          </w:p>
          <w:p w:rsidR="00010215" w:rsidRPr="004076E5" w:rsidRDefault="00010215" w:rsidP="005A22FC">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r w:rsidRPr="004076E5">
              <w:rPr>
                <w:rFonts w:ascii="Times New Roman" w:hAnsi="Times New Roman" w:cs="Times New Roman"/>
                <w:szCs w:val="20"/>
                <w:lang w:eastAsia="zh-CN"/>
              </w:rPr>
              <w:tab/>
            </w:r>
          </w:p>
          <w:p w:rsidR="00010215" w:rsidRDefault="00010215" w:rsidP="005A22FC">
            <w:pPr>
              <w:spacing w:after="0" w:line="240" w:lineRule="auto"/>
              <w:rPr>
                <w:rFonts w:ascii="Times New Roman" w:hAnsi="Times New Roman" w:cs="Times New Roman"/>
                <w:szCs w:val="20"/>
                <w:lang w:eastAsia="zh-CN"/>
              </w:rPr>
            </w:pPr>
          </w:p>
          <w:p w:rsidR="00010215" w:rsidRDefault="00010215" w:rsidP="005A22FC">
            <w:pPr>
              <w:spacing w:after="0" w:line="240" w:lineRule="auto"/>
              <w:rPr>
                <w:rFonts w:ascii="Times New Roman" w:hAnsi="Times New Roman" w:cs="Times New Roman"/>
                <w:szCs w:val="20"/>
                <w:lang w:eastAsia="zh-CN"/>
              </w:rPr>
            </w:pPr>
          </w:p>
          <w:p w:rsidR="00010215" w:rsidRDefault="00010215" w:rsidP="005A22FC">
            <w:pPr>
              <w:spacing w:after="0" w:line="240" w:lineRule="auto"/>
              <w:rPr>
                <w:rFonts w:ascii="Times New Roman" w:hAnsi="Times New Roman" w:cs="Times New Roman"/>
                <w:szCs w:val="20"/>
                <w:lang w:eastAsia="zh-CN"/>
              </w:rPr>
            </w:pPr>
          </w:p>
          <w:p w:rsidR="00010215" w:rsidRDefault="00010215" w:rsidP="005A22FC">
            <w:pPr>
              <w:spacing w:after="0" w:line="240" w:lineRule="auto"/>
              <w:rPr>
                <w:rFonts w:ascii="Times New Roman" w:hAnsi="Times New Roman" w:cs="Times New Roman"/>
                <w:szCs w:val="20"/>
                <w:lang w:eastAsia="zh-CN"/>
              </w:rPr>
            </w:pPr>
          </w:p>
          <w:p w:rsidR="00010215" w:rsidRDefault="00010215" w:rsidP="005A22FC">
            <w:pPr>
              <w:spacing w:after="0" w:line="240" w:lineRule="auto"/>
              <w:rPr>
                <w:rFonts w:ascii="Times New Roman" w:hAnsi="Times New Roman" w:cs="Times New Roman"/>
                <w:szCs w:val="20"/>
                <w:lang w:eastAsia="zh-CN"/>
              </w:rPr>
            </w:pPr>
            <w:r>
              <w:rPr>
                <w:rFonts w:ascii="Times New Roman" w:hAnsi="Times New Roman" w:cs="Times New Roman"/>
                <w:szCs w:val="20"/>
                <w:lang w:eastAsia="zh-CN"/>
              </w:rPr>
              <w:t>$ ____________</w:t>
            </w:r>
          </w:p>
          <w:p w:rsidR="00010215" w:rsidRPr="004076E5" w:rsidRDefault="00010215" w:rsidP="005A22FC">
            <w:pPr>
              <w:spacing w:after="0" w:line="240" w:lineRule="auto"/>
              <w:rPr>
                <w:rFonts w:ascii="Times New Roman" w:hAnsi="Times New Roman" w:cs="Times New Roman"/>
                <w:szCs w:val="20"/>
                <w:u w:val="single"/>
                <w:lang w:eastAsia="zh-CN"/>
              </w:rPr>
            </w:pPr>
          </w:p>
        </w:tc>
      </w:tr>
      <w:tr w:rsidR="00010215" w:rsidRPr="004076E5" w:rsidTr="00010215">
        <w:trPr>
          <w:divId w:val="2116439976"/>
          <w:cantSplit/>
        </w:trPr>
        <w:tc>
          <w:tcPr>
            <w:tcW w:w="1098" w:type="dxa"/>
            <w:tcBorders>
              <w:top w:val="single" w:sz="4" w:space="0" w:color="auto"/>
              <w:bottom w:val="single" w:sz="4" w:space="0" w:color="auto"/>
              <w:right w:val="nil"/>
            </w:tcBorders>
          </w:tcPr>
          <w:p w:rsidR="00010215" w:rsidRPr="004076E5" w:rsidRDefault="00010215" w:rsidP="005A22FC">
            <w:pPr>
              <w:spacing w:after="0" w:line="240" w:lineRule="auto"/>
              <w:rPr>
                <w:rFonts w:ascii="Times New Roman" w:hAnsi="Times New Roman" w:cs="Times New Roman"/>
                <w:b/>
                <w:szCs w:val="20"/>
                <w:lang w:eastAsia="zh-CN"/>
              </w:rPr>
            </w:pPr>
            <w:r w:rsidRPr="004076E5">
              <w:rPr>
                <w:rFonts w:ascii="Times New Roman" w:hAnsi="Times New Roman" w:cs="Times New Roman"/>
                <w:b/>
                <w:szCs w:val="20"/>
                <w:lang w:eastAsia="zh-CN"/>
              </w:rPr>
              <w:t>Query 3</w:t>
            </w:r>
          </w:p>
        </w:tc>
        <w:tc>
          <w:tcPr>
            <w:tcW w:w="7650" w:type="dxa"/>
            <w:gridSpan w:val="3"/>
            <w:tcBorders>
              <w:top w:val="single" w:sz="4" w:space="0" w:color="auto"/>
              <w:left w:val="nil"/>
              <w:bottom w:val="single" w:sz="4" w:space="0" w:color="auto"/>
            </w:tcBorders>
          </w:tcPr>
          <w:p w:rsidR="00010215" w:rsidRPr="004076E5" w:rsidRDefault="00010215" w:rsidP="007B496E">
            <w:pPr>
              <w:spacing w:after="0" w:line="240" w:lineRule="auto"/>
              <w:jc w:val="both"/>
              <w:rPr>
                <w:rFonts w:ascii="Times New Roman" w:hAnsi="Times New Roman" w:cs="Times New Roman"/>
                <w:b/>
                <w:noProof/>
                <w:szCs w:val="20"/>
                <w:lang w:val="en-US" w:eastAsia="zh-CN"/>
              </w:rPr>
            </w:pPr>
            <w:r>
              <w:rPr>
                <w:rFonts w:ascii="Times New Roman" w:hAnsi="Times New Roman" w:cs="Times New Roman"/>
                <w:b/>
                <w:noProof/>
                <w:szCs w:val="20"/>
                <w:lang w:val="en-US" w:eastAsia="zh-CN"/>
              </w:rPr>
              <w:t xml:space="preserve">Upon transfer, sale or otherwise disposal of the flat, is there any </w:t>
            </w:r>
            <w:r w:rsidR="007B496E">
              <w:rPr>
                <w:rFonts w:ascii="Times New Roman" w:hAnsi="Times New Roman" w:cs="Times New Roman"/>
                <w:b/>
                <w:noProof/>
                <w:szCs w:val="20"/>
                <w:lang w:val="en-US" w:eastAsia="zh-CN"/>
              </w:rPr>
              <w:t xml:space="preserve">portion of the refunds </w:t>
            </w:r>
            <w:r>
              <w:rPr>
                <w:rFonts w:ascii="Times New Roman" w:hAnsi="Times New Roman" w:cs="Times New Roman"/>
                <w:b/>
                <w:noProof/>
                <w:szCs w:val="20"/>
                <w:lang w:val="en-US" w:eastAsia="zh-CN"/>
              </w:rPr>
              <w:t>that</w:t>
            </w:r>
            <w:r w:rsidR="007B496E">
              <w:rPr>
                <w:rFonts w:ascii="Times New Roman" w:hAnsi="Times New Roman" w:cs="Times New Roman"/>
                <w:b/>
                <w:noProof/>
                <w:szCs w:val="20"/>
                <w:lang w:val="en-US" w:eastAsia="zh-CN"/>
              </w:rPr>
              <w:t xml:space="preserve"> has to be transferred from </w:t>
            </w:r>
            <w:r>
              <w:rPr>
                <w:rFonts w:ascii="Times New Roman" w:hAnsi="Times New Roman" w:cs="Times New Roman"/>
                <w:b/>
                <w:noProof/>
                <w:szCs w:val="20"/>
                <w:lang w:val="en-US" w:eastAsia="zh-CN"/>
              </w:rPr>
              <w:t>the CPF member</w:t>
            </w:r>
            <w:r w:rsidR="007B496E">
              <w:rPr>
                <w:rFonts w:ascii="Times New Roman" w:hAnsi="Times New Roman" w:cs="Times New Roman"/>
                <w:b/>
                <w:noProof/>
                <w:szCs w:val="20"/>
                <w:lang w:val="en-US" w:eastAsia="zh-CN"/>
              </w:rPr>
              <w:t>’s</w:t>
            </w:r>
            <w:r>
              <w:rPr>
                <w:rFonts w:ascii="Times New Roman" w:hAnsi="Times New Roman" w:cs="Times New Roman"/>
                <w:b/>
                <w:noProof/>
                <w:szCs w:val="20"/>
                <w:lang w:val="en-US" w:eastAsia="zh-CN"/>
              </w:rPr>
              <w:t xml:space="preserve"> </w:t>
            </w:r>
            <w:r w:rsidR="007B496E">
              <w:rPr>
                <w:rFonts w:ascii="Times New Roman" w:hAnsi="Times New Roman" w:cs="Times New Roman"/>
                <w:b/>
                <w:noProof/>
                <w:szCs w:val="20"/>
                <w:lang w:val="en-US" w:eastAsia="zh-CN"/>
              </w:rPr>
              <w:t>Ordinary and/or Special Account(s)</w:t>
            </w:r>
            <w:r>
              <w:rPr>
                <w:rFonts w:ascii="Times New Roman" w:hAnsi="Times New Roman" w:cs="Times New Roman"/>
                <w:b/>
                <w:noProof/>
                <w:szCs w:val="20"/>
                <w:lang w:val="en-US" w:eastAsia="zh-CN"/>
              </w:rPr>
              <w:t xml:space="preserve"> to his/her Retirement Account in order to meet the required </w:t>
            </w:r>
            <w:r w:rsidRPr="00C76156">
              <w:rPr>
                <w:rFonts w:ascii="Times New Roman" w:hAnsi="Times New Roman" w:cs="Times New Roman"/>
                <w:b/>
                <w:noProof/>
                <w:szCs w:val="20"/>
                <w:lang w:val="en-US" w:eastAsia="zh-CN"/>
              </w:rPr>
              <w:t>Retirement Sum? If yes, what is the amount required to be set aside or topped up in the CPF member’s Retirement Account to meet the Retirement Sum?</w:t>
            </w:r>
          </w:p>
        </w:tc>
      </w:tr>
      <w:tr w:rsidR="00010215" w:rsidRPr="004076E5" w:rsidTr="00010215">
        <w:trPr>
          <w:divId w:val="2116439976"/>
          <w:cantSplit/>
          <w:trHeight w:val="764"/>
        </w:trPr>
        <w:tc>
          <w:tcPr>
            <w:tcW w:w="1098" w:type="dxa"/>
            <w:tcBorders>
              <w:top w:val="single" w:sz="4" w:space="0" w:color="auto"/>
              <w:bottom w:val="nil"/>
              <w:right w:val="nil"/>
            </w:tcBorders>
          </w:tcPr>
          <w:p w:rsidR="00010215" w:rsidRPr="004076E5" w:rsidRDefault="003C39EA" w:rsidP="005A22FC">
            <w:pPr>
              <w:spacing w:after="0" w:line="240" w:lineRule="auto"/>
              <w:rPr>
                <w:rFonts w:ascii="Times New Roman" w:hAnsi="Times New Roman" w:cs="Times New Roman"/>
                <w:i/>
                <w:szCs w:val="20"/>
                <w:lang w:eastAsia="zh-CN"/>
              </w:rPr>
            </w:pPr>
            <w:r>
              <w:rPr>
                <w:noProof/>
              </w:rPr>
              <mc:AlternateContent>
                <mc:Choice Requires="wps">
                  <w:drawing>
                    <wp:anchor distT="0" distB="0" distL="114300" distR="114300" simplePos="0" relativeHeight="251674112" behindDoc="0" locked="0" layoutInCell="0" allowOverlap="1">
                      <wp:simplePos x="0" y="0"/>
                      <wp:positionH relativeFrom="column">
                        <wp:posOffset>3840480</wp:posOffset>
                      </wp:positionH>
                      <wp:positionV relativeFrom="paragraph">
                        <wp:posOffset>93345</wp:posOffset>
                      </wp:positionV>
                      <wp:extent cx="247650" cy="238125"/>
                      <wp:effectExtent l="0" t="0" r="19050" b="28575"/>
                      <wp:wrapNone/>
                      <wp:docPr id="4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A8CB01" id="Rectangle 2" o:spid="_x0000_s1026" style="position:absolute;margin-left:302.4pt;margin-top:7.35pt;width:19.5pt;height:18.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" o:allowincell="f"/>
                  </w:pict>
                </mc:Fallback>
              </mc:AlternateContent>
            </w:r>
            <w:r w:rsidR="00010215" w:rsidRPr="004076E5">
              <w:rPr>
                <w:rFonts w:ascii="Times New Roman" w:hAnsi="Times New Roman" w:cs="Times New Roman"/>
                <w:szCs w:val="20"/>
                <w:lang w:eastAsia="zh-CN"/>
              </w:rPr>
              <w:t>Answer:</w:t>
            </w:r>
          </w:p>
        </w:tc>
        <w:tc>
          <w:tcPr>
            <w:tcW w:w="4950" w:type="dxa"/>
            <w:gridSpan w:val="2"/>
            <w:tcBorders>
              <w:top w:val="single" w:sz="4" w:space="0" w:color="auto"/>
              <w:left w:val="nil"/>
              <w:bottom w:val="nil"/>
              <w:right w:val="nil"/>
            </w:tcBorders>
          </w:tcPr>
          <w:p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No.</w:t>
            </w:r>
          </w:p>
        </w:tc>
        <w:tc>
          <w:tcPr>
            <w:tcW w:w="2700" w:type="dxa"/>
            <w:tcBorders>
              <w:top w:val="nil"/>
              <w:left w:val="nil"/>
              <w:bottom w:val="nil"/>
              <w:right w:val="single" w:sz="4" w:space="0" w:color="auto"/>
            </w:tcBorders>
          </w:tcPr>
          <w:p w:rsidR="00010215" w:rsidRPr="004076E5" w:rsidRDefault="00010215" w:rsidP="005A22FC">
            <w:pPr>
              <w:spacing w:after="0" w:line="240" w:lineRule="auto"/>
              <w:rPr>
                <w:rFonts w:ascii="Times New Roman" w:hAnsi="Times New Roman" w:cs="Times New Roman"/>
                <w:noProof/>
                <w:szCs w:val="20"/>
                <w:lang w:val="en-US" w:eastAsia="zh-CN"/>
              </w:rPr>
            </w:pPr>
          </w:p>
        </w:tc>
      </w:tr>
      <w:tr w:rsidR="00010215" w:rsidRPr="004076E5" w:rsidTr="00DD35C5">
        <w:trPr>
          <w:divId w:val="2116439976"/>
          <w:cantSplit/>
          <w:trHeight w:val="1980"/>
        </w:trPr>
        <w:tc>
          <w:tcPr>
            <w:tcW w:w="1098" w:type="dxa"/>
            <w:tcBorders>
              <w:top w:val="nil"/>
              <w:bottom w:val="single" w:sz="4" w:space="0" w:color="auto"/>
              <w:right w:val="nil"/>
            </w:tcBorders>
          </w:tcPr>
          <w:p w:rsidR="00010215" w:rsidRPr="004076E5" w:rsidRDefault="003C39EA" w:rsidP="005A22FC">
            <w:pPr>
              <w:spacing w:after="0" w:line="240" w:lineRule="auto"/>
              <w:rPr>
                <w:rFonts w:ascii="Times New Roman" w:hAnsi="Times New Roman" w:cs="Times New Roman"/>
                <w:i/>
                <w:szCs w:val="20"/>
                <w:lang w:eastAsia="zh-CN"/>
              </w:rPr>
            </w:pPr>
            <w:r>
              <w:rPr>
                <w:noProof/>
              </w:rPr>
              <mc:AlternateContent>
                <mc:Choice Requires="wps">
                  <w:drawing>
                    <wp:anchor distT="0" distB="0" distL="114300" distR="114300" simplePos="0" relativeHeight="251675136" behindDoc="0" locked="0" layoutInCell="0" allowOverlap="1">
                      <wp:simplePos x="0" y="0"/>
                      <wp:positionH relativeFrom="column">
                        <wp:posOffset>3840480</wp:posOffset>
                      </wp:positionH>
                      <wp:positionV relativeFrom="paragraph">
                        <wp:posOffset>59055</wp:posOffset>
                      </wp:positionV>
                      <wp:extent cx="247650" cy="238125"/>
                      <wp:effectExtent l="0" t="0" r="19050" b="28575"/>
                      <wp:wrapNone/>
                      <wp:docPr id="4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778E24" id="Rectangle 1" o:spid="_x0000_s1026" style="position:absolute;margin-left:302.4pt;margin-top:4.65pt;width:19.5pt;height:18.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" o:allowincell="f"/>
                  </w:pict>
                </mc:Fallback>
              </mc:AlternateContent>
            </w:r>
          </w:p>
        </w:tc>
        <w:tc>
          <w:tcPr>
            <w:tcW w:w="4950" w:type="dxa"/>
            <w:gridSpan w:val="2"/>
            <w:tcBorders>
              <w:top w:val="nil"/>
              <w:left w:val="nil"/>
              <w:bottom w:val="single" w:sz="4" w:space="0" w:color="auto"/>
              <w:right w:val="nil"/>
            </w:tcBorders>
          </w:tcPr>
          <w:p w:rsidR="00010215" w:rsidRPr="004076E5" w:rsidRDefault="00010215" w:rsidP="005A22FC">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Yes, as at (</w:t>
            </w:r>
            <w:r w:rsidRPr="004076E5">
              <w:rPr>
                <w:rFonts w:ascii="Times New Roman" w:hAnsi="Times New Roman" w:cs="Times New Roman"/>
                <w:i/>
                <w:szCs w:val="20"/>
                <w:lang w:eastAsia="zh-CN"/>
              </w:rPr>
              <w:t>specify date</w:t>
            </w:r>
            <w:r w:rsidRPr="004076E5">
              <w:rPr>
                <w:rFonts w:ascii="Times New Roman" w:hAnsi="Times New Roman" w:cs="Times New Roman"/>
                <w:szCs w:val="20"/>
                <w:lang w:eastAsia="zh-CN"/>
              </w:rPr>
              <w:t xml:space="preserve">):  ______________                      </w:t>
            </w:r>
          </w:p>
          <w:p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lang w:eastAsia="zh-CN"/>
              </w:rPr>
              <w:t xml:space="preserve">                                                                                  </w:t>
            </w:r>
            <w:r w:rsidRPr="004076E5">
              <w:rPr>
                <w:rFonts w:ascii="Times New Roman" w:hAnsi="Times New Roman" w:cs="Times New Roman"/>
                <w:i/>
                <w:szCs w:val="20"/>
                <w:lang w:eastAsia="zh-CN"/>
              </w:rPr>
              <w:tab/>
            </w:r>
          </w:p>
          <w:p w:rsidR="00010215" w:rsidRPr="004076E5" w:rsidRDefault="00010215" w:rsidP="007B496E">
            <w:pPr>
              <w:spacing w:after="0" w:line="240" w:lineRule="auto"/>
              <w:rPr>
                <w:rFonts w:ascii="Times New Roman" w:hAnsi="Times New Roman" w:cs="Times New Roman"/>
                <w:szCs w:val="20"/>
                <w:lang w:eastAsia="zh-CN"/>
              </w:rPr>
            </w:pPr>
            <w:r>
              <w:rPr>
                <w:rFonts w:ascii="Times New Roman" w:hAnsi="Times New Roman" w:cs="Times New Roman"/>
                <w:szCs w:val="20"/>
                <w:lang w:eastAsia="zh-CN"/>
              </w:rPr>
              <w:t xml:space="preserve">Amount required to be </w:t>
            </w:r>
            <w:r w:rsidR="007B496E">
              <w:rPr>
                <w:rFonts w:ascii="Times New Roman" w:hAnsi="Times New Roman" w:cs="Times New Roman"/>
                <w:szCs w:val="20"/>
                <w:lang w:eastAsia="zh-CN"/>
              </w:rPr>
              <w:t>transferred to</w:t>
            </w:r>
            <w:r>
              <w:rPr>
                <w:rFonts w:ascii="Times New Roman" w:hAnsi="Times New Roman" w:cs="Times New Roman"/>
                <w:szCs w:val="20"/>
                <w:lang w:eastAsia="zh-CN"/>
              </w:rPr>
              <w:t xml:space="preserve"> the CPF member’s Retirement Account</w:t>
            </w:r>
          </w:p>
        </w:tc>
        <w:tc>
          <w:tcPr>
            <w:tcW w:w="2700" w:type="dxa"/>
            <w:tcBorders>
              <w:top w:val="nil"/>
              <w:left w:val="nil"/>
              <w:bottom w:val="single" w:sz="4" w:space="0" w:color="auto"/>
              <w:right w:val="single" w:sz="4" w:space="0" w:color="auto"/>
            </w:tcBorders>
          </w:tcPr>
          <w:p w:rsidR="00010215" w:rsidRPr="004076E5" w:rsidRDefault="00010215" w:rsidP="005A22FC">
            <w:pPr>
              <w:spacing w:after="0" w:line="240" w:lineRule="auto"/>
              <w:rPr>
                <w:rFonts w:ascii="Times New Roman" w:hAnsi="Times New Roman" w:cs="Times New Roman"/>
                <w:noProof/>
                <w:szCs w:val="20"/>
                <w:lang w:val="en-US" w:eastAsia="zh-CN"/>
              </w:rPr>
            </w:pPr>
          </w:p>
          <w:p w:rsidR="00010215" w:rsidRPr="004076E5" w:rsidRDefault="00010215" w:rsidP="005A22FC">
            <w:pPr>
              <w:spacing w:after="0" w:line="240" w:lineRule="auto"/>
              <w:rPr>
                <w:rFonts w:ascii="Times New Roman" w:hAnsi="Times New Roman" w:cs="Times New Roman"/>
                <w:i/>
                <w:szCs w:val="20"/>
                <w:u w:val="single"/>
                <w:lang w:eastAsia="zh-CN"/>
              </w:rPr>
            </w:pPr>
          </w:p>
          <w:p w:rsidR="00010215" w:rsidRPr="004076E5" w:rsidRDefault="00010215" w:rsidP="005A22FC">
            <w:pPr>
              <w:spacing w:after="0" w:line="240" w:lineRule="auto"/>
              <w:rPr>
                <w:rFonts w:ascii="Times New Roman" w:hAnsi="Times New Roman" w:cs="Times New Roman"/>
                <w:i/>
                <w:szCs w:val="20"/>
                <w:u w:val="single"/>
                <w:lang w:eastAsia="zh-CN"/>
              </w:rPr>
            </w:pPr>
          </w:p>
          <w:p w:rsidR="00010215" w:rsidRPr="004076E5" w:rsidRDefault="00010215" w:rsidP="005A22FC">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u w:val="single"/>
                <w:lang w:eastAsia="zh-CN"/>
              </w:rPr>
              <w:t>Amount</w:t>
            </w:r>
          </w:p>
          <w:p w:rsidR="00010215" w:rsidRPr="004076E5" w:rsidRDefault="00010215" w:rsidP="005A22FC">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tc>
      </w:tr>
      <w:tr w:rsidR="00DD35C5" w:rsidRPr="004076E5" w:rsidTr="00C808CA">
        <w:trPr>
          <w:divId w:val="2116439976"/>
          <w:cantSplit/>
          <w:trHeight w:val="1980"/>
        </w:trPr>
        <w:tc>
          <w:tcPr>
            <w:tcW w:w="1098" w:type="dxa"/>
            <w:tcBorders>
              <w:top w:val="single" w:sz="4" w:space="0" w:color="auto"/>
              <w:bottom w:val="nil"/>
              <w:right w:val="nil"/>
            </w:tcBorders>
          </w:tcPr>
          <w:p w:rsidR="00DD35C5" w:rsidRDefault="00DD35C5" w:rsidP="005A22FC">
            <w:pPr>
              <w:spacing w:after="0" w:line="240" w:lineRule="auto"/>
              <w:rPr>
                <w:noProof/>
                <w:lang w:eastAsia="zh-CN"/>
              </w:rPr>
            </w:pPr>
            <w:r>
              <w:rPr>
                <w:rFonts w:ascii="Times New Roman" w:hAnsi="Times New Roman" w:cs="Times New Roman"/>
                <w:b/>
                <w:szCs w:val="20"/>
                <w:lang w:eastAsia="zh-CN"/>
              </w:rPr>
              <w:t>Query 4</w:t>
            </w:r>
          </w:p>
        </w:tc>
        <w:tc>
          <w:tcPr>
            <w:tcW w:w="7650" w:type="dxa"/>
            <w:gridSpan w:val="3"/>
            <w:tcBorders>
              <w:top w:val="single" w:sz="4" w:space="0" w:color="auto"/>
              <w:left w:val="nil"/>
              <w:bottom w:val="nil"/>
              <w:right w:val="single" w:sz="4" w:space="0" w:color="auto"/>
            </w:tcBorders>
          </w:tcPr>
          <w:p w:rsidR="00DD35C5" w:rsidRDefault="00DD35C5" w:rsidP="00DD35C5">
            <w:pPr>
              <w:spacing w:after="0" w:line="240" w:lineRule="auto"/>
              <w:jc w:val="both"/>
              <w:rPr>
                <w:rFonts w:ascii="Times New Roman" w:hAnsi="Times New Roman" w:cs="Times New Roman"/>
                <w:b/>
                <w:szCs w:val="20"/>
                <w:lang w:eastAsia="zh-CN"/>
              </w:rPr>
            </w:pPr>
            <w:r w:rsidRPr="00DD35C5">
              <w:rPr>
                <w:rFonts w:ascii="Times New Roman" w:hAnsi="Times New Roman" w:cs="Times New Roman"/>
                <w:b/>
                <w:szCs w:val="20"/>
                <w:lang w:eastAsia="zh-CN"/>
              </w:rPr>
              <w:t>Certain CPF members (i.e. those who have received certain housing grants designated by HDB) will have a portion of the refunds credited to their Retirement Account and/or Special Account and Medisave Account directly (“Grant Members”)</w:t>
            </w:r>
          </w:p>
          <w:p w:rsidR="00DD35C5" w:rsidRPr="00DD35C5" w:rsidRDefault="00DD35C5" w:rsidP="00DD35C5">
            <w:pPr>
              <w:spacing w:after="0" w:line="240" w:lineRule="auto"/>
              <w:jc w:val="both"/>
              <w:rPr>
                <w:rFonts w:ascii="Times New Roman" w:hAnsi="Times New Roman" w:cs="Times New Roman"/>
                <w:b/>
                <w:noProof/>
                <w:szCs w:val="20"/>
                <w:lang w:val="en-US" w:eastAsia="zh-CN"/>
              </w:rPr>
            </w:pPr>
            <w:r>
              <w:rPr>
                <w:rFonts w:ascii="Times New Roman" w:hAnsi="Times New Roman" w:cs="Times New Roman"/>
                <w:b/>
                <w:szCs w:val="20"/>
                <w:lang w:eastAsia="zh-CN"/>
              </w:rPr>
              <w:t>Is the CPF member a Grant Member? If yes, what is the amount that the CPF member is required to set aside or top-up in his/her Retirement Account and Medisave Account?</w:t>
            </w:r>
          </w:p>
        </w:tc>
      </w:tr>
      <w:tr w:rsidR="00DD35C5" w:rsidRPr="004076E5" w:rsidTr="00C808CA">
        <w:trPr>
          <w:divId w:val="2116439976"/>
          <w:cantSplit/>
          <w:trHeight w:val="1980"/>
        </w:trPr>
        <w:tc>
          <w:tcPr>
            <w:tcW w:w="1098" w:type="dxa"/>
            <w:tcBorders>
              <w:top w:val="single" w:sz="4" w:space="0" w:color="auto"/>
              <w:bottom w:val="nil"/>
              <w:right w:val="nil"/>
            </w:tcBorders>
          </w:tcPr>
          <w:p w:rsidR="00DD35C5" w:rsidRPr="004076E5" w:rsidRDefault="00DD35C5" w:rsidP="00DD35C5">
            <w:pPr>
              <w:spacing w:after="0" w:line="240" w:lineRule="auto"/>
              <w:rPr>
                <w:rFonts w:ascii="Times New Roman" w:hAnsi="Times New Roman" w:cs="Times New Roman"/>
                <w:i/>
                <w:szCs w:val="20"/>
                <w:lang w:eastAsia="zh-CN"/>
              </w:rPr>
            </w:pPr>
            <w:r>
              <w:rPr>
                <w:noProof/>
              </w:rPr>
              <mc:AlternateContent>
                <mc:Choice Requires="wps">
                  <w:drawing>
                    <wp:anchor distT="0" distB="0" distL="114300" distR="114300" simplePos="0" relativeHeight="251679232" behindDoc="0" locked="0" layoutInCell="0" allowOverlap="1" wp14:anchorId="64FCE143" wp14:editId="545AAFF0">
                      <wp:simplePos x="0" y="0"/>
                      <wp:positionH relativeFrom="column">
                        <wp:posOffset>3840480</wp:posOffset>
                      </wp:positionH>
                      <wp:positionV relativeFrom="paragraph">
                        <wp:posOffset>93345</wp:posOffset>
                      </wp:positionV>
                      <wp:extent cx="247650" cy="238125"/>
                      <wp:effectExtent l="0" t="0" r="19050" b="28575"/>
                      <wp:wrapNone/>
                      <wp:docPr id="4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FB0B30" id="Rectangle 2" o:spid="_x0000_s1026" style="position:absolute;margin-left:302.4pt;margin-top:7.35pt;width:19.5pt;height:18.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" o:allowincell="f"/>
                  </w:pict>
                </mc:Fallback>
              </mc:AlternateContent>
            </w:r>
            <w:r w:rsidRPr="004076E5">
              <w:rPr>
                <w:rFonts w:ascii="Times New Roman" w:hAnsi="Times New Roman" w:cs="Times New Roman"/>
                <w:szCs w:val="20"/>
                <w:lang w:eastAsia="zh-CN"/>
              </w:rPr>
              <w:t>Answer:</w:t>
            </w:r>
          </w:p>
        </w:tc>
        <w:tc>
          <w:tcPr>
            <w:tcW w:w="7650" w:type="dxa"/>
            <w:gridSpan w:val="3"/>
            <w:tcBorders>
              <w:top w:val="single" w:sz="4" w:space="0" w:color="auto"/>
              <w:left w:val="nil"/>
              <w:bottom w:val="nil"/>
              <w:right w:val="single" w:sz="4" w:space="0" w:color="auto"/>
            </w:tcBorders>
          </w:tcPr>
          <w:p w:rsidR="00DD35C5" w:rsidRPr="004076E5" w:rsidRDefault="00DD35C5" w:rsidP="00DD35C5">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No.</w:t>
            </w:r>
          </w:p>
        </w:tc>
      </w:tr>
      <w:tr w:rsidR="00DD35C5" w:rsidRPr="004076E5" w:rsidTr="00010215">
        <w:trPr>
          <w:divId w:val="2116439976"/>
          <w:cantSplit/>
          <w:trHeight w:val="1980"/>
        </w:trPr>
        <w:tc>
          <w:tcPr>
            <w:tcW w:w="1098" w:type="dxa"/>
            <w:tcBorders>
              <w:top w:val="nil"/>
              <w:bottom w:val="single" w:sz="4" w:space="0" w:color="auto"/>
              <w:right w:val="nil"/>
            </w:tcBorders>
          </w:tcPr>
          <w:p w:rsidR="00DD35C5" w:rsidRPr="004076E5" w:rsidRDefault="00DD35C5" w:rsidP="00DD35C5">
            <w:pPr>
              <w:spacing w:after="0" w:line="240" w:lineRule="auto"/>
              <w:rPr>
                <w:rFonts w:ascii="Times New Roman" w:hAnsi="Times New Roman" w:cs="Times New Roman"/>
                <w:i/>
                <w:szCs w:val="20"/>
                <w:lang w:eastAsia="zh-CN"/>
              </w:rPr>
            </w:pPr>
            <w:r>
              <w:rPr>
                <w:noProof/>
              </w:rPr>
              <w:lastRenderedPageBreak/>
              <mc:AlternateContent>
                <mc:Choice Requires="wps">
                  <w:drawing>
                    <wp:anchor distT="0" distB="0" distL="114300" distR="114300" simplePos="0" relativeHeight="251680256" behindDoc="0" locked="0" layoutInCell="0" allowOverlap="1" wp14:anchorId="3B085F03" wp14:editId="4B31D493">
                      <wp:simplePos x="0" y="0"/>
                      <wp:positionH relativeFrom="column">
                        <wp:posOffset>3840480</wp:posOffset>
                      </wp:positionH>
                      <wp:positionV relativeFrom="paragraph">
                        <wp:posOffset>59055</wp:posOffset>
                      </wp:positionV>
                      <wp:extent cx="247650" cy="238125"/>
                      <wp:effectExtent l="0" t="0" r="19050" b="28575"/>
                      <wp:wrapNone/>
                      <wp:docPr id="4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381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5DA6B5" id="Rectangle 1" o:spid="_x0000_s1026" style="position:absolute;margin-left:302.4pt;margin-top:4.65pt;width:19.5pt;height:18.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" o:allowincell="f"/>
                  </w:pict>
                </mc:Fallback>
              </mc:AlternateContent>
            </w:r>
          </w:p>
        </w:tc>
        <w:tc>
          <w:tcPr>
            <w:tcW w:w="4950" w:type="dxa"/>
            <w:gridSpan w:val="2"/>
            <w:tcBorders>
              <w:top w:val="nil"/>
              <w:left w:val="nil"/>
              <w:bottom w:val="single" w:sz="4" w:space="0" w:color="auto"/>
              <w:right w:val="nil"/>
            </w:tcBorders>
          </w:tcPr>
          <w:p w:rsidR="00DD35C5" w:rsidRPr="004076E5" w:rsidRDefault="00DD35C5" w:rsidP="00DD35C5">
            <w:p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Yes, as at (</w:t>
            </w:r>
            <w:r w:rsidRPr="004076E5">
              <w:rPr>
                <w:rFonts w:ascii="Times New Roman" w:hAnsi="Times New Roman" w:cs="Times New Roman"/>
                <w:i/>
                <w:szCs w:val="20"/>
                <w:lang w:eastAsia="zh-CN"/>
              </w:rPr>
              <w:t>specify date</w:t>
            </w:r>
            <w:r w:rsidRPr="004076E5">
              <w:rPr>
                <w:rFonts w:ascii="Times New Roman" w:hAnsi="Times New Roman" w:cs="Times New Roman"/>
                <w:szCs w:val="20"/>
                <w:lang w:eastAsia="zh-CN"/>
              </w:rPr>
              <w:t xml:space="preserve">):  ______________                      </w:t>
            </w:r>
          </w:p>
          <w:p w:rsidR="00DD35C5" w:rsidRDefault="00DD35C5" w:rsidP="00DD35C5">
            <w:pPr>
              <w:spacing w:after="0" w:line="240" w:lineRule="auto"/>
              <w:rPr>
                <w:rFonts w:ascii="Times New Roman" w:hAnsi="Times New Roman" w:cs="Times New Roman"/>
                <w:i/>
                <w:szCs w:val="20"/>
                <w:lang w:eastAsia="zh-CN"/>
              </w:rPr>
            </w:pPr>
            <w:r w:rsidRPr="004076E5">
              <w:rPr>
                <w:rFonts w:ascii="Times New Roman" w:hAnsi="Times New Roman" w:cs="Times New Roman"/>
                <w:i/>
                <w:szCs w:val="20"/>
                <w:lang w:eastAsia="zh-CN"/>
              </w:rPr>
              <w:t xml:space="preserve">                                                                                  </w:t>
            </w:r>
            <w:r w:rsidRPr="004076E5">
              <w:rPr>
                <w:rFonts w:ascii="Times New Roman" w:hAnsi="Times New Roman" w:cs="Times New Roman"/>
                <w:i/>
                <w:szCs w:val="20"/>
                <w:lang w:eastAsia="zh-CN"/>
              </w:rPr>
              <w:tab/>
            </w:r>
          </w:p>
          <w:p w:rsidR="00DD35C5" w:rsidRPr="004076E5" w:rsidRDefault="00DD35C5" w:rsidP="00DD35C5">
            <w:pPr>
              <w:spacing w:after="0" w:line="240" w:lineRule="auto"/>
              <w:rPr>
                <w:rFonts w:ascii="Times New Roman" w:hAnsi="Times New Roman" w:cs="Times New Roman"/>
                <w:i/>
                <w:szCs w:val="20"/>
                <w:u w:val="single"/>
                <w:lang w:eastAsia="zh-CN"/>
              </w:rPr>
            </w:pPr>
          </w:p>
          <w:p w:rsidR="00DD35C5" w:rsidRDefault="00DD35C5" w:rsidP="00DD35C5">
            <w:pPr>
              <w:spacing w:after="0" w:line="240" w:lineRule="auto"/>
              <w:jc w:val="both"/>
              <w:rPr>
                <w:rFonts w:ascii="Times New Roman" w:hAnsi="Times New Roman" w:cs="Times New Roman"/>
                <w:szCs w:val="20"/>
                <w:lang w:eastAsia="zh-CN"/>
              </w:rPr>
            </w:pPr>
            <w:r>
              <w:rPr>
                <w:rFonts w:ascii="Times New Roman" w:hAnsi="Times New Roman" w:cs="Times New Roman"/>
                <w:szCs w:val="20"/>
                <w:lang w:eastAsia="zh-CN"/>
              </w:rPr>
              <w:t>Amount required to be set aside/topped up in the CPF member’s Retirement Account (up to the Retirement Sum applicable to the CPF member, and any excess amount will be credited to the CPF member’s Special Account)</w:t>
            </w:r>
          </w:p>
          <w:p w:rsidR="00DD35C5" w:rsidRDefault="00DD35C5" w:rsidP="00DD35C5">
            <w:pPr>
              <w:spacing w:after="0" w:line="240" w:lineRule="auto"/>
              <w:jc w:val="both"/>
              <w:rPr>
                <w:rFonts w:ascii="Times New Roman" w:hAnsi="Times New Roman" w:cs="Times New Roman"/>
                <w:szCs w:val="20"/>
                <w:lang w:eastAsia="zh-CN"/>
              </w:rPr>
            </w:pPr>
          </w:p>
          <w:p w:rsidR="00DD35C5" w:rsidRDefault="00DD35C5" w:rsidP="00DD35C5">
            <w:pPr>
              <w:spacing w:after="0" w:line="240" w:lineRule="auto"/>
              <w:jc w:val="both"/>
              <w:rPr>
                <w:rFonts w:ascii="Times New Roman" w:hAnsi="Times New Roman" w:cs="Times New Roman"/>
                <w:szCs w:val="20"/>
                <w:lang w:eastAsia="zh-CN"/>
              </w:rPr>
            </w:pPr>
            <w:r>
              <w:rPr>
                <w:rFonts w:ascii="Times New Roman" w:hAnsi="Times New Roman" w:cs="Times New Roman"/>
                <w:szCs w:val="20"/>
                <w:lang w:eastAsia="zh-CN"/>
              </w:rPr>
              <w:t>Amount required to be set aside/topped up in the CPF member’s Medisave Account</w:t>
            </w:r>
          </w:p>
          <w:p w:rsidR="00DD35C5" w:rsidRPr="004076E5" w:rsidRDefault="00DD35C5" w:rsidP="00DD35C5">
            <w:pPr>
              <w:spacing w:after="0" w:line="240" w:lineRule="auto"/>
              <w:rPr>
                <w:rFonts w:ascii="Times New Roman" w:hAnsi="Times New Roman" w:cs="Times New Roman"/>
                <w:szCs w:val="20"/>
                <w:lang w:eastAsia="zh-CN"/>
              </w:rPr>
            </w:pPr>
          </w:p>
        </w:tc>
        <w:tc>
          <w:tcPr>
            <w:tcW w:w="2700" w:type="dxa"/>
            <w:tcBorders>
              <w:top w:val="nil"/>
              <w:left w:val="nil"/>
              <w:bottom w:val="single" w:sz="4" w:space="0" w:color="auto"/>
              <w:right w:val="single" w:sz="4" w:space="0" w:color="auto"/>
            </w:tcBorders>
          </w:tcPr>
          <w:p w:rsidR="00DD35C5" w:rsidRPr="004076E5" w:rsidRDefault="00DD35C5" w:rsidP="00DD35C5">
            <w:pPr>
              <w:spacing w:after="0" w:line="240" w:lineRule="auto"/>
              <w:rPr>
                <w:rFonts w:ascii="Times New Roman" w:hAnsi="Times New Roman" w:cs="Times New Roman"/>
                <w:noProof/>
                <w:szCs w:val="20"/>
                <w:lang w:val="en-US" w:eastAsia="zh-CN"/>
              </w:rPr>
            </w:pPr>
          </w:p>
          <w:p w:rsidR="00DD35C5" w:rsidRPr="004076E5" w:rsidRDefault="00DD35C5" w:rsidP="00DD35C5">
            <w:pPr>
              <w:spacing w:after="0" w:line="240" w:lineRule="auto"/>
              <w:rPr>
                <w:rFonts w:ascii="Times New Roman" w:hAnsi="Times New Roman" w:cs="Times New Roman"/>
                <w:i/>
                <w:szCs w:val="20"/>
                <w:u w:val="single"/>
                <w:lang w:eastAsia="zh-CN"/>
              </w:rPr>
            </w:pPr>
          </w:p>
          <w:p w:rsidR="00DD35C5" w:rsidRDefault="00DD35C5" w:rsidP="00DD35C5">
            <w:pPr>
              <w:spacing w:after="0" w:line="240" w:lineRule="auto"/>
              <w:rPr>
                <w:rFonts w:ascii="Times New Roman" w:hAnsi="Times New Roman" w:cs="Times New Roman"/>
                <w:i/>
                <w:szCs w:val="20"/>
                <w:u w:val="single"/>
                <w:lang w:eastAsia="zh-CN"/>
              </w:rPr>
            </w:pPr>
          </w:p>
          <w:p w:rsidR="00DD35C5" w:rsidRPr="004076E5" w:rsidRDefault="00DD35C5" w:rsidP="00DD35C5">
            <w:pPr>
              <w:spacing w:after="0" w:line="240" w:lineRule="auto"/>
              <w:rPr>
                <w:rFonts w:ascii="Times New Roman" w:hAnsi="Times New Roman" w:cs="Times New Roman"/>
                <w:i/>
                <w:szCs w:val="20"/>
                <w:u w:val="single"/>
                <w:lang w:eastAsia="zh-CN"/>
              </w:rPr>
            </w:pPr>
            <w:r w:rsidRPr="004076E5">
              <w:rPr>
                <w:rFonts w:ascii="Times New Roman" w:hAnsi="Times New Roman" w:cs="Times New Roman"/>
                <w:i/>
                <w:szCs w:val="20"/>
                <w:u w:val="single"/>
                <w:lang w:eastAsia="zh-CN"/>
              </w:rPr>
              <w:t>Amount</w:t>
            </w:r>
          </w:p>
          <w:p w:rsidR="00DD35C5" w:rsidRDefault="00DD35C5" w:rsidP="00DD35C5">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p w:rsidR="00DD35C5" w:rsidRDefault="00DD35C5" w:rsidP="00DD35C5">
            <w:pPr>
              <w:spacing w:after="0" w:line="240" w:lineRule="auto"/>
              <w:rPr>
                <w:rFonts w:ascii="Times New Roman" w:hAnsi="Times New Roman" w:cs="Times New Roman"/>
                <w:szCs w:val="20"/>
                <w:u w:val="single"/>
                <w:lang w:eastAsia="zh-CN"/>
              </w:rPr>
            </w:pPr>
          </w:p>
          <w:p w:rsidR="00DD35C5" w:rsidRDefault="00DD35C5" w:rsidP="00DD35C5">
            <w:pPr>
              <w:spacing w:after="0" w:line="240" w:lineRule="auto"/>
              <w:rPr>
                <w:rFonts w:ascii="Times New Roman" w:hAnsi="Times New Roman" w:cs="Times New Roman"/>
                <w:szCs w:val="20"/>
                <w:u w:val="single"/>
                <w:lang w:eastAsia="zh-CN"/>
              </w:rPr>
            </w:pPr>
          </w:p>
          <w:p w:rsidR="00DD35C5" w:rsidRDefault="00DD35C5" w:rsidP="00DD35C5">
            <w:pPr>
              <w:spacing w:after="0" w:line="240" w:lineRule="auto"/>
              <w:rPr>
                <w:rFonts w:ascii="Times New Roman" w:hAnsi="Times New Roman" w:cs="Times New Roman"/>
                <w:szCs w:val="20"/>
                <w:u w:val="single"/>
                <w:lang w:eastAsia="zh-CN"/>
              </w:rPr>
            </w:pPr>
          </w:p>
          <w:p w:rsidR="00DD35C5" w:rsidRDefault="00DD35C5" w:rsidP="00DD35C5">
            <w:pPr>
              <w:spacing w:after="0" w:line="240" w:lineRule="auto"/>
              <w:rPr>
                <w:rFonts w:ascii="Times New Roman" w:hAnsi="Times New Roman" w:cs="Times New Roman"/>
                <w:szCs w:val="20"/>
                <w:u w:val="single"/>
                <w:lang w:eastAsia="zh-CN"/>
              </w:rPr>
            </w:pPr>
          </w:p>
          <w:p w:rsidR="00DD35C5" w:rsidRPr="004076E5" w:rsidRDefault="00DD35C5" w:rsidP="00DD35C5">
            <w:pPr>
              <w:spacing w:after="0" w:line="240" w:lineRule="auto"/>
              <w:rPr>
                <w:rFonts w:ascii="Times New Roman" w:hAnsi="Times New Roman" w:cs="Times New Roman"/>
                <w:szCs w:val="20"/>
                <w:u w:val="single"/>
                <w:lang w:eastAsia="zh-CN"/>
              </w:rPr>
            </w:pPr>
            <w:r w:rsidRPr="004076E5">
              <w:rPr>
                <w:rFonts w:ascii="Times New Roman" w:hAnsi="Times New Roman" w:cs="Times New Roman"/>
                <w:szCs w:val="20"/>
                <w:lang w:eastAsia="zh-CN"/>
              </w:rPr>
              <w:t xml:space="preserve">$ </w:t>
            </w:r>
            <w:r w:rsidRPr="004076E5">
              <w:rPr>
                <w:rFonts w:ascii="Times New Roman" w:hAnsi="Times New Roman" w:cs="Times New Roman"/>
                <w:szCs w:val="20"/>
                <w:u w:val="single"/>
                <w:lang w:eastAsia="zh-CN"/>
              </w:rPr>
              <w:tab/>
            </w:r>
            <w:r w:rsidRPr="004076E5">
              <w:rPr>
                <w:rFonts w:ascii="Times New Roman" w:hAnsi="Times New Roman" w:cs="Times New Roman"/>
                <w:szCs w:val="20"/>
                <w:u w:val="single"/>
                <w:lang w:eastAsia="zh-CN"/>
              </w:rPr>
              <w:tab/>
            </w:r>
          </w:p>
        </w:tc>
      </w:tr>
    </w:tbl>
    <w:p w:rsidR="00010215" w:rsidRPr="004076E5" w:rsidRDefault="00010215" w:rsidP="00010215">
      <w:pPr>
        <w:spacing w:after="0" w:line="240" w:lineRule="auto"/>
        <w:divId w:val="2116439976"/>
        <w:rPr>
          <w:rFonts w:ascii="Times New Roman" w:hAnsi="Times New Roman" w:cs="Times New Roman"/>
          <w:sz w:val="20"/>
          <w:szCs w:val="20"/>
        </w:rPr>
      </w:pPr>
    </w:p>
    <w:p w:rsidR="00010215" w:rsidRPr="004076E5" w:rsidRDefault="00010215" w:rsidP="00010215">
      <w:pPr>
        <w:tabs>
          <w:tab w:val="center" w:pos="3793"/>
        </w:tabs>
        <w:suppressAutoHyphens/>
        <w:spacing w:after="0" w:line="240" w:lineRule="auto"/>
        <w:jc w:val="both"/>
        <w:divId w:val="2116439976"/>
        <w:rPr>
          <w:rFonts w:ascii="Times New Roman" w:hAnsi="Times New Roman" w:cs="Times New Roman"/>
          <w:szCs w:val="20"/>
          <w:lang w:eastAsia="zh-C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748"/>
      </w:tblGrid>
      <w:tr w:rsidR="00010215" w:rsidRPr="004076E5" w:rsidTr="00010215">
        <w:trPr>
          <w:divId w:val="2116439976"/>
          <w:cantSplit/>
        </w:trPr>
        <w:tc>
          <w:tcPr>
            <w:tcW w:w="8748" w:type="dxa"/>
          </w:tcPr>
          <w:p w:rsidR="00010215" w:rsidRPr="004076E5" w:rsidRDefault="00010215" w:rsidP="005A22FC">
            <w:pPr>
              <w:spacing w:after="0" w:line="240" w:lineRule="auto"/>
              <w:jc w:val="both"/>
              <w:rPr>
                <w:rFonts w:ascii="Times New Roman" w:hAnsi="Times New Roman" w:cs="Times New Roman"/>
                <w:sz w:val="20"/>
                <w:szCs w:val="20"/>
                <w:lang w:eastAsia="zh-CN"/>
              </w:rPr>
            </w:pPr>
            <w:r w:rsidRPr="004076E5">
              <w:rPr>
                <w:rFonts w:ascii="Times New Roman" w:hAnsi="Times New Roman" w:cs="Times New Roman"/>
                <w:sz w:val="20"/>
                <w:szCs w:val="20"/>
                <w:vertAlign w:val="superscript"/>
                <w:lang w:eastAsia="zh-CN"/>
              </w:rPr>
              <w:sym w:font="Symbol" w:char="F0C4"/>
            </w:r>
            <w:r w:rsidRPr="004076E5">
              <w:rPr>
                <w:rFonts w:ascii="Times New Roman" w:hAnsi="Times New Roman" w:cs="Times New Roman"/>
                <w:sz w:val="20"/>
                <w:szCs w:val="20"/>
                <w:lang w:eastAsia="zh-CN"/>
              </w:rPr>
              <w:t xml:space="preserve">Notes: </w:t>
            </w:r>
          </w:p>
          <w:p w:rsidR="00010215" w:rsidRPr="00C54D02" w:rsidRDefault="00010215" w:rsidP="00C20EF2">
            <w:pPr>
              <w:numPr>
                <w:ilvl w:val="0"/>
                <w:numId w:val="85"/>
              </w:numPr>
              <w:spacing w:after="0" w:line="240" w:lineRule="auto"/>
              <w:jc w:val="both"/>
              <w:rPr>
                <w:rFonts w:ascii="Times New Roman" w:hAnsi="Times New Roman" w:cs="Times New Roman"/>
                <w:sz w:val="20"/>
                <w:szCs w:val="20"/>
                <w:lang w:eastAsia="zh-CN"/>
              </w:rPr>
            </w:pPr>
            <w:r>
              <w:rPr>
                <w:rFonts w:ascii="Times New Roman" w:hAnsi="Times New Roman" w:cs="Times New Roman"/>
                <w:sz w:val="20"/>
                <w:szCs w:val="20"/>
                <w:lang w:eastAsia="zh-CN"/>
              </w:rPr>
              <w:t xml:space="preserve">Generally, when a CPF member transfers, sells or otherwise disposes of his/her flat bought using CPF savings, he/she is required to refund the principal sum utilised and the accrued interest on the principal sum utilised. </w:t>
            </w:r>
          </w:p>
          <w:p w:rsidR="00010215" w:rsidRPr="00C54D02" w:rsidRDefault="00010215" w:rsidP="00C20EF2">
            <w:pPr>
              <w:numPr>
                <w:ilvl w:val="0"/>
                <w:numId w:val="85"/>
              </w:numPr>
              <w:spacing w:after="0" w:line="240" w:lineRule="auto"/>
              <w:jc w:val="both"/>
              <w:rPr>
                <w:rFonts w:ascii="Times New Roman" w:hAnsi="Times New Roman" w:cs="Times New Roman"/>
                <w:sz w:val="20"/>
                <w:szCs w:val="20"/>
                <w:lang w:eastAsia="zh-CN"/>
              </w:rPr>
            </w:pPr>
            <w:r>
              <w:rPr>
                <w:rFonts w:ascii="Times New Roman" w:hAnsi="Times New Roman" w:cs="Times New Roman"/>
                <w:sz w:val="20"/>
                <w:szCs w:val="20"/>
                <w:lang w:eastAsia="zh-CN"/>
              </w:rPr>
              <w:t xml:space="preserve">If the CPF member has pledged the flat to withdraw his/her CPF Retirement </w:t>
            </w:r>
            <w:r w:rsidRPr="00DB19A3">
              <w:rPr>
                <w:rFonts w:ascii="Times New Roman" w:hAnsi="Times New Roman" w:cs="Times New Roman"/>
                <w:sz w:val="20"/>
                <w:szCs w:val="20"/>
                <w:lang w:eastAsia="zh-CN"/>
              </w:rPr>
              <w:t xml:space="preserve">Account savings in cash, he/she will also need to refund the pledged </w:t>
            </w:r>
            <w:r w:rsidRPr="00C76156">
              <w:rPr>
                <w:rFonts w:ascii="Times New Roman" w:hAnsi="Times New Roman" w:cs="Times New Roman"/>
                <w:sz w:val="20"/>
                <w:szCs w:val="20"/>
                <w:lang w:eastAsia="zh-CN"/>
              </w:rPr>
              <w:t xml:space="preserve">amount withdrawn and interest if applicable. </w:t>
            </w:r>
          </w:p>
          <w:p w:rsidR="00010215" w:rsidRDefault="00010215" w:rsidP="00C20EF2">
            <w:pPr>
              <w:numPr>
                <w:ilvl w:val="0"/>
                <w:numId w:val="85"/>
              </w:numPr>
              <w:spacing w:after="0" w:line="240" w:lineRule="auto"/>
              <w:jc w:val="both"/>
              <w:rPr>
                <w:rFonts w:ascii="Times New Roman" w:hAnsi="Times New Roman" w:cs="Times New Roman"/>
                <w:sz w:val="20"/>
                <w:szCs w:val="20"/>
                <w:lang w:eastAsia="zh-CN"/>
              </w:rPr>
            </w:pPr>
            <w:r w:rsidRPr="00C76156">
              <w:rPr>
                <w:rFonts w:ascii="Times New Roman" w:hAnsi="Times New Roman" w:cs="Times New Roman"/>
                <w:sz w:val="20"/>
                <w:szCs w:val="20"/>
                <w:lang w:eastAsia="zh-CN"/>
              </w:rPr>
              <w:t>The refunds will be first used to top up the CPF member’s Retirement Account up to the Retirement Sum he/she needs to set aside.  Any remaining balance will then be paid to the CPF member</w:t>
            </w:r>
            <w:r>
              <w:rPr>
                <w:rFonts w:ascii="Times New Roman" w:hAnsi="Times New Roman" w:cs="Times New Roman"/>
                <w:sz w:val="20"/>
                <w:szCs w:val="20"/>
                <w:lang w:eastAsia="zh-CN"/>
              </w:rPr>
              <w:t>.</w:t>
            </w:r>
          </w:p>
          <w:p w:rsidR="00DD35C5" w:rsidRPr="00DD35C5" w:rsidRDefault="00DD35C5" w:rsidP="00C20EF2">
            <w:pPr>
              <w:numPr>
                <w:ilvl w:val="0"/>
                <w:numId w:val="85"/>
              </w:numPr>
              <w:spacing w:after="0" w:line="240" w:lineRule="auto"/>
              <w:jc w:val="both"/>
              <w:rPr>
                <w:rFonts w:ascii="Times New Roman" w:hAnsi="Times New Roman" w:cs="Times New Roman"/>
                <w:sz w:val="20"/>
                <w:szCs w:val="20"/>
                <w:lang w:eastAsia="zh-CN"/>
              </w:rPr>
            </w:pPr>
            <w:r w:rsidRPr="00DD35C5">
              <w:rPr>
                <w:rFonts w:ascii="Times New Roman" w:hAnsi="Times New Roman" w:cs="Times New Roman"/>
                <w:sz w:val="20"/>
                <w:szCs w:val="20"/>
                <w:lang w:eastAsia="zh-CN"/>
              </w:rPr>
              <w:t>Members who received certain types of housing grants may need to refund part of their housing</w:t>
            </w:r>
            <w:r>
              <w:rPr>
                <w:rFonts w:ascii="Times New Roman" w:hAnsi="Times New Roman" w:cs="Times New Roman"/>
                <w:sz w:val="20"/>
                <w:szCs w:val="20"/>
                <w:lang w:eastAsia="zh-CN"/>
              </w:rPr>
              <w:t xml:space="preserve"> </w:t>
            </w:r>
            <w:r w:rsidRPr="00DD35C5">
              <w:rPr>
                <w:rFonts w:ascii="Times New Roman" w:hAnsi="Times New Roman" w:cs="Times New Roman"/>
                <w:sz w:val="20"/>
                <w:szCs w:val="20"/>
                <w:lang w:eastAsia="zh-CN"/>
              </w:rPr>
              <w:t>refund into their Retirement Accounts and/or Special Accounts and Medisave Accounts. The remaining part of the housing refund will be credited into their Ordinary and/or Special Accounts</w:t>
            </w:r>
          </w:p>
          <w:p w:rsidR="00DD35C5" w:rsidRDefault="00DD35C5" w:rsidP="00DD35C5">
            <w:pPr>
              <w:spacing w:before="0" w:after="0" w:line="240" w:lineRule="auto"/>
              <w:ind w:left="720"/>
              <w:jc w:val="both"/>
              <w:rPr>
                <w:rFonts w:ascii="Times New Roman" w:hAnsi="Times New Roman" w:cs="Times New Roman"/>
                <w:sz w:val="20"/>
                <w:szCs w:val="20"/>
                <w:lang w:eastAsia="zh-CN"/>
              </w:rPr>
            </w:pPr>
            <w:r w:rsidRPr="00DD35C5">
              <w:rPr>
                <w:rFonts w:ascii="Times New Roman" w:hAnsi="Times New Roman" w:cs="Times New Roman"/>
                <w:sz w:val="20"/>
                <w:szCs w:val="20"/>
                <w:lang w:eastAsia="zh-CN"/>
              </w:rPr>
              <w:t>in proportion to the amount withdrawn from those accounts.</w:t>
            </w:r>
          </w:p>
          <w:p w:rsidR="00010215" w:rsidRPr="0050747D" w:rsidRDefault="00010215" w:rsidP="00C20EF2">
            <w:pPr>
              <w:numPr>
                <w:ilvl w:val="0"/>
                <w:numId w:val="85"/>
              </w:numPr>
              <w:spacing w:after="0" w:line="240" w:lineRule="auto"/>
              <w:jc w:val="both"/>
              <w:rPr>
                <w:rFonts w:ascii="Times New Roman" w:hAnsi="Times New Roman" w:cs="Times New Roman"/>
                <w:sz w:val="20"/>
                <w:szCs w:val="20"/>
                <w:lang w:eastAsia="zh-CN"/>
              </w:rPr>
            </w:pPr>
            <w:r w:rsidRPr="00C54D02">
              <w:rPr>
                <w:rFonts w:ascii="Times New Roman" w:hAnsi="Times New Roman" w:cs="Times New Roman"/>
                <w:sz w:val="20"/>
                <w:szCs w:val="20"/>
                <w:lang w:eastAsia="zh-CN"/>
              </w:rPr>
              <w:t>On the refund requirements upon the sale of HDB flats, please refer to sections 15 and 21B of the Central Provident Fund Act (Cap. 36), the Central Provident Fund (New Retirement Sum Scheme) Regulations (Rg. 31), Central Provident Fund (Revised Retirement Sum Scheme) Regulations (Rg. 2), Central Provident Fund (Retirement Sum Scheme) Regulations (Rg. 16) and the relevant regulations of the Central Provident Fund (Approved Housing Schemes) Regulations (Rg. 13).</w:t>
            </w:r>
          </w:p>
          <w:p w:rsidR="00010215" w:rsidRPr="00C54D02" w:rsidRDefault="00010215" w:rsidP="00C20EF2">
            <w:pPr>
              <w:numPr>
                <w:ilvl w:val="0"/>
                <w:numId w:val="85"/>
              </w:numPr>
              <w:spacing w:after="0" w:line="240" w:lineRule="auto"/>
              <w:jc w:val="both"/>
              <w:rPr>
                <w:rFonts w:ascii="Times New Roman" w:hAnsi="Times New Roman" w:cs="Times New Roman"/>
                <w:sz w:val="20"/>
                <w:szCs w:val="20"/>
                <w:lang w:eastAsia="zh-CN"/>
              </w:rPr>
            </w:pPr>
            <w:r w:rsidRPr="004076E5">
              <w:rPr>
                <w:rFonts w:ascii="Times New Roman" w:hAnsi="Times New Roman" w:cs="Times New Roman"/>
                <w:sz w:val="20"/>
                <w:szCs w:val="20"/>
                <w:lang w:eastAsia="zh-CN"/>
              </w:rPr>
              <w:t>Please obtain fresh statements from the CPF Board on the amount to be refunded into the CPF member’s CPF account when the date of sale/transfer/assignment/otherwise disposal of the flat has been finally determined.</w:t>
            </w:r>
            <w:r>
              <w:rPr>
                <w:rFonts w:ascii="Times New Roman" w:hAnsi="Times New Roman" w:cs="Times New Roman"/>
                <w:sz w:val="20"/>
                <w:szCs w:val="20"/>
                <w:lang w:eastAsia="zh-CN"/>
              </w:rPr>
              <w:t xml:space="preserve"> A CPF member may obtain his/her CPF statements by logging on at </w:t>
            </w:r>
            <w:hyperlink r:id="rId18" w:history="1">
              <w:r w:rsidRPr="0092477A">
                <w:rPr>
                  <w:rStyle w:val="Hyperlink"/>
                  <w:rFonts w:ascii="Times New Roman" w:hAnsi="Times New Roman" w:cs="Times New Roman"/>
                  <w:sz w:val="20"/>
                  <w:szCs w:val="20"/>
                  <w:lang w:eastAsia="zh-CN"/>
                </w:rPr>
                <w:t>www.cpf.gov.sg</w:t>
              </w:r>
            </w:hyperlink>
            <w:r>
              <w:rPr>
                <w:rFonts w:ascii="Times New Roman" w:hAnsi="Times New Roman" w:cs="Times New Roman"/>
                <w:sz w:val="20"/>
                <w:szCs w:val="20"/>
                <w:lang w:eastAsia="zh-CN"/>
              </w:rPr>
              <w:t xml:space="preserve"> using his/her SingPass. Please note the information is correct as at the date it is viewed.</w:t>
            </w:r>
          </w:p>
          <w:p w:rsidR="00010215" w:rsidRPr="00C54D02" w:rsidRDefault="00010215" w:rsidP="005A22FC">
            <w:pPr>
              <w:spacing w:after="0" w:line="240" w:lineRule="auto"/>
              <w:ind w:left="720"/>
              <w:jc w:val="both"/>
              <w:rPr>
                <w:rFonts w:ascii="Times New Roman" w:hAnsi="Times New Roman" w:cs="Times New Roman"/>
                <w:sz w:val="20"/>
                <w:szCs w:val="20"/>
                <w:lang w:eastAsia="zh-CN"/>
              </w:rPr>
            </w:pPr>
          </w:p>
        </w:tc>
      </w:tr>
    </w:tbl>
    <w:p w:rsidR="00010215" w:rsidRDefault="00010215" w:rsidP="00010215">
      <w:pPr>
        <w:numPr>
          <w:ilvl w:val="12"/>
          <w:numId w:val="0"/>
        </w:numPr>
        <w:spacing w:after="0" w:line="240" w:lineRule="auto"/>
        <w:divId w:val="2116439976"/>
        <w:rPr>
          <w:rFonts w:ascii="Times New Roman" w:hAnsi="Times New Roman" w:cs="Times New Roman"/>
          <w:sz w:val="20"/>
          <w:szCs w:val="20"/>
          <w:lang w:eastAsia="zh-CN"/>
        </w:rPr>
      </w:pPr>
    </w:p>
    <w:p w:rsidR="00010215" w:rsidRPr="004076E5" w:rsidRDefault="00010215" w:rsidP="00010215">
      <w:pPr>
        <w:numPr>
          <w:ilvl w:val="12"/>
          <w:numId w:val="0"/>
        </w:numPr>
        <w:spacing w:after="0" w:line="240" w:lineRule="auto"/>
        <w:divId w:val="2116439976"/>
        <w:rPr>
          <w:rFonts w:ascii="Times New Roman" w:hAnsi="Times New Roman" w:cs="Times New Roman"/>
          <w:sz w:val="20"/>
          <w:szCs w:val="20"/>
          <w:lang w:eastAsia="zh-CN"/>
        </w:rPr>
      </w:pPr>
    </w:p>
    <w:tbl>
      <w:tblPr>
        <w:tblW w:w="0" w:type="auto"/>
        <w:tblLayout w:type="fixed"/>
        <w:tblLook w:val="0000" w:firstRow="0" w:lastRow="0" w:firstColumn="0" w:lastColumn="0" w:noHBand="0" w:noVBand="0"/>
      </w:tblPr>
      <w:tblGrid>
        <w:gridCol w:w="378"/>
        <w:gridCol w:w="8010"/>
        <w:gridCol w:w="236"/>
      </w:tblGrid>
      <w:tr w:rsidR="00010215" w:rsidRPr="004076E5" w:rsidTr="00010215">
        <w:trPr>
          <w:divId w:val="2116439976"/>
        </w:trPr>
        <w:tc>
          <w:tcPr>
            <w:tcW w:w="378" w:type="dxa"/>
            <w:tcBorders>
              <w:top w:val="single" w:sz="6" w:space="0" w:color="auto"/>
              <w:left w:val="single" w:sz="6" w:space="0" w:color="auto"/>
            </w:tcBorders>
          </w:tcPr>
          <w:p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Borders>
              <w:top w:val="single" w:sz="6" w:space="0" w:color="auto"/>
            </w:tcBorders>
          </w:tcPr>
          <w:p w:rsidR="00010215" w:rsidRPr="004076E5" w:rsidRDefault="00010215" w:rsidP="005A22FC">
            <w:pPr>
              <w:numPr>
                <w:ilvl w:val="12"/>
                <w:numId w:val="0"/>
              </w:numPr>
              <w:spacing w:after="0" w:line="240" w:lineRule="auto"/>
              <w:rPr>
                <w:rFonts w:ascii="Times New Roman" w:hAnsi="Times New Roman" w:cs="Times New Roman"/>
                <w:sz w:val="20"/>
                <w:szCs w:val="20"/>
                <w:lang w:eastAsia="zh-CN"/>
              </w:rPr>
            </w:pPr>
            <w:r w:rsidRPr="004076E5">
              <w:rPr>
                <w:rFonts w:ascii="Times New Roman" w:hAnsi="Times New Roman" w:cs="Times New Roman"/>
                <w:b/>
                <w:szCs w:val="20"/>
                <w:u w:val="single"/>
                <w:lang w:eastAsia="zh-CN"/>
              </w:rPr>
              <w:t>Other comments</w:t>
            </w:r>
          </w:p>
        </w:tc>
        <w:tc>
          <w:tcPr>
            <w:tcW w:w="236" w:type="dxa"/>
            <w:tcBorders>
              <w:top w:val="single" w:sz="6" w:space="0" w:color="auto"/>
              <w:right w:val="single" w:sz="6" w:space="0" w:color="auto"/>
            </w:tcBorders>
          </w:tcPr>
          <w:p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rsidTr="00010215">
        <w:trPr>
          <w:divId w:val="2116439976"/>
        </w:trPr>
        <w:tc>
          <w:tcPr>
            <w:tcW w:w="378" w:type="dxa"/>
            <w:tcBorders>
              <w:left w:val="single" w:sz="6" w:space="0" w:color="auto"/>
            </w:tcBorders>
          </w:tcPr>
          <w:p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Pr>
          <w:p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rsidTr="00010215">
        <w:trPr>
          <w:divId w:val="2116439976"/>
        </w:trPr>
        <w:tc>
          <w:tcPr>
            <w:tcW w:w="378" w:type="dxa"/>
            <w:tcBorders>
              <w:left w:val="single" w:sz="6" w:space="0" w:color="auto"/>
            </w:tcBorders>
          </w:tcPr>
          <w:p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Borders>
              <w:bottom w:val="single" w:sz="6" w:space="0" w:color="auto"/>
            </w:tcBorders>
          </w:tcPr>
          <w:p w:rsidR="00010215" w:rsidRPr="004076E5" w:rsidRDefault="00010215" w:rsidP="005A22FC">
            <w:pPr>
              <w:numPr>
                <w:ilvl w:val="12"/>
                <w:numId w:val="0"/>
              </w:numPr>
              <w:tabs>
                <w:tab w:val="left" w:pos="342"/>
              </w:tabs>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rsidTr="00010215">
        <w:trPr>
          <w:divId w:val="2116439976"/>
        </w:trPr>
        <w:tc>
          <w:tcPr>
            <w:tcW w:w="378" w:type="dxa"/>
            <w:tcBorders>
              <w:left w:val="single" w:sz="6" w:space="0" w:color="auto"/>
            </w:tcBorders>
          </w:tcPr>
          <w:p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Pr>
          <w:p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rsidTr="00010215">
        <w:trPr>
          <w:divId w:val="2116439976"/>
        </w:trPr>
        <w:tc>
          <w:tcPr>
            <w:tcW w:w="378" w:type="dxa"/>
            <w:tcBorders>
              <w:left w:val="single" w:sz="6" w:space="0" w:color="auto"/>
            </w:tcBorders>
          </w:tcPr>
          <w:p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Borders>
              <w:top w:val="single" w:sz="6" w:space="0" w:color="auto"/>
            </w:tcBorders>
          </w:tcPr>
          <w:p w:rsidR="00010215" w:rsidRPr="004076E5" w:rsidRDefault="00010215" w:rsidP="005A22FC">
            <w:pPr>
              <w:numPr>
                <w:ilvl w:val="12"/>
                <w:numId w:val="0"/>
              </w:numPr>
              <w:tabs>
                <w:tab w:val="left" w:pos="342"/>
              </w:tabs>
              <w:spacing w:after="0" w:line="240" w:lineRule="auto"/>
              <w:rPr>
                <w:rFonts w:ascii="Times New Roman" w:hAnsi="Times New Roman" w:cs="Times New Roman"/>
                <w:szCs w:val="20"/>
                <w:lang w:eastAsia="zh-CN"/>
              </w:rPr>
            </w:pPr>
          </w:p>
        </w:tc>
        <w:tc>
          <w:tcPr>
            <w:tcW w:w="236" w:type="dxa"/>
            <w:tcBorders>
              <w:right w:val="single" w:sz="6" w:space="0" w:color="auto"/>
            </w:tcBorders>
          </w:tcPr>
          <w:p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rsidTr="00010215">
        <w:trPr>
          <w:divId w:val="2116439976"/>
        </w:trPr>
        <w:tc>
          <w:tcPr>
            <w:tcW w:w="378" w:type="dxa"/>
            <w:tcBorders>
              <w:left w:val="single" w:sz="6" w:space="0" w:color="auto"/>
            </w:tcBorders>
          </w:tcPr>
          <w:p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Borders>
              <w:top w:val="single" w:sz="6" w:space="0" w:color="auto"/>
              <w:bottom w:val="single" w:sz="6" w:space="0" w:color="auto"/>
            </w:tcBorders>
          </w:tcPr>
          <w:p w:rsidR="00010215" w:rsidRPr="004076E5" w:rsidRDefault="00010215" w:rsidP="005A22FC">
            <w:pPr>
              <w:numPr>
                <w:ilvl w:val="12"/>
                <w:numId w:val="0"/>
              </w:numPr>
              <w:spacing w:after="0" w:line="240" w:lineRule="auto"/>
              <w:rPr>
                <w:rFonts w:ascii="Times New Roman" w:hAnsi="Times New Roman" w:cs="Times New Roman"/>
                <w:b/>
                <w:szCs w:val="20"/>
                <w:lang w:eastAsia="zh-CN"/>
              </w:rPr>
            </w:pPr>
          </w:p>
        </w:tc>
        <w:tc>
          <w:tcPr>
            <w:tcW w:w="236" w:type="dxa"/>
            <w:tcBorders>
              <w:right w:val="single" w:sz="6" w:space="0" w:color="auto"/>
            </w:tcBorders>
          </w:tcPr>
          <w:p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rsidTr="00010215">
        <w:trPr>
          <w:divId w:val="2116439976"/>
        </w:trPr>
        <w:tc>
          <w:tcPr>
            <w:tcW w:w="378" w:type="dxa"/>
            <w:tcBorders>
              <w:left w:val="single" w:sz="6" w:space="0" w:color="auto"/>
            </w:tcBorders>
          </w:tcPr>
          <w:p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Pr>
          <w:p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rsidTr="00010215">
        <w:trPr>
          <w:divId w:val="2116439976"/>
        </w:trPr>
        <w:tc>
          <w:tcPr>
            <w:tcW w:w="378" w:type="dxa"/>
            <w:tcBorders>
              <w:left w:val="single" w:sz="6" w:space="0" w:color="auto"/>
            </w:tcBorders>
          </w:tcPr>
          <w:p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Pr>
          <w:p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rsidTr="00010215">
        <w:trPr>
          <w:divId w:val="2116439976"/>
        </w:trPr>
        <w:tc>
          <w:tcPr>
            <w:tcW w:w="378" w:type="dxa"/>
            <w:tcBorders>
              <w:left w:val="single" w:sz="6" w:space="0" w:color="auto"/>
            </w:tcBorders>
          </w:tcPr>
          <w:p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8010" w:type="dxa"/>
          </w:tcPr>
          <w:p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c>
          <w:tcPr>
            <w:tcW w:w="236" w:type="dxa"/>
            <w:tcBorders>
              <w:right w:val="single" w:sz="6" w:space="0" w:color="auto"/>
            </w:tcBorders>
          </w:tcPr>
          <w:p w:rsidR="00010215" w:rsidRPr="004076E5" w:rsidRDefault="00010215" w:rsidP="005A22FC">
            <w:pPr>
              <w:numPr>
                <w:ilvl w:val="12"/>
                <w:numId w:val="0"/>
              </w:numPr>
              <w:spacing w:after="0" w:line="240" w:lineRule="auto"/>
              <w:rPr>
                <w:rFonts w:ascii="Times New Roman" w:hAnsi="Times New Roman" w:cs="Times New Roman"/>
                <w:b/>
                <w:szCs w:val="20"/>
                <w:u w:val="single"/>
                <w:lang w:eastAsia="zh-CN"/>
              </w:rPr>
            </w:pPr>
          </w:p>
        </w:tc>
      </w:tr>
      <w:tr w:rsidR="00010215" w:rsidRPr="004076E5" w:rsidTr="00010215">
        <w:trPr>
          <w:divId w:val="2116439976"/>
          <w:cantSplit/>
        </w:trPr>
        <w:tc>
          <w:tcPr>
            <w:tcW w:w="378" w:type="dxa"/>
            <w:tcBorders>
              <w:left w:val="single" w:sz="6" w:space="0" w:color="auto"/>
              <w:bottom w:val="single" w:sz="6" w:space="0" w:color="auto"/>
            </w:tcBorders>
          </w:tcPr>
          <w:p w:rsidR="00010215" w:rsidRPr="004076E5" w:rsidRDefault="00010215" w:rsidP="005A22FC">
            <w:pPr>
              <w:numPr>
                <w:ilvl w:val="12"/>
                <w:numId w:val="0"/>
              </w:numPr>
              <w:spacing w:before="120" w:after="120"/>
              <w:rPr>
                <w:rFonts w:ascii="Times New Roman" w:hAnsi="Times New Roman" w:cs="Times New Roman"/>
                <w:sz w:val="20"/>
                <w:szCs w:val="20"/>
                <w:lang w:eastAsia="zh-CN"/>
              </w:rPr>
            </w:pPr>
          </w:p>
        </w:tc>
        <w:tc>
          <w:tcPr>
            <w:tcW w:w="8010" w:type="dxa"/>
            <w:tcBorders>
              <w:bottom w:val="single" w:sz="6" w:space="0" w:color="auto"/>
            </w:tcBorders>
          </w:tcPr>
          <w:p w:rsidR="00010215" w:rsidRPr="004076E5" w:rsidRDefault="00010215" w:rsidP="005A22FC">
            <w:pPr>
              <w:numPr>
                <w:ilvl w:val="12"/>
                <w:numId w:val="0"/>
              </w:numPr>
              <w:spacing w:after="0" w:line="240" w:lineRule="auto"/>
              <w:rPr>
                <w:rFonts w:ascii="Times New Roman" w:hAnsi="Times New Roman" w:cs="Times New Roman"/>
                <w:sz w:val="20"/>
                <w:szCs w:val="20"/>
                <w:lang w:eastAsia="zh-CN"/>
              </w:rPr>
            </w:pPr>
            <w:r w:rsidRPr="004076E5">
              <w:rPr>
                <w:rFonts w:ascii="Times New Roman" w:hAnsi="Times New Roman" w:cs="Times New Roman"/>
                <w:sz w:val="20"/>
                <w:szCs w:val="20"/>
                <w:u w:val="single"/>
                <w:lang w:eastAsia="zh-CN"/>
              </w:rPr>
              <w:t>_____________________________</w:t>
            </w:r>
          </w:p>
          <w:p w:rsidR="00010215" w:rsidRPr="004076E5" w:rsidRDefault="00010215" w:rsidP="005A22FC">
            <w:pPr>
              <w:numPr>
                <w:ilvl w:val="12"/>
                <w:numId w:val="0"/>
              </w:numPr>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Name and designation of CPF Board officer</w:t>
            </w:r>
          </w:p>
          <w:p w:rsidR="00010215" w:rsidRPr="004076E5" w:rsidRDefault="00010215" w:rsidP="005A22FC">
            <w:pPr>
              <w:numPr>
                <w:ilvl w:val="12"/>
                <w:numId w:val="0"/>
              </w:numPr>
              <w:spacing w:after="0" w:line="240" w:lineRule="auto"/>
              <w:rPr>
                <w:rFonts w:ascii="Times New Roman" w:hAnsi="Times New Roman" w:cs="Times New Roman"/>
                <w:szCs w:val="20"/>
                <w:lang w:eastAsia="zh-CN"/>
              </w:rPr>
            </w:pPr>
          </w:p>
          <w:p w:rsidR="00010215" w:rsidRPr="004076E5" w:rsidRDefault="00010215" w:rsidP="005A22FC">
            <w:pPr>
              <w:numPr>
                <w:ilvl w:val="12"/>
                <w:numId w:val="0"/>
              </w:numPr>
              <w:spacing w:after="0" w:line="240" w:lineRule="auto"/>
              <w:rPr>
                <w:rFonts w:ascii="Times New Roman" w:hAnsi="Times New Roman" w:cs="Times New Roman"/>
                <w:szCs w:val="20"/>
                <w:lang w:eastAsia="zh-CN"/>
              </w:rPr>
            </w:pPr>
          </w:p>
          <w:p w:rsidR="00010215" w:rsidRPr="004076E5" w:rsidRDefault="00010215" w:rsidP="005A22FC">
            <w:pPr>
              <w:numPr>
                <w:ilvl w:val="12"/>
                <w:numId w:val="0"/>
              </w:numPr>
              <w:spacing w:after="0" w:line="240" w:lineRule="auto"/>
              <w:rPr>
                <w:rFonts w:ascii="Times New Roman" w:hAnsi="Times New Roman" w:cs="Times New Roman"/>
                <w:szCs w:val="20"/>
                <w:lang w:eastAsia="zh-CN"/>
              </w:rPr>
            </w:pPr>
          </w:p>
          <w:p w:rsidR="00010215" w:rsidRPr="004076E5" w:rsidRDefault="00010215" w:rsidP="005A22FC">
            <w:pPr>
              <w:numPr>
                <w:ilvl w:val="12"/>
                <w:numId w:val="0"/>
              </w:numPr>
              <w:tabs>
                <w:tab w:val="left" w:pos="4122"/>
              </w:tabs>
              <w:spacing w:after="0" w:line="240" w:lineRule="auto"/>
              <w:jc w:val="both"/>
              <w:rPr>
                <w:rFonts w:ascii="Times New Roman" w:hAnsi="Times New Roman" w:cs="Times New Roman"/>
                <w:sz w:val="20"/>
                <w:szCs w:val="20"/>
                <w:lang w:eastAsia="zh-CN"/>
              </w:rPr>
            </w:pPr>
            <w:r w:rsidRPr="004076E5">
              <w:rPr>
                <w:rFonts w:ascii="Times New Roman" w:hAnsi="Times New Roman" w:cs="Times New Roman"/>
                <w:sz w:val="20"/>
                <w:szCs w:val="20"/>
                <w:u w:val="single"/>
                <w:lang w:eastAsia="zh-CN"/>
              </w:rPr>
              <w:t>_________________________</w:t>
            </w:r>
            <w:r w:rsidRPr="004076E5">
              <w:rPr>
                <w:rFonts w:ascii="Times New Roman" w:hAnsi="Times New Roman" w:cs="Times New Roman"/>
                <w:sz w:val="20"/>
                <w:szCs w:val="20"/>
                <w:lang w:eastAsia="zh-CN"/>
              </w:rPr>
              <w:tab/>
              <w:t>___________________________</w:t>
            </w:r>
          </w:p>
          <w:p w:rsidR="00010215" w:rsidRPr="004076E5" w:rsidRDefault="00010215" w:rsidP="005A22FC">
            <w:pPr>
              <w:numPr>
                <w:ilvl w:val="12"/>
                <w:numId w:val="0"/>
              </w:numPr>
              <w:tabs>
                <w:tab w:val="left" w:pos="522"/>
                <w:tab w:val="left" w:pos="4122"/>
              </w:tabs>
              <w:spacing w:after="0" w:line="240" w:lineRule="auto"/>
              <w:rPr>
                <w:rFonts w:ascii="Times New Roman" w:hAnsi="Times New Roman" w:cs="Times New Roman"/>
                <w:szCs w:val="20"/>
                <w:lang w:eastAsia="zh-CN"/>
              </w:rPr>
            </w:pPr>
            <w:r w:rsidRPr="004076E5">
              <w:rPr>
                <w:rFonts w:ascii="Times New Roman" w:hAnsi="Times New Roman" w:cs="Times New Roman"/>
                <w:szCs w:val="20"/>
                <w:lang w:eastAsia="zh-CN"/>
              </w:rPr>
              <w:tab/>
              <w:t>Date</w:t>
            </w:r>
            <w:r w:rsidRPr="004076E5">
              <w:rPr>
                <w:rFonts w:ascii="Times New Roman" w:hAnsi="Times New Roman" w:cs="Times New Roman"/>
                <w:szCs w:val="20"/>
                <w:lang w:eastAsia="zh-CN"/>
              </w:rPr>
              <w:tab/>
              <w:t>Signature of CPF Board officer</w:t>
            </w:r>
          </w:p>
          <w:p w:rsidR="00010215" w:rsidRPr="004076E5" w:rsidRDefault="00010215" w:rsidP="005A22FC">
            <w:pPr>
              <w:numPr>
                <w:ilvl w:val="12"/>
                <w:numId w:val="0"/>
              </w:numPr>
              <w:spacing w:after="0" w:line="240" w:lineRule="auto"/>
              <w:rPr>
                <w:rFonts w:ascii="Times New Roman" w:hAnsi="Times New Roman" w:cs="Times New Roman"/>
                <w:sz w:val="20"/>
                <w:szCs w:val="20"/>
                <w:lang w:eastAsia="zh-CN"/>
              </w:rPr>
            </w:pPr>
          </w:p>
        </w:tc>
        <w:tc>
          <w:tcPr>
            <w:tcW w:w="236" w:type="dxa"/>
            <w:tcBorders>
              <w:bottom w:val="single" w:sz="6" w:space="0" w:color="auto"/>
              <w:right w:val="single" w:sz="6" w:space="0" w:color="auto"/>
            </w:tcBorders>
          </w:tcPr>
          <w:p w:rsidR="00010215" w:rsidRPr="004076E5" w:rsidRDefault="00010215" w:rsidP="005A22FC">
            <w:pPr>
              <w:numPr>
                <w:ilvl w:val="12"/>
                <w:numId w:val="0"/>
              </w:numPr>
              <w:spacing w:before="120" w:after="120"/>
              <w:rPr>
                <w:rFonts w:ascii="Times New Roman" w:hAnsi="Times New Roman" w:cs="Times New Roman"/>
                <w:sz w:val="20"/>
                <w:szCs w:val="20"/>
                <w:lang w:eastAsia="zh-CN"/>
              </w:rPr>
            </w:pPr>
          </w:p>
        </w:tc>
      </w:tr>
    </w:tbl>
    <w:p w:rsidR="00267633" w:rsidRDefault="00267633" w:rsidP="00267633">
      <w:pPr>
        <w:numPr>
          <w:ilvl w:val="12"/>
          <w:numId w:val="0"/>
        </w:numPr>
        <w:spacing w:before="0" w:after="0" w:line="240" w:lineRule="auto"/>
        <w:divId w:val="2116439976"/>
        <w:rPr>
          <w:rFonts w:ascii="Times New Roman" w:hAnsi="Times New Roman" w:cs="Times New Roman"/>
          <w:sz w:val="20"/>
          <w:szCs w:val="20"/>
          <w:lang w:val="en-GB" w:eastAsia="zh-CN"/>
        </w:rPr>
      </w:pPr>
    </w:p>
    <w:p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rsidR="00DD35C5"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rsidR="00DD35C5" w:rsidRPr="00267633" w:rsidRDefault="00DD35C5" w:rsidP="00267633">
      <w:pPr>
        <w:numPr>
          <w:ilvl w:val="12"/>
          <w:numId w:val="0"/>
        </w:numPr>
        <w:spacing w:before="0" w:after="0" w:line="240" w:lineRule="auto"/>
        <w:divId w:val="2116439976"/>
        <w:rPr>
          <w:rFonts w:ascii="Times New Roman" w:hAnsi="Times New Roman" w:cs="Times New Roman"/>
          <w:sz w:val="20"/>
          <w:szCs w:val="20"/>
          <w:lang w:val="en-GB" w:eastAsia="zh-CN"/>
        </w:rPr>
      </w:pPr>
    </w:p>
    <w:p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rsidR="00840876" w:rsidRDefault="00840876" w:rsidP="00DD35C5">
      <w:pPr>
        <w:spacing w:before="0" w:after="0" w:line="240" w:lineRule="auto"/>
        <w:jc w:val="center"/>
        <w:divId w:val="2116439976"/>
        <w:rPr>
          <w:rFonts w:ascii="Times New Roman" w:hAnsi="Times New Roman"/>
          <w:bCs/>
          <w:iCs/>
          <w:spacing w:val="-3"/>
          <w:szCs w:val="28"/>
          <w:lang w:val="en-GB" w:eastAsia="zh-CN"/>
        </w:rPr>
      </w:pPr>
    </w:p>
    <w:p w:rsidR="00DD35C5" w:rsidRDefault="00DD35C5" w:rsidP="00DD35C5">
      <w:pPr>
        <w:spacing w:before="0" w:after="0" w:line="240" w:lineRule="auto"/>
        <w:jc w:val="center"/>
        <w:divId w:val="2116439976"/>
        <w:rPr>
          <w:rFonts w:ascii="Times New Roman" w:hAnsi="Times New Roman" w:cs="Times New Roman"/>
          <w:color w:val="000000"/>
          <w:sz w:val="22"/>
          <w:szCs w:val="22"/>
          <w:lang w:val="en-US" w:eastAsia="zh-CN"/>
        </w:rPr>
      </w:pPr>
      <w:r w:rsidRPr="00267633">
        <w:rPr>
          <w:rFonts w:ascii="Times New Roman" w:hAnsi="Times New Roman"/>
          <w:bCs/>
          <w:iCs/>
          <w:spacing w:val="-3"/>
          <w:szCs w:val="28"/>
          <w:lang w:val="en-GB" w:eastAsia="zh-CN"/>
        </w:rPr>
        <w:lastRenderedPageBreak/>
        <w:t>FORM 198</w:t>
      </w:r>
    </w:p>
    <w:p w:rsidR="00DD35C5" w:rsidRDefault="00DD35C5" w:rsidP="00267633">
      <w:pPr>
        <w:spacing w:before="0" w:after="0" w:line="240" w:lineRule="auto"/>
        <w:divId w:val="2116439976"/>
        <w:rPr>
          <w:rFonts w:ascii="Times New Roman" w:hAnsi="Times New Roman" w:cs="Times New Roman"/>
          <w:color w:val="000000"/>
          <w:sz w:val="22"/>
          <w:szCs w:val="22"/>
          <w:lang w:val="en-US" w:eastAsia="zh-CN"/>
        </w:rPr>
      </w:pPr>
    </w:p>
    <w:p w:rsidR="00267633" w:rsidRPr="00267633" w:rsidRDefault="00267633" w:rsidP="00267633">
      <w:pPr>
        <w:spacing w:before="0" w:after="0" w:line="240" w:lineRule="auto"/>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Para 17</w:t>
      </w:r>
    </w:p>
    <w:p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FIRST STATUS CONFERENCE NOTICE TO PLAINTIFF</w:t>
      </w:r>
    </w:p>
    <w:p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p>
    <w:p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Date:</w:t>
      </w:r>
    </w:p>
    <w:p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To:</w:t>
      </w:r>
      <w:r w:rsidRPr="00267633">
        <w:rPr>
          <w:rFonts w:ascii="Times New Roman" w:hAnsi="Times New Roman" w:cs="Times New Roman"/>
          <w:color w:val="000000"/>
          <w:lang w:val="en-US" w:eastAsia="zh-CN"/>
        </w:rPr>
        <w:tab/>
        <w:t>Plaintiff’s Solicitors</w:t>
      </w:r>
    </w:p>
    <w:p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rsidR="00267633" w:rsidRPr="00267633" w:rsidRDefault="00267633" w:rsidP="00267633">
      <w:pPr>
        <w:spacing w:before="0" w:after="0" w:line="240" w:lineRule="auto"/>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STATUS OF [</w:t>
      </w:r>
      <w:r w:rsidRPr="00267633">
        <w:rPr>
          <w:rFonts w:ascii="Times New Roman" w:hAnsi="Times New Roman" w:cs="Times New Roman"/>
          <w:b/>
          <w:i/>
          <w:color w:val="000000"/>
          <w:lang w:val="en-US" w:eastAsia="zh-CN"/>
        </w:rPr>
        <w:t>case number</w:t>
      </w:r>
      <w:r w:rsidRPr="00267633">
        <w:rPr>
          <w:rFonts w:ascii="Times New Roman" w:hAnsi="Times New Roman" w:cs="Times New Roman"/>
          <w:b/>
          <w:color w:val="000000"/>
          <w:lang w:val="en-US" w:eastAsia="zh-CN"/>
        </w:rPr>
        <w:t>]</w:t>
      </w:r>
    </w:p>
    <w:p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rsidR="00267633" w:rsidRPr="00267633" w:rsidRDefault="00267633" w:rsidP="00267633">
      <w:pPr>
        <w:spacing w:before="0" w:after="0" w:line="240" w:lineRule="auto"/>
        <w:ind w:left="720" w:hanging="720"/>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 xml:space="preserve">1. </w:t>
      </w:r>
      <w:r w:rsidRPr="00267633">
        <w:rPr>
          <w:rFonts w:ascii="Times New Roman" w:hAnsi="Times New Roman" w:cs="Times New Roman"/>
          <w:color w:val="000000"/>
          <w:lang w:val="en-US" w:eastAsia="zh-CN"/>
        </w:rPr>
        <w:tab/>
        <w:t xml:space="preserve">You are directed to set down the above case for hearing by </w:t>
      </w:r>
      <w:r w:rsidRPr="00267633">
        <w:rPr>
          <w:rFonts w:ascii="Times New Roman" w:hAnsi="Times New Roman" w:cs="Times New Roman"/>
          <w:i/>
          <w:color w:val="000000"/>
          <w:lang w:val="en-US" w:eastAsia="zh-CN"/>
        </w:rPr>
        <w:t xml:space="preserve">[date] </w:t>
      </w:r>
      <w:r w:rsidRPr="00267633">
        <w:rPr>
          <w:rFonts w:ascii="Times New Roman" w:hAnsi="Times New Roman" w:cs="Times New Roman"/>
          <w:color w:val="000000"/>
          <w:lang w:val="en-US" w:eastAsia="zh-CN"/>
        </w:rPr>
        <w:t>if pleadings are closed</w:t>
      </w:r>
      <w:r w:rsidRPr="00267633">
        <w:rPr>
          <w:rFonts w:ascii="Times New Roman" w:hAnsi="Times New Roman" w:cs="Times New Roman"/>
          <w:color w:val="000000"/>
          <w:sz w:val="20"/>
          <w:vertAlign w:val="superscript"/>
          <w:lang w:val="en-US" w:eastAsia="zh-CN"/>
        </w:rPr>
        <w:footnoteReference w:id="1"/>
      </w:r>
      <w:r w:rsidRPr="00267633">
        <w:rPr>
          <w:rFonts w:ascii="Times New Roman" w:hAnsi="Times New Roman" w:cs="Times New Roman"/>
          <w:color w:val="000000"/>
          <w:lang w:val="en-US" w:eastAsia="zh-CN"/>
        </w:rPr>
        <w:t xml:space="preserve"> by then.   </w:t>
      </w:r>
    </w:p>
    <w:p w:rsidR="00267633" w:rsidRPr="00267633" w:rsidRDefault="00267633" w:rsidP="00267633">
      <w:pPr>
        <w:spacing w:before="0" w:after="0" w:line="240" w:lineRule="auto"/>
        <w:ind w:left="360"/>
        <w:divId w:val="2116439976"/>
        <w:rPr>
          <w:rFonts w:ascii="Times New Roman" w:hAnsi="Times New Roman" w:cs="Times New Roman"/>
          <w:color w:val="000000"/>
          <w:lang w:val="en-US" w:eastAsia="zh-CN"/>
        </w:rPr>
      </w:pPr>
    </w:p>
    <w:p w:rsidR="00267633" w:rsidRPr="00267633" w:rsidRDefault="00267633" w:rsidP="00267633">
      <w:pPr>
        <w:spacing w:before="0" w:after="0" w:line="240" w:lineRule="auto"/>
        <w:ind w:left="720" w:hanging="720"/>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2.</w:t>
      </w:r>
      <w:r w:rsidRPr="00267633">
        <w:rPr>
          <w:rFonts w:ascii="Times New Roman" w:hAnsi="Times New Roman" w:cs="Times New Roman"/>
          <w:color w:val="000000"/>
          <w:lang w:val="en-US" w:eastAsia="zh-CN"/>
        </w:rPr>
        <w:tab/>
        <w:t xml:space="preserve">If pleadings are not likely to be closed by </w:t>
      </w:r>
      <w:r w:rsidRPr="00267633">
        <w:rPr>
          <w:rFonts w:ascii="Times New Roman" w:hAnsi="Times New Roman" w:cs="Times New Roman"/>
          <w:i/>
          <w:color w:val="000000"/>
          <w:lang w:val="en-US" w:eastAsia="zh-CN"/>
        </w:rPr>
        <w:t>[date]</w:t>
      </w:r>
      <w:r w:rsidRPr="00267633">
        <w:rPr>
          <w:rFonts w:ascii="Times New Roman" w:hAnsi="Times New Roman" w:cs="Times New Roman"/>
          <w:color w:val="000000"/>
          <w:lang w:val="en-US" w:eastAsia="zh-CN"/>
        </w:rPr>
        <w:t xml:space="preserve">, you must inform the Court of the status of the case within 7 days of this Registrar’s Notice. Please use the standard status form as prescribed in Form 199 of the Family Justice Courts Practice Directions.  </w:t>
      </w:r>
    </w:p>
    <w:p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 xml:space="preserve">Registrar </w:t>
      </w:r>
    </w:p>
    <w:p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 xml:space="preserve">cc  </w:t>
      </w:r>
      <w:r w:rsidRPr="00267633">
        <w:rPr>
          <w:rFonts w:ascii="Times New Roman" w:hAnsi="Times New Roman" w:cs="Times New Roman"/>
          <w:color w:val="000000"/>
          <w:lang w:val="en-US" w:eastAsia="zh-CN"/>
        </w:rPr>
        <w:tab/>
        <w:t>Defendant /Defendant’s counsel</w:t>
      </w:r>
    </w:p>
    <w:p w:rsidR="00267633" w:rsidRPr="00267633" w:rsidRDefault="00267633" w:rsidP="00267633">
      <w:pPr>
        <w:spacing w:before="0" w:after="0" w:line="240" w:lineRule="auto"/>
        <w:ind w:left="360"/>
        <w:divId w:val="2116439976"/>
        <w:rPr>
          <w:rFonts w:ascii="Times New Roman" w:hAnsi="Times New Roman" w:cs="Times New Roman"/>
          <w:color w:val="000000"/>
          <w:lang w:val="en-US" w:eastAsia="zh-CN"/>
        </w:rPr>
      </w:pPr>
    </w:p>
    <w:p w:rsidR="00267633" w:rsidRPr="00267633" w:rsidRDefault="00267633" w:rsidP="00267633">
      <w:pPr>
        <w:spacing w:before="0" w:after="0" w:line="240" w:lineRule="auto"/>
        <w:ind w:left="360"/>
        <w:divId w:val="2116439976"/>
        <w:rPr>
          <w:rFonts w:ascii="Times New Roman" w:hAnsi="Times New Roman" w:cs="Times New Roman"/>
          <w:color w:val="000000"/>
          <w:lang w:val="en-US" w:eastAsia="zh-CN"/>
        </w:rPr>
      </w:pPr>
    </w:p>
    <w:p w:rsidR="00267633" w:rsidRDefault="00267633" w:rsidP="00267633">
      <w:pPr>
        <w:spacing w:before="0" w:after="200" w:line="276" w:lineRule="auto"/>
        <w:divId w:val="2116439976"/>
        <w:rPr>
          <w:rFonts w:ascii="Calibri" w:hAnsi="Calibri" w:cs="Times New Roman"/>
          <w:sz w:val="22"/>
          <w:szCs w:val="22"/>
          <w:lang w:val="en-GB" w:eastAsia="en-GB"/>
        </w:rPr>
      </w:pPr>
    </w:p>
    <w:p w:rsidR="00C63330" w:rsidRDefault="00C63330" w:rsidP="00267633">
      <w:pPr>
        <w:spacing w:before="0" w:after="200" w:line="276" w:lineRule="auto"/>
        <w:divId w:val="2116439976"/>
        <w:rPr>
          <w:rFonts w:ascii="Calibri" w:hAnsi="Calibri" w:cs="Times New Roman"/>
          <w:sz w:val="22"/>
          <w:szCs w:val="22"/>
          <w:lang w:val="en-GB" w:eastAsia="en-GB"/>
        </w:rPr>
      </w:pPr>
    </w:p>
    <w:p w:rsidR="00C63330" w:rsidRDefault="00C63330" w:rsidP="00267633">
      <w:pPr>
        <w:spacing w:before="0" w:after="200" w:line="276" w:lineRule="auto"/>
        <w:divId w:val="2116439976"/>
        <w:rPr>
          <w:rFonts w:ascii="Calibri" w:hAnsi="Calibri" w:cs="Times New Roman"/>
          <w:sz w:val="22"/>
          <w:szCs w:val="22"/>
          <w:lang w:val="en-GB" w:eastAsia="en-GB"/>
        </w:rPr>
      </w:pPr>
    </w:p>
    <w:p w:rsidR="00C63330" w:rsidRDefault="00C63330" w:rsidP="00267633">
      <w:pPr>
        <w:spacing w:before="0" w:after="200" w:line="276" w:lineRule="auto"/>
        <w:divId w:val="2116439976"/>
        <w:rPr>
          <w:rFonts w:ascii="Calibri" w:hAnsi="Calibri" w:cs="Times New Roman"/>
          <w:sz w:val="22"/>
          <w:szCs w:val="22"/>
          <w:lang w:val="en-GB" w:eastAsia="en-GB"/>
        </w:rPr>
      </w:pPr>
    </w:p>
    <w:p w:rsidR="00C63330" w:rsidRDefault="00C63330" w:rsidP="00267633">
      <w:pPr>
        <w:spacing w:before="0" w:after="200" w:line="276" w:lineRule="auto"/>
        <w:divId w:val="2116439976"/>
        <w:rPr>
          <w:rFonts w:ascii="Calibri" w:hAnsi="Calibri" w:cs="Times New Roman"/>
          <w:sz w:val="22"/>
          <w:szCs w:val="22"/>
          <w:lang w:val="en-GB" w:eastAsia="en-GB"/>
        </w:rPr>
      </w:pPr>
    </w:p>
    <w:p w:rsidR="00C63330" w:rsidRDefault="00C63330" w:rsidP="00267633">
      <w:pPr>
        <w:spacing w:before="0" w:after="200" w:line="276" w:lineRule="auto"/>
        <w:divId w:val="2116439976"/>
        <w:rPr>
          <w:rFonts w:ascii="Calibri" w:hAnsi="Calibri" w:cs="Times New Roman"/>
          <w:sz w:val="22"/>
          <w:szCs w:val="22"/>
          <w:lang w:val="en-GB" w:eastAsia="en-GB"/>
        </w:rPr>
      </w:pPr>
    </w:p>
    <w:p w:rsidR="00C63330" w:rsidRDefault="00C63330" w:rsidP="00267633">
      <w:pPr>
        <w:spacing w:before="0" w:after="200" w:line="276" w:lineRule="auto"/>
        <w:divId w:val="2116439976"/>
        <w:rPr>
          <w:rFonts w:ascii="Calibri" w:hAnsi="Calibri" w:cs="Times New Roman"/>
          <w:sz w:val="22"/>
          <w:szCs w:val="22"/>
          <w:lang w:val="en-GB" w:eastAsia="en-GB"/>
        </w:rPr>
      </w:pPr>
    </w:p>
    <w:p w:rsidR="00C63330" w:rsidRDefault="00C63330"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199</w:t>
            </w:r>
          </w:p>
        </w:tc>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r w:rsidRPr="00267633">
        <w:rPr>
          <w:rFonts w:ascii="Times New Roman" w:hAnsi="Times New Roman" w:cs="Times New Roman"/>
          <w:color w:val="000000"/>
          <w:sz w:val="20"/>
          <w:szCs w:val="20"/>
          <w:lang w:val="en-US" w:eastAsia="zh-CN"/>
        </w:rPr>
        <w:t>Para 17</w:t>
      </w:r>
    </w:p>
    <w:p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 xml:space="preserve">INFORMATION FROM PLAINTIFF TO FAMILY JUSTICE COURTS </w:t>
      </w:r>
    </w:p>
    <w:p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ON STATUS OF WRIT</w:t>
      </w:r>
    </w:p>
    <w:p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 xml:space="preserve"> </w:t>
      </w:r>
    </w:p>
    <w:p w:rsidR="00267633" w:rsidRPr="00267633" w:rsidRDefault="00267633" w:rsidP="00267633">
      <w:pPr>
        <w:spacing w:before="0" w:after="0" w:line="240" w:lineRule="auto"/>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To: </w:t>
      </w:r>
      <w:r w:rsidRPr="00267633">
        <w:rPr>
          <w:rFonts w:ascii="Times New Roman" w:hAnsi="Times New Roman" w:cs="Times New Roman"/>
          <w:color w:val="000000"/>
          <w:sz w:val="22"/>
          <w:szCs w:val="22"/>
          <w:lang w:val="en-US" w:eastAsia="zh-CN"/>
        </w:rPr>
        <w:tab/>
        <w:t xml:space="preserve">Registrar </w:t>
      </w:r>
    </w:p>
    <w:p w:rsidR="00267633" w:rsidRPr="00267633" w:rsidRDefault="00267633" w:rsidP="00267633">
      <w:pPr>
        <w:spacing w:before="0" w:after="120" w:line="240" w:lineRule="auto"/>
        <w:ind w:firstLine="720"/>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Family Justice Courts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761"/>
      </w:tblGrid>
      <w:tr w:rsidR="00267633" w:rsidRPr="00267633" w:rsidTr="00267633">
        <w:trPr>
          <w:divId w:val="2116439976"/>
        </w:trPr>
        <w:tc>
          <w:tcPr>
            <w:tcW w:w="8669" w:type="dxa"/>
            <w:gridSpan w:val="2"/>
          </w:tcPr>
          <w:p w:rsidR="00267633" w:rsidRPr="00267633" w:rsidRDefault="00267633" w:rsidP="00267633">
            <w:pPr>
              <w:spacing w:before="120" w:after="120" w:line="240" w:lineRule="auto"/>
              <w:jc w:val="center"/>
              <w:rPr>
                <w:rFonts w:ascii="Times New Roman" w:hAnsi="Times New Roman" w:cs="Times New Roman"/>
                <w:color w:val="000000"/>
                <w:sz w:val="22"/>
                <w:szCs w:val="22"/>
                <w:lang w:val="en-US" w:eastAsia="zh-CN"/>
              </w:rPr>
            </w:pPr>
            <w:r w:rsidRPr="00267633">
              <w:rPr>
                <w:rFonts w:ascii="Times New Roman" w:hAnsi="Times New Roman" w:cs="Times New Roman"/>
                <w:b/>
                <w:color w:val="000000"/>
                <w:sz w:val="22"/>
                <w:szCs w:val="22"/>
                <w:lang w:val="en-US" w:eastAsia="zh-CN"/>
              </w:rPr>
              <w:t>INFORMATION ON STATUS OF WRIT</w:t>
            </w:r>
          </w:p>
        </w:tc>
      </w:tr>
      <w:tr w:rsidR="00267633" w:rsidRPr="00267633" w:rsidTr="00267633">
        <w:trPr>
          <w:divId w:val="2116439976"/>
        </w:trPr>
        <w:tc>
          <w:tcPr>
            <w:tcW w:w="1908" w:type="dxa"/>
          </w:tcPr>
          <w:p w:rsidR="00267633" w:rsidRPr="00267633" w:rsidRDefault="00267633" w:rsidP="00267633">
            <w:pPr>
              <w:spacing w:before="120" w:after="120" w:line="240" w:lineRule="auto"/>
              <w:rPr>
                <w:rFonts w:ascii="Times New Roman" w:hAnsi="Times New Roman" w:cs="Times New Roman"/>
                <w:color w:val="000000"/>
                <w:sz w:val="22"/>
                <w:szCs w:val="22"/>
                <w:u w:val="single"/>
                <w:lang w:val="en-US" w:eastAsia="zh-CN"/>
              </w:rPr>
            </w:pPr>
            <w:r w:rsidRPr="00267633">
              <w:rPr>
                <w:rFonts w:ascii="Times New Roman" w:hAnsi="Times New Roman" w:cs="Times New Roman"/>
                <w:color w:val="000000"/>
                <w:sz w:val="22"/>
                <w:szCs w:val="22"/>
                <w:lang w:val="en-US" w:eastAsia="zh-CN"/>
              </w:rPr>
              <w:t xml:space="preserve">Case Number: </w:t>
            </w:r>
          </w:p>
        </w:tc>
        <w:tc>
          <w:tcPr>
            <w:tcW w:w="6761" w:type="dxa"/>
          </w:tcPr>
          <w:p w:rsidR="00267633" w:rsidRPr="00267633" w:rsidRDefault="00267633" w:rsidP="00267633">
            <w:pPr>
              <w:spacing w:before="120" w:after="120" w:line="240" w:lineRule="auto"/>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D No. </w:t>
            </w:r>
          </w:p>
        </w:tc>
      </w:tr>
      <w:tr w:rsidR="00267633" w:rsidRPr="00267633" w:rsidTr="00267633">
        <w:trPr>
          <w:divId w:val="2116439976"/>
        </w:trPr>
        <w:tc>
          <w:tcPr>
            <w:tcW w:w="1908" w:type="dxa"/>
          </w:tcPr>
          <w:p w:rsidR="00267633" w:rsidRPr="00267633" w:rsidRDefault="00267633" w:rsidP="00267633">
            <w:pPr>
              <w:spacing w:before="120" w:after="120" w:line="240" w:lineRule="auto"/>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Date:</w:t>
            </w:r>
          </w:p>
        </w:tc>
        <w:tc>
          <w:tcPr>
            <w:tcW w:w="6761" w:type="dxa"/>
          </w:tcPr>
          <w:p w:rsidR="00267633" w:rsidRPr="00267633" w:rsidRDefault="00267633" w:rsidP="00267633">
            <w:pPr>
              <w:spacing w:before="120" w:after="120" w:line="240" w:lineRule="auto"/>
              <w:rPr>
                <w:rFonts w:ascii="Times New Roman" w:hAnsi="Times New Roman" w:cs="Times New Roman"/>
                <w:color w:val="000000"/>
                <w:sz w:val="22"/>
                <w:szCs w:val="22"/>
                <w:u w:val="single"/>
                <w:lang w:val="en-US" w:eastAsia="zh-CN"/>
              </w:rPr>
            </w:pPr>
          </w:p>
        </w:tc>
      </w:tr>
      <w:tr w:rsidR="00267633" w:rsidRPr="00267633" w:rsidTr="00267633">
        <w:trPr>
          <w:divId w:val="2116439976"/>
        </w:trPr>
        <w:tc>
          <w:tcPr>
            <w:tcW w:w="8669" w:type="dxa"/>
            <w:gridSpan w:val="2"/>
          </w:tcPr>
          <w:p w:rsidR="00267633" w:rsidRPr="00267633" w:rsidRDefault="00267633" w:rsidP="00267633">
            <w:pPr>
              <w:spacing w:before="120" w:after="120" w:line="240" w:lineRule="auto"/>
              <w:ind w:left="360"/>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The status of the case is as follows:</w:t>
            </w:r>
          </w:p>
          <w:p w:rsidR="00267633" w:rsidRPr="00267633" w:rsidRDefault="00267633" w:rsidP="00C20EF2">
            <w:pPr>
              <w:numPr>
                <w:ilvl w:val="0"/>
                <w:numId w:val="113"/>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We are attempting personal service of the papers on </w:t>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lang w:val="en-US" w:eastAsia="zh-CN"/>
              </w:rPr>
              <w:t xml:space="preserve"> (</w:t>
            </w:r>
            <w:r w:rsidRPr="00267633">
              <w:rPr>
                <w:rFonts w:ascii="Times New Roman" w:hAnsi="Times New Roman" w:cs="Times New Roman"/>
                <w:i/>
                <w:color w:val="000000"/>
                <w:sz w:val="22"/>
                <w:szCs w:val="22"/>
                <w:lang w:val="en-US" w:eastAsia="zh-CN"/>
              </w:rPr>
              <w:t>name)</w:t>
            </w:r>
            <w:r w:rsidRPr="00267633">
              <w:rPr>
                <w:rFonts w:ascii="Times New Roman" w:hAnsi="Times New Roman" w:cs="Times New Roman"/>
                <w:color w:val="000000"/>
                <w:sz w:val="22"/>
                <w:szCs w:val="22"/>
                <w:lang w:val="en-US" w:eastAsia="zh-CN"/>
              </w:rPr>
              <w:t xml:space="preserve">.  We will complete our service attempts by </w:t>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lang w:val="en-US" w:eastAsia="zh-CN"/>
              </w:rPr>
              <w:t xml:space="preserve"> </w:t>
            </w:r>
            <w:r w:rsidRPr="00267633">
              <w:rPr>
                <w:rFonts w:ascii="Times New Roman" w:hAnsi="Times New Roman" w:cs="Times New Roman"/>
                <w:i/>
                <w:color w:val="000000"/>
                <w:sz w:val="22"/>
                <w:szCs w:val="22"/>
                <w:lang w:val="en-US" w:eastAsia="zh-CN"/>
              </w:rPr>
              <w:t>(date)</w:t>
            </w:r>
            <w:r w:rsidRPr="00267633">
              <w:rPr>
                <w:rFonts w:ascii="Times New Roman" w:hAnsi="Times New Roman" w:cs="Times New Roman"/>
                <w:color w:val="000000"/>
                <w:sz w:val="22"/>
                <w:szCs w:val="22"/>
                <w:lang w:val="en-US" w:eastAsia="zh-CN"/>
              </w:rPr>
              <w:t>.</w:t>
            </w:r>
          </w:p>
          <w:p w:rsidR="00267633" w:rsidRPr="00267633" w:rsidRDefault="00267633" w:rsidP="00C20EF2">
            <w:pPr>
              <w:numPr>
                <w:ilvl w:val="0"/>
                <w:numId w:val="113"/>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We will file our application for substituted service/dispensation of service by </w:t>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lang w:val="en-US" w:eastAsia="zh-CN"/>
              </w:rPr>
              <w:t xml:space="preserve"> (</w:t>
            </w:r>
            <w:r w:rsidRPr="00267633">
              <w:rPr>
                <w:rFonts w:ascii="Times New Roman" w:hAnsi="Times New Roman" w:cs="Times New Roman"/>
                <w:i/>
                <w:color w:val="000000"/>
                <w:sz w:val="22"/>
                <w:szCs w:val="22"/>
                <w:lang w:val="en-US" w:eastAsia="zh-CN"/>
              </w:rPr>
              <w:t>date).</w:t>
            </w:r>
          </w:p>
          <w:p w:rsidR="00267633" w:rsidRPr="00267633" w:rsidRDefault="00267633" w:rsidP="00C20EF2">
            <w:pPr>
              <w:numPr>
                <w:ilvl w:val="0"/>
                <w:numId w:val="113"/>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Our application for substituted service/dispensation of service has been fixed for hearing on </w:t>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lang w:val="en-US" w:eastAsia="zh-CN"/>
              </w:rPr>
              <w:t xml:space="preserve"> (</w:t>
            </w:r>
            <w:r w:rsidRPr="00267633">
              <w:rPr>
                <w:rFonts w:ascii="Times New Roman" w:hAnsi="Times New Roman" w:cs="Times New Roman"/>
                <w:i/>
                <w:color w:val="000000"/>
                <w:sz w:val="22"/>
                <w:szCs w:val="22"/>
                <w:lang w:val="en-US" w:eastAsia="zh-CN"/>
              </w:rPr>
              <w:t>date).</w:t>
            </w:r>
          </w:p>
          <w:p w:rsidR="00267633" w:rsidRPr="00267633" w:rsidRDefault="00267633" w:rsidP="00C20EF2">
            <w:pPr>
              <w:numPr>
                <w:ilvl w:val="0"/>
                <w:numId w:val="113"/>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We are negotiating a settlement.</w:t>
            </w:r>
          </w:p>
          <w:p w:rsidR="00267633" w:rsidRPr="00267633" w:rsidRDefault="00267633" w:rsidP="00C20EF2">
            <w:pPr>
              <w:numPr>
                <w:ilvl w:val="0"/>
                <w:numId w:val="113"/>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We seek a mediation / counselling / joint conference* date.  We have exchanged settlement proposals and the parties agree to attend mediation / counselling / joint conference *.</w:t>
            </w:r>
          </w:p>
          <w:p w:rsidR="00267633" w:rsidRPr="00267633" w:rsidRDefault="00267633" w:rsidP="00C20EF2">
            <w:pPr>
              <w:numPr>
                <w:ilvl w:val="0"/>
                <w:numId w:val="113"/>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The parties are attempting reconciliation.</w:t>
            </w:r>
          </w:p>
          <w:p w:rsidR="00267633" w:rsidRPr="00267633" w:rsidRDefault="00267633" w:rsidP="00C20EF2">
            <w:pPr>
              <w:numPr>
                <w:ilvl w:val="0"/>
                <w:numId w:val="113"/>
              </w:numPr>
              <w:spacing w:before="0" w:after="120" w:line="240" w:lineRule="auto"/>
              <w:jc w:val="both"/>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Others (please specify details):</w:t>
            </w:r>
          </w:p>
          <w:p w:rsidR="00267633" w:rsidRPr="00267633" w:rsidRDefault="00267633" w:rsidP="00267633">
            <w:pPr>
              <w:spacing w:before="0" w:after="0"/>
              <w:ind w:left="720"/>
              <w:rPr>
                <w:rFonts w:ascii="Times New Roman" w:hAnsi="Times New Roman" w:cs="Times New Roman"/>
                <w:color w:val="000000"/>
                <w:sz w:val="22"/>
                <w:szCs w:val="22"/>
                <w:u w:val="single"/>
                <w:lang w:val="en-US" w:eastAsia="zh-CN"/>
              </w:rPr>
            </w:pP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p>
        </w:tc>
      </w:tr>
    </w:tbl>
    <w:p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p>
    <w:p w:rsidR="00267633" w:rsidRPr="00267633" w:rsidRDefault="00267633" w:rsidP="00267633">
      <w:pPr>
        <w:spacing w:before="0" w:after="0" w:line="240" w:lineRule="auto"/>
        <w:ind w:left="360"/>
        <w:divId w:val="2116439976"/>
        <w:rPr>
          <w:rFonts w:ascii="Times New Roman" w:hAnsi="Times New Roman" w:cs="Times New Roman"/>
          <w:color w:val="000000"/>
          <w:sz w:val="22"/>
          <w:szCs w:val="22"/>
          <w:u w:val="single"/>
          <w:lang w:val="en-US" w:eastAsia="zh-CN"/>
        </w:rPr>
      </w:pP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r w:rsidRPr="00267633">
        <w:rPr>
          <w:rFonts w:ascii="Times New Roman" w:hAnsi="Times New Roman" w:cs="Times New Roman"/>
          <w:color w:val="000000"/>
          <w:sz w:val="22"/>
          <w:szCs w:val="22"/>
          <w:u w:val="single"/>
          <w:lang w:val="en-US" w:eastAsia="zh-CN"/>
        </w:rPr>
        <w:tab/>
      </w:r>
    </w:p>
    <w:p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Signature of solicitor</w:t>
      </w:r>
    </w:p>
    <w:p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Name of Solicitor for Plaintiff:</w:t>
      </w:r>
    </w:p>
    <w:p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Name of Law Firm:</w:t>
      </w:r>
    </w:p>
    <w:p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p>
    <w:p w:rsidR="00267633" w:rsidRPr="00267633" w:rsidRDefault="00267633" w:rsidP="00267633">
      <w:pPr>
        <w:spacing w:before="0" w:after="0" w:line="240" w:lineRule="auto"/>
        <w:ind w:left="360"/>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 xml:space="preserve">cc Defendant / Defendant’s solicitors </w:t>
      </w:r>
    </w:p>
    <w:p w:rsidR="00267633" w:rsidRPr="00267633" w:rsidRDefault="00267633" w:rsidP="00267633">
      <w:pPr>
        <w:pBdr>
          <w:bottom w:val="single" w:sz="12" w:space="1" w:color="auto"/>
        </w:pBdr>
        <w:spacing w:before="0" w:after="0" w:line="240" w:lineRule="auto"/>
        <w:ind w:left="360"/>
        <w:divId w:val="2116439976"/>
        <w:rPr>
          <w:rFonts w:ascii="Times New Roman" w:hAnsi="Times New Roman" w:cs="Times New Roman"/>
          <w:i/>
          <w:color w:val="000000"/>
          <w:sz w:val="20"/>
          <w:szCs w:val="20"/>
          <w:lang w:val="en-US" w:eastAsia="zh-CN"/>
        </w:rPr>
      </w:pPr>
    </w:p>
    <w:p w:rsidR="00267633" w:rsidRPr="00267633" w:rsidRDefault="00267633" w:rsidP="00267633">
      <w:pPr>
        <w:pBdr>
          <w:bottom w:val="single" w:sz="12" w:space="1" w:color="auto"/>
        </w:pBdr>
        <w:spacing w:before="0" w:after="0" w:line="240" w:lineRule="auto"/>
        <w:ind w:left="360"/>
        <w:divId w:val="2116439976"/>
        <w:rPr>
          <w:rFonts w:ascii="Times New Roman" w:hAnsi="Times New Roman" w:cs="Times New Roman"/>
          <w:i/>
          <w:color w:val="000000"/>
          <w:sz w:val="20"/>
          <w:szCs w:val="20"/>
          <w:lang w:val="en-US" w:eastAsia="zh-CN"/>
        </w:rPr>
      </w:pPr>
      <w:r w:rsidRPr="00267633">
        <w:rPr>
          <w:rFonts w:ascii="Times New Roman" w:hAnsi="Times New Roman" w:cs="Times New Roman"/>
          <w:i/>
          <w:color w:val="000000"/>
          <w:sz w:val="20"/>
          <w:szCs w:val="20"/>
          <w:lang w:val="en-US" w:eastAsia="zh-CN"/>
        </w:rPr>
        <w:t>* Delete where inapplicable</w:t>
      </w: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rsidSect="005A22FC">
          <w:footerReference w:type="default" r:id="rId19"/>
          <w:pgSz w:w="11906" w:h="16838"/>
          <w:pgMar w:top="1701"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200</w:t>
            </w:r>
          </w:p>
        </w:tc>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67633" w:rsidP="00267633">
      <w:pPr>
        <w:spacing w:before="0" w:after="0" w:line="240" w:lineRule="auto"/>
        <w:divId w:val="2116439976"/>
        <w:rPr>
          <w:rFonts w:ascii="Times New Roman" w:hAnsi="Times New Roman" w:cs="Times New Roman"/>
          <w:color w:val="000000"/>
          <w:sz w:val="22"/>
          <w:szCs w:val="22"/>
          <w:lang w:val="en-US" w:eastAsia="zh-CN"/>
        </w:rPr>
      </w:pPr>
      <w:r w:rsidRPr="00267633">
        <w:rPr>
          <w:rFonts w:ascii="Times New Roman" w:hAnsi="Times New Roman" w:cs="Times New Roman"/>
          <w:color w:val="000000"/>
          <w:sz w:val="22"/>
          <w:szCs w:val="22"/>
          <w:lang w:val="en-US" w:eastAsia="zh-CN"/>
        </w:rPr>
        <w:t>Para 17</w:t>
      </w:r>
    </w:p>
    <w:p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 xml:space="preserve">SECOND STATUS CONFERENCE NOTICE TO PLAINTIFF </w:t>
      </w:r>
    </w:p>
    <w:p w:rsidR="00267633" w:rsidRPr="00267633" w:rsidRDefault="00267633" w:rsidP="00267633">
      <w:pPr>
        <w:spacing w:before="0" w:after="0" w:line="240" w:lineRule="auto"/>
        <w:jc w:val="center"/>
        <w:divId w:val="2116439976"/>
        <w:rPr>
          <w:rFonts w:ascii="Times New Roman" w:hAnsi="Times New Roman" w:cs="Times New Roman"/>
          <w:color w:val="000000"/>
          <w:lang w:val="en-US" w:eastAsia="zh-CN"/>
        </w:rPr>
      </w:pPr>
      <w:r w:rsidRPr="00267633">
        <w:rPr>
          <w:rFonts w:ascii="Times New Roman" w:hAnsi="Times New Roman" w:cs="Times New Roman"/>
          <w:b/>
          <w:color w:val="000000"/>
          <w:lang w:val="en-US" w:eastAsia="zh-CN"/>
        </w:rPr>
        <w:t>(WHERE THERE IS NO REPLY FROM PLAINTIFF)</w:t>
      </w:r>
    </w:p>
    <w:p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Date:</w:t>
      </w:r>
    </w:p>
    <w:p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To:</w:t>
      </w:r>
      <w:r w:rsidRPr="00267633">
        <w:rPr>
          <w:rFonts w:ascii="Times New Roman" w:hAnsi="Times New Roman" w:cs="Times New Roman"/>
          <w:color w:val="000000"/>
          <w:lang w:val="en-US" w:eastAsia="zh-CN"/>
        </w:rPr>
        <w:tab/>
        <w:t>Plaintiff’s Solicitors</w:t>
      </w:r>
    </w:p>
    <w:p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rsidR="00267633" w:rsidRPr="00267633" w:rsidRDefault="00267633" w:rsidP="00267633">
      <w:pPr>
        <w:spacing w:before="0" w:after="0" w:line="240" w:lineRule="auto"/>
        <w:divId w:val="2116439976"/>
        <w:rPr>
          <w:rFonts w:ascii="Times New Roman" w:hAnsi="Times New Roman" w:cs="Times New Roman"/>
          <w:b/>
          <w:color w:val="000000"/>
          <w:lang w:val="en-US" w:eastAsia="zh-CN"/>
        </w:rPr>
      </w:pPr>
      <w:r w:rsidRPr="00267633">
        <w:rPr>
          <w:rFonts w:ascii="Times New Roman" w:hAnsi="Times New Roman" w:cs="Times New Roman"/>
          <w:b/>
          <w:color w:val="000000"/>
          <w:lang w:val="en-US" w:eastAsia="zh-CN"/>
        </w:rPr>
        <w:t>STATUS OF [</w:t>
      </w:r>
      <w:r w:rsidRPr="00267633">
        <w:rPr>
          <w:rFonts w:ascii="Times New Roman" w:hAnsi="Times New Roman" w:cs="Times New Roman"/>
          <w:b/>
          <w:i/>
          <w:color w:val="000000"/>
          <w:lang w:val="en-US" w:eastAsia="zh-CN"/>
        </w:rPr>
        <w:t>CASE NUMBER</w:t>
      </w:r>
      <w:r w:rsidRPr="00267633">
        <w:rPr>
          <w:rFonts w:ascii="Times New Roman" w:hAnsi="Times New Roman" w:cs="Times New Roman"/>
          <w:b/>
          <w:color w:val="000000"/>
          <w:lang w:val="en-US" w:eastAsia="zh-CN"/>
        </w:rPr>
        <w:t>]</w:t>
      </w:r>
    </w:p>
    <w:p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rsidR="00267633" w:rsidRPr="00267633" w:rsidRDefault="00267633" w:rsidP="00267633">
      <w:pPr>
        <w:spacing w:before="0" w:after="0" w:line="240" w:lineRule="auto"/>
        <w:ind w:left="360"/>
        <w:divId w:val="2116439976"/>
        <w:rPr>
          <w:rFonts w:ascii="Times New Roman" w:hAnsi="Times New Roman" w:cs="Times New Roman"/>
          <w:color w:val="000000"/>
          <w:lang w:val="en-US" w:eastAsia="zh-CN"/>
        </w:rPr>
      </w:pPr>
    </w:p>
    <w:p w:rsidR="00267633" w:rsidRPr="00267633" w:rsidRDefault="00267633" w:rsidP="00267633">
      <w:pPr>
        <w:spacing w:before="0" w:after="0" w:line="240" w:lineRule="auto"/>
        <w:ind w:left="720" w:hanging="720"/>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1.</w:t>
      </w:r>
      <w:r w:rsidRPr="00267633">
        <w:rPr>
          <w:rFonts w:ascii="Times New Roman" w:hAnsi="Times New Roman" w:cs="Times New Roman"/>
          <w:color w:val="000000"/>
          <w:lang w:val="en-US" w:eastAsia="zh-CN"/>
        </w:rPr>
        <w:tab/>
        <w:t xml:space="preserve">We refer to the Registrar’s Notice dated </w:t>
      </w:r>
      <w:r w:rsidRPr="00267633">
        <w:rPr>
          <w:rFonts w:ascii="Times New Roman" w:hAnsi="Times New Roman" w:cs="Times New Roman"/>
          <w:color w:val="000000"/>
          <w:u w:val="single"/>
          <w:lang w:val="en-US" w:eastAsia="zh-CN"/>
        </w:rPr>
        <w:tab/>
      </w:r>
      <w:r w:rsidRPr="00267633">
        <w:rPr>
          <w:rFonts w:ascii="Times New Roman" w:hAnsi="Times New Roman" w:cs="Times New Roman"/>
          <w:color w:val="000000"/>
          <w:u w:val="single"/>
          <w:lang w:val="en-US" w:eastAsia="zh-CN"/>
        </w:rPr>
        <w:tab/>
      </w:r>
      <w:r w:rsidRPr="00267633">
        <w:rPr>
          <w:rFonts w:ascii="Times New Roman" w:hAnsi="Times New Roman" w:cs="Times New Roman"/>
          <w:color w:val="000000"/>
          <w:u w:val="single"/>
          <w:lang w:val="en-US" w:eastAsia="zh-CN"/>
        </w:rPr>
        <w:tab/>
      </w:r>
      <w:r w:rsidRPr="00267633">
        <w:rPr>
          <w:rFonts w:ascii="Times New Roman" w:hAnsi="Times New Roman" w:cs="Times New Roman"/>
          <w:color w:val="000000"/>
          <w:lang w:val="en-US" w:eastAsia="zh-CN"/>
        </w:rPr>
        <w:t xml:space="preserve"> where you were directed to set down the above case for hearing by </w:t>
      </w:r>
      <w:r w:rsidRPr="00267633">
        <w:rPr>
          <w:rFonts w:ascii="Times New Roman" w:hAnsi="Times New Roman" w:cs="Times New Roman"/>
          <w:i/>
          <w:color w:val="000000"/>
          <w:lang w:val="en-US" w:eastAsia="zh-CN"/>
        </w:rPr>
        <w:t>[date].</w:t>
      </w:r>
      <w:r w:rsidRPr="00267633">
        <w:rPr>
          <w:rFonts w:ascii="Times New Roman" w:hAnsi="Times New Roman" w:cs="Times New Roman"/>
          <w:color w:val="000000"/>
          <w:lang w:val="en-US" w:eastAsia="zh-CN"/>
        </w:rPr>
        <w:t xml:space="preserve">  </w:t>
      </w:r>
    </w:p>
    <w:p w:rsidR="00267633" w:rsidRPr="00267633" w:rsidRDefault="00267633" w:rsidP="00267633">
      <w:pPr>
        <w:spacing w:before="0" w:after="0" w:line="240" w:lineRule="auto"/>
        <w:jc w:val="both"/>
        <w:divId w:val="2116439976"/>
        <w:rPr>
          <w:rFonts w:ascii="Times New Roman" w:hAnsi="Times New Roman" w:cs="Times New Roman"/>
          <w:color w:val="000000"/>
          <w:lang w:val="en-US" w:eastAsia="zh-CN"/>
        </w:rPr>
      </w:pPr>
    </w:p>
    <w:p w:rsidR="00267633" w:rsidRPr="00267633" w:rsidRDefault="00267633" w:rsidP="00267633">
      <w:pPr>
        <w:spacing w:before="0" w:after="0" w:line="240" w:lineRule="auto"/>
        <w:ind w:left="360" w:hanging="360"/>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2.</w:t>
      </w:r>
      <w:r w:rsidRPr="00267633">
        <w:rPr>
          <w:rFonts w:ascii="Times New Roman" w:hAnsi="Times New Roman" w:cs="Times New Roman"/>
          <w:color w:val="000000"/>
          <w:lang w:val="en-US" w:eastAsia="zh-CN"/>
        </w:rPr>
        <w:tab/>
      </w:r>
      <w:r w:rsidRPr="00267633">
        <w:rPr>
          <w:rFonts w:ascii="Times New Roman" w:hAnsi="Times New Roman" w:cs="Times New Roman"/>
          <w:color w:val="000000"/>
          <w:lang w:val="en-US" w:eastAsia="zh-CN"/>
        </w:rPr>
        <w:tab/>
        <w:t xml:space="preserve">We note that the case has not been set down for hearing and you have also not </w:t>
      </w:r>
      <w:r w:rsidRPr="00267633">
        <w:rPr>
          <w:rFonts w:ascii="Times New Roman" w:hAnsi="Times New Roman" w:cs="Times New Roman"/>
          <w:color w:val="000000"/>
          <w:lang w:val="en-US" w:eastAsia="zh-CN"/>
        </w:rPr>
        <w:tab/>
        <w:t xml:space="preserve">replied to us in the form as directed by the Registrar’s Notice.  </w:t>
      </w:r>
      <w:r w:rsidRPr="00267633">
        <w:rPr>
          <w:rFonts w:ascii="Times New Roman" w:hAnsi="Times New Roman" w:cs="Times New Roman"/>
          <w:i/>
          <w:color w:val="000000"/>
          <w:lang w:val="en-US" w:eastAsia="zh-CN"/>
        </w:rPr>
        <w:t xml:space="preserve"> </w:t>
      </w:r>
    </w:p>
    <w:p w:rsidR="00267633" w:rsidRPr="00267633" w:rsidRDefault="00267633" w:rsidP="00267633">
      <w:pPr>
        <w:spacing w:before="0" w:after="0" w:line="240" w:lineRule="auto"/>
        <w:jc w:val="both"/>
        <w:divId w:val="2116439976"/>
        <w:rPr>
          <w:rFonts w:ascii="Times New Roman" w:hAnsi="Times New Roman" w:cs="Times New Roman"/>
          <w:color w:val="000000"/>
          <w:lang w:val="en-US" w:eastAsia="zh-CN"/>
        </w:rPr>
      </w:pPr>
    </w:p>
    <w:p w:rsidR="00267633" w:rsidRPr="00267633" w:rsidRDefault="00267633" w:rsidP="00267633">
      <w:pPr>
        <w:spacing w:before="0" w:after="0" w:line="240" w:lineRule="auto"/>
        <w:ind w:left="720" w:hanging="720"/>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3.</w:t>
      </w:r>
      <w:r w:rsidRPr="00267633">
        <w:rPr>
          <w:rFonts w:ascii="Times New Roman" w:hAnsi="Times New Roman" w:cs="Times New Roman"/>
          <w:color w:val="000000"/>
          <w:lang w:val="en-US" w:eastAsia="zh-CN"/>
        </w:rPr>
        <w:tab/>
        <w:t xml:space="preserve">You are directed to set down the said case for hearing by </w:t>
      </w:r>
      <w:r w:rsidRPr="00267633">
        <w:rPr>
          <w:rFonts w:ascii="Times New Roman" w:hAnsi="Times New Roman" w:cs="Times New Roman"/>
          <w:i/>
          <w:color w:val="000000"/>
          <w:lang w:val="en-US" w:eastAsia="zh-CN"/>
        </w:rPr>
        <w:t>[date]</w:t>
      </w:r>
      <w:r w:rsidRPr="00267633">
        <w:rPr>
          <w:rFonts w:ascii="Times New Roman" w:hAnsi="Times New Roman" w:cs="Times New Roman"/>
          <w:b/>
          <w:i/>
          <w:color w:val="000000"/>
          <w:lang w:val="en-US" w:eastAsia="zh-CN"/>
        </w:rPr>
        <w:t xml:space="preserve">, </w:t>
      </w:r>
      <w:r w:rsidRPr="00267633">
        <w:rPr>
          <w:rFonts w:ascii="Times New Roman" w:hAnsi="Times New Roman" w:cs="Times New Roman"/>
          <w:color w:val="000000"/>
          <w:lang w:val="en-US" w:eastAsia="zh-CN"/>
        </w:rPr>
        <w:t xml:space="preserve">failing which you are required to attend a Status Conference on </w:t>
      </w:r>
      <w:r w:rsidRPr="00267633">
        <w:rPr>
          <w:rFonts w:ascii="Times New Roman" w:hAnsi="Times New Roman" w:cs="Times New Roman"/>
          <w:i/>
          <w:color w:val="000000"/>
          <w:lang w:val="en-US" w:eastAsia="zh-CN"/>
        </w:rPr>
        <w:t>[date, time, chamber]</w:t>
      </w:r>
      <w:r w:rsidRPr="00267633">
        <w:rPr>
          <w:rFonts w:ascii="Times New Roman" w:hAnsi="Times New Roman" w:cs="Times New Roman"/>
          <w:color w:val="000000"/>
          <w:lang w:val="en-US" w:eastAsia="zh-CN"/>
        </w:rPr>
        <w:t>.</w:t>
      </w:r>
    </w:p>
    <w:p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 xml:space="preserve">Registrar </w:t>
      </w:r>
    </w:p>
    <w:p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p>
    <w:p w:rsidR="00267633" w:rsidRPr="00267633" w:rsidRDefault="00267633" w:rsidP="00267633">
      <w:pPr>
        <w:spacing w:before="0" w:after="0" w:line="240" w:lineRule="auto"/>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cc   Defendant / Defendant’s counsel</w:t>
      </w: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201</w:t>
            </w:r>
          </w:p>
        </w:tc>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67633" w:rsidP="00267633">
      <w:pPr>
        <w:tabs>
          <w:tab w:val="left" w:pos="709"/>
        </w:tabs>
        <w:spacing w:before="0" w:after="0"/>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b/>
      </w:r>
      <w:r w:rsidRPr="00267633">
        <w:rPr>
          <w:rFonts w:ascii="Times New Roman" w:hAnsi="Times New Roman" w:cs="Times New Roman"/>
          <w:b/>
          <w:lang w:val="en-US" w:eastAsia="zh-CN"/>
        </w:rPr>
        <w:tab/>
      </w:r>
    </w:p>
    <w:p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18, 19</w:t>
      </w: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AFFIDAVIT OF EVIDENCE IN CHIEF</w:t>
      </w: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(FOR PLAINTIFF PROCEEDING ON THE STATEMENT OF CLAIM IN UNCONTESTED MATRIMONIAL PROCEEDINGS)</w:t>
      </w: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t>(Title as in action)</w:t>
      </w: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I, [state </w:t>
      </w:r>
      <w:r w:rsidRPr="00267633">
        <w:rPr>
          <w:rFonts w:ascii="Times New Roman" w:hAnsi="Times New Roman" w:cs="Times New Roman"/>
          <w:i/>
          <w:lang w:val="en-US" w:eastAsia="zh-CN"/>
        </w:rPr>
        <w:t>name, address and description of deponent</w:t>
      </w:r>
      <w:r w:rsidRPr="00267633">
        <w:rPr>
          <w:rFonts w:ascii="Times New Roman" w:hAnsi="Times New Roman" w:cs="Times New Roman"/>
          <w:lang w:val="en-US" w:eastAsia="zh-CN"/>
        </w:rPr>
        <w:t>], make oath/affirm* and say as follows:</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1.</w:t>
      </w:r>
      <w:r w:rsidRPr="00267633">
        <w:rPr>
          <w:rFonts w:ascii="Times New Roman" w:hAnsi="Times New Roman" w:cs="Times New Roman"/>
          <w:lang w:val="en-US" w:eastAsia="zh-CN"/>
        </w:rPr>
        <w:tab/>
        <w:t>I am the Plaintiff in this action.</w:t>
      </w:r>
    </w:p>
    <w:p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2.</w:t>
      </w:r>
      <w:r w:rsidRPr="00267633">
        <w:rPr>
          <w:rFonts w:ascii="Times New Roman" w:hAnsi="Times New Roman" w:cs="Times New Roman"/>
          <w:lang w:val="en-US" w:eastAsia="zh-CN"/>
        </w:rPr>
        <w:tab/>
        <w:t>Where the facts set out in this affidavit are within my personal knowledge, they are true. Where they are not within my personal knowledge, they are true to the best of my knowledge, information and belief.</w:t>
      </w:r>
    </w:p>
    <w:p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3.</w:t>
      </w:r>
      <w:r w:rsidRPr="00267633">
        <w:rPr>
          <w:rFonts w:ascii="Times New Roman" w:hAnsi="Times New Roman" w:cs="Times New Roman"/>
          <w:lang w:val="en-US" w:eastAsia="zh-CN"/>
        </w:rPr>
        <w:tab/>
        <w:t>I crave leave of this Court to refer to the Statement of Claim and Statement of Particulars filed in this action.</w:t>
      </w:r>
    </w:p>
    <w:p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4.</w:t>
      </w:r>
      <w:r w:rsidRPr="00267633">
        <w:rPr>
          <w:rFonts w:ascii="Times New Roman" w:hAnsi="Times New Roman" w:cs="Times New Roman"/>
          <w:lang w:val="en-US" w:eastAsia="zh-CN"/>
        </w:rPr>
        <w:tab/>
        <w:t>I now confirm that the facts pleaded in the Statement of Claim and Statement of Particulars are true and correct.</w:t>
      </w:r>
    </w:p>
    <w:p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lang w:val="en-US" w:eastAsia="zh-CN"/>
        </w:rPr>
        <w:t>[</w:t>
      </w:r>
      <w:r w:rsidRPr="00267633">
        <w:rPr>
          <w:rFonts w:ascii="Times New Roman" w:hAnsi="Times New Roman" w:cs="Times New Roman"/>
          <w:i/>
          <w:lang w:val="en-US" w:eastAsia="zh-CN"/>
        </w:rPr>
        <w:t>Sworn (or affirmed) as in Form 132 in Appendix A of the Practice Directions.]</w:t>
      </w: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202</w:t>
            </w:r>
          </w:p>
        </w:tc>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18, 19</w:t>
      </w: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AFFIDAVIT OF EVIDENCE IN CHIEF</w:t>
      </w: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(FOR DEFENDANT PROCEEDING ON THE COUNTERCLAIM IN UNCONTESTED MATRIMONIAL PROCEEDINGS)</w:t>
      </w: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t>(Title as in action)</w:t>
      </w: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I, [state </w:t>
      </w:r>
      <w:r w:rsidRPr="00267633">
        <w:rPr>
          <w:rFonts w:ascii="Times New Roman" w:hAnsi="Times New Roman" w:cs="Times New Roman"/>
          <w:i/>
          <w:lang w:val="en-US" w:eastAsia="zh-CN"/>
        </w:rPr>
        <w:t>name, address and description of deponent</w:t>
      </w:r>
      <w:r w:rsidRPr="00267633">
        <w:rPr>
          <w:rFonts w:ascii="Times New Roman" w:hAnsi="Times New Roman" w:cs="Times New Roman"/>
          <w:lang w:val="en-US" w:eastAsia="zh-CN"/>
        </w:rPr>
        <w:t>], make oath/affirm* and say as follows:</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1.</w:t>
      </w:r>
      <w:r w:rsidRPr="00267633">
        <w:rPr>
          <w:rFonts w:ascii="Times New Roman" w:hAnsi="Times New Roman" w:cs="Times New Roman"/>
          <w:lang w:val="en-US" w:eastAsia="zh-CN"/>
        </w:rPr>
        <w:tab/>
        <w:t>I am the Defendant in this action.</w:t>
      </w:r>
    </w:p>
    <w:p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2.</w:t>
      </w:r>
      <w:r w:rsidRPr="00267633">
        <w:rPr>
          <w:rFonts w:ascii="Times New Roman" w:hAnsi="Times New Roman" w:cs="Times New Roman"/>
          <w:lang w:val="en-US" w:eastAsia="zh-CN"/>
        </w:rPr>
        <w:tab/>
        <w:t>Where the facts set out in this affidavit are within my personal knowledge, they are true. Where they are not within my personal knowledge, they are true to the best of my knowledge, information and belief.</w:t>
      </w:r>
    </w:p>
    <w:p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3.</w:t>
      </w:r>
      <w:r w:rsidRPr="00267633">
        <w:rPr>
          <w:rFonts w:ascii="Times New Roman" w:hAnsi="Times New Roman" w:cs="Times New Roman"/>
          <w:lang w:val="en-US" w:eastAsia="zh-CN"/>
        </w:rPr>
        <w:tab/>
        <w:t>I crave leave of this Court to refer to the Counterclaim filed in this action.</w:t>
      </w:r>
    </w:p>
    <w:p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4.</w:t>
      </w:r>
      <w:r w:rsidRPr="00267633">
        <w:rPr>
          <w:rFonts w:ascii="Times New Roman" w:hAnsi="Times New Roman" w:cs="Times New Roman"/>
          <w:lang w:val="en-US" w:eastAsia="zh-CN"/>
        </w:rPr>
        <w:tab/>
        <w:t>I now confirm that the facts pleaded in the Counterclaim are true and correct.</w:t>
      </w:r>
    </w:p>
    <w:p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i/>
          <w:lang w:val="en-US" w:eastAsia="zh-CN"/>
        </w:rPr>
      </w:pPr>
      <w:r w:rsidRPr="00267633">
        <w:rPr>
          <w:rFonts w:ascii="Times New Roman" w:hAnsi="Times New Roman" w:cs="Times New Roman"/>
          <w:lang w:val="en-US" w:eastAsia="zh-CN"/>
        </w:rPr>
        <w:t>5.</w:t>
      </w:r>
      <w:r w:rsidRPr="00267633">
        <w:rPr>
          <w:rFonts w:ascii="Times New Roman" w:hAnsi="Times New Roman" w:cs="Times New Roman"/>
          <w:lang w:val="en-US" w:eastAsia="zh-CN"/>
        </w:rPr>
        <w:tab/>
        <w:t>Annexed hereto as “A” is a copy of the Marriage Certificate. (</w:t>
      </w:r>
      <w:r w:rsidRPr="00267633">
        <w:rPr>
          <w:rFonts w:ascii="Times New Roman" w:hAnsi="Times New Roman" w:cs="Times New Roman"/>
          <w:i/>
          <w:lang w:val="en-US" w:eastAsia="zh-CN"/>
        </w:rPr>
        <w:t>only applicable if proceeding on the Counterclaim solely)</w:t>
      </w:r>
    </w:p>
    <w:p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p>
    <w:p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t>
      </w:r>
      <w:r w:rsidRPr="00267633">
        <w:rPr>
          <w:rFonts w:ascii="Times New Roman" w:hAnsi="Times New Roman" w:cs="Times New Roman"/>
          <w:i/>
          <w:lang w:val="en-US" w:eastAsia="zh-CN"/>
        </w:rPr>
        <w:t>Sworn (or affirmed) as in Form 132 in Appendix A of the Practice Directions.]</w:t>
      </w:r>
    </w:p>
    <w:p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b/>
          <w:lang w:val="en-US" w:eastAsia="zh-CN"/>
        </w:rPr>
      </w:pPr>
    </w:p>
    <w:p w:rsidR="00267633" w:rsidRPr="00267633" w:rsidRDefault="00267633" w:rsidP="00267633">
      <w:pPr>
        <w:tabs>
          <w:tab w:val="left" w:pos="567"/>
        </w:tabs>
        <w:spacing w:before="0" w:after="0" w:line="240" w:lineRule="auto"/>
        <w:ind w:left="567" w:hanging="567"/>
        <w:jc w:val="both"/>
        <w:divId w:val="2116439976"/>
        <w:rPr>
          <w:rFonts w:ascii="Times New Roman" w:hAnsi="Times New Roman" w:cs="Times New Roman"/>
          <w:b/>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203</w:t>
            </w:r>
          </w:p>
        </w:tc>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18</w:t>
      </w: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REQUEST FOR DISPENSATION OF PARTIES’ ATTENDANCE AT THE UNCONTESTED DIVORCE HEARING </w:t>
      </w: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Date</w:t>
      </w: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To: </w:t>
      </w:r>
      <w:r w:rsidRPr="00267633">
        <w:rPr>
          <w:rFonts w:ascii="Times New Roman" w:hAnsi="Times New Roman" w:cs="Times New Roman"/>
          <w:lang w:val="en-US" w:eastAsia="zh-CN"/>
        </w:rPr>
        <w:tab/>
        <w:t>Registrar</w:t>
      </w:r>
    </w:p>
    <w:p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ab/>
        <w:t>Family Justice Courts, Singapore</w:t>
      </w: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DIVORCE SUIT NO. _____ OF _________</w:t>
      </w:r>
    </w:p>
    <w:p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i/>
          <w:lang w:val="en-US" w:eastAsia="zh-CN"/>
        </w:rPr>
        <w:t>TITLE AS IN ACTION</w:t>
      </w: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REQUEST FOR DISPENSATION OF PARTIES’ ATTENDANCE AT THE UNCONTESTED DIVORCE HEARING </w:t>
      </w:r>
    </w:p>
    <w:p w:rsidR="00267633" w:rsidRPr="00267633" w:rsidRDefault="00267633" w:rsidP="00267633">
      <w:pPr>
        <w:spacing w:before="0" w:after="0" w:line="240" w:lineRule="auto"/>
        <w:divId w:val="2116439976"/>
        <w:rPr>
          <w:rFonts w:ascii="Times New Roman" w:hAnsi="Times New Roman" w:cs="Times New Roman"/>
          <w:b/>
          <w:lang w:val="en-US" w:eastAsia="zh-CN"/>
        </w:rPr>
      </w:pP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C20EF2">
      <w:pPr>
        <w:numPr>
          <w:ilvl w:val="0"/>
          <w:numId w:val="114"/>
        </w:numPr>
        <w:tabs>
          <w:tab w:val="left" w:pos="1418"/>
        </w:tabs>
        <w:spacing w:before="0" w:after="0" w:line="240" w:lineRule="auto"/>
        <w:ind w:left="1418" w:hanging="141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w:t>
      </w:r>
      <w:r w:rsidRPr="00267633">
        <w:rPr>
          <w:rFonts w:ascii="Times New Roman" w:hAnsi="Times New Roman" w:cs="Times New Roman"/>
          <w:lang w:val="en-US" w:eastAsia="zh-CN"/>
        </w:rPr>
        <w:tab/>
        <w:t>We act for the Plaintiff in the above proceedings. M/s ______ acts for the Defendant or Defendant acts in person*. We write to confirm that the above divorce will proceed on an uncontested basis as (</w:t>
      </w:r>
      <w:r w:rsidRPr="00267633">
        <w:rPr>
          <w:rFonts w:ascii="Times New Roman" w:hAnsi="Times New Roman" w:cs="Times New Roman"/>
          <w:i/>
          <w:lang w:val="en-US" w:eastAsia="zh-CN"/>
        </w:rPr>
        <w:t>please tick all the applicable paragraphs</w:t>
      </w:r>
      <w:r w:rsidRPr="00267633">
        <w:rPr>
          <w:rFonts w:ascii="Times New Roman" w:hAnsi="Times New Roman" w:cs="Times New Roman"/>
          <w:lang w:val="en-US" w:eastAsia="zh-CN"/>
        </w:rPr>
        <w:t>)</w:t>
      </w:r>
    </w:p>
    <w:p w:rsidR="00267633" w:rsidRPr="00267633" w:rsidRDefault="00267633" w:rsidP="00C20EF2">
      <w:pPr>
        <w:numPr>
          <w:ilvl w:val="2"/>
          <w:numId w:val="114"/>
        </w:numPr>
        <w:tabs>
          <w:tab w:val="left" w:pos="1080"/>
          <w:tab w:val="left" w:pos="144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B77A21">
        <w:rPr>
          <w:rFonts w:ascii="Times New Roman" w:hAnsi="Times New Roman" w:cs="Times New Roman"/>
          <w:lang w:val="en-US" w:eastAsia="zh-CN"/>
        </w:rPr>
      </w:r>
      <w:r w:rsidR="00B77A21">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the Defendant has filed an Memorandum of Appearance indicating the Defendant is not contesting the divorce; or</w:t>
      </w:r>
    </w:p>
    <w:p w:rsidR="00267633" w:rsidRPr="00267633" w:rsidRDefault="00267633" w:rsidP="00C20EF2">
      <w:pPr>
        <w:numPr>
          <w:ilvl w:val="2"/>
          <w:numId w:val="114"/>
        </w:numPr>
        <w:tabs>
          <w:tab w:val="left" w:pos="1080"/>
          <w:tab w:val="left" w:pos="144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B77A21">
        <w:rPr>
          <w:rFonts w:ascii="Times New Roman" w:hAnsi="Times New Roman" w:cs="Times New Roman"/>
          <w:lang w:val="en-US" w:eastAsia="zh-CN"/>
        </w:rPr>
      </w:r>
      <w:r w:rsidR="00B77A21">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an Order for Dispensation of Service on the Defendant was granted on _________; or</w:t>
      </w:r>
    </w:p>
    <w:p w:rsidR="00267633" w:rsidRPr="00267633" w:rsidRDefault="00267633" w:rsidP="00C20EF2">
      <w:pPr>
        <w:numPr>
          <w:ilvl w:val="2"/>
          <w:numId w:val="114"/>
        </w:numPr>
        <w:tabs>
          <w:tab w:val="left" w:pos="1080"/>
          <w:tab w:val="left" w:pos="144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B77A21">
        <w:rPr>
          <w:rFonts w:ascii="Times New Roman" w:hAnsi="Times New Roman" w:cs="Times New Roman"/>
          <w:lang w:val="en-US" w:eastAsia="zh-CN"/>
        </w:rPr>
      </w:r>
      <w:r w:rsidR="00B77A21">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Acknowledgment of Service/Affidavit of Service* has been filed on ______ and Defendant did not enter appearance; or</w:t>
      </w:r>
    </w:p>
    <w:p w:rsidR="00267633" w:rsidRPr="00267633" w:rsidRDefault="00267633" w:rsidP="00C20EF2">
      <w:pPr>
        <w:numPr>
          <w:ilvl w:val="2"/>
          <w:numId w:val="114"/>
        </w:numPr>
        <w:tabs>
          <w:tab w:val="left" w:pos="1080"/>
          <w:tab w:val="left" w:pos="144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B77A21">
        <w:rPr>
          <w:rFonts w:ascii="Times New Roman" w:hAnsi="Times New Roman" w:cs="Times New Roman"/>
          <w:lang w:val="en-US" w:eastAsia="zh-CN"/>
        </w:rPr>
      </w:r>
      <w:r w:rsidR="00B77A21">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Defendant had failed to file the Defence within the timelines stated in the Family Justice Rules; or </w:t>
      </w:r>
    </w:p>
    <w:p w:rsidR="00267633" w:rsidRPr="00267633" w:rsidRDefault="00267633" w:rsidP="00C20EF2">
      <w:pPr>
        <w:numPr>
          <w:ilvl w:val="2"/>
          <w:numId w:val="114"/>
        </w:numPr>
        <w:tabs>
          <w:tab w:val="left" w:pos="1080"/>
          <w:tab w:val="left" w:pos="144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B77A21">
        <w:rPr>
          <w:rFonts w:ascii="Times New Roman" w:hAnsi="Times New Roman" w:cs="Times New Roman"/>
          <w:lang w:val="en-US" w:eastAsia="zh-CN"/>
        </w:rPr>
      </w:r>
      <w:r w:rsidR="00B77A21">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both parties have agreed that the divorce will proceed on an uncontested basis on the Claim/and Counterclaim*. The Defence &amp; Counterclaim/Reply and Defence to Counterclaim/Reply to Defence to Counterclaim* has/have been withdrawn on (</w:t>
      </w:r>
      <w:r w:rsidRPr="00267633">
        <w:rPr>
          <w:rFonts w:ascii="Times New Roman" w:hAnsi="Times New Roman" w:cs="Times New Roman"/>
          <w:i/>
          <w:lang w:val="en-US" w:eastAsia="zh-CN"/>
        </w:rPr>
        <w:t>insert date</w:t>
      </w:r>
      <w:r w:rsidRPr="00267633">
        <w:rPr>
          <w:rFonts w:ascii="Times New Roman" w:hAnsi="Times New Roman" w:cs="Times New Roman"/>
          <w:lang w:val="en-US" w:eastAsia="zh-CN"/>
        </w:rPr>
        <w:t>).</w:t>
      </w:r>
    </w:p>
    <w:p w:rsidR="00267633" w:rsidRPr="00267633" w:rsidRDefault="00267633" w:rsidP="00267633">
      <w:pPr>
        <w:tabs>
          <w:tab w:val="left" w:pos="1080"/>
          <w:tab w:val="left" w:pos="1440"/>
        </w:tabs>
        <w:spacing w:before="0" w:after="0" w:line="240" w:lineRule="auto"/>
        <w:ind w:left="1080" w:hanging="36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 </w:t>
      </w:r>
    </w:p>
    <w:p w:rsidR="00267633" w:rsidRPr="00267633" w:rsidRDefault="00267633" w:rsidP="00267633">
      <w:pPr>
        <w:tabs>
          <w:tab w:val="left" w:pos="1080"/>
          <w:tab w:val="left" w:pos="1440"/>
        </w:tabs>
        <w:spacing w:before="0" w:after="0" w:line="240" w:lineRule="auto"/>
        <w:ind w:left="1080" w:hanging="36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t>
      </w:r>
      <w:r w:rsidRPr="00267633">
        <w:rPr>
          <w:rFonts w:ascii="Times New Roman" w:hAnsi="Times New Roman" w:cs="Times New Roman"/>
          <w:i/>
          <w:lang w:val="en-US" w:eastAsia="zh-CN"/>
        </w:rPr>
        <w:t>to use the following paragraph if proceeding on the Counterclaim only</w:t>
      </w:r>
      <w:r w:rsidRPr="00267633">
        <w:rPr>
          <w:rFonts w:ascii="Times New Roman" w:hAnsi="Times New Roman" w:cs="Times New Roman"/>
          <w:lang w:val="en-US" w:eastAsia="zh-CN"/>
        </w:rPr>
        <w:t>)</w:t>
      </w:r>
    </w:p>
    <w:p w:rsidR="00267633" w:rsidRPr="00267633" w:rsidRDefault="00267633" w:rsidP="00267633">
      <w:pPr>
        <w:tabs>
          <w:tab w:val="left" w:pos="1440"/>
        </w:tabs>
        <w:spacing w:before="0" w:after="0" w:line="240" w:lineRule="auto"/>
        <w:ind w:left="1418" w:hanging="70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w:t>
      </w:r>
      <w:r w:rsidRPr="00267633">
        <w:rPr>
          <w:rFonts w:ascii="Times New Roman" w:hAnsi="Times New Roman" w:cs="Times New Roman"/>
          <w:lang w:val="en-US" w:eastAsia="zh-CN"/>
        </w:rPr>
        <w:tab/>
        <w:t>We act for the Defendant in the above proceedings. M/s ______acts for the Plaintiff or Plaintiff acts in person*. We write to confirm that the above divorce shall proceed on an uncontested basis as:-</w:t>
      </w:r>
    </w:p>
    <w:p w:rsidR="00267633" w:rsidRPr="00267633" w:rsidRDefault="00267633" w:rsidP="00267633">
      <w:pPr>
        <w:tabs>
          <w:tab w:val="left" w:pos="1418"/>
          <w:tab w:val="left" w:pos="2127"/>
        </w:tabs>
        <w:spacing w:before="0" w:after="0" w:line="240" w:lineRule="auto"/>
        <w:ind w:left="2127" w:hanging="140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2"/>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B77A21">
        <w:rPr>
          <w:rFonts w:ascii="Times New Roman" w:hAnsi="Times New Roman" w:cs="Times New Roman"/>
          <w:lang w:val="en-US" w:eastAsia="zh-CN"/>
        </w:rPr>
      </w:r>
      <w:r w:rsidR="00B77A21">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both parties have agreed that the divorce will proceed on an uncontested basis on the Counterclaim. The Statement of Particulars/Defence/Reply and Defence to Counterclaim/Reply to Defence to Counterclaim* has/have been withdrawn on (</w:t>
      </w:r>
      <w:r w:rsidRPr="00267633">
        <w:rPr>
          <w:rFonts w:ascii="Times New Roman" w:hAnsi="Times New Roman" w:cs="Times New Roman"/>
          <w:i/>
          <w:lang w:val="en-US" w:eastAsia="zh-CN"/>
        </w:rPr>
        <w:t>insert date</w:t>
      </w:r>
      <w:r w:rsidRPr="00267633">
        <w:rPr>
          <w:rFonts w:ascii="Times New Roman" w:hAnsi="Times New Roman" w:cs="Times New Roman"/>
          <w:lang w:val="en-US" w:eastAsia="zh-CN"/>
        </w:rPr>
        <w:t>).; or</w:t>
      </w:r>
    </w:p>
    <w:p w:rsidR="00267633" w:rsidRPr="00267633" w:rsidRDefault="00267633" w:rsidP="00267633">
      <w:pPr>
        <w:tabs>
          <w:tab w:val="left" w:pos="1418"/>
        </w:tabs>
        <w:spacing w:before="0" w:after="0" w:line="240" w:lineRule="auto"/>
        <w:ind w:left="2127" w:hanging="140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2"/>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B77A21">
        <w:rPr>
          <w:rFonts w:ascii="Times New Roman" w:hAnsi="Times New Roman" w:cs="Times New Roman"/>
          <w:lang w:val="en-US" w:eastAsia="zh-CN"/>
        </w:rPr>
      </w:r>
      <w:r w:rsidR="00B77A21">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the Plaintiff has failed to file the Defence to Counterclaim within the timelines stated in the Family Justice Rules </w:t>
      </w:r>
    </w:p>
    <w:p w:rsidR="00267633" w:rsidRDefault="00267633" w:rsidP="00267633">
      <w:pPr>
        <w:spacing w:before="0" w:after="0" w:line="240" w:lineRule="auto"/>
        <w:divId w:val="2116439976"/>
        <w:rPr>
          <w:rFonts w:ascii="Times New Roman" w:hAnsi="Times New Roman" w:cs="Times New Roman"/>
          <w:lang w:val="en-US" w:eastAsia="zh-CN"/>
        </w:rPr>
      </w:pPr>
    </w:p>
    <w:p w:rsidR="000A451C" w:rsidRPr="00267633" w:rsidRDefault="000A451C" w:rsidP="00267633">
      <w:pPr>
        <w:spacing w:before="0" w:after="0" w:line="240" w:lineRule="auto"/>
        <w:divId w:val="2116439976"/>
        <w:rPr>
          <w:rFonts w:ascii="Times New Roman" w:hAnsi="Times New Roman" w:cs="Times New Roman"/>
          <w:lang w:val="en-US" w:eastAsia="zh-CN"/>
        </w:rPr>
      </w:pPr>
    </w:p>
    <w:p w:rsidR="00267633" w:rsidRPr="00267633" w:rsidRDefault="00267633" w:rsidP="00C20EF2">
      <w:pPr>
        <w:numPr>
          <w:ilvl w:val="0"/>
          <w:numId w:val="114"/>
        </w:num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We confirm as follows:</w:t>
      </w:r>
    </w:p>
    <w:p w:rsidR="00267633" w:rsidRPr="00267633" w:rsidRDefault="00267633" w:rsidP="00267633">
      <w:pPr>
        <w:spacing w:before="0" w:after="0" w:line="240" w:lineRule="auto"/>
        <w:ind w:left="720"/>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lastRenderedPageBreak/>
        <w:t>(a)</w:t>
      </w:r>
      <w:r w:rsidRPr="00267633">
        <w:rPr>
          <w:rFonts w:ascii="Times New Roman" w:hAnsi="Times New Roman" w:cs="Times New Roman"/>
          <w:u w:val="single"/>
          <w:lang w:val="en-US" w:eastAsia="zh-CN"/>
        </w:rPr>
        <w:tab/>
        <w:t>Grounds of Divorce:</w:t>
      </w:r>
    </w:p>
    <w:p w:rsidR="00267633" w:rsidRPr="00267633" w:rsidRDefault="00267633" w:rsidP="00267633">
      <w:pPr>
        <w:tabs>
          <w:tab w:val="left" w:pos="156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B77A21">
        <w:rPr>
          <w:rFonts w:ascii="Times New Roman" w:hAnsi="Times New Roman" w:cs="Times New Roman"/>
          <w:lang w:val="en-US" w:eastAsia="zh-CN"/>
        </w:rPr>
      </w:r>
      <w:r w:rsidR="00B77A21">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adultery by Plaintiff and/or Defendant*</w:t>
      </w:r>
      <w:r w:rsidRPr="00267633">
        <w:rPr>
          <w:rFonts w:ascii="Times New Roman" w:hAnsi="Times New Roman" w:cs="Times New Roman"/>
          <w:lang w:val="en-US" w:eastAsia="zh-CN"/>
        </w:rPr>
        <w:tab/>
      </w:r>
    </w:p>
    <w:p w:rsidR="00267633" w:rsidRPr="00267633" w:rsidRDefault="00267633" w:rsidP="00267633">
      <w:pPr>
        <w:tabs>
          <w:tab w:val="left" w:pos="1134"/>
          <w:tab w:val="left" w:pos="156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(ii)</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1"/>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B77A21">
        <w:rPr>
          <w:rFonts w:ascii="Times New Roman" w:hAnsi="Times New Roman" w:cs="Times New Roman"/>
          <w:lang w:val="en-US" w:eastAsia="zh-CN"/>
        </w:rPr>
      </w:r>
      <w:r w:rsidR="00B77A21">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unreasonable behaviour by Plaintiff and/or Defendant*</w:t>
      </w:r>
    </w:p>
    <w:p w:rsidR="00267633" w:rsidRPr="00267633" w:rsidRDefault="00267633" w:rsidP="00267633">
      <w:pPr>
        <w:tabs>
          <w:tab w:val="left" w:pos="156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(iii)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2"/>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B77A21">
        <w:rPr>
          <w:rFonts w:ascii="Times New Roman" w:hAnsi="Times New Roman" w:cs="Times New Roman"/>
          <w:lang w:val="en-US" w:eastAsia="zh-CN"/>
        </w:rPr>
      </w:r>
      <w:r w:rsidR="00B77A21">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2 years’ desertion by Plaintiff/Defendant*</w:t>
      </w:r>
    </w:p>
    <w:p w:rsidR="00267633" w:rsidRPr="00267633" w:rsidRDefault="00267633" w:rsidP="00267633">
      <w:pPr>
        <w:tabs>
          <w:tab w:val="left" w:pos="156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(iv)</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2"/>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B77A21">
        <w:rPr>
          <w:rFonts w:ascii="Times New Roman" w:hAnsi="Times New Roman" w:cs="Times New Roman"/>
          <w:lang w:val="en-US" w:eastAsia="zh-CN"/>
        </w:rPr>
      </w:r>
      <w:r w:rsidR="00B77A21">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3 years’ separation with consent</w:t>
      </w:r>
    </w:p>
    <w:p w:rsidR="00267633" w:rsidRPr="00267633" w:rsidRDefault="00267633" w:rsidP="00267633">
      <w:pPr>
        <w:tabs>
          <w:tab w:val="left" w:pos="156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(v)</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2"/>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B77A21">
        <w:rPr>
          <w:rFonts w:ascii="Times New Roman" w:hAnsi="Times New Roman" w:cs="Times New Roman"/>
          <w:lang w:val="en-US" w:eastAsia="zh-CN"/>
        </w:rPr>
      </w:r>
      <w:r w:rsidR="00B77A21">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4 years’ separation. </w:t>
      </w:r>
    </w:p>
    <w:p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ind w:left="720"/>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 </w:t>
      </w:r>
    </w:p>
    <w:p w:rsidR="00267633" w:rsidRPr="00267633" w:rsidRDefault="00267633" w:rsidP="00267633">
      <w:pPr>
        <w:spacing w:before="0" w:after="0" w:line="240" w:lineRule="auto"/>
        <w:ind w:left="720"/>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t>Ancillary Matters</w:t>
      </w:r>
    </w:p>
    <w:p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 (i)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3"/>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B77A21">
        <w:rPr>
          <w:rFonts w:ascii="Times New Roman" w:hAnsi="Times New Roman" w:cs="Times New Roman"/>
          <w:lang w:val="en-US" w:eastAsia="zh-CN"/>
        </w:rPr>
      </w:r>
      <w:r w:rsidR="00B77A21">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There are no ancillary matters to be adjourned to be heard in Chambers. </w:t>
      </w:r>
    </w:p>
    <w:p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     (ii)</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4"/>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B77A21">
        <w:rPr>
          <w:rFonts w:ascii="Times New Roman" w:hAnsi="Times New Roman" w:cs="Times New Roman"/>
          <w:lang w:val="en-US" w:eastAsia="zh-CN"/>
        </w:rPr>
      </w:r>
      <w:r w:rsidR="00B77A21">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All of the ancillary matters have been agreed and the Draft Consent Order has been filed on ________(date).</w:t>
      </w:r>
    </w:p>
    <w:p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     (iii) </w:t>
      </w:r>
      <w:r w:rsidRPr="00267633">
        <w:rPr>
          <w:rFonts w:ascii="Times New Roman" w:hAnsi="Times New Roman" w:cs="Times New Roman"/>
          <w:lang w:val="en-US" w:eastAsia="zh-CN"/>
        </w:rPr>
        <w:tab/>
      </w:r>
      <w:r w:rsidRPr="00267633">
        <w:rPr>
          <w:rFonts w:ascii="Times New Roman" w:hAnsi="Times New Roman" w:cs="Times New Roman"/>
          <w:lang w:val="en-US" w:eastAsia="zh-CN"/>
        </w:rPr>
        <w:fldChar w:fldCharType="begin">
          <w:ffData>
            <w:name w:val="Check4"/>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B77A21">
        <w:rPr>
          <w:rFonts w:ascii="Times New Roman" w:hAnsi="Times New Roman" w:cs="Times New Roman"/>
          <w:lang w:val="en-US" w:eastAsia="zh-CN"/>
        </w:rPr>
      </w:r>
      <w:r w:rsidR="00B77A21">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Some of the ancillary matters have been agreed and the Draft Consent Order has been filed on ________(date) and Prayers (__) to (__) of the Statement of Claim/Counterclaim are to be adjourned to be heard in Chambers. We request for:-</w:t>
      </w:r>
    </w:p>
    <w:p w:rsidR="00267633" w:rsidRPr="00267633" w:rsidRDefault="00267633" w:rsidP="00C20EF2">
      <w:pPr>
        <w:numPr>
          <w:ilvl w:val="0"/>
          <w:numId w:val="109"/>
        </w:numPr>
        <w:tabs>
          <w:tab w:val="left" w:pos="1440"/>
          <w:tab w:val="left" w:pos="180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___ weeks to file and exchange the Affidavit of Assets and Means and a Case Conference to be fixed; or</w:t>
      </w:r>
    </w:p>
    <w:p w:rsidR="00267633" w:rsidRPr="00267633" w:rsidRDefault="00267633" w:rsidP="00C20EF2">
      <w:pPr>
        <w:numPr>
          <w:ilvl w:val="0"/>
          <w:numId w:val="109"/>
        </w:numPr>
        <w:tabs>
          <w:tab w:val="left" w:pos="1440"/>
          <w:tab w:val="left" w:pos="180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 mediation session as both parties have agreed to attend.</w:t>
      </w:r>
    </w:p>
    <w:p w:rsidR="00267633" w:rsidRPr="00267633" w:rsidRDefault="00267633" w:rsidP="00267633">
      <w:pPr>
        <w:tabs>
          <w:tab w:val="left" w:pos="993"/>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(iv)</w:t>
      </w:r>
      <w:r w:rsidRPr="00267633">
        <w:rPr>
          <w:rFonts w:ascii="Times New Roman" w:hAnsi="Times New Roman" w:cs="Times New Roman"/>
          <w:lang w:val="en-US" w:eastAsia="zh-CN"/>
        </w:rPr>
        <w:fldChar w:fldCharType="begin">
          <w:ffData>
            <w:name w:val="Check5"/>
            <w:enabled/>
            <w:calcOnExit w:val="0"/>
            <w:checkBox>
              <w:sizeAuto/>
              <w:default w:val="0"/>
            </w:checkBox>
          </w:ffData>
        </w:fldChar>
      </w:r>
      <w:r w:rsidRPr="00267633">
        <w:rPr>
          <w:rFonts w:ascii="Times New Roman" w:hAnsi="Times New Roman" w:cs="Times New Roman"/>
          <w:lang w:val="en-US" w:eastAsia="zh-CN"/>
        </w:rPr>
        <w:instrText xml:space="preserve"> FORMCHECKBOX </w:instrText>
      </w:r>
      <w:r w:rsidR="00B77A21">
        <w:rPr>
          <w:rFonts w:ascii="Times New Roman" w:hAnsi="Times New Roman" w:cs="Times New Roman"/>
          <w:lang w:val="en-US" w:eastAsia="zh-CN"/>
        </w:rPr>
      </w:r>
      <w:r w:rsidR="00B77A21">
        <w:rPr>
          <w:rFonts w:ascii="Times New Roman" w:hAnsi="Times New Roman" w:cs="Times New Roman"/>
          <w:lang w:val="en-US" w:eastAsia="zh-CN"/>
        </w:rPr>
        <w:fldChar w:fldCharType="separate"/>
      </w:r>
      <w:r w:rsidRPr="00267633">
        <w:rPr>
          <w:rFonts w:ascii="Times New Roman" w:hAnsi="Times New Roman" w:cs="Times New Roman"/>
          <w:lang w:val="en-US" w:eastAsia="zh-CN"/>
        </w:rPr>
        <w:fldChar w:fldCharType="end"/>
      </w:r>
      <w:r w:rsidRPr="00267633">
        <w:rPr>
          <w:rFonts w:ascii="Times New Roman" w:hAnsi="Times New Roman" w:cs="Times New Roman"/>
          <w:lang w:val="en-US" w:eastAsia="zh-CN"/>
        </w:rPr>
        <w:t xml:space="preserve"> The ancillary matters have not been agreed and Prayers (__) to (__) of the Statement of Claim/Counterclaim are to be adjourned to be heard in Chambers. We request for:-</w:t>
      </w:r>
    </w:p>
    <w:p w:rsidR="00267633" w:rsidRPr="00267633" w:rsidRDefault="00267633" w:rsidP="00C20EF2">
      <w:pPr>
        <w:numPr>
          <w:ilvl w:val="0"/>
          <w:numId w:val="109"/>
        </w:numPr>
        <w:tabs>
          <w:tab w:val="left" w:pos="1440"/>
          <w:tab w:val="left" w:pos="180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___ weeks to file and exchange the Affidavit of Assets and Means and a Case Conference to be fixed; or</w:t>
      </w:r>
    </w:p>
    <w:p w:rsidR="00267633" w:rsidRPr="00267633" w:rsidRDefault="00267633" w:rsidP="00C20EF2">
      <w:pPr>
        <w:numPr>
          <w:ilvl w:val="0"/>
          <w:numId w:val="109"/>
        </w:numPr>
        <w:tabs>
          <w:tab w:val="left" w:pos="1440"/>
          <w:tab w:val="left" w:pos="180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 mediation session as both parties have agreed to attend.</w:t>
      </w:r>
    </w:p>
    <w:p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p>
    <w:p w:rsidR="00267633" w:rsidRPr="00267633" w:rsidRDefault="00267633" w:rsidP="00267633">
      <w:pPr>
        <w:tabs>
          <w:tab w:val="left" w:pos="1440"/>
          <w:tab w:val="left" w:pos="1800"/>
        </w:tabs>
        <w:spacing w:before="0" w:after="0" w:line="240" w:lineRule="auto"/>
        <w:ind w:left="1800" w:hanging="108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r>
    </w:p>
    <w:p w:rsidR="00267633" w:rsidRPr="00267633" w:rsidRDefault="00267633" w:rsidP="00C20EF2">
      <w:pPr>
        <w:numPr>
          <w:ilvl w:val="0"/>
          <w:numId w:val="11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We confirm that parties will not be making any further applications (e.g. abridgment of time, cost, withdrawal or amendment of pleadings etc.).</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C20EF2">
      <w:pPr>
        <w:numPr>
          <w:ilvl w:val="0"/>
          <w:numId w:val="11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Parties understand that the Court may not make the required orders as requested if any of the papers are not in order, in which case a further hearing (in open court or in chambers with counsels present) will be scheduled.</w:t>
      </w: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Signature</w:t>
      </w:r>
    </w:p>
    <w:p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Solicitor for the Plaintiff/Defendant*</w:t>
      </w:r>
    </w:p>
    <w:p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Law Firm</w:t>
      </w: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cc Solicitor for the Defendant/Plaintiff or Defendant-in-person/Plaintiff-in-person*</w:t>
      </w: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*Delete where inapplicable</w:t>
      </w: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204</w:t>
            </w:r>
          </w:p>
        </w:tc>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18, 19</w:t>
      </w: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REQUEST FOR UNCONTESTED DIVORCE HEARING</w:t>
      </w: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IN OPEN COURT </w:t>
      </w:r>
    </w:p>
    <w:p w:rsidR="00267633" w:rsidRPr="00267633" w:rsidRDefault="00267633" w:rsidP="00267633">
      <w:pPr>
        <w:spacing w:before="0" w:after="0" w:line="240" w:lineRule="auto"/>
        <w:divId w:val="2116439976"/>
        <w:rPr>
          <w:rFonts w:ascii="Times New Roman" w:hAnsi="Times New Roman" w:cs="Times New Roman"/>
          <w:b/>
          <w:lang w:val="en-US" w:eastAsia="zh-CN"/>
        </w:rPr>
      </w:pPr>
    </w:p>
    <w:p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Date</w:t>
      </w: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To: </w:t>
      </w:r>
      <w:r w:rsidRPr="00267633">
        <w:rPr>
          <w:rFonts w:ascii="Times New Roman" w:hAnsi="Times New Roman" w:cs="Times New Roman"/>
          <w:lang w:val="en-US" w:eastAsia="zh-CN"/>
        </w:rPr>
        <w:tab/>
        <w:t>Registrar</w:t>
      </w:r>
    </w:p>
    <w:p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ab/>
        <w:t>Family Justice Courts, Singapore</w:t>
      </w: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DIVORCE SUIT NO. _____ OF _________</w:t>
      </w:r>
    </w:p>
    <w:p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i/>
          <w:lang w:val="en-US" w:eastAsia="zh-CN"/>
        </w:rPr>
        <w:t>TITLE AS IN ACTION</w:t>
      </w: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REQUEST FOR SETTING DOWN ACTION FOR TRIAL ON AN UNCONTESTED BASIS (FOR HEARING IN OPEN COURT) </w:t>
      </w:r>
    </w:p>
    <w:p w:rsidR="00267633" w:rsidRPr="00267633" w:rsidRDefault="00267633" w:rsidP="00267633">
      <w:pPr>
        <w:spacing w:before="0" w:after="0" w:line="240" w:lineRule="auto"/>
        <w:divId w:val="2116439976"/>
        <w:rPr>
          <w:rFonts w:ascii="Times New Roman" w:hAnsi="Times New Roman" w:cs="Times New Roman"/>
          <w:b/>
          <w:lang w:val="en-US" w:eastAsia="zh-CN"/>
        </w:rPr>
      </w:pP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C20EF2">
      <w:pPr>
        <w:numPr>
          <w:ilvl w:val="0"/>
          <w:numId w:val="110"/>
        </w:numPr>
        <w:spacing w:before="0" w:after="0" w:line="240" w:lineRule="auto"/>
        <w:ind w:hanging="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We refer to the above divorce which will be heard on an uncontested basis. </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ind w:left="720" w:hanging="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2.</w:t>
      </w:r>
      <w:r w:rsidRPr="00267633">
        <w:rPr>
          <w:rFonts w:ascii="Times New Roman" w:hAnsi="Times New Roman" w:cs="Times New Roman"/>
          <w:lang w:val="en-US" w:eastAsia="zh-CN"/>
        </w:rPr>
        <w:tab/>
        <w:t>Parties are proceeding with a nullity hearing in Open Court*/wish to apply for an exemption pursuant to Paragraph 18 of the Family Justice Courts Practice Directions.</w:t>
      </w:r>
      <w:r w:rsidRPr="00267633" w:rsidDel="006506EA">
        <w:rPr>
          <w:rFonts w:ascii="Times New Roman" w:hAnsi="Times New Roman" w:cs="Times New Roman"/>
          <w:lang w:val="en-US" w:eastAsia="zh-CN"/>
        </w:rPr>
        <w:t xml:space="preserve"> </w:t>
      </w:r>
    </w:p>
    <w:p w:rsidR="00267633" w:rsidRPr="00267633" w:rsidRDefault="00267633" w:rsidP="00267633">
      <w:pPr>
        <w:spacing w:before="0" w:after="0" w:line="240" w:lineRule="auto"/>
        <w:ind w:left="1440" w:hanging="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(a) </w:t>
      </w:r>
      <w:r w:rsidRPr="00267633">
        <w:rPr>
          <w:rFonts w:ascii="Times New Roman" w:hAnsi="Times New Roman" w:cs="Times New Roman"/>
          <w:lang w:val="en-US" w:eastAsia="zh-CN"/>
        </w:rPr>
        <w:tab/>
        <w:t>The special grounds in support of our client’s application for exemption are as follows:-</w:t>
      </w:r>
    </w:p>
    <w:p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w:t>
      </w:r>
      <w:r w:rsidRPr="00267633">
        <w:rPr>
          <w:rFonts w:ascii="Times New Roman" w:hAnsi="Times New Roman" w:cs="Times New Roman"/>
          <w:lang w:val="en-US" w:eastAsia="zh-CN"/>
        </w:rPr>
        <w:tab/>
        <w:t>The supporting documents (if any) are as follows and attached herein:-</w:t>
      </w:r>
    </w:p>
    <w:p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ind w:left="1440" w:hanging="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(c)</w:t>
      </w:r>
      <w:r w:rsidRPr="00267633">
        <w:rPr>
          <w:rFonts w:ascii="Times New Roman" w:hAnsi="Times New Roman" w:cs="Times New Roman"/>
          <w:lang w:val="en-US" w:eastAsia="zh-CN"/>
        </w:rPr>
        <w:tab/>
        <w:t>Please approve the aforesaid application and fix the matter for Hearing in Open Court.</w:t>
      </w:r>
    </w:p>
    <w:p w:rsidR="00267633" w:rsidRPr="00267633" w:rsidRDefault="00267633" w:rsidP="00267633">
      <w:pPr>
        <w:tabs>
          <w:tab w:val="num" w:pos="1440"/>
        </w:tabs>
        <w:spacing w:before="0" w:after="0" w:line="240" w:lineRule="auto"/>
        <w:ind w:left="1440" w:hanging="720"/>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Signature</w:t>
      </w:r>
    </w:p>
    <w:p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Solicitor for the Plaintiff/Defendant*</w:t>
      </w:r>
    </w:p>
    <w:p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Law Firm</w:t>
      </w: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cc Solicitor for the Defendant/Plaintiff or Defendant-in-person/Plaintiff-in-person*</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*Delete where inapplicable</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For official use:</w:t>
      </w:r>
      <w:r w:rsidRPr="00267633">
        <w:rPr>
          <w:rFonts w:ascii="Times New Roman" w:hAnsi="Times New Roman" w:cs="Times New Roman"/>
          <w:lang w:val="en-US" w:eastAsia="zh-CN"/>
        </w:rPr>
        <w:tab/>
        <w:t>Approved/Not approved</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Signed:</w:t>
      </w:r>
    </w:p>
    <w:p w:rsidR="00267633" w:rsidRPr="00267633" w:rsidRDefault="00267633" w:rsidP="00267633">
      <w:pPr>
        <w:spacing w:before="0" w:after="0" w:line="240" w:lineRule="auto"/>
        <w:jc w:val="both"/>
        <w:divId w:val="2116439976"/>
        <w:rPr>
          <w:rFonts w:ascii="Times New Roman" w:eastAsia="SimSun" w:hAnsi="Times New Roman" w:cs="Times New Roman"/>
          <w:bCs/>
          <w:sz w:val="20"/>
          <w:szCs w:val="20"/>
          <w:lang w:val="en-US" w:eastAsia="zh-CN"/>
        </w:rPr>
      </w:pPr>
      <w:r w:rsidRPr="00267633">
        <w:rPr>
          <w:rFonts w:ascii="Times New Roman" w:hAnsi="Times New Roman" w:cs="Times New Roman"/>
          <w:lang w:val="en-US" w:eastAsia="zh-CN"/>
        </w:rPr>
        <w:t>Date:</w:t>
      </w: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625"/>
        <w:gridCol w:w="2455"/>
        <w:gridCol w:w="145"/>
        <w:gridCol w:w="2600"/>
        <w:gridCol w:w="335"/>
        <w:gridCol w:w="2265"/>
        <w:gridCol w:w="815"/>
      </w:tblGrid>
      <w:tr w:rsidR="00267633" w:rsidRPr="00267633" w:rsidTr="00267633">
        <w:trPr>
          <w:divId w:val="2116439976"/>
          <w:jc w:val="center"/>
        </w:trPr>
        <w:tc>
          <w:tcPr>
            <w:tcW w:w="3080" w:type="dxa"/>
            <w:gridSpan w:val="2"/>
          </w:tcPr>
          <w:p w:rsidR="001A0CCB" w:rsidRDefault="00267633" w:rsidP="00267633">
            <w:pPr>
              <w:spacing w:before="0" w:after="120" w:line="240" w:lineRule="auto"/>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p w:rsidR="001A0CCB" w:rsidRDefault="001A0CCB" w:rsidP="00267633">
            <w:pPr>
              <w:spacing w:before="0" w:after="120" w:line="240" w:lineRule="auto"/>
              <w:rPr>
                <w:rFonts w:ascii="Calibri" w:hAnsi="Calibri" w:cs="Times New Roman"/>
                <w:sz w:val="22"/>
                <w:szCs w:val="22"/>
                <w:lang w:val="en-GB" w:eastAsia="en-GB"/>
              </w:rPr>
            </w:pPr>
          </w:p>
          <w:p w:rsidR="001A0CCB" w:rsidRDefault="001A0CCB" w:rsidP="00267633">
            <w:pPr>
              <w:spacing w:before="0" w:after="120" w:line="240" w:lineRule="auto"/>
              <w:rPr>
                <w:rFonts w:ascii="Calibri" w:hAnsi="Calibri" w:cs="Times New Roman"/>
                <w:sz w:val="22"/>
                <w:szCs w:val="22"/>
                <w:lang w:val="en-GB" w:eastAsia="en-GB"/>
              </w:rPr>
            </w:pPr>
          </w:p>
          <w:p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gridSpan w:val="3"/>
          </w:tcPr>
          <w:p w:rsidR="00267633" w:rsidRPr="00267633" w:rsidRDefault="00267633" w:rsidP="00267633">
            <w:pPr>
              <w:keepNext/>
              <w:spacing w:before="0" w:after="0" w:line="240" w:lineRule="auto"/>
              <w:jc w:val="center"/>
              <w:outlineLvl w:val="1"/>
              <w:rPr>
                <w:rFonts w:ascii="Times New Roman" w:hAnsi="Times New Roman"/>
                <w:b/>
                <w:bCs/>
                <w:iCs/>
                <w:spacing w:val="-3"/>
                <w:szCs w:val="28"/>
                <w:lang w:val="en-GB" w:eastAsia="zh-CN"/>
              </w:rPr>
            </w:pPr>
          </w:p>
        </w:tc>
        <w:tc>
          <w:tcPr>
            <w:tcW w:w="3080" w:type="dxa"/>
            <w:gridSpan w:val="2"/>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r w:rsidR="00267633" w:rsidRPr="00267633" w:rsidTr="00267633">
        <w:tblPrEx>
          <w:jc w:val="left"/>
        </w:tblPrEx>
        <w:trPr>
          <w:gridBefore w:val="1"/>
          <w:gridAfter w:val="1"/>
          <w:divId w:val="2116439976"/>
          <w:wBefore w:w="625" w:type="dxa"/>
          <w:wAfter w:w="815" w:type="dxa"/>
        </w:trPr>
        <w:tc>
          <w:tcPr>
            <w:tcW w:w="2600" w:type="dxa"/>
            <w:gridSpan w:val="2"/>
          </w:tcPr>
          <w:p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p>
        </w:tc>
        <w:tc>
          <w:tcPr>
            <w:tcW w:w="2600" w:type="dxa"/>
          </w:tcPr>
          <w:p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bookmarkStart w:id="28" w:name="form9"/>
            <w:bookmarkStart w:id="29" w:name="_Toc66445315"/>
            <w:bookmarkStart w:id="30" w:name="_Toc81709870"/>
            <w:bookmarkStart w:id="31" w:name="_Toc81710595"/>
            <w:bookmarkStart w:id="32" w:name="_Toc81717504"/>
            <w:bookmarkStart w:id="33" w:name="_Toc122854355"/>
            <w:bookmarkStart w:id="34" w:name="_Toc122854729"/>
            <w:bookmarkStart w:id="35" w:name="_Toc243995803"/>
            <w:bookmarkEnd w:id="28"/>
            <w:r w:rsidRPr="00267633">
              <w:rPr>
                <w:rFonts w:ascii="Times New Roman" w:hAnsi="Times New Roman"/>
                <w:bCs/>
                <w:iCs/>
                <w:szCs w:val="28"/>
                <w:lang w:val="en-GB" w:eastAsia="zh-CN"/>
              </w:rPr>
              <w:t xml:space="preserve">FORM </w:t>
            </w:r>
            <w:bookmarkEnd w:id="29"/>
            <w:bookmarkEnd w:id="30"/>
            <w:bookmarkEnd w:id="31"/>
            <w:bookmarkEnd w:id="32"/>
            <w:bookmarkEnd w:id="33"/>
            <w:bookmarkEnd w:id="34"/>
            <w:bookmarkEnd w:id="35"/>
            <w:r w:rsidRPr="00267633">
              <w:rPr>
                <w:rFonts w:ascii="Times New Roman" w:hAnsi="Times New Roman"/>
                <w:bCs/>
                <w:iCs/>
                <w:szCs w:val="28"/>
                <w:lang w:val="en-GB" w:eastAsia="zh-CN"/>
              </w:rPr>
              <w:t>205</w:t>
            </w:r>
          </w:p>
        </w:tc>
        <w:tc>
          <w:tcPr>
            <w:tcW w:w="2600" w:type="dxa"/>
            <w:gridSpan w:val="2"/>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GB" w:eastAsia="zh-CN"/>
              </w:rPr>
            </w:pPr>
          </w:p>
        </w:tc>
      </w:tr>
    </w:tbl>
    <w:p w:rsidR="00267633" w:rsidRPr="00267633" w:rsidRDefault="00267633" w:rsidP="00267633">
      <w:pPr>
        <w:tabs>
          <w:tab w:val="left" w:pos="-720"/>
        </w:tabs>
        <w:suppressAutoHyphens/>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20, 90</w:t>
      </w:r>
    </w:p>
    <w:p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zCs w:val="20"/>
          <w:lang w:val="en-GB" w:eastAsia="zh-CN"/>
        </w:rPr>
      </w:pPr>
    </w:p>
    <w:p w:rsidR="00267633" w:rsidRPr="00267633" w:rsidRDefault="00267633" w:rsidP="00267633">
      <w:pPr>
        <w:keepNext/>
        <w:spacing w:before="240" w:after="60"/>
        <w:jc w:val="center"/>
        <w:outlineLvl w:val="1"/>
        <w:divId w:val="2116439976"/>
        <w:rPr>
          <w:rFonts w:ascii="Times New Roman" w:hAnsi="Times New Roman"/>
          <w:b/>
          <w:bCs/>
          <w:iCs/>
          <w:szCs w:val="28"/>
          <w:lang w:val="en-GB" w:eastAsia="zh-CN"/>
        </w:rPr>
      </w:pPr>
      <w:bookmarkStart w:id="36" w:name="_Toc66445316"/>
      <w:bookmarkStart w:id="37" w:name="_Toc81709871"/>
      <w:bookmarkStart w:id="38" w:name="_Toc81710596"/>
      <w:bookmarkStart w:id="39" w:name="_Toc81717505"/>
      <w:bookmarkStart w:id="40" w:name="_Toc122854356"/>
      <w:bookmarkStart w:id="41" w:name="_Toc122854730"/>
      <w:bookmarkStart w:id="42" w:name="_Toc243995804"/>
      <w:r w:rsidRPr="00267633">
        <w:rPr>
          <w:rFonts w:ascii="Times New Roman" w:hAnsi="Times New Roman"/>
          <w:b/>
          <w:bCs/>
          <w:iCs/>
          <w:szCs w:val="28"/>
          <w:lang w:val="en-GB" w:eastAsia="zh-CN"/>
        </w:rPr>
        <w:t>INDEX TO AGREED BUNDLE OF DOCUMENTS</w:t>
      </w:r>
      <w:bookmarkEnd w:id="36"/>
      <w:bookmarkEnd w:id="37"/>
      <w:bookmarkEnd w:id="38"/>
      <w:bookmarkEnd w:id="39"/>
      <w:bookmarkEnd w:id="40"/>
      <w:bookmarkEnd w:id="41"/>
      <w:bookmarkEnd w:id="42"/>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tbl>
      <w:tblPr>
        <w:tblW w:w="0" w:type="auto"/>
        <w:tblInd w:w="507"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278"/>
        <w:gridCol w:w="2980"/>
        <w:gridCol w:w="1228"/>
        <w:gridCol w:w="1402"/>
        <w:gridCol w:w="1140"/>
      </w:tblGrid>
      <w:tr w:rsidR="00267633" w:rsidRPr="00267633" w:rsidTr="00267633">
        <w:trPr>
          <w:divId w:val="2116439976"/>
        </w:trPr>
        <w:tc>
          <w:tcPr>
            <w:tcW w:w="1278" w:type="dxa"/>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No.</w:t>
            </w:r>
          </w:p>
          <w:p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(To be numbered serially)</w:t>
            </w:r>
          </w:p>
        </w:tc>
        <w:tc>
          <w:tcPr>
            <w:tcW w:w="2980" w:type="dxa"/>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Description</w:t>
            </w:r>
          </w:p>
        </w:tc>
        <w:tc>
          <w:tcPr>
            <w:tcW w:w="1228" w:type="dxa"/>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Original/</w:t>
            </w:r>
          </w:p>
          <w:p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Copy</w:t>
            </w:r>
          </w:p>
        </w:tc>
        <w:tc>
          <w:tcPr>
            <w:tcW w:w="1402" w:type="dxa"/>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Scope of agreement</w:t>
            </w:r>
          </w:p>
        </w:tc>
        <w:tc>
          <w:tcPr>
            <w:tcW w:w="1140" w:type="dxa"/>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Page</w:t>
            </w:r>
          </w:p>
        </w:tc>
      </w:tr>
      <w:tr w:rsidR="00267633" w:rsidRPr="00267633" w:rsidTr="00267633">
        <w:trPr>
          <w:divId w:val="2116439976"/>
        </w:trPr>
        <w:tc>
          <w:tcPr>
            <w:tcW w:w="1278" w:type="dxa"/>
          </w:tcPr>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tc>
        <w:tc>
          <w:tcPr>
            <w:tcW w:w="2980" w:type="dxa"/>
          </w:tcPr>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tc>
        <w:tc>
          <w:tcPr>
            <w:tcW w:w="1228" w:type="dxa"/>
          </w:tcPr>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tc>
        <w:tc>
          <w:tcPr>
            <w:tcW w:w="1402" w:type="dxa"/>
          </w:tcPr>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tc>
        <w:tc>
          <w:tcPr>
            <w:tcW w:w="1140" w:type="dxa"/>
          </w:tcPr>
          <w:p w:rsidR="00267633" w:rsidRPr="00267633" w:rsidRDefault="00267633" w:rsidP="00267633">
            <w:pPr>
              <w:tabs>
                <w:tab w:val="left" w:pos="-720"/>
              </w:tabs>
              <w:suppressAutoHyphens/>
              <w:spacing w:before="0" w:after="0" w:line="240" w:lineRule="auto"/>
              <w:jc w:val="both"/>
              <w:rPr>
                <w:rFonts w:ascii="Times New Roman" w:hAnsi="Times New Roman" w:cs="Times New Roman"/>
                <w:szCs w:val="20"/>
                <w:lang w:val="en-GB" w:eastAsia="zh-CN"/>
              </w:rPr>
            </w:pPr>
          </w:p>
        </w:tc>
      </w:tr>
    </w:tbl>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Default="00267633" w:rsidP="00267633">
      <w:pPr>
        <w:spacing w:before="0" w:after="200" w:line="276" w:lineRule="auto"/>
        <w:divId w:val="2116439976"/>
        <w:rPr>
          <w:rFonts w:ascii="Calibri" w:hAnsi="Calibri" w:cs="Times New Roman"/>
          <w:sz w:val="22"/>
          <w:szCs w:val="22"/>
          <w:lang w:val="en-GB" w:eastAsia="en-GB"/>
        </w:rPr>
      </w:pPr>
    </w:p>
    <w:p w:rsidR="001A0CCB" w:rsidRDefault="001A0CCB" w:rsidP="00267633">
      <w:pPr>
        <w:spacing w:before="0" w:after="200" w:line="276" w:lineRule="auto"/>
        <w:divId w:val="2116439976"/>
        <w:rPr>
          <w:rFonts w:ascii="Calibri" w:hAnsi="Calibri" w:cs="Times New Roman"/>
          <w:sz w:val="22"/>
          <w:szCs w:val="22"/>
          <w:lang w:val="en-GB" w:eastAsia="en-GB"/>
        </w:rPr>
      </w:pPr>
    </w:p>
    <w:p w:rsidR="001A0CCB" w:rsidRPr="00267633" w:rsidRDefault="001A0CCB"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bookmarkStart w:id="43" w:name="_Toc122854404"/>
            <w:bookmarkStart w:id="44" w:name="_Toc122854783"/>
            <w:bookmarkStart w:id="45" w:name="_Toc122864026"/>
            <w:r w:rsidRPr="00267633">
              <w:rPr>
                <w:rFonts w:ascii="Times New Roman" w:hAnsi="Times New Roman"/>
                <w:bCs/>
                <w:iCs/>
                <w:szCs w:val="28"/>
                <w:lang w:val="en-GB" w:eastAsia="zh-CN"/>
              </w:rPr>
              <w:t xml:space="preserve">FORM </w:t>
            </w:r>
            <w:bookmarkEnd w:id="43"/>
            <w:bookmarkEnd w:id="44"/>
            <w:bookmarkEnd w:id="45"/>
            <w:r w:rsidRPr="00267633">
              <w:rPr>
                <w:rFonts w:ascii="Times New Roman" w:hAnsi="Times New Roman"/>
                <w:bCs/>
                <w:iCs/>
                <w:szCs w:val="28"/>
                <w:lang w:val="en-GB" w:eastAsia="zh-CN"/>
              </w:rPr>
              <w:t>206</w:t>
            </w:r>
          </w:p>
        </w:tc>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67633" w:rsidP="00267633">
      <w:pPr>
        <w:keepNext/>
        <w:spacing w:before="0" w:after="0" w:line="240" w:lineRule="auto"/>
        <w:ind w:left="720" w:hanging="720"/>
        <w:outlineLvl w:val="1"/>
        <w:divId w:val="2116439976"/>
        <w:rPr>
          <w:rFonts w:ascii="Times New Roman" w:hAnsi="Times New Roman"/>
          <w:bCs/>
          <w:iCs/>
          <w:spacing w:val="-3"/>
          <w:sz w:val="22"/>
          <w:szCs w:val="22"/>
          <w:lang w:val="en-GB" w:eastAsia="zh-CN"/>
        </w:rPr>
      </w:pPr>
      <w:r w:rsidRPr="00267633">
        <w:rPr>
          <w:rFonts w:ascii="Times New Roman" w:hAnsi="Times New Roman"/>
          <w:bCs/>
          <w:iCs/>
          <w:spacing w:val="-3"/>
          <w:sz w:val="22"/>
          <w:szCs w:val="22"/>
          <w:lang w:val="en-GB" w:eastAsia="zh-CN"/>
        </w:rPr>
        <w:t>Para 21</w:t>
      </w:r>
    </w:p>
    <w:p w:rsidR="00267633" w:rsidRPr="00267633" w:rsidRDefault="00267633" w:rsidP="00267633">
      <w:pPr>
        <w:keepNext/>
        <w:spacing w:before="0" w:after="0" w:line="240" w:lineRule="auto"/>
        <w:ind w:left="720" w:hanging="720"/>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AFFIDAVIT OF ASSETS AND MEANS</w:t>
      </w:r>
    </w:p>
    <w:p w:rsidR="00267633" w:rsidRPr="00267633" w:rsidRDefault="00267633" w:rsidP="00267633">
      <w:pPr>
        <w:spacing w:before="0" w:after="0" w:line="240" w:lineRule="auto"/>
        <w:ind w:left="2160" w:firstLine="720"/>
        <w:jc w:val="both"/>
        <w:divId w:val="2116439976"/>
        <w:rPr>
          <w:rFonts w:ascii="Times New Roman" w:hAnsi="Times New Roman" w:cs="Times New Roman"/>
          <w:b/>
          <w:szCs w:val="20"/>
          <w:lang w:val="en-GB" w:eastAsia="zh-CN"/>
        </w:rPr>
      </w:pPr>
    </w:p>
    <w:p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rsidR="00267633" w:rsidRPr="00267633" w:rsidRDefault="00267633" w:rsidP="00267633">
      <w:pPr>
        <w:spacing w:before="0" w:after="0" w:line="240" w:lineRule="auto"/>
        <w:ind w:left="2160" w:firstLine="720"/>
        <w:jc w:val="both"/>
        <w:divId w:val="2116439976"/>
        <w:rPr>
          <w:rFonts w:ascii="Times New Roman" w:hAnsi="Times New Roman" w:cs="Times New Roman"/>
          <w:b/>
          <w:szCs w:val="20"/>
          <w:lang w:val="en-GB" w:eastAsia="zh-CN"/>
        </w:rPr>
      </w:pPr>
    </w:p>
    <w:p w:rsidR="00267633" w:rsidRPr="00267633" w:rsidRDefault="00267633" w:rsidP="00267633">
      <w:pPr>
        <w:spacing w:before="0" w:after="0" w:line="240" w:lineRule="auto"/>
        <w:jc w:val="center"/>
        <w:divId w:val="2116439976"/>
        <w:rPr>
          <w:rFonts w:ascii="Times New Roman" w:hAnsi="Times New Roman" w:cs="Times New Roman"/>
          <w:b/>
          <w:sz w:val="26"/>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A.</w:t>
      </w:r>
      <w:r w:rsidRPr="00267633">
        <w:rPr>
          <w:rFonts w:ascii="Times New Roman" w:hAnsi="Times New Roman" w:cs="Times New Roman"/>
          <w:b/>
          <w:szCs w:val="20"/>
          <w:lang w:val="en-GB" w:eastAsia="zh-CN"/>
        </w:rPr>
        <w:tab/>
        <w:t xml:space="preserve">Party Swearing or Affirming this Affidavit: </w:t>
      </w:r>
    </w:p>
    <w:p w:rsidR="00267633" w:rsidRPr="00267633" w:rsidRDefault="00267633" w:rsidP="00267633">
      <w:pPr>
        <w:spacing w:before="0" w:after="0" w:line="240" w:lineRule="auto"/>
        <w:ind w:firstLine="720"/>
        <w:jc w:val="both"/>
        <w:divId w:val="2116439976"/>
        <w:rPr>
          <w:rFonts w:ascii="Times New Roman" w:hAnsi="Times New Roman" w:cs="Times New Roman"/>
          <w:b/>
          <w:szCs w:val="20"/>
          <w:lang w:val="en-GB" w:eastAsia="zh-CN"/>
        </w:rPr>
      </w:pPr>
    </w:p>
    <w:p w:rsidR="00267633" w:rsidRPr="00267633" w:rsidRDefault="00267633" w:rsidP="00267633">
      <w:pPr>
        <w:spacing w:before="0" w:after="0" w:line="240" w:lineRule="auto"/>
        <w:ind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Name:</w:t>
      </w:r>
    </w:p>
    <w:p w:rsidR="00267633" w:rsidRPr="00267633" w:rsidRDefault="00267633" w:rsidP="00267633">
      <w:pPr>
        <w:spacing w:before="0" w:after="0" w:line="240" w:lineRule="auto"/>
        <w:ind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Age:</w:t>
      </w:r>
    </w:p>
    <w:p w:rsidR="00267633" w:rsidRPr="00267633" w:rsidRDefault="00267633" w:rsidP="00267633">
      <w:pPr>
        <w:spacing w:before="0" w:after="0" w:line="240" w:lineRule="auto"/>
        <w:ind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Address:</w:t>
      </w:r>
    </w:p>
    <w:p w:rsidR="00267633" w:rsidRPr="00267633" w:rsidRDefault="00267633" w:rsidP="00267633">
      <w:pPr>
        <w:spacing w:before="0" w:after="0" w:line="240" w:lineRule="auto"/>
        <w:ind w:firstLine="720"/>
        <w:jc w:val="both"/>
        <w:divId w:val="2116439976"/>
        <w:rPr>
          <w:rFonts w:ascii="Times New Roman" w:hAnsi="Times New Roman" w:cs="Times New Roman"/>
          <w:b/>
          <w:szCs w:val="20"/>
          <w:lang w:val="en-GB" w:eastAsia="zh-CN"/>
        </w:rPr>
      </w:pPr>
      <w:r w:rsidRPr="00267633">
        <w:rPr>
          <w:rFonts w:ascii="Times New Roman" w:hAnsi="Times New Roman" w:cs="Times New Roman"/>
          <w:szCs w:val="20"/>
          <w:lang w:val="en-GB" w:eastAsia="zh-CN"/>
        </w:rPr>
        <w:t>Contact Number:</w:t>
      </w:r>
    </w:p>
    <w:p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rsidR="00267633" w:rsidRPr="00267633" w:rsidRDefault="00267633" w:rsidP="00267633">
      <w:pPr>
        <w:spacing w:before="0" w:after="12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I am the Plaintiff/Defendant* in the above matter. I </w:t>
      </w:r>
      <w:r w:rsidRPr="00267633">
        <w:rPr>
          <w:rFonts w:ascii="Times New Roman" w:hAnsi="Times New Roman" w:cs="Times New Roman"/>
          <w:i/>
          <w:szCs w:val="20"/>
          <w:lang w:val="en-GB" w:eastAsia="zh-CN"/>
        </w:rPr>
        <w:t>[make oath and say/affirm that*]</w:t>
      </w:r>
      <w:r w:rsidRPr="00267633">
        <w:rPr>
          <w:rFonts w:ascii="Times New Roman" w:hAnsi="Times New Roman" w:cs="Times New Roman"/>
          <w:szCs w:val="20"/>
          <w:lang w:val="en-GB" w:eastAsia="zh-CN"/>
        </w:rPr>
        <w:t xml:space="preserve"> the contents of this Affidavit of Assets and Means are true and correct to the best of my knowledge, information and belief. All the information stated in this Affidavit of Assets and Means is accurate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I have made full and frank disclosure of my assets and means in this Affidavit of Assets and Means, to the best of my knowledge, information and belief, and have no other assets and means aside from what has been disclosed in this Affidavit.</w:t>
      </w:r>
    </w:p>
    <w:p w:rsidR="00267633" w:rsidRPr="00267633" w:rsidRDefault="00267633" w:rsidP="00267633">
      <w:pPr>
        <w:spacing w:before="0" w:after="120" w:line="240" w:lineRule="auto"/>
        <w:ind w:left="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Summary of Relevant Information on Ancillary Matters</w:t>
      </w:r>
    </w:p>
    <w:p w:rsidR="00267633" w:rsidRPr="00267633" w:rsidRDefault="00267633" w:rsidP="00C20EF2">
      <w:pPr>
        <w:numPr>
          <w:ilvl w:val="0"/>
          <w:numId w:val="131"/>
        </w:numPr>
        <w:spacing w:before="0" w:after="200" w:line="276" w:lineRule="auto"/>
        <w:jc w:val="both"/>
        <w:divId w:val="2116439976"/>
        <w:rPr>
          <w:rFonts w:ascii="Times New Roman" w:hAnsi="Times New Roman" w:cs="Times New Roman"/>
          <w:b/>
          <w:u w:val="single"/>
          <w:lang w:val="en-US" w:eastAsia="zh-CN"/>
        </w:rPr>
      </w:pPr>
      <w:r w:rsidRPr="00267633">
        <w:rPr>
          <w:rFonts w:ascii="Times New Roman" w:hAnsi="Times New Roman" w:cs="Times New Roman"/>
          <w:b/>
          <w:u w:val="single"/>
          <w:lang w:val="en-US" w:eastAsia="zh-CN"/>
        </w:rPr>
        <w:t xml:space="preserve">Minor Child(ren) – </w:t>
      </w:r>
      <w:r w:rsidRPr="00267633">
        <w:rPr>
          <w:rFonts w:ascii="Times New Roman" w:hAnsi="Times New Roman" w:cs="Times New Roman"/>
          <w:i/>
          <w:u w:val="single"/>
          <w:lang w:val="en-US" w:eastAsia="zh-CN"/>
        </w:rPr>
        <w:t>Please list down the names and ages of all your minor child(ren)</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1"/>
        <w:gridCol w:w="4351"/>
      </w:tblGrid>
      <w:tr w:rsidR="00267633" w:rsidRPr="00267633" w:rsidTr="00267633">
        <w:trPr>
          <w:divId w:val="2116439976"/>
        </w:trPr>
        <w:tc>
          <w:tcPr>
            <w:tcW w:w="4621" w:type="dxa"/>
          </w:tcPr>
          <w:p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 xml:space="preserve">Name of Child(ren) </w:t>
            </w:r>
          </w:p>
          <w:p w:rsidR="00267633" w:rsidRPr="00267633" w:rsidRDefault="00267633" w:rsidP="00267633">
            <w:pPr>
              <w:spacing w:before="0" w:after="0" w:line="240" w:lineRule="auto"/>
              <w:jc w:val="both"/>
              <w:rPr>
                <w:rFonts w:ascii="Times New Roman" w:hAnsi="Times New Roman" w:cs="Times New Roman"/>
                <w:b/>
                <w:lang w:val="en-US" w:eastAsia="zh-CN"/>
              </w:rPr>
            </w:pPr>
          </w:p>
        </w:tc>
        <w:tc>
          <w:tcPr>
            <w:tcW w:w="4621" w:type="dxa"/>
          </w:tcPr>
          <w:p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 xml:space="preserve">Age of Child(ren) </w:t>
            </w:r>
          </w:p>
        </w:tc>
      </w:tr>
      <w:tr w:rsidR="00267633" w:rsidRPr="00267633" w:rsidTr="00267633">
        <w:trPr>
          <w:divId w:val="2116439976"/>
        </w:trPr>
        <w:tc>
          <w:tcPr>
            <w:tcW w:w="4621" w:type="dxa"/>
          </w:tcPr>
          <w:p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4621" w:type="dxa"/>
          </w:tcPr>
          <w:p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rsidR="00267633" w:rsidRPr="00267633" w:rsidRDefault="00267633" w:rsidP="00267633">
            <w:pPr>
              <w:spacing w:before="0" w:after="0" w:line="240" w:lineRule="auto"/>
              <w:jc w:val="both"/>
              <w:rPr>
                <w:rFonts w:ascii="Times New Roman" w:hAnsi="Times New Roman" w:cs="Times New Roman"/>
                <w:lang w:val="en-US" w:eastAsia="zh-CN"/>
              </w:rPr>
            </w:pPr>
          </w:p>
        </w:tc>
      </w:tr>
    </w:tbl>
    <w:p w:rsidR="00267633" w:rsidRPr="00267633" w:rsidRDefault="00267633" w:rsidP="00267633">
      <w:pPr>
        <w:spacing w:before="0" w:after="0" w:line="240" w:lineRule="auto"/>
        <w:ind w:left="360"/>
        <w:jc w:val="both"/>
        <w:divId w:val="2116439976"/>
        <w:rPr>
          <w:rFonts w:ascii="Times New Roman" w:hAnsi="Times New Roman" w:cs="Times New Roman"/>
          <w:lang w:val="en-US" w:eastAsia="zh-CN"/>
        </w:rPr>
      </w:pPr>
    </w:p>
    <w:p w:rsidR="00267633" w:rsidRPr="00267633" w:rsidRDefault="00267633" w:rsidP="00C20EF2">
      <w:pPr>
        <w:numPr>
          <w:ilvl w:val="0"/>
          <w:numId w:val="131"/>
        </w:numPr>
        <w:spacing w:before="0" w:after="200" w:line="276" w:lineRule="auto"/>
        <w:jc w:val="both"/>
        <w:divId w:val="2116439976"/>
        <w:rPr>
          <w:rFonts w:ascii="Times New Roman" w:hAnsi="Times New Roman" w:cs="Times New Roman"/>
          <w:u w:val="single"/>
          <w:lang w:val="en-US" w:eastAsia="zh-CN"/>
        </w:rPr>
      </w:pPr>
      <w:r w:rsidRPr="00267633">
        <w:rPr>
          <w:rFonts w:ascii="Times New Roman" w:hAnsi="Times New Roman" w:cs="Times New Roman"/>
          <w:b/>
          <w:u w:val="single"/>
          <w:lang w:val="en-US" w:eastAsia="zh-CN"/>
        </w:rPr>
        <w:t>Income and Occupation –</w:t>
      </w:r>
      <w:r w:rsidRPr="00267633">
        <w:rPr>
          <w:rFonts w:ascii="Times New Roman" w:hAnsi="Times New Roman" w:cs="Times New Roman"/>
          <w:i/>
          <w:u w:val="single"/>
          <w:lang w:val="en-US" w:eastAsia="zh-CN"/>
        </w:rPr>
        <w:t>Please state your occupation and average monthly income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3"/>
        <w:gridCol w:w="4309"/>
      </w:tblGrid>
      <w:tr w:rsidR="00267633" w:rsidRPr="00267633" w:rsidTr="00267633">
        <w:trPr>
          <w:divId w:val="2116439976"/>
        </w:trPr>
        <w:tc>
          <w:tcPr>
            <w:tcW w:w="4469" w:type="dxa"/>
          </w:tcPr>
          <w:p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Occupation</w:t>
            </w:r>
          </w:p>
          <w:p w:rsidR="00267633" w:rsidRPr="00267633" w:rsidRDefault="00267633" w:rsidP="00267633">
            <w:pPr>
              <w:spacing w:before="0" w:after="0" w:line="240" w:lineRule="auto"/>
              <w:jc w:val="both"/>
              <w:rPr>
                <w:rFonts w:ascii="Times New Roman" w:hAnsi="Times New Roman" w:cs="Times New Roman"/>
                <w:b/>
                <w:lang w:val="en-US" w:eastAsia="zh-CN"/>
              </w:rPr>
            </w:pPr>
          </w:p>
        </w:tc>
        <w:tc>
          <w:tcPr>
            <w:tcW w:w="4413" w:type="dxa"/>
          </w:tcPr>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4469" w:type="dxa"/>
          </w:tcPr>
          <w:p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 xml:space="preserve">Average monthly income </w:t>
            </w:r>
          </w:p>
          <w:p w:rsidR="00267633" w:rsidRPr="00267633" w:rsidRDefault="00267633" w:rsidP="00267633">
            <w:pPr>
              <w:spacing w:before="0" w:after="0" w:line="240" w:lineRule="auto"/>
              <w:jc w:val="both"/>
              <w:rPr>
                <w:rFonts w:ascii="Times New Roman" w:hAnsi="Times New Roman" w:cs="Times New Roman"/>
                <w:b/>
                <w:lang w:val="en-US" w:eastAsia="zh-CN"/>
              </w:rPr>
            </w:pPr>
          </w:p>
        </w:tc>
        <w:tc>
          <w:tcPr>
            <w:tcW w:w="4413" w:type="dxa"/>
          </w:tcPr>
          <w:p w:rsidR="00267633" w:rsidRPr="00267633" w:rsidRDefault="00267633" w:rsidP="00267633">
            <w:pPr>
              <w:spacing w:before="0" w:after="0" w:line="240" w:lineRule="auto"/>
              <w:jc w:val="both"/>
              <w:rPr>
                <w:rFonts w:ascii="Times New Roman" w:hAnsi="Times New Roman" w:cs="Times New Roman"/>
                <w:u w:val="single"/>
                <w:lang w:val="en-US" w:eastAsia="zh-CN"/>
              </w:rPr>
            </w:pPr>
          </w:p>
        </w:tc>
      </w:tr>
    </w:tbl>
    <w:p w:rsidR="00267633" w:rsidRPr="00267633" w:rsidRDefault="00267633" w:rsidP="00267633">
      <w:pPr>
        <w:spacing w:before="0" w:after="0" w:line="240" w:lineRule="auto"/>
        <w:jc w:val="both"/>
        <w:divId w:val="2116439976"/>
        <w:rPr>
          <w:rFonts w:ascii="Times New Roman" w:hAnsi="Times New Roman" w:cs="Times New Roman"/>
          <w:u w:val="single"/>
          <w:lang w:val="en-US" w:eastAsia="zh-CN"/>
        </w:rPr>
      </w:pPr>
    </w:p>
    <w:p w:rsidR="00267633" w:rsidRPr="00267633" w:rsidRDefault="00267633" w:rsidP="00C20EF2">
      <w:pPr>
        <w:numPr>
          <w:ilvl w:val="0"/>
          <w:numId w:val="131"/>
        </w:numPr>
        <w:spacing w:before="0" w:after="200" w:line="276" w:lineRule="auto"/>
        <w:jc w:val="both"/>
        <w:divId w:val="2116439976"/>
        <w:rPr>
          <w:rFonts w:ascii="Times New Roman" w:hAnsi="Times New Roman" w:cs="Times New Roman"/>
          <w:u w:val="single"/>
          <w:lang w:val="en-US" w:eastAsia="zh-CN"/>
        </w:rPr>
      </w:pPr>
      <w:r w:rsidRPr="00267633">
        <w:rPr>
          <w:rFonts w:ascii="Times New Roman" w:hAnsi="Times New Roman" w:cs="Times New Roman"/>
          <w:b/>
          <w:u w:val="single"/>
          <w:lang w:val="en-US" w:eastAsia="zh-CN"/>
        </w:rPr>
        <w:t xml:space="preserve">List of Assets – </w:t>
      </w:r>
      <w:r w:rsidRPr="00267633">
        <w:rPr>
          <w:rFonts w:ascii="Times New Roman" w:hAnsi="Times New Roman" w:cs="Times New Roman"/>
          <w:i/>
          <w:u w:val="single"/>
          <w:lang w:val="en-US" w:eastAsia="zh-CN"/>
        </w:rPr>
        <w:t xml:space="preserve">Please list all your assets and their value (in Singapore dollars). If you do not know the value, please provide an estimate of the value.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6"/>
        <w:gridCol w:w="4366"/>
      </w:tblGrid>
      <w:tr w:rsidR="00267633" w:rsidRPr="00267633" w:rsidTr="00267633">
        <w:trPr>
          <w:divId w:val="2116439976"/>
        </w:trPr>
        <w:tc>
          <w:tcPr>
            <w:tcW w:w="4621" w:type="dxa"/>
          </w:tcPr>
          <w:p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 xml:space="preserve">Assets </w:t>
            </w:r>
          </w:p>
        </w:tc>
        <w:tc>
          <w:tcPr>
            <w:tcW w:w="4621" w:type="dxa"/>
          </w:tcPr>
          <w:p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Value (in Singapore dollars)</w:t>
            </w:r>
          </w:p>
        </w:tc>
      </w:tr>
      <w:tr w:rsidR="00267633" w:rsidRPr="00267633" w:rsidTr="00267633">
        <w:trPr>
          <w:divId w:val="2116439976"/>
        </w:trPr>
        <w:tc>
          <w:tcPr>
            <w:tcW w:w="4621" w:type="dxa"/>
          </w:tcPr>
          <w:p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4621" w:type="dxa"/>
          </w:tcPr>
          <w:p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4621" w:type="dxa"/>
          </w:tcPr>
          <w:p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Total</w:t>
            </w:r>
            <w:r w:rsidRPr="00267633">
              <w:rPr>
                <w:rFonts w:ascii="Times New Roman" w:hAnsi="Times New Roman" w:cs="Times New Roman"/>
                <w:lang w:val="en-US" w:eastAsia="zh-CN"/>
              </w:rPr>
              <w:t>:</w:t>
            </w:r>
          </w:p>
        </w:tc>
      </w:tr>
    </w:tbl>
    <w:p w:rsidR="00267633" w:rsidRDefault="00267633" w:rsidP="00267633">
      <w:pPr>
        <w:spacing w:before="0" w:after="0" w:line="240" w:lineRule="auto"/>
        <w:ind w:left="360"/>
        <w:jc w:val="both"/>
        <w:divId w:val="2116439976"/>
        <w:rPr>
          <w:rFonts w:ascii="Times New Roman" w:hAnsi="Times New Roman" w:cs="Times New Roman"/>
          <w:lang w:val="en-US" w:eastAsia="zh-CN"/>
        </w:rPr>
      </w:pPr>
    </w:p>
    <w:p w:rsidR="000A451C" w:rsidRPr="00267633" w:rsidRDefault="000A451C" w:rsidP="00267633">
      <w:pPr>
        <w:spacing w:before="0" w:after="0" w:line="240" w:lineRule="auto"/>
        <w:ind w:left="360"/>
        <w:jc w:val="both"/>
        <w:divId w:val="2116439976"/>
        <w:rPr>
          <w:rFonts w:ascii="Times New Roman" w:hAnsi="Times New Roman" w:cs="Times New Roman"/>
          <w:lang w:val="en-US" w:eastAsia="zh-CN"/>
        </w:rPr>
      </w:pPr>
    </w:p>
    <w:p w:rsidR="00267633" w:rsidRPr="00267633" w:rsidRDefault="00267633" w:rsidP="00C20EF2">
      <w:pPr>
        <w:numPr>
          <w:ilvl w:val="0"/>
          <w:numId w:val="131"/>
        </w:numPr>
        <w:spacing w:before="0" w:after="200" w:line="276" w:lineRule="auto"/>
        <w:jc w:val="both"/>
        <w:divId w:val="2116439976"/>
        <w:rPr>
          <w:rFonts w:ascii="Times New Roman" w:hAnsi="Times New Roman" w:cs="Times New Roman"/>
          <w:u w:val="single"/>
          <w:lang w:val="en-US" w:eastAsia="zh-CN"/>
        </w:rPr>
      </w:pPr>
      <w:r w:rsidRPr="00267633">
        <w:rPr>
          <w:rFonts w:ascii="Times New Roman" w:hAnsi="Times New Roman" w:cs="Times New Roman"/>
          <w:b/>
          <w:u w:val="single"/>
          <w:lang w:val="en-US" w:eastAsia="zh-CN"/>
        </w:rPr>
        <w:t xml:space="preserve">List of Liabilities – </w:t>
      </w:r>
      <w:r w:rsidRPr="00267633">
        <w:rPr>
          <w:rFonts w:ascii="Times New Roman" w:hAnsi="Times New Roman" w:cs="Times New Roman"/>
          <w:i/>
          <w:u w:val="single"/>
          <w:lang w:val="en-US" w:eastAsia="zh-CN"/>
        </w:rPr>
        <w:t xml:space="preserve">Please list all your liabilities and the amount (in Singapore dollars). If you do not know the amount, please provide an estimate of the amount.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0"/>
        <w:gridCol w:w="4352"/>
      </w:tblGrid>
      <w:tr w:rsidR="00267633" w:rsidRPr="00267633" w:rsidTr="00267633">
        <w:trPr>
          <w:divId w:val="2116439976"/>
        </w:trPr>
        <w:tc>
          <w:tcPr>
            <w:tcW w:w="4621" w:type="dxa"/>
          </w:tcPr>
          <w:p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lastRenderedPageBreak/>
              <w:t>Liabilities</w:t>
            </w:r>
          </w:p>
        </w:tc>
        <w:tc>
          <w:tcPr>
            <w:tcW w:w="4621" w:type="dxa"/>
          </w:tcPr>
          <w:p w:rsidR="00267633" w:rsidRPr="00267633" w:rsidRDefault="00267633" w:rsidP="00267633">
            <w:pPr>
              <w:spacing w:before="0" w:after="0" w:line="240" w:lineRule="auto"/>
              <w:jc w:val="both"/>
              <w:rPr>
                <w:rFonts w:ascii="Times New Roman" w:hAnsi="Times New Roman" w:cs="Times New Roman"/>
                <w:b/>
                <w:lang w:val="en-US" w:eastAsia="zh-CN"/>
              </w:rPr>
            </w:pPr>
            <w:r w:rsidRPr="00267633">
              <w:rPr>
                <w:rFonts w:ascii="Times New Roman" w:hAnsi="Times New Roman" w:cs="Times New Roman"/>
                <w:b/>
                <w:lang w:val="en-US" w:eastAsia="zh-CN"/>
              </w:rPr>
              <w:t>Amount (in Singapore dollars)</w:t>
            </w:r>
          </w:p>
        </w:tc>
      </w:tr>
      <w:tr w:rsidR="00267633" w:rsidRPr="00267633" w:rsidTr="00267633">
        <w:trPr>
          <w:divId w:val="2116439976"/>
        </w:trPr>
        <w:tc>
          <w:tcPr>
            <w:tcW w:w="4621" w:type="dxa"/>
          </w:tcPr>
          <w:p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4621" w:type="dxa"/>
          </w:tcPr>
          <w:p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4621" w:type="dxa"/>
          </w:tcPr>
          <w:p w:rsidR="00267633" w:rsidRPr="00267633" w:rsidRDefault="00267633" w:rsidP="00267633">
            <w:pPr>
              <w:spacing w:before="0" w:after="0" w:line="240" w:lineRule="auto"/>
              <w:jc w:val="both"/>
              <w:rPr>
                <w:rFonts w:ascii="Times New Roman" w:hAnsi="Times New Roman" w:cs="Times New Roman"/>
                <w:lang w:val="en-US" w:eastAsia="zh-CN"/>
              </w:rPr>
            </w:pPr>
          </w:p>
        </w:tc>
        <w:tc>
          <w:tcPr>
            <w:tcW w:w="4621"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u w:val="single"/>
                <w:lang w:val="en-US" w:eastAsia="zh-CN"/>
              </w:rPr>
              <w:t>Total</w:t>
            </w:r>
            <w:r w:rsidRPr="00267633">
              <w:rPr>
                <w:rFonts w:ascii="Times New Roman" w:hAnsi="Times New Roman" w:cs="Times New Roman"/>
                <w:lang w:val="en-US" w:eastAsia="zh-CN"/>
              </w:rPr>
              <w:t>:</w:t>
            </w:r>
          </w:p>
        </w:tc>
      </w:tr>
    </w:tbl>
    <w:p w:rsidR="00267633" w:rsidRPr="00267633" w:rsidRDefault="00267633" w:rsidP="00267633">
      <w:pPr>
        <w:spacing w:before="0" w:after="120" w:line="240" w:lineRule="auto"/>
        <w:ind w:left="720"/>
        <w:jc w:val="both"/>
        <w:divId w:val="2116439976"/>
        <w:rPr>
          <w:rFonts w:ascii="Times New Roman" w:hAnsi="Times New Roman" w:cs="Times New Roman"/>
          <w:b/>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B.</w:t>
      </w:r>
      <w:r w:rsidRPr="00267633">
        <w:rPr>
          <w:rFonts w:ascii="Times New Roman" w:hAnsi="Times New Roman" w:cs="Times New Roman"/>
          <w:szCs w:val="20"/>
          <w:lang w:val="en-GB" w:eastAsia="zh-CN"/>
        </w:rPr>
        <w:tab/>
      </w:r>
      <w:r w:rsidRPr="00267633">
        <w:rPr>
          <w:rFonts w:ascii="Times New Roman" w:hAnsi="Times New Roman" w:cs="Times New Roman"/>
          <w:b/>
          <w:szCs w:val="20"/>
          <w:lang w:val="en-GB" w:eastAsia="zh-CN"/>
        </w:rPr>
        <w:t>Financial Issues</w:t>
      </w:r>
    </w:p>
    <w:p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p>
    <w:p w:rsidR="00267633" w:rsidRPr="00267633" w:rsidRDefault="00267633" w:rsidP="00267633">
      <w:pPr>
        <w:spacing w:before="240" w:after="60" w:line="240" w:lineRule="auto"/>
        <w:ind w:firstLine="720"/>
        <w:outlineLvl w:val="4"/>
        <w:divId w:val="2116439976"/>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I.</w:t>
      </w:r>
      <w:r w:rsidRPr="00267633">
        <w:rPr>
          <w:rFonts w:ascii="Times New Roman" w:hAnsi="Times New Roman" w:cs="Times New Roman"/>
          <w:b/>
          <w:bCs/>
          <w:iCs/>
          <w:szCs w:val="26"/>
          <w:lang w:val="en-GB" w:eastAsia="zh-CN"/>
        </w:rPr>
        <w:tab/>
        <w:t>Assets and Means</w:t>
      </w:r>
    </w:p>
    <w:p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p>
    <w:p w:rsidR="00267633" w:rsidRPr="00267633" w:rsidRDefault="00267633" w:rsidP="00C20EF2">
      <w:pPr>
        <w:numPr>
          <w:ilvl w:val="0"/>
          <w:numId w:val="86"/>
        </w:num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I am/am not* an undischarged bankrupt. </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1418"/>
        <w:jc w:val="both"/>
        <w:divId w:val="2116439976"/>
        <w:rPr>
          <w:rFonts w:ascii="Times New Roman" w:hAnsi="Times New Roman" w:cs="Times New Roman"/>
          <w:szCs w:val="20"/>
          <w:lang w:val="en-GB" w:eastAsia="zh-CN"/>
        </w:rPr>
      </w:pPr>
      <w:r w:rsidRPr="00267633">
        <w:rPr>
          <w:rFonts w:ascii="Times New Roman" w:hAnsi="Times New Roman" w:cs="Times New Roman"/>
          <w:i/>
          <w:szCs w:val="20"/>
          <w:lang w:val="en-GB" w:eastAsia="zh-CN"/>
        </w:rPr>
        <w:t>[If you are an undischarged bankrupt, state the date of the bankruptcy order, and the bankruptcy number.]</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240" w:after="60" w:line="240" w:lineRule="auto"/>
        <w:ind w:firstLine="1440"/>
        <w:outlineLvl w:val="4"/>
        <w:divId w:val="2116439976"/>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Work Particulars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C20EF2">
      <w:pPr>
        <w:numPr>
          <w:ilvl w:val="0"/>
          <w:numId w:val="86"/>
        </w:num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My occupation is:</w:t>
      </w:r>
    </w:p>
    <w:p w:rsidR="00267633" w:rsidRPr="00267633" w:rsidRDefault="00267633" w:rsidP="00267633">
      <w:pPr>
        <w:tabs>
          <w:tab w:val="left" w:pos="1440"/>
          <w:tab w:val="num" w:pos="1530"/>
        </w:tabs>
        <w:spacing w:before="0" w:after="0" w:line="240" w:lineRule="auto"/>
        <w:ind w:left="1440"/>
        <w:jc w:val="both"/>
        <w:divId w:val="2116439976"/>
        <w:rPr>
          <w:rFonts w:ascii="Times New Roman" w:hAnsi="Times New Roman" w:cs="Times New Roman"/>
          <w:szCs w:val="20"/>
          <w:lang w:val="en-GB" w:eastAsia="zh-CN"/>
        </w:rPr>
      </w:pPr>
    </w:p>
    <w:p w:rsidR="00267633" w:rsidRPr="00267633" w:rsidRDefault="00267633" w:rsidP="00267633">
      <w:pPr>
        <w:tabs>
          <w:tab w:val="left" w:pos="1440"/>
          <w:tab w:val="num" w:pos="1530"/>
        </w:tabs>
        <w:spacing w:before="0" w:after="0" w:line="240" w:lineRule="auto"/>
        <w:ind w:left="1440" w:hanging="73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3.</w:t>
      </w:r>
      <w:r w:rsidRPr="00267633">
        <w:rPr>
          <w:rFonts w:ascii="Times New Roman" w:hAnsi="Times New Roman" w:cs="Times New Roman"/>
          <w:szCs w:val="20"/>
          <w:lang w:val="en-GB" w:eastAsia="zh-CN"/>
        </w:rPr>
        <w:tab/>
        <w:t>I am an employee*.</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1418"/>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State the following information in respect of each employer.</w:t>
      </w:r>
      <w:r w:rsidRPr="00267633">
        <w:rPr>
          <w:rFonts w:ascii="Times New Roman" w:hAnsi="Times New Roman" w:cs="Times New Roman"/>
          <w:szCs w:val="20"/>
          <w:lang w:val="en-GB" w:eastAsia="zh-CN"/>
        </w:rPr>
        <w:t xml:space="preserve">] </w:t>
      </w:r>
    </w:p>
    <w:p w:rsidR="00267633" w:rsidRPr="00267633" w:rsidRDefault="00267633" w:rsidP="00267633">
      <w:pPr>
        <w:spacing w:before="0" w:after="0" w:line="240" w:lineRule="auto"/>
        <w:ind w:left="1418"/>
        <w:jc w:val="both"/>
        <w:divId w:val="2116439976"/>
        <w:rPr>
          <w:rFonts w:ascii="Times New Roman" w:hAnsi="Times New Roman" w:cs="Times New Roman"/>
          <w:szCs w:val="20"/>
          <w:lang w:val="en-GB" w:eastAsia="zh-CN"/>
        </w:rPr>
      </w:pPr>
    </w:p>
    <w:p w:rsidR="00267633" w:rsidRPr="00267633" w:rsidRDefault="00267633" w:rsidP="00C20EF2">
      <w:pPr>
        <w:numPr>
          <w:ilvl w:val="0"/>
          <w:numId w:val="87"/>
        </w:numPr>
        <w:spacing w:before="0" w:after="0" w:line="240" w:lineRule="auto"/>
        <w:ind w:left="1418" w:firstLine="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 and address of my employer is:</w:t>
      </w:r>
    </w:p>
    <w:p w:rsidR="00267633" w:rsidRPr="00267633" w:rsidRDefault="00267633" w:rsidP="00267633">
      <w:pPr>
        <w:tabs>
          <w:tab w:val="num" w:pos="2790"/>
        </w:tabs>
        <w:spacing w:before="0" w:after="0" w:line="240" w:lineRule="auto"/>
        <w:ind w:left="1418"/>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1418"/>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My designation is:</w:t>
      </w:r>
    </w:p>
    <w:p w:rsidR="00267633" w:rsidRPr="00267633" w:rsidRDefault="00267633" w:rsidP="00267633">
      <w:pPr>
        <w:tabs>
          <w:tab w:val="num" w:pos="2790"/>
        </w:tabs>
        <w:spacing w:before="0" w:after="0" w:line="240" w:lineRule="auto"/>
        <w:ind w:left="1418"/>
        <w:jc w:val="both"/>
        <w:divId w:val="2116439976"/>
        <w:rPr>
          <w:rFonts w:ascii="Times New Roman" w:hAnsi="Times New Roman" w:cs="Times New Roman"/>
          <w:szCs w:val="20"/>
          <w:lang w:val="en-GB" w:eastAsia="zh-CN"/>
        </w:rPr>
      </w:pPr>
    </w:p>
    <w:p w:rsidR="00267633" w:rsidRPr="00267633" w:rsidRDefault="00267633" w:rsidP="00267633">
      <w:pPr>
        <w:spacing w:before="0" w:after="120" w:line="240" w:lineRule="auto"/>
        <w:ind w:left="2127" w:hanging="709"/>
        <w:divId w:val="2116439976"/>
        <w:rPr>
          <w:rFonts w:ascii="Times New Roman" w:hAnsi="Times New Roman" w:cs="Times New Roman"/>
          <w:szCs w:val="16"/>
          <w:lang w:val="en-GB" w:eastAsia="zh-CN"/>
        </w:rPr>
      </w:pPr>
      <w:r w:rsidRPr="00267633">
        <w:rPr>
          <w:rFonts w:ascii="Times New Roman" w:hAnsi="Times New Roman" w:cs="Times New Roman"/>
          <w:szCs w:val="16"/>
          <w:lang w:val="en-GB" w:eastAsia="zh-CN"/>
        </w:rPr>
        <w:t>(c)</w:t>
      </w:r>
      <w:r w:rsidRPr="00267633">
        <w:rPr>
          <w:rFonts w:ascii="Times New Roman" w:hAnsi="Times New Roman" w:cs="Times New Roman"/>
          <w:szCs w:val="16"/>
          <w:lang w:val="en-GB" w:eastAsia="zh-CN"/>
        </w:rPr>
        <w:tab/>
        <w:t xml:space="preserve">My gross monthly income (including salary, allowances, commissions and bonuses) is: </w:t>
      </w:r>
    </w:p>
    <w:p w:rsidR="00267633" w:rsidRPr="00267633" w:rsidRDefault="00267633" w:rsidP="00267633">
      <w:pPr>
        <w:spacing w:before="0" w:after="120" w:line="240" w:lineRule="auto"/>
        <w:ind w:left="2127" w:hanging="709"/>
        <w:divId w:val="2116439976"/>
        <w:rPr>
          <w:rFonts w:ascii="Times New Roman" w:hAnsi="Times New Roman" w:cs="Times New Roman"/>
          <w:szCs w:val="16"/>
          <w:lang w:val="en-GB" w:eastAsia="zh-CN"/>
        </w:rPr>
      </w:pPr>
    </w:p>
    <w:p w:rsidR="00267633" w:rsidRPr="00267633" w:rsidRDefault="00267633" w:rsidP="00267633">
      <w:pPr>
        <w:spacing w:before="0" w:after="120" w:line="240" w:lineRule="auto"/>
        <w:ind w:left="2127" w:hanging="709"/>
        <w:divId w:val="2116439976"/>
        <w:rPr>
          <w:rFonts w:ascii="Times New Roman" w:hAnsi="Times New Roman" w:cs="Times New Roman"/>
          <w:szCs w:val="16"/>
          <w:lang w:val="en-GB" w:eastAsia="zh-CN"/>
        </w:rPr>
      </w:pPr>
      <w:r w:rsidRPr="00267633">
        <w:rPr>
          <w:rFonts w:ascii="Times New Roman" w:hAnsi="Times New Roman" w:cs="Times New Roman"/>
          <w:szCs w:val="16"/>
          <w:lang w:val="en-GB" w:eastAsia="zh-CN"/>
        </w:rPr>
        <w:t>(d)</w:t>
      </w:r>
      <w:r w:rsidRPr="00267633">
        <w:rPr>
          <w:rFonts w:ascii="Times New Roman" w:hAnsi="Times New Roman" w:cs="Times New Roman"/>
          <w:szCs w:val="16"/>
          <w:lang w:val="en-GB" w:eastAsia="zh-CN"/>
        </w:rPr>
        <w:tab/>
        <w:t>My take-home monthly income (including salary, allowances, commissions and bonuses) is: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firstLine="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4.</w:t>
      </w:r>
      <w:r w:rsidRPr="00267633">
        <w:rPr>
          <w:rFonts w:ascii="Times New Roman" w:hAnsi="Times New Roman" w:cs="Times New Roman"/>
          <w:szCs w:val="20"/>
          <w:lang w:val="en-GB" w:eastAsia="zh-CN"/>
        </w:rPr>
        <w:tab/>
        <w:t xml:space="preserve">I am self-employed*. </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1418"/>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State the following information in respect of each of your businesses.</w:t>
      </w:r>
      <w:r w:rsidRPr="00267633">
        <w:rPr>
          <w:rFonts w:ascii="Times New Roman" w:hAnsi="Times New Roman" w:cs="Times New Roman"/>
          <w:szCs w:val="20"/>
          <w:lang w:val="en-GB" w:eastAsia="zh-CN"/>
        </w:rPr>
        <w:t xml:space="preserve">] </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C20EF2">
      <w:pPr>
        <w:numPr>
          <w:ilvl w:val="0"/>
          <w:numId w:val="88"/>
        </w:num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 and address of my business is:</w:t>
      </w:r>
    </w:p>
    <w:p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rsidR="00267633" w:rsidRPr="00267633" w:rsidRDefault="00267633" w:rsidP="00C20EF2">
      <w:pPr>
        <w:numPr>
          <w:ilvl w:val="0"/>
          <w:numId w:val="88"/>
        </w:num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It is a sole proprietorship/partnership*.</w:t>
      </w:r>
    </w:p>
    <w:p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rsidR="00267633" w:rsidRPr="00267633" w:rsidRDefault="00267633" w:rsidP="00C20EF2">
      <w:pPr>
        <w:numPr>
          <w:ilvl w:val="0"/>
          <w:numId w:val="88"/>
        </w:num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Nature of business:</w:t>
      </w:r>
    </w:p>
    <w:p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rsidR="00267633" w:rsidRPr="00267633" w:rsidRDefault="00267633" w:rsidP="00C20EF2">
      <w:pPr>
        <w:numPr>
          <w:ilvl w:val="0"/>
          <w:numId w:val="88"/>
        </w:num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My monthly income is:</w:t>
      </w:r>
    </w:p>
    <w:p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rsidR="00267633" w:rsidRPr="00267633" w:rsidRDefault="00267633" w:rsidP="00C20EF2">
      <w:pPr>
        <w:numPr>
          <w:ilvl w:val="0"/>
          <w:numId w:val="88"/>
        </w:num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estimated value of my business is: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num" w:pos="1440"/>
        </w:tabs>
        <w:spacing w:before="0" w:after="0" w:line="240" w:lineRule="auto"/>
        <w:ind w:firstLine="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5.</w:t>
      </w:r>
      <w:r w:rsidRPr="00267633">
        <w:rPr>
          <w:rFonts w:ascii="Times New Roman" w:hAnsi="Times New Roman" w:cs="Times New Roman"/>
          <w:szCs w:val="20"/>
          <w:lang w:val="en-GB" w:eastAsia="zh-CN"/>
        </w:rPr>
        <w:tab/>
        <w:t>I am unemployed*.</w:t>
      </w:r>
    </w:p>
    <w:p w:rsidR="00267633" w:rsidRPr="00267633" w:rsidRDefault="00267633" w:rsidP="00267633">
      <w:pPr>
        <w:tabs>
          <w:tab w:val="num" w:pos="1440"/>
        </w:tabs>
        <w:spacing w:before="0" w:after="0" w:line="240" w:lineRule="auto"/>
        <w:ind w:firstLine="1440"/>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firstLine="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Before becoming unemployed, I was an employee.</w:t>
      </w:r>
    </w:p>
    <w:p w:rsidR="00267633" w:rsidRPr="00267633" w:rsidRDefault="00267633" w:rsidP="00267633">
      <w:pPr>
        <w:tabs>
          <w:tab w:val="num" w:pos="1440"/>
        </w:tabs>
        <w:spacing w:before="0" w:after="0" w:line="240" w:lineRule="auto"/>
        <w:ind w:firstLine="1440"/>
        <w:jc w:val="both"/>
        <w:divId w:val="2116439976"/>
        <w:rPr>
          <w:rFonts w:ascii="Times New Roman" w:hAnsi="Times New Roman" w:cs="Times New Roman"/>
          <w:szCs w:val="20"/>
          <w:lang w:val="en-GB" w:eastAsia="zh-CN"/>
        </w:rPr>
      </w:pPr>
    </w:p>
    <w:p w:rsidR="00267633" w:rsidRPr="00267633" w:rsidRDefault="00267633" w:rsidP="00267633">
      <w:pPr>
        <w:tabs>
          <w:tab w:val="num" w:pos="2127"/>
        </w:tabs>
        <w:spacing w:before="0" w:after="0" w:line="240" w:lineRule="auto"/>
        <w:ind w:left="2977" w:hanging="2977"/>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(i)</w:t>
      </w:r>
      <w:r w:rsidRPr="00267633">
        <w:rPr>
          <w:rFonts w:ascii="Times New Roman" w:hAnsi="Times New Roman" w:cs="Times New Roman"/>
          <w:szCs w:val="20"/>
          <w:lang w:val="en-GB" w:eastAsia="zh-CN"/>
        </w:rPr>
        <w:tab/>
        <w:t>My last drawn gross monthly income (including salary, allowances, commissions, benefits and bonuses) on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was:</w:t>
      </w:r>
    </w:p>
    <w:p w:rsidR="00267633" w:rsidRPr="00267633" w:rsidRDefault="00267633" w:rsidP="00267633">
      <w:pPr>
        <w:tabs>
          <w:tab w:val="num" w:pos="2127"/>
          <w:tab w:val="num" w:pos="3600"/>
        </w:tabs>
        <w:spacing w:before="0" w:after="0" w:line="240" w:lineRule="auto"/>
        <w:ind w:left="2977" w:hanging="2977"/>
        <w:jc w:val="both"/>
        <w:divId w:val="2116439976"/>
        <w:rPr>
          <w:rFonts w:ascii="Times New Roman" w:hAnsi="Times New Roman" w:cs="Times New Roman"/>
          <w:szCs w:val="20"/>
          <w:lang w:val="en-GB" w:eastAsia="zh-CN"/>
        </w:rPr>
      </w:pPr>
    </w:p>
    <w:p w:rsidR="00267633" w:rsidRPr="00267633" w:rsidRDefault="00267633" w:rsidP="00C20EF2">
      <w:pPr>
        <w:numPr>
          <w:ilvl w:val="0"/>
          <w:numId w:val="98"/>
        </w:numPr>
        <w:tabs>
          <w:tab w:val="num" w:pos="2127"/>
          <w:tab w:val="num" w:pos="3600"/>
        </w:tabs>
        <w:spacing w:before="0" w:after="0" w:line="240" w:lineRule="auto"/>
        <w:ind w:left="2977"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 and address of my previous employer is:</w:t>
      </w:r>
    </w:p>
    <w:p w:rsidR="00267633" w:rsidRPr="00267633" w:rsidRDefault="00267633" w:rsidP="00267633">
      <w:pPr>
        <w:tabs>
          <w:tab w:val="num" w:pos="3600"/>
        </w:tabs>
        <w:spacing w:before="0" w:after="0" w:line="240" w:lineRule="auto"/>
        <w:ind w:left="3600" w:hanging="720"/>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firstLine="1418"/>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Before becoming unemployed, I was self-employed*.</w:t>
      </w:r>
    </w:p>
    <w:p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rsidR="00267633" w:rsidRPr="00267633" w:rsidRDefault="00267633" w:rsidP="00C20EF2">
      <w:pPr>
        <w:numPr>
          <w:ilvl w:val="0"/>
          <w:numId w:val="99"/>
        </w:numPr>
        <w:spacing w:before="0" w:after="120" w:line="480" w:lineRule="auto"/>
        <w:ind w:left="2977" w:hanging="85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 and address of my business was:</w:t>
      </w:r>
    </w:p>
    <w:p w:rsidR="00267633" w:rsidRPr="00267633" w:rsidRDefault="00267633" w:rsidP="00C20EF2">
      <w:pPr>
        <w:numPr>
          <w:ilvl w:val="0"/>
          <w:numId w:val="99"/>
        </w:numPr>
        <w:spacing w:before="0" w:after="120" w:line="480" w:lineRule="auto"/>
        <w:ind w:left="2977" w:hanging="85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It was a sole proprietorship/partnership*.</w:t>
      </w:r>
    </w:p>
    <w:p w:rsidR="00267633" w:rsidRPr="00267633" w:rsidRDefault="00267633" w:rsidP="00267633">
      <w:pPr>
        <w:spacing w:before="0" w:after="0" w:line="240" w:lineRule="auto"/>
        <w:ind w:left="2977"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(iii)</w:t>
      </w:r>
      <w:r w:rsidRPr="00267633">
        <w:rPr>
          <w:rFonts w:ascii="Times New Roman" w:hAnsi="Times New Roman" w:cs="Times New Roman"/>
          <w:szCs w:val="20"/>
          <w:lang w:val="en-GB" w:eastAsia="zh-CN"/>
        </w:rPr>
        <w:tab/>
        <w:t>Nature of business:</w:t>
      </w:r>
    </w:p>
    <w:p w:rsidR="00267633" w:rsidRPr="00267633" w:rsidRDefault="00267633" w:rsidP="00267633">
      <w:pPr>
        <w:spacing w:before="0" w:after="0" w:line="240" w:lineRule="auto"/>
        <w:ind w:left="2977" w:hanging="850"/>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2977"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(iv)</w:t>
      </w:r>
      <w:r w:rsidRPr="00267633">
        <w:rPr>
          <w:rFonts w:ascii="Times New Roman" w:hAnsi="Times New Roman" w:cs="Times New Roman"/>
          <w:szCs w:val="20"/>
          <w:lang w:val="en-GB" w:eastAsia="zh-CN"/>
        </w:rPr>
        <w:tab/>
        <w:t xml:space="preserve">Status of business </w:t>
      </w:r>
      <w:r w:rsidRPr="00267633">
        <w:rPr>
          <w:rFonts w:ascii="Times New Roman" w:hAnsi="Times New Roman" w:cs="Times New Roman"/>
          <w:i/>
          <w:szCs w:val="20"/>
          <w:lang w:val="en-GB" w:eastAsia="zh-CN"/>
        </w:rPr>
        <w:t>[e.g. whether business terminated at Accounting and Corporate Regulatory Authority (ACRA), and if so, to state date of termination]</w:t>
      </w:r>
      <w:r w:rsidRPr="00267633">
        <w:rPr>
          <w:rFonts w:ascii="Times New Roman" w:hAnsi="Times New Roman" w:cs="Times New Roman"/>
          <w:szCs w:val="20"/>
          <w:lang w:val="en-GB" w:eastAsia="zh-CN"/>
        </w:rPr>
        <w:t>:</w:t>
      </w:r>
    </w:p>
    <w:p w:rsidR="00267633" w:rsidRPr="00267633" w:rsidRDefault="00267633" w:rsidP="00267633">
      <w:pPr>
        <w:spacing w:before="0" w:after="0" w:line="240" w:lineRule="auto"/>
        <w:ind w:left="360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 </w:t>
      </w:r>
    </w:p>
    <w:p w:rsidR="00267633" w:rsidRPr="00267633" w:rsidRDefault="00267633" w:rsidP="00267633">
      <w:pPr>
        <w:spacing w:before="0" w:after="0" w:line="240" w:lineRule="auto"/>
        <w:ind w:left="2977"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(v)</w:t>
      </w:r>
      <w:r w:rsidRPr="00267633">
        <w:rPr>
          <w:rFonts w:ascii="Times New Roman" w:hAnsi="Times New Roman" w:cs="Times New Roman"/>
          <w:szCs w:val="20"/>
          <w:lang w:val="en-GB" w:eastAsia="zh-CN"/>
        </w:rPr>
        <w:tab/>
        <w:t>My monthly income on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was: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1276"/>
        </w:tabs>
        <w:spacing w:before="0" w:after="0" w:line="240" w:lineRule="auto"/>
        <w:ind w:left="1276" w:hanging="567"/>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6.</w:t>
      </w:r>
      <w:r w:rsidRPr="00267633">
        <w:rPr>
          <w:rFonts w:ascii="Times New Roman" w:hAnsi="Times New Roman" w:cs="Times New Roman"/>
          <w:szCs w:val="20"/>
          <w:lang w:val="en-GB" w:eastAsia="zh-CN"/>
        </w:rPr>
        <w:tab/>
        <w:t>Aside from my income from my employment/business*, I have the following/I do not have any additional* sources of income</w:t>
      </w:r>
      <w:r w:rsidRPr="00267633">
        <w:rPr>
          <w:rFonts w:ascii="Times New Roman" w:hAnsi="Times New Roman" w:cs="Times New Roman"/>
          <w:szCs w:val="20"/>
          <w:vertAlign w:val="superscript"/>
          <w:lang w:val="en-GB" w:eastAsia="zh-CN"/>
        </w:rPr>
        <w:footnoteReference w:id="2"/>
      </w:r>
      <w:r w:rsidRPr="00267633">
        <w:rPr>
          <w:rFonts w:ascii="Times New Roman" w:hAnsi="Times New Roman" w:cs="Times New Roman"/>
          <w:szCs w:val="20"/>
          <w:lang w:val="en-GB" w:eastAsia="zh-CN"/>
        </w:rPr>
        <w:t>:</w:t>
      </w:r>
    </w:p>
    <w:tbl>
      <w:tblPr>
        <w:tblpPr w:leftFromText="180" w:rightFromText="180" w:vertAnchor="text" w:horzAnchor="margin" w:tblpXSpec="center" w:tblpY="2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3510"/>
        <w:gridCol w:w="2268"/>
      </w:tblGrid>
      <w:tr w:rsidR="00267633" w:rsidRPr="00267633" w:rsidTr="00267633">
        <w:trPr>
          <w:divId w:val="2116439976"/>
          <w:cantSplit/>
        </w:trPr>
        <w:tc>
          <w:tcPr>
            <w:tcW w:w="810" w:type="dxa"/>
          </w:tcPr>
          <w:p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S/No.</w:t>
            </w:r>
          </w:p>
        </w:tc>
        <w:tc>
          <w:tcPr>
            <w:tcW w:w="3510" w:type="dxa"/>
          </w:tcPr>
          <w:p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Source of Income</w:t>
            </w:r>
          </w:p>
        </w:tc>
        <w:tc>
          <w:tcPr>
            <w:tcW w:w="2268" w:type="dxa"/>
          </w:tcPr>
          <w:p w:rsidR="00267633" w:rsidRPr="00267633" w:rsidRDefault="00267633" w:rsidP="00267633">
            <w:pPr>
              <w:spacing w:before="0" w:after="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Amount (S$)</w:t>
            </w:r>
          </w:p>
        </w:tc>
      </w:tr>
      <w:tr w:rsidR="00267633" w:rsidRPr="00267633" w:rsidTr="00267633">
        <w:trPr>
          <w:divId w:val="2116439976"/>
          <w:cantSplit/>
        </w:trPr>
        <w:tc>
          <w:tcPr>
            <w:tcW w:w="8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5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268"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5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268"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5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268"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5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268"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5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268"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rsidR="00267633" w:rsidRPr="00267633" w:rsidRDefault="00267633" w:rsidP="00267633">
      <w:pPr>
        <w:spacing w:before="0" w:after="0" w:line="240" w:lineRule="auto"/>
        <w:ind w:left="2160" w:hanging="720"/>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144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immovable properties situated in Singapore or overseas.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firstLine="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7.</w:t>
      </w:r>
      <w:r w:rsidRPr="00267633">
        <w:rPr>
          <w:rFonts w:ascii="Times New Roman" w:hAnsi="Times New Roman" w:cs="Times New Roman"/>
          <w:szCs w:val="20"/>
          <w:lang w:val="en-GB" w:eastAsia="zh-CN"/>
        </w:rPr>
        <w:tab/>
        <w:t>I own the following/do not own any* immovable properties:</w:t>
      </w:r>
    </w:p>
    <w:p w:rsidR="00267633" w:rsidRPr="00267633" w:rsidRDefault="00267633" w:rsidP="00267633">
      <w:pPr>
        <w:spacing w:before="0" w:after="0" w:line="240" w:lineRule="auto"/>
        <w:ind w:firstLine="2160"/>
        <w:jc w:val="both"/>
        <w:divId w:val="2116439976"/>
        <w:rPr>
          <w:rFonts w:ascii="Times New Roman" w:hAnsi="Times New Roman" w:cs="Times New Roman"/>
          <w:i/>
          <w:szCs w:val="20"/>
          <w:lang w:val="en-GB" w:eastAsia="zh-CN"/>
        </w:rPr>
      </w:pPr>
    </w:p>
    <w:p w:rsidR="00267633" w:rsidRPr="00267633" w:rsidRDefault="00267633" w:rsidP="00267633">
      <w:pPr>
        <w:spacing w:before="0" w:after="0" w:line="240" w:lineRule="auto"/>
        <w:ind w:firstLine="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property]</w:t>
      </w:r>
    </w:p>
    <w:p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rsidR="00267633" w:rsidRPr="00267633" w:rsidRDefault="00267633" w:rsidP="00267633">
      <w:pPr>
        <w:spacing w:before="0" w:after="120" w:line="240" w:lineRule="auto"/>
        <w:ind w:firstLine="1418"/>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Address of property owned:</w:t>
      </w:r>
    </w:p>
    <w:p w:rsidR="00267633" w:rsidRPr="00267633" w:rsidRDefault="00267633" w:rsidP="00267633">
      <w:pPr>
        <w:spacing w:before="0" w:after="0" w:line="240" w:lineRule="auto"/>
        <w:ind w:firstLine="1418"/>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Whether title to the land is registered or unregistered, and if registered, the Certificate of Title (CT/SSCT/SCT*) number</w:t>
      </w:r>
    </w:p>
    <w:p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(c)</w:t>
      </w:r>
      <w:r w:rsidRPr="00267633">
        <w:rPr>
          <w:rFonts w:ascii="Times New Roman" w:hAnsi="Times New Roman" w:cs="Times New Roman"/>
          <w:szCs w:val="20"/>
          <w:lang w:val="en-GB" w:eastAsia="zh-CN"/>
        </w:rPr>
        <w:tab/>
        <w:t>Names of joint-owners (if any) and the manner in which the property is held, i.e. whether as joint tenants or tenants in common:</w:t>
      </w:r>
    </w:p>
    <w:p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Names of mortgagee/chargee (if any), and amounts outstanding to each mortgagee/chargee</w:t>
      </w:r>
    </w:p>
    <w:p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Value/Estimated value* of property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p>
    <w:p w:rsidR="00267633" w:rsidRPr="00267633" w:rsidRDefault="00267633" w:rsidP="00C20EF2">
      <w:pPr>
        <w:numPr>
          <w:ilvl w:val="0"/>
          <w:numId w:val="88"/>
        </w:numPr>
        <w:spacing w:before="0" w:after="0" w:line="240" w:lineRule="auto"/>
        <w:ind w:left="2127" w:right="-69" w:hanging="709"/>
        <w:contextualSpacing/>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Amount of monthly mortgage payment and how payment is made (i.e. CPF or cash):</w:t>
      </w:r>
    </w:p>
    <w:p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p>
    <w:p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motor vehicles in Singapore or overseas*</w:t>
      </w:r>
    </w:p>
    <w:p w:rsidR="00267633" w:rsidRPr="00267633" w:rsidRDefault="00267633" w:rsidP="00267633">
      <w:pPr>
        <w:tabs>
          <w:tab w:val="left" w:pos="1276"/>
        </w:tabs>
        <w:spacing w:before="240" w:after="60" w:line="240" w:lineRule="auto"/>
        <w:ind w:left="1276" w:hanging="567"/>
        <w:outlineLvl w:val="4"/>
        <w:divId w:val="2116439976"/>
        <w:rPr>
          <w:rFonts w:ascii="Times New Roman" w:hAnsi="Times New Roman" w:cs="Times New Roman"/>
          <w:bCs/>
          <w:iCs/>
          <w:szCs w:val="26"/>
          <w:lang w:val="en-GB" w:eastAsia="zh-CN"/>
        </w:rPr>
      </w:pPr>
      <w:r w:rsidRPr="00267633">
        <w:rPr>
          <w:rFonts w:ascii="Times New Roman" w:hAnsi="Times New Roman" w:cs="Times New Roman"/>
          <w:bCs/>
          <w:iCs/>
          <w:szCs w:val="26"/>
          <w:lang w:val="en-GB" w:eastAsia="zh-CN"/>
        </w:rPr>
        <w:t>8.</w:t>
      </w:r>
      <w:r w:rsidRPr="00267633">
        <w:rPr>
          <w:rFonts w:ascii="Times New Roman" w:hAnsi="Times New Roman" w:cs="Times New Roman"/>
          <w:bCs/>
          <w:iCs/>
          <w:szCs w:val="26"/>
          <w:lang w:val="en-GB" w:eastAsia="zh-CN"/>
        </w:rPr>
        <w:tab/>
        <w:t>I own a/do not own any* motor vehicle/more than one motor vehicle.  The particulars of the motor vehicle(s) are as follows: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1440" w:hanging="164"/>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motor vehicle.]</w:t>
      </w:r>
    </w:p>
    <w:p w:rsidR="00267633" w:rsidRPr="00267633" w:rsidRDefault="00267633" w:rsidP="00267633">
      <w:pPr>
        <w:spacing w:before="0" w:after="0" w:line="240" w:lineRule="auto"/>
        <w:ind w:left="1440" w:firstLine="720"/>
        <w:jc w:val="both"/>
        <w:divId w:val="2116439976"/>
        <w:rPr>
          <w:rFonts w:ascii="Times New Roman" w:hAnsi="Times New Roman" w:cs="Times New Roman"/>
          <w:i/>
          <w:szCs w:val="20"/>
          <w:lang w:val="en-GB" w:eastAsia="zh-CN"/>
        </w:rPr>
      </w:pPr>
    </w:p>
    <w:p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i/>
          <w:szCs w:val="20"/>
          <w:lang w:val="en-GB" w:eastAsia="zh-CN"/>
        </w:rPr>
        <w:tab/>
      </w:r>
      <w:r w:rsidRPr="00267633">
        <w:rPr>
          <w:rFonts w:ascii="Times New Roman" w:hAnsi="Times New Roman" w:cs="Times New Roman"/>
          <w:szCs w:val="20"/>
          <w:lang w:val="en-GB" w:eastAsia="zh-CN"/>
        </w:rPr>
        <w:t>The registration number and make of the motor vehicle is:</w:t>
      </w:r>
    </w:p>
    <w:p w:rsidR="00267633" w:rsidRPr="00267633" w:rsidRDefault="00267633" w:rsidP="00267633">
      <w:pPr>
        <w:spacing w:before="0" w:after="0" w:line="240" w:lineRule="auto"/>
        <w:ind w:left="2127" w:hanging="851"/>
        <w:jc w:val="both"/>
        <w:divId w:val="2116439976"/>
        <w:rPr>
          <w:rFonts w:ascii="Times New Roman" w:hAnsi="Times New Roman" w:cs="Times New Roman"/>
          <w:i/>
          <w:szCs w:val="20"/>
          <w:lang w:val="en-GB" w:eastAsia="zh-CN"/>
        </w:rPr>
      </w:pPr>
    </w:p>
    <w:p w:rsidR="00267633" w:rsidRPr="00267633" w:rsidRDefault="00267633" w:rsidP="00267633">
      <w:pPr>
        <w:spacing w:before="0" w:after="0" w:line="240" w:lineRule="auto"/>
        <w:ind w:left="2127" w:hanging="851"/>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The motor vehicle(s) is/are* on hire purchase.</w:t>
      </w:r>
    </w:p>
    <w:p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The name of the hire purchase company is:</w:t>
      </w:r>
    </w:p>
    <w:p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The estimated value of the motor vehicle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is:</w:t>
      </w:r>
    </w:p>
    <w:p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2127" w:hanging="85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The amount outstanding on the hire purchase agreement is: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1418"/>
        </w:tabs>
        <w:spacing w:before="0" w:after="120" w:line="240" w:lineRule="auto"/>
        <w:ind w:left="1418" w:hanging="709"/>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9.</w:t>
      </w:r>
      <w:r w:rsidRPr="00267633">
        <w:rPr>
          <w:rFonts w:ascii="Times New Roman" w:hAnsi="Times New Roman" w:cs="Times New Roman"/>
          <w:szCs w:val="20"/>
          <w:lang w:val="en-GB" w:eastAsia="zh-CN"/>
        </w:rPr>
        <w:tab/>
        <w:t>The motor vehicle is no longer in my possession*. The reason is that:</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insurance policies in Singapore or overseas*</w:t>
      </w:r>
    </w:p>
    <w:p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p>
    <w:p w:rsidR="00267633" w:rsidRPr="00267633" w:rsidRDefault="00267633" w:rsidP="00267633">
      <w:pPr>
        <w:spacing w:before="0" w:after="0" w:line="240" w:lineRule="auto"/>
        <w:ind w:left="1418" w:hanging="709"/>
        <w:jc w:val="both"/>
        <w:divId w:val="2116439976"/>
        <w:rPr>
          <w:rFonts w:ascii="Times New Roman" w:hAnsi="Times New Roman" w:cs="Times New Roman"/>
          <w:b/>
          <w:szCs w:val="20"/>
          <w:lang w:val="en-GB" w:eastAsia="zh-CN"/>
        </w:rPr>
      </w:pPr>
      <w:r w:rsidRPr="00267633">
        <w:rPr>
          <w:rFonts w:ascii="Times New Roman" w:hAnsi="Times New Roman" w:cs="Times New Roman"/>
          <w:szCs w:val="20"/>
          <w:lang w:val="en-GB" w:eastAsia="zh-CN"/>
        </w:rPr>
        <w:t>10.</w:t>
      </w:r>
      <w:r w:rsidRPr="00267633">
        <w:rPr>
          <w:rFonts w:ascii="Times New Roman" w:hAnsi="Times New Roman" w:cs="Times New Roman"/>
          <w:b/>
          <w:szCs w:val="20"/>
          <w:lang w:val="en-GB" w:eastAsia="zh-CN"/>
        </w:rPr>
        <w:tab/>
      </w:r>
      <w:r w:rsidRPr="00267633">
        <w:rPr>
          <w:rFonts w:ascii="Times New Roman" w:hAnsi="Times New Roman" w:cs="Times New Roman"/>
          <w:szCs w:val="20"/>
          <w:lang w:val="en-GB" w:eastAsia="zh-CN"/>
        </w:rPr>
        <w:t>I have the following/do not have any* insurance policies:</w:t>
      </w:r>
    </w:p>
    <w:p w:rsidR="00267633" w:rsidRPr="00267633" w:rsidRDefault="00267633" w:rsidP="00267633">
      <w:pPr>
        <w:spacing w:before="0" w:after="0" w:line="240" w:lineRule="auto"/>
        <w:jc w:val="both"/>
        <w:divId w:val="2116439976"/>
        <w:rPr>
          <w:rFonts w:ascii="Times New Roman" w:hAnsi="Times New Roman" w:cs="Times New Roman"/>
          <w:i/>
          <w:szCs w:val="20"/>
          <w:lang w:val="en-GB" w:eastAsia="zh-CN"/>
        </w:rPr>
      </w:pPr>
    </w:p>
    <w:p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insurance policy.]</w:t>
      </w:r>
    </w:p>
    <w:p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Name of insurer:</w:t>
      </w:r>
    </w:p>
    <w:p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Type of policy:</w:t>
      </w:r>
    </w:p>
    <w:p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Policy Number:</w:t>
      </w:r>
    </w:p>
    <w:p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Amount insured:</w:t>
      </w:r>
    </w:p>
    <w:p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The beneficiary or beneficiaries under the insurance policy is/are*:</w:t>
      </w:r>
    </w:p>
    <w:p w:rsidR="00267633" w:rsidRPr="00267633" w:rsidRDefault="00267633" w:rsidP="00267633">
      <w:pPr>
        <w:spacing w:before="0" w:after="0" w:line="240" w:lineRule="auto"/>
        <w:ind w:left="2127"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(f)</w:t>
      </w:r>
      <w:r w:rsidRPr="00267633">
        <w:rPr>
          <w:rFonts w:ascii="Times New Roman" w:hAnsi="Times New Roman" w:cs="Times New Roman"/>
          <w:szCs w:val="20"/>
          <w:lang w:val="en-GB" w:eastAsia="zh-CN"/>
        </w:rPr>
        <w:tab/>
        <w:t>Surrender value (if any)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2160" w:hanging="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shares, unit trusts, etc. in Singapore or overseas*:</w:t>
      </w:r>
    </w:p>
    <w:p w:rsidR="00267633" w:rsidRDefault="00267633" w:rsidP="00267633">
      <w:pPr>
        <w:spacing w:before="0" w:after="0" w:line="240" w:lineRule="auto"/>
        <w:ind w:left="2160" w:hanging="720"/>
        <w:jc w:val="both"/>
        <w:divId w:val="2116439976"/>
        <w:rPr>
          <w:rFonts w:ascii="Times New Roman" w:hAnsi="Times New Roman" w:cs="Times New Roman"/>
          <w:b/>
          <w:szCs w:val="20"/>
          <w:lang w:val="en-GB" w:eastAsia="zh-CN"/>
        </w:rPr>
      </w:pPr>
    </w:p>
    <w:p w:rsidR="000A451C" w:rsidRDefault="000A451C" w:rsidP="00267633">
      <w:pPr>
        <w:spacing w:before="0" w:after="0" w:line="240" w:lineRule="auto"/>
        <w:ind w:left="2160" w:hanging="720"/>
        <w:jc w:val="both"/>
        <w:divId w:val="2116439976"/>
        <w:rPr>
          <w:rFonts w:ascii="Times New Roman" w:hAnsi="Times New Roman" w:cs="Times New Roman"/>
          <w:b/>
          <w:szCs w:val="20"/>
          <w:lang w:val="en-GB" w:eastAsia="zh-CN"/>
        </w:rPr>
      </w:pPr>
    </w:p>
    <w:p w:rsidR="000A451C" w:rsidRPr="00267633" w:rsidRDefault="000A451C" w:rsidP="00267633">
      <w:pPr>
        <w:spacing w:before="0" w:after="0" w:line="240" w:lineRule="auto"/>
        <w:ind w:left="2160" w:hanging="720"/>
        <w:jc w:val="both"/>
        <w:divId w:val="2116439976"/>
        <w:rPr>
          <w:rFonts w:ascii="Times New Roman" w:hAnsi="Times New Roman" w:cs="Times New Roman"/>
          <w:b/>
          <w:szCs w:val="20"/>
          <w:lang w:val="en-GB" w:eastAsia="zh-CN"/>
        </w:rPr>
      </w:pPr>
    </w:p>
    <w:p w:rsidR="00267633" w:rsidRPr="00267633" w:rsidRDefault="00267633" w:rsidP="00267633">
      <w:pPr>
        <w:tabs>
          <w:tab w:val="left" w:pos="1418"/>
        </w:tabs>
        <w:spacing w:before="0" w:after="0" w:line="240" w:lineRule="auto"/>
        <w:ind w:left="1418" w:hanging="709"/>
        <w:jc w:val="both"/>
        <w:divId w:val="2116439976"/>
        <w:rPr>
          <w:rFonts w:ascii="Times New Roman" w:hAnsi="Times New Roman" w:cs="Times New Roman"/>
          <w:b/>
          <w:szCs w:val="20"/>
          <w:lang w:val="en-GB" w:eastAsia="zh-CN"/>
        </w:rPr>
      </w:pPr>
      <w:r w:rsidRPr="00267633">
        <w:rPr>
          <w:rFonts w:ascii="Times New Roman" w:hAnsi="Times New Roman" w:cs="Times New Roman"/>
          <w:szCs w:val="20"/>
          <w:lang w:val="en-GB" w:eastAsia="zh-CN"/>
        </w:rPr>
        <w:t>11.</w:t>
      </w:r>
      <w:r w:rsidRPr="00267633">
        <w:rPr>
          <w:rFonts w:ascii="Times New Roman" w:hAnsi="Times New Roman" w:cs="Times New Roman"/>
          <w:b/>
          <w:szCs w:val="20"/>
          <w:lang w:val="en-GB" w:eastAsia="zh-CN"/>
        </w:rPr>
        <w:tab/>
      </w:r>
      <w:r w:rsidRPr="00267633">
        <w:rPr>
          <w:rFonts w:ascii="Times New Roman" w:hAnsi="Times New Roman" w:cs="Times New Roman"/>
          <w:szCs w:val="20"/>
          <w:lang w:val="en-GB" w:eastAsia="zh-CN"/>
        </w:rPr>
        <w:t>I own/do not own* shares, warrants, bonds, stock options, and/or* unit trusts.</w:t>
      </w:r>
    </w:p>
    <w:p w:rsidR="00267633" w:rsidRPr="00267633" w:rsidRDefault="00267633" w:rsidP="00267633">
      <w:pPr>
        <w:spacing w:before="240" w:after="120" w:line="240" w:lineRule="auto"/>
        <w:ind w:left="2160" w:hanging="720"/>
        <w:divId w:val="2116439976"/>
        <w:rPr>
          <w:rFonts w:ascii="Times New Roman" w:hAnsi="Times New Roman" w:cs="Times New Roman"/>
          <w:szCs w:val="16"/>
          <w:lang w:val="en-GB" w:eastAsia="zh-CN"/>
        </w:rPr>
      </w:pPr>
      <w:r w:rsidRPr="00267633">
        <w:rPr>
          <w:rFonts w:ascii="Times New Roman" w:hAnsi="Times New Roman" w:cs="Times New Roman"/>
          <w:szCs w:val="16"/>
          <w:lang w:val="en-GB" w:eastAsia="zh-CN"/>
        </w:rPr>
        <w:lastRenderedPageBreak/>
        <w:t>(a)</w:t>
      </w:r>
      <w:r w:rsidRPr="00267633">
        <w:rPr>
          <w:rFonts w:ascii="Times New Roman" w:hAnsi="Times New Roman" w:cs="Times New Roman"/>
          <w:szCs w:val="16"/>
          <w:lang w:val="en-GB" w:eastAsia="zh-CN"/>
        </w:rPr>
        <w:tab/>
        <w:t>Shares (including shares purchased with Central Provident Fund monies), warrants, bonds, stock options, etc.</w:t>
      </w:r>
    </w:p>
    <w:p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name(s) of the company/companies* in which I hold shares, warrants, bonds or stock options, and the amount of shares, warrants, bonds or stock options which I hold are as follows:</w:t>
      </w:r>
    </w:p>
    <w:p w:rsidR="00267633" w:rsidRPr="00267633" w:rsidRDefault="00267633" w:rsidP="00267633">
      <w:pPr>
        <w:spacing w:before="0" w:after="0" w:line="240" w:lineRule="auto"/>
        <w:ind w:left="2880"/>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2880"/>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2880"/>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2880"/>
        <w:jc w:val="both"/>
        <w:divId w:val="2116439976"/>
        <w:rPr>
          <w:rFonts w:ascii="Times New Roman" w:hAnsi="Times New Roman" w:cs="Times New Roman"/>
          <w:szCs w:val="20"/>
          <w:lang w:val="en-GB" w:eastAsia="zh-CN"/>
        </w:rPr>
      </w:pP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800"/>
        <w:gridCol w:w="1980"/>
        <w:gridCol w:w="1656"/>
      </w:tblGrid>
      <w:tr w:rsidR="00267633" w:rsidRPr="00267633" w:rsidTr="00267633">
        <w:trPr>
          <w:divId w:val="2116439976"/>
          <w:cantSplit/>
        </w:trPr>
        <w:tc>
          <w:tcPr>
            <w:tcW w:w="8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80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Company Name</w:t>
            </w:r>
          </w:p>
        </w:tc>
        <w:tc>
          <w:tcPr>
            <w:tcW w:w="1980"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No. of Shares, warrants, bonds, stock options, etc.</w:t>
            </w:r>
          </w:p>
        </w:tc>
        <w:tc>
          <w:tcPr>
            <w:tcW w:w="1656"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Estimated value as at: </w:t>
            </w:r>
            <w:r w:rsidRPr="00267633">
              <w:rPr>
                <w:rFonts w:ascii="Times New Roman" w:hAnsi="Times New Roman" w:cs="Times New Roman"/>
                <w:i/>
                <w:szCs w:val="20"/>
                <w:lang w:val="en-GB" w:eastAsia="zh-CN"/>
              </w:rPr>
              <w:t>[to state date]</w:t>
            </w:r>
          </w:p>
        </w:tc>
      </w:tr>
      <w:tr w:rsidR="00267633" w:rsidRPr="00267633" w:rsidTr="00267633">
        <w:trPr>
          <w:divId w:val="2116439976"/>
          <w:cantSplit/>
        </w:trPr>
        <w:tc>
          <w:tcPr>
            <w:tcW w:w="8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98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Unit Trusts</w:t>
      </w:r>
    </w:p>
    <w:p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2268"/>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name of the unit trusts, the financial institution managing them and the number of units I hold are as follows:</w:t>
      </w:r>
    </w:p>
    <w:p w:rsidR="00267633" w:rsidRPr="00267633" w:rsidRDefault="00267633" w:rsidP="00267633">
      <w:pPr>
        <w:spacing w:before="0" w:after="0" w:line="240" w:lineRule="auto"/>
        <w:ind w:left="2268"/>
        <w:jc w:val="both"/>
        <w:divId w:val="2116439976"/>
        <w:rPr>
          <w:rFonts w:ascii="Times New Roman" w:hAnsi="Times New Roman" w:cs="Times New Roman"/>
          <w:szCs w:val="20"/>
          <w:lang w:val="en-GB" w:eastAsia="zh-CN"/>
        </w:rPr>
      </w:pPr>
    </w:p>
    <w:tbl>
      <w:tblPr>
        <w:tblW w:w="6966" w:type="dxa"/>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530"/>
        <w:gridCol w:w="1890"/>
        <w:gridCol w:w="1440"/>
        <w:gridCol w:w="1296"/>
      </w:tblGrid>
      <w:tr w:rsidR="00267633" w:rsidRPr="00267633" w:rsidTr="00267633">
        <w:trPr>
          <w:divId w:val="2116439976"/>
          <w:cantSplit/>
        </w:trPr>
        <w:tc>
          <w:tcPr>
            <w:tcW w:w="8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53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Unit Trust</w:t>
            </w:r>
          </w:p>
        </w:tc>
        <w:tc>
          <w:tcPr>
            <w:tcW w:w="189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Financial Institution</w:t>
            </w:r>
          </w:p>
        </w:tc>
        <w:tc>
          <w:tcPr>
            <w:tcW w:w="144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No. of Units</w:t>
            </w:r>
          </w:p>
        </w:tc>
        <w:tc>
          <w:tcPr>
            <w:tcW w:w="1296"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Estimated value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tc>
      </w:tr>
      <w:tr w:rsidR="00267633" w:rsidRPr="00267633" w:rsidTr="00267633">
        <w:trPr>
          <w:divId w:val="2116439976"/>
          <w:cantSplit/>
        </w:trPr>
        <w:tc>
          <w:tcPr>
            <w:tcW w:w="8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53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9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96"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bank accounts in Singapore or overseas*</w:t>
      </w:r>
    </w:p>
    <w:p w:rsidR="00267633" w:rsidRPr="00267633" w:rsidRDefault="00267633" w:rsidP="00267633">
      <w:pPr>
        <w:spacing w:before="0" w:after="0" w:line="240" w:lineRule="auto"/>
        <w:ind w:left="2160" w:hanging="720"/>
        <w:jc w:val="both"/>
        <w:divId w:val="2116439976"/>
        <w:rPr>
          <w:rFonts w:ascii="Times New Roman" w:hAnsi="Times New Roman" w:cs="Times New Roman"/>
          <w:szCs w:val="20"/>
          <w:lang w:val="en-GB" w:eastAsia="zh-CN"/>
        </w:rPr>
      </w:pPr>
    </w:p>
    <w:p w:rsidR="00267633" w:rsidRDefault="00267633"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12.</w:t>
      </w:r>
      <w:r w:rsidRPr="00267633">
        <w:rPr>
          <w:rFonts w:ascii="Times New Roman" w:hAnsi="Times New Roman" w:cs="Times New Roman"/>
          <w:szCs w:val="20"/>
          <w:lang w:val="en-GB" w:eastAsia="zh-CN"/>
        </w:rPr>
        <w:tab/>
        <w:t>I have the following/do not have any* bank accounts (held solely and/or jointly) and/or* safe deposit boxes:</w:t>
      </w:r>
    </w:p>
    <w:p w:rsidR="000A451C" w:rsidRPr="00267633" w:rsidRDefault="000A451C"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440"/>
        <w:gridCol w:w="1800"/>
        <w:gridCol w:w="1260"/>
        <w:gridCol w:w="1656"/>
      </w:tblGrid>
      <w:tr w:rsidR="00267633" w:rsidRPr="00267633" w:rsidTr="00267633">
        <w:trPr>
          <w:divId w:val="2116439976"/>
          <w:cantSplit/>
        </w:trPr>
        <w:tc>
          <w:tcPr>
            <w:tcW w:w="8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44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Bank Name</w:t>
            </w:r>
          </w:p>
          <w:p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and Account Number</w:t>
            </w:r>
          </w:p>
        </w:tc>
        <w:tc>
          <w:tcPr>
            <w:tcW w:w="1800"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Account Type</w:t>
            </w:r>
            <w:r w:rsidRPr="00267633">
              <w:rPr>
                <w:rFonts w:ascii="Times New Roman" w:hAnsi="Times New Roman" w:cs="Times New Roman"/>
                <w:szCs w:val="20"/>
                <w:vertAlign w:val="superscript"/>
                <w:lang w:val="en-GB" w:eastAsia="zh-CN"/>
              </w:rPr>
              <w:footnoteReference w:customMarkFollows="1" w:id="3"/>
              <w:sym w:font="Symbol" w:char="F032"/>
            </w:r>
          </w:p>
        </w:tc>
        <w:tc>
          <w:tcPr>
            <w:tcW w:w="1260"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Balance as at </w:t>
            </w:r>
            <w:r w:rsidRPr="00267633">
              <w:rPr>
                <w:rFonts w:ascii="Times New Roman" w:hAnsi="Times New Roman" w:cs="Times New Roman"/>
                <w:i/>
                <w:szCs w:val="20"/>
                <w:lang w:val="en-GB" w:eastAsia="zh-CN"/>
              </w:rPr>
              <w:t>[to state date]</w:t>
            </w:r>
          </w:p>
        </w:tc>
        <w:tc>
          <w:tcPr>
            <w:tcW w:w="1656"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Joint Account Holder’s Name (if any)</w:t>
            </w:r>
          </w:p>
        </w:tc>
      </w:tr>
      <w:tr w:rsidR="00267633" w:rsidRPr="00267633" w:rsidTr="00267633">
        <w:trPr>
          <w:divId w:val="2116439976"/>
          <w:cantSplit/>
        </w:trPr>
        <w:tc>
          <w:tcPr>
            <w:tcW w:w="8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8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44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80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26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56"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rsidR="00267633" w:rsidRPr="00267633" w:rsidRDefault="00267633" w:rsidP="00267633">
      <w:pPr>
        <w:spacing w:before="0" w:after="0" w:line="240" w:lineRule="auto"/>
        <w:ind w:firstLine="1440"/>
        <w:jc w:val="both"/>
        <w:divId w:val="2116439976"/>
        <w:rPr>
          <w:rFonts w:ascii="Times New Roman" w:hAnsi="Times New Roman" w:cs="Times New Roman"/>
          <w:b/>
          <w:szCs w:val="20"/>
          <w:lang w:val="en-GB" w:eastAsia="zh-CN"/>
        </w:rPr>
      </w:pPr>
    </w:p>
    <w:p w:rsidR="00267633" w:rsidRPr="00267633" w:rsidRDefault="00267633" w:rsidP="00267633">
      <w:pPr>
        <w:spacing w:before="0" w:after="0" w:line="240" w:lineRule="auto"/>
        <w:ind w:firstLine="1440"/>
        <w:jc w:val="both"/>
        <w:divId w:val="2116439976"/>
        <w:rPr>
          <w:rFonts w:ascii="Times New Roman" w:hAnsi="Times New Roman" w:cs="Times New Roman"/>
          <w:b/>
          <w:szCs w:val="20"/>
          <w:lang w:val="en-GB" w:eastAsia="zh-CN"/>
        </w:rPr>
      </w:pPr>
    </w:p>
    <w:p w:rsidR="00267633" w:rsidRPr="00267633" w:rsidRDefault="00267633" w:rsidP="00267633">
      <w:pPr>
        <w:spacing w:before="0" w:after="0" w:line="240" w:lineRule="auto"/>
        <w:ind w:firstLine="144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Central Provident Fund (“CPF”) monies</w:t>
      </w:r>
    </w:p>
    <w:p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rsidR="00267633" w:rsidRPr="00267633" w:rsidRDefault="00267633"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13.</w:t>
      </w:r>
      <w:r w:rsidRPr="00267633">
        <w:rPr>
          <w:rFonts w:ascii="Times New Roman" w:hAnsi="Times New Roman" w:cs="Times New Roman"/>
          <w:b/>
          <w:szCs w:val="20"/>
          <w:lang w:val="en-GB" w:eastAsia="zh-CN"/>
        </w:rPr>
        <w:tab/>
      </w:r>
      <w:r w:rsidRPr="00267633">
        <w:rPr>
          <w:rFonts w:ascii="Times New Roman" w:hAnsi="Times New Roman" w:cs="Times New Roman"/>
          <w:szCs w:val="20"/>
          <w:lang w:val="en-GB" w:eastAsia="zh-CN"/>
        </w:rPr>
        <w:t xml:space="preserve">I have the following/do not have any* amounts in my CPF account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rsidR="00267633" w:rsidRPr="00267633" w:rsidRDefault="00267633"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Ordinary account:</w:t>
      </w:r>
    </w:p>
    <w:p w:rsidR="00267633" w:rsidRPr="00267633" w:rsidRDefault="00267633" w:rsidP="00267633">
      <w:pPr>
        <w:spacing w:before="0" w:after="0" w:line="240" w:lineRule="auto"/>
        <w:ind w:left="720"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Medisave account:</w:t>
      </w:r>
    </w:p>
    <w:p w:rsidR="00267633" w:rsidRPr="00267633" w:rsidRDefault="00267633" w:rsidP="00267633">
      <w:pPr>
        <w:spacing w:before="0" w:after="0" w:line="240" w:lineRule="auto"/>
        <w:ind w:left="720"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Special account:</w:t>
      </w:r>
    </w:p>
    <w:p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rsidR="00267633" w:rsidRPr="00267633" w:rsidRDefault="00267633"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14.</w:t>
      </w:r>
      <w:r w:rsidRPr="00267633">
        <w:rPr>
          <w:rFonts w:ascii="Times New Roman" w:hAnsi="Times New Roman" w:cs="Times New Roman"/>
          <w:szCs w:val="20"/>
          <w:lang w:val="en-GB" w:eastAsia="zh-CN"/>
        </w:rPr>
        <w:tab/>
        <w:t>The details of the amount utilised from my CPF account towards the purchase of immovable property are as follows: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Address of immovable property:</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 xml:space="preserve">Amount withdrawn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rsidR="00267633" w:rsidRPr="00267633" w:rsidRDefault="00267633" w:rsidP="00267633">
      <w:pPr>
        <w:spacing w:before="0" w:after="0" w:line="240" w:lineRule="auto"/>
        <w:ind w:left="1440" w:firstLine="720"/>
        <w:jc w:val="both"/>
        <w:divId w:val="2116439976"/>
        <w:rPr>
          <w:rFonts w:ascii="Times New Roman" w:hAnsi="Times New Roman" w:cs="Times New Roman"/>
          <w:szCs w:val="20"/>
          <w:lang w:val="en-GB" w:eastAsia="zh-CN"/>
        </w:rPr>
      </w:pPr>
    </w:p>
    <w:p w:rsidR="00267633" w:rsidRPr="00267633" w:rsidRDefault="00267633" w:rsidP="00267633">
      <w:pPr>
        <w:tabs>
          <w:tab w:val="num" w:pos="2880"/>
        </w:tabs>
        <w:spacing w:before="0" w:after="0" w:line="240" w:lineRule="auto"/>
        <w:ind w:firstLine="2127"/>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w:t>
      </w:r>
      <w:r w:rsidRPr="00267633">
        <w:rPr>
          <w:rFonts w:ascii="Times New Roman" w:hAnsi="Times New Roman" w:cs="Times New Roman"/>
          <w:szCs w:val="20"/>
          <w:lang w:val="en-GB" w:eastAsia="zh-CN"/>
        </w:rPr>
        <w:tab/>
        <w:t>Principal:</w:t>
      </w:r>
    </w:p>
    <w:p w:rsidR="00267633" w:rsidRPr="00267633" w:rsidRDefault="00267633" w:rsidP="00267633">
      <w:pPr>
        <w:tabs>
          <w:tab w:val="num" w:pos="2880"/>
        </w:tabs>
        <w:spacing w:before="0" w:after="0" w:line="240" w:lineRule="auto"/>
        <w:ind w:firstLine="2127"/>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(ii)</w:t>
      </w:r>
      <w:r w:rsidRPr="00267633">
        <w:rPr>
          <w:rFonts w:ascii="Times New Roman" w:hAnsi="Times New Roman" w:cs="Times New Roman"/>
          <w:szCs w:val="20"/>
          <w:lang w:val="en-GB" w:eastAsia="zh-CN"/>
        </w:rPr>
        <w:tab/>
        <w:t>Interest:</w:t>
      </w:r>
    </w:p>
    <w:p w:rsidR="00267633" w:rsidRPr="00267633" w:rsidRDefault="00267633" w:rsidP="00267633">
      <w:pPr>
        <w:spacing w:before="0" w:after="0" w:line="240" w:lineRule="auto"/>
        <w:ind w:left="3600"/>
        <w:jc w:val="both"/>
        <w:divId w:val="2116439976"/>
        <w:rPr>
          <w:rFonts w:ascii="Times New Roman" w:hAnsi="Times New Roman" w:cs="Times New Roman"/>
          <w:szCs w:val="20"/>
          <w:lang w:val="en-GB" w:eastAsia="zh-CN"/>
        </w:rPr>
      </w:pPr>
    </w:p>
    <w:p w:rsidR="00267633" w:rsidRPr="00267633" w:rsidRDefault="00267633" w:rsidP="00267633">
      <w:pPr>
        <w:spacing w:before="240" w:after="60" w:line="240" w:lineRule="auto"/>
        <w:ind w:firstLine="1440"/>
        <w:outlineLvl w:val="4"/>
        <w:divId w:val="2116439976"/>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Other Assets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1276"/>
        </w:tabs>
        <w:spacing w:before="0" w:after="0" w:line="240" w:lineRule="auto"/>
        <w:ind w:left="1276" w:hanging="567"/>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15.</w:t>
      </w:r>
      <w:r w:rsidRPr="00267633">
        <w:rPr>
          <w:rFonts w:ascii="Times New Roman" w:hAnsi="Times New Roman" w:cs="Times New Roman"/>
          <w:szCs w:val="20"/>
          <w:lang w:val="en-GB" w:eastAsia="zh-CN"/>
        </w:rPr>
        <w:tab/>
        <w:t>I own the following/do not own any* other assets:</w:t>
      </w:r>
    </w:p>
    <w:p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rsidR="00267633" w:rsidRPr="00267633" w:rsidRDefault="00267633" w:rsidP="00267633">
      <w:pPr>
        <w:spacing w:before="0" w:after="120" w:line="240" w:lineRule="auto"/>
        <w:ind w:left="2268" w:hanging="992"/>
        <w:jc w:val="both"/>
        <w:divId w:val="2116439976"/>
        <w:rPr>
          <w:rFonts w:ascii="Times New Roman" w:hAnsi="Times New Roman" w:cs="Times New Roman"/>
          <w:i/>
          <w:strike/>
          <w:szCs w:val="20"/>
          <w:lang w:val="en-GB" w:eastAsia="zh-CN"/>
        </w:rPr>
      </w:pPr>
      <w:r w:rsidRPr="00267633">
        <w:rPr>
          <w:rFonts w:ascii="Times New Roman" w:hAnsi="Times New Roman" w:cs="Times New Roman"/>
          <w:i/>
          <w:szCs w:val="20"/>
          <w:lang w:val="en-GB" w:eastAsia="zh-CN"/>
        </w:rPr>
        <w:t>[(a)</w:t>
      </w:r>
      <w:r w:rsidRPr="00267633">
        <w:rPr>
          <w:rFonts w:ascii="Times New Roman" w:hAnsi="Times New Roman" w:cs="Times New Roman"/>
          <w:i/>
          <w:szCs w:val="20"/>
          <w:lang w:val="en-GB" w:eastAsia="zh-CN"/>
        </w:rPr>
        <w:tab/>
        <w:t xml:space="preserve">If you own any other assets, savings or investments not listed thus far (e.g. </w:t>
      </w:r>
      <w:r w:rsidRPr="00267633">
        <w:rPr>
          <w:rFonts w:ascii="Times New Roman" w:hAnsi="Times New Roman"/>
          <w:bCs/>
          <w:i/>
          <w:iCs/>
          <w:lang w:val="en-US" w:eastAsia="zh-CN"/>
        </w:rPr>
        <w:t>retirement/superannuation/gratuity benefits that you did or are likely to receive</w:t>
      </w:r>
      <w:r w:rsidRPr="00267633">
        <w:rPr>
          <w:rFonts w:ascii="Times New Roman" w:hAnsi="Times New Roman"/>
          <w:i/>
          <w:iCs/>
          <w:lang w:val="en-US" w:eastAsia="zh-CN"/>
        </w:rPr>
        <w:t xml:space="preserve">, </w:t>
      </w:r>
      <w:r w:rsidRPr="00267633">
        <w:rPr>
          <w:rFonts w:ascii="Times New Roman" w:hAnsi="Times New Roman" w:cs="Times New Roman"/>
          <w:i/>
          <w:szCs w:val="20"/>
          <w:lang w:val="en-GB" w:eastAsia="zh-CN"/>
        </w:rPr>
        <w:t xml:space="preserve">antiques, collectibles, jewellery, paintings), please state the same and the estimated value. </w:t>
      </w:r>
    </w:p>
    <w:p w:rsidR="00267633" w:rsidRPr="00267633" w:rsidRDefault="00267633" w:rsidP="00267633">
      <w:pPr>
        <w:spacing w:before="0" w:after="0" w:line="240" w:lineRule="auto"/>
        <w:ind w:left="2268" w:hanging="992"/>
        <w:jc w:val="both"/>
        <w:divId w:val="2116439976"/>
        <w:rPr>
          <w:rFonts w:ascii="Times New Roman" w:hAnsi="Times New Roman" w:cs="Times New Roman"/>
          <w:i/>
          <w:szCs w:val="20"/>
          <w:lang w:val="en-GB" w:eastAsia="zh-CN"/>
        </w:rPr>
      </w:pPr>
    </w:p>
    <w:p w:rsidR="00267633" w:rsidRPr="00267633" w:rsidRDefault="00267633" w:rsidP="00267633">
      <w:pPr>
        <w:spacing w:before="0" w:after="0" w:line="240" w:lineRule="auto"/>
        <w:ind w:left="2268" w:hanging="992"/>
        <w:jc w:val="both"/>
        <w:divId w:val="2116439976"/>
        <w:rPr>
          <w:rFonts w:ascii="Times New Roman" w:hAnsi="Times New Roman" w:cs="Times New Roman"/>
          <w:i/>
          <w:strike/>
          <w:szCs w:val="20"/>
          <w:lang w:val="en-GB" w:eastAsia="zh-CN"/>
        </w:rPr>
      </w:pPr>
      <w:r w:rsidRPr="00267633">
        <w:rPr>
          <w:rFonts w:ascii="Times New Roman" w:hAnsi="Times New Roman" w:cs="Times New Roman"/>
          <w:i/>
          <w:szCs w:val="20"/>
          <w:lang w:val="en-GB" w:eastAsia="zh-CN"/>
        </w:rPr>
        <w:t>(b)</w:t>
      </w:r>
      <w:r w:rsidRPr="00267633">
        <w:rPr>
          <w:rFonts w:ascii="Times New Roman" w:hAnsi="Times New Roman" w:cs="Times New Roman"/>
          <w:i/>
          <w:szCs w:val="20"/>
          <w:lang w:val="en-GB" w:eastAsia="zh-CN"/>
        </w:rPr>
        <w:tab/>
        <w:t>If you are a member (whether in Singapore or overseas) of any golf, social or recreational clubs of value, please state the same and the estimated value.]</w:t>
      </w:r>
    </w:p>
    <w:p w:rsidR="00267633" w:rsidRPr="00267633" w:rsidRDefault="00267633" w:rsidP="00267633">
      <w:pPr>
        <w:spacing w:before="240" w:after="60" w:line="240" w:lineRule="auto"/>
        <w:ind w:firstLine="1440"/>
        <w:outlineLvl w:val="4"/>
        <w:divId w:val="2116439976"/>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My Monthly Expenses</w:t>
      </w:r>
    </w:p>
    <w:p w:rsidR="00267633" w:rsidRPr="00267633" w:rsidRDefault="00267633" w:rsidP="00267633">
      <w:pPr>
        <w:tabs>
          <w:tab w:val="left" w:pos="1418"/>
        </w:tabs>
        <w:spacing w:before="240" w:after="60" w:line="240" w:lineRule="auto"/>
        <w:ind w:left="1418" w:hanging="709"/>
        <w:jc w:val="both"/>
        <w:outlineLvl w:val="5"/>
        <w:divId w:val="2116439976"/>
        <w:rPr>
          <w:rFonts w:ascii="Times New Roman" w:hAnsi="Times New Roman" w:cs="Times New Roman"/>
          <w:bCs/>
          <w:szCs w:val="22"/>
          <w:lang w:val="en-GB" w:eastAsia="zh-CN"/>
        </w:rPr>
      </w:pPr>
      <w:r w:rsidRPr="00267633">
        <w:rPr>
          <w:rFonts w:ascii="Times New Roman" w:hAnsi="Times New Roman" w:cs="Times New Roman"/>
          <w:bCs/>
          <w:szCs w:val="22"/>
          <w:lang w:val="en-GB" w:eastAsia="zh-CN"/>
        </w:rPr>
        <w:t>16.</w:t>
      </w:r>
      <w:r w:rsidRPr="00267633">
        <w:rPr>
          <w:rFonts w:ascii="Times New Roman" w:hAnsi="Times New Roman" w:cs="Times New Roman"/>
          <w:bCs/>
          <w:szCs w:val="22"/>
          <w:lang w:val="en-GB" w:eastAsia="zh-CN"/>
        </w:rPr>
        <w:tab/>
        <w:t>I have the following personal expenses each month (for example):</w:t>
      </w:r>
    </w:p>
    <w:p w:rsidR="00267633" w:rsidRPr="00267633" w:rsidRDefault="00267633" w:rsidP="00267633">
      <w:pPr>
        <w:spacing w:before="0" w:after="0" w:line="240" w:lineRule="auto"/>
        <w:ind w:left="2880" w:hanging="720"/>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Food:</w:t>
      </w:r>
    </w:p>
    <w:p w:rsidR="00267633" w:rsidRPr="00267633" w:rsidRDefault="00267633" w:rsidP="00267633">
      <w:pPr>
        <w:spacing w:before="0" w:after="0" w:line="240" w:lineRule="auto"/>
        <w:ind w:left="2268" w:hanging="85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(b)</w:t>
      </w:r>
      <w:r w:rsidRPr="00267633">
        <w:rPr>
          <w:rFonts w:ascii="Times New Roman" w:hAnsi="Times New Roman" w:cs="Times New Roman"/>
          <w:szCs w:val="20"/>
          <w:lang w:val="en-GB" w:eastAsia="zh-CN"/>
        </w:rPr>
        <w:tab/>
        <w:t>Transport:</w:t>
      </w:r>
    </w:p>
    <w:p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Utilities (water, gas and electricity):</w:t>
      </w:r>
    </w:p>
    <w:p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Telephone/Internet/mobile phone/pager charges:</w:t>
      </w:r>
    </w:p>
    <w:p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Rent:</w:t>
      </w:r>
    </w:p>
    <w:p w:rsidR="00267633" w:rsidRPr="00267633" w:rsidRDefault="00267633" w:rsidP="00267633">
      <w:pPr>
        <w:spacing w:before="0" w:after="0" w:line="240" w:lineRule="auto"/>
        <w:ind w:left="2268" w:hanging="85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(f)</w:t>
      </w:r>
      <w:r w:rsidRPr="00267633">
        <w:rPr>
          <w:rFonts w:ascii="Times New Roman" w:hAnsi="Times New Roman" w:cs="Times New Roman"/>
          <w:szCs w:val="20"/>
          <w:lang w:val="en-GB" w:eastAsia="zh-CN"/>
        </w:rPr>
        <w:tab/>
        <w:t>Others (please specify):</w:t>
      </w:r>
    </w:p>
    <w:p w:rsidR="00267633" w:rsidRPr="00267633" w:rsidRDefault="00267633" w:rsidP="00267633">
      <w:pPr>
        <w:spacing w:before="0" w:after="0" w:line="240" w:lineRule="auto"/>
        <w:ind w:left="720" w:firstLine="720"/>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17.</w:t>
      </w:r>
      <w:r w:rsidRPr="00267633">
        <w:rPr>
          <w:rFonts w:ascii="Times New Roman" w:hAnsi="Times New Roman" w:cs="Times New Roman"/>
          <w:szCs w:val="20"/>
          <w:lang w:val="en-GB" w:eastAsia="zh-CN"/>
        </w:rPr>
        <w:tab/>
        <w:t>My monthly expenses for the children who are dependent on me are as follows: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child.]</w:t>
      </w:r>
    </w:p>
    <w:p w:rsidR="00267633" w:rsidRPr="00267633" w:rsidRDefault="00267633" w:rsidP="00267633">
      <w:pPr>
        <w:spacing w:before="0" w:after="0" w:line="240" w:lineRule="auto"/>
        <w:ind w:firstLine="2880"/>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 xml:space="preserve">Name of Child: </w:t>
      </w:r>
    </w:p>
    <w:p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Age of Child:</w:t>
      </w:r>
    </w:p>
    <w:p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Food:</w:t>
      </w:r>
    </w:p>
    <w:p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School Fees:</w:t>
      </w:r>
    </w:p>
    <w:p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Transport:</w:t>
      </w:r>
    </w:p>
    <w:p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(f)</w:t>
      </w:r>
      <w:r w:rsidRPr="00267633">
        <w:rPr>
          <w:rFonts w:ascii="Times New Roman" w:hAnsi="Times New Roman" w:cs="Times New Roman"/>
          <w:szCs w:val="20"/>
          <w:lang w:val="en-GB" w:eastAsia="zh-CN"/>
        </w:rPr>
        <w:tab/>
        <w:t>Others (please specify):</w:t>
      </w:r>
    </w:p>
    <w:p w:rsidR="00267633" w:rsidRPr="00267633" w:rsidRDefault="00267633" w:rsidP="00267633">
      <w:pPr>
        <w:spacing w:before="0" w:after="0" w:line="240" w:lineRule="auto"/>
        <w:ind w:left="1440" w:firstLine="720"/>
        <w:jc w:val="both"/>
        <w:divId w:val="2116439976"/>
        <w:rPr>
          <w:rFonts w:ascii="Times New Roman" w:hAnsi="Times New Roman" w:cs="Times New Roman"/>
          <w:szCs w:val="20"/>
          <w:lang w:val="en-GB" w:eastAsia="zh-CN"/>
        </w:rPr>
      </w:pPr>
    </w:p>
    <w:p w:rsidR="00267633" w:rsidRPr="00267633" w:rsidRDefault="00267633" w:rsidP="00267633">
      <w:pPr>
        <w:tabs>
          <w:tab w:val="left" w:pos="1418"/>
        </w:tabs>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18.</w:t>
      </w:r>
      <w:r w:rsidRPr="00267633">
        <w:rPr>
          <w:rFonts w:ascii="Times New Roman" w:hAnsi="Times New Roman" w:cs="Times New Roman"/>
          <w:szCs w:val="20"/>
          <w:lang w:val="en-GB" w:eastAsia="zh-CN"/>
        </w:rPr>
        <w:tab/>
        <w:t>I have the following persons who are financially dependent on me (excluding my children):</w:t>
      </w:r>
    </w:p>
    <w:p w:rsidR="00267633" w:rsidRPr="00267633" w:rsidRDefault="00267633" w:rsidP="00267633">
      <w:pPr>
        <w:spacing w:before="0" w:after="0" w:line="240" w:lineRule="auto"/>
        <w:ind w:left="2160" w:firstLine="720"/>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dependent.]</w:t>
      </w:r>
    </w:p>
    <w:p w:rsidR="00267633" w:rsidRPr="00267633" w:rsidRDefault="00267633" w:rsidP="00267633">
      <w:pPr>
        <w:spacing w:before="0" w:after="0" w:line="240" w:lineRule="auto"/>
        <w:ind w:left="2160" w:firstLine="720"/>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Name of dependent:</w:t>
      </w:r>
    </w:p>
    <w:p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Age:</w:t>
      </w:r>
    </w:p>
    <w:p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Relationship:</w:t>
      </w:r>
    </w:p>
    <w:p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w:t>
      </w:r>
      <w:r w:rsidRPr="00267633">
        <w:rPr>
          <w:rFonts w:ascii="Times New Roman" w:hAnsi="Times New Roman" w:cs="Times New Roman"/>
          <w:szCs w:val="20"/>
          <w:lang w:val="en-GB" w:eastAsia="zh-CN"/>
        </w:rPr>
        <w:tab/>
        <w:t>Amount set aside each month for dependent:</w:t>
      </w:r>
    </w:p>
    <w:p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(e)</w:t>
      </w:r>
      <w:r w:rsidRPr="00267633">
        <w:rPr>
          <w:rFonts w:ascii="Times New Roman" w:hAnsi="Times New Roman" w:cs="Times New Roman"/>
          <w:szCs w:val="20"/>
          <w:lang w:val="en-GB" w:eastAsia="zh-CN"/>
        </w:rPr>
        <w:tab/>
        <w:t>Reason for dependency:</w:t>
      </w:r>
    </w:p>
    <w:p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(f)</w:t>
      </w:r>
      <w:r w:rsidRPr="00267633">
        <w:rPr>
          <w:rFonts w:ascii="Times New Roman" w:hAnsi="Times New Roman" w:cs="Times New Roman"/>
          <w:szCs w:val="20"/>
          <w:lang w:val="en-GB" w:eastAsia="zh-CN"/>
        </w:rPr>
        <w:tab/>
        <w:t>Names of other persons supporting my dependents:</w:t>
      </w:r>
    </w:p>
    <w:p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Particulars of my Creditors (i.e. people whom I owe money to)</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1440" w:hanging="73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19.</w:t>
      </w:r>
      <w:r w:rsidRPr="00267633">
        <w:rPr>
          <w:rFonts w:ascii="Times New Roman" w:hAnsi="Times New Roman" w:cs="Times New Roman"/>
          <w:szCs w:val="20"/>
          <w:lang w:val="en-GB" w:eastAsia="zh-CN"/>
        </w:rPr>
        <w:tab/>
        <w:t>My creditors</w:t>
      </w:r>
      <w:r w:rsidRPr="00267633">
        <w:rPr>
          <w:rFonts w:ascii="Times New Roman" w:hAnsi="Times New Roman" w:cs="Times New Roman"/>
          <w:szCs w:val="20"/>
          <w:vertAlign w:val="superscript"/>
          <w:lang w:val="en-GB" w:eastAsia="zh-CN"/>
        </w:rPr>
        <w:footnoteReference w:customMarkFollows="1" w:id="4"/>
        <w:t>3</w:t>
      </w:r>
      <w:r w:rsidRPr="00267633">
        <w:rPr>
          <w:rFonts w:ascii="Times New Roman" w:hAnsi="Times New Roman" w:cs="Times New Roman"/>
          <w:szCs w:val="20"/>
          <w:lang w:val="en-GB" w:eastAsia="zh-CN"/>
        </w:rPr>
        <w:t xml:space="preserve"> are as follows/I do not have any creditors*:</w:t>
      </w:r>
    </w:p>
    <w:p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creditor.]</w:t>
      </w:r>
    </w:p>
    <w:p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Name of creditor:</w:t>
      </w:r>
    </w:p>
    <w:p w:rsidR="00267633" w:rsidRPr="00267633" w:rsidRDefault="00267633" w:rsidP="00267633">
      <w:pPr>
        <w:spacing w:before="0" w:after="0" w:line="240" w:lineRule="auto"/>
        <w:ind w:left="1440" w:hanging="22"/>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 xml:space="preserve">Amount owed as at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rsidR="00267633" w:rsidRPr="00267633" w:rsidRDefault="00267633" w:rsidP="00267633">
      <w:pPr>
        <w:spacing w:before="0" w:after="0" w:line="240" w:lineRule="auto"/>
        <w:ind w:firstLine="2160"/>
        <w:jc w:val="both"/>
        <w:divId w:val="2116439976"/>
        <w:rPr>
          <w:rFonts w:ascii="Times New Roman" w:hAnsi="Times New Roman" w:cs="Times New Roman"/>
          <w:szCs w:val="20"/>
          <w:lang w:val="en-GB" w:eastAsia="zh-CN"/>
        </w:rPr>
      </w:pPr>
    </w:p>
    <w:p w:rsidR="00267633" w:rsidRPr="00267633" w:rsidRDefault="00267633" w:rsidP="00267633">
      <w:pPr>
        <w:spacing w:before="0" w:after="120" w:line="240" w:lineRule="auto"/>
        <w:ind w:left="1418" w:hanging="709"/>
        <w:divId w:val="2116439976"/>
        <w:rPr>
          <w:rFonts w:ascii="Times New Roman" w:hAnsi="Times New Roman" w:cs="Times New Roman"/>
          <w:szCs w:val="16"/>
          <w:lang w:val="en-GB" w:eastAsia="zh-CN"/>
        </w:rPr>
      </w:pPr>
      <w:r w:rsidRPr="00267633">
        <w:rPr>
          <w:rFonts w:ascii="Times New Roman" w:hAnsi="Times New Roman" w:cs="Times New Roman"/>
          <w:szCs w:val="16"/>
          <w:lang w:val="en-GB" w:eastAsia="zh-CN"/>
        </w:rPr>
        <w:t>20.</w:t>
      </w:r>
      <w:r w:rsidRPr="00267633">
        <w:rPr>
          <w:rFonts w:ascii="Times New Roman" w:hAnsi="Times New Roman" w:cs="Times New Roman"/>
          <w:szCs w:val="16"/>
          <w:lang w:val="en-GB" w:eastAsia="zh-CN"/>
        </w:rPr>
        <w:tab/>
        <w:t xml:space="preserve">Legal proceedings have been commenced against me by the following creditors: </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in relation to each creditor.]</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Name of creditor:</w:t>
      </w:r>
    </w:p>
    <w:p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(b)</w:t>
      </w:r>
      <w:r w:rsidRPr="00267633">
        <w:rPr>
          <w:rFonts w:ascii="Times New Roman" w:hAnsi="Times New Roman" w:cs="Times New Roman"/>
          <w:szCs w:val="20"/>
          <w:lang w:val="en-GB" w:eastAsia="zh-CN"/>
        </w:rPr>
        <w:tab/>
        <w:t>Suit No.:</w:t>
      </w:r>
    </w:p>
    <w:p w:rsidR="00267633" w:rsidRPr="00267633" w:rsidRDefault="00267633" w:rsidP="00267633">
      <w:pPr>
        <w:spacing w:before="0" w:after="0" w:line="240" w:lineRule="auto"/>
        <w:ind w:left="1440" w:hanging="2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w:t>
      </w:r>
      <w:r w:rsidRPr="00267633">
        <w:rPr>
          <w:rFonts w:ascii="Times New Roman" w:hAnsi="Times New Roman" w:cs="Times New Roman"/>
          <w:szCs w:val="20"/>
          <w:lang w:val="en-GB" w:eastAsia="zh-CN"/>
        </w:rPr>
        <w:tab/>
        <w:t>Status of action:</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p>
    <w:p w:rsidR="00267633" w:rsidRPr="00267633" w:rsidRDefault="00267633" w:rsidP="00267633">
      <w:pPr>
        <w:spacing w:before="0" w:after="0" w:line="240" w:lineRule="auto"/>
        <w:ind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II.</w:t>
      </w:r>
      <w:r w:rsidRPr="00267633">
        <w:rPr>
          <w:rFonts w:ascii="Times New Roman" w:hAnsi="Times New Roman" w:cs="Times New Roman"/>
          <w:b/>
          <w:szCs w:val="20"/>
          <w:lang w:val="en-GB" w:eastAsia="zh-CN"/>
        </w:rPr>
        <w:tab/>
        <w:t>Contributions to the Matrimonial Assets</w:t>
      </w:r>
    </w:p>
    <w:p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szCs w:val="20"/>
          <w:lang w:val="en-GB" w:eastAsia="zh-CN"/>
        </w:rPr>
        <w:br/>
      </w:r>
      <w:r w:rsidRPr="00267633">
        <w:rPr>
          <w:rFonts w:ascii="Times New Roman" w:hAnsi="Times New Roman" w:cs="Times New Roman"/>
          <w:szCs w:val="20"/>
          <w:lang w:val="en-GB" w:eastAsia="zh-CN"/>
        </w:rPr>
        <w:tab/>
      </w:r>
      <w:r w:rsidRPr="00267633">
        <w:rPr>
          <w:rFonts w:ascii="Times New Roman" w:hAnsi="Times New Roman" w:cs="Times New Roman"/>
          <w:b/>
          <w:szCs w:val="20"/>
          <w:lang w:val="en-GB" w:eastAsia="zh-CN"/>
        </w:rPr>
        <w:t>Direct financial contributions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1418"/>
        </w:tabs>
        <w:spacing w:before="0" w:after="12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21.</w:t>
      </w:r>
      <w:r w:rsidRPr="00267633">
        <w:rPr>
          <w:rFonts w:ascii="Times New Roman" w:hAnsi="Times New Roman" w:cs="Times New Roman"/>
          <w:szCs w:val="20"/>
          <w:lang w:val="en-GB" w:eastAsia="zh-CN"/>
        </w:rPr>
        <w:tab/>
        <w:t>I have made the following/I have not made any* direct financial contributions towards the acquisition or improvement of the matrimonial asset(s)</w:t>
      </w:r>
      <w:r w:rsidRPr="00267633" w:rsidDel="0002288E">
        <w:rPr>
          <w:rFonts w:ascii="Times New Roman" w:hAnsi="Times New Roman" w:cs="Times New Roman"/>
          <w:szCs w:val="20"/>
          <w:lang w:val="en-GB" w:eastAsia="zh-CN"/>
        </w:rPr>
        <w:t>:</w:t>
      </w:r>
    </w:p>
    <w:p w:rsidR="00267633" w:rsidRPr="00267633" w:rsidRDefault="00267633" w:rsidP="00267633">
      <w:pPr>
        <w:spacing w:before="0" w:after="0" w:line="240" w:lineRule="auto"/>
        <w:ind w:left="1440"/>
        <w:jc w:val="both"/>
        <w:divId w:val="2116439976"/>
        <w:rPr>
          <w:rFonts w:ascii="Times New Roman" w:hAnsi="Times New Roman" w:cs="Times New Roman"/>
          <w:i/>
          <w:szCs w:val="20"/>
          <w:lang w:val="en-GB" w:eastAsia="zh-CN"/>
        </w:rPr>
      </w:pPr>
    </w:p>
    <w:p w:rsidR="00267633" w:rsidRPr="00267633" w:rsidRDefault="00267633" w:rsidP="00267633">
      <w:pPr>
        <w:spacing w:before="0" w:after="0" w:line="240" w:lineRule="auto"/>
        <w:ind w:left="144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[State in relation to each matrimonial asset.] </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p>
    <w:p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Indirect contributions</w:t>
      </w:r>
    </w:p>
    <w:p w:rsidR="00267633" w:rsidRPr="00267633" w:rsidRDefault="00267633" w:rsidP="00267633">
      <w:pPr>
        <w:spacing w:before="0" w:after="120" w:line="240" w:lineRule="auto"/>
        <w:divId w:val="2116439976"/>
        <w:rPr>
          <w:rFonts w:ascii="Times New Roman" w:hAnsi="Times New Roman" w:cs="Times New Roman"/>
          <w:b/>
          <w:sz w:val="20"/>
          <w:szCs w:val="20"/>
          <w:lang w:val="en-GB" w:eastAsia="zh-CN"/>
        </w:rPr>
      </w:pPr>
    </w:p>
    <w:p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22.</w:t>
      </w:r>
      <w:r w:rsidRPr="00267633">
        <w:rPr>
          <w:rFonts w:ascii="Times New Roman" w:hAnsi="Times New Roman" w:cs="Times New Roman"/>
          <w:szCs w:val="20"/>
          <w:lang w:val="en-GB" w:eastAsia="zh-CN"/>
        </w:rPr>
        <w:tab/>
        <w:t>I have made the following/I have not made any* indirect financial and non-financial contributions towards the family during the course of the marriage:</w:t>
      </w:r>
    </w:p>
    <w:p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the nature of the indirect financial and non-financial contributions made.]</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1418" w:hanging="698"/>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III.</w:t>
      </w:r>
      <w:r w:rsidRPr="00267633">
        <w:rPr>
          <w:rFonts w:ascii="Times New Roman" w:hAnsi="Times New Roman" w:cs="Times New Roman"/>
          <w:b/>
          <w:szCs w:val="20"/>
          <w:lang w:val="en-GB" w:eastAsia="zh-CN"/>
        </w:rPr>
        <w:tab/>
        <w:t>Proposal Regarding the Division of Matrimonial Assets and Maintenance</w:t>
      </w:r>
    </w:p>
    <w:p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rsidR="00267633" w:rsidRPr="00267633" w:rsidRDefault="00267633" w:rsidP="00267633">
      <w:pPr>
        <w:spacing w:before="0" w:after="0" w:line="240" w:lineRule="auto"/>
        <w:ind w:left="144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Division of Housing Development Board Flat (if applicable) (only to be filled in if you have not filed a Proposed Property Plan, or if you would like to change your proposal from what you have originally set out in your Proposed Property Plan.)</w:t>
      </w:r>
    </w:p>
    <w:p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rsidR="00267633" w:rsidRPr="00267633" w:rsidRDefault="00267633" w:rsidP="00267633">
      <w:pPr>
        <w:tabs>
          <w:tab w:val="left" w:pos="1418"/>
        </w:tabs>
        <w:spacing w:before="0" w:after="0" w:line="240" w:lineRule="auto"/>
        <w:ind w:left="1418" w:hanging="709"/>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23.</w:t>
      </w:r>
      <w:r w:rsidRPr="00267633">
        <w:rPr>
          <w:rFonts w:ascii="Times New Roman" w:hAnsi="Times New Roman" w:cs="Times New Roman"/>
          <w:szCs w:val="20"/>
          <w:lang w:val="en-GB" w:eastAsia="zh-CN"/>
        </w:rPr>
        <w:tab/>
        <w:t>My proposal for the division of the matrimonial HDB flat is as follows: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C20EF2">
      <w:pPr>
        <w:numPr>
          <w:ilvl w:val="0"/>
          <w:numId w:val="90"/>
        </w:numPr>
        <w:tabs>
          <w:tab w:val="num" w:pos="1080"/>
          <w:tab w:val="num" w:pos="1701"/>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1: The flat will be surrendered to the HDB.</w:t>
      </w:r>
    </w:p>
    <w:p w:rsidR="00267633" w:rsidRPr="00267633" w:rsidRDefault="00267633" w:rsidP="00C20EF2">
      <w:pPr>
        <w:numPr>
          <w:ilvl w:val="0"/>
          <w:numId w:val="91"/>
        </w:numPr>
        <w:tabs>
          <w:tab w:val="num" w:pos="1080"/>
          <w:tab w:val="num" w:pos="1701"/>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2: The Agreement for Lease with the HDB will be terminated.</w:t>
      </w:r>
    </w:p>
    <w:p w:rsidR="00267633" w:rsidRPr="00267633" w:rsidRDefault="00267633" w:rsidP="00C20EF2">
      <w:pPr>
        <w:numPr>
          <w:ilvl w:val="0"/>
          <w:numId w:val="92"/>
        </w:numPr>
        <w:tabs>
          <w:tab w:val="num" w:pos="1080"/>
          <w:tab w:val="num" w:pos="1701"/>
          <w:tab w:val="left" w:pos="1843"/>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3: The flat will be sold in the open market.</w:t>
      </w:r>
    </w:p>
    <w:p w:rsidR="00267633" w:rsidRPr="00267633" w:rsidRDefault="00267633" w:rsidP="00C20EF2">
      <w:pPr>
        <w:numPr>
          <w:ilvl w:val="0"/>
          <w:numId w:val="93"/>
        </w:numPr>
        <w:tabs>
          <w:tab w:val="num" w:pos="1701"/>
          <w:tab w:val="left" w:pos="1843"/>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4: The other party’s share in the flat will be sold/transferred* to:</w:t>
      </w:r>
    </w:p>
    <w:p w:rsidR="00267633" w:rsidRPr="00267633" w:rsidRDefault="00267633" w:rsidP="00C20EF2">
      <w:pPr>
        <w:numPr>
          <w:ilvl w:val="0"/>
          <w:numId w:val="89"/>
        </w:numPr>
        <w:tabs>
          <w:tab w:val="num" w:pos="450"/>
          <w:tab w:val="num" w:pos="1701"/>
          <w:tab w:val="left" w:pos="1843"/>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Myself</w:t>
      </w:r>
    </w:p>
    <w:p w:rsidR="00267633" w:rsidRPr="00267633" w:rsidRDefault="00267633" w:rsidP="00C20EF2">
      <w:pPr>
        <w:numPr>
          <w:ilvl w:val="0"/>
          <w:numId w:val="89"/>
        </w:numPr>
        <w:tabs>
          <w:tab w:val="num" w:pos="450"/>
          <w:tab w:val="num" w:pos="1701"/>
          <w:tab w:val="left" w:pos="1843"/>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Myself and [</w:t>
      </w:r>
      <w:r w:rsidRPr="00267633">
        <w:rPr>
          <w:rFonts w:ascii="Times New Roman" w:hAnsi="Times New Roman" w:cs="Times New Roman"/>
          <w:i/>
          <w:szCs w:val="20"/>
          <w:lang w:val="en-GB" w:eastAsia="zh-CN"/>
        </w:rPr>
        <w:t>state name and relationship with yourself</w:t>
      </w:r>
      <w:r w:rsidRPr="00267633">
        <w:rPr>
          <w:rFonts w:ascii="Times New Roman" w:hAnsi="Times New Roman" w:cs="Times New Roman"/>
          <w:szCs w:val="20"/>
          <w:lang w:val="en-GB" w:eastAsia="zh-CN"/>
        </w:rPr>
        <w:t>]:</w:t>
      </w:r>
    </w:p>
    <w:p w:rsidR="00267633" w:rsidRPr="00267633" w:rsidRDefault="00267633" w:rsidP="00C20EF2">
      <w:pPr>
        <w:numPr>
          <w:ilvl w:val="0"/>
          <w:numId w:val="89"/>
        </w:numPr>
        <w:tabs>
          <w:tab w:val="num" w:pos="450"/>
          <w:tab w:val="num" w:pos="1701"/>
          <w:tab w:val="left" w:pos="1843"/>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 third party [</w:t>
      </w:r>
      <w:r w:rsidRPr="00267633">
        <w:rPr>
          <w:rFonts w:ascii="Times New Roman" w:hAnsi="Times New Roman" w:cs="Times New Roman"/>
          <w:i/>
          <w:szCs w:val="20"/>
          <w:lang w:val="en-GB" w:eastAsia="zh-CN"/>
        </w:rPr>
        <w:t>state name and relationship with yourself/the other party</w:t>
      </w:r>
      <w:r w:rsidRPr="00267633">
        <w:rPr>
          <w:rFonts w:ascii="Times New Roman" w:hAnsi="Times New Roman" w:cs="Times New Roman"/>
          <w:szCs w:val="20"/>
          <w:lang w:val="en-GB" w:eastAsia="zh-CN"/>
        </w:rPr>
        <w:t>]:</w:t>
      </w:r>
    </w:p>
    <w:p w:rsidR="00267633" w:rsidRPr="00267633" w:rsidRDefault="00267633" w:rsidP="00C20EF2">
      <w:pPr>
        <w:numPr>
          <w:ilvl w:val="0"/>
          <w:numId w:val="94"/>
        </w:numPr>
        <w:tabs>
          <w:tab w:val="num" w:pos="1701"/>
        </w:tabs>
        <w:spacing w:before="0" w:after="120" w:line="240" w:lineRule="auto"/>
        <w:ind w:left="1701"/>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5: My share in the flat will be sold/transferred* to:</w:t>
      </w:r>
    </w:p>
    <w:p w:rsidR="00267633" w:rsidRPr="00267633" w:rsidRDefault="00267633" w:rsidP="00C20EF2">
      <w:pPr>
        <w:numPr>
          <w:ilvl w:val="0"/>
          <w:numId w:val="95"/>
        </w:numPr>
        <w:tabs>
          <w:tab w:val="num" w:pos="1701"/>
        </w:tabs>
        <w:spacing w:before="0" w:after="120" w:line="240" w:lineRule="auto"/>
        <w:ind w:left="1701" w:hanging="27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other party</w:t>
      </w:r>
      <w:bookmarkStart w:id="46" w:name="_Toc122854785"/>
    </w:p>
    <w:p w:rsidR="00267633" w:rsidRPr="00267633" w:rsidRDefault="00267633" w:rsidP="00C20EF2">
      <w:pPr>
        <w:numPr>
          <w:ilvl w:val="0"/>
          <w:numId w:val="95"/>
        </w:numPr>
        <w:tabs>
          <w:tab w:val="num" w:pos="1701"/>
        </w:tabs>
        <w:spacing w:before="0" w:after="120" w:line="240" w:lineRule="auto"/>
        <w:ind w:left="1701" w:hanging="27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other party and [state name and relationship with the other party]:</w:t>
      </w:r>
      <w:bookmarkEnd w:id="46"/>
    </w:p>
    <w:p w:rsidR="00267633" w:rsidRPr="00267633" w:rsidRDefault="00267633" w:rsidP="00C20EF2">
      <w:pPr>
        <w:numPr>
          <w:ilvl w:val="0"/>
          <w:numId w:val="95"/>
        </w:numPr>
        <w:tabs>
          <w:tab w:val="num" w:pos="1701"/>
        </w:tabs>
        <w:spacing w:before="0" w:after="120" w:line="240" w:lineRule="auto"/>
        <w:ind w:left="1701" w:hanging="27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 third party [</w:t>
      </w:r>
      <w:r w:rsidRPr="00267633">
        <w:rPr>
          <w:rFonts w:ascii="Times New Roman" w:hAnsi="Times New Roman" w:cs="Times New Roman"/>
          <w:i/>
          <w:szCs w:val="20"/>
          <w:lang w:val="en-GB" w:eastAsia="zh-CN"/>
        </w:rPr>
        <w:t>state name and relationship with the other party/yourself</w:t>
      </w:r>
      <w:r w:rsidRPr="00267633">
        <w:rPr>
          <w:rFonts w:ascii="Times New Roman" w:hAnsi="Times New Roman" w:cs="Times New Roman"/>
          <w:szCs w:val="20"/>
          <w:lang w:val="en-GB" w:eastAsia="zh-CN"/>
        </w:rPr>
        <w:t>]:</w:t>
      </w:r>
    </w:p>
    <w:p w:rsidR="00267633" w:rsidRPr="00267633" w:rsidRDefault="00267633" w:rsidP="00C20EF2">
      <w:pPr>
        <w:numPr>
          <w:ilvl w:val="0"/>
          <w:numId w:val="96"/>
        </w:numPr>
        <w:tabs>
          <w:tab w:val="num" w:pos="1701"/>
          <w:tab w:val="left" w:pos="2160"/>
          <w:tab w:val="num" w:pos="2520"/>
        </w:tabs>
        <w:spacing w:before="0" w:after="120" w:line="240" w:lineRule="auto"/>
        <w:ind w:left="1701" w:hanging="28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Option 6: Others (please state brief details)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Particulars of my proposal are attached to this Affidavit of Means.</w:t>
      </w:r>
    </w:p>
    <w:p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1440"/>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lastRenderedPageBreak/>
        <w:t>[To fill in Option 1, 2, 3, 4, 5 and/or 6 as set out in Form 13 of Appendix A of Practice Directions*, and to remove the relevant pages and attach the same to this Affidavit of Means.]</w:t>
      </w:r>
    </w:p>
    <w:p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p>
    <w:p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p>
    <w:p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Division of the matrimonial assets </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24.</w:t>
      </w:r>
      <w:r w:rsidRPr="00267633">
        <w:rPr>
          <w:rFonts w:ascii="Times New Roman" w:hAnsi="Times New Roman" w:cs="Times New Roman"/>
          <w:szCs w:val="20"/>
          <w:lang w:val="en-GB" w:eastAsia="zh-CN"/>
        </w:rPr>
        <w:tab/>
        <w:t>My proposal on the division of the matrimonial assets is as follows/There are no matrimonial assets:</w:t>
      </w:r>
    </w:p>
    <w:p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1418"/>
        <w:jc w:val="both"/>
        <w:divId w:val="2116439976"/>
        <w:rPr>
          <w:rFonts w:ascii="Times New Roman" w:hAnsi="Times New Roman" w:cs="Times New Roman"/>
          <w:i/>
          <w:lang w:val="en-GB" w:eastAsia="zh-CN"/>
        </w:rPr>
      </w:pPr>
      <w:r w:rsidRPr="00267633">
        <w:rPr>
          <w:rFonts w:ascii="Times New Roman" w:hAnsi="Times New Roman" w:cs="Times New Roman"/>
          <w:i/>
          <w:szCs w:val="20"/>
          <w:lang w:val="en-GB" w:eastAsia="zh-CN"/>
        </w:rPr>
        <w:t xml:space="preserve">[State proposal on the division of the matrimonial assets, </w:t>
      </w:r>
      <w:r w:rsidRPr="00267633">
        <w:rPr>
          <w:rFonts w:ascii="Times New Roman" w:hAnsi="Times New Roman" w:cs="Times New Roman"/>
          <w:i/>
          <w:lang w:val="en-GB" w:eastAsia="zh-CN"/>
        </w:rPr>
        <w:t>giving reasons, if any.]</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720"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Proposal on Maintenance</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25.</w:t>
      </w:r>
      <w:r w:rsidRPr="00267633">
        <w:rPr>
          <w:rFonts w:ascii="Times New Roman" w:hAnsi="Times New Roman" w:cs="Times New Roman"/>
          <w:szCs w:val="20"/>
          <w:lang w:val="en-GB" w:eastAsia="zh-CN"/>
        </w:rPr>
        <w:tab/>
        <w:t>My proposal on maintenance is as follows:</w:t>
      </w:r>
    </w:p>
    <w:p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[State proposal on maintenance for wife/incapacitated husband and/or children, giving reasons, if any.]</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firstLine="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IV.</w:t>
      </w:r>
      <w:r w:rsidRPr="00267633">
        <w:rPr>
          <w:rFonts w:ascii="Times New Roman" w:hAnsi="Times New Roman" w:cs="Times New Roman"/>
          <w:b/>
          <w:szCs w:val="20"/>
          <w:lang w:val="en-GB" w:eastAsia="zh-CN"/>
        </w:rPr>
        <w:tab/>
        <w:t xml:space="preserve">Any Other Issues/Information </w:t>
      </w:r>
    </w:p>
    <w:p w:rsidR="00267633" w:rsidRPr="00267633" w:rsidRDefault="00267633" w:rsidP="00267633">
      <w:pPr>
        <w:spacing w:before="0" w:after="0" w:line="240" w:lineRule="auto"/>
        <w:divId w:val="2116439976"/>
        <w:rPr>
          <w:rFonts w:ascii="Times New Roman" w:hAnsi="Times New Roman" w:cs="Times New Roman"/>
          <w:b/>
          <w:szCs w:val="20"/>
          <w:lang w:val="en-GB" w:eastAsia="zh-CN"/>
        </w:rPr>
      </w:pPr>
    </w:p>
    <w:p w:rsidR="00267633" w:rsidRPr="00267633" w:rsidRDefault="00267633" w:rsidP="00267633">
      <w:pPr>
        <w:spacing w:before="0" w:after="0" w:line="240" w:lineRule="auto"/>
        <w:ind w:left="1418" w:hanging="709"/>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26.</w:t>
      </w:r>
      <w:r w:rsidRPr="00267633">
        <w:rPr>
          <w:rFonts w:ascii="Times New Roman" w:hAnsi="Times New Roman" w:cs="Times New Roman"/>
          <w:i/>
          <w:szCs w:val="20"/>
          <w:lang w:val="en-GB" w:eastAsia="zh-CN"/>
        </w:rPr>
        <w:tab/>
        <w:t>[State any further issues and information.]</w:t>
      </w:r>
    </w:p>
    <w:p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rsidR="00267633" w:rsidRPr="00267633" w:rsidRDefault="00267633" w:rsidP="00267633">
      <w:pPr>
        <w:keepNext/>
        <w:tabs>
          <w:tab w:val="left" w:pos="-720"/>
        </w:tabs>
        <w:suppressAutoHyphens/>
        <w:spacing w:before="0" w:after="0"/>
        <w:ind w:left="720"/>
        <w:jc w:val="both"/>
        <w:outlineLvl w:val="6"/>
        <w:divId w:val="2116439976"/>
        <w:rPr>
          <w:rFonts w:ascii="Times New Roman" w:hAnsi="Times New Roman" w:cs="Times New Roman"/>
          <w:b/>
          <w:lang w:val="en-GB" w:eastAsia="zh-CN"/>
        </w:rPr>
      </w:pPr>
      <w:r w:rsidRPr="00267633">
        <w:rPr>
          <w:rFonts w:ascii="Times New Roman" w:hAnsi="Times New Roman" w:cs="Times New Roman"/>
          <w:b/>
          <w:lang w:val="en-GB" w:eastAsia="zh-CN"/>
        </w:rPr>
        <w:t>C.</w:t>
      </w:r>
      <w:r w:rsidRPr="00267633">
        <w:rPr>
          <w:rFonts w:ascii="Times New Roman" w:hAnsi="Times New Roman" w:cs="Times New Roman"/>
          <w:b/>
          <w:lang w:val="en-GB" w:eastAsia="zh-CN"/>
        </w:rPr>
        <w:tab/>
        <w:t xml:space="preserve">Children’s Issues </w:t>
      </w:r>
    </w:p>
    <w:p w:rsidR="00267633" w:rsidRPr="00267633" w:rsidRDefault="00267633" w:rsidP="00267633">
      <w:pPr>
        <w:keepNext/>
        <w:tabs>
          <w:tab w:val="left" w:pos="-720"/>
        </w:tabs>
        <w:suppressAutoHyphens/>
        <w:spacing w:before="0" w:after="0"/>
        <w:jc w:val="both"/>
        <w:outlineLvl w:val="6"/>
        <w:divId w:val="2116439976"/>
        <w:rPr>
          <w:rFonts w:ascii="Times New Roman" w:hAnsi="Times New Roman" w:cs="Times New Roman"/>
          <w:i/>
          <w:lang w:val="en-GB" w:eastAsia="zh-CN"/>
        </w:rPr>
      </w:pPr>
    </w:p>
    <w:p w:rsidR="00267633" w:rsidRPr="00267633" w:rsidRDefault="00267633" w:rsidP="00267633">
      <w:pPr>
        <w:keepNext/>
        <w:tabs>
          <w:tab w:val="left" w:pos="-720"/>
        </w:tabs>
        <w:suppressAutoHyphens/>
        <w:spacing w:before="0" w:after="0"/>
        <w:ind w:left="1418" w:hanging="709"/>
        <w:jc w:val="both"/>
        <w:outlineLvl w:val="6"/>
        <w:divId w:val="2116439976"/>
        <w:rPr>
          <w:rFonts w:ascii="Times New Roman" w:hAnsi="Times New Roman" w:cs="Times New Roman"/>
          <w:lang w:val="en-GB" w:eastAsia="zh-CN"/>
        </w:rPr>
      </w:pPr>
      <w:r w:rsidRPr="00267633">
        <w:rPr>
          <w:rFonts w:ascii="Times New Roman" w:hAnsi="Times New Roman" w:cs="Times New Roman"/>
          <w:lang w:val="en-GB" w:eastAsia="zh-CN"/>
        </w:rPr>
        <w:t>27.</w:t>
      </w:r>
      <w:r w:rsidRPr="00267633">
        <w:rPr>
          <w:rFonts w:ascii="Times New Roman" w:hAnsi="Times New Roman" w:cs="Times New Roman"/>
          <w:lang w:val="en-GB" w:eastAsia="zh-CN"/>
        </w:rPr>
        <w:tab/>
      </w:r>
      <w:r w:rsidRPr="00267633">
        <w:rPr>
          <w:rFonts w:ascii="Times New Roman" w:hAnsi="Times New Roman" w:cs="Times New Roman"/>
          <w:i/>
          <w:lang w:val="en-GB" w:eastAsia="zh-CN"/>
        </w:rPr>
        <w:t>[State issues and information on custody, care and control of and access to the child/children.]</w:t>
      </w:r>
    </w:p>
    <w:p w:rsidR="00267633" w:rsidRPr="00267633" w:rsidRDefault="00267633" w:rsidP="00267633">
      <w:pPr>
        <w:keepNext/>
        <w:tabs>
          <w:tab w:val="left" w:pos="-720"/>
        </w:tabs>
        <w:suppressAutoHyphens/>
        <w:spacing w:before="0" w:after="0"/>
        <w:ind w:left="1440"/>
        <w:jc w:val="both"/>
        <w:outlineLvl w:val="6"/>
        <w:divId w:val="2116439976"/>
        <w:rPr>
          <w:rFonts w:ascii="Times New Roman" w:hAnsi="Times New Roman" w:cs="Times New Roman"/>
          <w:b/>
          <w:szCs w:val="20"/>
          <w:lang w:val="en-GB" w:eastAsia="zh-CN"/>
        </w:rPr>
      </w:pPr>
    </w:p>
    <w:p w:rsidR="00267633" w:rsidRPr="00267633" w:rsidRDefault="00267633" w:rsidP="00267633">
      <w:pPr>
        <w:keepNext/>
        <w:tabs>
          <w:tab w:val="left" w:pos="-720"/>
        </w:tabs>
        <w:suppressAutoHyphens/>
        <w:spacing w:before="0" w:after="0"/>
        <w:ind w:left="720"/>
        <w:jc w:val="both"/>
        <w:outlineLvl w:val="6"/>
        <w:divId w:val="2116439976"/>
        <w:rPr>
          <w:rFonts w:ascii="Times New Roman" w:hAnsi="Times New Roman" w:cs="Times New Roman"/>
          <w:b/>
          <w:lang w:val="en-GB" w:eastAsia="zh-CN"/>
        </w:rPr>
      </w:pPr>
      <w:r w:rsidRPr="00267633">
        <w:rPr>
          <w:rFonts w:ascii="Times New Roman" w:hAnsi="Times New Roman" w:cs="Times New Roman"/>
          <w:b/>
          <w:lang w:val="en-GB" w:eastAsia="zh-CN"/>
        </w:rPr>
        <w:t>D.</w:t>
      </w:r>
      <w:r w:rsidRPr="00267633">
        <w:rPr>
          <w:rFonts w:ascii="Times New Roman" w:hAnsi="Times New Roman" w:cs="Times New Roman"/>
          <w:b/>
          <w:lang w:val="en-GB" w:eastAsia="zh-CN"/>
        </w:rPr>
        <w:tab/>
        <w:t xml:space="preserve">Supporting Documents </w:t>
      </w: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ind w:left="1418" w:hanging="709"/>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28.</w:t>
      </w:r>
      <w:r w:rsidRPr="00267633">
        <w:rPr>
          <w:rFonts w:ascii="Times New Roman" w:hAnsi="Times New Roman" w:cs="Times New Roman"/>
          <w:szCs w:val="20"/>
          <w:lang w:val="en-GB" w:eastAsia="zh-CN"/>
        </w:rPr>
        <w:tab/>
        <w:t>I am exhibiting the following documents in support of my affidavit</w:t>
      </w:r>
      <w:r w:rsidRPr="00267633">
        <w:rPr>
          <w:rFonts w:ascii="Times New Roman" w:hAnsi="Times New Roman" w:cs="Times New Roman"/>
          <w:szCs w:val="20"/>
          <w:vertAlign w:val="superscript"/>
          <w:lang w:val="en-GB" w:eastAsia="zh-CN"/>
        </w:rPr>
        <w:footnoteReference w:customMarkFollows="1" w:id="5"/>
        <w:t>4</w:t>
      </w:r>
      <w:r w:rsidRPr="00267633">
        <w:rPr>
          <w:rFonts w:ascii="Times New Roman" w:hAnsi="Times New Roman" w:cs="Times New Roman"/>
          <w:szCs w:val="20"/>
          <w:lang w:val="en-GB" w:eastAsia="zh-CN"/>
        </w:rPr>
        <w:t>:</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1418"/>
        <w:jc w:val="both"/>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[Circle the relevant items and state the relevant exhibit number for each item.]</w:t>
      </w:r>
    </w:p>
    <w:p w:rsidR="00267633" w:rsidRPr="00267633" w:rsidRDefault="00267633" w:rsidP="00C20EF2">
      <w:pPr>
        <w:numPr>
          <w:ilvl w:val="0"/>
          <w:numId w:val="97"/>
        </w:numPr>
        <w:spacing w:before="0" w:after="120" w:line="240" w:lineRule="auto"/>
        <w:ind w:left="1843"/>
        <w:jc w:val="both"/>
        <w:divId w:val="2116439976"/>
        <w:rPr>
          <w:rFonts w:ascii="Times New Roman" w:hAnsi="Times New Roman" w:cs="Times New Roman"/>
          <w:sz w:val="20"/>
          <w:szCs w:val="20"/>
          <w:lang w:val="en-GB" w:eastAsia="zh-CN"/>
        </w:rPr>
      </w:pPr>
      <w:r w:rsidRPr="00267633">
        <w:rPr>
          <w:rFonts w:ascii="Times New Roman" w:hAnsi="Times New Roman" w:cs="Times New Roman"/>
          <w:szCs w:val="20"/>
          <w:lang w:val="en-GB" w:eastAsia="zh-CN"/>
        </w:rPr>
        <w:t>Pay-slips for [</w:t>
      </w:r>
      <w:r w:rsidRPr="00267633">
        <w:rPr>
          <w:rFonts w:ascii="Times New Roman" w:hAnsi="Times New Roman" w:cs="Times New Roman"/>
          <w:i/>
          <w:szCs w:val="20"/>
          <w:lang w:val="en-GB" w:eastAsia="zh-CN"/>
        </w:rPr>
        <w:t>state time frame</w:t>
      </w:r>
      <w:r w:rsidRPr="00267633">
        <w:rPr>
          <w:rFonts w:ascii="Times New Roman" w:hAnsi="Times New Roman" w:cs="Times New Roman"/>
          <w:szCs w:val="20"/>
          <w:lang w:val="en-GB" w:eastAsia="zh-CN"/>
        </w:rPr>
        <w:t xml:space="preserve">] </w:t>
      </w:r>
    </w:p>
    <w:p w:rsidR="00267633" w:rsidRPr="00267633" w:rsidRDefault="00267633" w:rsidP="00C20EF2">
      <w:pPr>
        <w:numPr>
          <w:ilvl w:val="0"/>
          <w:numId w:val="9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Contract of employment/Letter from employer confirming salary</w:t>
      </w:r>
    </w:p>
    <w:p w:rsidR="00267633" w:rsidRPr="00267633" w:rsidRDefault="00267633" w:rsidP="00C20EF2">
      <w:pPr>
        <w:numPr>
          <w:ilvl w:val="0"/>
          <w:numId w:val="9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Notices of Assessment from the Inland Revenue Authority of Singapore (IRAS) dated </w:t>
      </w:r>
      <w:r w:rsidRPr="00267633">
        <w:rPr>
          <w:rFonts w:ascii="Times New Roman" w:hAnsi="Times New Roman" w:cs="Times New Roman"/>
          <w:i/>
          <w:szCs w:val="20"/>
          <w:lang w:val="en-GB" w:eastAsia="zh-CN"/>
        </w:rPr>
        <w:t xml:space="preserve">[to state date] </w:t>
      </w:r>
    </w:p>
    <w:p w:rsidR="00267633" w:rsidRPr="00267633" w:rsidRDefault="00267633" w:rsidP="00C20EF2">
      <w:pPr>
        <w:numPr>
          <w:ilvl w:val="0"/>
          <w:numId w:val="9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 xml:space="preserve">ACRA search dated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xml:space="preserve"> (in respect of the business(es) I own)</w:t>
      </w:r>
    </w:p>
    <w:p w:rsidR="00267633" w:rsidRPr="00267633" w:rsidRDefault="00267633" w:rsidP="00C20EF2">
      <w:pPr>
        <w:numPr>
          <w:ilvl w:val="0"/>
          <w:numId w:val="9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Valuation report(s) for immovable property/properties (in respect of properties listed in paragraph 7 above)</w:t>
      </w:r>
    </w:p>
    <w:p w:rsidR="00267633" w:rsidRPr="00267633" w:rsidRDefault="00267633" w:rsidP="00C20EF2">
      <w:pPr>
        <w:numPr>
          <w:ilvl w:val="0"/>
          <w:numId w:val="9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Tenancy agreement(s) </w:t>
      </w:r>
    </w:p>
    <w:p w:rsidR="00267633" w:rsidRPr="00267633" w:rsidRDefault="00267633" w:rsidP="00C20EF2">
      <w:pPr>
        <w:numPr>
          <w:ilvl w:val="0"/>
          <w:numId w:val="9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Hire purchase agreement(s) (in respect of the vehicles listed in paragraph 8 above)</w:t>
      </w:r>
    </w:p>
    <w:p w:rsidR="00267633" w:rsidRPr="00267633" w:rsidRDefault="00267633" w:rsidP="00C20EF2">
      <w:pPr>
        <w:numPr>
          <w:ilvl w:val="0"/>
          <w:numId w:val="9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Insurance policies/letters from insurance companies showing the surrender values of the insurance policies (in respect of insurance policies listed in paragraph 10 above)</w:t>
      </w:r>
    </w:p>
    <w:p w:rsidR="00267633" w:rsidRPr="00267633" w:rsidRDefault="00267633" w:rsidP="00C20EF2">
      <w:pPr>
        <w:numPr>
          <w:ilvl w:val="0"/>
          <w:numId w:val="9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Central Depository (Pte) Ltd (CDP) statement(s) dated </w:t>
      </w:r>
      <w:r w:rsidRPr="00267633">
        <w:rPr>
          <w:rFonts w:ascii="Times New Roman" w:hAnsi="Times New Roman" w:cs="Times New Roman"/>
          <w:i/>
          <w:szCs w:val="20"/>
          <w:lang w:val="en-GB" w:eastAsia="zh-CN"/>
        </w:rPr>
        <w:t>[to state date]</w:t>
      </w:r>
    </w:p>
    <w:p w:rsidR="00267633" w:rsidRPr="00267633" w:rsidRDefault="00267633" w:rsidP="00C20EF2">
      <w:pPr>
        <w:numPr>
          <w:ilvl w:val="0"/>
          <w:numId w:val="9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Central Provident Fund (CPF) Investment account statement(s) dated </w:t>
      </w:r>
      <w:r w:rsidRPr="00267633">
        <w:rPr>
          <w:rFonts w:ascii="Times New Roman" w:hAnsi="Times New Roman" w:cs="Times New Roman"/>
          <w:i/>
          <w:szCs w:val="20"/>
          <w:lang w:val="en-GB" w:eastAsia="zh-CN"/>
        </w:rPr>
        <w:t>[to state date]</w:t>
      </w:r>
    </w:p>
    <w:p w:rsidR="00267633" w:rsidRPr="00267633" w:rsidRDefault="00267633" w:rsidP="00C20EF2">
      <w:pPr>
        <w:numPr>
          <w:ilvl w:val="0"/>
          <w:numId w:val="97"/>
        </w:numPr>
        <w:spacing w:before="0" w:after="120" w:line="240" w:lineRule="auto"/>
        <w:ind w:left="1843"/>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 xml:space="preserve">Bank statement(s) for </w:t>
      </w:r>
      <w:r w:rsidRPr="00267633">
        <w:rPr>
          <w:rFonts w:ascii="Times New Roman" w:hAnsi="Times New Roman" w:cs="Times New Roman"/>
          <w:i/>
          <w:szCs w:val="20"/>
          <w:lang w:val="en-GB" w:eastAsia="zh-CN"/>
        </w:rPr>
        <w:t>[state time frame]</w:t>
      </w:r>
    </w:p>
    <w:p w:rsidR="00267633" w:rsidRPr="00267633" w:rsidRDefault="00267633" w:rsidP="00C20EF2">
      <w:pPr>
        <w:numPr>
          <w:ilvl w:val="0"/>
          <w:numId w:val="9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CPF statement(s) dated </w:t>
      </w:r>
      <w:r w:rsidRPr="00267633">
        <w:rPr>
          <w:rFonts w:ascii="Times New Roman" w:hAnsi="Times New Roman" w:cs="Times New Roman"/>
          <w:i/>
          <w:szCs w:val="20"/>
          <w:lang w:val="en-GB" w:eastAsia="zh-CN"/>
        </w:rPr>
        <w:t>[to state date(s)]</w:t>
      </w:r>
      <w:r w:rsidRPr="00267633">
        <w:rPr>
          <w:rFonts w:ascii="Times New Roman" w:hAnsi="Times New Roman" w:cs="Times New Roman"/>
          <w:szCs w:val="20"/>
          <w:lang w:val="en-GB" w:eastAsia="zh-CN"/>
        </w:rPr>
        <w:t xml:space="preserve"> on contribution to purchase of immovable property</w:t>
      </w:r>
    </w:p>
    <w:p w:rsidR="00267633" w:rsidRPr="00267633" w:rsidRDefault="00267633" w:rsidP="00C20EF2">
      <w:pPr>
        <w:numPr>
          <w:ilvl w:val="0"/>
          <w:numId w:val="9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CPF statement(s) dated </w:t>
      </w:r>
      <w:r w:rsidRPr="00267633">
        <w:rPr>
          <w:rFonts w:ascii="Times New Roman" w:hAnsi="Times New Roman" w:cs="Times New Roman"/>
          <w:i/>
          <w:szCs w:val="20"/>
          <w:lang w:val="en-GB" w:eastAsia="zh-CN"/>
        </w:rPr>
        <w:t>[to state date(s)]</w:t>
      </w:r>
      <w:r w:rsidRPr="00267633">
        <w:rPr>
          <w:rFonts w:ascii="Times New Roman" w:hAnsi="Times New Roman" w:cs="Times New Roman"/>
          <w:szCs w:val="20"/>
          <w:lang w:val="en-GB" w:eastAsia="zh-CN"/>
        </w:rPr>
        <w:t xml:space="preserve"> on balances in Special, Medisave and Ordinary Accounts</w:t>
      </w:r>
    </w:p>
    <w:p w:rsidR="00267633" w:rsidRPr="00267633" w:rsidRDefault="00267633" w:rsidP="00C20EF2">
      <w:pPr>
        <w:numPr>
          <w:ilvl w:val="0"/>
          <w:numId w:val="9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Renovation receipt(s)</w:t>
      </w:r>
    </w:p>
    <w:p w:rsidR="00267633" w:rsidRPr="00267633" w:rsidRDefault="00267633" w:rsidP="00C20EF2">
      <w:pPr>
        <w:numPr>
          <w:ilvl w:val="0"/>
          <w:numId w:val="9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Receipt(s) evidencing payment for furnishings</w:t>
      </w:r>
    </w:p>
    <w:p w:rsidR="00267633" w:rsidRPr="00267633" w:rsidRDefault="00267633" w:rsidP="00C20EF2">
      <w:pPr>
        <w:numPr>
          <w:ilvl w:val="0"/>
          <w:numId w:val="9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Receipts supporting expenses, e.g. utilities bills, telephone bills, conservancy charges, school fees, etc.</w:t>
      </w:r>
    </w:p>
    <w:p w:rsidR="00267633" w:rsidRPr="00267633" w:rsidRDefault="00267633" w:rsidP="00C20EF2">
      <w:pPr>
        <w:numPr>
          <w:ilvl w:val="0"/>
          <w:numId w:val="9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 the case of a maintenance claim by an incapacitated husband] Medical report required under rule 87A of the Family Justice Rules.</w:t>
      </w:r>
    </w:p>
    <w:p w:rsidR="00267633" w:rsidRPr="00267633" w:rsidRDefault="00267633" w:rsidP="00C20EF2">
      <w:pPr>
        <w:numPr>
          <w:ilvl w:val="0"/>
          <w:numId w:val="97"/>
        </w:numPr>
        <w:spacing w:before="0" w:after="120" w:line="240" w:lineRule="auto"/>
        <w:ind w:left="1843"/>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Others (please specify)</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VI.</w:t>
      </w:r>
      <w:r w:rsidRPr="00267633">
        <w:rPr>
          <w:rFonts w:ascii="Times New Roman" w:hAnsi="Times New Roman" w:cs="Times New Roman"/>
          <w:b/>
          <w:szCs w:val="20"/>
          <w:lang w:val="en-GB" w:eastAsia="zh-CN"/>
        </w:rPr>
        <w:tab/>
        <w:t>Affidavit**</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Sworn/Affirmed* at Singapore on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xml:space="preserve"> by </w:t>
      </w:r>
      <w:r w:rsidRPr="00267633">
        <w:rPr>
          <w:rFonts w:ascii="Times New Roman" w:hAnsi="Times New Roman" w:cs="Times New Roman"/>
          <w:i/>
          <w:szCs w:val="20"/>
          <w:lang w:val="en-GB" w:eastAsia="zh-CN"/>
        </w:rPr>
        <w:t xml:space="preserve">[to state name and NRIC Number] </w:t>
      </w:r>
      <w:r w:rsidRPr="00267633">
        <w:rPr>
          <w:rFonts w:ascii="Times New Roman" w:hAnsi="Times New Roman" w:cs="Times New Roman"/>
          <w:szCs w:val="20"/>
          <w:lang w:val="en-GB" w:eastAsia="zh-CN"/>
        </w:rPr>
        <w:t xml:space="preserve">through the interpretation of*: </w:t>
      </w:r>
      <w:r w:rsidRPr="00267633">
        <w:rPr>
          <w:rFonts w:ascii="Times New Roman" w:hAnsi="Times New Roman" w:cs="Times New Roman"/>
          <w:i/>
          <w:szCs w:val="20"/>
          <w:lang w:val="en-GB" w:eastAsia="zh-CN"/>
        </w:rPr>
        <w:t>[to state name]</w:t>
      </w:r>
      <w:r w:rsidRPr="00267633">
        <w:rPr>
          <w:rFonts w:ascii="Times New Roman" w:hAnsi="Times New Roman" w:cs="Times New Roman"/>
          <w:szCs w:val="20"/>
          <w:lang w:val="en-GB" w:eastAsia="zh-CN"/>
        </w:rPr>
        <w:t xml:space="preserve"> in </w:t>
      </w:r>
      <w:r w:rsidRPr="00267633">
        <w:rPr>
          <w:rFonts w:ascii="Times New Roman" w:hAnsi="Times New Roman" w:cs="Times New Roman"/>
          <w:i/>
          <w:szCs w:val="20"/>
          <w:lang w:val="en-GB" w:eastAsia="zh-CN"/>
        </w:rPr>
        <w:t>[to state language]</w:t>
      </w:r>
    </w:p>
    <w:p w:rsidR="00267633" w:rsidRPr="00267633" w:rsidRDefault="00267633" w:rsidP="00267633">
      <w:pPr>
        <w:spacing w:before="0" w:after="0"/>
        <w:ind w:left="1440" w:hanging="720"/>
        <w:jc w:val="both"/>
        <w:divId w:val="2116439976"/>
        <w:rPr>
          <w:rFonts w:ascii="Times New Roman" w:hAnsi="Times New Roman" w:cs="Times New Roman"/>
          <w:szCs w:val="20"/>
          <w:lang w:val="en-GB" w:eastAsia="en-GB"/>
        </w:rPr>
      </w:pPr>
    </w:p>
    <w:p w:rsidR="00267633" w:rsidRPr="00267633" w:rsidRDefault="00267633" w:rsidP="00267633">
      <w:pPr>
        <w:spacing w:before="0" w:after="0"/>
        <w:ind w:left="1003" w:firstLine="437"/>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Before me,</w:t>
      </w:r>
    </w:p>
    <w:p w:rsidR="00267633" w:rsidRPr="00267633" w:rsidRDefault="00267633" w:rsidP="00267633">
      <w:pPr>
        <w:spacing w:before="0" w:after="0"/>
        <w:ind w:left="1440" w:hanging="720"/>
        <w:jc w:val="both"/>
        <w:divId w:val="2116439976"/>
        <w:rPr>
          <w:rFonts w:ascii="Times New Roman" w:hAnsi="Times New Roman" w:cs="Times New Roman"/>
          <w:szCs w:val="20"/>
          <w:lang w:val="en-GB" w:eastAsia="en-GB"/>
        </w:rPr>
      </w:pPr>
    </w:p>
    <w:p w:rsidR="00267633" w:rsidRPr="00267633" w:rsidRDefault="00267633" w:rsidP="00267633">
      <w:pPr>
        <w:spacing w:before="0" w:after="0"/>
        <w:ind w:left="1003" w:firstLine="437"/>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Signed:</w:t>
      </w:r>
    </w:p>
    <w:p w:rsidR="00267633" w:rsidRPr="00267633" w:rsidRDefault="00267633" w:rsidP="00267633">
      <w:pPr>
        <w:spacing w:before="0" w:after="0"/>
        <w:ind w:left="1003" w:firstLine="437"/>
        <w:jc w:val="both"/>
        <w:divId w:val="2116439976"/>
        <w:rPr>
          <w:rFonts w:ascii="Times New Roman" w:hAnsi="Times New Roman" w:cs="Times New Roman"/>
          <w:szCs w:val="20"/>
          <w:lang w:val="en-GB" w:eastAsia="en-GB"/>
        </w:rPr>
      </w:pPr>
      <w:r w:rsidRPr="00267633">
        <w:rPr>
          <w:rFonts w:ascii="Times New Roman" w:hAnsi="Times New Roman" w:cs="Times New Roman"/>
          <w:szCs w:val="20"/>
          <w:lang w:val="en-GB" w:eastAsia="en-GB"/>
        </w:rPr>
        <w:t>Commissioner for Oaths</w:t>
      </w:r>
    </w:p>
    <w:p w:rsidR="00267633" w:rsidRPr="00267633" w:rsidRDefault="00267633" w:rsidP="00267633">
      <w:pPr>
        <w:spacing w:before="0" w:after="0" w:line="240" w:lineRule="auto"/>
        <w:ind w:firstLine="283"/>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rsidR="00267633" w:rsidRPr="00267633" w:rsidRDefault="00267633" w:rsidP="00267633">
      <w:pPr>
        <w:spacing w:before="0" w:after="0" w:line="240" w:lineRule="auto"/>
        <w:ind w:firstLine="283"/>
        <w:jc w:val="both"/>
        <w:divId w:val="2116439976"/>
        <w:rPr>
          <w:rFonts w:ascii="Calibri" w:hAnsi="Calibri" w:cs="Times New Roman"/>
          <w:sz w:val="22"/>
          <w:szCs w:val="22"/>
          <w:lang w:val="en-GB" w:eastAsia="en-GB"/>
        </w:rPr>
      </w:pPr>
      <w:r w:rsidRPr="00267633">
        <w:rPr>
          <w:rFonts w:ascii="Times New Roman" w:hAnsi="Times New Roman" w:cs="Times New Roman"/>
          <w:sz w:val="20"/>
          <w:szCs w:val="20"/>
          <w:lang w:val="en-GB" w:eastAsia="zh-CN"/>
        </w:rPr>
        <w:t>** The form of the jurat should follow the appropriate form in Form 132 of Appendix A of the Practice Directions</w:t>
      </w:r>
      <w:r w:rsidRPr="00267633">
        <w:rPr>
          <w:rFonts w:ascii="Calibri" w:hAnsi="Calibri" w:cs="Times New Roman"/>
          <w:sz w:val="22"/>
          <w:szCs w:val="22"/>
          <w:lang w:val="en-GB" w:eastAsia="en-GB"/>
        </w:rPr>
        <w:t xml:space="preserve"> </w:t>
      </w:r>
    </w:p>
    <w:p w:rsidR="00267633" w:rsidRDefault="00267633" w:rsidP="00267633">
      <w:pPr>
        <w:spacing w:before="0" w:after="200" w:line="276" w:lineRule="auto"/>
        <w:divId w:val="2116439976"/>
        <w:rPr>
          <w:rFonts w:ascii="Calibri" w:hAnsi="Calibri" w:cs="Times New Roman"/>
          <w:sz w:val="22"/>
          <w:szCs w:val="22"/>
          <w:lang w:val="en-GB" w:eastAsia="en-GB"/>
        </w:rPr>
      </w:pPr>
    </w:p>
    <w:p w:rsidR="00041F27" w:rsidRDefault="00041F27"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rsidR="00267633" w:rsidRDefault="00267633" w:rsidP="00267633">
            <w:pPr>
              <w:keepNext/>
              <w:spacing w:before="0" w:after="0"/>
              <w:ind w:left="720" w:hanging="720"/>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207</w:t>
            </w:r>
          </w:p>
          <w:p w:rsidR="002C7D0B" w:rsidRPr="00267633" w:rsidRDefault="002C7D0B" w:rsidP="00267633">
            <w:pPr>
              <w:keepNext/>
              <w:spacing w:before="0" w:after="0"/>
              <w:ind w:left="720" w:hanging="720"/>
              <w:jc w:val="center"/>
              <w:outlineLvl w:val="1"/>
              <w:rPr>
                <w:rFonts w:ascii="Times New Roman" w:hAnsi="Times New Roman"/>
                <w:bCs/>
                <w:iCs/>
                <w:spacing w:val="-3"/>
                <w:szCs w:val="28"/>
                <w:lang w:val="en-GB" w:eastAsia="zh-CN"/>
              </w:rPr>
            </w:pPr>
            <w:r>
              <w:rPr>
                <w:rFonts w:ascii="Times New Roman" w:hAnsi="Times New Roman"/>
                <w:bCs/>
                <w:iCs/>
                <w:spacing w:val="-3"/>
                <w:szCs w:val="28"/>
                <w:lang w:val="en-GB" w:eastAsia="zh-CN"/>
              </w:rPr>
              <w:t>[Deleted]</w:t>
            </w:r>
          </w:p>
        </w:tc>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AB46CB" w:rsidRDefault="002C7D0B" w:rsidP="00AB46CB">
      <w:pPr>
        <w:divId w:val="2116439976"/>
      </w:pPr>
      <w: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rsidR="00267633" w:rsidRDefault="00267633" w:rsidP="00267633">
            <w:pPr>
              <w:keepNext/>
              <w:spacing w:before="0" w:after="0"/>
              <w:ind w:left="720" w:hanging="720"/>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208</w:t>
            </w:r>
          </w:p>
          <w:p w:rsidR="002C7D0B" w:rsidRPr="00267633" w:rsidRDefault="002C7D0B" w:rsidP="00267633">
            <w:pPr>
              <w:keepNext/>
              <w:spacing w:before="0" w:after="0"/>
              <w:ind w:left="720" w:hanging="720"/>
              <w:jc w:val="center"/>
              <w:outlineLvl w:val="1"/>
              <w:rPr>
                <w:rFonts w:ascii="Times New Roman" w:hAnsi="Times New Roman"/>
                <w:bCs/>
                <w:iCs/>
                <w:spacing w:val="-3"/>
                <w:szCs w:val="28"/>
                <w:lang w:val="en-GB" w:eastAsia="zh-CN"/>
              </w:rPr>
            </w:pPr>
            <w:r>
              <w:rPr>
                <w:rFonts w:ascii="Times New Roman" w:hAnsi="Times New Roman"/>
                <w:bCs/>
                <w:iCs/>
                <w:spacing w:val="-3"/>
                <w:szCs w:val="28"/>
                <w:lang w:val="en-GB" w:eastAsia="zh-CN"/>
              </w:rPr>
              <w:t>[Deleted]</w:t>
            </w:r>
          </w:p>
        </w:tc>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C7D0B" w:rsidP="00267633">
      <w:pPr>
        <w:spacing w:before="0" w:after="200" w:line="276" w:lineRule="auto"/>
        <w:jc w:val="center"/>
        <w:divId w:val="2116439976"/>
        <w:rPr>
          <w:rFonts w:ascii="Times New Roman" w:hAnsi="Times New Roman" w:cs="Times New Roman"/>
          <w:lang w:val="en-GB" w:eastAsia="en-GB"/>
        </w:rPr>
      </w:pPr>
      <w:r>
        <w:rPr>
          <w:rFonts w:ascii="Calibri" w:hAnsi="Calibri" w:cs="Times New Roman"/>
          <w:sz w:val="22"/>
          <w:szCs w:val="22"/>
          <w:lang w:val="en-GB" w:eastAsia="en-GB"/>
        </w:rPr>
        <w:br w:type="page"/>
      </w:r>
      <w:r w:rsidR="00267633" w:rsidRPr="00267633">
        <w:rPr>
          <w:rFonts w:ascii="Times New Roman" w:hAnsi="Times New Roman" w:cs="Times New Roman"/>
          <w:lang w:val="en-GB" w:eastAsia="en-GB"/>
        </w:rPr>
        <w:lastRenderedPageBreak/>
        <w:t>FORM 209</w:t>
      </w:r>
    </w:p>
    <w:p w:rsidR="00267633" w:rsidRPr="00267633" w:rsidRDefault="00267633" w:rsidP="00267633">
      <w:pPr>
        <w:spacing w:before="0" w:after="200" w:line="276" w:lineRule="auto"/>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Para 25</w:t>
      </w:r>
    </w:p>
    <w:p w:rsidR="00267633" w:rsidRPr="00267633" w:rsidRDefault="00267633" w:rsidP="00267633">
      <w:pPr>
        <w:spacing w:before="0" w:after="200" w:line="276" w:lineRule="auto"/>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i/>
          <w:lang w:val="en-GB" w:eastAsia="en-GB"/>
        </w:rPr>
        <w:t>[For applications under section 65 of the Women’s Charter]</w:t>
      </w:r>
    </w:p>
    <w:p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IN THE FAMILY JUSTICE COURTS OF THE REPUBLIC OF SINGAPORE</w:t>
      </w:r>
    </w:p>
    <w:p w:rsidR="00267633" w:rsidRPr="00267633" w:rsidRDefault="00267633" w:rsidP="00267633">
      <w:pPr>
        <w:spacing w:before="0" w:after="200" w:line="276"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Summons No . SS  ____ of 20__</w:t>
      </w:r>
    </w:p>
    <w:p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Between</w:t>
      </w:r>
    </w:p>
    <w:p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 Complainant</w:t>
      </w:r>
    </w:p>
    <w:p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And</w:t>
      </w:r>
    </w:p>
    <w:p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 Respondent</w:t>
      </w:r>
    </w:p>
    <w:p w:rsidR="00267633" w:rsidRPr="00267633" w:rsidRDefault="00267633" w:rsidP="00267633">
      <w:pPr>
        <w:spacing w:before="0" w:after="200" w:line="276"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COMPLAINANT’S AFFIDAVIT</w:t>
      </w:r>
    </w:p>
    <w:p w:rsidR="00267633" w:rsidRPr="00267633" w:rsidRDefault="00267633" w:rsidP="00267633">
      <w:pPr>
        <w:spacing w:before="0" w:after="200" w:line="276" w:lineRule="auto"/>
        <w:ind w:firstLine="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I, </w:t>
      </w:r>
      <w:bookmarkStart w:id="47" w:name="Text1"/>
      <w:r w:rsidRPr="00267633">
        <w:rPr>
          <w:rFonts w:ascii="Times New Roman" w:eastAsia="Calibri" w:hAnsi="Times New Roman" w:cs="Times New Roman"/>
          <w:lang w:val="en-GB" w:eastAsia="en-GB"/>
        </w:rPr>
        <w:fldChar w:fldCharType="begin">
          <w:ffData>
            <w:name w:val="Text1"/>
            <w:enabled/>
            <w:calcOnExit w:val="0"/>
            <w:textInput>
              <w:default w:val="Name and NRIC"/>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and NRIC</w:t>
      </w:r>
      <w:r w:rsidRPr="00267633">
        <w:rPr>
          <w:rFonts w:ascii="Times New Roman" w:eastAsia="Calibri" w:hAnsi="Times New Roman" w:cs="Times New Roman"/>
          <w:lang w:val="en-GB" w:eastAsia="en-GB"/>
        </w:rPr>
        <w:fldChar w:fldCharType="end"/>
      </w:r>
      <w:bookmarkEnd w:id="47"/>
      <w:r w:rsidRPr="00267633">
        <w:rPr>
          <w:rFonts w:ascii="Times New Roman" w:eastAsia="Calibri" w:hAnsi="Times New Roman" w:cs="Times New Roman"/>
          <w:lang w:val="en-GB" w:eastAsia="en-GB"/>
        </w:rPr>
        <w:t xml:space="preserve"> of </w:t>
      </w:r>
      <w:r w:rsidRPr="00267633">
        <w:rPr>
          <w:rFonts w:ascii="Times New Roman" w:eastAsia="Calibri" w:hAnsi="Times New Roman" w:cs="Times New Roman"/>
          <w:lang w:val="en-GB" w:eastAsia="en-GB"/>
        </w:rPr>
        <w:fldChar w:fldCharType="begin">
          <w:ffData>
            <w:name w:val=""/>
            <w:enabled/>
            <w:calcOnExit w:val="0"/>
            <w:textInput>
              <w:default w:val="Address"/>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Address</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am the complainant in this matter.</w:t>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2 </w:t>
      </w:r>
      <w:r w:rsidRPr="00267633">
        <w:rPr>
          <w:rFonts w:ascii="Times New Roman" w:eastAsia="Calibri" w:hAnsi="Times New Roman" w:cs="Times New Roman"/>
          <w:lang w:val="en-GB" w:eastAsia="en-GB"/>
        </w:rPr>
        <w:tab/>
        <w:t xml:space="preserve">On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I lodged a Magistrate Complaint against the Respondent for family violence for the purpose of obtaining a Personal Protection Order and Domestic Exclusion Order* against the Respondent in favour of:</w:t>
      </w:r>
    </w:p>
    <w:p w:rsidR="00267633" w:rsidRPr="00267633" w:rsidRDefault="00267633" w:rsidP="00C20EF2">
      <w:pPr>
        <w:numPr>
          <w:ilvl w:val="0"/>
          <w:numId w:val="150"/>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myself</w:t>
      </w:r>
    </w:p>
    <w:p w:rsidR="00267633" w:rsidRPr="00267633" w:rsidRDefault="00267633" w:rsidP="00C20EF2">
      <w:pPr>
        <w:numPr>
          <w:ilvl w:val="0"/>
          <w:numId w:val="150"/>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my child or children of the marriage, namely</w:t>
      </w:r>
    </w:p>
    <w:p w:rsidR="00267633" w:rsidRPr="00267633" w:rsidRDefault="00267633" w:rsidP="00C20EF2">
      <w:pPr>
        <w:numPr>
          <w:ilvl w:val="1"/>
          <w:numId w:val="150"/>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rsidR="00267633" w:rsidRPr="00267633" w:rsidRDefault="00267633" w:rsidP="00C20EF2">
      <w:pPr>
        <w:numPr>
          <w:ilvl w:val="1"/>
          <w:numId w:val="150"/>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rsidR="00267633" w:rsidRPr="00267633" w:rsidRDefault="00267633" w:rsidP="00267633">
      <w:pPr>
        <w:spacing w:before="0" w:after="200" w:line="276" w:lineRule="auto"/>
        <w:ind w:firstLine="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c)   others:</w:t>
      </w:r>
      <w:bookmarkStart w:id="48" w:name="Text4"/>
      <w:r w:rsidRPr="00267633">
        <w:rPr>
          <w:rFonts w:ascii="Times New Roman" w:eastAsia="Calibri" w:hAnsi="Times New Roman" w:cs="Times New Roman"/>
          <w:lang w:val="en-GB" w:eastAsia="en-GB"/>
        </w:rPr>
        <w:fldChar w:fldCharType="begin">
          <w:ffData>
            <w:name w:val="Text4"/>
            <w:enabled/>
            <w:calcOnExit w:val="0"/>
            <w:textInput>
              <w:default w:val="Indicate relationship"/>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Indicate relationship</w:t>
      </w:r>
      <w:r w:rsidRPr="00267633">
        <w:rPr>
          <w:rFonts w:ascii="Times New Roman" w:eastAsia="Calibri" w:hAnsi="Times New Roman" w:cs="Times New Roman"/>
          <w:lang w:val="en-GB" w:eastAsia="en-GB"/>
        </w:rPr>
        <w:fldChar w:fldCharType="end"/>
      </w:r>
      <w:bookmarkEnd w:id="48"/>
      <w:r w:rsidRPr="00267633">
        <w:rPr>
          <w:rFonts w:ascii="Times New Roman" w:eastAsia="Calibri" w:hAnsi="Times New Roman" w:cs="Times New Roman"/>
          <w:lang w:val="en-GB" w:eastAsia="en-GB"/>
        </w:rPr>
        <w:t xml:space="preserve"> </w:t>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3a*</w:t>
      </w:r>
      <w:r w:rsidRPr="00267633">
        <w:rPr>
          <w:rFonts w:ascii="Times New Roman" w:eastAsia="Calibri" w:hAnsi="Times New Roman" w:cs="Times New Roman"/>
          <w:lang w:val="en-GB" w:eastAsia="en-GB"/>
        </w:rPr>
        <w:tab/>
        <w:t xml:space="preserve">The Respondent was married to me at </w:t>
      </w:r>
      <w:bookmarkStart w:id="49" w:name="Text2"/>
      <w:r w:rsidRPr="00267633">
        <w:rPr>
          <w:rFonts w:ascii="Times New Roman" w:eastAsia="Calibri" w:hAnsi="Times New Roman" w:cs="Times New Roman"/>
          <w:lang w:val="en-GB" w:eastAsia="en-GB"/>
        </w:rPr>
        <w:fldChar w:fldCharType="begin">
          <w:ffData>
            <w:name w:val="Text2"/>
            <w:enabled/>
            <w:calcOnExit w:val="0"/>
            <w:textInput>
              <w:default w:val="Place of Marriag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Place of Marriage</w:t>
      </w:r>
      <w:r w:rsidRPr="00267633">
        <w:rPr>
          <w:rFonts w:ascii="Times New Roman" w:eastAsia="Calibri" w:hAnsi="Times New Roman" w:cs="Times New Roman"/>
          <w:lang w:val="en-GB" w:eastAsia="en-GB"/>
        </w:rPr>
        <w:fldChar w:fldCharType="end"/>
      </w:r>
      <w:bookmarkEnd w:id="49"/>
      <w:r w:rsidRPr="00267633">
        <w:rPr>
          <w:rFonts w:ascii="Times New Roman" w:eastAsia="Calibri" w:hAnsi="Times New Roman" w:cs="Times New Roman"/>
          <w:lang w:val="en-GB" w:eastAsia="en-GB"/>
        </w:rPr>
        <w:t xml:space="preserve"> on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w:t>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3b*</w:t>
      </w:r>
      <w:r w:rsidRPr="00267633">
        <w:rPr>
          <w:rFonts w:ascii="Times New Roman" w:eastAsia="Calibri" w:hAnsi="Times New Roman" w:cs="Times New Roman"/>
          <w:lang w:val="en-GB" w:eastAsia="en-GB"/>
        </w:rPr>
        <w:tab/>
        <w:t xml:space="preserve">The Respondent is related to me. </w:t>
      </w:r>
      <w:r w:rsidRPr="00267633">
        <w:rPr>
          <w:rFonts w:ascii="Times New Roman" w:eastAsia="Calibri" w:hAnsi="Times New Roman" w:cs="Times New Roman"/>
          <w:i/>
          <w:lang w:val="en-GB" w:eastAsia="en-GB"/>
        </w:rPr>
        <w:t>[Please explain relationship between the respondent and the “others” seeking protection (if any)]*</w:t>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4</w:t>
      </w:r>
      <w:r w:rsidRPr="00267633">
        <w:rPr>
          <w:rFonts w:ascii="Times New Roman" w:eastAsia="Calibri" w:hAnsi="Times New Roman" w:cs="Times New Roman"/>
          <w:lang w:val="en-GB" w:eastAsia="en-GB"/>
        </w:rPr>
        <w:tab/>
        <w:t xml:space="preserve">The respondent and I are currently living/not living* together. </w:t>
      </w:r>
    </w:p>
    <w:p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p>
    <w:p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Incidents relied upon in support of application</w:t>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5</w:t>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(Please set out the date/time and the sequence of events of the latest incident you are relying on in support of your application)</w:t>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p>
    <w:p w:rsidR="00267633" w:rsidRPr="00267633" w:rsidRDefault="00267633" w:rsidP="00267633">
      <w:pPr>
        <w:spacing w:before="0" w:after="200" w:line="276" w:lineRule="auto"/>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lang w:val="en-GB" w:eastAsia="en-GB"/>
        </w:rPr>
        <w:lastRenderedPageBreak/>
        <w:t>6</w:t>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(Please set out the past history of family violence and narrate them according to the date/time the incident occurred, as well as the sequence of events)</w:t>
      </w:r>
      <w:r w:rsidRPr="00267633">
        <w:rPr>
          <w:rFonts w:ascii="Times New Roman" w:eastAsia="Calibri" w:hAnsi="Times New Roman" w:cs="Times New Roman"/>
          <w:i/>
          <w:vertAlign w:val="superscript"/>
          <w:lang w:val="en-GB" w:eastAsia="en-GB"/>
        </w:rPr>
        <w:footnoteReference w:id="6"/>
      </w:r>
    </w:p>
    <w:p w:rsidR="00267633" w:rsidRPr="00267633" w:rsidRDefault="00267633" w:rsidP="00267633">
      <w:pPr>
        <w:pBdr>
          <w:bottom w:val="single" w:sz="12" w:space="1" w:color="auto"/>
        </w:pBd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7</w:t>
      </w:r>
      <w:r w:rsidRPr="00267633">
        <w:rPr>
          <w:rFonts w:ascii="Times New Roman" w:eastAsia="Calibri" w:hAnsi="Times New Roman" w:cs="Times New Roman"/>
          <w:lang w:val="en-GB" w:eastAsia="en-GB"/>
        </w:rPr>
        <w:tab/>
        <w:t xml:space="preserve"> I ask that a Personal Protection Order and a Domestic Exclusion Order* be issued against the Respondent.</w:t>
      </w:r>
    </w:p>
    <w:p w:rsidR="00267633" w:rsidRPr="00267633" w:rsidRDefault="00267633" w:rsidP="00267633">
      <w:pPr>
        <w:pBdr>
          <w:bottom w:val="single" w:sz="12" w:space="1" w:color="auto"/>
        </w:pBdr>
        <w:spacing w:before="0" w:after="200" w:line="276" w:lineRule="auto"/>
        <w:jc w:val="both"/>
        <w:divId w:val="2116439976"/>
        <w:rPr>
          <w:rFonts w:ascii="Times New Roman" w:eastAsia="Calibri" w:hAnsi="Times New Roman" w:cs="Times New Roman"/>
          <w:lang w:val="en-GB" w:eastAsia="en-GB"/>
        </w:rPr>
      </w:pP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p>
    <w:p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__________________________ </w:t>
      </w:r>
    </w:p>
    <w:p w:rsidR="00267633" w:rsidRPr="00267633" w:rsidRDefault="00267633" w:rsidP="00267633">
      <w:pPr>
        <w:spacing w:before="0" w:after="0" w:line="240" w:lineRule="auto"/>
        <w:divId w:val="2116439976"/>
        <w:rPr>
          <w:rFonts w:ascii="Times New Roman" w:eastAsia="Calibri" w:hAnsi="Times New Roman" w:cs="Times New Roman"/>
          <w:b/>
          <w:sz w:val="20"/>
          <w:szCs w:val="22"/>
          <w:lang w:val="en-GB" w:eastAsia="en-GB"/>
        </w:rPr>
      </w:pPr>
      <w:r w:rsidRPr="00267633">
        <w:rPr>
          <w:rFonts w:ascii="Times New Roman" w:eastAsia="Calibri" w:hAnsi="Times New Roman" w:cs="Times New Roman"/>
          <w:b/>
          <w:sz w:val="20"/>
          <w:szCs w:val="22"/>
          <w:lang w:val="en-GB" w:eastAsia="en-GB"/>
        </w:rPr>
        <w:t xml:space="preserve">Signature </w:t>
      </w:r>
    </w:p>
    <w:p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p>
    <w:p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__________________________ </w:t>
      </w:r>
    </w:p>
    <w:p w:rsidR="00267633" w:rsidRPr="00267633" w:rsidRDefault="00267633" w:rsidP="00267633">
      <w:pPr>
        <w:spacing w:before="0" w:after="200" w:line="276" w:lineRule="auto"/>
        <w:divId w:val="2116439976"/>
        <w:rPr>
          <w:rFonts w:ascii="Times New Roman" w:eastAsia="Calibri" w:hAnsi="Times New Roman" w:cs="Times New Roman"/>
          <w:b/>
          <w:sz w:val="22"/>
          <w:szCs w:val="22"/>
          <w:lang w:val="en-GB" w:eastAsia="en-GB"/>
        </w:rPr>
      </w:pPr>
      <w:r w:rsidRPr="00267633">
        <w:rPr>
          <w:rFonts w:ascii="Times New Roman" w:eastAsia="Calibri" w:hAnsi="Times New Roman" w:cs="Times New Roman"/>
          <w:b/>
          <w:sz w:val="20"/>
          <w:szCs w:val="22"/>
          <w:lang w:val="en-GB" w:eastAsia="en-GB"/>
        </w:rPr>
        <w:t>Date (DD/MM/YYYY)</w:t>
      </w:r>
    </w:p>
    <w:p w:rsidR="00267633" w:rsidRPr="00267633" w:rsidRDefault="00267633" w:rsidP="00267633">
      <w:pPr>
        <w:spacing w:before="0" w:after="200" w:line="276" w:lineRule="auto"/>
        <w:jc w:val="both"/>
        <w:divId w:val="2116439976"/>
        <w:rPr>
          <w:rFonts w:ascii="Times New Roman" w:eastAsia="Calibri" w:hAnsi="Times New Roman" w:cs="Times New Roman"/>
          <w:b/>
          <w:sz w:val="22"/>
          <w:szCs w:val="22"/>
          <w:lang w:val="en-GB" w:eastAsia="en-GB"/>
        </w:rPr>
      </w:pPr>
    </w:p>
    <w:p w:rsidR="00267633" w:rsidRPr="00267633" w:rsidRDefault="00267633" w:rsidP="00267633">
      <w:pPr>
        <w:spacing w:before="0" w:after="200" w:line="276" w:lineRule="auto"/>
        <w:jc w:val="both"/>
        <w:divId w:val="2116439976"/>
        <w:rPr>
          <w:rFonts w:ascii="Times New Roman" w:eastAsia="Calibri" w:hAnsi="Times New Roman" w:cs="Times New Roman"/>
          <w:i/>
          <w:sz w:val="22"/>
          <w:szCs w:val="22"/>
          <w:lang w:val="en-GB" w:eastAsia="en-GB"/>
        </w:rPr>
      </w:pPr>
      <w:r w:rsidRPr="00267633">
        <w:rPr>
          <w:rFonts w:ascii="Times New Roman" w:eastAsia="Calibri" w:hAnsi="Times New Roman" w:cs="Times New Roman"/>
          <w:i/>
          <w:sz w:val="22"/>
          <w:szCs w:val="22"/>
          <w:lang w:val="en-GB" w:eastAsia="en-GB"/>
        </w:rPr>
        <w:t>[For applications under section 69 of the Women’s Charter]</w:t>
      </w:r>
    </w:p>
    <w:p w:rsidR="00267633" w:rsidRPr="00267633" w:rsidRDefault="00267633" w:rsidP="00267633">
      <w:pPr>
        <w:spacing w:before="0" w:after="200" w:line="276" w:lineRule="auto"/>
        <w:jc w:val="center"/>
        <w:divId w:val="2116439976"/>
        <w:rPr>
          <w:rFonts w:ascii="Times New Roman" w:eastAsia="Calibri" w:hAnsi="Times New Roman" w:cs="Times New Roman"/>
          <w:vertAlign w:val="superscript"/>
          <w:lang w:val="en-GB" w:eastAsia="en-GB"/>
        </w:rPr>
      </w:pPr>
      <w:r w:rsidRPr="00267633">
        <w:rPr>
          <w:rFonts w:ascii="Times New Roman" w:eastAsia="Calibri" w:hAnsi="Times New Roman" w:cs="Times New Roman"/>
          <w:lang w:val="en-GB" w:eastAsia="en-GB"/>
        </w:rPr>
        <w:t>IN THE FAMILY JUSTICE COURTS OF THE REPUBLIC OF SINGAPORE</w:t>
      </w:r>
    </w:p>
    <w:p w:rsidR="00267633" w:rsidRPr="00267633" w:rsidRDefault="00267633" w:rsidP="00267633">
      <w:pPr>
        <w:spacing w:before="0" w:after="200" w:line="276"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Maintenance Summons No MSS_____ of 20__</w:t>
      </w:r>
    </w:p>
    <w:p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Between</w:t>
      </w:r>
    </w:p>
    <w:p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 Complainant</w:t>
      </w:r>
    </w:p>
    <w:p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And</w:t>
      </w:r>
    </w:p>
    <w:p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 Respondent</w:t>
      </w:r>
    </w:p>
    <w:p w:rsidR="00267633" w:rsidRPr="00267633" w:rsidRDefault="00267633" w:rsidP="00267633">
      <w:pPr>
        <w:spacing w:before="0" w:after="200" w:line="276" w:lineRule="auto"/>
        <w:jc w:val="center"/>
        <w:divId w:val="2116439976"/>
        <w:rPr>
          <w:rFonts w:ascii="Times New Roman" w:eastAsia="Calibri" w:hAnsi="Times New Roman" w:cs="Times New Roman"/>
          <w:b/>
          <w:lang w:val="en-GB" w:eastAsia="en-GB"/>
        </w:rPr>
      </w:pPr>
    </w:p>
    <w:p w:rsidR="00267633" w:rsidRPr="00267633" w:rsidRDefault="00267633" w:rsidP="00267633">
      <w:pPr>
        <w:spacing w:before="0" w:after="200" w:line="276"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 xml:space="preserve">COMPLAINANT’S STATEMENT (1) </w:t>
      </w:r>
    </w:p>
    <w:p w:rsidR="00267633" w:rsidRPr="00267633" w:rsidRDefault="00267633" w:rsidP="00267633">
      <w:pPr>
        <w:spacing w:before="0" w:after="200" w:line="276" w:lineRule="auto"/>
        <w:ind w:firstLine="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I, </w:t>
      </w:r>
      <w:r w:rsidRPr="00267633">
        <w:rPr>
          <w:rFonts w:ascii="Times New Roman" w:eastAsia="Calibri" w:hAnsi="Times New Roman" w:cs="Times New Roman"/>
          <w:lang w:val="en-GB" w:eastAsia="en-GB"/>
        </w:rPr>
        <w:fldChar w:fldCharType="begin">
          <w:ffData>
            <w:name w:val="Text1"/>
            <w:enabled/>
            <w:calcOnExit w:val="0"/>
            <w:textInput>
              <w:default w:val="Name and NRIC"/>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and NRIC</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of </w:t>
      </w:r>
      <w:r w:rsidRPr="00267633">
        <w:rPr>
          <w:rFonts w:ascii="Times New Roman" w:eastAsia="Calibri" w:hAnsi="Times New Roman" w:cs="Times New Roman"/>
          <w:lang w:val="en-GB" w:eastAsia="en-GB"/>
        </w:rPr>
        <w:fldChar w:fldCharType="begin">
          <w:ffData>
            <w:name w:val=""/>
            <w:enabled/>
            <w:calcOnExit w:val="0"/>
            <w:textInput>
              <w:default w:val="Address"/>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Address</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am the complainant in this matter.</w:t>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2a* </w:t>
      </w:r>
      <w:r w:rsidRPr="00267633">
        <w:rPr>
          <w:rFonts w:ascii="Times New Roman" w:eastAsia="Calibri" w:hAnsi="Times New Roman" w:cs="Times New Roman"/>
          <w:lang w:val="en-GB" w:eastAsia="en-GB"/>
        </w:rPr>
        <w:tab/>
        <w:t xml:space="preserve"> I am married to the respondent at </w:t>
      </w:r>
      <w:r w:rsidRPr="00267633">
        <w:rPr>
          <w:rFonts w:ascii="Times New Roman" w:eastAsia="Calibri" w:hAnsi="Times New Roman" w:cs="Times New Roman"/>
          <w:lang w:val="en-GB" w:eastAsia="en-GB"/>
        </w:rPr>
        <w:fldChar w:fldCharType="begin">
          <w:ffData>
            <w:name w:val="Text2"/>
            <w:enabled/>
            <w:calcOnExit w:val="0"/>
            <w:textInput>
              <w:default w:val="place of marriag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place of marriage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(e.g. Singapore Registry of Marriages, Singapore Registry of Muslim Marriages) and am applying for maintenance for myself. </w:t>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2b*</w:t>
      </w:r>
      <w:r w:rsidRPr="00267633">
        <w:rPr>
          <w:rFonts w:ascii="Times New Roman" w:eastAsia="Calibri" w:hAnsi="Times New Roman" w:cs="Times New Roman"/>
          <w:lang w:val="en-GB" w:eastAsia="en-GB"/>
        </w:rPr>
        <w:tab/>
        <w:t xml:space="preserve"> I am married to the respondent at </w:t>
      </w:r>
      <w:r w:rsidRPr="00267633">
        <w:rPr>
          <w:rFonts w:ascii="Times New Roman" w:eastAsia="Calibri" w:hAnsi="Times New Roman" w:cs="Times New Roman"/>
          <w:lang w:val="en-GB" w:eastAsia="en-GB"/>
        </w:rPr>
        <w:fldChar w:fldCharType="begin">
          <w:ffData>
            <w:name w:val="Text2"/>
            <w:enabled/>
            <w:calcOnExit w:val="0"/>
            <w:textInput>
              <w:default w:val="place of marriag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place of marriage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(e.g. Singapore Registry of Marriages, Singapore Registry of Muslim Marriages) and am applying for maintenance for myself and the child/children* namely: </w:t>
      </w:r>
    </w:p>
    <w:bookmarkStart w:id="50" w:name="Text3"/>
    <w:p w:rsidR="00267633" w:rsidRPr="00267633" w:rsidRDefault="00267633" w:rsidP="00C20EF2">
      <w:pPr>
        <w:numPr>
          <w:ilvl w:val="0"/>
          <w:numId w:val="151"/>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bookmarkEnd w:id="50"/>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rsidR="00267633" w:rsidRPr="00267633" w:rsidRDefault="00267633" w:rsidP="00C20EF2">
      <w:pPr>
        <w:numPr>
          <w:ilvl w:val="0"/>
          <w:numId w:val="151"/>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lastRenderedPageBreak/>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2c*</w:t>
      </w:r>
      <w:r w:rsidRPr="00267633">
        <w:rPr>
          <w:rFonts w:ascii="Times New Roman" w:eastAsia="Calibri" w:hAnsi="Times New Roman" w:cs="Times New Roman"/>
          <w:lang w:val="en-GB" w:eastAsia="en-GB"/>
        </w:rPr>
        <w:tab/>
        <w:t xml:space="preserve">I am married to the respondent at </w:t>
      </w:r>
      <w:r w:rsidRPr="00267633">
        <w:rPr>
          <w:rFonts w:ascii="Times New Roman" w:eastAsia="Calibri" w:hAnsi="Times New Roman" w:cs="Times New Roman"/>
          <w:lang w:val="en-GB" w:eastAsia="en-GB"/>
        </w:rPr>
        <w:fldChar w:fldCharType="begin">
          <w:ffData>
            <w:name w:val="Text2"/>
            <w:enabled/>
            <w:calcOnExit w:val="0"/>
            <w:textInput>
              <w:default w:val="place of marriag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place of marriage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(e.g. Singapore Registry of Marriages, Singapore Registry of Muslim Marriages) and am applying for maintenance for the child/children* namely:</w:t>
      </w:r>
    </w:p>
    <w:p w:rsidR="00267633" w:rsidRPr="00267633" w:rsidRDefault="00267633" w:rsidP="00C20EF2">
      <w:pPr>
        <w:numPr>
          <w:ilvl w:val="0"/>
          <w:numId w:val="154"/>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rsidR="00267633" w:rsidRPr="00267633" w:rsidRDefault="00267633" w:rsidP="00C20EF2">
      <w:pPr>
        <w:numPr>
          <w:ilvl w:val="0"/>
          <w:numId w:val="154"/>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3  </w:t>
      </w:r>
      <w:r w:rsidRPr="00267633">
        <w:rPr>
          <w:rFonts w:ascii="Times New Roman" w:eastAsia="Calibri" w:hAnsi="Times New Roman" w:cs="Times New Roman"/>
          <w:lang w:val="en-GB" w:eastAsia="en-GB"/>
        </w:rPr>
        <w:tab/>
        <w:t xml:space="preserve"> There is currently no divorce proceedings/divorce proceedings pending in </w:t>
      </w:r>
      <w:r w:rsidRPr="00267633">
        <w:rPr>
          <w:rFonts w:ascii="Times New Roman" w:eastAsia="Calibri" w:hAnsi="Times New Roman" w:cs="Times New Roman"/>
          <w:lang w:val="en-GB" w:eastAsia="en-GB"/>
        </w:rPr>
        <w:fldChar w:fldCharType="begin">
          <w:ffData>
            <w:name w:val="Text4"/>
            <w:enabled/>
            <w:calcOnExit w:val="0"/>
            <w:textInput>
              <w:default w:val="state Divorce Case Number / Syariah Court Divorce Number"/>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Divorce Case Number / Syariah Court Divorce Number</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w:t>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3(a)</w:t>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(Where there are divorce proceedings pending and for Civil marriage)</w:t>
      </w:r>
      <w:r w:rsidRPr="00267633">
        <w:rPr>
          <w:rFonts w:ascii="Times New Roman" w:eastAsia="Calibri" w:hAnsi="Times New Roman" w:cs="Times New Roman"/>
          <w:lang w:val="en-GB" w:eastAsia="en-GB"/>
        </w:rPr>
        <w:t xml:space="preserve"> The writ was filed on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Interim judgement has/has not* been granted. The next PTC/ hearing date* for the divorce is on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w:t>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i/>
          <w:lang w:val="en-GB" w:eastAsia="en-GB"/>
        </w:rPr>
        <w:t>(b) (Where there are divorce proceedings pending for Muslim marriages</w:t>
      </w:r>
      <w:r w:rsidRPr="00267633">
        <w:rPr>
          <w:rFonts w:ascii="Times New Roman" w:eastAsia="Calibri" w:hAnsi="Times New Roman" w:cs="Times New Roman"/>
          <w:lang w:val="en-GB" w:eastAsia="en-GB"/>
        </w:rPr>
        <w:t xml:space="preserve">) The application for divorce was filed on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w:t>
      </w:r>
    </w:p>
    <w:p w:rsidR="00267633" w:rsidRPr="00267633" w:rsidRDefault="00267633" w:rsidP="00267633">
      <w:pPr>
        <w:tabs>
          <w:tab w:val="left" w:pos="2190"/>
        </w:tabs>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b/>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4   </w:t>
      </w:r>
      <w:r w:rsidRPr="00267633">
        <w:rPr>
          <w:rFonts w:ascii="Times New Roman" w:eastAsia="Calibri" w:hAnsi="Times New Roman" w:cs="Times New Roman"/>
          <w:lang w:val="en-GB" w:eastAsia="en-GB"/>
        </w:rPr>
        <w:tab/>
        <w:t xml:space="preserve">The respondent has neglected/refused* to provide reasonable maintenance   since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w:t>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4(a)*</w:t>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(If applicable)</w:t>
      </w:r>
      <w:r w:rsidRPr="00267633">
        <w:rPr>
          <w:rFonts w:ascii="Times New Roman" w:eastAsia="Calibri" w:hAnsi="Times New Roman" w:cs="Times New Roman"/>
          <w:lang w:val="en-GB" w:eastAsia="en-GB"/>
        </w:rPr>
        <w:t xml:space="preserve"> Currently, the respondent is paying for: </w:t>
      </w:r>
    </w:p>
    <w:tbl>
      <w:tblPr>
        <w:tblpPr w:leftFromText="180" w:rightFromText="180" w:vertAnchor="text" w:horzAnchor="page" w:tblpX="1993" w:tblpY="101"/>
        <w:tblW w:w="0" w:type="auto"/>
        <w:tblLook w:val="04A0" w:firstRow="1" w:lastRow="0" w:firstColumn="1" w:lastColumn="0" w:noHBand="0" w:noVBand="1"/>
      </w:tblPr>
      <w:tblGrid>
        <w:gridCol w:w="511"/>
        <w:gridCol w:w="2999"/>
        <w:gridCol w:w="283"/>
        <w:gridCol w:w="2615"/>
      </w:tblGrid>
      <w:tr w:rsidR="00267633" w:rsidRPr="00267633" w:rsidTr="00267633">
        <w:trPr>
          <w:divId w:val="2116439976"/>
        </w:trPr>
        <w:tc>
          <w:tcPr>
            <w:tcW w:w="511" w:type="dxa"/>
            <w:shd w:val="clear" w:color="auto" w:fill="auto"/>
          </w:tcPr>
          <w:p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GB"/>
              </w:rPr>
              <w:instrText xml:space="preserve"> FORMCHECKBOX </w:instrText>
            </w:r>
            <w:r w:rsidR="00B77A21">
              <w:rPr>
                <w:rFonts w:ascii="Times New Roman" w:eastAsia="Calibri" w:hAnsi="Times New Roman" w:cs="Times New Roman"/>
                <w:lang w:val="en-GB" w:eastAsia="en-GB"/>
              </w:rPr>
            </w:r>
            <w:r w:rsidR="00B77A21">
              <w:rPr>
                <w:rFonts w:ascii="Times New Roman" w:eastAsia="Calibri" w:hAnsi="Times New Roman" w:cs="Times New Roman"/>
                <w:lang w:val="en-GB" w:eastAsia="en-GB"/>
              </w:rPr>
              <w:fldChar w:fldCharType="separate"/>
            </w:r>
            <w:r w:rsidRPr="00267633">
              <w:rPr>
                <w:rFonts w:ascii="Times New Roman" w:eastAsia="Calibri" w:hAnsi="Times New Roman" w:cs="Times New Roman"/>
                <w:lang w:val="en-GB" w:eastAsia="en-GB"/>
              </w:rPr>
              <w:fldChar w:fldCharType="end"/>
            </w:r>
          </w:p>
        </w:tc>
        <w:tc>
          <w:tcPr>
            <w:tcW w:w="2999" w:type="dxa"/>
            <w:shd w:val="clear" w:color="auto" w:fill="auto"/>
          </w:tcPr>
          <w:p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Utilities bills</w:t>
            </w:r>
          </w:p>
        </w:tc>
        <w:tc>
          <w:tcPr>
            <w:tcW w:w="283" w:type="dxa"/>
            <w:shd w:val="clear" w:color="auto" w:fill="auto"/>
          </w:tcPr>
          <w:p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c>
          <w:tcPr>
            <w:tcW w:w="2615" w:type="dxa"/>
            <w:tcBorders>
              <w:bottom w:val="single" w:sz="4" w:space="0" w:color="auto"/>
            </w:tcBorders>
            <w:shd w:val="clear" w:color="auto" w:fill="auto"/>
          </w:tcPr>
          <w:p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r>
      <w:tr w:rsidR="00267633" w:rsidRPr="00267633" w:rsidTr="00267633">
        <w:trPr>
          <w:divId w:val="2116439976"/>
        </w:trPr>
        <w:tc>
          <w:tcPr>
            <w:tcW w:w="511" w:type="dxa"/>
            <w:shd w:val="clear" w:color="auto" w:fill="auto"/>
          </w:tcPr>
          <w:p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GB"/>
              </w:rPr>
              <w:instrText xml:space="preserve"> FORMCHECKBOX </w:instrText>
            </w:r>
            <w:r w:rsidR="00B77A21">
              <w:rPr>
                <w:rFonts w:ascii="Times New Roman" w:eastAsia="Calibri" w:hAnsi="Times New Roman" w:cs="Times New Roman"/>
                <w:lang w:val="en-GB" w:eastAsia="en-GB"/>
              </w:rPr>
            </w:r>
            <w:r w:rsidR="00B77A21">
              <w:rPr>
                <w:rFonts w:ascii="Times New Roman" w:eastAsia="Calibri" w:hAnsi="Times New Roman" w:cs="Times New Roman"/>
                <w:lang w:val="en-GB" w:eastAsia="en-GB"/>
              </w:rPr>
              <w:fldChar w:fldCharType="separate"/>
            </w:r>
            <w:r w:rsidRPr="00267633">
              <w:rPr>
                <w:rFonts w:ascii="Times New Roman" w:eastAsia="Calibri" w:hAnsi="Times New Roman" w:cs="Times New Roman"/>
                <w:lang w:val="en-GB" w:eastAsia="en-GB"/>
              </w:rPr>
              <w:fldChar w:fldCharType="end"/>
            </w:r>
          </w:p>
        </w:tc>
        <w:tc>
          <w:tcPr>
            <w:tcW w:w="2999" w:type="dxa"/>
            <w:shd w:val="clear" w:color="auto" w:fill="auto"/>
          </w:tcPr>
          <w:p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Mortgage loan</w:t>
            </w:r>
          </w:p>
        </w:tc>
        <w:tc>
          <w:tcPr>
            <w:tcW w:w="283" w:type="dxa"/>
            <w:shd w:val="clear" w:color="auto" w:fill="auto"/>
          </w:tcPr>
          <w:p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c>
          <w:tcPr>
            <w:tcW w:w="2615" w:type="dxa"/>
            <w:tcBorders>
              <w:top w:val="single" w:sz="4" w:space="0" w:color="auto"/>
              <w:bottom w:val="single" w:sz="4" w:space="0" w:color="auto"/>
            </w:tcBorders>
            <w:shd w:val="clear" w:color="auto" w:fill="auto"/>
          </w:tcPr>
          <w:p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r>
      <w:tr w:rsidR="00267633" w:rsidRPr="00267633" w:rsidTr="00267633">
        <w:trPr>
          <w:divId w:val="2116439976"/>
        </w:trPr>
        <w:tc>
          <w:tcPr>
            <w:tcW w:w="511" w:type="dxa"/>
            <w:shd w:val="clear" w:color="auto" w:fill="auto"/>
          </w:tcPr>
          <w:p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GB"/>
              </w:rPr>
              <w:instrText xml:space="preserve"> FORMCHECKBOX </w:instrText>
            </w:r>
            <w:r w:rsidR="00B77A21">
              <w:rPr>
                <w:rFonts w:ascii="Times New Roman" w:eastAsia="Calibri" w:hAnsi="Times New Roman" w:cs="Times New Roman"/>
                <w:lang w:val="en-GB" w:eastAsia="en-GB"/>
              </w:rPr>
            </w:r>
            <w:r w:rsidR="00B77A21">
              <w:rPr>
                <w:rFonts w:ascii="Times New Roman" w:eastAsia="Calibri" w:hAnsi="Times New Roman" w:cs="Times New Roman"/>
                <w:lang w:val="en-GB" w:eastAsia="en-GB"/>
              </w:rPr>
              <w:fldChar w:fldCharType="separate"/>
            </w:r>
            <w:r w:rsidRPr="00267633">
              <w:rPr>
                <w:rFonts w:ascii="Times New Roman" w:eastAsia="Calibri" w:hAnsi="Times New Roman" w:cs="Times New Roman"/>
                <w:lang w:val="en-GB" w:eastAsia="en-GB"/>
              </w:rPr>
              <w:fldChar w:fldCharType="end"/>
            </w:r>
          </w:p>
        </w:tc>
        <w:tc>
          <w:tcPr>
            <w:tcW w:w="2999" w:type="dxa"/>
            <w:shd w:val="clear" w:color="auto" w:fill="auto"/>
          </w:tcPr>
          <w:p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Children’s pocket money</w:t>
            </w:r>
          </w:p>
        </w:tc>
        <w:tc>
          <w:tcPr>
            <w:tcW w:w="283" w:type="dxa"/>
            <w:shd w:val="clear" w:color="auto" w:fill="auto"/>
          </w:tcPr>
          <w:p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c>
          <w:tcPr>
            <w:tcW w:w="2615" w:type="dxa"/>
            <w:tcBorders>
              <w:top w:val="single" w:sz="4" w:space="0" w:color="auto"/>
              <w:bottom w:val="single" w:sz="4" w:space="0" w:color="auto"/>
            </w:tcBorders>
            <w:shd w:val="clear" w:color="auto" w:fill="auto"/>
          </w:tcPr>
          <w:p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r>
      <w:tr w:rsidR="00267633" w:rsidRPr="00267633" w:rsidTr="00267633">
        <w:trPr>
          <w:divId w:val="2116439976"/>
        </w:trPr>
        <w:tc>
          <w:tcPr>
            <w:tcW w:w="511" w:type="dxa"/>
            <w:shd w:val="clear" w:color="auto" w:fill="auto"/>
          </w:tcPr>
          <w:p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GB"/>
              </w:rPr>
              <w:instrText xml:space="preserve"> FORMCHECKBOX </w:instrText>
            </w:r>
            <w:r w:rsidR="00B77A21">
              <w:rPr>
                <w:rFonts w:ascii="Times New Roman" w:eastAsia="Calibri" w:hAnsi="Times New Roman" w:cs="Times New Roman"/>
                <w:lang w:val="en-GB" w:eastAsia="en-GB"/>
              </w:rPr>
            </w:r>
            <w:r w:rsidR="00B77A21">
              <w:rPr>
                <w:rFonts w:ascii="Times New Roman" w:eastAsia="Calibri" w:hAnsi="Times New Roman" w:cs="Times New Roman"/>
                <w:lang w:val="en-GB" w:eastAsia="en-GB"/>
              </w:rPr>
              <w:fldChar w:fldCharType="separate"/>
            </w:r>
            <w:r w:rsidRPr="00267633">
              <w:rPr>
                <w:rFonts w:ascii="Times New Roman" w:eastAsia="Calibri" w:hAnsi="Times New Roman" w:cs="Times New Roman"/>
                <w:lang w:val="en-GB" w:eastAsia="en-GB"/>
              </w:rPr>
              <w:fldChar w:fldCharType="end"/>
            </w:r>
          </w:p>
        </w:tc>
        <w:tc>
          <w:tcPr>
            <w:tcW w:w="2999" w:type="dxa"/>
            <w:shd w:val="clear" w:color="auto" w:fill="auto"/>
          </w:tcPr>
          <w:p w:rsidR="00267633" w:rsidRPr="00267633" w:rsidRDefault="00267633" w:rsidP="00267633">
            <w:pPr>
              <w:tabs>
                <w:tab w:val="left" w:pos="56"/>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Others (please indicate) </w:t>
            </w:r>
          </w:p>
        </w:tc>
        <w:tc>
          <w:tcPr>
            <w:tcW w:w="283" w:type="dxa"/>
            <w:shd w:val="clear" w:color="auto" w:fill="auto"/>
          </w:tcPr>
          <w:p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c>
          <w:tcPr>
            <w:tcW w:w="2615" w:type="dxa"/>
            <w:tcBorders>
              <w:top w:val="single" w:sz="4" w:space="0" w:color="auto"/>
              <w:bottom w:val="single" w:sz="4" w:space="0" w:color="auto"/>
            </w:tcBorders>
            <w:shd w:val="clear" w:color="auto" w:fill="auto"/>
          </w:tcPr>
          <w:p w:rsidR="00267633" w:rsidRPr="00267633" w:rsidRDefault="00267633" w:rsidP="00267633">
            <w:pPr>
              <w:tabs>
                <w:tab w:val="left" w:pos="-720"/>
                <w:tab w:val="left" w:pos="1440"/>
              </w:tabs>
              <w:spacing w:before="0" w:after="0" w:line="240" w:lineRule="auto"/>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p>
        </w:tc>
      </w:tr>
    </w:tbl>
    <w:p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p>
    <w:p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p>
    <w:p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p>
    <w:p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p>
    <w:p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Complainant’s   Background</w:t>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5</w:t>
      </w:r>
      <w:r w:rsidRPr="00267633">
        <w:rPr>
          <w:rFonts w:ascii="Times New Roman" w:eastAsia="Calibri" w:hAnsi="Times New Roman" w:cs="Times New Roman"/>
          <w:lang w:val="en-GB" w:eastAsia="en-GB"/>
        </w:rPr>
        <w:tab/>
        <w:t xml:space="preserve">I am currently working as a </w:t>
      </w:r>
      <w:bookmarkStart w:id="51" w:name="Text5"/>
      <w:r w:rsidRPr="00267633">
        <w:rPr>
          <w:rFonts w:ascii="Times New Roman" w:eastAsia="Calibri" w:hAnsi="Times New Roman" w:cs="Times New Roman"/>
          <w:lang w:val="en-GB" w:eastAsia="en-GB"/>
        </w:rPr>
        <w:fldChar w:fldCharType="begin">
          <w:ffData>
            <w:name w:val="Text5"/>
            <w:enabled/>
            <w:calcOnExit w:val="0"/>
            <w:textInput>
              <w:default w:val="Occupation of Complaina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Occupation of Complainant</w:t>
      </w:r>
      <w:r w:rsidRPr="00267633">
        <w:rPr>
          <w:rFonts w:ascii="Times New Roman" w:eastAsia="Calibri" w:hAnsi="Times New Roman" w:cs="Times New Roman"/>
          <w:lang w:val="en-GB" w:eastAsia="en-GB"/>
        </w:rPr>
        <w:fldChar w:fldCharType="end"/>
      </w:r>
      <w:bookmarkEnd w:id="51"/>
      <w:r w:rsidRPr="00267633">
        <w:rPr>
          <w:rFonts w:ascii="Times New Roman" w:eastAsia="Calibri" w:hAnsi="Times New Roman" w:cs="Times New Roman"/>
          <w:lang w:val="en-GB" w:eastAsia="en-GB"/>
        </w:rPr>
        <w:t xml:space="preserve"> at</w:t>
      </w:r>
      <w:bookmarkStart w:id="52" w:name="Text6"/>
      <w:r w:rsidRPr="00267633">
        <w:rPr>
          <w:rFonts w:ascii="Times New Roman" w:eastAsia="Calibri" w:hAnsi="Times New Roman" w:cs="Times New Roman"/>
          <w:lang w:val="en-GB" w:eastAsia="en-GB"/>
        </w:rPr>
        <w:t xml:space="preserve"> </w:t>
      </w:r>
      <w:r w:rsidRPr="00267633">
        <w:rPr>
          <w:rFonts w:ascii="Times New Roman" w:eastAsia="Calibri" w:hAnsi="Times New Roman" w:cs="Times New Roman"/>
          <w:lang w:val="en-GB" w:eastAsia="en-GB"/>
        </w:rPr>
        <w:fldChar w:fldCharType="begin">
          <w:ffData>
            <w:name w:val="Text6"/>
            <w:enabled/>
            <w:calcOnExit w:val="0"/>
            <w:textInput>
              <w:default w:val="Employer’s name and address"/>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Employer’s name and address</w:t>
      </w:r>
      <w:r w:rsidRPr="00267633">
        <w:rPr>
          <w:rFonts w:ascii="Times New Roman" w:eastAsia="Calibri" w:hAnsi="Times New Roman" w:cs="Times New Roman"/>
          <w:lang w:val="en-GB" w:eastAsia="en-GB"/>
        </w:rPr>
        <w:fldChar w:fldCharType="end"/>
      </w:r>
      <w:bookmarkEnd w:id="52"/>
      <w:r w:rsidRPr="00267633">
        <w:rPr>
          <w:rFonts w:ascii="Times New Roman" w:eastAsia="Calibri" w:hAnsi="Times New Roman" w:cs="Times New Roman"/>
          <w:lang w:val="en-GB" w:eastAsia="en-GB"/>
        </w:rPr>
        <w:t xml:space="preserve">. My Gross Income is </w:t>
      </w:r>
      <w:bookmarkStart w:id="53" w:name="Text7"/>
      <w:r w:rsidRPr="00267633">
        <w:rPr>
          <w:rFonts w:ascii="Times New Roman" w:eastAsia="Calibri" w:hAnsi="Times New Roman" w:cs="Times New Roman"/>
          <w:lang w:val="en-GB" w:eastAsia="en-GB"/>
        </w:rPr>
        <w:t>$</w:t>
      </w:r>
      <w:r w:rsidRPr="00267633">
        <w:rPr>
          <w:rFonts w:ascii="Times New Roman" w:eastAsia="Calibri" w:hAnsi="Times New Roman" w:cs="Times New Roman"/>
          <w:lang w:val="en-GB" w:eastAsia="en-GB"/>
        </w:rPr>
        <w:fldChar w:fldCharType="begin">
          <w:ffData>
            <w:name w:val="Text7"/>
            <w:enabled/>
            <w:calcOnExit w:val="0"/>
            <w:textInput>
              <w:default w:val="stat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amount</w:t>
      </w:r>
      <w:r w:rsidRPr="00267633">
        <w:rPr>
          <w:rFonts w:ascii="Times New Roman" w:eastAsia="Calibri" w:hAnsi="Times New Roman" w:cs="Times New Roman"/>
          <w:lang w:val="en-GB" w:eastAsia="en-GB"/>
        </w:rPr>
        <w:fldChar w:fldCharType="end"/>
      </w:r>
      <w:bookmarkEnd w:id="53"/>
      <w:r w:rsidRPr="00267633">
        <w:rPr>
          <w:rFonts w:ascii="Times New Roman" w:eastAsia="Calibri" w:hAnsi="Times New Roman" w:cs="Times New Roman"/>
          <w:lang w:val="en-GB" w:eastAsia="en-GB"/>
        </w:rPr>
        <w:t xml:space="preserve"> whilst my net income or take home pay is </w:t>
      </w:r>
      <w:bookmarkStart w:id="54" w:name="Text8"/>
      <w:r w:rsidRPr="00267633">
        <w:rPr>
          <w:rFonts w:ascii="Times New Roman" w:eastAsia="Calibri" w:hAnsi="Times New Roman" w:cs="Times New Roman"/>
          <w:lang w:val="en-GB" w:eastAsia="en-GB"/>
        </w:rPr>
        <w:t>$</w:t>
      </w:r>
      <w:r w:rsidRPr="00267633">
        <w:rPr>
          <w:rFonts w:ascii="Times New Roman" w:eastAsia="Calibri" w:hAnsi="Times New Roman" w:cs="Times New Roman"/>
          <w:lang w:val="en-GB" w:eastAsia="en-GB"/>
        </w:rPr>
        <w:fldChar w:fldCharType="begin">
          <w:ffData>
            <w:name w:val="Text8"/>
            <w:enabled/>
            <w:calcOnExit w:val="0"/>
            <w:textInput>
              <w:default w:val="stat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amount</w:t>
      </w:r>
      <w:r w:rsidRPr="00267633">
        <w:rPr>
          <w:rFonts w:ascii="Times New Roman" w:eastAsia="Calibri" w:hAnsi="Times New Roman" w:cs="Times New Roman"/>
          <w:lang w:val="en-GB" w:eastAsia="en-GB"/>
        </w:rPr>
        <w:fldChar w:fldCharType="end"/>
      </w:r>
      <w:bookmarkEnd w:id="54"/>
      <w:r w:rsidRPr="00267633">
        <w:rPr>
          <w:rFonts w:ascii="Times New Roman" w:eastAsia="Calibri" w:hAnsi="Times New Roman" w:cs="Times New Roman"/>
          <w:lang w:val="en-GB" w:eastAsia="en-GB"/>
        </w:rPr>
        <w:t>.</w:t>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6        I have attached to this Statement as Exhibit C1, the following documents:</w:t>
      </w:r>
    </w:p>
    <w:p w:rsidR="00267633" w:rsidRPr="00267633" w:rsidRDefault="00267633" w:rsidP="00C20EF2">
      <w:pPr>
        <w:numPr>
          <w:ilvl w:val="0"/>
          <w:numId w:val="152"/>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Salary Slip (latest 6 months) or statement detailing income </w:t>
      </w:r>
    </w:p>
    <w:p w:rsidR="00267633" w:rsidRPr="00267633" w:rsidRDefault="00267633" w:rsidP="00C20EF2">
      <w:pPr>
        <w:numPr>
          <w:ilvl w:val="0"/>
          <w:numId w:val="152"/>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Income  Tax Returns (past 3 years)</w:t>
      </w:r>
    </w:p>
    <w:p w:rsidR="00267633" w:rsidRPr="00267633" w:rsidRDefault="00267633" w:rsidP="00C20EF2">
      <w:pPr>
        <w:numPr>
          <w:ilvl w:val="0"/>
          <w:numId w:val="152"/>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CPF statements (past 3 years)</w:t>
      </w:r>
    </w:p>
    <w:p w:rsidR="00267633" w:rsidRPr="00267633" w:rsidRDefault="00267633" w:rsidP="00C20EF2">
      <w:pPr>
        <w:numPr>
          <w:ilvl w:val="0"/>
          <w:numId w:val="152"/>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 Bank /financial statements (past 6 months) </w:t>
      </w:r>
    </w:p>
    <w:p w:rsidR="00267633" w:rsidRPr="00267633" w:rsidRDefault="00267633" w:rsidP="00C20EF2">
      <w:pPr>
        <w:numPr>
          <w:ilvl w:val="0"/>
          <w:numId w:val="152"/>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lastRenderedPageBreak/>
        <w:t>Any other documents relevant to determine your income and financial resources such as Letter of Employment/Termination/ Retrenchment/Resignation/Proof of Efforts to seek employment or and others.</w:t>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7 </w:t>
      </w:r>
      <w:r w:rsidRPr="00267633">
        <w:rPr>
          <w:rFonts w:ascii="Times New Roman" w:eastAsia="Calibri" w:hAnsi="Times New Roman" w:cs="Times New Roman"/>
          <w:lang w:val="en-GB" w:eastAsia="en-GB"/>
        </w:rPr>
        <w:tab/>
        <w:t xml:space="preserve">My other sources of income come from </w:t>
      </w:r>
      <w:bookmarkStart w:id="55" w:name="Text9"/>
      <w:r w:rsidRPr="00267633">
        <w:rPr>
          <w:rFonts w:ascii="Times New Roman" w:eastAsia="Calibri" w:hAnsi="Times New Roman" w:cs="Times New Roman"/>
          <w:lang w:val="en-GB" w:eastAsia="en-GB"/>
        </w:rPr>
        <w:fldChar w:fldCharType="begin">
          <w:ffData>
            <w:name w:val="Text9"/>
            <w:enabled/>
            <w:calcOnExit w:val="0"/>
            <w:textInput>
              <w:default w:val="state other source and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other source and amount</w:t>
      </w:r>
      <w:r w:rsidRPr="00267633">
        <w:rPr>
          <w:rFonts w:ascii="Times New Roman" w:eastAsia="Calibri" w:hAnsi="Times New Roman" w:cs="Times New Roman"/>
          <w:lang w:val="en-GB" w:eastAsia="en-GB"/>
        </w:rPr>
        <w:fldChar w:fldCharType="end"/>
      </w:r>
      <w:bookmarkEnd w:id="55"/>
      <w:r w:rsidRPr="00267633">
        <w:rPr>
          <w:rFonts w:ascii="Times New Roman" w:eastAsia="Calibri" w:hAnsi="Times New Roman" w:cs="Times New Roman"/>
          <w:lang w:val="en-GB" w:eastAsia="en-GB"/>
        </w:rPr>
        <w:t>/I do not have any other sources of income*.</w:t>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8</w:t>
      </w:r>
      <w:r w:rsidRPr="00267633">
        <w:rPr>
          <w:rFonts w:ascii="Times New Roman" w:eastAsia="Calibri" w:hAnsi="Times New Roman" w:cs="Times New Roman"/>
          <w:lang w:val="en-GB" w:eastAsia="en-GB"/>
        </w:rPr>
        <w:tab/>
        <w:t xml:space="preserve">My monthly expenses are </w:t>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as follows (</w:t>
      </w:r>
      <w:r w:rsidRPr="00267633">
        <w:rPr>
          <w:rFonts w:ascii="Times New Roman" w:eastAsia="Calibri" w:hAnsi="Times New Roman" w:cs="Times New Roman"/>
          <w:i/>
          <w:lang w:val="en-GB" w:eastAsia="en-GB"/>
        </w:rPr>
        <w:t>Set out Particulars of monthly expenses if you are not attaching the List of Expenses, together with supporting receipts such as bills/receipts (utilities, town council, credit cards, etc.) / tenancy agreement</w:t>
      </w:r>
      <w:r w:rsidRPr="00267633">
        <w:rPr>
          <w:rFonts w:ascii="Times New Roman" w:eastAsia="Calibri" w:hAnsi="Times New Roman" w:cs="Times New Roman"/>
          <w:lang w:val="en-GB" w:eastAsia="en-GB"/>
        </w:rPr>
        <w:t xml:space="preserve">) </w:t>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 as shown in the List of Expenses Form  at  Exhibit  C2 ,together with supporting receipts such as  bills/receipts (utilities, town council, credit cards, etc.) / tenancy agreement </w:t>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9</w:t>
      </w:r>
      <w:r w:rsidRPr="00267633">
        <w:rPr>
          <w:rFonts w:ascii="Times New Roman" w:eastAsia="Calibri" w:hAnsi="Times New Roman" w:cs="Times New Roman"/>
          <w:lang w:val="en-GB" w:eastAsia="en-GB"/>
        </w:rPr>
        <w:tab/>
        <w:t xml:space="preserve">*The children’s monthly expenses are </w:t>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*as follows (</w:t>
      </w:r>
      <w:r w:rsidRPr="00267633">
        <w:rPr>
          <w:rFonts w:ascii="Times New Roman" w:eastAsia="Calibri" w:hAnsi="Times New Roman" w:cs="Times New Roman"/>
          <w:i/>
          <w:lang w:val="en-GB" w:eastAsia="en-GB"/>
        </w:rPr>
        <w:t>Set out Particulars of monthly expenses if you are not attaching the List of Expenses, together with supporting receipts</w:t>
      </w:r>
      <w:r w:rsidRPr="00267633">
        <w:rPr>
          <w:rFonts w:ascii="Times New Roman" w:eastAsia="Calibri" w:hAnsi="Times New Roman" w:cs="Times New Roman"/>
          <w:lang w:val="en-GB" w:eastAsia="en-GB"/>
        </w:rPr>
        <w:t>)</w:t>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 as shown in the List of Expenses Form at Exhibit C3, together with supporting receipts. </w:t>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10</w:t>
      </w:r>
      <w:r w:rsidRPr="00267633">
        <w:rPr>
          <w:rFonts w:ascii="Times New Roman" w:eastAsia="Calibri" w:hAnsi="Times New Roman" w:cs="Times New Roman"/>
          <w:lang w:val="en-GB" w:eastAsia="en-GB"/>
        </w:rPr>
        <w:tab/>
        <w:t xml:space="preserve">I would like the Court to take into account the following: </w:t>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r w:rsidRPr="00267633">
        <w:rPr>
          <w:rFonts w:ascii="Times New Roman" w:eastAsia="Calibri" w:hAnsi="Times New Roman" w:cs="Times New Roman"/>
          <w:i/>
          <w:lang w:val="en-GB" w:eastAsia="en-GB"/>
        </w:rPr>
        <w:t>To state here any special needs or circumstances such as health, disability etc., if applicable</w:t>
      </w:r>
      <w:r w:rsidRPr="00267633">
        <w:rPr>
          <w:rFonts w:ascii="Times New Roman" w:eastAsia="Calibri" w:hAnsi="Times New Roman" w:cs="Times New Roman"/>
          <w:lang w:val="en-GB" w:eastAsia="en-GB"/>
        </w:rPr>
        <w:t xml:space="preserve">).     </w:t>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The documentary evidence is at Exhibit C4.    </w:t>
      </w:r>
    </w:p>
    <w:p w:rsidR="00267633" w:rsidRPr="00267633" w:rsidRDefault="00267633" w:rsidP="00267633">
      <w:pPr>
        <w:spacing w:before="0" w:after="200" w:line="276" w:lineRule="auto"/>
        <w:jc w:val="both"/>
        <w:divId w:val="2116439976"/>
        <w:rPr>
          <w:rFonts w:ascii="Times New Roman" w:eastAsia="Calibri" w:hAnsi="Times New Roman" w:cs="Times New Roman"/>
          <w:b/>
          <w:u w:val="single"/>
          <w:lang w:val="en-GB" w:eastAsia="en-GB"/>
        </w:rPr>
      </w:pPr>
      <w:r w:rsidRPr="00267633">
        <w:rPr>
          <w:rFonts w:ascii="Times New Roman" w:eastAsia="Calibri" w:hAnsi="Times New Roman" w:cs="Times New Roman"/>
          <w:b/>
          <w:u w:val="single"/>
          <w:lang w:val="en-GB" w:eastAsia="en-GB"/>
        </w:rPr>
        <w:t xml:space="preserve">Other information  </w:t>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11      </w:t>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(Please set out what other relevant information you wish to inform the Court.)</w:t>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12  </w:t>
      </w:r>
      <w:r w:rsidRPr="00267633">
        <w:rPr>
          <w:rFonts w:ascii="Times New Roman" w:eastAsia="Calibri" w:hAnsi="Times New Roman" w:cs="Times New Roman"/>
          <w:lang w:val="en-GB" w:eastAsia="en-GB"/>
        </w:rPr>
        <w:tab/>
        <w:t xml:space="preserve"> I am claiming maintenance from the respondent as follows:</w:t>
      </w:r>
    </w:p>
    <w:p w:rsidR="00267633" w:rsidRPr="00267633" w:rsidRDefault="00267633" w:rsidP="00C20EF2">
      <w:pPr>
        <w:numPr>
          <w:ilvl w:val="0"/>
          <w:numId w:val="153"/>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For myself; the amount of </w:t>
      </w:r>
      <w:bookmarkStart w:id="56" w:name="Text10"/>
      <w:r w:rsidRPr="00267633">
        <w:rPr>
          <w:rFonts w:ascii="Times New Roman" w:eastAsia="Calibri" w:hAnsi="Times New Roman" w:cs="Times New Roman"/>
          <w:lang w:val="en-GB" w:eastAsia="en-GB"/>
        </w:rPr>
        <w:t>$</w:t>
      </w:r>
      <w:r w:rsidRPr="00267633">
        <w:rPr>
          <w:rFonts w:ascii="Times New Roman" w:eastAsia="Calibri" w:hAnsi="Times New Roman" w:cs="Times New Roman"/>
          <w:lang w:val="en-GB" w:eastAsia="en-GB"/>
        </w:rPr>
        <w:fldChar w:fldCharType="begin">
          <w:ffData>
            <w:name w:val="Text10"/>
            <w:enabled/>
            <w:calcOnExit w:val="0"/>
            <w:textInput>
              <w:default w:val="state maintenanc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maintenance amount</w:t>
      </w:r>
      <w:r w:rsidRPr="00267633">
        <w:rPr>
          <w:rFonts w:ascii="Times New Roman" w:eastAsia="Calibri" w:hAnsi="Times New Roman" w:cs="Times New Roman"/>
          <w:lang w:val="en-GB" w:eastAsia="en-GB"/>
        </w:rPr>
        <w:fldChar w:fldCharType="end"/>
      </w:r>
      <w:bookmarkEnd w:id="56"/>
      <w:r w:rsidRPr="00267633">
        <w:rPr>
          <w:rFonts w:ascii="Times New Roman" w:eastAsia="Calibri" w:hAnsi="Times New Roman" w:cs="Times New Roman"/>
          <w:lang w:val="en-GB" w:eastAsia="en-GB"/>
        </w:rPr>
        <w:t xml:space="preserve"> with effect  from </w:t>
      </w:r>
      <w:bookmarkStart w:id="57" w:name="Text11"/>
      <w:r w:rsidRPr="00267633">
        <w:rPr>
          <w:rFonts w:ascii="Times New Roman" w:eastAsia="Calibri" w:hAnsi="Times New Roman" w:cs="Times New Roman"/>
          <w:lang w:val="en-GB" w:eastAsia="en-GB"/>
        </w:rPr>
        <w:fldChar w:fldCharType="begin">
          <w:ffData>
            <w:name w:val="Text11"/>
            <w:enabled/>
            <w:calcOnExit w:val="0"/>
            <w:textInput>
              <w:default w:val="date of defaul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default</w:t>
      </w:r>
      <w:r w:rsidRPr="00267633">
        <w:rPr>
          <w:rFonts w:ascii="Times New Roman" w:eastAsia="Calibri" w:hAnsi="Times New Roman" w:cs="Times New Roman"/>
          <w:lang w:val="en-GB" w:eastAsia="en-GB"/>
        </w:rPr>
        <w:fldChar w:fldCharType="end"/>
      </w:r>
      <w:bookmarkEnd w:id="57"/>
      <w:r w:rsidRPr="00267633">
        <w:rPr>
          <w:rFonts w:ascii="Times New Roman" w:eastAsia="Calibri" w:hAnsi="Times New Roman" w:cs="Times New Roman"/>
          <w:lang w:val="en-GB" w:eastAsia="en-GB"/>
        </w:rPr>
        <w:t>;</w:t>
      </w:r>
    </w:p>
    <w:p w:rsidR="00267633" w:rsidRPr="00267633" w:rsidRDefault="00267633" w:rsidP="00C20EF2">
      <w:pPr>
        <w:numPr>
          <w:ilvl w:val="0"/>
          <w:numId w:val="153"/>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For my child/children: the amount of $</w:t>
      </w:r>
      <w:r w:rsidRPr="00267633">
        <w:rPr>
          <w:rFonts w:ascii="Times New Roman" w:eastAsia="Calibri" w:hAnsi="Times New Roman" w:cs="Times New Roman"/>
          <w:lang w:val="en-GB" w:eastAsia="en-GB"/>
        </w:rPr>
        <w:fldChar w:fldCharType="begin">
          <w:ffData>
            <w:name w:val="Text10"/>
            <w:enabled/>
            <w:calcOnExit w:val="0"/>
            <w:textInput>
              <w:default w:val="state maintenanc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maintenance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(State Amount) with effect from </w:t>
      </w:r>
      <w:r w:rsidRPr="00267633">
        <w:rPr>
          <w:rFonts w:ascii="Times New Roman" w:eastAsia="Calibri" w:hAnsi="Times New Roman" w:cs="Times New Roman"/>
          <w:lang w:val="en-GB" w:eastAsia="en-GB"/>
        </w:rPr>
        <w:fldChar w:fldCharType="begin">
          <w:ffData>
            <w:name w:val="Text11"/>
            <w:enabled/>
            <w:calcOnExit w:val="0"/>
            <w:textInput>
              <w:default w:val="date of defaul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default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w:t>
      </w:r>
    </w:p>
    <w:p w:rsidR="00267633" w:rsidRPr="00267633" w:rsidRDefault="00267633" w:rsidP="00C20EF2">
      <w:pPr>
        <w:numPr>
          <w:ilvl w:val="0"/>
          <w:numId w:val="153"/>
        </w:num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Payment to be made to my designated Bank account: </w:t>
      </w:r>
      <w:r w:rsidRPr="00267633">
        <w:rPr>
          <w:rFonts w:ascii="Times New Roman" w:eastAsia="Calibri" w:hAnsi="Times New Roman" w:cs="Times New Roman"/>
          <w:lang w:val="en-GB" w:eastAsia="en-GB"/>
        </w:rPr>
        <w:fldChar w:fldCharType="begin">
          <w:ffData>
            <w:name w:val=""/>
            <w:enabled/>
            <w:calcOnExit w:val="0"/>
            <w:textInput>
              <w:default w:val="state Bank and Account Number"/>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Bank and Account Number</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w:t>
      </w:r>
    </w:p>
    <w:p w:rsidR="00267633" w:rsidRPr="00267633" w:rsidRDefault="00267633" w:rsidP="00267633">
      <w:pPr>
        <w:pBdr>
          <w:bottom w:val="single" w:sz="12" w:space="1" w:color="auto"/>
        </w:pBdr>
        <w:spacing w:before="0" w:after="200" w:line="276" w:lineRule="auto"/>
        <w:jc w:val="both"/>
        <w:divId w:val="2116439976"/>
        <w:rPr>
          <w:rFonts w:ascii="Times New Roman" w:eastAsia="Calibri" w:hAnsi="Times New Roman" w:cs="Times New Roman"/>
          <w:lang w:val="en-GB" w:eastAsia="en-GB"/>
        </w:rPr>
      </w:pPr>
    </w:p>
    <w:p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__________________________ </w:t>
      </w:r>
    </w:p>
    <w:p w:rsidR="00267633" w:rsidRPr="00267633" w:rsidRDefault="00267633" w:rsidP="00267633">
      <w:pPr>
        <w:spacing w:before="0" w:after="0" w:line="240" w:lineRule="auto"/>
        <w:divId w:val="2116439976"/>
        <w:rPr>
          <w:rFonts w:ascii="Times New Roman" w:eastAsia="Calibri" w:hAnsi="Times New Roman" w:cs="Times New Roman"/>
          <w:b/>
          <w:sz w:val="20"/>
          <w:szCs w:val="22"/>
          <w:lang w:val="en-GB" w:eastAsia="en-GB"/>
        </w:rPr>
      </w:pPr>
      <w:r w:rsidRPr="00267633">
        <w:rPr>
          <w:rFonts w:ascii="Times New Roman" w:eastAsia="Calibri" w:hAnsi="Times New Roman" w:cs="Times New Roman"/>
          <w:b/>
          <w:sz w:val="20"/>
          <w:szCs w:val="22"/>
          <w:lang w:val="en-GB" w:eastAsia="en-GB"/>
        </w:rPr>
        <w:t xml:space="preserve">Signature </w:t>
      </w:r>
    </w:p>
    <w:p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p>
    <w:p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 </w:t>
      </w:r>
    </w:p>
    <w:p w:rsidR="00267633" w:rsidRPr="00267633" w:rsidRDefault="00267633" w:rsidP="00267633">
      <w:pPr>
        <w:spacing w:before="0" w:after="200" w:line="276" w:lineRule="auto"/>
        <w:divId w:val="2116439976"/>
        <w:rPr>
          <w:rFonts w:ascii="Times New Roman" w:eastAsia="Calibri" w:hAnsi="Times New Roman" w:cs="Times New Roman"/>
          <w:b/>
          <w:sz w:val="22"/>
          <w:szCs w:val="22"/>
          <w:lang w:val="en-GB" w:eastAsia="en-GB"/>
        </w:rPr>
      </w:pPr>
      <w:r w:rsidRPr="00267633">
        <w:rPr>
          <w:rFonts w:ascii="Times New Roman" w:eastAsia="Calibri" w:hAnsi="Times New Roman" w:cs="Times New Roman"/>
          <w:b/>
          <w:sz w:val="20"/>
          <w:szCs w:val="22"/>
          <w:lang w:val="en-GB" w:eastAsia="en-GB"/>
        </w:rPr>
        <w:lastRenderedPageBreak/>
        <w:t>Date (DD/MM/YYYY)</w:t>
      </w:r>
    </w:p>
    <w:p w:rsidR="00267633" w:rsidRPr="00267633" w:rsidRDefault="00267633" w:rsidP="00267633">
      <w:pPr>
        <w:spacing w:before="120" w:after="0" w:line="240" w:lineRule="auto"/>
        <w:jc w:val="both"/>
        <w:divId w:val="2116439976"/>
        <w:rPr>
          <w:rFonts w:ascii="Times New Roman" w:eastAsia="Calibri" w:hAnsi="Times New Roman" w:cs="Times New Roman"/>
          <w:i/>
          <w:sz w:val="26"/>
          <w:szCs w:val="20"/>
          <w:lang w:val="en-GB" w:eastAsia="en-US"/>
        </w:rPr>
      </w:pPr>
      <w:r w:rsidRPr="00267633">
        <w:rPr>
          <w:rFonts w:ascii="Times New Roman" w:eastAsia="Calibri" w:hAnsi="Times New Roman" w:cs="Times New Roman"/>
          <w:i/>
          <w:sz w:val="26"/>
          <w:szCs w:val="20"/>
          <w:lang w:val="en-GB" w:eastAsia="en-US"/>
        </w:rPr>
        <w:t>[For an application by an incapacitated husband under section 69(1A) of the Women’s Charter]</w:t>
      </w:r>
    </w:p>
    <w:p w:rsidR="00267633" w:rsidRPr="00267633" w:rsidRDefault="00267633" w:rsidP="00267633">
      <w:pPr>
        <w:spacing w:before="120" w:after="0" w:line="240" w:lineRule="auto"/>
        <w:jc w:val="center"/>
        <w:divId w:val="2116439976"/>
        <w:rPr>
          <w:rFonts w:ascii="Times New Roman" w:eastAsia="Calibri" w:hAnsi="Times New Roman" w:cs="Times New Roman"/>
          <w:vertAlign w:val="superscript"/>
          <w:lang w:val="en-GB" w:eastAsia="en-US"/>
        </w:rPr>
      </w:pPr>
      <w:r w:rsidRPr="00267633">
        <w:rPr>
          <w:rFonts w:ascii="Times New Roman" w:eastAsia="Calibri" w:hAnsi="Times New Roman" w:cs="Times New Roman"/>
          <w:lang w:val="en-GB" w:eastAsia="en-US"/>
        </w:rPr>
        <w:t>IN THE FAMILY JUSTICE COURTS OF THE REPUBLIC OF SINGAPORE</w:t>
      </w:r>
    </w:p>
    <w:p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Maintenance Summons No MSS_____ of 20__</w:t>
      </w:r>
    </w:p>
    <w:p w:rsidR="00267633" w:rsidRPr="00267633" w:rsidRDefault="00267633" w:rsidP="00267633">
      <w:pPr>
        <w:spacing w:before="120" w:after="0" w:line="240" w:lineRule="auto"/>
        <w:jc w:val="center"/>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Between</w:t>
      </w:r>
    </w:p>
    <w:p w:rsidR="00267633" w:rsidRPr="00267633" w:rsidRDefault="00267633" w:rsidP="00267633">
      <w:pPr>
        <w:spacing w:before="120" w:after="0" w:line="240" w:lineRule="auto"/>
        <w:jc w:val="center"/>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___________________ Complainant</w:t>
      </w:r>
    </w:p>
    <w:p w:rsidR="00267633" w:rsidRPr="00267633" w:rsidRDefault="00267633" w:rsidP="00267633">
      <w:pPr>
        <w:spacing w:before="120" w:after="0" w:line="240" w:lineRule="auto"/>
        <w:jc w:val="center"/>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And</w:t>
      </w:r>
    </w:p>
    <w:p w:rsidR="00267633" w:rsidRPr="00267633" w:rsidRDefault="00267633" w:rsidP="00267633">
      <w:pPr>
        <w:spacing w:before="120" w:after="0" w:line="240" w:lineRule="auto"/>
        <w:jc w:val="center"/>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____________________ Respondent</w:t>
      </w:r>
    </w:p>
    <w:p w:rsidR="00267633" w:rsidRPr="00267633" w:rsidRDefault="00267633" w:rsidP="00267633">
      <w:pPr>
        <w:spacing w:before="120" w:after="0" w:line="240" w:lineRule="auto"/>
        <w:jc w:val="center"/>
        <w:divId w:val="2116439976"/>
        <w:rPr>
          <w:rFonts w:ascii="Times New Roman" w:eastAsia="Calibri" w:hAnsi="Times New Roman" w:cs="Times New Roman"/>
          <w:b/>
          <w:lang w:val="en-GB" w:eastAsia="en-US"/>
        </w:rPr>
      </w:pPr>
    </w:p>
    <w:p w:rsidR="00267633" w:rsidRPr="00267633" w:rsidRDefault="00267633" w:rsidP="00267633">
      <w:pPr>
        <w:spacing w:before="120" w:after="0" w:line="240" w:lineRule="auto"/>
        <w:jc w:val="center"/>
        <w:divId w:val="2116439976"/>
        <w:rPr>
          <w:rFonts w:ascii="Times New Roman" w:eastAsia="Calibri" w:hAnsi="Times New Roman" w:cs="Times New Roman"/>
          <w:b/>
          <w:lang w:val="en-GB" w:eastAsia="en-US"/>
        </w:rPr>
      </w:pPr>
      <w:r w:rsidRPr="00267633">
        <w:rPr>
          <w:rFonts w:ascii="Times New Roman" w:eastAsia="Calibri" w:hAnsi="Times New Roman" w:cs="Times New Roman"/>
          <w:b/>
          <w:lang w:val="en-GB" w:eastAsia="en-US"/>
        </w:rPr>
        <w:t xml:space="preserve">COMPLAINANT’S STATEMENT </w:t>
      </w:r>
    </w:p>
    <w:p w:rsidR="00267633" w:rsidRPr="00267633" w:rsidRDefault="00267633" w:rsidP="00267633">
      <w:pPr>
        <w:spacing w:before="120" w:after="0" w:line="240" w:lineRule="auto"/>
        <w:ind w:firstLine="720"/>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I, </w:t>
      </w:r>
      <w:r w:rsidRPr="00267633">
        <w:rPr>
          <w:rFonts w:ascii="Times New Roman" w:eastAsia="Calibri" w:hAnsi="Times New Roman" w:cs="Times New Roman"/>
          <w:lang w:val="en-GB" w:eastAsia="en-US"/>
        </w:rPr>
        <w:fldChar w:fldCharType="begin">
          <w:ffData>
            <w:name w:val="Text1"/>
            <w:enabled/>
            <w:calcOnExit w:val="0"/>
            <w:textInput>
              <w:default w:val="Name and NRIC"/>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Name and NRIC</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of </w:t>
      </w:r>
      <w:r w:rsidRPr="00267633">
        <w:rPr>
          <w:rFonts w:ascii="Times New Roman" w:eastAsia="Calibri" w:hAnsi="Times New Roman" w:cs="Times New Roman"/>
          <w:lang w:val="en-GB" w:eastAsia="en-US"/>
        </w:rPr>
        <w:fldChar w:fldCharType="begin">
          <w:ffData>
            <w:name w:val=""/>
            <w:enabled/>
            <w:calcOnExit w:val="0"/>
            <w:textInput>
              <w:default w:val="Address"/>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Address</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am the complainant in this matter.</w:t>
      </w:r>
    </w:p>
    <w:p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p>
    <w:p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2 </w:t>
      </w:r>
      <w:r w:rsidRPr="00267633">
        <w:rPr>
          <w:rFonts w:ascii="Times New Roman" w:eastAsia="Calibri" w:hAnsi="Times New Roman" w:cs="Times New Roman"/>
          <w:lang w:val="en-GB" w:eastAsia="en-US"/>
        </w:rPr>
        <w:tab/>
        <w:t xml:space="preserve"> I am married to the respondent at </w:t>
      </w:r>
      <w:r w:rsidRPr="00267633">
        <w:rPr>
          <w:rFonts w:ascii="Times New Roman" w:eastAsia="Calibri" w:hAnsi="Times New Roman" w:cs="Times New Roman"/>
          <w:lang w:val="en-GB" w:eastAsia="en-US"/>
        </w:rPr>
        <w:fldChar w:fldCharType="begin">
          <w:ffData>
            <w:name w:val="Text2"/>
            <w:enabled/>
            <w:calcOnExit w:val="0"/>
            <w:textInput>
              <w:default w:val="place of marriage"/>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place of marriage</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(e.g. Singapore Registry of Marriages,) and am applying for maintenance for myself. </w:t>
      </w:r>
    </w:p>
    <w:p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3  </w:t>
      </w:r>
      <w:r w:rsidRPr="00267633">
        <w:rPr>
          <w:rFonts w:ascii="Times New Roman" w:eastAsia="Calibri" w:hAnsi="Times New Roman" w:cs="Times New Roman"/>
          <w:lang w:val="en-GB" w:eastAsia="en-US"/>
        </w:rPr>
        <w:tab/>
        <w:t xml:space="preserve"> There is currently no divorce proceedings/divorce proceedings pending [state Divorce Case Number] *.  </w:t>
      </w:r>
    </w:p>
    <w:p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3(a)</w:t>
      </w:r>
      <w:r w:rsidRPr="00267633">
        <w:rPr>
          <w:rFonts w:ascii="Times New Roman" w:eastAsia="Calibri" w:hAnsi="Times New Roman" w:cs="Times New Roman"/>
          <w:lang w:val="en-GB" w:eastAsia="en-US"/>
        </w:rPr>
        <w:tab/>
      </w:r>
      <w:r w:rsidRPr="00267633">
        <w:rPr>
          <w:rFonts w:ascii="Times New Roman" w:eastAsia="Calibri" w:hAnsi="Times New Roman" w:cs="Times New Roman"/>
          <w:i/>
          <w:lang w:val="en-GB" w:eastAsia="en-US"/>
        </w:rPr>
        <w:t>(Where there are divorce proceedings pending)</w:t>
      </w:r>
      <w:r w:rsidRPr="00267633">
        <w:rPr>
          <w:rFonts w:ascii="Times New Roman" w:eastAsia="Calibri" w:hAnsi="Times New Roman" w:cs="Times New Roman"/>
          <w:lang w:val="en-GB" w:eastAsia="en-US"/>
        </w:rPr>
        <w:t xml:space="preserve"> The writ was filed on </w:t>
      </w:r>
      <w:r w:rsidRPr="00267633">
        <w:rPr>
          <w:rFonts w:ascii="Times New Roman" w:eastAsia="Calibri" w:hAnsi="Times New Roman" w:cs="Times New Roman"/>
          <w:lang w:val="en-GB" w:eastAsia="en-US"/>
        </w:rPr>
        <w:fldChar w:fldCharType="begin">
          <w:ffData>
            <w:name w:val=""/>
            <w:enabled/>
            <w:calcOnExit w:val="0"/>
            <w:textInput>
              <w:default w:val="date"/>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date</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Interim judgement has/has not* been granted. The next PTC/ hearing date* for the divorce is on </w:t>
      </w:r>
      <w:r w:rsidRPr="00267633">
        <w:rPr>
          <w:rFonts w:ascii="Times New Roman" w:eastAsia="Calibri" w:hAnsi="Times New Roman" w:cs="Times New Roman"/>
          <w:lang w:val="en-GB" w:eastAsia="en-US"/>
        </w:rPr>
        <w:fldChar w:fldCharType="begin">
          <w:ffData>
            <w:name w:val=""/>
            <w:enabled/>
            <w:calcOnExit w:val="0"/>
            <w:textInput>
              <w:default w:val="date"/>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date</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w:t>
      </w:r>
    </w:p>
    <w:p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4   </w:t>
      </w:r>
      <w:r w:rsidRPr="00267633">
        <w:rPr>
          <w:rFonts w:ascii="Times New Roman" w:eastAsia="Calibri" w:hAnsi="Times New Roman" w:cs="Times New Roman"/>
          <w:lang w:val="en-GB" w:eastAsia="en-US"/>
        </w:rPr>
        <w:tab/>
        <w:t xml:space="preserve">On or about &lt;date&gt;, I was or became incapacitated from earning a livelihood by a disability/illness* and since &lt;date&gt;, I have been and continue to be unable to maintain myself.  The respondent has neglected/refused* to provide reasonable maintenance for me since </w:t>
      </w:r>
      <w:r w:rsidRPr="00267633">
        <w:rPr>
          <w:rFonts w:ascii="Times New Roman" w:eastAsia="Calibri" w:hAnsi="Times New Roman" w:cs="Times New Roman"/>
          <w:lang w:val="en-GB" w:eastAsia="en-US"/>
        </w:rPr>
        <w:fldChar w:fldCharType="begin">
          <w:ffData>
            <w:name w:val=""/>
            <w:enabled/>
            <w:calcOnExit w:val="0"/>
            <w:textInput>
              <w:default w:val="date"/>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date</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w:t>
      </w:r>
    </w:p>
    <w:p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4(a)*</w:t>
      </w:r>
      <w:r w:rsidRPr="00267633">
        <w:rPr>
          <w:rFonts w:ascii="Times New Roman" w:eastAsia="Calibri" w:hAnsi="Times New Roman" w:cs="Times New Roman"/>
          <w:lang w:val="en-GB" w:eastAsia="en-US"/>
        </w:rPr>
        <w:tab/>
      </w:r>
      <w:r w:rsidRPr="00267633">
        <w:rPr>
          <w:rFonts w:ascii="Times New Roman" w:eastAsia="Calibri" w:hAnsi="Times New Roman" w:cs="Times New Roman"/>
          <w:i/>
          <w:lang w:val="en-GB" w:eastAsia="en-US"/>
        </w:rPr>
        <w:t>(If applicable)</w:t>
      </w:r>
      <w:r w:rsidRPr="00267633">
        <w:rPr>
          <w:rFonts w:ascii="Times New Roman" w:eastAsia="Calibri" w:hAnsi="Times New Roman" w:cs="Times New Roman"/>
          <w:lang w:val="en-GB" w:eastAsia="en-US"/>
        </w:rPr>
        <w:t xml:space="preserve"> Currently, the respondent is paying for: </w:t>
      </w:r>
    </w:p>
    <w:tbl>
      <w:tblPr>
        <w:tblpPr w:leftFromText="180" w:rightFromText="180" w:vertAnchor="text" w:horzAnchor="page" w:tblpX="1993" w:tblpY="101"/>
        <w:tblW w:w="0" w:type="auto"/>
        <w:tblLook w:val="04A0" w:firstRow="1" w:lastRow="0" w:firstColumn="1" w:lastColumn="0" w:noHBand="0" w:noVBand="1"/>
      </w:tblPr>
      <w:tblGrid>
        <w:gridCol w:w="511"/>
        <w:gridCol w:w="2999"/>
        <w:gridCol w:w="283"/>
        <w:gridCol w:w="2615"/>
      </w:tblGrid>
      <w:tr w:rsidR="00267633" w:rsidRPr="00267633" w:rsidTr="00267633">
        <w:trPr>
          <w:divId w:val="2116439976"/>
        </w:trPr>
        <w:tc>
          <w:tcPr>
            <w:tcW w:w="511" w:type="dxa"/>
            <w:shd w:val="clear" w:color="auto" w:fill="auto"/>
          </w:tcPr>
          <w:p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US"/>
              </w:rPr>
              <w:instrText xml:space="preserve"> FORMCHECKBOX </w:instrText>
            </w:r>
            <w:r w:rsidR="00B77A21">
              <w:rPr>
                <w:rFonts w:ascii="Times New Roman" w:eastAsia="Calibri" w:hAnsi="Times New Roman" w:cs="Times New Roman"/>
                <w:lang w:val="en-GB" w:eastAsia="en-US"/>
              </w:rPr>
            </w:r>
            <w:r w:rsidR="00B77A21">
              <w:rPr>
                <w:rFonts w:ascii="Times New Roman" w:eastAsia="Calibri" w:hAnsi="Times New Roman" w:cs="Times New Roman"/>
                <w:lang w:val="en-GB" w:eastAsia="en-US"/>
              </w:rPr>
              <w:fldChar w:fldCharType="separate"/>
            </w:r>
            <w:r w:rsidRPr="00267633">
              <w:rPr>
                <w:rFonts w:ascii="Times New Roman" w:eastAsia="Calibri" w:hAnsi="Times New Roman" w:cs="Times New Roman"/>
                <w:lang w:val="en-GB" w:eastAsia="en-US"/>
              </w:rPr>
              <w:fldChar w:fldCharType="end"/>
            </w:r>
          </w:p>
        </w:tc>
        <w:tc>
          <w:tcPr>
            <w:tcW w:w="2999" w:type="dxa"/>
            <w:shd w:val="clear" w:color="auto" w:fill="auto"/>
          </w:tcPr>
          <w:p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Utilities bills</w:t>
            </w:r>
          </w:p>
        </w:tc>
        <w:tc>
          <w:tcPr>
            <w:tcW w:w="283" w:type="dxa"/>
            <w:shd w:val="clear" w:color="auto" w:fill="auto"/>
          </w:tcPr>
          <w:p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c>
          <w:tcPr>
            <w:tcW w:w="2615" w:type="dxa"/>
            <w:tcBorders>
              <w:bottom w:val="single" w:sz="4" w:space="0" w:color="auto"/>
            </w:tcBorders>
            <w:shd w:val="clear" w:color="auto" w:fill="auto"/>
          </w:tcPr>
          <w:p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r>
      <w:tr w:rsidR="00267633" w:rsidRPr="00267633" w:rsidTr="00267633">
        <w:trPr>
          <w:divId w:val="2116439976"/>
        </w:trPr>
        <w:tc>
          <w:tcPr>
            <w:tcW w:w="511" w:type="dxa"/>
            <w:shd w:val="clear" w:color="auto" w:fill="auto"/>
          </w:tcPr>
          <w:p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US"/>
              </w:rPr>
              <w:instrText xml:space="preserve"> FORMCHECKBOX </w:instrText>
            </w:r>
            <w:r w:rsidR="00B77A21">
              <w:rPr>
                <w:rFonts w:ascii="Times New Roman" w:eastAsia="Calibri" w:hAnsi="Times New Roman" w:cs="Times New Roman"/>
                <w:lang w:val="en-GB" w:eastAsia="en-US"/>
              </w:rPr>
            </w:r>
            <w:r w:rsidR="00B77A21">
              <w:rPr>
                <w:rFonts w:ascii="Times New Roman" w:eastAsia="Calibri" w:hAnsi="Times New Roman" w:cs="Times New Roman"/>
                <w:lang w:val="en-GB" w:eastAsia="en-US"/>
              </w:rPr>
              <w:fldChar w:fldCharType="separate"/>
            </w:r>
            <w:r w:rsidRPr="00267633">
              <w:rPr>
                <w:rFonts w:ascii="Times New Roman" w:eastAsia="Calibri" w:hAnsi="Times New Roman" w:cs="Times New Roman"/>
                <w:lang w:val="en-GB" w:eastAsia="en-US"/>
              </w:rPr>
              <w:fldChar w:fldCharType="end"/>
            </w:r>
          </w:p>
        </w:tc>
        <w:tc>
          <w:tcPr>
            <w:tcW w:w="2999" w:type="dxa"/>
            <w:shd w:val="clear" w:color="auto" w:fill="auto"/>
          </w:tcPr>
          <w:p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Mortgage loan</w:t>
            </w:r>
          </w:p>
        </w:tc>
        <w:tc>
          <w:tcPr>
            <w:tcW w:w="283" w:type="dxa"/>
            <w:shd w:val="clear" w:color="auto" w:fill="auto"/>
          </w:tcPr>
          <w:p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c>
          <w:tcPr>
            <w:tcW w:w="2615" w:type="dxa"/>
            <w:tcBorders>
              <w:top w:val="single" w:sz="4" w:space="0" w:color="auto"/>
              <w:bottom w:val="single" w:sz="4" w:space="0" w:color="auto"/>
            </w:tcBorders>
            <w:shd w:val="clear" w:color="auto" w:fill="auto"/>
          </w:tcPr>
          <w:p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r>
      <w:tr w:rsidR="00267633" w:rsidRPr="00267633" w:rsidTr="00267633">
        <w:trPr>
          <w:divId w:val="2116439976"/>
        </w:trPr>
        <w:tc>
          <w:tcPr>
            <w:tcW w:w="511" w:type="dxa"/>
            <w:shd w:val="clear" w:color="auto" w:fill="auto"/>
          </w:tcPr>
          <w:p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US"/>
              </w:rPr>
              <w:instrText xml:space="preserve"> FORMCHECKBOX </w:instrText>
            </w:r>
            <w:r w:rsidR="00B77A21">
              <w:rPr>
                <w:rFonts w:ascii="Times New Roman" w:eastAsia="Calibri" w:hAnsi="Times New Roman" w:cs="Times New Roman"/>
                <w:lang w:val="en-GB" w:eastAsia="en-US"/>
              </w:rPr>
            </w:r>
            <w:r w:rsidR="00B77A21">
              <w:rPr>
                <w:rFonts w:ascii="Times New Roman" w:eastAsia="Calibri" w:hAnsi="Times New Roman" w:cs="Times New Roman"/>
                <w:lang w:val="en-GB" w:eastAsia="en-US"/>
              </w:rPr>
              <w:fldChar w:fldCharType="separate"/>
            </w:r>
            <w:r w:rsidRPr="00267633">
              <w:rPr>
                <w:rFonts w:ascii="Times New Roman" w:eastAsia="Calibri" w:hAnsi="Times New Roman" w:cs="Times New Roman"/>
                <w:lang w:val="en-GB" w:eastAsia="en-US"/>
              </w:rPr>
              <w:fldChar w:fldCharType="end"/>
            </w:r>
          </w:p>
        </w:tc>
        <w:tc>
          <w:tcPr>
            <w:tcW w:w="2999" w:type="dxa"/>
            <w:shd w:val="clear" w:color="auto" w:fill="auto"/>
          </w:tcPr>
          <w:p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Children’s pocket money</w:t>
            </w:r>
          </w:p>
        </w:tc>
        <w:tc>
          <w:tcPr>
            <w:tcW w:w="283" w:type="dxa"/>
            <w:shd w:val="clear" w:color="auto" w:fill="auto"/>
          </w:tcPr>
          <w:p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c>
          <w:tcPr>
            <w:tcW w:w="2615" w:type="dxa"/>
            <w:tcBorders>
              <w:top w:val="single" w:sz="4" w:space="0" w:color="auto"/>
              <w:bottom w:val="single" w:sz="4" w:space="0" w:color="auto"/>
            </w:tcBorders>
            <w:shd w:val="clear" w:color="auto" w:fill="auto"/>
          </w:tcPr>
          <w:p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r>
      <w:tr w:rsidR="00267633" w:rsidRPr="00267633" w:rsidTr="00267633">
        <w:trPr>
          <w:divId w:val="2116439976"/>
        </w:trPr>
        <w:tc>
          <w:tcPr>
            <w:tcW w:w="511" w:type="dxa"/>
            <w:shd w:val="clear" w:color="auto" w:fill="auto"/>
          </w:tcPr>
          <w:p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fldChar w:fldCharType="begin">
                <w:ffData>
                  <w:name w:val="Check2"/>
                  <w:enabled/>
                  <w:calcOnExit w:val="0"/>
                  <w:checkBox>
                    <w:sizeAuto/>
                    <w:default w:val="0"/>
                    <w:checked w:val="0"/>
                  </w:checkBox>
                </w:ffData>
              </w:fldChar>
            </w:r>
            <w:r w:rsidRPr="00267633">
              <w:rPr>
                <w:rFonts w:ascii="Times New Roman" w:eastAsia="Calibri" w:hAnsi="Times New Roman" w:cs="Times New Roman"/>
                <w:lang w:val="en-GB" w:eastAsia="en-US"/>
              </w:rPr>
              <w:instrText xml:space="preserve"> FORMCHECKBOX </w:instrText>
            </w:r>
            <w:r w:rsidR="00B77A21">
              <w:rPr>
                <w:rFonts w:ascii="Times New Roman" w:eastAsia="Calibri" w:hAnsi="Times New Roman" w:cs="Times New Roman"/>
                <w:lang w:val="en-GB" w:eastAsia="en-US"/>
              </w:rPr>
            </w:r>
            <w:r w:rsidR="00B77A21">
              <w:rPr>
                <w:rFonts w:ascii="Times New Roman" w:eastAsia="Calibri" w:hAnsi="Times New Roman" w:cs="Times New Roman"/>
                <w:lang w:val="en-GB" w:eastAsia="en-US"/>
              </w:rPr>
              <w:fldChar w:fldCharType="separate"/>
            </w:r>
            <w:r w:rsidRPr="00267633">
              <w:rPr>
                <w:rFonts w:ascii="Times New Roman" w:eastAsia="Calibri" w:hAnsi="Times New Roman" w:cs="Times New Roman"/>
                <w:lang w:val="en-GB" w:eastAsia="en-US"/>
              </w:rPr>
              <w:fldChar w:fldCharType="end"/>
            </w:r>
          </w:p>
        </w:tc>
        <w:tc>
          <w:tcPr>
            <w:tcW w:w="2999" w:type="dxa"/>
            <w:shd w:val="clear" w:color="auto" w:fill="auto"/>
          </w:tcPr>
          <w:p w:rsidR="00267633" w:rsidRPr="00267633" w:rsidRDefault="00267633" w:rsidP="00267633">
            <w:pPr>
              <w:tabs>
                <w:tab w:val="left" w:pos="56"/>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Others (please indicate) </w:t>
            </w:r>
          </w:p>
        </w:tc>
        <w:tc>
          <w:tcPr>
            <w:tcW w:w="283" w:type="dxa"/>
            <w:shd w:val="clear" w:color="auto" w:fill="auto"/>
          </w:tcPr>
          <w:p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c>
          <w:tcPr>
            <w:tcW w:w="2615" w:type="dxa"/>
            <w:tcBorders>
              <w:top w:val="single" w:sz="4" w:space="0" w:color="auto"/>
              <w:bottom w:val="single" w:sz="4" w:space="0" w:color="auto"/>
            </w:tcBorders>
            <w:shd w:val="clear" w:color="auto" w:fill="auto"/>
          </w:tcPr>
          <w:p w:rsidR="00267633" w:rsidRPr="00267633" w:rsidRDefault="00267633" w:rsidP="00267633">
            <w:pPr>
              <w:tabs>
                <w:tab w:val="left" w:pos="-720"/>
                <w:tab w:val="left" w:pos="1440"/>
              </w:tabs>
              <w:spacing w:before="120" w:after="0" w:line="240" w:lineRule="auto"/>
              <w:jc w:val="both"/>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p>
        </w:tc>
      </w:tr>
    </w:tbl>
    <w:p w:rsidR="00267633" w:rsidRPr="00267633" w:rsidRDefault="00267633" w:rsidP="00267633">
      <w:pPr>
        <w:spacing w:before="120" w:after="0" w:line="240" w:lineRule="auto"/>
        <w:jc w:val="both"/>
        <w:divId w:val="2116439976"/>
        <w:rPr>
          <w:rFonts w:ascii="Times New Roman" w:eastAsia="Calibri" w:hAnsi="Times New Roman" w:cs="Times New Roman"/>
          <w:b/>
          <w:lang w:val="en-GB" w:eastAsia="en-US"/>
        </w:rPr>
      </w:pPr>
    </w:p>
    <w:p w:rsidR="00267633" w:rsidRPr="00267633" w:rsidRDefault="00267633" w:rsidP="00267633">
      <w:pPr>
        <w:spacing w:before="120" w:after="0" w:line="240" w:lineRule="auto"/>
        <w:jc w:val="both"/>
        <w:divId w:val="2116439976"/>
        <w:rPr>
          <w:rFonts w:ascii="Times New Roman" w:eastAsia="Calibri" w:hAnsi="Times New Roman" w:cs="Times New Roman"/>
          <w:b/>
          <w:lang w:val="en-GB" w:eastAsia="en-US"/>
        </w:rPr>
      </w:pPr>
    </w:p>
    <w:p w:rsidR="00267633" w:rsidRPr="00267633" w:rsidRDefault="00267633" w:rsidP="00267633">
      <w:pPr>
        <w:spacing w:before="120" w:after="0" w:line="240" w:lineRule="auto"/>
        <w:jc w:val="both"/>
        <w:divId w:val="2116439976"/>
        <w:rPr>
          <w:rFonts w:ascii="Times New Roman" w:eastAsia="Calibri" w:hAnsi="Times New Roman" w:cs="Times New Roman"/>
          <w:b/>
          <w:lang w:val="en-GB" w:eastAsia="en-US"/>
        </w:rPr>
      </w:pPr>
    </w:p>
    <w:p w:rsidR="00267633" w:rsidRPr="00267633" w:rsidRDefault="00267633" w:rsidP="00267633">
      <w:pPr>
        <w:spacing w:before="120" w:after="0" w:line="240" w:lineRule="auto"/>
        <w:jc w:val="both"/>
        <w:divId w:val="2116439976"/>
        <w:rPr>
          <w:rFonts w:ascii="Times New Roman" w:eastAsia="Calibri" w:hAnsi="Times New Roman" w:cs="Times New Roman"/>
          <w:b/>
          <w:lang w:val="en-GB" w:eastAsia="en-US"/>
        </w:rPr>
      </w:pPr>
      <w:r w:rsidRPr="00267633">
        <w:rPr>
          <w:rFonts w:ascii="Times New Roman" w:eastAsia="Calibri" w:hAnsi="Times New Roman" w:cs="Times New Roman"/>
          <w:b/>
          <w:lang w:val="en-GB" w:eastAsia="en-US"/>
        </w:rPr>
        <w:t>Complainant’s   Background</w:t>
      </w:r>
    </w:p>
    <w:p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5</w:t>
      </w:r>
      <w:r w:rsidRPr="00267633">
        <w:rPr>
          <w:rFonts w:ascii="Times New Roman" w:eastAsia="Calibri" w:hAnsi="Times New Roman" w:cs="Times New Roman"/>
          <w:lang w:val="en-GB" w:eastAsia="en-US"/>
        </w:rPr>
        <w:tab/>
        <w:t xml:space="preserve"> My last job/employment was as </w:t>
      </w:r>
      <w:r w:rsidRPr="00267633">
        <w:rPr>
          <w:rFonts w:ascii="Times New Roman" w:eastAsia="Calibri" w:hAnsi="Times New Roman" w:cs="Times New Roman"/>
          <w:lang w:val="en-GB" w:eastAsia="en-US"/>
        </w:rPr>
        <w:fldChar w:fldCharType="begin">
          <w:ffData>
            <w:name w:val="Text5"/>
            <w:enabled/>
            <w:calcOnExit w:val="0"/>
            <w:textInput>
              <w:default w:val="Occupation of Complainan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Occupation of Complainant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at </w:t>
      </w:r>
      <w:r w:rsidRPr="00267633">
        <w:rPr>
          <w:rFonts w:ascii="Times New Roman" w:eastAsia="Calibri" w:hAnsi="Times New Roman" w:cs="Times New Roman"/>
          <w:lang w:val="en-GB" w:eastAsia="en-US"/>
        </w:rPr>
        <w:fldChar w:fldCharType="begin">
          <w:ffData>
            <w:name w:val="Text6"/>
            <w:enabled/>
            <w:calcOnExit w:val="0"/>
            <w:textInput>
              <w:default w:val="Employer’s name and address"/>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Employer’s name and address</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My Gross Income was $</w:t>
      </w:r>
      <w:r w:rsidRPr="00267633">
        <w:rPr>
          <w:rFonts w:ascii="Times New Roman" w:eastAsia="Calibri" w:hAnsi="Times New Roman" w:cs="Times New Roman"/>
          <w:lang w:val="en-GB" w:eastAsia="en-US"/>
        </w:rPr>
        <w:fldChar w:fldCharType="begin">
          <w:ffData>
            <w:name w:val="Text7"/>
            <w:enabled/>
            <w:calcOnExit w:val="0"/>
            <w:textInput>
              <w:default w:val="state amoun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state amount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whilst my net income or take home pay was $</w:t>
      </w:r>
      <w:r w:rsidRPr="00267633">
        <w:rPr>
          <w:rFonts w:ascii="Times New Roman" w:eastAsia="Calibri" w:hAnsi="Times New Roman" w:cs="Times New Roman"/>
          <w:lang w:val="en-GB" w:eastAsia="en-US"/>
        </w:rPr>
        <w:fldChar w:fldCharType="begin">
          <w:ffData>
            <w:name w:val="Text8"/>
            <w:enabled/>
            <w:calcOnExit w:val="0"/>
            <w:textInput>
              <w:default w:val="state amoun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state amount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w:t>
      </w:r>
    </w:p>
    <w:p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6        I have attached to this Statement as Exhibit C1, the following documents:</w:t>
      </w:r>
    </w:p>
    <w:p w:rsidR="00267633" w:rsidRPr="00267633" w:rsidRDefault="00267633" w:rsidP="00C20EF2">
      <w:pPr>
        <w:numPr>
          <w:ilvl w:val="0"/>
          <w:numId w:val="155"/>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Medical report required under rule 87A of the Family Justice Rules.</w:t>
      </w:r>
    </w:p>
    <w:p w:rsidR="00267633" w:rsidRPr="00267633" w:rsidRDefault="00267633" w:rsidP="00C20EF2">
      <w:pPr>
        <w:numPr>
          <w:ilvl w:val="0"/>
          <w:numId w:val="155"/>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Salary slips (latest 6 months) or statements detailing income including supporting documentary evidence of my last job/employment and the income and take home pay as set out in paragraph 5.</w:t>
      </w:r>
    </w:p>
    <w:p w:rsidR="00267633" w:rsidRPr="00267633" w:rsidRDefault="00267633" w:rsidP="00C20EF2">
      <w:pPr>
        <w:numPr>
          <w:ilvl w:val="0"/>
          <w:numId w:val="155"/>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Income  Tax Returns (past 3 years)</w:t>
      </w:r>
    </w:p>
    <w:p w:rsidR="00267633" w:rsidRPr="00267633" w:rsidRDefault="00267633" w:rsidP="00C20EF2">
      <w:pPr>
        <w:numPr>
          <w:ilvl w:val="0"/>
          <w:numId w:val="155"/>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CPF statements (past 3 years)</w:t>
      </w:r>
    </w:p>
    <w:p w:rsidR="00267633" w:rsidRPr="00267633" w:rsidRDefault="00267633" w:rsidP="00C20EF2">
      <w:pPr>
        <w:numPr>
          <w:ilvl w:val="0"/>
          <w:numId w:val="155"/>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lastRenderedPageBreak/>
        <w:t xml:space="preserve"> Bank /financial statements (past 6 months) </w:t>
      </w:r>
    </w:p>
    <w:p w:rsidR="00267633" w:rsidRPr="00267633" w:rsidRDefault="00267633" w:rsidP="00C20EF2">
      <w:pPr>
        <w:numPr>
          <w:ilvl w:val="0"/>
          <w:numId w:val="155"/>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Any other documents relevant to determine your income and financial resources such as Letter of Employment/Termination/ Retrenchment/Resignation/Proof of Efforts to seek employment or and others.</w:t>
      </w:r>
    </w:p>
    <w:p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7 </w:t>
      </w:r>
      <w:r w:rsidRPr="00267633">
        <w:rPr>
          <w:rFonts w:ascii="Times New Roman" w:eastAsia="Calibri" w:hAnsi="Times New Roman" w:cs="Times New Roman"/>
          <w:lang w:val="en-GB" w:eastAsia="en-US"/>
        </w:rPr>
        <w:tab/>
        <w:t xml:space="preserve">My other sources of income come from </w:t>
      </w:r>
      <w:r w:rsidRPr="00267633">
        <w:rPr>
          <w:rFonts w:ascii="Times New Roman" w:eastAsia="Calibri" w:hAnsi="Times New Roman" w:cs="Times New Roman"/>
          <w:lang w:val="en-GB" w:eastAsia="en-US"/>
        </w:rPr>
        <w:fldChar w:fldCharType="begin">
          <w:ffData>
            <w:name w:val="Text9"/>
            <w:enabled/>
            <w:calcOnExit w:val="0"/>
            <w:textInput>
              <w:default w:val="state other source and amoun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state other source and amount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/I do not have any other sources of income*.</w:t>
      </w:r>
    </w:p>
    <w:p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8</w:t>
      </w:r>
      <w:r w:rsidRPr="00267633">
        <w:rPr>
          <w:rFonts w:ascii="Times New Roman" w:eastAsia="Calibri" w:hAnsi="Times New Roman" w:cs="Times New Roman"/>
          <w:lang w:val="en-GB" w:eastAsia="en-US"/>
        </w:rPr>
        <w:tab/>
        <w:t xml:space="preserve">My monthly expenses are </w:t>
      </w:r>
    </w:p>
    <w:p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as follows (</w:t>
      </w:r>
      <w:r w:rsidRPr="00267633">
        <w:rPr>
          <w:rFonts w:ascii="Times New Roman" w:eastAsia="Calibri" w:hAnsi="Times New Roman" w:cs="Times New Roman"/>
          <w:i/>
          <w:lang w:val="en-GB" w:eastAsia="en-US"/>
        </w:rPr>
        <w:t>Set out Particulars of monthly expenses if you are not attaching the List of Expenses, together with supporting receipts such as bills/receipts (utilities, town council, credit cards, etc.) / tenancy agreement</w:t>
      </w:r>
      <w:r w:rsidRPr="00267633">
        <w:rPr>
          <w:rFonts w:ascii="Times New Roman" w:eastAsia="Calibri" w:hAnsi="Times New Roman" w:cs="Times New Roman"/>
          <w:lang w:val="en-GB" w:eastAsia="en-US"/>
        </w:rPr>
        <w:t xml:space="preserve">) </w:t>
      </w:r>
    </w:p>
    <w:p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 as shown in the List of Expenses Form  at  Exhibit  C2 ,together with supporting receipts such as  bills/receipts (utilities, town council, credit cards, etc.) / tenancy agreement </w:t>
      </w:r>
    </w:p>
    <w:p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9</w:t>
      </w:r>
      <w:r w:rsidRPr="00267633">
        <w:rPr>
          <w:rFonts w:ascii="Times New Roman" w:eastAsia="Calibri" w:hAnsi="Times New Roman" w:cs="Times New Roman"/>
          <w:lang w:val="en-GB" w:eastAsia="en-US"/>
        </w:rPr>
        <w:tab/>
        <w:t xml:space="preserve">I would like the Court to take into account the following: </w:t>
      </w:r>
    </w:p>
    <w:p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w:t>
      </w:r>
      <w:r w:rsidRPr="00267633">
        <w:rPr>
          <w:rFonts w:ascii="Times New Roman" w:eastAsia="Calibri" w:hAnsi="Times New Roman" w:cs="Times New Roman"/>
          <w:i/>
          <w:lang w:val="en-GB" w:eastAsia="en-US"/>
        </w:rPr>
        <w:t>To state here any other special needs or circumstances, if applicable</w:t>
      </w:r>
      <w:r w:rsidRPr="00267633">
        <w:rPr>
          <w:rFonts w:ascii="Times New Roman" w:eastAsia="Calibri" w:hAnsi="Times New Roman" w:cs="Times New Roman"/>
          <w:lang w:val="en-GB" w:eastAsia="en-US"/>
        </w:rPr>
        <w:t xml:space="preserve">).     </w:t>
      </w:r>
    </w:p>
    <w:p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The documentary evidence is at Exhibit C4.    </w:t>
      </w:r>
    </w:p>
    <w:p w:rsidR="00267633" w:rsidRPr="00267633" w:rsidRDefault="00267633" w:rsidP="00267633">
      <w:pPr>
        <w:spacing w:before="120" w:after="0" w:line="240" w:lineRule="auto"/>
        <w:jc w:val="both"/>
        <w:divId w:val="2116439976"/>
        <w:rPr>
          <w:rFonts w:ascii="Times New Roman" w:eastAsia="Calibri" w:hAnsi="Times New Roman" w:cs="Times New Roman"/>
          <w:b/>
          <w:u w:val="single"/>
          <w:lang w:val="en-GB" w:eastAsia="en-US"/>
        </w:rPr>
      </w:pPr>
      <w:r w:rsidRPr="00267633">
        <w:rPr>
          <w:rFonts w:ascii="Times New Roman" w:eastAsia="Calibri" w:hAnsi="Times New Roman" w:cs="Times New Roman"/>
          <w:b/>
          <w:u w:val="single"/>
          <w:lang w:val="en-GB" w:eastAsia="en-US"/>
        </w:rPr>
        <w:t xml:space="preserve">Other information  </w:t>
      </w:r>
    </w:p>
    <w:p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10      </w:t>
      </w:r>
      <w:r w:rsidRPr="00267633">
        <w:rPr>
          <w:rFonts w:ascii="Times New Roman" w:eastAsia="Calibri" w:hAnsi="Times New Roman" w:cs="Times New Roman"/>
          <w:lang w:val="en-GB" w:eastAsia="en-US"/>
        </w:rPr>
        <w:tab/>
      </w:r>
      <w:r w:rsidRPr="00267633">
        <w:rPr>
          <w:rFonts w:ascii="Times New Roman" w:eastAsia="Calibri" w:hAnsi="Times New Roman" w:cs="Times New Roman"/>
          <w:i/>
          <w:lang w:val="en-GB" w:eastAsia="en-US"/>
        </w:rPr>
        <w:t>(Please set out what other relevant information you wish to inform the Court.)</w:t>
      </w:r>
    </w:p>
    <w:p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11  </w:t>
      </w:r>
      <w:r w:rsidRPr="00267633">
        <w:rPr>
          <w:rFonts w:ascii="Times New Roman" w:eastAsia="Calibri" w:hAnsi="Times New Roman" w:cs="Times New Roman"/>
          <w:lang w:val="en-GB" w:eastAsia="en-US"/>
        </w:rPr>
        <w:tab/>
        <w:t xml:space="preserve"> I am claiming maintenance from the respondent as follows:</w:t>
      </w:r>
    </w:p>
    <w:p w:rsidR="00267633" w:rsidRPr="00267633" w:rsidRDefault="00267633" w:rsidP="00C20EF2">
      <w:pPr>
        <w:numPr>
          <w:ilvl w:val="0"/>
          <w:numId w:val="153"/>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For myself; the amount of $</w:t>
      </w:r>
      <w:r w:rsidRPr="00267633">
        <w:rPr>
          <w:rFonts w:ascii="Times New Roman" w:eastAsia="Calibri" w:hAnsi="Times New Roman" w:cs="Times New Roman"/>
          <w:lang w:val="en-GB" w:eastAsia="en-US"/>
        </w:rPr>
        <w:fldChar w:fldCharType="begin">
          <w:ffData>
            <w:name w:val="Text10"/>
            <w:enabled/>
            <w:calcOnExit w:val="0"/>
            <w:textInput>
              <w:default w:val="state maintenance amoun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state maintenance amount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with effect  from </w:t>
      </w:r>
      <w:r w:rsidRPr="00267633">
        <w:rPr>
          <w:rFonts w:ascii="Times New Roman" w:eastAsia="Calibri" w:hAnsi="Times New Roman" w:cs="Times New Roman"/>
          <w:lang w:val="en-GB" w:eastAsia="en-US"/>
        </w:rPr>
        <w:fldChar w:fldCharType="begin">
          <w:ffData>
            <w:name w:val="Text11"/>
            <w:enabled/>
            <w:calcOnExit w:val="0"/>
            <w:textInput>
              <w:default w:val="date of default"/>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date of default</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w:t>
      </w:r>
    </w:p>
    <w:p w:rsidR="00267633" w:rsidRPr="00267633" w:rsidRDefault="00267633" w:rsidP="00C20EF2">
      <w:pPr>
        <w:numPr>
          <w:ilvl w:val="0"/>
          <w:numId w:val="153"/>
        </w:num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Payment to be made to my designated Bank account: </w:t>
      </w:r>
      <w:r w:rsidRPr="00267633">
        <w:rPr>
          <w:rFonts w:ascii="Times New Roman" w:eastAsia="Calibri" w:hAnsi="Times New Roman" w:cs="Times New Roman"/>
          <w:lang w:val="en-GB" w:eastAsia="en-US"/>
        </w:rPr>
        <w:fldChar w:fldCharType="begin">
          <w:ffData>
            <w:name w:val=""/>
            <w:enabled/>
            <w:calcOnExit w:val="0"/>
            <w:textInput>
              <w:default w:val="state Bank and Account Number"/>
            </w:textInput>
          </w:ffData>
        </w:fldChar>
      </w:r>
      <w:r w:rsidRPr="00267633">
        <w:rPr>
          <w:rFonts w:ascii="Times New Roman" w:eastAsia="Calibri" w:hAnsi="Times New Roman" w:cs="Times New Roman"/>
          <w:lang w:val="en-GB" w:eastAsia="en-US"/>
        </w:rPr>
        <w:instrText xml:space="preserve"> FORMTEXT </w:instrText>
      </w:r>
      <w:r w:rsidRPr="00267633">
        <w:rPr>
          <w:rFonts w:ascii="Times New Roman" w:eastAsia="Calibri" w:hAnsi="Times New Roman" w:cs="Times New Roman"/>
          <w:lang w:val="en-GB" w:eastAsia="en-US"/>
        </w:rPr>
      </w:r>
      <w:r w:rsidRPr="00267633">
        <w:rPr>
          <w:rFonts w:ascii="Times New Roman" w:eastAsia="Calibri" w:hAnsi="Times New Roman" w:cs="Times New Roman"/>
          <w:lang w:val="en-GB" w:eastAsia="en-US"/>
        </w:rPr>
        <w:fldChar w:fldCharType="separate"/>
      </w:r>
      <w:r w:rsidRPr="00267633">
        <w:rPr>
          <w:rFonts w:ascii="Times New Roman" w:eastAsia="Calibri" w:hAnsi="Times New Roman" w:cs="Times New Roman"/>
          <w:noProof/>
          <w:lang w:val="en-GB" w:eastAsia="en-US"/>
        </w:rPr>
        <w:t>state Bank and Account Number</w:t>
      </w:r>
      <w:r w:rsidRPr="00267633">
        <w:rPr>
          <w:rFonts w:ascii="Times New Roman" w:eastAsia="Calibri" w:hAnsi="Times New Roman" w:cs="Times New Roman"/>
          <w:lang w:val="en-GB" w:eastAsia="en-US"/>
        </w:rPr>
        <w:fldChar w:fldCharType="end"/>
      </w:r>
      <w:r w:rsidRPr="00267633">
        <w:rPr>
          <w:rFonts w:ascii="Times New Roman" w:eastAsia="Calibri" w:hAnsi="Times New Roman" w:cs="Times New Roman"/>
          <w:lang w:val="en-GB" w:eastAsia="en-US"/>
        </w:rPr>
        <w:t xml:space="preserve"> </w:t>
      </w:r>
    </w:p>
    <w:p w:rsidR="00267633" w:rsidRPr="00267633" w:rsidRDefault="00267633" w:rsidP="00267633">
      <w:pPr>
        <w:pBdr>
          <w:bottom w:val="single" w:sz="12" w:space="1" w:color="auto"/>
        </w:pBdr>
        <w:spacing w:before="120" w:after="0" w:line="240" w:lineRule="auto"/>
        <w:jc w:val="both"/>
        <w:divId w:val="2116439976"/>
        <w:rPr>
          <w:rFonts w:ascii="Times New Roman" w:eastAsia="Calibri" w:hAnsi="Times New Roman" w:cs="Times New Roman"/>
          <w:lang w:val="en-GB" w:eastAsia="en-US"/>
        </w:rPr>
      </w:pPr>
    </w:p>
    <w:p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p>
    <w:p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__________________________ </w:t>
      </w:r>
    </w:p>
    <w:p w:rsidR="00267633" w:rsidRPr="00267633" w:rsidRDefault="00267633" w:rsidP="00267633">
      <w:pPr>
        <w:spacing w:before="120" w:after="0" w:line="240" w:lineRule="auto"/>
        <w:jc w:val="both"/>
        <w:divId w:val="2116439976"/>
        <w:rPr>
          <w:rFonts w:ascii="Times New Roman" w:eastAsia="Calibri" w:hAnsi="Times New Roman" w:cs="Times New Roman"/>
          <w:b/>
          <w:sz w:val="20"/>
          <w:szCs w:val="20"/>
          <w:lang w:val="en-GB" w:eastAsia="en-US"/>
        </w:rPr>
      </w:pPr>
      <w:r w:rsidRPr="00267633">
        <w:rPr>
          <w:rFonts w:ascii="Times New Roman" w:eastAsia="Calibri" w:hAnsi="Times New Roman" w:cs="Times New Roman"/>
          <w:b/>
          <w:sz w:val="20"/>
          <w:szCs w:val="20"/>
          <w:lang w:val="en-GB" w:eastAsia="en-US"/>
        </w:rPr>
        <w:t xml:space="preserve">Signature </w:t>
      </w:r>
    </w:p>
    <w:p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p>
    <w:p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lang w:val="en-GB" w:eastAsia="en-US"/>
        </w:rPr>
        <w:t xml:space="preserve">_________________________ </w:t>
      </w:r>
    </w:p>
    <w:p w:rsidR="00267633" w:rsidRPr="00267633" w:rsidRDefault="00267633" w:rsidP="00267633">
      <w:pPr>
        <w:spacing w:before="120" w:after="0" w:line="240" w:lineRule="auto"/>
        <w:jc w:val="both"/>
        <w:divId w:val="2116439976"/>
        <w:rPr>
          <w:rFonts w:ascii="Times New Roman" w:eastAsia="Calibri" w:hAnsi="Times New Roman" w:cs="Times New Roman"/>
          <w:lang w:val="en-GB" w:eastAsia="en-US"/>
        </w:rPr>
      </w:pPr>
      <w:r w:rsidRPr="00267633">
        <w:rPr>
          <w:rFonts w:ascii="Times New Roman" w:eastAsia="Calibri" w:hAnsi="Times New Roman" w:cs="Times New Roman"/>
          <w:b/>
          <w:sz w:val="20"/>
          <w:szCs w:val="20"/>
          <w:lang w:val="en-GB" w:eastAsia="en-US"/>
        </w:rPr>
        <w:t>Date (DD/MM/YYYY)</w:t>
      </w:r>
    </w:p>
    <w:p w:rsidR="0032341B" w:rsidRDefault="0032341B" w:rsidP="00267633">
      <w:pPr>
        <w:spacing w:before="0" w:after="200" w:line="276" w:lineRule="auto"/>
        <w:divId w:val="2116439976"/>
        <w:rPr>
          <w:rFonts w:ascii="Times New Roman" w:eastAsia="Calibri" w:hAnsi="Times New Roman" w:cs="Times New Roman"/>
          <w:lang w:val="en-GB" w:eastAsia="en-GB"/>
        </w:rPr>
        <w:sectPr w:rsidR="0032341B" w:rsidSect="00C63330">
          <w:footerReference w:type="default" r:id="rId20"/>
          <w:pgSz w:w="11906" w:h="16838" w:code="9"/>
          <w:pgMar w:top="1440" w:right="1416" w:bottom="1440" w:left="1418" w:header="720" w:footer="720" w:gutter="0"/>
          <w:paperSrc w:first="1" w:other="1"/>
          <w:cols w:space="720"/>
          <w:noEndnote/>
        </w:sectPr>
      </w:pPr>
    </w:p>
    <w:p w:rsidR="00267633" w:rsidRPr="00267633" w:rsidRDefault="00267633" w:rsidP="00267633">
      <w:pPr>
        <w:spacing w:before="0" w:after="200" w:line="276" w:lineRule="auto"/>
        <w:jc w:val="both"/>
        <w:divId w:val="2116439976"/>
        <w:rPr>
          <w:rFonts w:ascii="Times New Roman" w:eastAsia="Calibri" w:hAnsi="Times New Roman" w:cs="Times New Roman"/>
          <w:i/>
          <w:sz w:val="22"/>
          <w:szCs w:val="22"/>
          <w:lang w:val="en-GB" w:eastAsia="en-GB"/>
        </w:rPr>
      </w:pPr>
      <w:r w:rsidRPr="00267633">
        <w:rPr>
          <w:rFonts w:ascii="Times New Roman" w:eastAsia="Calibri" w:hAnsi="Times New Roman" w:cs="Times New Roman"/>
          <w:i/>
          <w:sz w:val="22"/>
          <w:szCs w:val="22"/>
          <w:lang w:val="en-GB" w:eastAsia="en-GB"/>
        </w:rPr>
        <w:lastRenderedPageBreak/>
        <w:t>[For applications under section 71 of the Women’s Charter]</w:t>
      </w:r>
    </w:p>
    <w:p w:rsidR="00267633" w:rsidRPr="00267633" w:rsidRDefault="00267633" w:rsidP="00267633">
      <w:pPr>
        <w:spacing w:before="0" w:after="200" w:line="276" w:lineRule="auto"/>
        <w:jc w:val="center"/>
        <w:divId w:val="2116439976"/>
        <w:rPr>
          <w:rFonts w:ascii="Times New Roman" w:eastAsia="Calibri" w:hAnsi="Times New Roman" w:cs="Times New Roman"/>
          <w:vertAlign w:val="superscript"/>
          <w:lang w:val="en-GB" w:eastAsia="en-GB"/>
        </w:rPr>
      </w:pPr>
      <w:r w:rsidRPr="00267633">
        <w:rPr>
          <w:rFonts w:ascii="Times New Roman" w:eastAsia="Calibri" w:hAnsi="Times New Roman" w:cs="Times New Roman"/>
          <w:lang w:val="en-GB" w:eastAsia="en-GB"/>
        </w:rPr>
        <w:t>IN THE FAMILY JUSTICE COURTS OF THE REPUBLIC OF SINGAPORE</w:t>
      </w:r>
    </w:p>
    <w:p w:rsidR="00267633" w:rsidRPr="00267633" w:rsidRDefault="00267633" w:rsidP="00267633">
      <w:pPr>
        <w:spacing w:before="0" w:after="200" w:line="276"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Maintenance Summons No MSS_____ of 20__</w:t>
      </w:r>
    </w:p>
    <w:p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p>
    <w:p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Between</w:t>
      </w:r>
    </w:p>
    <w:p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 Complainant</w:t>
      </w:r>
    </w:p>
    <w:p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And</w:t>
      </w:r>
    </w:p>
    <w:p w:rsidR="00267633" w:rsidRPr="00267633" w:rsidRDefault="00267633" w:rsidP="00267633">
      <w:pPr>
        <w:spacing w:before="0" w:after="200" w:line="276"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 Respondent</w:t>
      </w:r>
    </w:p>
    <w:p w:rsidR="00267633" w:rsidRPr="00267633" w:rsidRDefault="00267633" w:rsidP="00267633">
      <w:pPr>
        <w:spacing w:before="0" w:after="200" w:line="276" w:lineRule="auto"/>
        <w:jc w:val="center"/>
        <w:divId w:val="2116439976"/>
        <w:rPr>
          <w:rFonts w:ascii="Times New Roman" w:eastAsia="Calibri" w:hAnsi="Times New Roman" w:cs="Times New Roman"/>
          <w:b/>
          <w:lang w:val="en-GB" w:eastAsia="en-GB"/>
        </w:rPr>
      </w:pPr>
    </w:p>
    <w:p w:rsidR="00267633" w:rsidRPr="00267633" w:rsidRDefault="00267633" w:rsidP="00267633">
      <w:pPr>
        <w:spacing w:before="0" w:after="200" w:line="276"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COMPLAINANT’S STATEMENT</w:t>
      </w:r>
    </w:p>
    <w:p w:rsidR="00267633" w:rsidRPr="00267633" w:rsidRDefault="00267633" w:rsidP="00267633">
      <w:pPr>
        <w:spacing w:before="0" w:after="200" w:line="276" w:lineRule="auto"/>
        <w:ind w:firstLine="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I, </w:t>
      </w:r>
      <w:r w:rsidRPr="00267633">
        <w:rPr>
          <w:rFonts w:ascii="Times New Roman" w:eastAsia="Calibri" w:hAnsi="Times New Roman" w:cs="Times New Roman"/>
          <w:lang w:val="en-GB" w:eastAsia="en-GB"/>
        </w:rPr>
        <w:fldChar w:fldCharType="begin">
          <w:ffData>
            <w:name w:val="Text1"/>
            <w:enabled/>
            <w:calcOnExit w:val="0"/>
            <w:textInput>
              <w:default w:val="Name and NRIC"/>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and NRIC</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of </w:t>
      </w:r>
      <w:r w:rsidRPr="00267633">
        <w:rPr>
          <w:rFonts w:ascii="Times New Roman" w:eastAsia="Calibri" w:hAnsi="Times New Roman" w:cs="Times New Roman"/>
          <w:lang w:val="en-GB" w:eastAsia="en-GB"/>
        </w:rPr>
        <w:fldChar w:fldCharType="begin">
          <w:ffData>
            <w:name w:val=""/>
            <w:enabled/>
            <w:calcOnExit w:val="0"/>
            <w:textInput>
              <w:default w:val="Address"/>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Address</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am the complainant in this matter.</w:t>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2.</w:t>
      </w:r>
      <w:r w:rsidRPr="00267633">
        <w:rPr>
          <w:rFonts w:ascii="Times New Roman" w:eastAsia="Calibri" w:hAnsi="Times New Roman" w:cs="Times New Roman"/>
          <w:lang w:val="en-GB" w:eastAsia="en-GB"/>
        </w:rPr>
        <w:tab/>
        <w:t xml:space="preserve">Under a Court Order </w:t>
      </w:r>
      <w:r w:rsidRPr="00267633">
        <w:rPr>
          <w:rFonts w:ascii="Times New Roman" w:eastAsia="Calibri" w:hAnsi="Times New Roman" w:cs="Times New Roman"/>
          <w:lang w:val="en-GB" w:eastAsia="en-GB"/>
        </w:rPr>
        <w:fldChar w:fldCharType="begin">
          <w:ffData>
            <w:name w:val="Text2"/>
            <w:enabled/>
            <w:calcOnExit w:val="0"/>
            <w:textInput>
              <w:default w:val="state Maintenance Order Number / Variation Order Number etc"/>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Maintenance Order Number / Variation Order Number etc</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dated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the Respondent was ordered to pay </w:t>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a)  </w:t>
      </w:r>
      <w:r w:rsidRPr="00267633">
        <w:rPr>
          <w:rFonts w:ascii="Times New Roman" w:eastAsia="Calibri" w:hAnsi="Times New Roman" w:cs="Times New Roman"/>
          <w:lang w:val="en-GB" w:eastAsia="en-GB"/>
        </w:rPr>
        <w:fldChar w:fldCharType="begin">
          <w:ffData>
            <w:name w:val="Text10"/>
            <w:enabled/>
            <w:calcOnExit w:val="0"/>
            <w:textInput>
              <w:default w:val="state maintenanc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maintenance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towards maintenance for myself with effect from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b) </w:t>
      </w:r>
      <w:r w:rsidRPr="00267633">
        <w:rPr>
          <w:rFonts w:ascii="Times New Roman" w:eastAsia="Calibri" w:hAnsi="Times New Roman" w:cs="Times New Roman"/>
          <w:lang w:val="en-GB" w:eastAsia="en-GB"/>
        </w:rPr>
        <w:fldChar w:fldCharType="begin">
          <w:ffData>
            <w:name w:val="Text10"/>
            <w:enabled/>
            <w:calcOnExit w:val="0"/>
            <w:textInput>
              <w:default w:val="state maintenance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maintenance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towards maintenance for my child/children with effect from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The child/children is/are*:</w:t>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b/>
        <w:t xml:space="preserve">i) </w:t>
      </w: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          ii) </w:t>
      </w:r>
      <w:r w:rsidRPr="00267633">
        <w:rPr>
          <w:rFonts w:ascii="Times New Roman" w:eastAsia="Calibri" w:hAnsi="Times New Roman" w:cs="Times New Roman"/>
          <w:lang w:val="en-GB" w:eastAsia="en-GB"/>
        </w:rPr>
        <w:fldChar w:fldCharType="begin">
          <w:ffData>
            <w:name w:val="Text3"/>
            <w:enabled/>
            <w:calcOnExit w:val="0"/>
            <w:textInput>
              <w:default w:val="Name of child"/>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Name of child</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born on </w:t>
      </w:r>
      <w:r w:rsidRPr="00267633">
        <w:rPr>
          <w:rFonts w:ascii="Times New Roman" w:eastAsia="Calibri" w:hAnsi="Times New Roman" w:cs="Times New Roman"/>
          <w:lang w:val="en-GB" w:eastAsia="en-GB"/>
        </w:rPr>
        <w:fldChar w:fldCharType="begin">
          <w:ffData>
            <w:name w:val=""/>
            <w:enabled/>
            <w:calcOnExit w:val="0"/>
            <w:textInput>
              <w:default w:val="Date of Birth"/>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 of Birth</w:t>
      </w:r>
      <w:r w:rsidRPr="00267633">
        <w:rPr>
          <w:rFonts w:ascii="Times New Roman" w:eastAsia="Calibri" w:hAnsi="Times New Roman" w:cs="Times New Roman"/>
          <w:lang w:val="en-GB" w:eastAsia="en-GB"/>
        </w:rPr>
        <w:fldChar w:fldCharType="end"/>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 c)  </w:t>
      </w:r>
      <w:r w:rsidRPr="00267633">
        <w:rPr>
          <w:rFonts w:ascii="Times New Roman" w:eastAsia="Calibri" w:hAnsi="Times New Roman" w:cs="Times New Roman"/>
          <w:i/>
          <w:lang w:val="en-GB" w:eastAsia="en-GB"/>
        </w:rPr>
        <w:t xml:space="preserve">(if applicable) </w:t>
      </w:r>
      <w:r w:rsidRPr="00267633">
        <w:rPr>
          <w:rFonts w:ascii="Times New Roman" w:eastAsia="Calibri" w:hAnsi="Times New Roman" w:cs="Times New Roman"/>
          <w:lang w:val="en-GB" w:eastAsia="en-GB"/>
        </w:rPr>
        <w:t xml:space="preserve">Other Orders: </w:t>
      </w:r>
      <w:r w:rsidRPr="00267633">
        <w:rPr>
          <w:rFonts w:ascii="Times New Roman" w:eastAsia="Calibri" w:hAnsi="Times New Roman" w:cs="Times New Roman"/>
          <w:lang w:val="en-GB" w:eastAsia="en-GB"/>
        </w:rPr>
        <w:fldChar w:fldCharType="begin">
          <w:ffData>
            <w:name w:val=""/>
            <w:enabled/>
            <w:calcOnExit w:val="0"/>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 </w:t>
      </w:r>
      <w:r w:rsidRPr="00267633">
        <w:rPr>
          <w:rFonts w:ascii="Times New Roman" w:eastAsia="Calibri" w:hAnsi="Times New Roman" w:cs="Times New Roman"/>
          <w:noProof/>
          <w:lang w:val="en-GB" w:eastAsia="en-GB"/>
        </w:rPr>
        <w:t> </w:t>
      </w:r>
      <w:r w:rsidRPr="00267633">
        <w:rPr>
          <w:rFonts w:ascii="Times New Roman" w:eastAsia="Calibri" w:hAnsi="Times New Roman" w:cs="Times New Roman"/>
          <w:noProof/>
          <w:lang w:val="en-GB" w:eastAsia="en-GB"/>
        </w:rPr>
        <w:t> </w:t>
      </w:r>
      <w:r w:rsidRPr="00267633">
        <w:rPr>
          <w:rFonts w:ascii="Times New Roman" w:eastAsia="Calibri" w:hAnsi="Times New Roman" w:cs="Times New Roman"/>
          <w:noProof/>
          <w:lang w:val="en-GB" w:eastAsia="en-GB"/>
        </w:rPr>
        <w:t> </w:t>
      </w:r>
      <w:r w:rsidRPr="00267633">
        <w:rPr>
          <w:rFonts w:ascii="Times New Roman" w:eastAsia="Calibri" w:hAnsi="Times New Roman" w:cs="Times New Roman"/>
          <w:noProof/>
          <w:lang w:val="en-GB" w:eastAsia="en-GB"/>
        </w:rPr>
        <w:t> </w:t>
      </w:r>
      <w:r w:rsidRPr="00267633">
        <w:rPr>
          <w:rFonts w:ascii="Times New Roman" w:eastAsia="Calibri" w:hAnsi="Times New Roman" w:cs="Times New Roman"/>
          <w:lang w:val="en-GB" w:eastAsia="en-GB"/>
        </w:rPr>
        <w:fldChar w:fldCharType="end"/>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 copy of the Order of Court is attached as C1 to this statement.</w:t>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3     The Respondent is in arrears of </w:t>
      </w:r>
      <w:r w:rsidRPr="00267633">
        <w:rPr>
          <w:rFonts w:ascii="Times New Roman" w:eastAsia="Calibri" w:hAnsi="Times New Roman" w:cs="Times New Roman"/>
          <w:lang w:val="en-GB" w:eastAsia="en-GB"/>
        </w:rPr>
        <w:fldChar w:fldCharType="begin">
          <w:ffData>
            <w:name w:val=""/>
            <w:enabled/>
            <w:calcOnExit w:val="0"/>
            <w:textInput>
              <w:default w:val="state arrears amount"/>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arrears amount</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xml:space="preserve"> as at </w:t>
      </w:r>
      <w:r w:rsidRPr="00267633">
        <w:rPr>
          <w:rFonts w:ascii="Times New Roman" w:eastAsia="Calibri" w:hAnsi="Times New Roman" w:cs="Times New Roman"/>
          <w:lang w:val="en-GB" w:eastAsia="en-GB"/>
        </w:rPr>
        <w:fldChar w:fldCharType="begin">
          <w:ffData>
            <w:name w:val=""/>
            <w:enabled/>
            <w:calcOnExit w:val="0"/>
            <w:textInput>
              <w:default w:val="date"/>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date</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I attach as Exhibit C2, the Computation of Arrears.</w:t>
      </w:r>
    </w:p>
    <w:p w:rsidR="00267633" w:rsidRPr="00267633" w:rsidRDefault="00267633" w:rsidP="00267633">
      <w:pPr>
        <w:spacing w:before="0" w:after="200" w:line="276" w:lineRule="auto"/>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Supporting Evidence of Non-payment</w:t>
      </w: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4a    The respondent was ordered to pay the maintenance into a designated account </w:t>
      </w:r>
      <w:r w:rsidRPr="00267633">
        <w:rPr>
          <w:rFonts w:ascii="Times New Roman" w:eastAsia="Calibri" w:hAnsi="Times New Roman" w:cs="Times New Roman"/>
          <w:lang w:val="en-GB" w:eastAsia="en-GB"/>
        </w:rPr>
        <w:fldChar w:fldCharType="begin">
          <w:ffData>
            <w:name w:val=""/>
            <w:enabled/>
            <w:calcOnExit w:val="0"/>
            <w:textInput>
              <w:default w:val="state Bank and Account Number"/>
            </w:textInput>
          </w:ffData>
        </w:fldChar>
      </w:r>
      <w:r w:rsidRPr="00267633">
        <w:rPr>
          <w:rFonts w:ascii="Times New Roman" w:eastAsia="Calibri" w:hAnsi="Times New Roman" w:cs="Times New Roman"/>
          <w:lang w:val="en-GB" w:eastAsia="en-GB"/>
        </w:rPr>
        <w:instrText xml:space="preserve"> FORMTEXT </w:instrText>
      </w:r>
      <w:r w:rsidRPr="00267633">
        <w:rPr>
          <w:rFonts w:ascii="Times New Roman" w:eastAsia="Calibri" w:hAnsi="Times New Roman" w:cs="Times New Roman"/>
          <w:lang w:val="en-GB" w:eastAsia="en-GB"/>
        </w:rPr>
      </w:r>
      <w:r w:rsidRPr="00267633">
        <w:rPr>
          <w:rFonts w:ascii="Times New Roman" w:eastAsia="Calibri" w:hAnsi="Times New Roman" w:cs="Times New Roman"/>
          <w:lang w:val="en-GB" w:eastAsia="en-GB"/>
        </w:rPr>
        <w:fldChar w:fldCharType="separate"/>
      </w:r>
      <w:r w:rsidRPr="00267633">
        <w:rPr>
          <w:rFonts w:ascii="Times New Roman" w:eastAsia="Calibri" w:hAnsi="Times New Roman" w:cs="Times New Roman"/>
          <w:noProof/>
          <w:lang w:val="en-GB" w:eastAsia="en-GB"/>
        </w:rPr>
        <w:t>state Bank and Account Number</w:t>
      </w:r>
      <w:r w:rsidRPr="00267633">
        <w:rPr>
          <w:rFonts w:ascii="Times New Roman" w:eastAsia="Calibri" w:hAnsi="Times New Roman" w:cs="Times New Roman"/>
          <w:lang w:val="en-GB" w:eastAsia="en-GB"/>
        </w:rPr>
        <w:fldChar w:fldCharType="end"/>
      </w:r>
      <w:r w:rsidRPr="00267633">
        <w:rPr>
          <w:rFonts w:ascii="Times New Roman" w:eastAsia="Calibri" w:hAnsi="Times New Roman" w:cs="Times New Roman"/>
          <w:lang w:val="en-GB" w:eastAsia="en-GB"/>
        </w:rPr>
        <w:t>. I attach as C3 documents to prove that payment has not been made.  (Complainant to attach a copy of the relevant entries in the Bank Book to show payments received to date or non-payment.)*</w:t>
      </w:r>
    </w:p>
    <w:p w:rsidR="0032341B" w:rsidRDefault="0032341B" w:rsidP="00267633">
      <w:pPr>
        <w:spacing w:before="0" w:after="200" w:line="276" w:lineRule="auto"/>
        <w:jc w:val="both"/>
        <w:divId w:val="2116439976"/>
        <w:rPr>
          <w:rFonts w:ascii="Times New Roman" w:eastAsia="Calibri" w:hAnsi="Times New Roman" w:cs="Times New Roman"/>
          <w:lang w:val="en-GB" w:eastAsia="en-GB"/>
        </w:rPr>
      </w:pPr>
    </w:p>
    <w:p w:rsidR="00267633" w:rsidRPr="00267633" w:rsidRDefault="00267633" w:rsidP="00267633">
      <w:pP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4b      I attach documents as evidence of non–payment* (If payment is to be made direct)</w:t>
      </w:r>
    </w:p>
    <w:p w:rsidR="00267633" w:rsidRPr="00267633" w:rsidRDefault="00267633" w:rsidP="00267633">
      <w:pPr>
        <w:pBdr>
          <w:bottom w:val="single" w:sz="12" w:space="1" w:color="auto"/>
        </w:pBdr>
        <w:spacing w:before="0" w:after="20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lastRenderedPageBreak/>
        <w:t>5.    I now seek enforcement of the above order.</w:t>
      </w:r>
    </w:p>
    <w:p w:rsidR="00267633" w:rsidRPr="00267633" w:rsidRDefault="00267633" w:rsidP="00267633">
      <w:pPr>
        <w:pBdr>
          <w:bottom w:val="single" w:sz="12" w:space="1" w:color="auto"/>
        </w:pBdr>
        <w:spacing w:before="0" w:after="200" w:line="276" w:lineRule="auto"/>
        <w:jc w:val="both"/>
        <w:divId w:val="2116439976"/>
        <w:rPr>
          <w:rFonts w:ascii="Times New Roman" w:eastAsia="Calibri" w:hAnsi="Times New Roman" w:cs="Times New Roman"/>
          <w:lang w:val="en-GB" w:eastAsia="en-GB"/>
        </w:rPr>
      </w:pPr>
    </w:p>
    <w:p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__________________________ </w:t>
      </w:r>
    </w:p>
    <w:p w:rsidR="00267633" w:rsidRPr="00267633" w:rsidRDefault="00267633" w:rsidP="00267633">
      <w:pPr>
        <w:spacing w:before="0" w:after="0" w:line="240" w:lineRule="auto"/>
        <w:divId w:val="2116439976"/>
        <w:rPr>
          <w:rFonts w:ascii="Times New Roman" w:eastAsia="Calibri" w:hAnsi="Times New Roman" w:cs="Times New Roman"/>
          <w:b/>
          <w:sz w:val="20"/>
          <w:szCs w:val="22"/>
          <w:lang w:val="en-GB" w:eastAsia="en-GB"/>
        </w:rPr>
      </w:pPr>
      <w:r w:rsidRPr="00267633">
        <w:rPr>
          <w:rFonts w:ascii="Times New Roman" w:eastAsia="Calibri" w:hAnsi="Times New Roman" w:cs="Times New Roman"/>
          <w:b/>
          <w:sz w:val="20"/>
          <w:szCs w:val="22"/>
          <w:lang w:val="en-GB" w:eastAsia="en-GB"/>
        </w:rPr>
        <w:t xml:space="preserve">Signature </w:t>
      </w:r>
    </w:p>
    <w:p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p>
    <w:p w:rsidR="00267633" w:rsidRPr="00267633" w:rsidRDefault="00267633" w:rsidP="00267633">
      <w:pPr>
        <w:spacing w:before="0" w:after="0" w:line="276"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__________________________ </w:t>
      </w:r>
    </w:p>
    <w:p w:rsidR="00267633" w:rsidRPr="00267633" w:rsidRDefault="00267633" w:rsidP="00267633">
      <w:pPr>
        <w:spacing w:before="0" w:after="200" w:line="276" w:lineRule="auto"/>
        <w:divId w:val="2116439976"/>
        <w:rPr>
          <w:rFonts w:ascii="Times New Roman" w:eastAsia="Calibri" w:hAnsi="Times New Roman" w:cs="Times New Roman"/>
          <w:b/>
          <w:sz w:val="22"/>
          <w:szCs w:val="22"/>
          <w:lang w:val="en-GB" w:eastAsia="en-GB"/>
        </w:rPr>
      </w:pPr>
      <w:r w:rsidRPr="00267633">
        <w:rPr>
          <w:rFonts w:ascii="Times New Roman" w:eastAsia="Calibri" w:hAnsi="Times New Roman" w:cs="Times New Roman"/>
          <w:b/>
          <w:sz w:val="20"/>
          <w:szCs w:val="22"/>
          <w:lang w:val="en-GB" w:eastAsia="en-GB"/>
        </w:rPr>
        <w:t>Date (DD/MM/YYYY)</w:t>
      </w:r>
    </w:p>
    <w:p w:rsidR="00EE3521" w:rsidRDefault="00267633" w:rsidP="00267633">
      <w:pPr>
        <w:spacing w:before="0" w:after="200" w:line="276" w:lineRule="auto"/>
        <w:divId w:val="2116439976"/>
        <w:rPr>
          <w:rFonts w:ascii="Times New Roman" w:hAnsi="Times New Roman" w:cs="Times New Roman"/>
          <w:sz w:val="18"/>
          <w:szCs w:val="18"/>
          <w:lang w:val="en-GB" w:eastAsia="en-GB"/>
        </w:rPr>
        <w:sectPr w:rsidR="00EE3521" w:rsidSect="00C63330">
          <w:pgSz w:w="11906" w:h="16838" w:code="9"/>
          <w:pgMar w:top="1440" w:right="1416" w:bottom="1440" w:left="1418" w:header="720" w:footer="720" w:gutter="0"/>
          <w:paperSrc w:first="1" w:other="1"/>
          <w:cols w:space="720"/>
          <w:noEndnote/>
        </w:sectPr>
      </w:pPr>
      <w:r w:rsidRPr="0060595F">
        <w:rPr>
          <w:rFonts w:ascii="Times New Roman" w:hAnsi="Times New Roman" w:cs="Times New Roman"/>
          <w:sz w:val="18"/>
          <w:szCs w:val="18"/>
          <w:lang w:val="en-GB" w:eastAsia="en-GB"/>
        </w:rPr>
        <w:t xml:space="preserve">* </w:t>
      </w:r>
      <w:r w:rsidRPr="0060595F">
        <w:rPr>
          <w:rFonts w:ascii="Times New Roman" w:hAnsi="Times New Roman" w:cs="Times New Roman"/>
          <w:i/>
          <w:sz w:val="18"/>
          <w:szCs w:val="18"/>
          <w:lang w:val="en-GB" w:eastAsia="en-GB"/>
        </w:rPr>
        <w:t>Delete as applicable</w:t>
      </w:r>
      <w:r w:rsidRPr="0060595F">
        <w:rPr>
          <w:rFonts w:ascii="Times New Roman" w:hAnsi="Times New Roman" w:cs="Times New Roman"/>
          <w:sz w:val="18"/>
          <w:szCs w:val="18"/>
          <w:lang w:val="en-GB" w:eastAsia="en-GB"/>
        </w:rPr>
        <w:t xml:space="preserve"> </w:t>
      </w:r>
    </w:p>
    <w:tbl>
      <w:tblPr>
        <w:tblW w:w="9240" w:type="dxa"/>
        <w:jc w:val="center"/>
        <w:tblLayout w:type="fixed"/>
        <w:tblLook w:val="0000" w:firstRow="0" w:lastRow="0" w:firstColumn="0" w:lastColumn="0" w:noHBand="0" w:noVBand="0"/>
      </w:tblPr>
      <w:tblGrid>
        <w:gridCol w:w="3080"/>
        <w:gridCol w:w="3080"/>
        <w:gridCol w:w="3080"/>
      </w:tblGrid>
      <w:tr w:rsidR="00EE3521" w:rsidRPr="005B66B7" w:rsidTr="00EE3521">
        <w:trPr>
          <w:divId w:val="2116439976"/>
          <w:jc w:val="center"/>
        </w:trPr>
        <w:tc>
          <w:tcPr>
            <w:tcW w:w="3080" w:type="dxa"/>
          </w:tcPr>
          <w:p w:rsidR="00EE3521" w:rsidRPr="003A00FD" w:rsidRDefault="00EE3521" w:rsidP="00312957">
            <w:pPr>
              <w:spacing w:after="120" w:line="240" w:lineRule="auto"/>
              <w:rPr>
                <w:rFonts w:ascii="Times New Roman" w:hAnsi="Times New Roman" w:cs="Times New Roman"/>
                <w:lang w:val="en-GB" w:eastAsia="zh-CN"/>
              </w:rPr>
            </w:pPr>
            <w:r w:rsidRPr="003A00FD">
              <w:rPr>
                <w:rFonts w:ascii="Times New Roman" w:hAnsi="Times New Roman" w:cs="Times New Roman"/>
                <w:lang w:val="en-GB" w:eastAsia="zh-CN"/>
              </w:rPr>
              <w:lastRenderedPageBreak/>
              <w:br w:type="page"/>
            </w:r>
          </w:p>
        </w:tc>
        <w:tc>
          <w:tcPr>
            <w:tcW w:w="3080" w:type="dxa"/>
          </w:tcPr>
          <w:p w:rsidR="00EE3521" w:rsidRPr="003A00FD" w:rsidRDefault="00EE3521" w:rsidP="00312957">
            <w:pPr>
              <w:keepNext/>
              <w:spacing w:after="0" w:line="240" w:lineRule="auto"/>
              <w:jc w:val="center"/>
              <w:outlineLvl w:val="1"/>
              <w:rPr>
                <w:rFonts w:ascii="Times New Roman" w:hAnsi="Times New Roman"/>
                <w:bCs/>
                <w:iCs/>
                <w:spacing w:val="-3"/>
                <w:lang w:val="en-GB" w:eastAsia="zh-CN"/>
              </w:rPr>
            </w:pPr>
            <w:r w:rsidRPr="003A00FD">
              <w:rPr>
                <w:rFonts w:ascii="Times New Roman" w:hAnsi="Times New Roman"/>
                <w:bCs/>
                <w:iCs/>
                <w:spacing w:val="-3"/>
                <w:lang w:val="en-GB" w:eastAsia="zh-CN"/>
              </w:rPr>
              <w:t xml:space="preserve">FORM </w:t>
            </w:r>
            <w:r>
              <w:rPr>
                <w:rFonts w:ascii="Times New Roman" w:hAnsi="Times New Roman"/>
                <w:bCs/>
                <w:iCs/>
                <w:spacing w:val="-3"/>
                <w:lang w:val="en-GB" w:eastAsia="zh-CN"/>
              </w:rPr>
              <w:t>209A</w:t>
            </w:r>
          </w:p>
        </w:tc>
        <w:tc>
          <w:tcPr>
            <w:tcW w:w="3080" w:type="dxa"/>
          </w:tcPr>
          <w:p w:rsidR="00EE3521" w:rsidRPr="003A00FD" w:rsidRDefault="00EE3521" w:rsidP="00312957">
            <w:pPr>
              <w:spacing w:after="120" w:line="240" w:lineRule="auto"/>
              <w:rPr>
                <w:rFonts w:ascii="Times New Roman" w:hAnsi="Times New Roman" w:cs="Times New Roman"/>
                <w:lang w:val="en-GB" w:eastAsia="zh-CN"/>
              </w:rPr>
            </w:pPr>
          </w:p>
        </w:tc>
      </w:tr>
    </w:tbl>
    <w:p w:rsidR="00EE3521" w:rsidRPr="00EE3521" w:rsidRDefault="00EE3521" w:rsidP="00EE3521">
      <w:pPr>
        <w:divId w:val="2116439976"/>
        <w:rPr>
          <w:rFonts w:ascii="Times New Roman" w:hAnsi="Times New Roman" w:cs="Times New Roman"/>
          <w:b/>
          <w:sz w:val="22"/>
          <w:szCs w:val="22"/>
        </w:rPr>
      </w:pPr>
      <w:r w:rsidRPr="00EE3521">
        <w:rPr>
          <w:rFonts w:ascii="Times New Roman" w:hAnsi="Times New Roman" w:cs="Times New Roman"/>
          <w:sz w:val="22"/>
          <w:szCs w:val="22"/>
        </w:rPr>
        <w:t>Para 25A</w:t>
      </w:r>
    </w:p>
    <w:p w:rsidR="00EE3521" w:rsidRPr="00606246" w:rsidRDefault="00EE3521" w:rsidP="00EE3521">
      <w:pPr>
        <w:jc w:val="center"/>
        <w:divId w:val="2116439976"/>
        <w:rPr>
          <w:rFonts w:ascii="Times New Roman" w:hAnsi="Times New Roman" w:cs="Times New Roman"/>
          <w:b/>
        </w:rPr>
      </w:pPr>
      <w:r w:rsidRPr="00606246">
        <w:rPr>
          <w:rFonts w:ascii="Times New Roman" w:hAnsi="Times New Roman" w:cs="Times New Roman"/>
          <w:b/>
        </w:rPr>
        <w:t>REQUEST BY MAINTENANCE RECORD OFFICER FOR PARTY’S DOCUMENTS UNDER RULE 114B(3) OF THE FAMILY JUSTICE RULES</w:t>
      </w:r>
    </w:p>
    <w:p w:rsidR="00EE3521" w:rsidRPr="00606246" w:rsidRDefault="00EE3521" w:rsidP="00EE3521">
      <w:pPr>
        <w:jc w:val="center"/>
        <w:divId w:val="2116439976"/>
        <w:rPr>
          <w:rFonts w:ascii="Times New Roman" w:hAnsi="Times New Roman" w:cs="Times New Roman"/>
        </w:rPr>
      </w:pPr>
      <w:r w:rsidRPr="00606246">
        <w:rPr>
          <w:rFonts w:ascii="Times New Roman" w:hAnsi="Times New Roman" w:cs="Times New Roman"/>
        </w:rPr>
        <w:t>(Title as in action)</w:t>
      </w:r>
    </w:p>
    <w:p w:rsidR="00EE3521" w:rsidRPr="00606246" w:rsidRDefault="00EE3521" w:rsidP="00EE3521">
      <w:pPr>
        <w:ind w:firstLine="720"/>
        <w:jc w:val="both"/>
        <w:divId w:val="2116439976"/>
        <w:rPr>
          <w:rFonts w:ascii="Times New Roman" w:hAnsi="Times New Roman" w:cs="Times New Roman"/>
        </w:rPr>
      </w:pPr>
      <w:r w:rsidRPr="00606246">
        <w:rPr>
          <w:rFonts w:ascii="Times New Roman" w:hAnsi="Times New Roman" w:cs="Times New Roman"/>
        </w:rPr>
        <w:t xml:space="preserve">I, </w:t>
      </w:r>
      <w:r w:rsidRPr="00606246">
        <w:rPr>
          <w:rFonts w:ascii="Times New Roman" w:hAnsi="Times New Roman" w:cs="Times New Roman"/>
          <w:u w:val="single"/>
        </w:rPr>
        <w:t>_____(</w:t>
      </w:r>
      <w:r w:rsidRPr="00606246">
        <w:rPr>
          <w:rFonts w:ascii="Times New Roman" w:hAnsi="Times New Roman" w:cs="Times New Roman"/>
          <w:i/>
          <w:u w:val="single"/>
        </w:rPr>
        <w:t>name)</w:t>
      </w:r>
      <w:r w:rsidRPr="00606246">
        <w:rPr>
          <w:rFonts w:ascii="Times New Roman" w:hAnsi="Times New Roman" w:cs="Times New Roman"/>
          <w:u w:val="single"/>
        </w:rPr>
        <w:t>___</w:t>
      </w:r>
      <w:r>
        <w:rPr>
          <w:rFonts w:ascii="Times New Roman" w:hAnsi="Times New Roman" w:cs="Times New Roman"/>
          <w:u w:val="single"/>
        </w:rPr>
        <w:t xml:space="preserve"> </w:t>
      </w:r>
      <w:r w:rsidRPr="00606246">
        <w:rPr>
          <w:rFonts w:ascii="Times New Roman" w:hAnsi="Times New Roman" w:cs="Times New Roman"/>
        </w:rPr>
        <w:t>(NRIC No._____________) of __</w:t>
      </w:r>
      <w:r>
        <w:rPr>
          <w:rFonts w:ascii="Times New Roman" w:hAnsi="Times New Roman" w:cs="Times New Roman"/>
        </w:rPr>
        <w:t>____</w:t>
      </w:r>
      <w:r w:rsidRPr="00606246">
        <w:rPr>
          <w:rFonts w:ascii="Times New Roman" w:hAnsi="Times New Roman" w:cs="Times New Roman"/>
        </w:rPr>
        <w:t>_</w:t>
      </w:r>
      <w:r w:rsidRPr="00606246">
        <w:rPr>
          <w:rFonts w:ascii="Times New Roman" w:hAnsi="Times New Roman" w:cs="Times New Roman"/>
          <w:u w:val="single"/>
        </w:rPr>
        <w:t>(</w:t>
      </w:r>
      <w:r w:rsidRPr="00606246">
        <w:rPr>
          <w:rFonts w:ascii="Times New Roman" w:hAnsi="Times New Roman" w:cs="Times New Roman"/>
          <w:i/>
          <w:u w:val="single"/>
        </w:rPr>
        <w:t>address</w:t>
      </w:r>
      <w:r w:rsidRPr="00606246">
        <w:rPr>
          <w:rFonts w:ascii="Times New Roman" w:hAnsi="Times New Roman" w:cs="Times New Roman"/>
          <w:u w:val="single"/>
        </w:rPr>
        <w:t>)</w:t>
      </w:r>
      <w:r w:rsidRPr="00606246">
        <w:rPr>
          <w:rFonts w:ascii="Times New Roman" w:hAnsi="Times New Roman" w:cs="Times New Roman"/>
        </w:rPr>
        <w:t>_____________, the maintenance record officer for ____</w:t>
      </w:r>
      <w:r w:rsidRPr="00606246">
        <w:rPr>
          <w:rFonts w:ascii="Times New Roman" w:hAnsi="Times New Roman" w:cs="Times New Roman"/>
          <w:u w:val="single"/>
        </w:rPr>
        <w:t>(</w:t>
      </w:r>
      <w:r w:rsidRPr="00606246">
        <w:rPr>
          <w:rFonts w:ascii="Times New Roman" w:hAnsi="Times New Roman" w:cs="Times New Roman"/>
          <w:i/>
          <w:u w:val="single"/>
        </w:rPr>
        <w:t>case number</w:t>
      </w:r>
      <w:r w:rsidRPr="00606246">
        <w:rPr>
          <w:rFonts w:ascii="Times New Roman" w:hAnsi="Times New Roman" w:cs="Times New Roman"/>
          <w:u w:val="single"/>
        </w:rPr>
        <w:t>)</w:t>
      </w:r>
      <w:r w:rsidRPr="00606246">
        <w:rPr>
          <w:rFonts w:ascii="Times New Roman" w:hAnsi="Times New Roman" w:cs="Times New Roman"/>
        </w:rPr>
        <w:t>_________, hereby request the Court to order ___</w:t>
      </w:r>
      <w:r w:rsidRPr="00606246">
        <w:rPr>
          <w:rFonts w:ascii="Times New Roman" w:hAnsi="Times New Roman" w:cs="Times New Roman"/>
          <w:u w:val="single"/>
        </w:rPr>
        <w:t xml:space="preserve"> (</w:t>
      </w:r>
      <w:r w:rsidRPr="00606246">
        <w:rPr>
          <w:rFonts w:ascii="Times New Roman" w:hAnsi="Times New Roman" w:cs="Times New Roman"/>
          <w:i/>
          <w:u w:val="single"/>
        </w:rPr>
        <w:t>name of party required to produce the documents</w:t>
      </w:r>
      <w:r w:rsidRPr="00606246">
        <w:rPr>
          <w:rFonts w:ascii="Times New Roman" w:hAnsi="Times New Roman" w:cs="Times New Roman"/>
          <w:u w:val="single"/>
        </w:rPr>
        <w:t xml:space="preserve">)   </w:t>
      </w:r>
      <w:r w:rsidRPr="00606246">
        <w:rPr>
          <w:rFonts w:ascii="Times New Roman" w:hAnsi="Times New Roman" w:cs="Times New Roman"/>
        </w:rPr>
        <w:t xml:space="preserve"> (NRIC No. ______________) to provide 4 sets of the following documents:-</w:t>
      </w:r>
    </w:p>
    <w:p w:rsidR="00EE3521" w:rsidRPr="00606246" w:rsidRDefault="00EE3521" w:rsidP="00EE3521">
      <w:pPr>
        <w:divId w:val="2116439976"/>
        <w:rPr>
          <w:rFonts w:ascii="Times New Roman" w:hAnsi="Times New Roman" w:cs="Times New Roman"/>
        </w:rPr>
      </w:pPr>
      <w:r w:rsidRPr="00606246">
        <w:rPr>
          <w:rFonts w:ascii="Times New Roman" w:hAnsi="Times New Roman" w:cs="Times New Roman"/>
        </w:rPr>
        <w:t>(Describe and list the documents requested)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760"/>
        <w:gridCol w:w="1803"/>
        <w:gridCol w:w="1803"/>
        <w:gridCol w:w="1804"/>
      </w:tblGrid>
      <w:tr w:rsidR="00312957" w:rsidRPr="00606246" w:rsidTr="00312957">
        <w:trPr>
          <w:divId w:val="2116439976"/>
        </w:trPr>
        <w:tc>
          <w:tcPr>
            <w:tcW w:w="846" w:type="dxa"/>
            <w:shd w:val="clear" w:color="auto" w:fill="auto"/>
          </w:tcPr>
          <w:p w:rsidR="00EE3521" w:rsidRPr="00312957" w:rsidRDefault="00EE3521" w:rsidP="00312957">
            <w:pPr>
              <w:rPr>
                <w:rFonts w:ascii="Times New Roman" w:eastAsia="SimSun" w:hAnsi="Times New Roman" w:cs="Times New Roman"/>
              </w:rPr>
            </w:pPr>
            <w:r w:rsidRPr="00312957">
              <w:rPr>
                <w:rFonts w:ascii="Times New Roman" w:eastAsia="SimSun" w:hAnsi="Times New Roman" w:cs="Times New Roman"/>
              </w:rPr>
              <w:t>S/No</w:t>
            </w:r>
          </w:p>
        </w:tc>
        <w:tc>
          <w:tcPr>
            <w:tcW w:w="2760" w:type="dxa"/>
            <w:shd w:val="clear" w:color="auto" w:fill="auto"/>
          </w:tcPr>
          <w:p w:rsidR="00EE3521" w:rsidRPr="00312957" w:rsidRDefault="00EE3521" w:rsidP="00312957">
            <w:pPr>
              <w:rPr>
                <w:rFonts w:ascii="Times New Roman" w:eastAsia="SimSun" w:hAnsi="Times New Roman" w:cs="Times New Roman"/>
              </w:rPr>
            </w:pPr>
            <w:r w:rsidRPr="00312957">
              <w:rPr>
                <w:rFonts w:ascii="Times New Roman" w:eastAsia="SimSun" w:hAnsi="Times New Roman" w:cs="Times New Roman"/>
              </w:rPr>
              <w:t>Title or description of document</w:t>
            </w:r>
          </w:p>
        </w:tc>
        <w:tc>
          <w:tcPr>
            <w:tcW w:w="1803" w:type="dxa"/>
            <w:shd w:val="clear" w:color="auto" w:fill="auto"/>
          </w:tcPr>
          <w:p w:rsidR="00EE3521" w:rsidRPr="00312957" w:rsidRDefault="00EE3521" w:rsidP="00312957">
            <w:pPr>
              <w:rPr>
                <w:rFonts w:ascii="Times New Roman" w:eastAsia="SimSun" w:hAnsi="Times New Roman" w:cs="Times New Roman"/>
              </w:rPr>
            </w:pPr>
            <w:r w:rsidRPr="00312957">
              <w:rPr>
                <w:rFonts w:ascii="Times New Roman" w:eastAsia="SimSun" w:hAnsi="Times New Roman" w:cs="Times New Roman"/>
              </w:rPr>
              <w:t>Period for which the document is required (eg. from January 2017 to April 2017)</w:t>
            </w:r>
          </w:p>
        </w:tc>
        <w:tc>
          <w:tcPr>
            <w:tcW w:w="1803" w:type="dxa"/>
            <w:shd w:val="clear" w:color="auto" w:fill="auto"/>
          </w:tcPr>
          <w:p w:rsidR="00EE3521" w:rsidRPr="00312957" w:rsidRDefault="00EE3521" w:rsidP="00312957">
            <w:pPr>
              <w:rPr>
                <w:rFonts w:ascii="Times New Roman" w:eastAsia="SimSun" w:hAnsi="Times New Roman" w:cs="Times New Roman"/>
              </w:rPr>
            </w:pPr>
            <w:r w:rsidRPr="00312957">
              <w:rPr>
                <w:rFonts w:ascii="Times New Roman" w:eastAsia="SimSun" w:hAnsi="Times New Roman" w:cs="Times New Roman"/>
              </w:rPr>
              <w:t>Reasons why the document is required</w:t>
            </w:r>
          </w:p>
        </w:tc>
        <w:tc>
          <w:tcPr>
            <w:tcW w:w="1804" w:type="dxa"/>
            <w:shd w:val="clear" w:color="auto" w:fill="auto"/>
          </w:tcPr>
          <w:p w:rsidR="00EE3521" w:rsidRPr="00312957" w:rsidRDefault="00EE3521" w:rsidP="00312957">
            <w:pPr>
              <w:rPr>
                <w:rFonts w:ascii="Times New Roman" w:eastAsia="SimSun" w:hAnsi="Times New Roman" w:cs="Times New Roman"/>
              </w:rPr>
            </w:pPr>
            <w:r w:rsidRPr="00312957">
              <w:rPr>
                <w:rFonts w:ascii="Times New Roman" w:eastAsia="SimSun" w:hAnsi="Times New Roman" w:cs="Times New Roman"/>
              </w:rPr>
              <w:t>Reasons for belief that the party has the document</w:t>
            </w:r>
          </w:p>
        </w:tc>
      </w:tr>
      <w:tr w:rsidR="00312957" w:rsidRPr="00606246" w:rsidTr="00312957">
        <w:trPr>
          <w:divId w:val="2116439976"/>
        </w:trPr>
        <w:tc>
          <w:tcPr>
            <w:tcW w:w="846" w:type="dxa"/>
            <w:shd w:val="clear" w:color="auto" w:fill="auto"/>
          </w:tcPr>
          <w:p w:rsidR="00EE3521" w:rsidRPr="00312957" w:rsidRDefault="00EE3521" w:rsidP="00312957">
            <w:pPr>
              <w:rPr>
                <w:rFonts w:ascii="Times New Roman" w:eastAsia="SimSun" w:hAnsi="Times New Roman" w:cs="Times New Roman"/>
              </w:rPr>
            </w:pPr>
          </w:p>
        </w:tc>
        <w:tc>
          <w:tcPr>
            <w:tcW w:w="2760" w:type="dxa"/>
            <w:shd w:val="clear" w:color="auto" w:fill="auto"/>
          </w:tcPr>
          <w:p w:rsidR="00EE3521" w:rsidRPr="00312957" w:rsidRDefault="00EE3521" w:rsidP="00312957">
            <w:pPr>
              <w:rPr>
                <w:rFonts w:ascii="Times New Roman" w:eastAsia="SimSun" w:hAnsi="Times New Roman" w:cs="Times New Roman"/>
              </w:rPr>
            </w:pPr>
          </w:p>
        </w:tc>
        <w:tc>
          <w:tcPr>
            <w:tcW w:w="1803" w:type="dxa"/>
            <w:shd w:val="clear" w:color="auto" w:fill="auto"/>
          </w:tcPr>
          <w:p w:rsidR="00EE3521" w:rsidRPr="00312957" w:rsidRDefault="00EE3521" w:rsidP="00312957">
            <w:pPr>
              <w:rPr>
                <w:rFonts w:ascii="Times New Roman" w:eastAsia="SimSun" w:hAnsi="Times New Roman" w:cs="Times New Roman"/>
              </w:rPr>
            </w:pPr>
          </w:p>
        </w:tc>
        <w:tc>
          <w:tcPr>
            <w:tcW w:w="1803" w:type="dxa"/>
            <w:shd w:val="clear" w:color="auto" w:fill="auto"/>
          </w:tcPr>
          <w:p w:rsidR="00EE3521" w:rsidRPr="00312957" w:rsidRDefault="00EE3521" w:rsidP="00312957">
            <w:pPr>
              <w:rPr>
                <w:rFonts w:ascii="Times New Roman" w:eastAsia="SimSun" w:hAnsi="Times New Roman" w:cs="Times New Roman"/>
              </w:rPr>
            </w:pPr>
          </w:p>
        </w:tc>
        <w:tc>
          <w:tcPr>
            <w:tcW w:w="1804" w:type="dxa"/>
            <w:shd w:val="clear" w:color="auto" w:fill="auto"/>
          </w:tcPr>
          <w:p w:rsidR="00EE3521" w:rsidRPr="00312957" w:rsidRDefault="00EE3521" w:rsidP="00312957">
            <w:pPr>
              <w:rPr>
                <w:rFonts w:ascii="Times New Roman" w:eastAsia="SimSun" w:hAnsi="Times New Roman" w:cs="Times New Roman"/>
              </w:rPr>
            </w:pPr>
          </w:p>
        </w:tc>
      </w:tr>
      <w:tr w:rsidR="00312957" w:rsidRPr="00606246" w:rsidTr="00312957">
        <w:trPr>
          <w:divId w:val="2116439976"/>
        </w:trPr>
        <w:tc>
          <w:tcPr>
            <w:tcW w:w="846" w:type="dxa"/>
            <w:shd w:val="clear" w:color="auto" w:fill="auto"/>
          </w:tcPr>
          <w:p w:rsidR="00EE3521" w:rsidRPr="00312957" w:rsidRDefault="00EE3521" w:rsidP="00312957">
            <w:pPr>
              <w:rPr>
                <w:rFonts w:ascii="Times New Roman" w:eastAsia="SimSun" w:hAnsi="Times New Roman" w:cs="Times New Roman"/>
              </w:rPr>
            </w:pPr>
          </w:p>
        </w:tc>
        <w:tc>
          <w:tcPr>
            <w:tcW w:w="2760" w:type="dxa"/>
            <w:shd w:val="clear" w:color="auto" w:fill="auto"/>
          </w:tcPr>
          <w:p w:rsidR="00EE3521" w:rsidRPr="00312957" w:rsidRDefault="00EE3521" w:rsidP="00312957">
            <w:pPr>
              <w:rPr>
                <w:rFonts w:ascii="Times New Roman" w:eastAsia="SimSun" w:hAnsi="Times New Roman" w:cs="Times New Roman"/>
              </w:rPr>
            </w:pPr>
          </w:p>
        </w:tc>
        <w:tc>
          <w:tcPr>
            <w:tcW w:w="1803" w:type="dxa"/>
            <w:shd w:val="clear" w:color="auto" w:fill="auto"/>
          </w:tcPr>
          <w:p w:rsidR="00EE3521" w:rsidRPr="00312957" w:rsidRDefault="00EE3521" w:rsidP="00312957">
            <w:pPr>
              <w:rPr>
                <w:rFonts w:ascii="Times New Roman" w:eastAsia="SimSun" w:hAnsi="Times New Roman" w:cs="Times New Roman"/>
              </w:rPr>
            </w:pPr>
          </w:p>
        </w:tc>
        <w:tc>
          <w:tcPr>
            <w:tcW w:w="1803" w:type="dxa"/>
            <w:shd w:val="clear" w:color="auto" w:fill="auto"/>
          </w:tcPr>
          <w:p w:rsidR="00EE3521" w:rsidRPr="00312957" w:rsidRDefault="00EE3521" w:rsidP="00312957">
            <w:pPr>
              <w:rPr>
                <w:rFonts w:ascii="Times New Roman" w:eastAsia="SimSun" w:hAnsi="Times New Roman" w:cs="Times New Roman"/>
              </w:rPr>
            </w:pPr>
          </w:p>
        </w:tc>
        <w:tc>
          <w:tcPr>
            <w:tcW w:w="1804" w:type="dxa"/>
            <w:shd w:val="clear" w:color="auto" w:fill="auto"/>
          </w:tcPr>
          <w:p w:rsidR="00EE3521" w:rsidRPr="00312957" w:rsidRDefault="00EE3521" w:rsidP="00312957">
            <w:pPr>
              <w:rPr>
                <w:rFonts w:ascii="Times New Roman" w:eastAsia="SimSun" w:hAnsi="Times New Roman" w:cs="Times New Roman"/>
              </w:rPr>
            </w:pPr>
          </w:p>
        </w:tc>
      </w:tr>
    </w:tbl>
    <w:p w:rsidR="00EE3521" w:rsidRPr="00606246" w:rsidRDefault="00EE3521" w:rsidP="00EE3521">
      <w:pPr>
        <w:divId w:val="2116439976"/>
        <w:rPr>
          <w:rFonts w:ascii="Times New Roman" w:hAnsi="Times New Roman" w:cs="Times New Roman"/>
        </w:rPr>
      </w:pPr>
    </w:p>
    <w:p w:rsidR="00EE3521" w:rsidRPr="00606246" w:rsidRDefault="00EE3521" w:rsidP="00EE3521">
      <w:pPr>
        <w:jc w:val="center"/>
        <w:divId w:val="2116439976"/>
        <w:rPr>
          <w:rFonts w:ascii="Times New Roman" w:hAnsi="Times New Roman" w:cs="Times New Roman"/>
        </w:rPr>
      </w:pPr>
      <w:r w:rsidRPr="00606246">
        <w:rPr>
          <w:rFonts w:ascii="Times New Roman" w:hAnsi="Times New Roman" w:cs="Times New Roman"/>
        </w:rPr>
        <w:t xml:space="preserve">Dated </w:t>
      </w:r>
      <w:r w:rsidRPr="00606246">
        <w:rPr>
          <w:rFonts w:ascii="Times New Roman" w:hAnsi="Times New Roman" w:cs="Times New Roman"/>
        </w:rPr>
        <w:tab/>
      </w:r>
      <w:r w:rsidRPr="00606246">
        <w:rPr>
          <w:rFonts w:ascii="Times New Roman" w:hAnsi="Times New Roman" w:cs="Times New Roman"/>
        </w:rPr>
        <w:tab/>
        <w:t xml:space="preserve">day of </w:t>
      </w:r>
      <w:r w:rsidRPr="00606246">
        <w:rPr>
          <w:rFonts w:ascii="Times New Roman" w:hAnsi="Times New Roman" w:cs="Times New Roman"/>
        </w:rPr>
        <w:tab/>
      </w:r>
      <w:r w:rsidRPr="00606246">
        <w:rPr>
          <w:rFonts w:ascii="Times New Roman" w:hAnsi="Times New Roman" w:cs="Times New Roman"/>
        </w:rPr>
        <w:tab/>
        <w:t>20</w:t>
      </w:r>
      <w:r w:rsidRPr="00606246">
        <w:rPr>
          <w:rFonts w:ascii="Times New Roman" w:hAnsi="Times New Roman" w:cs="Times New Roman"/>
        </w:rPr>
        <w:tab/>
        <w:t>.</w:t>
      </w:r>
    </w:p>
    <w:p w:rsidR="00EE3521" w:rsidRPr="00606246" w:rsidRDefault="00EE3521" w:rsidP="00EE3521">
      <w:pPr>
        <w:divId w:val="2116439976"/>
        <w:rPr>
          <w:rFonts w:ascii="Times New Roman" w:hAnsi="Times New Roman" w:cs="Times New Roman"/>
        </w:rPr>
      </w:pPr>
    </w:p>
    <w:p w:rsidR="00EE3521" w:rsidRPr="00606246" w:rsidRDefault="00EE3521" w:rsidP="00EE3521">
      <w:pPr>
        <w:divId w:val="2116439976"/>
        <w:rPr>
          <w:rFonts w:ascii="Times New Roman" w:hAnsi="Times New Roman" w:cs="Times New Roman"/>
        </w:rPr>
      </w:pPr>
    </w:p>
    <w:p w:rsidR="00EE3521" w:rsidRPr="00606246" w:rsidRDefault="00EE3521" w:rsidP="00EE3521">
      <w:pPr>
        <w:divId w:val="2116439976"/>
        <w:rPr>
          <w:rFonts w:ascii="Times New Roman" w:hAnsi="Times New Roman" w:cs="Times New Roman"/>
        </w:rPr>
      </w:pPr>
      <w:r w:rsidRPr="00606246">
        <w:rPr>
          <w:rFonts w:ascii="Times New Roman" w:hAnsi="Times New Roman" w:cs="Times New Roman"/>
        </w:rPr>
        <w:t>_______________</w:t>
      </w:r>
    </w:p>
    <w:p w:rsidR="00EE3521" w:rsidRDefault="00EE3521" w:rsidP="00EE3521">
      <w:pPr>
        <w:divId w:val="2116439976"/>
        <w:rPr>
          <w:rFonts w:ascii="Times New Roman" w:hAnsi="Times New Roman" w:cs="Times New Roman"/>
        </w:rPr>
      </w:pPr>
      <w:r w:rsidRPr="00606246">
        <w:rPr>
          <w:rFonts w:ascii="Times New Roman" w:hAnsi="Times New Roman" w:cs="Times New Roman"/>
        </w:rPr>
        <w:t xml:space="preserve">Signature of party </w:t>
      </w:r>
    </w:p>
    <w:p w:rsidR="00244A37" w:rsidRDefault="00244A37" w:rsidP="00EE3521">
      <w:pPr>
        <w:divId w:val="2116439976"/>
        <w:rPr>
          <w:rFonts w:ascii="Times New Roman" w:hAnsi="Times New Roman" w:cs="Times New Roman"/>
        </w:rPr>
        <w:sectPr w:rsidR="00244A37" w:rsidSect="00C63330">
          <w:pgSz w:w="11906" w:h="16838" w:code="9"/>
          <w:pgMar w:top="1440" w:right="1416" w:bottom="1440" w:left="1418" w:header="720" w:footer="720" w:gutter="0"/>
          <w:paperSrc w:first="1" w:other="1"/>
          <w:cols w:space="720"/>
          <w:noEndnote/>
        </w:sectPr>
      </w:pPr>
    </w:p>
    <w:tbl>
      <w:tblPr>
        <w:tblW w:w="9240" w:type="dxa"/>
        <w:jc w:val="center"/>
        <w:tblLayout w:type="fixed"/>
        <w:tblLook w:val="0000" w:firstRow="0" w:lastRow="0" w:firstColumn="0" w:lastColumn="0" w:noHBand="0" w:noVBand="0"/>
      </w:tblPr>
      <w:tblGrid>
        <w:gridCol w:w="3080"/>
        <w:gridCol w:w="3080"/>
        <w:gridCol w:w="3080"/>
      </w:tblGrid>
      <w:tr w:rsidR="00244A37" w:rsidRPr="005B66B7" w:rsidTr="00244A37">
        <w:trPr>
          <w:divId w:val="2116439976"/>
          <w:jc w:val="center"/>
        </w:trPr>
        <w:tc>
          <w:tcPr>
            <w:tcW w:w="3080" w:type="dxa"/>
          </w:tcPr>
          <w:p w:rsidR="00244A37" w:rsidRPr="00A03247" w:rsidRDefault="00244A37" w:rsidP="00312957">
            <w:pPr>
              <w:spacing w:after="120" w:line="240" w:lineRule="auto"/>
              <w:rPr>
                <w:rFonts w:ascii="Times New Roman" w:hAnsi="Times New Roman" w:cs="Times New Roman"/>
                <w:lang w:val="en-GB" w:eastAsia="zh-CN"/>
              </w:rPr>
            </w:pPr>
            <w:r w:rsidRPr="00A03247">
              <w:rPr>
                <w:rFonts w:ascii="Times New Roman" w:hAnsi="Times New Roman" w:cs="Times New Roman"/>
                <w:lang w:val="en-GB" w:eastAsia="zh-CN"/>
              </w:rPr>
              <w:lastRenderedPageBreak/>
              <w:br w:type="page"/>
            </w:r>
          </w:p>
        </w:tc>
        <w:tc>
          <w:tcPr>
            <w:tcW w:w="3080" w:type="dxa"/>
          </w:tcPr>
          <w:p w:rsidR="00244A37" w:rsidRPr="00A03247" w:rsidRDefault="00244A37" w:rsidP="00312957">
            <w:pPr>
              <w:keepNext/>
              <w:spacing w:after="0" w:line="240" w:lineRule="auto"/>
              <w:jc w:val="center"/>
              <w:outlineLvl w:val="1"/>
              <w:rPr>
                <w:rFonts w:ascii="Times New Roman" w:hAnsi="Times New Roman"/>
                <w:bCs/>
                <w:iCs/>
                <w:spacing w:val="-3"/>
                <w:lang w:val="en-GB" w:eastAsia="zh-CN"/>
              </w:rPr>
            </w:pPr>
            <w:r w:rsidRPr="00A03247">
              <w:rPr>
                <w:rFonts w:ascii="Times New Roman" w:hAnsi="Times New Roman"/>
                <w:bCs/>
                <w:iCs/>
                <w:spacing w:val="-3"/>
                <w:lang w:val="en-GB" w:eastAsia="zh-CN"/>
              </w:rPr>
              <w:t xml:space="preserve">FORM </w:t>
            </w:r>
            <w:r>
              <w:rPr>
                <w:rFonts w:ascii="Times New Roman" w:hAnsi="Times New Roman"/>
                <w:bCs/>
                <w:iCs/>
                <w:spacing w:val="-3"/>
                <w:lang w:val="en-GB" w:eastAsia="zh-CN"/>
              </w:rPr>
              <w:t>209B</w:t>
            </w:r>
          </w:p>
        </w:tc>
        <w:tc>
          <w:tcPr>
            <w:tcW w:w="3080" w:type="dxa"/>
          </w:tcPr>
          <w:p w:rsidR="00244A37" w:rsidRPr="00A03247" w:rsidRDefault="00244A37" w:rsidP="00312957">
            <w:pPr>
              <w:spacing w:after="120" w:line="240" w:lineRule="auto"/>
              <w:rPr>
                <w:rFonts w:ascii="Times New Roman" w:hAnsi="Times New Roman" w:cs="Times New Roman"/>
                <w:lang w:val="en-GB" w:eastAsia="zh-CN"/>
              </w:rPr>
            </w:pPr>
          </w:p>
        </w:tc>
      </w:tr>
    </w:tbl>
    <w:p w:rsidR="00244A37" w:rsidRPr="00244A37" w:rsidRDefault="00244A37" w:rsidP="00244A37">
      <w:pPr>
        <w:divId w:val="2116439976"/>
        <w:rPr>
          <w:rFonts w:ascii="Times New Roman" w:hAnsi="Times New Roman" w:cs="Times New Roman"/>
          <w:sz w:val="22"/>
          <w:szCs w:val="22"/>
        </w:rPr>
      </w:pPr>
      <w:r w:rsidRPr="00244A37">
        <w:rPr>
          <w:rFonts w:ascii="Times New Roman" w:hAnsi="Times New Roman" w:cs="Times New Roman"/>
          <w:sz w:val="22"/>
          <w:szCs w:val="22"/>
        </w:rPr>
        <w:t>Para 25A</w:t>
      </w:r>
    </w:p>
    <w:p w:rsidR="00244A37" w:rsidRPr="00606246" w:rsidRDefault="00244A37" w:rsidP="00244A37">
      <w:pPr>
        <w:jc w:val="center"/>
        <w:divId w:val="2116439976"/>
        <w:rPr>
          <w:rFonts w:ascii="Times New Roman" w:hAnsi="Times New Roman" w:cs="Times New Roman"/>
          <w:caps/>
        </w:rPr>
      </w:pPr>
      <w:r w:rsidRPr="00606246">
        <w:rPr>
          <w:rFonts w:ascii="Times New Roman" w:hAnsi="Times New Roman" w:cs="Times New Roman"/>
          <w:b/>
          <w:caps/>
        </w:rPr>
        <w:t>Request to Examine the Maintenance Record Officer</w:t>
      </w:r>
    </w:p>
    <w:p w:rsidR="00244A37" w:rsidRPr="00606246" w:rsidRDefault="00244A37" w:rsidP="00244A37">
      <w:pPr>
        <w:pStyle w:val="ListParagraph"/>
        <w:ind w:left="2880" w:firstLine="720"/>
        <w:divId w:val="2116439976"/>
        <w:rPr>
          <w:sz w:val="24"/>
          <w:szCs w:val="24"/>
        </w:rPr>
      </w:pPr>
      <w:r>
        <w:rPr>
          <w:sz w:val="24"/>
          <w:szCs w:val="24"/>
        </w:rPr>
        <w:t>(</w:t>
      </w:r>
      <w:r w:rsidRPr="00606246">
        <w:rPr>
          <w:sz w:val="24"/>
          <w:szCs w:val="24"/>
        </w:rPr>
        <w:t>Title as in action</w:t>
      </w:r>
      <w:r>
        <w:rPr>
          <w:sz w:val="24"/>
          <w:szCs w:val="24"/>
        </w:rPr>
        <w:t>)</w:t>
      </w:r>
    </w:p>
    <w:p w:rsidR="00244A37" w:rsidRPr="00606246" w:rsidRDefault="00244A37" w:rsidP="00244A37">
      <w:pPr>
        <w:pStyle w:val="ListParagraph"/>
        <w:ind w:left="1440"/>
        <w:divId w:val="2116439976"/>
        <w:rPr>
          <w:sz w:val="24"/>
          <w:szCs w:val="24"/>
        </w:rPr>
      </w:pPr>
    </w:p>
    <w:p w:rsidR="00244A37" w:rsidRPr="00606246" w:rsidRDefault="00244A37" w:rsidP="00244A37">
      <w:pPr>
        <w:ind w:firstLine="720"/>
        <w:jc w:val="both"/>
        <w:divId w:val="2116439976"/>
        <w:rPr>
          <w:rFonts w:ascii="Times New Roman" w:hAnsi="Times New Roman" w:cs="Times New Roman"/>
        </w:rPr>
      </w:pPr>
      <w:r w:rsidRPr="00606246">
        <w:rPr>
          <w:rFonts w:ascii="Times New Roman" w:hAnsi="Times New Roman" w:cs="Times New Roman"/>
        </w:rPr>
        <w:t>I, _____</w:t>
      </w:r>
      <w:r w:rsidRPr="00606246">
        <w:rPr>
          <w:rFonts w:ascii="Times New Roman" w:hAnsi="Times New Roman" w:cs="Times New Roman"/>
          <w:u w:val="single"/>
        </w:rPr>
        <w:t>(</w:t>
      </w:r>
      <w:r w:rsidRPr="00606246">
        <w:rPr>
          <w:rFonts w:ascii="Times New Roman" w:hAnsi="Times New Roman" w:cs="Times New Roman"/>
          <w:i/>
          <w:u w:val="single"/>
        </w:rPr>
        <w:t>name of party making the request</w:t>
      </w:r>
      <w:r w:rsidRPr="00606246">
        <w:rPr>
          <w:rFonts w:ascii="Times New Roman" w:hAnsi="Times New Roman" w:cs="Times New Roman"/>
          <w:u w:val="single"/>
        </w:rPr>
        <w:t xml:space="preserve">)        </w:t>
      </w:r>
      <w:r w:rsidRPr="00606246">
        <w:rPr>
          <w:rFonts w:ascii="Times New Roman" w:hAnsi="Times New Roman" w:cs="Times New Roman"/>
        </w:rPr>
        <w:t>, being the [applicant/respondent*] hereby request to examine the maintenance record officer (MRO) at the hearing on [date and time] for the purpose of examining him/her on the following matters:</w:t>
      </w:r>
    </w:p>
    <w:p w:rsidR="00244A37" w:rsidRPr="00606246" w:rsidRDefault="00244A37" w:rsidP="00244A37">
      <w:pPr>
        <w:jc w:val="both"/>
        <w:divId w:val="2116439976"/>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3544"/>
        <w:gridCol w:w="4626"/>
      </w:tblGrid>
      <w:tr w:rsidR="00312957" w:rsidRPr="00606246" w:rsidTr="00312957">
        <w:trPr>
          <w:divId w:val="2116439976"/>
        </w:trPr>
        <w:tc>
          <w:tcPr>
            <w:tcW w:w="846" w:type="dxa"/>
            <w:shd w:val="clear" w:color="auto" w:fill="auto"/>
          </w:tcPr>
          <w:p w:rsidR="00244A37" w:rsidRPr="00312957" w:rsidRDefault="00244A37" w:rsidP="00312957">
            <w:pPr>
              <w:jc w:val="both"/>
              <w:rPr>
                <w:rFonts w:ascii="Times New Roman" w:eastAsia="SimSun" w:hAnsi="Times New Roman" w:cs="Times New Roman"/>
              </w:rPr>
            </w:pPr>
            <w:r w:rsidRPr="00312957">
              <w:rPr>
                <w:rFonts w:ascii="Times New Roman" w:eastAsia="SimSun" w:hAnsi="Times New Roman" w:cs="Times New Roman"/>
              </w:rPr>
              <w:t>S/No.</w:t>
            </w:r>
          </w:p>
        </w:tc>
        <w:tc>
          <w:tcPr>
            <w:tcW w:w="3544" w:type="dxa"/>
            <w:shd w:val="clear" w:color="auto" w:fill="auto"/>
          </w:tcPr>
          <w:p w:rsidR="00244A37" w:rsidRPr="00312957" w:rsidRDefault="00244A37" w:rsidP="00312957">
            <w:pPr>
              <w:jc w:val="both"/>
              <w:rPr>
                <w:rFonts w:ascii="Times New Roman" w:eastAsia="SimSun" w:hAnsi="Times New Roman" w:cs="Times New Roman"/>
              </w:rPr>
            </w:pPr>
            <w:r w:rsidRPr="00312957">
              <w:rPr>
                <w:rFonts w:ascii="Times New Roman" w:eastAsia="SimSun" w:hAnsi="Times New Roman" w:cs="Times New Roman"/>
              </w:rPr>
              <w:t>Matter to be examined, including paragraph number in the MRO’s report, where relevant</w:t>
            </w:r>
          </w:p>
        </w:tc>
        <w:tc>
          <w:tcPr>
            <w:tcW w:w="4626" w:type="dxa"/>
            <w:shd w:val="clear" w:color="auto" w:fill="auto"/>
          </w:tcPr>
          <w:p w:rsidR="00244A37" w:rsidRPr="00312957" w:rsidRDefault="00244A37" w:rsidP="00312957">
            <w:pPr>
              <w:jc w:val="both"/>
              <w:rPr>
                <w:rFonts w:ascii="Times New Roman" w:eastAsia="SimSun" w:hAnsi="Times New Roman" w:cs="Times New Roman"/>
              </w:rPr>
            </w:pPr>
            <w:r w:rsidRPr="00312957">
              <w:rPr>
                <w:rFonts w:ascii="Times New Roman" w:eastAsia="SimSun" w:hAnsi="Times New Roman" w:cs="Times New Roman"/>
              </w:rPr>
              <w:t>Reasons for examining the MRO on this matter</w:t>
            </w:r>
          </w:p>
        </w:tc>
      </w:tr>
      <w:tr w:rsidR="00312957" w:rsidRPr="00606246" w:rsidTr="00312957">
        <w:trPr>
          <w:divId w:val="2116439976"/>
        </w:trPr>
        <w:tc>
          <w:tcPr>
            <w:tcW w:w="846" w:type="dxa"/>
            <w:shd w:val="clear" w:color="auto" w:fill="auto"/>
          </w:tcPr>
          <w:p w:rsidR="00244A37" w:rsidRPr="00312957" w:rsidRDefault="00244A37" w:rsidP="00312957">
            <w:pPr>
              <w:jc w:val="both"/>
              <w:rPr>
                <w:rFonts w:ascii="Times New Roman" w:eastAsia="SimSun" w:hAnsi="Times New Roman" w:cs="Times New Roman"/>
              </w:rPr>
            </w:pPr>
          </w:p>
        </w:tc>
        <w:tc>
          <w:tcPr>
            <w:tcW w:w="3544" w:type="dxa"/>
            <w:shd w:val="clear" w:color="auto" w:fill="auto"/>
          </w:tcPr>
          <w:p w:rsidR="00244A37" w:rsidRPr="00312957" w:rsidRDefault="00244A37" w:rsidP="00312957">
            <w:pPr>
              <w:jc w:val="both"/>
              <w:rPr>
                <w:rFonts w:ascii="Times New Roman" w:eastAsia="SimSun" w:hAnsi="Times New Roman" w:cs="Times New Roman"/>
              </w:rPr>
            </w:pPr>
          </w:p>
        </w:tc>
        <w:tc>
          <w:tcPr>
            <w:tcW w:w="4626" w:type="dxa"/>
            <w:shd w:val="clear" w:color="auto" w:fill="auto"/>
          </w:tcPr>
          <w:p w:rsidR="00244A37" w:rsidRPr="00312957" w:rsidRDefault="00244A37" w:rsidP="00312957">
            <w:pPr>
              <w:jc w:val="both"/>
              <w:rPr>
                <w:rFonts w:ascii="Times New Roman" w:eastAsia="SimSun" w:hAnsi="Times New Roman" w:cs="Times New Roman"/>
              </w:rPr>
            </w:pPr>
          </w:p>
        </w:tc>
      </w:tr>
      <w:tr w:rsidR="00312957" w:rsidRPr="00606246" w:rsidTr="00312957">
        <w:trPr>
          <w:divId w:val="2116439976"/>
        </w:trPr>
        <w:tc>
          <w:tcPr>
            <w:tcW w:w="846" w:type="dxa"/>
            <w:shd w:val="clear" w:color="auto" w:fill="auto"/>
          </w:tcPr>
          <w:p w:rsidR="00244A37" w:rsidRPr="00312957" w:rsidRDefault="00244A37" w:rsidP="00312957">
            <w:pPr>
              <w:jc w:val="both"/>
              <w:rPr>
                <w:rFonts w:ascii="Times New Roman" w:eastAsia="SimSun" w:hAnsi="Times New Roman" w:cs="Times New Roman"/>
              </w:rPr>
            </w:pPr>
          </w:p>
        </w:tc>
        <w:tc>
          <w:tcPr>
            <w:tcW w:w="3544" w:type="dxa"/>
            <w:shd w:val="clear" w:color="auto" w:fill="auto"/>
          </w:tcPr>
          <w:p w:rsidR="00244A37" w:rsidRPr="00312957" w:rsidRDefault="00244A37" w:rsidP="00312957">
            <w:pPr>
              <w:jc w:val="both"/>
              <w:rPr>
                <w:rFonts w:ascii="Times New Roman" w:eastAsia="SimSun" w:hAnsi="Times New Roman" w:cs="Times New Roman"/>
              </w:rPr>
            </w:pPr>
          </w:p>
        </w:tc>
        <w:tc>
          <w:tcPr>
            <w:tcW w:w="4626" w:type="dxa"/>
            <w:shd w:val="clear" w:color="auto" w:fill="auto"/>
          </w:tcPr>
          <w:p w:rsidR="00244A37" w:rsidRPr="00312957" w:rsidRDefault="00244A37" w:rsidP="00312957">
            <w:pPr>
              <w:jc w:val="both"/>
              <w:rPr>
                <w:rFonts w:ascii="Times New Roman" w:eastAsia="SimSun" w:hAnsi="Times New Roman" w:cs="Times New Roman"/>
              </w:rPr>
            </w:pPr>
          </w:p>
        </w:tc>
      </w:tr>
    </w:tbl>
    <w:p w:rsidR="00244A37" w:rsidRPr="00606246" w:rsidRDefault="00244A37" w:rsidP="00244A37">
      <w:pPr>
        <w:jc w:val="both"/>
        <w:divId w:val="2116439976"/>
        <w:rPr>
          <w:rFonts w:ascii="Times New Roman" w:hAnsi="Times New Roman" w:cs="Times New Roman"/>
        </w:rPr>
      </w:pPr>
    </w:p>
    <w:p w:rsidR="00244A37" w:rsidRPr="00606246" w:rsidRDefault="00244A37" w:rsidP="00244A37">
      <w:pPr>
        <w:ind w:left="2880"/>
        <w:divId w:val="2116439976"/>
        <w:rPr>
          <w:rFonts w:ascii="Times New Roman" w:hAnsi="Times New Roman" w:cs="Times New Roman"/>
        </w:rPr>
      </w:pPr>
    </w:p>
    <w:p w:rsidR="00244A37" w:rsidRPr="00606246" w:rsidRDefault="00244A37" w:rsidP="00244A37">
      <w:pPr>
        <w:jc w:val="center"/>
        <w:divId w:val="2116439976"/>
        <w:rPr>
          <w:rFonts w:ascii="Times New Roman" w:hAnsi="Times New Roman" w:cs="Times New Roman"/>
        </w:rPr>
      </w:pPr>
      <w:r w:rsidRPr="00606246">
        <w:rPr>
          <w:rFonts w:ascii="Times New Roman" w:hAnsi="Times New Roman" w:cs="Times New Roman"/>
        </w:rPr>
        <w:t xml:space="preserve">Dated this </w:t>
      </w:r>
      <w:r w:rsidRPr="00606246">
        <w:rPr>
          <w:rFonts w:ascii="Times New Roman" w:hAnsi="Times New Roman" w:cs="Times New Roman"/>
        </w:rPr>
        <w:tab/>
        <w:t xml:space="preserve">day of </w:t>
      </w:r>
      <w:r w:rsidRPr="00606246">
        <w:rPr>
          <w:rFonts w:ascii="Times New Roman" w:hAnsi="Times New Roman" w:cs="Times New Roman"/>
        </w:rPr>
        <w:tab/>
      </w:r>
      <w:r w:rsidRPr="00606246">
        <w:rPr>
          <w:rFonts w:ascii="Times New Roman" w:hAnsi="Times New Roman" w:cs="Times New Roman"/>
        </w:rPr>
        <w:tab/>
      </w:r>
      <w:r w:rsidRPr="00606246">
        <w:rPr>
          <w:rFonts w:ascii="Times New Roman" w:hAnsi="Times New Roman" w:cs="Times New Roman"/>
        </w:rPr>
        <w:tab/>
        <w:t>20</w:t>
      </w:r>
      <w:r w:rsidRPr="00606246">
        <w:rPr>
          <w:rFonts w:ascii="Times New Roman" w:hAnsi="Times New Roman" w:cs="Times New Roman"/>
        </w:rPr>
        <w:tab/>
        <w:t>.</w:t>
      </w:r>
    </w:p>
    <w:p w:rsidR="00244A37" w:rsidRPr="00606246" w:rsidRDefault="00244A37" w:rsidP="00244A37">
      <w:pPr>
        <w:ind w:left="2880"/>
        <w:divId w:val="2116439976"/>
        <w:rPr>
          <w:rFonts w:ascii="Times New Roman" w:hAnsi="Times New Roman" w:cs="Times New Roman"/>
        </w:rPr>
      </w:pPr>
    </w:p>
    <w:p w:rsidR="00244A37" w:rsidRPr="00606246" w:rsidRDefault="00244A37" w:rsidP="00244A37">
      <w:pPr>
        <w:ind w:left="2880"/>
        <w:divId w:val="2116439976"/>
        <w:rPr>
          <w:rFonts w:ascii="Times New Roman" w:hAnsi="Times New Roman" w:cs="Times New Roman"/>
        </w:rPr>
      </w:pPr>
    </w:p>
    <w:p w:rsidR="00244A37" w:rsidRPr="00606246" w:rsidRDefault="00244A37" w:rsidP="00244A37">
      <w:pPr>
        <w:ind w:left="2880"/>
        <w:divId w:val="2116439976"/>
        <w:rPr>
          <w:rFonts w:ascii="Times New Roman" w:hAnsi="Times New Roman" w:cs="Times New Roman"/>
        </w:rPr>
      </w:pPr>
    </w:p>
    <w:p w:rsidR="00244A37" w:rsidRPr="00606246" w:rsidRDefault="00244A37" w:rsidP="00244A37">
      <w:pPr>
        <w:divId w:val="2116439976"/>
        <w:rPr>
          <w:rFonts w:ascii="Times New Roman" w:hAnsi="Times New Roman" w:cs="Times New Roman"/>
        </w:rPr>
      </w:pPr>
      <w:r w:rsidRPr="00606246">
        <w:rPr>
          <w:rFonts w:ascii="Times New Roman" w:hAnsi="Times New Roman" w:cs="Times New Roman"/>
        </w:rPr>
        <w:t>______________</w:t>
      </w:r>
    </w:p>
    <w:p w:rsidR="00244A37" w:rsidRPr="00606246" w:rsidRDefault="00244A37" w:rsidP="00244A37">
      <w:pPr>
        <w:jc w:val="both"/>
        <w:divId w:val="2116439976"/>
        <w:rPr>
          <w:rFonts w:ascii="Times New Roman" w:hAnsi="Times New Roman" w:cs="Times New Roman"/>
        </w:rPr>
      </w:pPr>
      <w:r w:rsidRPr="00606246">
        <w:rPr>
          <w:rFonts w:ascii="Times New Roman" w:hAnsi="Times New Roman" w:cs="Times New Roman"/>
        </w:rPr>
        <w:t>Signature of party</w:t>
      </w:r>
    </w:p>
    <w:p w:rsidR="00244A37" w:rsidRPr="00606246" w:rsidRDefault="00244A37" w:rsidP="00244A37">
      <w:pPr>
        <w:divId w:val="2116439976"/>
        <w:rPr>
          <w:rFonts w:ascii="Times New Roman" w:hAnsi="Times New Roman" w:cs="Times New Roman"/>
        </w:rPr>
      </w:pPr>
    </w:p>
    <w:p w:rsidR="00244A37" w:rsidRPr="00244A37" w:rsidRDefault="00244A37" w:rsidP="00244A37">
      <w:pPr>
        <w:divId w:val="2116439976"/>
        <w:rPr>
          <w:rFonts w:ascii="Times New Roman" w:hAnsi="Times New Roman" w:cs="Times New Roman"/>
          <w:i/>
          <w:sz w:val="20"/>
          <w:szCs w:val="20"/>
        </w:rPr>
      </w:pPr>
      <w:r w:rsidRPr="00244A37">
        <w:rPr>
          <w:rFonts w:ascii="Times New Roman" w:hAnsi="Times New Roman" w:cs="Times New Roman"/>
          <w:i/>
          <w:sz w:val="20"/>
          <w:szCs w:val="20"/>
        </w:rPr>
        <w:t>*Delete accordingly</w:t>
      </w:r>
    </w:p>
    <w:p w:rsidR="00267633" w:rsidRPr="0060595F" w:rsidRDefault="00267633" w:rsidP="00267633">
      <w:pPr>
        <w:spacing w:before="0" w:after="200" w:line="276" w:lineRule="auto"/>
        <w:divId w:val="2116439976"/>
        <w:rPr>
          <w:rFonts w:ascii="Times New Roman" w:hAnsi="Times New Roman" w:cs="Times New Roman"/>
          <w:sz w:val="18"/>
          <w:szCs w:val="18"/>
          <w:lang w:val="en-GB" w:eastAsia="en-GB"/>
        </w:rPr>
      </w:pPr>
    </w:p>
    <w:tbl>
      <w:tblPr>
        <w:tblW w:w="0" w:type="auto"/>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080" w:type="dxa"/>
          </w:tcPr>
          <w:p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210</w:t>
            </w:r>
          </w:p>
        </w:tc>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rsidR="00267633" w:rsidRPr="00267633" w:rsidRDefault="00267633" w:rsidP="00267633">
      <w:pPr>
        <w:keepNext/>
        <w:spacing w:before="0" w:after="0" w:line="240" w:lineRule="auto"/>
        <w:outlineLvl w:val="1"/>
        <w:divId w:val="2116439976"/>
        <w:rPr>
          <w:rFonts w:ascii="Times New Roman" w:hAnsi="Times New Roman"/>
          <w:bCs/>
          <w:iCs/>
          <w:snapToGrid w:val="0"/>
          <w:sz w:val="22"/>
          <w:szCs w:val="22"/>
          <w:lang w:val="en-GB" w:eastAsia="zh-CN"/>
        </w:rPr>
      </w:pPr>
      <w:r w:rsidRPr="00267633">
        <w:rPr>
          <w:rFonts w:ascii="Times New Roman" w:hAnsi="Times New Roman"/>
          <w:bCs/>
          <w:iCs/>
          <w:snapToGrid w:val="0"/>
          <w:sz w:val="22"/>
          <w:szCs w:val="22"/>
          <w:lang w:val="en-GB" w:eastAsia="zh-CN"/>
        </w:rPr>
        <w:t>Para 30</w:t>
      </w:r>
    </w:p>
    <w:p w:rsidR="00267633" w:rsidRPr="00267633" w:rsidRDefault="00267633" w:rsidP="00267633">
      <w:pPr>
        <w:keepNext/>
        <w:spacing w:before="0" w:after="0" w:line="240" w:lineRule="auto"/>
        <w:jc w:val="center"/>
        <w:outlineLvl w:val="1"/>
        <w:divId w:val="2116439976"/>
        <w:rPr>
          <w:rFonts w:ascii="Times New Roman" w:hAnsi="Times New Roman"/>
          <w:b/>
          <w:bCs/>
          <w:iCs/>
          <w:snapToGrid w:val="0"/>
          <w:szCs w:val="28"/>
          <w:lang w:val="en-GB" w:eastAsia="zh-CN"/>
        </w:rPr>
      </w:pPr>
      <w:r w:rsidRPr="00267633">
        <w:rPr>
          <w:rFonts w:ascii="Times New Roman" w:hAnsi="Times New Roman"/>
          <w:b/>
          <w:bCs/>
          <w:iCs/>
          <w:snapToGrid w:val="0"/>
          <w:szCs w:val="28"/>
          <w:lang w:val="en-GB" w:eastAsia="zh-CN"/>
        </w:rPr>
        <w:t>COVER LETTER FOR SUBMISSION OF</w:t>
      </w:r>
    </w:p>
    <w:p w:rsidR="00267633" w:rsidRPr="00267633" w:rsidRDefault="00267633" w:rsidP="00267633">
      <w:pPr>
        <w:keepNext/>
        <w:spacing w:before="0" w:after="0" w:line="240" w:lineRule="auto"/>
        <w:jc w:val="center"/>
        <w:outlineLvl w:val="1"/>
        <w:divId w:val="2116439976"/>
        <w:rPr>
          <w:rFonts w:ascii="Times New Roman" w:hAnsi="Times New Roman"/>
          <w:b/>
          <w:bCs/>
          <w:iCs/>
          <w:snapToGrid w:val="0"/>
          <w:szCs w:val="28"/>
          <w:lang w:val="en-GB" w:eastAsia="zh-CN"/>
        </w:rPr>
      </w:pPr>
      <w:r w:rsidRPr="00267633">
        <w:rPr>
          <w:rFonts w:ascii="Times New Roman" w:hAnsi="Times New Roman"/>
          <w:b/>
          <w:bCs/>
          <w:iCs/>
          <w:snapToGrid w:val="0"/>
          <w:szCs w:val="28"/>
          <w:lang w:val="en-GB" w:eastAsia="zh-CN"/>
        </w:rPr>
        <w:t>ORIGINAL BIRTH CERTIFICATE IN ADOPTION PROCEEDINGS</w:t>
      </w:r>
    </w:p>
    <w:p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To:</w:t>
      </w:r>
      <w:r w:rsidRPr="00267633">
        <w:rPr>
          <w:rFonts w:ascii="Times New Roman" w:hAnsi="Times New Roman" w:cs="Times New Roman"/>
          <w:snapToGrid w:val="0"/>
          <w:szCs w:val="20"/>
          <w:lang w:val="en-GB" w:eastAsia="zh-CN"/>
        </w:rPr>
        <w:tab/>
        <w:t>OFFICER-IN-CHARGE</w:t>
      </w:r>
    </w:p>
    <w:p w:rsidR="00267633" w:rsidRPr="00267633" w:rsidRDefault="00267633" w:rsidP="00267633">
      <w:pPr>
        <w:spacing w:before="0" w:after="0" w:line="240" w:lineRule="auto"/>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ab/>
        <w:t>ADOPTION SECTION</w:t>
      </w:r>
    </w:p>
    <w:p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rsidR="00267633" w:rsidRPr="00267633" w:rsidRDefault="00267633" w:rsidP="00267633">
      <w:pPr>
        <w:spacing w:before="0" w:after="0"/>
        <w:jc w:val="both"/>
        <w:divId w:val="2116439976"/>
        <w:rPr>
          <w:rFonts w:ascii="Times New Roman" w:hAnsi="Times New Roman" w:cs="Times New Roman"/>
          <w:b/>
          <w:snapToGrid w:val="0"/>
          <w:szCs w:val="20"/>
          <w:lang w:val="en-GB" w:eastAsia="zh-CN"/>
        </w:rPr>
      </w:pPr>
      <w:r w:rsidRPr="00267633">
        <w:rPr>
          <w:rFonts w:ascii="Times New Roman" w:hAnsi="Times New Roman" w:cs="Times New Roman"/>
          <w:b/>
          <w:snapToGrid w:val="0"/>
          <w:szCs w:val="20"/>
          <w:lang w:val="en-GB" w:eastAsia="zh-CN"/>
        </w:rPr>
        <w:t>ADOPTION ORIGINATING SUMMONS NO.  ________ OF __________</w:t>
      </w:r>
    </w:p>
    <w:p w:rsidR="00267633" w:rsidRPr="00267633" w:rsidRDefault="00267633" w:rsidP="00267633">
      <w:pPr>
        <w:spacing w:before="0" w:after="0"/>
        <w:jc w:val="both"/>
        <w:divId w:val="2116439976"/>
        <w:rPr>
          <w:rFonts w:ascii="Times New Roman" w:hAnsi="Times New Roman" w:cs="Times New Roman"/>
          <w:b/>
          <w:snapToGrid w:val="0"/>
          <w:szCs w:val="20"/>
          <w:lang w:val="en-GB" w:eastAsia="zh-CN"/>
        </w:rPr>
      </w:pPr>
    </w:p>
    <w:p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r w:rsidRPr="00267633">
        <w:rPr>
          <w:rFonts w:ascii="Times New Roman" w:hAnsi="Times New Roman" w:cs="Times New Roman"/>
          <w:b/>
          <w:snapToGrid w:val="0"/>
          <w:szCs w:val="20"/>
          <w:lang w:val="en-GB" w:eastAsia="zh-CN"/>
        </w:rPr>
        <w:tab/>
      </w:r>
      <w:r w:rsidRPr="00267633">
        <w:rPr>
          <w:rFonts w:ascii="Times New Roman" w:hAnsi="Times New Roman" w:cs="Times New Roman"/>
          <w:snapToGrid w:val="0"/>
          <w:szCs w:val="20"/>
          <w:lang w:val="en-GB" w:eastAsia="zh-CN"/>
        </w:rPr>
        <w:t xml:space="preserve">Please find enclosed the original birth certificate of the infant in the above matter. </w:t>
      </w:r>
    </w:p>
    <w:p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rsidR="00267633" w:rsidRPr="00267633" w:rsidRDefault="00267633" w:rsidP="00C20EF2">
      <w:pPr>
        <w:numPr>
          <w:ilvl w:val="0"/>
          <w:numId w:val="84"/>
        </w:numPr>
        <w:spacing w:before="0" w:after="0" w:line="240" w:lineRule="auto"/>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The matter has been fixed for hearing as follows:</w:t>
      </w:r>
    </w:p>
    <w:p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rsidR="00267633" w:rsidRPr="00267633" w:rsidRDefault="00267633" w:rsidP="00267633">
      <w:pPr>
        <w:spacing w:before="0" w:after="0"/>
        <w:ind w:left="1440"/>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Date:</w:t>
      </w:r>
      <w:r w:rsidRPr="00267633">
        <w:rPr>
          <w:rFonts w:ascii="Times New Roman" w:hAnsi="Times New Roman" w:cs="Times New Roman"/>
          <w:snapToGrid w:val="0"/>
          <w:szCs w:val="20"/>
          <w:lang w:val="en-GB" w:eastAsia="zh-CN"/>
        </w:rPr>
        <w:tab/>
        <w:t>_________________</w:t>
      </w:r>
    </w:p>
    <w:p w:rsidR="00267633" w:rsidRPr="00267633" w:rsidRDefault="00267633" w:rsidP="00267633">
      <w:pPr>
        <w:spacing w:before="0" w:after="0"/>
        <w:ind w:left="1440"/>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Time:</w:t>
      </w:r>
      <w:r w:rsidRPr="00267633">
        <w:rPr>
          <w:rFonts w:ascii="Times New Roman" w:hAnsi="Times New Roman" w:cs="Times New Roman"/>
          <w:snapToGrid w:val="0"/>
          <w:szCs w:val="20"/>
          <w:lang w:val="en-GB" w:eastAsia="zh-CN"/>
        </w:rPr>
        <w:tab/>
        <w:t>_________________</w:t>
      </w:r>
    </w:p>
    <w:p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rsidR="00267633" w:rsidRPr="00267633" w:rsidRDefault="00267633" w:rsidP="00267633">
      <w:pPr>
        <w:spacing w:before="0" w:after="0"/>
        <w:jc w:val="both"/>
        <w:divId w:val="2116439976"/>
        <w:rPr>
          <w:rFonts w:ascii="Times New Roman" w:hAnsi="Times New Roman" w:cs="Times New Roman"/>
          <w:snapToGrid w:val="0"/>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Signature</w:t>
      </w:r>
    </w:p>
    <w:p w:rsidR="00267633" w:rsidRPr="00267633" w:rsidRDefault="00267633" w:rsidP="00267633">
      <w:pPr>
        <w:spacing w:before="0" w:after="0" w:line="240" w:lineRule="auto"/>
        <w:jc w:val="both"/>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Name of Solicitor for the Petitioner</w:t>
      </w:r>
    </w:p>
    <w:p w:rsidR="00267633" w:rsidRPr="00267633" w:rsidRDefault="00267633" w:rsidP="00267633">
      <w:pPr>
        <w:keepNext/>
        <w:tabs>
          <w:tab w:val="left" w:pos="720"/>
          <w:tab w:val="left" w:pos="1440"/>
          <w:tab w:val="left" w:pos="2160"/>
        </w:tabs>
        <w:autoSpaceDE w:val="0"/>
        <w:autoSpaceDN w:val="0"/>
        <w:adjustRightInd w:val="0"/>
        <w:spacing w:before="0" w:after="0" w:line="240" w:lineRule="atLeast"/>
        <w:divId w:val="2116439976"/>
        <w:rPr>
          <w:rFonts w:ascii="Times New Roman" w:hAnsi="Times New Roman" w:cs="Times New Roman"/>
          <w:snapToGrid w:val="0"/>
          <w:szCs w:val="20"/>
          <w:lang w:val="en-GB" w:eastAsia="zh-CN"/>
        </w:rPr>
      </w:pPr>
      <w:r w:rsidRPr="00267633">
        <w:rPr>
          <w:rFonts w:ascii="Times New Roman" w:hAnsi="Times New Roman" w:cs="Times New Roman"/>
          <w:snapToGrid w:val="0"/>
          <w:szCs w:val="20"/>
          <w:lang w:val="en-GB" w:eastAsia="zh-CN"/>
        </w:rPr>
        <w:t>Name of Law Firm</w:t>
      </w:r>
    </w:p>
    <w:p w:rsidR="00267633" w:rsidRPr="00267633" w:rsidRDefault="00267633" w:rsidP="00267633">
      <w:pPr>
        <w:keepNext/>
        <w:tabs>
          <w:tab w:val="left" w:pos="720"/>
          <w:tab w:val="left" w:pos="1440"/>
          <w:tab w:val="left" w:pos="2160"/>
        </w:tabs>
        <w:autoSpaceDE w:val="0"/>
        <w:autoSpaceDN w:val="0"/>
        <w:adjustRightInd w:val="0"/>
        <w:spacing w:before="0" w:after="0" w:line="240" w:lineRule="atLeast"/>
        <w:divId w:val="2116439976"/>
        <w:rPr>
          <w:rFonts w:ascii="Times New Roman" w:hAnsi="Times New Roman" w:cs="Times New Roman"/>
          <w:snapToGrid w:val="0"/>
          <w:sz w:val="20"/>
          <w:szCs w:val="20"/>
          <w:lang w:val="en-GB" w:eastAsia="zh-CN"/>
        </w:rPr>
      </w:pPr>
    </w:p>
    <w:p w:rsidR="00267633" w:rsidRDefault="00267633" w:rsidP="00267633">
      <w:pPr>
        <w:spacing w:before="0" w:after="200" w:line="276" w:lineRule="auto"/>
        <w:divId w:val="2116439976"/>
        <w:rPr>
          <w:rFonts w:ascii="Calibri" w:hAnsi="Calibri" w:cs="Times New Roman"/>
          <w:sz w:val="22"/>
          <w:szCs w:val="22"/>
          <w:lang w:val="en-GB" w:eastAsia="en-GB"/>
        </w:rPr>
      </w:pPr>
    </w:p>
    <w:p w:rsidR="00041F27" w:rsidRPr="00267633" w:rsidRDefault="00041F27" w:rsidP="00267633">
      <w:pPr>
        <w:spacing w:before="0" w:after="200" w:line="276" w:lineRule="auto"/>
        <w:divId w:val="2116439976"/>
        <w:rPr>
          <w:rFonts w:ascii="Calibri" w:hAnsi="Calibri" w:cs="Times New Roman"/>
          <w:sz w:val="22"/>
          <w:szCs w:val="22"/>
          <w:lang w:val="en-GB" w:eastAsia="en-GB"/>
        </w:rPr>
        <w:sectPr w:rsidR="00041F27" w:rsidRPr="00267633" w:rsidSect="00C63330">
          <w:pgSz w:w="11906" w:h="16838" w:code="9"/>
          <w:pgMar w:top="1440" w:right="1416" w:bottom="1440" w:left="1418" w:header="720" w:footer="720" w:gutter="0"/>
          <w:paperSrc w:first="1" w:other="1"/>
          <w:cols w:space="720"/>
          <w:noEndnote/>
        </w:sectPr>
      </w:pPr>
    </w:p>
    <w:p w:rsidR="00AB46CB" w:rsidRPr="00267633" w:rsidRDefault="00AB46CB" w:rsidP="00AB46CB">
      <w:pPr>
        <w:spacing w:before="0" w:after="200" w:line="276" w:lineRule="auto"/>
        <w:jc w:val="center"/>
        <w:divId w:val="2116439976"/>
        <w:rPr>
          <w:rFonts w:ascii="Times New Roman" w:eastAsia="Calibri" w:hAnsi="Times New Roman" w:cs="Times New Roman"/>
          <w:bCs/>
          <w:sz w:val="20"/>
          <w:szCs w:val="16"/>
          <w:lang w:val="en-US" w:eastAsia="zh-CN"/>
        </w:rPr>
      </w:pPr>
      <w:r w:rsidRPr="00267633">
        <w:rPr>
          <w:rFonts w:ascii="Times New Roman" w:eastAsia="Calibri" w:hAnsi="Times New Roman" w:cs="Times New Roman"/>
          <w:bCs/>
          <w:sz w:val="20"/>
          <w:szCs w:val="16"/>
          <w:lang w:val="en-US" w:eastAsia="zh-CN"/>
        </w:rPr>
        <w:lastRenderedPageBreak/>
        <w:t>FORM 211</w:t>
      </w:r>
    </w:p>
    <w:p w:rsidR="00AB46CB" w:rsidRPr="00267633" w:rsidRDefault="00AB46CB" w:rsidP="00AB46CB">
      <w:pPr>
        <w:spacing w:before="0" w:after="200" w:line="276" w:lineRule="auto"/>
        <w:divId w:val="2116439976"/>
        <w:rPr>
          <w:rFonts w:ascii="Times New Roman" w:eastAsia="Calibri" w:hAnsi="Times New Roman" w:cs="Times New Roman"/>
          <w:bCs/>
          <w:sz w:val="20"/>
          <w:szCs w:val="16"/>
          <w:lang w:val="en-US" w:eastAsia="zh-CN"/>
        </w:rPr>
      </w:pPr>
      <w:r w:rsidRPr="00267633">
        <w:rPr>
          <w:rFonts w:ascii="Times New Roman" w:eastAsia="Calibri" w:hAnsi="Times New Roman" w:cs="Times New Roman"/>
          <w:bCs/>
          <w:sz w:val="20"/>
          <w:szCs w:val="16"/>
          <w:lang w:val="en-US" w:eastAsia="zh-CN"/>
        </w:rPr>
        <w:t xml:space="preserve">Para </w:t>
      </w:r>
      <w:r>
        <w:rPr>
          <w:rFonts w:ascii="Times New Roman" w:eastAsia="Calibri" w:hAnsi="Times New Roman" w:cs="Times New Roman"/>
          <w:bCs/>
          <w:sz w:val="20"/>
          <w:szCs w:val="16"/>
          <w:lang w:val="en-US" w:eastAsia="zh-CN"/>
        </w:rPr>
        <w:t xml:space="preserve">26K, </w:t>
      </w:r>
      <w:r w:rsidRPr="00267633">
        <w:rPr>
          <w:rFonts w:ascii="Times New Roman" w:eastAsia="Calibri" w:hAnsi="Times New Roman" w:cs="Times New Roman"/>
          <w:bCs/>
          <w:sz w:val="20"/>
          <w:szCs w:val="16"/>
          <w:lang w:val="en-US" w:eastAsia="zh-CN"/>
        </w:rPr>
        <w:t>33</w:t>
      </w:r>
      <w:r>
        <w:rPr>
          <w:rFonts w:ascii="Times New Roman" w:eastAsia="Calibri" w:hAnsi="Times New Roman" w:cs="Times New Roman"/>
          <w:bCs/>
          <w:sz w:val="20"/>
          <w:szCs w:val="16"/>
          <w:lang w:val="en-US" w:eastAsia="zh-CN"/>
        </w:rPr>
        <w:t>, 71C</w:t>
      </w:r>
    </w:p>
    <w:tbl>
      <w:tblPr>
        <w:tblW w:w="111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70"/>
        <w:gridCol w:w="1855"/>
        <w:gridCol w:w="43"/>
        <w:gridCol w:w="527"/>
        <w:gridCol w:w="2235"/>
        <w:gridCol w:w="22"/>
        <w:gridCol w:w="2784"/>
      </w:tblGrid>
      <w:tr w:rsidR="00AB46CB" w:rsidRPr="00267633" w:rsidTr="00AB46CB">
        <w:trPr>
          <w:divId w:val="2116439976"/>
          <w:trHeight w:val="394"/>
          <w:jc w:val="center"/>
        </w:trPr>
        <w:tc>
          <w:tcPr>
            <w:tcW w:w="8352" w:type="dxa"/>
            <w:gridSpan w:val="6"/>
            <w:vMerge w:val="restart"/>
          </w:tcPr>
          <w:p w:rsidR="00AB46CB"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APPLICATION FOR RECORDS OF COURT PROCEEDINGS</w:t>
            </w:r>
          </w:p>
          <w:p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sz w:val="16"/>
                <w:szCs w:val="16"/>
                <w:lang w:val="en-US" w:eastAsia="zh-CN"/>
              </w:rPr>
            </w:pPr>
          </w:p>
          <w:p w:rsidR="00AB46CB" w:rsidRPr="00267633" w:rsidRDefault="00AB46CB" w:rsidP="00FE36E9">
            <w:pPr>
              <w:widowControl w:val="0"/>
              <w:tabs>
                <w:tab w:val="left" w:pos="2694"/>
              </w:tabs>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 xml:space="preserve">Name of Applicant   / Solicitor’s Firm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w:t>
            </w:r>
          </w:p>
          <w:p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p w:rsidR="00AB46CB" w:rsidRPr="00267633" w:rsidRDefault="00AB46CB" w:rsidP="00FE36E9">
            <w:pPr>
              <w:widowControl w:val="0"/>
              <w:tabs>
                <w:tab w:val="left" w:pos="2694"/>
              </w:tabs>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w w:val="99"/>
                <w:sz w:val="16"/>
                <w:szCs w:val="16"/>
                <w:lang w:val="en-US" w:eastAsia="zh-CN"/>
              </w:rPr>
              <w:t>NRIC No.</w:t>
            </w:r>
            <w:r w:rsidRPr="00267633">
              <w:rPr>
                <w:rFonts w:ascii="Arial Narrow" w:eastAsia="Calibri" w:hAnsi="Arial Narrow" w:cs="Times New Roman"/>
                <w:sz w:val="16"/>
                <w:szCs w:val="16"/>
                <w:lang w:val="en-US" w:eastAsia="zh-CN"/>
              </w:rPr>
              <w:t xml:space="preserve">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w:t>
            </w:r>
          </w:p>
          <w:p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p w:rsidR="00AB46CB" w:rsidRPr="00267633" w:rsidRDefault="00AB46CB" w:rsidP="00FE36E9">
            <w:pPr>
              <w:widowControl w:val="0"/>
              <w:autoSpaceDE w:val="0"/>
              <w:autoSpaceDN w:val="0"/>
              <w:adjustRightInd w:val="0"/>
              <w:spacing w:before="0" w:after="0" w:line="182" w:lineRule="exact"/>
              <w:rPr>
                <w:rFonts w:ascii="Arial Narrow" w:eastAsia="Calibri" w:hAnsi="Arial Narrow" w:cs="Times New Roman"/>
                <w:sz w:val="16"/>
                <w:szCs w:val="16"/>
                <w:lang w:val="en-US" w:eastAsia="zh-CN"/>
              </w:rPr>
            </w:pPr>
          </w:p>
          <w:p w:rsidR="00AB46CB" w:rsidRPr="00267633" w:rsidRDefault="00AB46CB" w:rsidP="00FE36E9">
            <w:pPr>
              <w:widowControl w:val="0"/>
              <w:autoSpaceDE w:val="0"/>
              <w:autoSpaceDN w:val="0"/>
              <w:adjustRightInd w:val="0"/>
              <w:spacing w:before="0" w:after="0" w:line="182" w:lineRule="exact"/>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Address</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w:t>
            </w:r>
          </w:p>
          <w:p w:rsidR="00AB46CB" w:rsidRPr="00267633" w:rsidRDefault="00AB46CB" w:rsidP="00FE36E9">
            <w:pPr>
              <w:widowControl w:val="0"/>
              <w:autoSpaceDE w:val="0"/>
              <w:autoSpaceDN w:val="0"/>
              <w:adjustRightInd w:val="0"/>
              <w:spacing w:before="0" w:after="0" w:line="182" w:lineRule="exact"/>
              <w:rPr>
                <w:rFonts w:ascii="Arial Narrow" w:eastAsia="Calibri" w:hAnsi="Arial Narrow" w:cs="Times New Roman"/>
                <w:sz w:val="16"/>
                <w:szCs w:val="16"/>
                <w:lang w:val="en-US" w:eastAsia="zh-CN"/>
              </w:rPr>
            </w:pPr>
          </w:p>
          <w:p w:rsidR="00AB46CB" w:rsidRPr="00267633" w:rsidRDefault="00AB46CB" w:rsidP="00FE36E9">
            <w:pPr>
              <w:widowControl w:val="0"/>
              <w:autoSpaceDE w:val="0"/>
              <w:autoSpaceDN w:val="0"/>
              <w:adjustRightInd w:val="0"/>
              <w:spacing w:before="0" w:after="0" w:line="182" w:lineRule="exact"/>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color w:val="FFFFFF"/>
                <w:sz w:val="16"/>
                <w:szCs w:val="16"/>
                <w:lang w:val="en-US" w:eastAsia="zh-CN"/>
              </w:rPr>
              <w:t>:</w:t>
            </w:r>
            <w:r w:rsidRPr="00267633">
              <w:rPr>
                <w:rFonts w:ascii="Arial Narrow" w:eastAsia="Calibri" w:hAnsi="Arial Narrow" w:cs="Times New Roman"/>
                <w:sz w:val="16"/>
                <w:szCs w:val="16"/>
                <w:lang w:val="en-US" w:eastAsia="zh-CN"/>
              </w:rPr>
              <w:t xml:space="preserve"> ………………………………………………………………………………………</w:t>
            </w:r>
          </w:p>
          <w:p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p w:rsidR="00AB46CB" w:rsidRPr="00267633" w:rsidRDefault="00AB46CB" w:rsidP="00FE36E9">
            <w:pPr>
              <w:widowControl w:val="0"/>
              <w:tabs>
                <w:tab w:val="left" w:pos="333"/>
              </w:tabs>
              <w:autoSpaceDE w:val="0"/>
              <w:autoSpaceDN w:val="0"/>
              <w:adjustRightInd w:val="0"/>
              <w:spacing w:before="0" w:after="0" w:line="152" w:lineRule="exact"/>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 xml:space="preserve">File Reference No: </w:t>
            </w:r>
            <w:r w:rsidRPr="00267633">
              <w:rPr>
                <w:rFonts w:ascii="Arial Narrow" w:eastAsia="Calibri" w:hAnsi="Arial Narrow" w:cs="Times New Roman"/>
                <w:bCs/>
                <w:sz w:val="16"/>
                <w:szCs w:val="16"/>
                <w:lang w:val="en-US" w:eastAsia="zh-CN"/>
              </w:rPr>
              <w:tab/>
            </w:r>
            <w:r w:rsidRPr="00267633">
              <w:rPr>
                <w:rFonts w:ascii="Arial Narrow" w:eastAsia="Calibri" w:hAnsi="Arial Narrow" w:cs="Times New Roman"/>
                <w:sz w:val="16"/>
                <w:szCs w:val="16"/>
                <w:lang w:val="en-US" w:eastAsia="zh-CN"/>
              </w:rPr>
              <w:t>…………………………………………………….</w:t>
            </w:r>
            <w:r w:rsidRPr="00267633">
              <w:rPr>
                <w:rFonts w:ascii="Arial Narrow" w:eastAsia="Calibri" w:hAnsi="Arial Narrow" w:cs="Times New Roman"/>
                <w:bCs/>
                <w:sz w:val="16"/>
                <w:szCs w:val="16"/>
                <w:lang w:val="en-US" w:eastAsia="zh-CN"/>
              </w:rPr>
              <w:tab/>
              <w:t xml:space="preserve">Email: </w:t>
            </w:r>
            <w:r w:rsidRPr="00267633">
              <w:rPr>
                <w:rFonts w:ascii="Arial Narrow" w:eastAsia="Calibri" w:hAnsi="Arial Narrow" w:cs="Times New Roman"/>
                <w:bCs/>
                <w:sz w:val="16"/>
                <w:szCs w:val="16"/>
                <w:lang w:val="en-US" w:eastAsia="zh-CN"/>
              </w:rPr>
              <w:tab/>
            </w:r>
            <w:r w:rsidRPr="00267633">
              <w:rPr>
                <w:rFonts w:ascii="Arial Narrow" w:eastAsia="Calibri" w:hAnsi="Arial Narrow" w:cs="Times New Roman"/>
                <w:sz w:val="16"/>
                <w:szCs w:val="16"/>
                <w:lang w:val="en-US" w:eastAsia="zh-CN"/>
              </w:rPr>
              <w:t>…………………………………………………….</w:t>
            </w:r>
          </w:p>
          <w:p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p>
          <w:p w:rsidR="00AB46CB" w:rsidRPr="00267633" w:rsidRDefault="00AB46CB" w:rsidP="00FE36E9">
            <w:pPr>
              <w:widowControl w:val="0"/>
              <w:tabs>
                <w:tab w:val="left" w:pos="1134"/>
              </w:tabs>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Telephone No:</w:t>
            </w:r>
            <w:r w:rsidRPr="00267633">
              <w:rPr>
                <w:rFonts w:ascii="Arial Narrow" w:eastAsia="Calibri" w:hAnsi="Arial Narrow" w:cs="Times New Roman"/>
                <w:sz w:val="16"/>
                <w:szCs w:val="16"/>
                <w:lang w:val="en-US" w:eastAsia="zh-CN"/>
              </w:rPr>
              <w:t xml:space="preserve">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w:t>
            </w:r>
            <w:r w:rsidRPr="00267633">
              <w:rPr>
                <w:rFonts w:ascii="Arial Narrow" w:eastAsia="Calibri" w:hAnsi="Arial Narrow" w:cs="Times New Roman"/>
                <w:bCs/>
                <w:sz w:val="16"/>
                <w:szCs w:val="16"/>
                <w:lang w:val="en-US" w:eastAsia="zh-CN"/>
              </w:rPr>
              <w:tab/>
              <w:t xml:space="preserve">Facsimile No:  </w:t>
            </w:r>
            <w:r w:rsidRPr="00267633">
              <w:rPr>
                <w:rFonts w:ascii="Arial Narrow" w:eastAsia="Calibri" w:hAnsi="Arial Narrow" w:cs="Times New Roman"/>
                <w:sz w:val="16"/>
                <w:szCs w:val="16"/>
                <w:lang w:val="en-US" w:eastAsia="zh-CN"/>
              </w:rPr>
              <w:t>………………………………………………….</w:t>
            </w:r>
            <w:r w:rsidRPr="00267633">
              <w:rPr>
                <w:rFonts w:ascii="Arial Narrow" w:eastAsia="Calibri" w:hAnsi="Arial Narrow" w:cs="Times New Roman"/>
                <w:bCs/>
                <w:sz w:val="16"/>
                <w:szCs w:val="16"/>
                <w:lang w:val="en-US" w:eastAsia="zh-CN"/>
              </w:rPr>
              <w:t xml:space="preserve"> </w:t>
            </w:r>
          </w:p>
          <w:p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tc>
        <w:tc>
          <w:tcPr>
            <w:tcW w:w="2784" w:type="dxa"/>
          </w:tcPr>
          <w:p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i/>
                <w:iCs/>
                <w:sz w:val="16"/>
                <w:szCs w:val="16"/>
                <w:lang w:val="en-US" w:eastAsia="zh-CN"/>
              </w:rPr>
              <w:t>Date of Application</w:t>
            </w:r>
          </w:p>
        </w:tc>
      </w:tr>
      <w:tr w:rsidR="00AB46CB" w:rsidRPr="00267633" w:rsidTr="00AB46CB">
        <w:trPr>
          <w:divId w:val="2116439976"/>
          <w:trHeight w:val="657"/>
          <w:jc w:val="center"/>
        </w:trPr>
        <w:tc>
          <w:tcPr>
            <w:tcW w:w="8352" w:type="dxa"/>
            <w:gridSpan w:val="6"/>
            <w:vMerge/>
          </w:tcPr>
          <w:p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sz w:val="16"/>
                <w:szCs w:val="16"/>
                <w:lang w:val="en-US" w:eastAsia="zh-CN"/>
              </w:rPr>
            </w:pPr>
          </w:p>
        </w:tc>
        <w:tc>
          <w:tcPr>
            <w:tcW w:w="2784" w:type="dxa"/>
          </w:tcPr>
          <w:p w:rsidR="00AB46CB" w:rsidRPr="00267633" w:rsidRDefault="00AB46CB" w:rsidP="00FE36E9">
            <w:pPr>
              <w:widowControl w:val="0"/>
              <w:autoSpaceDE w:val="0"/>
              <w:autoSpaceDN w:val="0"/>
              <w:adjustRightInd w:val="0"/>
              <w:spacing w:before="0" w:after="0" w:line="170" w:lineRule="exact"/>
              <w:rPr>
                <w:rFonts w:ascii="Arial Narrow" w:eastAsia="Calibri" w:hAnsi="Arial Narrow" w:cs="Times New Roman"/>
                <w:i/>
                <w:iCs/>
                <w:sz w:val="16"/>
                <w:szCs w:val="16"/>
                <w:lang w:val="en-US" w:eastAsia="zh-CN"/>
              </w:rPr>
            </w:pPr>
            <w:r w:rsidRPr="00267633">
              <w:rPr>
                <w:rFonts w:ascii="Arial Narrow" w:eastAsia="Calibri" w:hAnsi="Arial Narrow" w:cs="Times New Roman"/>
                <w:i/>
                <w:iCs/>
                <w:sz w:val="16"/>
                <w:szCs w:val="16"/>
                <w:lang w:val="en-US" w:eastAsia="zh-CN"/>
              </w:rPr>
              <w:t>Solicitor Acting For :-</w:t>
            </w:r>
          </w:p>
          <w:p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i/>
                <w:iCs/>
                <w:sz w:val="16"/>
                <w:szCs w:val="16"/>
                <w:lang w:val="en-US" w:eastAsia="zh-CN"/>
              </w:rPr>
            </w:pPr>
            <w:r w:rsidRPr="00267633">
              <w:rPr>
                <w:rFonts w:ascii="Arial Narrow" w:eastAsia="Calibri" w:hAnsi="Arial Narrow" w:cs="Times New Roman"/>
                <w:i/>
                <w:iCs/>
                <w:sz w:val="16"/>
                <w:szCs w:val="16"/>
                <w:lang w:val="en-US" w:eastAsia="zh-CN"/>
              </w:rPr>
              <w:t>(</w:t>
            </w:r>
            <w:r w:rsidRPr="00267633">
              <w:rPr>
                <w:rFonts w:ascii="Wingdings" w:eastAsia="Calibri" w:hAnsi="Wingdings" w:cs="Times New Roman"/>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i/>
                <w:iCs/>
                <w:sz w:val="16"/>
                <w:szCs w:val="16"/>
                <w:lang w:val="en-US" w:eastAsia="zh-CN"/>
              </w:rPr>
              <w:t>where applicable)</w:t>
            </w:r>
          </w:p>
          <w:p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i/>
                <w:iCs/>
                <w:sz w:val="16"/>
                <w:szCs w:val="16"/>
                <w:lang w:val="en-US" w:eastAsia="zh-CN"/>
              </w:rPr>
            </w:pPr>
          </w:p>
          <w:p w:rsidR="00AB46CB" w:rsidRPr="00267633" w:rsidRDefault="00AB46CB" w:rsidP="00FE36E9">
            <w:pPr>
              <w:widowControl w:val="0"/>
              <w:tabs>
                <w:tab w:val="left" w:pos="333"/>
              </w:tabs>
              <w:autoSpaceDE w:val="0"/>
              <w:autoSpaceDN w:val="0"/>
              <w:adjustRightInd w:val="0"/>
              <w:spacing w:before="0" w:after="40" w:line="240" w:lineRule="auto"/>
              <w:ind w:left="57"/>
              <w:rPr>
                <w:rFonts w:ascii="Arial Narrow" w:eastAsia="Calibri" w:hAnsi="Arial Narrow" w:cs="Times New Roman"/>
                <w:sz w:val="16"/>
                <w:szCs w:val="16"/>
                <w:lang w:val="en-US" w:eastAsia="zh-CN"/>
              </w:rPr>
            </w:pPr>
            <w:r w:rsidRPr="00267633">
              <w:rPr>
                <w:rFonts w:ascii="Calibri" w:eastAsia="Calibri" w:hAnsi="Calibri" w:cs="Times New Roman"/>
                <w:sz w:val="16"/>
                <w:szCs w:val="16"/>
                <w:lang w:val="en-US" w:eastAsia="zh-CN"/>
              </w:rPr>
              <w:t></w:t>
            </w:r>
            <w:r w:rsidRPr="00267633">
              <w:rPr>
                <w:rFonts w:ascii="Arial Narrow" w:eastAsia="Calibri" w:hAnsi="Arial Narrow" w:cs="Wingdings"/>
                <w:sz w:val="16"/>
                <w:szCs w:val="16"/>
                <w:lang w:val="en-US" w:eastAsia="zh-CN"/>
              </w:rPr>
              <w:tab/>
            </w:r>
            <w:r w:rsidRPr="00267633">
              <w:rPr>
                <w:rFonts w:ascii="Arial Narrow" w:eastAsia="Calibri" w:hAnsi="Arial Narrow" w:cs="Times New Roman"/>
                <w:sz w:val="16"/>
                <w:szCs w:val="16"/>
                <w:lang w:val="en-US" w:eastAsia="zh-CN"/>
              </w:rPr>
              <w:t>Complainant</w:t>
            </w:r>
          </w:p>
          <w:p w:rsidR="00AB46CB" w:rsidRPr="00267633" w:rsidRDefault="00AB46CB" w:rsidP="00FE36E9">
            <w:pPr>
              <w:widowControl w:val="0"/>
              <w:tabs>
                <w:tab w:val="left" w:pos="333"/>
              </w:tabs>
              <w:autoSpaceDE w:val="0"/>
              <w:autoSpaceDN w:val="0"/>
              <w:adjustRightInd w:val="0"/>
              <w:spacing w:before="0" w:after="40" w:line="240" w:lineRule="auto"/>
              <w:ind w:left="57"/>
              <w:rPr>
                <w:rFonts w:ascii="Arial Narrow" w:eastAsia="Calibri" w:hAnsi="Arial Narrow" w:cs="Times New Roman"/>
                <w:sz w:val="16"/>
                <w:szCs w:val="16"/>
                <w:lang w:val="en-US" w:eastAsia="zh-CN"/>
              </w:rPr>
            </w:pPr>
            <w:r w:rsidRPr="00267633">
              <w:rPr>
                <w:rFonts w:ascii="Calibri" w:eastAsia="Calibri" w:hAnsi="Calibri" w:cs="Times New Roman"/>
                <w:sz w:val="16"/>
                <w:szCs w:val="16"/>
                <w:lang w:val="en-US" w:eastAsia="zh-CN"/>
              </w:rPr>
              <w:t></w:t>
            </w:r>
            <w:r w:rsidRPr="00267633">
              <w:rPr>
                <w:rFonts w:ascii="Arial Narrow" w:eastAsia="Calibri" w:hAnsi="Arial Narrow" w:cs="Wingdings"/>
                <w:sz w:val="16"/>
                <w:szCs w:val="16"/>
                <w:lang w:val="en-US" w:eastAsia="zh-CN"/>
              </w:rPr>
              <w:tab/>
            </w:r>
            <w:r w:rsidRPr="00267633">
              <w:rPr>
                <w:rFonts w:ascii="Arial Narrow" w:eastAsia="Calibri" w:hAnsi="Arial Narrow" w:cs="Times New Roman"/>
                <w:sz w:val="16"/>
                <w:szCs w:val="16"/>
                <w:lang w:val="en-US" w:eastAsia="zh-CN"/>
              </w:rPr>
              <w:t xml:space="preserve">Respondent </w:t>
            </w:r>
          </w:p>
          <w:p w:rsidR="00AB46CB" w:rsidRPr="00267633" w:rsidRDefault="00AB46CB" w:rsidP="00FE36E9">
            <w:pPr>
              <w:widowControl w:val="0"/>
              <w:tabs>
                <w:tab w:val="left" w:pos="333"/>
              </w:tabs>
              <w:autoSpaceDE w:val="0"/>
              <w:autoSpaceDN w:val="0"/>
              <w:adjustRightInd w:val="0"/>
              <w:spacing w:before="0" w:after="40" w:line="240" w:lineRule="auto"/>
              <w:ind w:left="57"/>
              <w:rPr>
                <w:rFonts w:ascii="Arial Narrow" w:eastAsia="Calibri" w:hAnsi="Arial Narrow" w:cs="Times New Roman"/>
                <w:sz w:val="16"/>
                <w:szCs w:val="16"/>
                <w:lang w:val="en-US" w:eastAsia="zh-CN"/>
              </w:rPr>
            </w:pPr>
            <w:r w:rsidRPr="00267633">
              <w:rPr>
                <w:rFonts w:ascii="Calibri" w:eastAsia="Calibri" w:hAnsi="Calibri" w:cs="Times New Roman"/>
                <w:sz w:val="16"/>
                <w:szCs w:val="16"/>
                <w:lang w:val="en-US" w:eastAsia="zh-CN"/>
              </w:rPr>
              <w:t></w:t>
            </w:r>
            <w:r w:rsidRPr="00267633">
              <w:rPr>
                <w:rFonts w:ascii="Arial Narrow" w:eastAsia="Calibri" w:hAnsi="Arial Narrow" w:cs="Wingdings"/>
                <w:sz w:val="16"/>
                <w:szCs w:val="16"/>
                <w:lang w:val="en-US" w:eastAsia="zh-CN"/>
              </w:rPr>
              <w:tab/>
            </w:r>
            <w:r w:rsidRPr="00267633">
              <w:rPr>
                <w:rFonts w:ascii="Arial Narrow" w:eastAsia="Calibri" w:hAnsi="Arial Narrow" w:cs="Times New Roman"/>
                <w:sz w:val="16"/>
                <w:szCs w:val="16"/>
                <w:lang w:val="en-US" w:eastAsia="zh-CN"/>
              </w:rPr>
              <w:t xml:space="preserve">Others: </w:t>
            </w:r>
          </w:p>
          <w:p w:rsidR="00AB46CB" w:rsidRDefault="00AB46CB" w:rsidP="00FE36E9">
            <w:pPr>
              <w:widowControl w:val="0"/>
              <w:tabs>
                <w:tab w:val="left" w:pos="333"/>
              </w:tabs>
              <w:autoSpaceDE w:val="0"/>
              <w:autoSpaceDN w:val="0"/>
              <w:adjustRightInd w:val="0"/>
              <w:spacing w:before="0" w:after="0" w:line="152" w:lineRule="exact"/>
              <w:ind w:left="57"/>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b/>
            </w:r>
          </w:p>
          <w:p w:rsidR="00AB46CB" w:rsidRDefault="00AB46CB" w:rsidP="00FE36E9">
            <w:pPr>
              <w:widowControl w:val="0"/>
              <w:tabs>
                <w:tab w:val="left" w:pos="333"/>
              </w:tabs>
              <w:autoSpaceDE w:val="0"/>
              <w:autoSpaceDN w:val="0"/>
              <w:adjustRightInd w:val="0"/>
              <w:spacing w:before="0" w:after="0" w:line="152" w:lineRule="exact"/>
              <w:ind w:left="57"/>
              <w:rPr>
                <w:rFonts w:ascii="Arial Narrow" w:eastAsia="Calibri" w:hAnsi="Arial Narrow" w:cs="Times New Roman"/>
                <w:sz w:val="16"/>
                <w:szCs w:val="16"/>
                <w:lang w:val="en-US" w:eastAsia="zh-CN"/>
              </w:rPr>
            </w:pPr>
          </w:p>
          <w:p w:rsidR="00AB46CB" w:rsidRPr="00267633" w:rsidRDefault="00AB46CB" w:rsidP="00FE36E9">
            <w:pPr>
              <w:widowControl w:val="0"/>
              <w:tabs>
                <w:tab w:val="left" w:pos="333"/>
              </w:tabs>
              <w:autoSpaceDE w:val="0"/>
              <w:autoSpaceDN w:val="0"/>
              <w:adjustRightInd w:val="0"/>
              <w:spacing w:before="0" w:after="0" w:line="152" w:lineRule="exact"/>
              <w:ind w:left="57"/>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w:t>
            </w:r>
          </w:p>
          <w:p w:rsidR="00AB46CB" w:rsidRPr="00490066" w:rsidRDefault="00AB46CB" w:rsidP="00FE36E9">
            <w:pPr>
              <w:widowControl w:val="0"/>
              <w:tabs>
                <w:tab w:val="left" w:pos="333"/>
              </w:tabs>
              <w:autoSpaceDE w:val="0"/>
              <w:autoSpaceDN w:val="0"/>
              <w:adjustRightInd w:val="0"/>
              <w:spacing w:before="0" w:after="0" w:line="152" w:lineRule="exact"/>
              <w:ind w:left="57"/>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i/>
                <w:sz w:val="16"/>
                <w:szCs w:val="16"/>
                <w:lang w:val="en-US" w:eastAsia="zh-CN"/>
              </w:rPr>
              <w:t>(please specify)</w:t>
            </w:r>
          </w:p>
        </w:tc>
      </w:tr>
      <w:tr w:rsidR="00AB46CB" w:rsidRPr="00267633" w:rsidTr="00AB46CB">
        <w:trPr>
          <w:divId w:val="2116439976"/>
          <w:trHeight w:val="266"/>
          <w:jc w:val="center"/>
        </w:trPr>
        <w:tc>
          <w:tcPr>
            <w:tcW w:w="11136" w:type="dxa"/>
            <w:gridSpan w:val="7"/>
            <w:shd w:val="clear" w:color="auto" w:fill="00B0F0"/>
            <w:vAlign w:val="center"/>
          </w:tcPr>
          <w:p w:rsidR="00AB46CB" w:rsidRPr="00267633" w:rsidRDefault="00AB46CB" w:rsidP="00FE36E9">
            <w:pPr>
              <w:widowControl w:val="0"/>
              <w:tabs>
                <w:tab w:val="left" w:pos="333"/>
              </w:tabs>
              <w:autoSpaceDE w:val="0"/>
              <w:autoSpaceDN w:val="0"/>
              <w:adjustRightInd w:val="0"/>
              <w:spacing w:before="0" w:after="0" w:line="240" w:lineRule="auto"/>
              <w:ind w:left="57"/>
              <w:jc w:val="center"/>
              <w:rPr>
                <w:rFonts w:ascii="Arial Narrow" w:eastAsia="Calibri" w:hAnsi="Arial Narrow" w:cs="Times New Roman"/>
                <w:b/>
                <w:sz w:val="16"/>
                <w:szCs w:val="16"/>
                <w:lang w:val="en-US" w:eastAsia="zh-CN"/>
              </w:rPr>
            </w:pPr>
            <w:r w:rsidRPr="00267633">
              <w:rPr>
                <w:rFonts w:ascii="Arial Narrow" w:eastAsia="Calibri" w:hAnsi="Arial Narrow" w:cs="Times New Roman"/>
                <w:b/>
                <w:sz w:val="16"/>
                <w:szCs w:val="16"/>
                <w:lang w:val="en-US" w:eastAsia="zh-CN"/>
              </w:rPr>
              <w:t>FAMILY JUSTICE COURTS DOCUMENTS APPLIED FOR</w:t>
            </w:r>
          </w:p>
        </w:tc>
      </w:tr>
      <w:tr w:rsidR="00AB46CB" w:rsidRPr="00267633" w:rsidTr="00AB46CB">
        <w:trPr>
          <w:divId w:val="2116439976"/>
          <w:trHeight w:val="1523"/>
          <w:jc w:val="center"/>
        </w:trPr>
        <w:tc>
          <w:tcPr>
            <w:tcW w:w="11136" w:type="dxa"/>
            <w:gridSpan w:val="7"/>
            <w:shd w:val="clear" w:color="auto" w:fill="auto"/>
          </w:tcPr>
          <w:p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p>
          <w:p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Case No. …………………………………………………………………..</w:t>
            </w:r>
          </w:p>
          <w:p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b/>
                <w:bCs/>
                <w:i/>
                <w:iCs/>
                <w:sz w:val="16"/>
                <w:szCs w:val="16"/>
                <w:lang w:val="en-US" w:eastAsia="zh-CN"/>
              </w:rPr>
            </w:pPr>
          </w:p>
          <w:p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r w:rsidRPr="00267633">
              <w:rPr>
                <w:rFonts w:ascii="Arial Narrow" w:eastAsia="Calibri" w:hAnsi="Arial Narrow" w:cs="Times New Roman"/>
                <w:b/>
                <w:bCs/>
                <w:i/>
                <w:iCs/>
                <w:sz w:val="16"/>
                <w:szCs w:val="16"/>
                <w:lang w:val="en-US" w:eastAsia="zh-CN"/>
              </w:rPr>
              <w:t>Name of Parties cited in case</w:t>
            </w:r>
          </w:p>
          <w:p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p>
          <w:p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Complainant:  ……………………………………………………………..</w:t>
            </w:r>
          </w:p>
          <w:p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p>
          <w:p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Respondent:  ……………………………………………………………..</w:t>
            </w:r>
          </w:p>
          <w:p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p>
        </w:tc>
      </w:tr>
      <w:tr w:rsidR="00AB46CB" w:rsidRPr="00267633" w:rsidTr="00AB46CB">
        <w:trPr>
          <w:divId w:val="2116439976"/>
          <w:trHeight w:val="1732"/>
          <w:jc w:val="center"/>
        </w:trPr>
        <w:tc>
          <w:tcPr>
            <w:tcW w:w="11136" w:type="dxa"/>
            <w:gridSpan w:val="7"/>
            <w:shd w:val="clear" w:color="auto" w:fill="auto"/>
          </w:tcPr>
          <w:p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p>
          <w:p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Court No . …………………………………………………………………..</w:t>
            </w:r>
          </w:p>
          <w:p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p>
          <w:p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Hearing/Mention Date:    …………………………………………………..</w:t>
            </w:r>
          </w:p>
          <w:p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p>
          <w:p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Name of JO   ………………………………………………………………..</w:t>
            </w:r>
          </w:p>
          <w:p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p>
          <w:p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Other Information:   ……………………….………………………………..</w:t>
            </w:r>
          </w:p>
          <w:p w:rsidR="00AB46CB" w:rsidRPr="00267633" w:rsidRDefault="00AB46CB" w:rsidP="00FE36E9">
            <w:pPr>
              <w:widowControl w:val="0"/>
              <w:autoSpaceDE w:val="0"/>
              <w:autoSpaceDN w:val="0"/>
              <w:adjustRightInd w:val="0"/>
              <w:spacing w:before="0" w:after="0" w:line="240" w:lineRule="auto"/>
              <w:ind w:left="100"/>
              <w:rPr>
                <w:rFonts w:ascii="Arial Narrow" w:eastAsia="Calibri" w:hAnsi="Arial Narrow" w:cs="Times New Roman"/>
                <w:i/>
                <w:sz w:val="22"/>
                <w:szCs w:val="22"/>
                <w:lang w:val="en-US" w:eastAsia="zh-CN"/>
              </w:rPr>
            </w:pPr>
            <w:r w:rsidRPr="00267633">
              <w:rPr>
                <w:rFonts w:ascii="Arial Narrow" w:eastAsia="Calibri" w:hAnsi="Arial Narrow" w:cs="Times New Roman"/>
                <w:i/>
                <w:sz w:val="16"/>
                <w:szCs w:val="16"/>
                <w:lang w:val="en-US" w:eastAsia="zh-CN"/>
              </w:rPr>
              <w:t>(if any)</w:t>
            </w:r>
          </w:p>
        </w:tc>
      </w:tr>
      <w:tr w:rsidR="00AB46CB" w:rsidRPr="00267633" w:rsidTr="00AB46CB">
        <w:trPr>
          <w:divId w:val="2116439976"/>
          <w:trHeight w:val="2331"/>
          <w:jc w:val="center"/>
        </w:trPr>
        <w:tc>
          <w:tcPr>
            <w:tcW w:w="5568" w:type="dxa"/>
            <w:gridSpan w:val="3"/>
            <w:shd w:val="clear" w:color="auto" w:fill="auto"/>
          </w:tcPr>
          <w:p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i/>
                <w:iCs/>
                <w:sz w:val="16"/>
                <w:szCs w:val="16"/>
                <w:lang w:val="en-US" w:eastAsia="zh-CN"/>
              </w:rPr>
            </w:pPr>
            <w:r w:rsidRPr="00267633">
              <w:rPr>
                <w:rFonts w:ascii="Arial Narrow" w:eastAsia="Calibri" w:hAnsi="Arial Narrow" w:cs="Times New Roman"/>
                <w:i/>
                <w:iCs/>
                <w:sz w:val="16"/>
                <w:szCs w:val="16"/>
                <w:lang w:val="en-US" w:eastAsia="zh-CN"/>
              </w:rPr>
              <w:t>Type of Document (</w:t>
            </w:r>
            <w:r w:rsidRPr="00267633">
              <w:rPr>
                <w:rFonts w:ascii="Wingdings" w:eastAsia="Calibri" w:hAnsi="Wingdings" w:cs="Times New Roman"/>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i/>
                <w:iCs/>
                <w:sz w:val="16"/>
                <w:szCs w:val="16"/>
                <w:lang w:val="en-US" w:eastAsia="zh-CN"/>
              </w:rPr>
              <w:t xml:space="preserve"> where applicable)</w:t>
            </w:r>
          </w:p>
          <w:p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Wingdings"/>
                <w:sz w:val="16"/>
                <w:szCs w:val="16"/>
                <w:lang w:val="en-US" w:eastAsia="zh-CN"/>
              </w:rPr>
            </w:pPr>
          </w:p>
          <w:p w:rsidR="00AB46CB" w:rsidRPr="00267633" w:rsidRDefault="00AB46CB" w:rsidP="00AB46CB">
            <w:pPr>
              <w:widowControl w:val="0"/>
              <w:numPr>
                <w:ilvl w:val="0"/>
                <w:numId w:val="146"/>
              </w:numPr>
              <w:autoSpaceDE w:val="0"/>
              <w:autoSpaceDN w:val="0"/>
              <w:adjustRightInd w:val="0"/>
              <w:spacing w:before="0" w:after="12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Complaint Form</w:t>
            </w:r>
          </w:p>
          <w:p w:rsidR="00AB46CB" w:rsidRPr="00267633" w:rsidRDefault="00AB46CB" w:rsidP="00AB46CB">
            <w:pPr>
              <w:widowControl w:val="0"/>
              <w:numPr>
                <w:ilvl w:val="0"/>
                <w:numId w:val="146"/>
              </w:numPr>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 xml:space="preserve">Notes of Evidence: </w:t>
            </w:r>
            <w:r w:rsidRPr="00267633">
              <w:rPr>
                <w:rFonts w:ascii="Arial Narrow" w:eastAsia="Calibri" w:hAnsi="Arial Narrow" w:cs="Times New Roman"/>
                <w:sz w:val="16"/>
                <w:szCs w:val="16"/>
                <w:lang w:val="en-US" w:eastAsia="zh-CN"/>
              </w:rPr>
              <w:t>………………………………………………………</w:t>
            </w:r>
          </w:p>
          <w:p w:rsidR="00AB46CB" w:rsidRPr="00267633" w:rsidRDefault="00AB46CB" w:rsidP="00FE36E9">
            <w:pPr>
              <w:widowControl w:val="0"/>
              <w:tabs>
                <w:tab w:val="left" w:pos="1692"/>
              </w:tabs>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
                <w:iCs/>
                <w:sz w:val="16"/>
                <w:szCs w:val="16"/>
                <w:lang w:val="en-US" w:eastAsia="zh-CN"/>
              </w:rPr>
              <w:t>(please specify hearing dates)</w:t>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p>
          <w:p w:rsidR="00AB46CB" w:rsidRPr="00267633" w:rsidRDefault="00AB46CB" w:rsidP="00AB46CB">
            <w:pPr>
              <w:widowControl w:val="0"/>
              <w:numPr>
                <w:ilvl w:val="0"/>
                <w:numId w:val="146"/>
              </w:numPr>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 xml:space="preserve">Court Order No: </w:t>
            </w:r>
            <w:r w:rsidRPr="00267633">
              <w:rPr>
                <w:rFonts w:ascii="Arial Narrow" w:eastAsia="Calibri" w:hAnsi="Arial Narrow" w:cs="Times New Roman"/>
                <w:sz w:val="16"/>
                <w:szCs w:val="16"/>
                <w:lang w:val="en-US" w:eastAsia="zh-CN"/>
              </w:rPr>
              <w:t>…………………………………………………………</w:t>
            </w:r>
          </w:p>
          <w:p w:rsidR="00AB46CB" w:rsidRPr="00267633" w:rsidRDefault="00AB46CB" w:rsidP="00FE36E9">
            <w:pPr>
              <w:widowControl w:val="0"/>
              <w:tabs>
                <w:tab w:val="left" w:pos="1658"/>
              </w:tabs>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
                <w:iCs/>
                <w:sz w:val="16"/>
                <w:szCs w:val="16"/>
                <w:lang w:val="en-US" w:eastAsia="zh-CN"/>
              </w:rPr>
              <w:t>(please specify)</w:t>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p>
          <w:p w:rsidR="00AB46CB" w:rsidRPr="00267633" w:rsidRDefault="00AB46CB" w:rsidP="00FE36E9">
            <w:pPr>
              <w:widowControl w:val="0"/>
              <w:tabs>
                <w:tab w:val="left" w:pos="1658"/>
              </w:tabs>
              <w:autoSpaceDE w:val="0"/>
              <w:autoSpaceDN w:val="0"/>
              <w:adjustRightInd w:val="0"/>
              <w:spacing w:before="0" w:after="0" w:line="240" w:lineRule="auto"/>
              <w:rPr>
                <w:rFonts w:ascii="Arial Narrow" w:eastAsia="Calibri" w:hAnsi="Arial Narrow" w:cs="Times New Roman"/>
                <w:iCs/>
                <w:sz w:val="16"/>
                <w:szCs w:val="16"/>
                <w:lang w:val="en-US" w:eastAsia="zh-CN"/>
              </w:rPr>
            </w:pPr>
          </w:p>
          <w:p w:rsidR="00AB46CB" w:rsidRPr="00267633" w:rsidRDefault="00AB46CB" w:rsidP="00AB46CB">
            <w:pPr>
              <w:widowControl w:val="0"/>
              <w:numPr>
                <w:ilvl w:val="0"/>
                <w:numId w:val="146"/>
              </w:numPr>
              <w:tabs>
                <w:tab w:val="left" w:pos="382"/>
                <w:tab w:val="left" w:pos="1658"/>
              </w:tabs>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t xml:space="preserve">Others     </w:t>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sz w:val="16"/>
                <w:szCs w:val="16"/>
                <w:lang w:val="en-US" w:eastAsia="zh-CN"/>
              </w:rPr>
              <w:t>…………………………………………………………</w:t>
            </w:r>
          </w:p>
          <w:p w:rsidR="00AB46CB" w:rsidRPr="00267633" w:rsidRDefault="00AB46CB" w:rsidP="00FE36E9">
            <w:pPr>
              <w:widowControl w:val="0"/>
              <w:tabs>
                <w:tab w:val="left" w:pos="382"/>
                <w:tab w:val="left" w:pos="1658"/>
              </w:tabs>
              <w:autoSpaceDE w:val="0"/>
              <w:autoSpaceDN w:val="0"/>
              <w:adjustRightInd w:val="0"/>
              <w:spacing w:before="0" w:after="0" w:line="240" w:lineRule="auto"/>
              <w:ind w:left="459"/>
              <w:rPr>
                <w:rFonts w:ascii="Arial Narrow" w:eastAsia="Calibri" w:hAnsi="Arial Narrow" w:cs="Times New Roman"/>
                <w:i/>
                <w:iCs/>
                <w:sz w:val="16"/>
                <w:szCs w:val="16"/>
                <w:lang w:val="en-US" w:eastAsia="zh-CN"/>
              </w:rPr>
            </w:pP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i/>
                <w:sz w:val="16"/>
                <w:szCs w:val="16"/>
                <w:lang w:val="en-US" w:eastAsia="zh-CN"/>
              </w:rPr>
              <w:t>(please specify)</w:t>
            </w:r>
          </w:p>
          <w:p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iCs/>
                <w:sz w:val="16"/>
                <w:szCs w:val="16"/>
                <w:lang w:val="en-US" w:eastAsia="zh-CN"/>
              </w:rPr>
            </w:pPr>
          </w:p>
          <w:p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iCs/>
                <w:sz w:val="16"/>
                <w:szCs w:val="16"/>
                <w:lang w:val="en-US" w:eastAsia="zh-CN"/>
              </w:rPr>
            </w:pPr>
          </w:p>
        </w:tc>
        <w:tc>
          <w:tcPr>
            <w:tcW w:w="5568" w:type="dxa"/>
            <w:gridSpan w:val="4"/>
            <w:shd w:val="clear" w:color="auto" w:fill="auto"/>
          </w:tcPr>
          <w:p w:rsidR="00AB46CB" w:rsidRPr="00267633" w:rsidRDefault="00AB46CB" w:rsidP="00FE36E9">
            <w:pPr>
              <w:widowControl w:val="0"/>
              <w:tabs>
                <w:tab w:val="left" w:pos="1658"/>
              </w:tabs>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p>
          <w:p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iCs/>
                <w:sz w:val="16"/>
                <w:szCs w:val="16"/>
                <w:highlight w:val="cyan"/>
                <w:lang w:val="en-US" w:eastAsia="zh-CN"/>
              </w:rPr>
            </w:pPr>
          </w:p>
          <w:p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iCs/>
                <w:sz w:val="16"/>
                <w:szCs w:val="16"/>
                <w:lang w:val="en-US" w:eastAsia="zh-CN"/>
              </w:rPr>
            </w:pPr>
          </w:p>
          <w:p w:rsidR="00AB46CB" w:rsidRPr="00267633" w:rsidRDefault="00AB46CB" w:rsidP="00AB46CB">
            <w:pPr>
              <w:widowControl w:val="0"/>
              <w:numPr>
                <w:ilvl w:val="0"/>
                <w:numId w:val="146"/>
              </w:numPr>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
                <w:iCs/>
                <w:sz w:val="16"/>
                <w:szCs w:val="16"/>
                <w:lang w:val="en-US" w:eastAsia="zh-CN"/>
              </w:rPr>
              <w:t xml:space="preserve">Certified True Copy </w:t>
            </w:r>
          </w:p>
          <w:p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iCs/>
                <w:sz w:val="16"/>
                <w:szCs w:val="16"/>
                <w:lang w:val="en-US" w:eastAsia="zh-CN"/>
              </w:rPr>
            </w:pPr>
            <w:r w:rsidRPr="00267633">
              <w:rPr>
                <w:rFonts w:ascii="Arial Narrow" w:eastAsia="Calibri" w:hAnsi="Arial Narrow" w:cs="Times New Roman"/>
                <w:i/>
                <w:iCs/>
                <w:sz w:val="16"/>
                <w:szCs w:val="16"/>
                <w:lang w:val="en-US" w:eastAsia="zh-CN"/>
              </w:rPr>
              <w:t xml:space="preserve">or </w:t>
            </w:r>
          </w:p>
          <w:p w:rsidR="00AB46CB" w:rsidRPr="00267633" w:rsidRDefault="00AB46CB" w:rsidP="00AB46CB">
            <w:pPr>
              <w:widowControl w:val="0"/>
              <w:numPr>
                <w:ilvl w:val="0"/>
                <w:numId w:val="146"/>
              </w:numPr>
              <w:autoSpaceDE w:val="0"/>
              <w:autoSpaceDN w:val="0"/>
              <w:adjustRightInd w:val="0"/>
              <w:spacing w:before="0" w:after="0" w:line="240" w:lineRule="auto"/>
              <w:rPr>
                <w:rFonts w:ascii="Arial Narrow" w:eastAsia="Calibri" w:hAnsi="Arial Narrow" w:cs="Times New Roman"/>
                <w:iCs/>
                <w:sz w:val="16"/>
                <w:szCs w:val="16"/>
                <w:lang w:val="en-US" w:eastAsia="zh-CN"/>
              </w:rPr>
            </w:pPr>
            <w:r w:rsidRPr="00267633">
              <w:rPr>
                <w:rFonts w:ascii="Arial Narrow" w:eastAsia="Calibri" w:hAnsi="Arial Narrow" w:cs="Times New Roman"/>
                <w:i/>
                <w:iCs/>
                <w:sz w:val="16"/>
                <w:szCs w:val="16"/>
                <w:lang w:val="en-US" w:eastAsia="zh-CN"/>
              </w:rPr>
              <w:t>Plain Copy</w:t>
            </w:r>
          </w:p>
          <w:p w:rsidR="00AB46CB" w:rsidRPr="00267633" w:rsidRDefault="00AB46CB" w:rsidP="00FE36E9">
            <w:pPr>
              <w:widowControl w:val="0"/>
              <w:autoSpaceDE w:val="0"/>
              <w:autoSpaceDN w:val="0"/>
              <w:adjustRightInd w:val="0"/>
              <w:spacing w:before="0" w:after="0" w:line="240" w:lineRule="auto"/>
              <w:ind w:left="99"/>
              <w:rPr>
                <w:rFonts w:ascii="Arial Narrow" w:eastAsia="Calibri" w:hAnsi="Arial Narrow" w:cs="Times New Roman"/>
                <w:sz w:val="16"/>
                <w:szCs w:val="16"/>
                <w:lang w:val="en-US" w:eastAsia="zh-CN"/>
              </w:rPr>
            </w:pPr>
            <w:r w:rsidRPr="00267633">
              <w:rPr>
                <w:rFonts w:ascii="Arial Narrow" w:eastAsia="Calibri" w:hAnsi="Arial Narrow" w:cs="Times New Roman"/>
                <w:iCs/>
                <w:sz w:val="16"/>
                <w:szCs w:val="16"/>
                <w:lang w:val="en-US" w:eastAsia="zh-CN"/>
              </w:rPr>
              <w:tab/>
            </w:r>
          </w:p>
        </w:tc>
      </w:tr>
      <w:tr w:rsidR="00AB46CB" w:rsidRPr="00267633" w:rsidTr="00AB46CB">
        <w:trPr>
          <w:divId w:val="2116439976"/>
          <w:trHeight w:val="287"/>
          <w:jc w:val="center"/>
        </w:trPr>
        <w:tc>
          <w:tcPr>
            <w:tcW w:w="11136" w:type="dxa"/>
            <w:gridSpan w:val="7"/>
            <w:tcBorders>
              <w:bottom w:val="nil"/>
            </w:tcBorders>
          </w:tcPr>
          <w:p w:rsidR="00AB46CB" w:rsidRPr="00267633" w:rsidRDefault="00AB46CB" w:rsidP="00FE36E9">
            <w:pPr>
              <w:widowControl w:val="0"/>
              <w:autoSpaceDE w:val="0"/>
              <w:autoSpaceDN w:val="0"/>
              <w:adjustRightInd w:val="0"/>
              <w:spacing w:before="0" w:after="12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b/>
                <w:bCs/>
                <w:i/>
                <w:iCs/>
                <w:sz w:val="16"/>
                <w:szCs w:val="16"/>
                <w:lang w:val="en-US" w:eastAsia="zh-CN"/>
              </w:rPr>
              <w:t>Reasons For Application (</w:t>
            </w:r>
            <w:r w:rsidRPr="00267633">
              <w:rPr>
                <w:rFonts w:ascii="Wingdings" w:eastAsia="Calibri" w:hAnsi="Wingdings" w:cs="Wingdings"/>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b/>
                <w:bCs/>
                <w:i/>
                <w:iCs/>
                <w:sz w:val="16"/>
                <w:szCs w:val="16"/>
                <w:lang w:val="en-US" w:eastAsia="zh-CN"/>
              </w:rPr>
              <w:t xml:space="preserve"> where applicable)</w:t>
            </w:r>
          </w:p>
        </w:tc>
      </w:tr>
      <w:tr w:rsidR="00AB46CB" w:rsidRPr="00267633" w:rsidTr="00AB46CB">
        <w:trPr>
          <w:divId w:val="2116439976"/>
          <w:trHeight w:val="1197"/>
          <w:jc w:val="center"/>
        </w:trPr>
        <w:tc>
          <w:tcPr>
            <w:tcW w:w="5568" w:type="dxa"/>
            <w:gridSpan w:val="3"/>
            <w:tcBorders>
              <w:top w:val="nil"/>
              <w:right w:val="nil"/>
            </w:tcBorders>
          </w:tcPr>
          <w:p w:rsidR="00AB46CB" w:rsidRPr="00267633" w:rsidRDefault="00AB46CB" w:rsidP="00AB46CB">
            <w:pPr>
              <w:widowControl w:val="0"/>
              <w:numPr>
                <w:ilvl w:val="0"/>
                <w:numId w:val="146"/>
              </w:numPr>
              <w:autoSpaceDE w:val="0"/>
              <w:autoSpaceDN w:val="0"/>
              <w:adjustRightInd w:val="0"/>
              <w:spacing w:before="0" w:after="0" w:line="240" w:lineRule="auto"/>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 xml:space="preserve">Misplaced Original Copy of the Order/Charge/Others </w:t>
            </w:r>
          </w:p>
          <w:p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sz w:val="16"/>
                <w:szCs w:val="16"/>
                <w:lang w:val="en-US" w:eastAsia="zh-CN"/>
              </w:rPr>
            </w:pPr>
          </w:p>
          <w:p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w:t>
            </w:r>
          </w:p>
          <w:p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b/>
                <w:bCs/>
                <w:sz w:val="16"/>
                <w:szCs w:val="16"/>
                <w:lang w:val="en-US" w:eastAsia="zh-CN"/>
              </w:rPr>
            </w:pPr>
          </w:p>
          <w:p w:rsidR="00AB46CB" w:rsidRPr="00267633" w:rsidRDefault="00AB46CB" w:rsidP="00AB46CB">
            <w:pPr>
              <w:widowControl w:val="0"/>
              <w:numPr>
                <w:ilvl w:val="0"/>
                <w:numId w:val="146"/>
              </w:numPr>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For reference</w:t>
            </w:r>
          </w:p>
          <w:p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tc>
        <w:tc>
          <w:tcPr>
            <w:tcW w:w="5568" w:type="dxa"/>
            <w:gridSpan w:val="4"/>
            <w:tcBorders>
              <w:top w:val="nil"/>
              <w:left w:val="nil"/>
              <w:bottom w:val="nil"/>
            </w:tcBorders>
          </w:tcPr>
          <w:p w:rsidR="00AB46CB" w:rsidRPr="00267633" w:rsidRDefault="00AB46CB" w:rsidP="00AB46CB">
            <w:pPr>
              <w:widowControl w:val="0"/>
              <w:numPr>
                <w:ilvl w:val="0"/>
                <w:numId w:val="146"/>
              </w:numPr>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To seek legal advice/ representation</w:t>
            </w:r>
          </w:p>
          <w:p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sz w:val="16"/>
                <w:szCs w:val="16"/>
                <w:lang w:val="en-US" w:eastAsia="zh-CN"/>
              </w:rPr>
            </w:pPr>
          </w:p>
          <w:p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p w:rsidR="00AB46CB" w:rsidRPr="00267633" w:rsidRDefault="00AB46CB" w:rsidP="00AB46CB">
            <w:pPr>
              <w:widowControl w:val="0"/>
              <w:numPr>
                <w:ilvl w:val="0"/>
                <w:numId w:val="146"/>
              </w:numPr>
              <w:autoSpaceDE w:val="0"/>
              <w:autoSpaceDN w:val="0"/>
              <w:adjustRightInd w:val="0"/>
              <w:spacing w:before="0" w:after="0" w:line="240" w:lineRule="auto"/>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Others :</w:t>
            </w:r>
          </w:p>
          <w:p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sz w:val="16"/>
                <w:szCs w:val="16"/>
                <w:lang w:val="en-US" w:eastAsia="zh-CN"/>
              </w:rPr>
            </w:pPr>
          </w:p>
          <w:p w:rsidR="00AB46CB" w:rsidRPr="00267633" w:rsidRDefault="00AB46CB" w:rsidP="00FE36E9">
            <w:pPr>
              <w:widowControl w:val="0"/>
              <w:autoSpaceDE w:val="0"/>
              <w:autoSpaceDN w:val="0"/>
              <w:adjustRightInd w:val="0"/>
              <w:spacing w:before="0" w:after="0" w:line="240" w:lineRule="auto"/>
              <w:ind w:left="45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w:t>
            </w:r>
          </w:p>
          <w:p w:rsidR="00AB46CB" w:rsidRPr="00267633" w:rsidRDefault="00AB46CB" w:rsidP="00FE36E9">
            <w:pPr>
              <w:widowControl w:val="0"/>
              <w:tabs>
                <w:tab w:val="left" w:pos="416"/>
              </w:tabs>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i/>
                <w:iCs/>
                <w:sz w:val="16"/>
                <w:szCs w:val="16"/>
                <w:lang w:val="en-US" w:eastAsia="zh-CN"/>
              </w:rPr>
              <w:tab/>
              <w:t>(please specify)</w:t>
            </w:r>
          </w:p>
        </w:tc>
      </w:tr>
      <w:tr w:rsidR="00AB46CB" w:rsidRPr="00267633" w:rsidTr="00AB46CB">
        <w:trPr>
          <w:divId w:val="2116439976"/>
          <w:trHeight w:val="2304"/>
          <w:jc w:val="center"/>
        </w:trPr>
        <w:tc>
          <w:tcPr>
            <w:tcW w:w="11136" w:type="dxa"/>
            <w:gridSpan w:val="7"/>
          </w:tcPr>
          <w:p w:rsidR="00AB46CB" w:rsidRPr="00267633" w:rsidRDefault="00AB46CB" w:rsidP="00AB46CB">
            <w:pPr>
              <w:widowControl w:val="0"/>
              <w:numPr>
                <w:ilvl w:val="0"/>
                <w:numId w:val="156"/>
              </w:numPr>
              <w:autoSpaceDE w:val="0"/>
              <w:autoSpaceDN w:val="0"/>
              <w:adjustRightInd w:val="0"/>
              <w:spacing w:before="60" w:after="60" w:line="240" w:lineRule="auto"/>
              <w:ind w:left="425" w:hanging="357"/>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 xml:space="preserve">I understand that I am to pay the required fees for the above in accordance with the relevant rules or regulations, as applicable, upon submission of the application form. I also understand that the document(s) applied for can only be collected after the stipulated payment has been made. </w:t>
            </w:r>
          </w:p>
          <w:p w:rsidR="00AB46CB" w:rsidRPr="00267633" w:rsidRDefault="00AB46CB" w:rsidP="00AB46CB">
            <w:pPr>
              <w:widowControl w:val="0"/>
              <w:numPr>
                <w:ilvl w:val="0"/>
                <w:numId w:val="156"/>
              </w:numPr>
              <w:autoSpaceDE w:val="0"/>
              <w:autoSpaceDN w:val="0"/>
              <w:adjustRightInd w:val="0"/>
              <w:spacing w:before="0" w:after="60" w:line="240" w:lineRule="auto"/>
              <w:ind w:left="426"/>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 xml:space="preserve">I also understand that the Court, upon approval of the application, will only release the document(s) applied for to parties named in the action or their solicitors. </w:t>
            </w:r>
            <w:r>
              <w:rPr>
                <w:rFonts w:ascii="Arial Narrow" w:eastAsia="Calibri" w:hAnsi="Arial Narrow" w:cs="Times New Roman"/>
                <w:sz w:val="16"/>
                <w:szCs w:val="16"/>
                <w:lang w:val="en-US" w:eastAsia="zh-CN"/>
              </w:rPr>
              <w:t>For proceedings under Vulnerable Adults Act, the documents may also be released to the applicant or a person who had filed a notice of objection or their solicitors.</w:t>
            </w:r>
          </w:p>
          <w:p w:rsidR="00AB46CB" w:rsidRPr="00267633" w:rsidRDefault="00AB46CB" w:rsidP="00AB46CB">
            <w:pPr>
              <w:widowControl w:val="0"/>
              <w:numPr>
                <w:ilvl w:val="0"/>
                <w:numId w:val="156"/>
              </w:numPr>
              <w:autoSpaceDE w:val="0"/>
              <w:autoSpaceDN w:val="0"/>
              <w:adjustRightInd w:val="0"/>
              <w:spacing w:before="0" w:after="60" w:line="240" w:lineRule="auto"/>
              <w:ind w:left="426"/>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 xml:space="preserve">I also understand that my application will be deemed as lapsed if the document(s) applied for is/are not collected within 21 days from the date I am informed on the availability thereof. I also understand that I am required to provide a </w:t>
            </w:r>
            <w:r w:rsidRPr="00267633">
              <w:rPr>
                <w:rFonts w:ascii="Arial Narrow" w:eastAsia="Calibri" w:hAnsi="Arial Narrow" w:cs="Times New Roman"/>
                <w:b/>
                <w:bCs/>
                <w:sz w:val="16"/>
                <w:szCs w:val="16"/>
                <w:lang w:val="en-US" w:eastAsia="zh-CN"/>
              </w:rPr>
              <w:t>Letter of Authorisation</w:t>
            </w:r>
            <w:r w:rsidRPr="00267633">
              <w:rPr>
                <w:rFonts w:ascii="Arial Narrow" w:eastAsia="Calibri" w:hAnsi="Arial Narrow" w:cs="Times New Roman"/>
                <w:sz w:val="16"/>
                <w:szCs w:val="16"/>
                <w:lang w:val="en-US" w:eastAsia="zh-CN"/>
              </w:rPr>
              <w:t xml:space="preserve"> for another person to collect the requested document(s) on my behalf if I am unable to collect them personally.</w:t>
            </w:r>
          </w:p>
          <w:p w:rsidR="00AB46CB" w:rsidRPr="00267633" w:rsidRDefault="00AB46CB" w:rsidP="00FE36E9">
            <w:pPr>
              <w:widowControl w:val="0"/>
              <w:autoSpaceDE w:val="0"/>
              <w:autoSpaceDN w:val="0"/>
              <w:adjustRightInd w:val="0"/>
              <w:spacing w:before="0" w:after="0" w:line="240" w:lineRule="auto"/>
              <w:ind w:left="142"/>
              <w:rPr>
                <w:rFonts w:ascii="Arial Narrow" w:eastAsia="Calibri" w:hAnsi="Arial Narrow" w:cs="Times New Roman"/>
                <w:sz w:val="16"/>
                <w:szCs w:val="16"/>
                <w:lang w:val="en-US" w:eastAsia="zh-CN"/>
              </w:rPr>
            </w:pPr>
          </w:p>
          <w:p w:rsidR="00AB46CB" w:rsidRPr="00267633" w:rsidRDefault="00AB46CB" w:rsidP="00FE36E9">
            <w:pPr>
              <w:widowControl w:val="0"/>
              <w:autoSpaceDE w:val="0"/>
              <w:autoSpaceDN w:val="0"/>
              <w:adjustRightInd w:val="0"/>
              <w:spacing w:before="0" w:after="0" w:line="240" w:lineRule="auto"/>
              <w:ind w:left="142"/>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_______________________________</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_________________________</w:t>
            </w:r>
          </w:p>
          <w:p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 xml:space="preserve">                Signature of Applicant</w:t>
            </w:r>
            <w:r w:rsidRPr="00267633">
              <w:rPr>
                <w:rFonts w:ascii="Arial Narrow" w:eastAsia="Calibri" w:hAnsi="Arial Narrow" w:cs="Times New Roman"/>
                <w:sz w:val="16"/>
                <w:szCs w:val="16"/>
                <w:lang w:val="en-US" w:eastAsia="zh-CN"/>
              </w:rPr>
              <w:tab/>
              <w:t xml:space="preserve">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xml:space="preserve">  Date</w:t>
            </w:r>
          </w:p>
        </w:tc>
      </w:tr>
      <w:tr w:rsidR="00AB46CB" w:rsidRPr="00267633" w:rsidTr="00AB46CB">
        <w:trPr>
          <w:divId w:val="2116439976"/>
          <w:trHeight w:val="152"/>
          <w:jc w:val="center"/>
        </w:trPr>
        <w:tc>
          <w:tcPr>
            <w:tcW w:w="11136" w:type="dxa"/>
            <w:gridSpan w:val="7"/>
            <w:shd w:val="clear" w:color="auto" w:fill="00B0F0"/>
          </w:tcPr>
          <w:p w:rsidR="00AB46CB" w:rsidRPr="00267633" w:rsidRDefault="00AB46CB" w:rsidP="00FE36E9">
            <w:pPr>
              <w:widowControl w:val="0"/>
              <w:autoSpaceDE w:val="0"/>
              <w:autoSpaceDN w:val="0"/>
              <w:adjustRightInd w:val="0"/>
              <w:spacing w:before="0" w:after="0" w:line="240" w:lineRule="auto"/>
              <w:jc w:val="center"/>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FOR OFFICIAL USE ONLY</w:t>
            </w:r>
          </w:p>
        </w:tc>
      </w:tr>
      <w:tr w:rsidR="00AB46CB" w:rsidRPr="00267633" w:rsidTr="00AB46CB">
        <w:trPr>
          <w:divId w:val="2116439976"/>
          <w:trHeight w:val="346"/>
          <w:jc w:val="center"/>
        </w:trPr>
        <w:tc>
          <w:tcPr>
            <w:tcW w:w="3670" w:type="dxa"/>
            <w:tcBorders>
              <w:bottom w:val="nil"/>
              <w:right w:val="nil"/>
            </w:tcBorders>
          </w:tcPr>
          <w:p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The application is:</w:t>
            </w:r>
          </w:p>
          <w:p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i/>
                <w:iCs/>
                <w:w w:val="96"/>
                <w:sz w:val="16"/>
                <w:szCs w:val="16"/>
                <w:lang w:val="en-US" w:eastAsia="zh-CN"/>
              </w:rPr>
              <w:t>(</w:t>
            </w:r>
            <w:r w:rsidRPr="00267633">
              <w:rPr>
                <w:rFonts w:ascii="Wingdings" w:eastAsia="Calibri" w:hAnsi="Wingdings" w:cs="Wingdings"/>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i/>
                <w:iCs/>
                <w:w w:val="96"/>
                <w:sz w:val="16"/>
                <w:szCs w:val="16"/>
                <w:lang w:val="en-US" w:eastAsia="zh-CN"/>
              </w:rPr>
              <w:t>where applicable)</w:t>
            </w:r>
          </w:p>
        </w:tc>
        <w:tc>
          <w:tcPr>
            <w:tcW w:w="2425" w:type="dxa"/>
            <w:gridSpan w:val="3"/>
            <w:tcBorders>
              <w:left w:val="nil"/>
              <w:bottom w:val="nil"/>
              <w:right w:val="nil"/>
            </w:tcBorders>
          </w:tcPr>
          <w:p w:rsidR="00AB46CB" w:rsidRPr="00267633" w:rsidRDefault="00AB46CB" w:rsidP="00AB46CB">
            <w:pPr>
              <w:widowControl w:val="0"/>
              <w:numPr>
                <w:ilvl w:val="0"/>
                <w:numId w:val="146"/>
              </w:numPr>
              <w:autoSpaceDE w:val="0"/>
              <w:autoSpaceDN w:val="0"/>
              <w:adjustRightInd w:val="0"/>
              <w:spacing w:before="0" w:after="0" w:line="240" w:lineRule="auto"/>
              <w:ind w:left="453" w:hanging="357"/>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Approved</w:t>
            </w:r>
          </w:p>
        </w:tc>
        <w:tc>
          <w:tcPr>
            <w:tcW w:w="5041" w:type="dxa"/>
            <w:gridSpan w:val="3"/>
            <w:tcBorders>
              <w:left w:val="nil"/>
              <w:bottom w:val="nil"/>
            </w:tcBorders>
          </w:tcPr>
          <w:p w:rsidR="00AB46CB" w:rsidRPr="00267633" w:rsidRDefault="00AB46CB" w:rsidP="00AB46CB">
            <w:pPr>
              <w:widowControl w:val="0"/>
              <w:numPr>
                <w:ilvl w:val="0"/>
                <w:numId w:val="146"/>
              </w:numPr>
              <w:autoSpaceDE w:val="0"/>
              <w:autoSpaceDN w:val="0"/>
              <w:adjustRightInd w:val="0"/>
              <w:spacing w:before="0" w:after="0" w:line="240" w:lineRule="auto"/>
              <w:ind w:left="453" w:hanging="357"/>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Not approved</w:t>
            </w:r>
          </w:p>
          <w:p w:rsidR="00AB46CB" w:rsidRPr="00267633" w:rsidRDefault="00AB46CB" w:rsidP="00FE36E9">
            <w:pPr>
              <w:widowControl w:val="0"/>
              <w:tabs>
                <w:tab w:val="left" w:pos="459"/>
              </w:tabs>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ab/>
              <w:t>Reasons for rejection (where applicable):</w:t>
            </w:r>
          </w:p>
        </w:tc>
      </w:tr>
      <w:tr w:rsidR="00AB46CB" w:rsidRPr="00267633" w:rsidTr="00AB46CB">
        <w:trPr>
          <w:divId w:val="2116439976"/>
          <w:trHeight w:val="618"/>
          <w:jc w:val="center"/>
        </w:trPr>
        <w:tc>
          <w:tcPr>
            <w:tcW w:w="5525" w:type="dxa"/>
            <w:gridSpan w:val="2"/>
            <w:tcBorders>
              <w:top w:val="nil"/>
              <w:right w:val="nil"/>
            </w:tcBorders>
          </w:tcPr>
          <w:p w:rsidR="00AB46CB" w:rsidRPr="00267633" w:rsidRDefault="00AB46CB" w:rsidP="00FE36E9">
            <w:pPr>
              <w:widowControl w:val="0"/>
              <w:autoSpaceDE w:val="0"/>
              <w:autoSpaceDN w:val="0"/>
              <w:adjustRightInd w:val="0"/>
              <w:spacing w:before="0" w:after="40" w:line="240" w:lineRule="auto"/>
              <w:rPr>
                <w:rFonts w:ascii="Arial Narrow" w:eastAsia="Calibri" w:hAnsi="Arial Narrow" w:cs="Times New Roman"/>
                <w:bCs/>
                <w:i/>
                <w:sz w:val="16"/>
                <w:szCs w:val="16"/>
                <w:lang w:val="en-US" w:eastAsia="zh-CN"/>
              </w:rPr>
            </w:pPr>
          </w:p>
          <w:p w:rsidR="00AB46CB" w:rsidRPr="00267633" w:rsidRDefault="00AB46CB" w:rsidP="00FE36E9">
            <w:pPr>
              <w:widowControl w:val="0"/>
              <w:autoSpaceDE w:val="0"/>
              <w:autoSpaceDN w:val="0"/>
              <w:adjustRightInd w:val="0"/>
              <w:spacing w:before="0" w:after="40" w:line="240" w:lineRule="auto"/>
              <w:rPr>
                <w:rFonts w:ascii="Arial Narrow" w:eastAsia="Calibri" w:hAnsi="Arial Narrow" w:cs="Times New Roman"/>
                <w:bCs/>
                <w:i/>
                <w:sz w:val="16"/>
                <w:szCs w:val="16"/>
                <w:lang w:val="en-US" w:eastAsia="zh-CN"/>
              </w:rPr>
            </w:pPr>
            <w:r w:rsidRPr="00267633">
              <w:rPr>
                <w:rFonts w:ascii="Arial Narrow" w:eastAsia="Calibri" w:hAnsi="Arial Narrow" w:cs="Times New Roman"/>
                <w:bCs/>
                <w:i/>
                <w:sz w:val="16"/>
                <w:szCs w:val="16"/>
                <w:lang w:val="en-US" w:eastAsia="zh-CN"/>
              </w:rPr>
              <w:t>________________________________________________________________</w:t>
            </w:r>
          </w:p>
          <w:p w:rsidR="00AB46CB" w:rsidRPr="00267633" w:rsidRDefault="00AB46CB" w:rsidP="00FE36E9">
            <w:pPr>
              <w:widowControl w:val="0"/>
              <w:autoSpaceDE w:val="0"/>
              <w:autoSpaceDN w:val="0"/>
              <w:adjustRightInd w:val="0"/>
              <w:spacing w:before="0" w:after="40" w:line="240" w:lineRule="auto"/>
              <w:rPr>
                <w:rFonts w:ascii="Arial Narrow" w:eastAsia="Calibri" w:hAnsi="Arial Narrow" w:cs="Times New Roman"/>
                <w:b/>
                <w:bCs/>
                <w:sz w:val="16"/>
                <w:szCs w:val="16"/>
                <w:lang w:val="en-US" w:eastAsia="zh-CN"/>
              </w:rPr>
            </w:pPr>
            <w:r w:rsidRPr="00267633">
              <w:rPr>
                <w:rFonts w:ascii="Arial Narrow" w:eastAsia="Calibri" w:hAnsi="Arial Narrow" w:cs="Times New Roman"/>
                <w:bCs/>
                <w:i/>
                <w:sz w:val="16"/>
                <w:szCs w:val="16"/>
                <w:lang w:val="en-US" w:eastAsia="zh-CN"/>
              </w:rPr>
              <w:t>Name and Signature of Judicial Officer / Authorised Officer</w:t>
            </w:r>
          </w:p>
        </w:tc>
        <w:tc>
          <w:tcPr>
            <w:tcW w:w="5611" w:type="dxa"/>
            <w:gridSpan w:val="5"/>
            <w:tcBorders>
              <w:top w:val="nil"/>
              <w:left w:val="nil"/>
            </w:tcBorders>
          </w:tcPr>
          <w:p w:rsidR="00AB46CB" w:rsidRPr="00267633" w:rsidRDefault="00AB46CB" w:rsidP="00FE36E9">
            <w:pPr>
              <w:widowControl w:val="0"/>
              <w:tabs>
                <w:tab w:val="left" w:pos="1026"/>
              </w:tabs>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ab/>
            </w:r>
          </w:p>
          <w:p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p>
          <w:p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
                <w:bCs/>
                <w:sz w:val="16"/>
                <w:szCs w:val="16"/>
                <w:lang w:val="en-US" w:eastAsia="zh-CN"/>
              </w:rPr>
            </w:pPr>
          </w:p>
        </w:tc>
      </w:tr>
      <w:tr w:rsidR="00AB46CB" w:rsidRPr="00267633" w:rsidTr="00AB46CB">
        <w:trPr>
          <w:divId w:val="2116439976"/>
          <w:trHeight w:val="405"/>
          <w:jc w:val="center"/>
        </w:trPr>
        <w:tc>
          <w:tcPr>
            <w:tcW w:w="5525" w:type="dxa"/>
            <w:gridSpan w:val="2"/>
            <w:tcBorders>
              <w:bottom w:val="nil"/>
            </w:tcBorders>
          </w:tcPr>
          <w:p w:rsidR="00AB46CB" w:rsidRPr="00267633" w:rsidRDefault="00AB46CB" w:rsidP="00FE36E9">
            <w:pPr>
              <w:widowControl w:val="0"/>
              <w:autoSpaceDE w:val="0"/>
              <w:autoSpaceDN w:val="0"/>
              <w:adjustRightInd w:val="0"/>
              <w:spacing w:before="0" w:after="40" w:line="240" w:lineRule="auto"/>
              <w:ind w:left="426"/>
              <w:rPr>
                <w:rFonts w:ascii="Arial Narrow" w:eastAsia="Calibri" w:hAnsi="Arial Narrow" w:cs="Times New Roman"/>
                <w:bCs/>
                <w:sz w:val="16"/>
                <w:szCs w:val="16"/>
                <w:lang w:val="en-US" w:eastAsia="zh-CN"/>
              </w:rPr>
            </w:pPr>
          </w:p>
          <w:p w:rsidR="00AB46CB" w:rsidRPr="00267633" w:rsidRDefault="00AB46CB" w:rsidP="00AB46CB">
            <w:pPr>
              <w:widowControl w:val="0"/>
              <w:numPr>
                <w:ilvl w:val="0"/>
                <w:numId w:val="147"/>
              </w:numPr>
              <w:autoSpaceDE w:val="0"/>
              <w:autoSpaceDN w:val="0"/>
              <w:adjustRightInd w:val="0"/>
              <w:spacing w:before="0" w:after="40" w:line="240" w:lineRule="auto"/>
              <w:ind w:left="426" w:hanging="357"/>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Total Fees payable : _________________________________________________</w:t>
            </w:r>
          </w:p>
          <w:p w:rsidR="00AB46CB" w:rsidRPr="00267633" w:rsidRDefault="00AB46CB" w:rsidP="00FE36E9">
            <w:pPr>
              <w:widowControl w:val="0"/>
              <w:autoSpaceDE w:val="0"/>
              <w:autoSpaceDN w:val="0"/>
              <w:adjustRightInd w:val="0"/>
              <w:spacing w:before="0" w:after="40" w:line="240" w:lineRule="auto"/>
              <w:ind w:left="426"/>
              <w:rPr>
                <w:rFonts w:ascii="Arial Narrow" w:eastAsia="Calibri" w:hAnsi="Arial Narrow" w:cs="Times New Roman"/>
                <w:bCs/>
                <w:sz w:val="16"/>
                <w:szCs w:val="16"/>
                <w:lang w:val="en-US" w:eastAsia="zh-CN"/>
              </w:rPr>
            </w:pPr>
          </w:p>
        </w:tc>
        <w:tc>
          <w:tcPr>
            <w:tcW w:w="2805" w:type="dxa"/>
            <w:gridSpan w:val="3"/>
          </w:tcPr>
          <w:p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No. of documents collected:</w:t>
            </w:r>
          </w:p>
        </w:tc>
        <w:tc>
          <w:tcPr>
            <w:tcW w:w="2806" w:type="dxa"/>
            <w:gridSpan w:val="2"/>
          </w:tcPr>
          <w:p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No. of Pages:</w:t>
            </w:r>
          </w:p>
        </w:tc>
      </w:tr>
      <w:tr w:rsidR="00AB46CB" w:rsidRPr="00267633" w:rsidTr="00AB46CB">
        <w:trPr>
          <w:divId w:val="2116439976"/>
          <w:trHeight w:val="190"/>
          <w:jc w:val="center"/>
        </w:trPr>
        <w:tc>
          <w:tcPr>
            <w:tcW w:w="5525" w:type="dxa"/>
            <w:gridSpan w:val="2"/>
            <w:tcBorders>
              <w:top w:val="nil"/>
              <w:bottom w:val="nil"/>
            </w:tcBorders>
          </w:tcPr>
          <w:p w:rsidR="00AB46CB" w:rsidRPr="00267633" w:rsidRDefault="00AB46CB" w:rsidP="00AB46CB">
            <w:pPr>
              <w:widowControl w:val="0"/>
              <w:numPr>
                <w:ilvl w:val="0"/>
                <w:numId w:val="147"/>
              </w:numPr>
              <w:autoSpaceDE w:val="0"/>
              <w:autoSpaceDN w:val="0"/>
              <w:adjustRightInd w:val="0"/>
              <w:spacing w:before="0" w:after="40" w:line="240" w:lineRule="auto"/>
              <w:ind w:left="426" w:hanging="357"/>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Paid on: ____________________ Receipt No: _____________________________</w:t>
            </w:r>
          </w:p>
        </w:tc>
        <w:tc>
          <w:tcPr>
            <w:tcW w:w="5611" w:type="dxa"/>
            <w:gridSpan w:val="5"/>
            <w:tcBorders>
              <w:bottom w:val="nil"/>
            </w:tcBorders>
          </w:tcPr>
          <w:p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 xml:space="preserve">Document(s) collected by: </w:t>
            </w:r>
          </w:p>
        </w:tc>
      </w:tr>
      <w:tr w:rsidR="00AB46CB" w:rsidRPr="00267633" w:rsidTr="00AB46CB">
        <w:trPr>
          <w:divId w:val="2116439976"/>
          <w:trHeight w:val="471"/>
          <w:jc w:val="center"/>
        </w:trPr>
        <w:tc>
          <w:tcPr>
            <w:tcW w:w="5525" w:type="dxa"/>
            <w:gridSpan w:val="2"/>
            <w:tcBorders>
              <w:top w:val="nil"/>
            </w:tcBorders>
          </w:tcPr>
          <w:p w:rsidR="00AB46CB" w:rsidRPr="00267633" w:rsidRDefault="00AB46CB" w:rsidP="00FE36E9">
            <w:pPr>
              <w:widowControl w:val="0"/>
              <w:autoSpaceDE w:val="0"/>
              <w:autoSpaceDN w:val="0"/>
              <w:adjustRightInd w:val="0"/>
              <w:spacing w:before="0" w:after="40" w:line="240" w:lineRule="auto"/>
              <w:ind w:left="426"/>
              <w:rPr>
                <w:rFonts w:ascii="Arial Narrow" w:eastAsia="Calibri" w:hAnsi="Arial Narrow" w:cs="Times New Roman"/>
                <w:bCs/>
                <w:sz w:val="16"/>
                <w:szCs w:val="16"/>
                <w:lang w:val="en-US" w:eastAsia="zh-CN"/>
              </w:rPr>
            </w:pPr>
          </w:p>
        </w:tc>
        <w:tc>
          <w:tcPr>
            <w:tcW w:w="5611" w:type="dxa"/>
            <w:gridSpan w:val="5"/>
            <w:tcBorders>
              <w:top w:val="nil"/>
            </w:tcBorders>
          </w:tcPr>
          <w:p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 xml:space="preserve">Name &amp; Signature of Collector </w:t>
            </w:r>
          </w:p>
          <w:p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NRIC/Passport/ FIN No:</w:t>
            </w:r>
          </w:p>
          <w:p w:rsidR="00AB46CB" w:rsidRPr="00267633" w:rsidRDefault="00AB46CB" w:rsidP="00FE36E9">
            <w:pPr>
              <w:widowControl w:val="0"/>
              <w:autoSpaceDE w:val="0"/>
              <w:autoSpaceDN w:val="0"/>
              <w:adjustRightInd w:val="0"/>
              <w:spacing w:before="0" w:after="0" w:line="240" w:lineRule="auto"/>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Date:</w:t>
            </w:r>
          </w:p>
        </w:tc>
      </w:tr>
    </w:tbl>
    <w:p w:rsidR="00AB46CB" w:rsidRPr="00267633" w:rsidRDefault="00AB46CB" w:rsidP="00AB46CB">
      <w:pPr>
        <w:widowControl w:val="0"/>
        <w:autoSpaceDE w:val="0"/>
        <w:autoSpaceDN w:val="0"/>
        <w:adjustRightInd w:val="0"/>
        <w:spacing w:before="0" w:after="0" w:line="240" w:lineRule="auto"/>
        <w:ind w:left="142" w:right="141"/>
        <w:divId w:val="2116439976"/>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Page 1 of 2</w:t>
      </w:r>
    </w:p>
    <w:p w:rsidR="00AB46CB" w:rsidRPr="00267633" w:rsidRDefault="00AB46CB" w:rsidP="00AB46CB">
      <w:pPr>
        <w:widowControl w:val="0"/>
        <w:autoSpaceDE w:val="0"/>
        <w:autoSpaceDN w:val="0"/>
        <w:adjustRightInd w:val="0"/>
        <w:spacing w:before="0" w:after="0" w:line="240" w:lineRule="auto"/>
        <w:divId w:val="2116439976"/>
        <w:rPr>
          <w:rFonts w:ascii="Arial Narrow" w:eastAsia="Calibri" w:hAnsi="Arial Narrow" w:cs="Times New Roman"/>
          <w:b/>
          <w:bCs/>
          <w:sz w:val="16"/>
          <w:szCs w:val="16"/>
          <w:lang w:val="en-US" w:eastAsia="zh-CN"/>
        </w:rPr>
      </w:pPr>
    </w:p>
    <w:p w:rsidR="00AB46CB" w:rsidRPr="00267633" w:rsidRDefault="00AB46CB" w:rsidP="00AB46CB">
      <w:pPr>
        <w:widowControl w:val="0"/>
        <w:autoSpaceDE w:val="0"/>
        <w:autoSpaceDN w:val="0"/>
        <w:adjustRightInd w:val="0"/>
        <w:spacing w:before="0" w:after="0" w:line="240" w:lineRule="auto"/>
        <w:jc w:val="center"/>
        <w:divId w:val="2116439976"/>
        <w:rPr>
          <w:rFonts w:ascii="Arial Narrow" w:eastAsia="Calibri" w:hAnsi="Arial Narrow" w:cs="Times New Roman"/>
          <w:b/>
          <w:bCs/>
          <w:sz w:val="20"/>
          <w:szCs w:val="20"/>
          <w:lang w:val="en-US" w:eastAsia="zh-CN"/>
        </w:rPr>
      </w:pPr>
    </w:p>
    <w:p w:rsidR="00AB46CB" w:rsidRPr="00267633" w:rsidRDefault="00AB46CB" w:rsidP="00AB46CB">
      <w:pPr>
        <w:widowControl w:val="0"/>
        <w:autoSpaceDE w:val="0"/>
        <w:autoSpaceDN w:val="0"/>
        <w:adjustRightInd w:val="0"/>
        <w:spacing w:before="0" w:after="0" w:line="240" w:lineRule="auto"/>
        <w:jc w:val="center"/>
        <w:divId w:val="2116439976"/>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Collection Time: Mondays to Fridays – 9.00 am to 1:00pm &amp; 2.00pm to 5.00pm</w:t>
      </w:r>
    </w:p>
    <w:p w:rsidR="00AB46CB" w:rsidRPr="00267633" w:rsidRDefault="00AB46CB" w:rsidP="00AB46CB">
      <w:pPr>
        <w:widowControl w:val="0"/>
        <w:autoSpaceDE w:val="0"/>
        <w:autoSpaceDN w:val="0"/>
        <w:adjustRightInd w:val="0"/>
        <w:spacing w:before="0" w:after="0" w:line="240" w:lineRule="auto"/>
        <w:ind w:right="141"/>
        <w:divId w:val="2116439976"/>
        <w:rPr>
          <w:rFonts w:ascii="Arial Narrow" w:eastAsia="Calibri" w:hAnsi="Arial Narrow" w:cs="Times New Roman"/>
          <w:b/>
          <w:bCs/>
          <w:sz w:val="20"/>
          <w:szCs w:val="20"/>
          <w:lang w:val="en-US" w:eastAsia="zh-CN"/>
        </w:rPr>
      </w:pPr>
    </w:p>
    <w:p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1.</w:t>
      </w:r>
      <w:r w:rsidRPr="00267633">
        <w:rPr>
          <w:rFonts w:ascii="Arial Narrow" w:eastAsia="Calibri" w:hAnsi="Arial Narrow" w:cs="Times New Roman"/>
          <w:sz w:val="20"/>
          <w:szCs w:val="20"/>
          <w:lang w:val="en-US" w:eastAsia="zh-CN"/>
        </w:rPr>
        <w:tab/>
        <w:t>All requests for copies of the records of any court proceedings are subject to the approval of the court.</w:t>
      </w:r>
    </w:p>
    <w:p w:rsidR="00AB46CB" w:rsidRPr="00267633" w:rsidRDefault="00AB46CB" w:rsidP="00AB46CB">
      <w:pPr>
        <w:widowControl w:val="0"/>
        <w:tabs>
          <w:tab w:val="left" w:pos="851"/>
        </w:tabs>
        <w:overflowPunct w:val="0"/>
        <w:autoSpaceDE w:val="0"/>
        <w:autoSpaceDN w:val="0"/>
        <w:adjustRightInd w:val="0"/>
        <w:spacing w:before="0" w:after="0" w:line="230" w:lineRule="auto"/>
        <w:ind w:left="142" w:right="141"/>
        <w:jc w:val="both"/>
        <w:divId w:val="2116439976"/>
        <w:rPr>
          <w:rFonts w:ascii="Arial Narrow" w:eastAsia="Calibri" w:hAnsi="Arial Narrow" w:cs="Times New Roman"/>
          <w:sz w:val="20"/>
          <w:szCs w:val="20"/>
          <w:lang w:val="en-US" w:eastAsia="zh-CN"/>
        </w:rPr>
      </w:pPr>
    </w:p>
    <w:p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2.</w:t>
      </w:r>
      <w:r w:rsidRPr="00267633">
        <w:rPr>
          <w:rFonts w:ascii="Arial Narrow" w:eastAsia="Calibri" w:hAnsi="Arial Narrow" w:cs="Times New Roman"/>
          <w:sz w:val="20"/>
          <w:szCs w:val="20"/>
          <w:lang w:val="en-US" w:eastAsia="zh-CN"/>
        </w:rPr>
        <w:tab/>
        <w:t xml:space="preserve">Once the request has been approved and the applicant has been informed on the availability of the requested document(s) and the cost (where applicable), the said documents will be available for collection for a period of 21 days. Any document(s) not collected within the stipulated period will be destroyed and a fresh request must be submitted thereafter if the applicant still requires the document(s). </w:t>
      </w:r>
    </w:p>
    <w:p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p>
    <w:p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3.</w:t>
      </w:r>
      <w:r w:rsidRPr="00267633">
        <w:rPr>
          <w:rFonts w:ascii="Arial Narrow" w:eastAsia="Calibri" w:hAnsi="Arial Narrow" w:cs="Times New Roman"/>
          <w:sz w:val="20"/>
          <w:szCs w:val="20"/>
          <w:lang w:val="en-US" w:eastAsia="zh-CN"/>
        </w:rPr>
        <w:tab/>
        <w:t xml:space="preserve">An application for copies of the records of any criminal proceedings will only be processed after the stipulated payment has been made. </w:t>
      </w:r>
    </w:p>
    <w:p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p>
    <w:p w:rsidR="00AB46CB" w:rsidRPr="00267633" w:rsidRDefault="00AB46CB" w:rsidP="00AB46CB">
      <w:pPr>
        <w:widowControl w:val="0"/>
        <w:tabs>
          <w:tab w:val="left" w:pos="426"/>
        </w:tabs>
        <w:autoSpaceDE w:val="0"/>
        <w:autoSpaceDN w:val="0"/>
        <w:adjustRightInd w:val="0"/>
        <w:spacing w:before="0" w:after="0" w:line="253" w:lineRule="exact"/>
        <w:ind w:left="426" w:right="141" w:hanging="284"/>
        <w:divId w:val="2116439976"/>
        <w:rPr>
          <w:rFonts w:ascii="Arial Narrow" w:eastAsia="Calibri" w:hAnsi="Arial Narrow" w:cs="Times New Roman"/>
          <w:sz w:val="20"/>
          <w:szCs w:val="20"/>
          <w:lang w:val="en-US" w:eastAsia="zh-CN"/>
        </w:rPr>
      </w:pPr>
    </w:p>
    <w:p w:rsidR="00AB46CB" w:rsidRPr="00267633" w:rsidRDefault="00AB46CB" w:rsidP="00AB46CB">
      <w:pPr>
        <w:widowControl w:val="0"/>
        <w:tabs>
          <w:tab w:val="left" w:pos="426"/>
        </w:tabs>
        <w:autoSpaceDE w:val="0"/>
        <w:autoSpaceDN w:val="0"/>
        <w:adjustRightInd w:val="0"/>
        <w:spacing w:before="0" w:after="0" w:line="239" w:lineRule="auto"/>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Prescribed Fees</w:t>
      </w:r>
    </w:p>
    <w:p w:rsidR="00AB46CB" w:rsidRPr="00267633" w:rsidRDefault="00AB46CB" w:rsidP="00AB46CB">
      <w:pPr>
        <w:widowControl w:val="0"/>
        <w:tabs>
          <w:tab w:val="left" w:pos="426"/>
        </w:tabs>
        <w:autoSpaceDE w:val="0"/>
        <w:autoSpaceDN w:val="0"/>
        <w:adjustRightInd w:val="0"/>
        <w:spacing w:before="0" w:after="0" w:line="299" w:lineRule="exact"/>
        <w:ind w:left="426" w:right="141" w:hanging="284"/>
        <w:divId w:val="2116439976"/>
        <w:rPr>
          <w:rFonts w:ascii="Arial Narrow" w:eastAsia="Calibri" w:hAnsi="Arial Narrow" w:cs="Times New Roman"/>
          <w:sz w:val="20"/>
          <w:szCs w:val="20"/>
          <w:lang w:val="en-US" w:eastAsia="zh-CN"/>
        </w:rPr>
      </w:pPr>
    </w:p>
    <w:p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4.</w:t>
      </w:r>
      <w:r w:rsidRPr="00267633">
        <w:rPr>
          <w:rFonts w:ascii="Arial Narrow" w:eastAsia="Calibri" w:hAnsi="Arial Narrow" w:cs="Times New Roman"/>
          <w:sz w:val="20"/>
          <w:szCs w:val="20"/>
          <w:lang w:val="en-US" w:eastAsia="zh-CN"/>
        </w:rPr>
        <w:tab/>
        <w:t>The fees payable are as follows:</w:t>
      </w:r>
    </w:p>
    <w:p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p>
    <w:tbl>
      <w:tblPr>
        <w:tblW w:w="4719"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12"/>
        <w:gridCol w:w="3801"/>
        <w:gridCol w:w="3549"/>
      </w:tblGrid>
      <w:tr w:rsidR="00AB46CB" w:rsidRPr="00267633" w:rsidTr="00AB46CB">
        <w:trPr>
          <w:divId w:val="2116439976"/>
        </w:trPr>
        <w:tc>
          <w:tcPr>
            <w:tcW w:w="1585" w:type="pct"/>
          </w:tcPr>
          <w:p w:rsidR="00AB46CB" w:rsidRPr="00267633" w:rsidRDefault="00AB46CB" w:rsidP="00FE36E9">
            <w:pPr>
              <w:spacing w:before="0" w:after="0" w:line="240" w:lineRule="auto"/>
              <w:ind w:left="720"/>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Document Type</w:t>
            </w:r>
          </w:p>
        </w:tc>
        <w:tc>
          <w:tcPr>
            <w:tcW w:w="1766" w:type="pct"/>
          </w:tcPr>
          <w:p w:rsidR="00AB46CB" w:rsidRPr="00267633" w:rsidRDefault="00AB46CB" w:rsidP="00FE36E9">
            <w:pPr>
              <w:spacing w:before="0" w:after="0" w:line="240" w:lineRule="auto"/>
              <w:ind w:left="720"/>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Fee Amount</w:t>
            </w:r>
          </w:p>
        </w:tc>
        <w:tc>
          <w:tcPr>
            <w:tcW w:w="1649" w:type="pct"/>
          </w:tcPr>
          <w:p w:rsidR="00AB46CB" w:rsidRPr="00267633" w:rsidRDefault="00AB46CB" w:rsidP="00FE36E9">
            <w:pPr>
              <w:spacing w:before="0" w:after="0" w:line="240" w:lineRule="auto"/>
              <w:ind w:left="720"/>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Remarks</w:t>
            </w:r>
          </w:p>
        </w:tc>
      </w:tr>
      <w:tr w:rsidR="00AB46CB" w:rsidRPr="00267633" w:rsidTr="00AB46CB">
        <w:trPr>
          <w:divId w:val="2116439976"/>
        </w:trPr>
        <w:tc>
          <w:tcPr>
            <w:tcW w:w="1585" w:type="pct"/>
            <w:tcBorders>
              <w:top w:val="single" w:sz="4" w:space="0" w:color="auto"/>
              <w:left w:val="single" w:sz="4" w:space="0" w:color="auto"/>
              <w:bottom w:val="single" w:sz="4" w:space="0" w:color="auto"/>
              <w:right w:val="single" w:sz="4" w:space="0" w:color="auto"/>
            </w:tcBorders>
            <w:hideMark/>
          </w:tcPr>
          <w:p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Complaint Form</w:t>
            </w:r>
          </w:p>
        </w:tc>
        <w:tc>
          <w:tcPr>
            <w:tcW w:w="1766" w:type="pct"/>
            <w:tcBorders>
              <w:top w:val="single" w:sz="4" w:space="0" w:color="auto"/>
              <w:left w:val="single" w:sz="4" w:space="0" w:color="auto"/>
              <w:bottom w:val="single" w:sz="4" w:space="0" w:color="auto"/>
              <w:right w:val="single" w:sz="4" w:space="0" w:color="auto"/>
            </w:tcBorders>
            <w:hideMark/>
          </w:tcPr>
          <w:p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 for each type of document requested in the application and $0.50 per page thereof, subject to a minimum of $15 per document.</w:t>
            </w:r>
          </w:p>
        </w:tc>
        <w:tc>
          <w:tcPr>
            <w:tcW w:w="1649" w:type="pct"/>
            <w:tcBorders>
              <w:top w:val="single" w:sz="4" w:space="0" w:color="auto"/>
              <w:left w:val="single" w:sz="4" w:space="0" w:color="auto"/>
              <w:bottom w:val="single" w:sz="4" w:space="0" w:color="auto"/>
              <w:right w:val="single" w:sz="4" w:space="0" w:color="auto"/>
            </w:tcBorders>
            <w:hideMark/>
          </w:tcPr>
          <w:p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Payable upon Application</w:t>
            </w:r>
          </w:p>
        </w:tc>
      </w:tr>
      <w:tr w:rsidR="00AB46CB" w:rsidRPr="00267633" w:rsidTr="00AB46CB">
        <w:trPr>
          <w:divId w:val="2116439976"/>
        </w:trPr>
        <w:tc>
          <w:tcPr>
            <w:tcW w:w="1585" w:type="pct"/>
            <w:tcBorders>
              <w:top w:val="single" w:sz="4" w:space="0" w:color="auto"/>
              <w:left w:val="single" w:sz="4" w:space="0" w:color="auto"/>
              <w:bottom w:val="single" w:sz="4" w:space="0" w:color="auto"/>
              <w:right w:val="single" w:sz="4" w:space="0" w:color="auto"/>
            </w:tcBorders>
            <w:hideMark/>
          </w:tcPr>
          <w:p w:rsidR="00AB46CB" w:rsidRPr="00AE0ECF" w:rsidRDefault="00AB46CB" w:rsidP="00FE36E9">
            <w:pPr>
              <w:spacing w:before="0" w:after="0" w:line="240" w:lineRule="auto"/>
              <w:jc w:val="both"/>
              <w:rPr>
                <w:rFonts w:ascii="Arial Narrow" w:eastAsia="Calibri" w:hAnsi="Arial Narrow" w:cs="Times New Roman"/>
                <w:sz w:val="20"/>
                <w:szCs w:val="20"/>
                <w:lang w:eastAsia="zh-CN"/>
              </w:rPr>
            </w:pPr>
            <w:r w:rsidRPr="00AE0ECF">
              <w:rPr>
                <w:rFonts w:ascii="Arial Narrow" w:eastAsia="Calibri" w:hAnsi="Arial Narrow" w:cs="Times New Roman"/>
                <w:sz w:val="20"/>
                <w:szCs w:val="20"/>
                <w:lang w:val="en-US" w:eastAsia="zh-CN"/>
              </w:rPr>
              <w:t>Notes of Evidence &amp; other documents for</w:t>
            </w:r>
            <w:r>
              <w:rPr>
                <w:rFonts w:ascii="Arial Narrow" w:eastAsia="Calibri" w:hAnsi="Arial Narrow" w:cs="Times New Roman"/>
                <w:sz w:val="20"/>
                <w:szCs w:val="20"/>
                <w:lang w:val="en-US" w:eastAsia="zh-CN"/>
              </w:rPr>
              <w:t xml:space="preserve"> maintenance (MSS), family violence (SS) and Vulnerable Adults Act 2018 (VAA)</w:t>
            </w:r>
            <w:r w:rsidRPr="00AE0ECF">
              <w:rPr>
                <w:rFonts w:ascii="Arial Narrow" w:eastAsia="Calibri" w:hAnsi="Arial Narrow" w:cs="Times New Roman"/>
                <w:sz w:val="20"/>
                <w:szCs w:val="20"/>
                <w:lang w:val="en-US" w:eastAsia="zh-CN"/>
              </w:rPr>
              <w:t xml:space="preserve"> Proceedings in non-appeal cases</w:t>
            </w:r>
            <w:r w:rsidRPr="00AE0ECF">
              <w:rPr>
                <w:rFonts w:ascii="Arial Narrow" w:eastAsia="Calibri" w:hAnsi="Arial Narrow" w:cs="Times New Roman"/>
                <w:sz w:val="20"/>
                <w:szCs w:val="20"/>
                <w:lang w:eastAsia="zh-CN"/>
              </w:rPr>
              <w:t xml:space="preserve"> </w:t>
            </w:r>
          </w:p>
          <w:p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p>
        </w:tc>
        <w:tc>
          <w:tcPr>
            <w:tcW w:w="1766" w:type="pct"/>
            <w:tcBorders>
              <w:top w:val="single" w:sz="4" w:space="0" w:color="auto"/>
              <w:left w:val="single" w:sz="4" w:space="0" w:color="auto"/>
              <w:bottom w:val="single" w:sz="4" w:space="0" w:color="auto"/>
              <w:right w:val="single" w:sz="4" w:space="0" w:color="auto"/>
            </w:tcBorders>
            <w:hideMark/>
          </w:tcPr>
          <w:p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 for each type of document requested in the application and $0.50 per page thereof, subject to a minimum of $15 per document.</w:t>
            </w:r>
          </w:p>
        </w:tc>
        <w:tc>
          <w:tcPr>
            <w:tcW w:w="1649" w:type="pct"/>
            <w:tcBorders>
              <w:top w:val="single" w:sz="4" w:space="0" w:color="auto"/>
              <w:left w:val="single" w:sz="4" w:space="0" w:color="auto"/>
              <w:bottom w:val="single" w:sz="4" w:space="0" w:color="auto"/>
              <w:right w:val="single" w:sz="4" w:space="0" w:color="auto"/>
            </w:tcBorders>
            <w:hideMark/>
          </w:tcPr>
          <w:p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Minimum of $15 (per document) payable upon Application</w:t>
            </w:r>
          </w:p>
          <w:p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w:t>
            </w:r>
            <w:r w:rsidRPr="00267633">
              <w:rPr>
                <w:rFonts w:ascii="Arial Narrow" w:eastAsia="Calibri" w:hAnsi="Arial Narrow" w:cs="Times New Roman"/>
                <w:i/>
                <w:iCs/>
                <w:sz w:val="20"/>
                <w:szCs w:val="20"/>
                <w:lang w:val="en-US" w:eastAsia="zh-CN"/>
              </w:rPr>
              <w:t>Any additional amount (based on number of pages) may be payable before collection of the document(s).</w:t>
            </w:r>
          </w:p>
        </w:tc>
      </w:tr>
      <w:tr w:rsidR="00AB46CB" w:rsidRPr="00267633" w:rsidTr="00AB46CB">
        <w:trPr>
          <w:divId w:val="2116439976"/>
        </w:trPr>
        <w:tc>
          <w:tcPr>
            <w:tcW w:w="1585" w:type="pct"/>
            <w:tcBorders>
              <w:top w:val="single" w:sz="4" w:space="0" w:color="auto"/>
              <w:left w:val="single" w:sz="4" w:space="0" w:color="auto"/>
              <w:bottom w:val="single" w:sz="4" w:space="0" w:color="auto"/>
              <w:right w:val="single" w:sz="4" w:space="0" w:color="auto"/>
            </w:tcBorders>
            <w:hideMark/>
          </w:tcPr>
          <w:p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490066">
              <w:rPr>
                <w:rFonts w:ascii="Arial Narrow" w:eastAsia="Calibri" w:hAnsi="Arial Narrow" w:cs="Calibri"/>
                <w:sz w:val="20"/>
                <w:szCs w:val="20"/>
                <w:lang w:val="en-US" w:eastAsia="zh-CN"/>
              </w:rPr>
              <w:t>For judgement orders (plain copies) for MSS</w:t>
            </w:r>
            <w:r>
              <w:rPr>
                <w:rFonts w:ascii="Arial Narrow" w:eastAsia="Calibri" w:hAnsi="Arial Narrow" w:cs="Calibri"/>
                <w:sz w:val="20"/>
                <w:szCs w:val="20"/>
                <w:lang w:val="en-US" w:eastAsia="zh-CN"/>
              </w:rPr>
              <w:t xml:space="preserve">, </w:t>
            </w:r>
            <w:r w:rsidRPr="00490066">
              <w:rPr>
                <w:rFonts w:ascii="Arial Narrow" w:eastAsia="Calibri" w:hAnsi="Arial Narrow" w:cs="Calibri"/>
                <w:sz w:val="20"/>
                <w:szCs w:val="20"/>
                <w:lang w:val="en-US" w:eastAsia="zh-CN"/>
              </w:rPr>
              <w:t xml:space="preserve">SS </w:t>
            </w:r>
            <w:r>
              <w:rPr>
                <w:rFonts w:ascii="Arial Narrow" w:eastAsia="Calibri" w:hAnsi="Arial Narrow" w:cs="Calibri"/>
                <w:sz w:val="20"/>
                <w:szCs w:val="20"/>
                <w:lang w:val="en-US" w:eastAsia="zh-CN"/>
              </w:rPr>
              <w:t xml:space="preserve">and VAA </w:t>
            </w:r>
            <w:r w:rsidRPr="00490066">
              <w:rPr>
                <w:rFonts w:ascii="Arial Narrow" w:eastAsia="Calibri" w:hAnsi="Arial Narrow" w:cs="Calibri"/>
                <w:sz w:val="20"/>
                <w:szCs w:val="20"/>
                <w:lang w:val="en-US" w:eastAsia="zh-CN"/>
              </w:rPr>
              <w:t>Proceedings in non-appeal cases.</w:t>
            </w:r>
          </w:p>
        </w:tc>
        <w:tc>
          <w:tcPr>
            <w:tcW w:w="1766" w:type="pct"/>
            <w:tcBorders>
              <w:top w:val="single" w:sz="4" w:space="0" w:color="auto"/>
              <w:left w:val="single" w:sz="4" w:space="0" w:color="auto"/>
              <w:bottom w:val="single" w:sz="4" w:space="0" w:color="auto"/>
              <w:right w:val="single" w:sz="4" w:space="0" w:color="auto"/>
            </w:tcBorders>
            <w:hideMark/>
          </w:tcPr>
          <w:p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490066">
              <w:rPr>
                <w:rFonts w:ascii="Arial Narrow" w:hAnsi="Arial Narrow"/>
                <w:sz w:val="20"/>
                <w:szCs w:val="20"/>
                <w:lang w:val="en-US" w:eastAsia="zh-CN"/>
              </w:rPr>
              <w:t>$</w:t>
            </w:r>
            <w:r>
              <w:rPr>
                <w:rFonts w:ascii="Arial Narrow" w:hAnsi="Arial Narrow"/>
                <w:sz w:val="20"/>
                <w:szCs w:val="20"/>
                <w:lang w:val="en-US" w:eastAsia="zh-CN"/>
              </w:rPr>
              <w:t>5 plus $0.15 per page</w:t>
            </w:r>
          </w:p>
        </w:tc>
        <w:tc>
          <w:tcPr>
            <w:tcW w:w="1649" w:type="pct"/>
            <w:tcBorders>
              <w:top w:val="single" w:sz="4" w:space="0" w:color="auto"/>
              <w:left w:val="single" w:sz="4" w:space="0" w:color="auto"/>
              <w:bottom w:val="single" w:sz="4" w:space="0" w:color="auto"/>
              <w:right w:val="single" w:sz="4" w:space="0" w:color="auto"/>
            </w:tcBorders>
            <w:hideMark/>
          </w:tcPr>
          <w:p w:rsidR="00AB46CB" w:rsidRPr="00490066" w:rsidRDefault="00AB46CB" w:rsidP="00FE36E9">
            <w:pPr>
              <w:spacing w:before="0" w:after="0" w:line="240" w:lineRule="auto"/>
              <w:jc w:val="both"/>
              <w:rPr>
                <w:rFonts w:ascii="Arial Narrow" w:eastAsia="Calibri" w:hAnsi="Arial Narrow" w:cs="Times New Roman"/>
                <w:sz w:val="20"/>
                <w:szCs w:val="20"/>
                <w:lang w:val="en-US" w:eastAsia="zh-CN"/>
              </w:rPr>
            </w:pPr>
          </w:p>
        </w:tc>
      </w:tr>
      <w:tr w:rsidR="00AB46CB" w:rsidRPr="00267633" w:rsidDel="006D7250" w:rsidTr="00AB46CB">
        <w:trPr>
          <w:divId w:val="2116439976"/>
        </w:trPr>
        <w:tc>
          <w:tcPr>
            <w:tcW w:w="1585" w:type="pct"/>
            <w:tcBorders>
              <w:top w:val="single" w:sz="4" w:space="0" w:color="auto"/>
              <w:left w:val="single" w:sz="4" w:space="0" w:color="auto"/>
              <w:bottom w:val="single" w:sz="4" w:space="0" w:color="auto"/>
              <w:right w:val="single" w:sz="4" w:space="0" w:color="auto"/>
            </w:tcBorders>
          </w:tcPr>
          <w:p w:rsidR="00AB46CB" w:rsidRPr="00267633" w:rsidDel="006D7250"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Notes of Evidence &amp; other documents for CPO and BPC Proceedings in Youth Courts in non-appeal cases</w:t>
            </w:r>
          </w:p>
        </w:tc>
        <w:tc>
          <w:tcPr>
            <w:tcW w:w="1766" w:type="pct"/>
            <w:tcBorders>
              <w:top w:val="single" w:sz="4" w:space="0" w:color="auto"/>
              <w:left w:val="single" w:sz="4" w:space="0" w:color="auto"/>
              <w:bottom w:val="single" w:sz="4" w:space="0" w:color="auto"/>
              <w:right w:val="single" w:sz="4" w:space="0" w:color="auto"/>
            </w:tcBorders>
          </w:tcPr>
          <w:p w:rsidR="00AB46CB" w:rsidRPr="00267633" w:rsidDel="006D7250"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 plus $0.50 per page thereof, subject to a minimum of $15 per document.</w:t>
            </w:r>
          </w:p>
        </w:tc>
        <w:tc>
          <w:tcPr>
            <w:tcW w:w="1649" w:type="pct"/>
            <w:tcBorders>
              <w:top w:val="single" w:sz="4" w:space="0" w:color="auto"/>
              <w:left w:val="single" w:sz="4" w:space="0" w:color="auto"/>
              <w:bottom w:val="single" w:sz="4" w:space="0" w:color="auto"/>
              <w:right w:val="single" w:sz="4" w:space="0" w:color="auto"/>
            </w:tcBorders>
          </w:tcPr>
          <w:p w:rsidR="00AB46CB" w:rsidRPr="00267633" w:rsidDel="006D7250" w:rsidRDefault="00AB46CB" w:rsidP="00FE36E9">
            <w:pPr>
              <w:spacing w:before="0" w:after="0" w:line="240" w:lineRule="auto"/>
              <w:jc w:val="both"/>
              <w:rPr>
                <w:rFonts w:ascii="Arial Narrow" w:eastAsia="Calibri" w:hAnsi="Arial Narrow" w:cs="Times New Roman"/>
                <w:sz w:val="20"/>
                <w:szCs w:val="20"/>
                <w:lang w:val="en-US" w:eastAsia="zh-CN"/>
              </w:rPr>
            </w:pPr>
          </w:p>
        </w:tc>
      </w:tr>
      <w:tr w:rsidR="00AB46CB" w:rsidRPr="00267633" w:rsidDel="006D7250" w:rsidTr="00AB46CB">
        <w:trPr>
          <w:divId w:val="2116439976"/>
        </w:trPr>
        <w:tc>
          <w:tcPr>
            <w:tcW w:w="1585" w:type="pct"/>
            <w:tcBorders>
              <w:top w:val="single" w:sz="4" w:space="0" w:color="auto"/>
              <w:left w:val="single" w:sz="4" w:space="0" w:color="auto"/>
              <w:bottom w:val="single" w:sz="4" w:space="0" w:color="auto"/>
              <w:right w:val="single" w:sz="4" w:space="0" w:color="auto"/>
            </w:tcBorders>
          </w:tcPr>
          <w:p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Notes of Evidence &amp; other documents (certified true copies) for MSS</w:t>
            </w:r>
            <w:r>
              <w:rPr>
                <w:rFonts w:ascii="Arial Narrow" w:eastAsia="Calibri" w:hAnsi="Arial Narrow" w:cs="Times New Roman"/>
                <w:sz w:val="20"/>
                <w:szCs w:val="20"/>
                <w:lang w:val="en-US" w:eastAsia="zh-CN"/>
              </w:rPr>
              <w:t xml:space="preserve">, </w:t>
            </w:r>
            <w:r w:rsidRPr="00267633">
              <w:rPr>
                <w:rFonts w:ascii="Arial Narrow" w:eastAsia="Calibri" w:hAnsi="Arial Narrow" w:cs="Times New Roman"/>
                <w:sz w:val="20"/>
                <w:szCs w:val="20"/>
                <w:lang w:val="en-US" w:eastAsia="zh-CN"/>
              </w:rPr>
              <w:t xml:space="preserve">SS </w:t>
            </w:r>
            <w:r>
              <w:rPr>
                <w:rFonts w:ascii="Arial Narrow" w:eastAsia="Calibri" w:hAnsi="Arial Narrow" w:cs="Times New Roman"/>
                <w:sz w:val="20"/>
                <w:szCs w:val="20"/>
                <w:lang w:val="en-US" w:eastAsia="zh-CN"/>
              </w:rPr>
              <w:t xml:space="preserve">and VAA </w:t>
            </w:r>
            <w:r w:rsidRPr="00267633">
              <w:rPr>
                <w:rFonts w:ascii="Arial Narrow" w:eastAsia="Calibri" w:hAnsi="Arial Narrow" w:cs="Times New Roman"/>
                <w:sz w:val="20"/>
                <w:szCs w:val="20"/>
                <w:lang w:val="en-US" w:eastAsia="zh-CN"/>
              </w:rPr>
              <w:t>Proceedings in non-appeal cases</w:t>
            </w:r>
          </w:p>
        </w:tc>
        <w:tc>
          <w:tcPr>
            <w:tcW w:w="1766" w:type="pct"/>
            <w:tcBorders>
              <w:top w:val="single" w:sz="4" w:space="0" w:color="auto"/>
              <w:left w:val="single" w:sz="4" w:space="0" w:color="auto"/>
              <w:bottom w:val="single" w:sz="4" w:space="0" w:color="auto"/>
              <w:right w:val="single" w:sz="4" w:space="0" w:color="auto"/>
            </w:tcBorders>
          </w:tcPr>
          <w:p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$8 plus $5 per page</w:t>
            </w:r>
          </w:p>
        </w:tc>
        <w:tc>
          <w:tcPr>
            <w:tcW w:w="1649" w:type="pct"/>
            <w:tcBorders>
              <w:top w:val="single" w:sz="4" w:space="0" w:color="auto"/>
              <w:left w:val="single" w:sz="4" w:space="0" w:color="auto"/>
              <w:bottom w:val="single" w:sz="4" w:space="0" w:color="auto"/>
              <w:right w:val="single" w:sz="4" w:space="0" w:color="auto"/>
            </w:tcBorders>
          </w:tcPr>
          <w:p w:rsidR="00AB46CB" w:rsidRPr="00267633" w:rsidDel="006D7250" w:rsidRDefault="00AB46CB" w:rsidP="00FE36E9">
            <w:pPr>
              <w:spacing w:before="0" w:after="0" w:line="240" w:lineRule="auto"/>
              <w:jc w:val="both"/>
              <w:rPr>
                <w:rFonts w:ascii="Arial Narrow" w:eastAsia="Calibri" w:hAnsi="Arial Narrow" w:cs="Times New Roman"/>
                <w:sz w:val="20"/>
                <w:szCs w:val="20"/>
                <w:lang w:val="en-US" w:eastAsia="zh-CN"/>
              </w:rPr>
            </w:pPr>
          </w:p>
        </w:tc>
      </w:tr>
      <w:tr w:rsidR="00AB46CB" w:rsidRPr="00267633" w:rsidDel="006D7250" w:rsidTr="00AB46CB">
        <w:trPr>
          <w:divId w:val="2116439976"/>
        </w:trPr>
        <w:tc>
          <w:tcPr>
            <w:tcW w:w="1585" w:type="pct"/>
            <w:tcBorders>
              <w:top w:val="single" w:sz="4" w:space="0" w:color="auto"/>
              <w:left w:val="single" w:sz="4" w:space="0" w:color="auto"/>
              <w:bottom w:val="single" w:sz="4" w:space="0" w:color="auto"/>
              <w:right w:val="single" w:sz="4" w:space="0" w:color="auto"/>
            </w:tcBorders>
          </w:tcPr>
          <w:p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For judgment orders (certified true copies) for MSS</w:t>
            </w:r>
            <w:r>
              <w:rPr>
                <w:rFonts w:ascii="Arial Narrow" w:eastAsia="Calibri" w:hAnsi="Arial Narrow" w:cs="Times New Roman"/>
                <w:sz w:val="20"/>
                <w:szCs w:val="20"/>
                <w:lang w:val="en-US" w:eastAsia="zh-CN"/>
              </w:rPr>
              <w:t>, SS</w:t>
            </w:r>
            <w:r w:rsidRPr="00267633">
              <w:rPr>
                <w:rFonts w:ascii="Arial Narrow" w:eastAsia="Calibri" w:hAnsi="Arial Narrow" w:cs="Times New Roman"/>
                <w:sz w:val="20"/>
                <w:szCs w:val="20"/>
                <w:lang w:val="en-US" w:eastAsia="zh-CN"/>
              </w:rPr>
              <w:t xml:space="preserve"> </w:t>
            </w:r>
            <w:r>
              <w:rPr>
                <w:rFonts w:ascii="Arial Narrow" w:eastAsia="Calibri" w:hAnsi="Arial Narrow" w:cs="Times New Roman"/>
                <w:sz w:val="20"/>
                <w:szCs w:val="20"/>
                <w:lang w:val="en-US" w:eastAsia="zh-CN"/>
              </w:rPr>
              <w:t xml:space="preserve">and VAA </w:t>
            </w:r>
            <w:r w:rsidRPr="00267633">
              <w:rPr>
                <w:rFonts w:ascii="Arial Narrow" w:eastAsia="Calibri" w:hAnsi="Arial Narrow" w:cs="Times New Roman"/>
                <w:sz w:val="20"/>
                <w:szCs w:val="20"/>
                <w:lang w:val="en-US" w:eastAsia="zh-CN"/>
              </w:rPr>
              <w:t>Proceedings in non-appeal cases</w:t>
            </w:r>
          </w:p>
        </w:tc>
        <w:tc>
          <w:tcPr>
            <w:tcW w:w="1766" w:type="pct"/>
            <w:tcBorders>
              <w:top w:val="single" w:sz="4" w:space="0" w:color="auto"/>
              <w:left w:val="single" w:sz="4" w:space="0" w:color="auto"/>
              <w:bottom w:val="single" w:sz="4" w:space="0" w:color="auto"/>
              <w:right w:val="single" w:sz="4" w:space="0" w:color="auto"/>
            </w:tcBorders>
          </w:tcPr>
          <w:p w:rsidR="00AB46CB" w:rsidRPr="00267633" w:rsidRDefault="00AB46CB" w:rsidP="00FE36E9">
            <w:pPr>
              <w:spacing w:before="0" w:after="0" w:line="240" w:lineRule="auto"/>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$8 plus $5 per page</w:t>
            </w:r>
          </w:p>
        </w:tc>
        <w:tc>
          <w:tcPr>
            <w:tcW w:w="1649" w:type="pct"/>
            <w:tcBorders>
              <w:top w:val="single" w:sz="4" w:space="0" w:color="auto"/>
              <w:left w:val="single" w:sz="4" w:space="0" w:color="auto"/>
              <w:bottom w:val="single" w:sz="4" w:space="0" w:color="auto"/>
              <w:right w:val="single" w:sz="4" w:space="0" w:color="auto"/>
            </w:tcBorders>
          </w:tcPr>
          <w:p w:rsidR="00AB46CB" w:rsidRPr="00267633" w:rsidDel="006D7250" w:rsidRDefault="00AB46CB" w:rsidP="00FE36E9">
            <w:pPr>
              <w:spacing w:before="0" w:after="0" w:line="240" w:lineRule="auto"/>
              <w:jc w:val="both"/>
              <w:rPr>
                <w:rFonts w:ascii="Arial Narrow" w:eastAsia="Calibri" w:hAnsi="Arial Narrow" w:cs="Times New Roman"/>
                <w:sz w:val="20"/>
                <w:szCs w:val="20"/>
                <w:lang w:val="en-US" w:eastAsia="zh-CN"/>
              </w:rPr>
            </w:pPr>
          </w:p>
        </w:tc>
      </w:tr>
    </w:tbl>
    <w:p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p>
    <w:p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p>
    <w:p w:rsidR="00AB46CB" w:rsidRPr="00267633" w:rsidRDefault="00AB46CB" w:rsidP="00AB46CB">
      <w:pPr>
        <w:widowControl w:val="0"/>
        <w:tabs>
          <w:tab w:val="left" w:pos="851"/>
        </w:tabs>
        <w:overflowPunct w:val="0"/>
        <w:autoSpaceDE w:val="0"/>
        <w:autoSpaceDN w:val="0"/>
        <w:adjustRightInd w:val="0"/>
        <w:spacing w:before="0" w:after="0" w:line="231" w:lineRule="auto"/>
        <w:ind w:left="851" w:right="141" w:hanging="709"/>
        <w:jc w:val="both"/>
        <w:divId w:val="2116439976"/>
        <w:rPr>
          <w:rFonts w:ascii="Arial Narrow" w:eastAsia="Calibri" w:hAnsi="Arial Narrow" w:cs="Times New Roman"/>
          <w:sz w:val="20"/>
          <w:szCs w:val="20"/>
          <w:lang w:val="en-US" w:eastAsia="zh-CN"/>
        </w:rPr>
      </w:pPr>
    </w:p>
    <w:p w:rsidR="00AB46CB" w:rsidRPr="00267633" w:rsidRDefault="00AB46CB" w:rsidP="00AB46CB">
      <w:pPr>
        <w:widowControl w:val="0"/>
        <w:tabs>
          <w:tab w:val="left" w:pos="426"/>
        </w:tabs>
        <w:autoSpaceDE w:val="0"/>
        <w:autoSpaceDN w:val="0"/>
        <w:adjustRightInd w:val="0"/>
        <w:spacing w:before="0" w:after="0" w:line="240" w:lineRule="auto"/>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Refund of Fees Paid</w:t>
      </w:r>
    </w:p>
    <w:p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p>
    <w:p w:rsidR="00AB46CB" w:rsidRPr="00267633" w:rsidRDefault="00AB46CB" w:rsidP="00AB46CB">
      <w:pPr>
        <w:spacing w:before="0" w:after="0" w:line="240" w:lineRule="auto"/>
        <w:ind w:left="851" w:right="425"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w:t>
      </w:r>
      <w:r w:rsidRPr="00267633">
        <w:rPr>
          <w:rFonts w:ascii="Arial Narrow" w:eastAsia="Calibri" w:hAnsi="Arial Narrow" w:cs="Times New Roman"/>
          <w:sz w:val="20"/>
          <w:szCs w:val="20"/>
          <w:lang w:val="en-US" w:eastAsia="zh-CN"/>
        </w:rPr>
        <w:tab/>
        <w:t xml:space="preserve">The applicant must furnish the photocopies of the applicant’s NRIC or Passport. </w:t>
      </w:r>
    </w:p>
    <w:p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p>
    <w:p w:rsidR="00AB46CB" w:rsidRPr="00267633" w:rsidRDefault="00AB46CB" w:rsidP="00AB46CB">
      <w:pPr>
        <w:widowControl w:val="0"/>
        <w:tabs>
          <w:tab w:val="left" w:pos="426"/>
        </w:tabs>
        <w:autoSpaceDE w:val="0"/>
        <w:autoSpaceDN w:val="0"/>
        <w:adjustRightInd w:val="0"/>
        <w:spacing w:before="0" w:after="0" w:line="240" w:lineRule="auto"/>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Payment Modes</w:t>
      </w:r>
    </w:p>
    <w:p w:rsidR="00AB46CB" w:rsidRPr="00267633" w:rsidRDefault="00AB46CB" w:rsidP="00AB46CB">
      <w:pPr>
        <w:widowControl w:val="0"/>
        <w:tabs>
          <w:tab w:val="left" w:pos="851"/>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p>
    <w:p w:rsidR="00AB46CB" w:rsidRPr="00267633" w:rsidRDefault="00AB46CB" w:rsidP="00AB46CB">
      <w:pPr>
        <w:widowControl w:val="0"/>
        <w:tabs>
          <w:tab w:val="left" w:pos="851"/>
          <w:tab w:val="left" w:pos="2835"/>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6.</w:t>
      </w:r>
      <w:r w:rsidRPr="00267633">
        <w:rPr>
          <w:rFonts w:ascii="Arial Narrow" w:eastAsia="Calibri" w:hAnsi="Arial Narrow" w:cs="Times New Roman"/>
          <w:sz w:val="20"/>
          <w:szCs w:val="20"/>
          <w:lang w:val="en-US" w:eastAsia="zh-CN"/>
        </w:rPr>
        <w:tab/>
        <w:t>Local Applicants:</w:t>
      </w:r>
      <w:r w:rsidRPr="00267633">
        <w:rPr>
          <w:rFonts w:ascii="Arial Narrow" w:eastAsia="Calibri" w:hAnsi="Arial Narrow" w:cs="Times New Roman"/>
          <w:sz w:val="20"/>
          <w:szCs w:val="20"/>
          <w:lang w:val="en-US" w:eastAsia="zh-CN"/>
        </w:rPr>
        <w:tab/>
        <w:t>Cash, NETS or Ez-Link</w:t>
      </w:r>
    </w:p>
    <w:p w:rsidR="00AB46CB" w:rsidRPr="00267633" w:rsidRDefault="00AB46CB" w:rsidP="00AB46CB">
      <w:pPr>
        <w:widowControl w:val="0"/>
        <w:tabs>
          <w:tab w:val="left" w:pos="851"/>
          <w:tab w:val="left" w:pos="2835"/>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p>
    <w:p w:rsidR="00AB46CB" w:rsidRPr="00267633" w:rsidRDefault="00AB46CB" w:rsidP="00AB46CB">
      <w:pPr>
        <w:widowControl w:val="0"/>
        <w:tabs>
          <w:tab w:val="left" w:pos="851"/>
          <w:tab w:val="left" w:pos="2835"/>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7.</w:t>
      </w:r>
      <w:r w:rsidRPr="00267633">
        <w:rPr>
          <w:rFonts w:ascii="Arial Narrow" w:eastAsia="Calibri" w:hAnsi="Arial Narrow" w:cs="Times New Roman"/>
          <w:sz w:val="20"/>
          <w:szCs w:val="20"/>
          <w:lang w:val="en-US" w:eastAsia="zh-CN"/>
        </w:rPr>
        <w:tab/>
        <w:t xml:space="preserve">Overseas Applicants: </w:t>
      </w:r>
      <w:r w:rsidRPr="00267633">
        <w:rPr>
          <w:rFonts w:ascii="Arial Narrow" w:eastAsia="Calibri" w:hAnsi="Arial Narrow" w:cs="Times New Roman"/>
          <w:sz w:val="20"/>
          <w:szCs w:val="20"/>
          <w:lang w:val="en-US" w:eastAsia="zh-CN"/>
        </w:rPr>
        <w:tab/>
        <w:t>Bank Draft in Singapore Currency (payable to “Registrar Supreme Court/AG”)</w:t>
      </w:r>
    </w:p>
    <w:p w:rsidR="00AB46CB" w:rsidRPr="00267633" w:rsidRDefault="00AB46CB" w:rsidP="00AB46CB">
      <w:pPr>
        <w:widowControl w:val="0"/>
        <w:tabs>
          <w:tab w:val="left" w:pos="851"/>
          <w:tab w:val="left" w:pos="2835"/>
        </w:tabs>
        <w:overflowPunct w:val="0"/>
        <w:autoSpaceDE w:val="0"/>
        <w:autoSpaceDN w:val="0"/>
        <w:adjustRightInd w:val="0"/>
        <w:spacing w:before="0" w:after="0"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ab/>
      </w:r>
      <w:r w:rsidRPr="00267633">
        <w:rPr>
          <w:rFonts w:ascii="Arial Narrow" w:eastAsia="Calibri" w:hAnsi="Arial Narrow" w:cs="Times New Roman"/>
          <w:sz w:val="20"/>
          <w:szCs w:val="20"/>
          <w:lang w:val="en-US" w:eastAsia="zh-CN"/>
        </w:rPr>
        <w:tab/>
        <w:t>Payment should also include all bank charges.</w:t>
      </w:r>
    </w:p>
    <w:p w:rsidR="00AB46CB" w:rsidRPr="00267633" w:rsidRDefault="00AB46CB" w:rsidP="00AB46CB">
      <w:pPr>
        <w:widowControl w:val="0"/>
        <w:tabs>
          <w:tab w:val="left" w:pos="2835"/>
        </w:tabs>
        <w:overflowPunct w:val="0"/>
        <w:autoSpaceDE w:val="0"/>
        <w:autoSpaceDN w:val="0"/>
        <w:adjustRightInd w:val="0"/>
        <w:spacing w:before="0" w:after="0" w:line="230" w:lineRule="auto"/>
        <w:ind w:left="2835" w:right="141" w:hanging="2693"/>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ab/>
      </w:r>
    </w:p>
    <w:p w:rsidR="00AB46CB" w:rsidRPr="00267633" w:rsidRDefault="00AB46CB" w:rsidP="00AB46CB">
      <w:pPr>
        <w:widowControl w:val="0"/>
        <w:tabs>
          <w:tab w:val="left" w:pos="426"/>
        </w:tabs>
        <w:autoSpaceDE w:val="0"/>
        <w:autoSpaceDN w:val="0"/>
        <w:adjustRightInd w:val="0"/>
        <w:spacing w:before="0" w:after="0" w:line="240" w:lineRule="auto"/>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Contact Us</w:t>
      </w:r>
    </w:p>
    <w:p w:rsidR="00AB46CB" w:rsidRPr="00267633" w:rsidRDefault="00AB46CB" w:rsidP="00AB46CB">
      <w:pPr>
        <w:widowControl w:val="0"/>
        <w:numPr>
          <w:ilvl w:val="0"/>
          <w:numId w:val="148"/>
        </w:numPr>
        <w:overflowPunct w:val="0"/>
        <w:autoSpaceDE w:val="0"/>
        <w:autoSpaceDN w:val="0"/>
        <w:adjustRightInd w:val="0"/>
        <w:spacing w:before="0" w:after="0" w:line="237" w:lineRule="auto"/>
        <w:ind w:left="709" w:right="141" w:hanging="567"/>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 xml:space="preserve">For enquiries pertaining to family &amp; youth matters, please email to us at </w:t>
      </w:r>
      <w:hyperlink r:id="rId21" w:history="1">
        <w:r w:rsidRPr="00267633">
          <w:rPr>
            <w:rFonts w:ascii="Arial Narrow" w:eastAsia="Calibri" w:hAnsi="Arial Narrow" w:cs="Tahoma"/>
            <w:color w:val="0000FF"/>
            <w:sz w:val="20"/>
            <w:szCs w:val="20"/>
            <w:u w:val="single"/>
            <w:lang w:val="en-GB" w:eastAsia="en-GB"/>
          </w:rPr>
          <w:t>FJCourts_MAINTPOS@fjcourts.gov.sg</w:t>
        </w:r>
      </w:hyperlink>
      <w:r w:rsidRPr="00267633">
        <w:rPr>
          <w:rFonts w:ascii="Arial Narrow" w:eastAsia="Calibri" w:hAnsi="Arial Narrow" w:cs="Times New Roman"/>
          <w:sz w:val="20"/>
          <w:szCs w:val="20"/>
          <w:lang w:val="en-US" w:eastAsia="zh-CN"/>
        </w:rPr>
        <w:t xml:space="preserve"> or contact us at (65) 6435 5471.</w:t>
      </w:r>
    </w:p>
    <w:p w:rsidR="00AB46CB" w:rsidRPr="00267633" w:rsidRDefault="00AB46CB" w:rsidP="00AB46CB">
      <w:pPr>
        <w:widowControl w:val="0"/>
        <w:overflowPunct w:val="0"/>
        <w:autoSpaceDE w:val="0"/>
        <w:autoSpaceDN w:val="0"/>
        <w:adjustRightInd w:val="0"/>
        <w:spacing w:before="0" w:after="0" w:line="237" w:lineRule="auto"/>
        <w:ind w:right="141"/>
        <w:divId w:val="2116439976"/>
        <w:rPr>
          <w:rFonts w:ascii="Arial Narrow" w:eastAsia="Calibri" w:hAnsi="Arial Narrow" w:cs="Times New Roman"/>
          <w:sz w:val="20"/>
          <w:szCs w:val="20"/>
          <w:lang w:val="en-US" w:eastAsia="zh-CN"/>
        </w:rPr>
      </w:pPr>
    </w:p>
    <w:p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rsidR="00AB46CB" w:rsidRPr="00267633" w:rsidRDefault="00AB46CB" w:rsidP="00AB46CB">
      <w:pPr>
        <w:widowControl w:val="0"/>
        <w:overflowPunct w:val="0"/>
        <w:autoSpaceDE w:val="0"/>
        <w:autoSpaceDN w:val="0"/>
        <w:adjustRightInd w:val="0"/>
        <w:spacing w:before="0" w:after="0" w:line="239" w:lineRule="auto"/>
        <w:ind w:right="141"/>
        <w:divId w:val="2116439976"/>
        <w:rPr>
          <w:rFonts w:ascii="Arial Narrow" w:eastAsia="Calibri" w:hAnsi="Arial Narrow" w:cs="Times New Roman"/>
          <w:sz w:val="20"/>
          <w:szCs w:val="20"/>
          <w:lang w:val="en-US" w:eastAsia="zh-CN"/>
        </w:rPr>
      </w:pPr>
    </w:p>
    <w:p w:rsidR="00AB46CB" w:rsidRPr="0071139E" w:rsidRDefault="00AB46CB" w:rsidP="00AB46CB">
      <w:pPr>
        <w:spacing w:before="0" w:after="0" w:line="276" w:lineRule="auto"/>
        <w:jc w:val="both"/>
        <w:divId w:val="2116439976"/>
        <w:rPr>
          <w:sz w:val="22"/>
          <w:szCs w:val="22"/>
        </w:rPr>
      </w:pPr>
      <w:r>
        <w:rPr>
          <w:rFonts w:ascii="Arial Narrow" w:eastAsia="Calibri" w:hAnsi="Arial Narrow" w:cs="Times New Roman"/>
          <w:b/>
          <w:bCs/>
          <w:sz w:val="16"/>
          <w:szCs w:val="16"/>
          <w:lang w:val="en-US" w:eastAsia="zh-CN"/>
        </w:rPr>
        <w:t>Page 2 of 2</w:t>
      </w:r>
    </w:p>
    <w:p w:rsidR="00267633" w:rsidRPr="00267633" w:rsidRDefault="00267633" w:rsidP="00267633">
      <w:pPr>
        <w:spacing w:before="0" w:after="200" w:line="276" w:lineRule="auto"/>
        <w:divId w:val="2116439976"/>
        <w:rPr>
          <w:rFonts w:ascii="Calibri" w:hAnsi="Calibri" w:cs="Times New Roman"/>
          <w:sz w:val="22"/>
          <w:szCs w:val="22"/>
          <w:lang w:val="en-GB" w:eastAsia="en-GB"/>
        </w:rPr>
        <w:sectPr w:rsidR="00267633" w:rsidRPr="00267633" w:rsidSect="00C63330">
          <w:pgSz w:w="11906" w:h="16838" w:code="9"/>
          <w:pgMar w:top="0" w:right="249" w:bottom="0" w:left="244" w:header="17" w:footer="0" w:gutter="0"/>
          <w:paperSrc w:first="15" w:other="15"/>
          <w:cols w:space="720"/>
          <w:noEndnote/>
        </w:sectPr>
      </w:pPr>
    </w:p>
    <w:tbl>
      <w:tblPr>
        <w:tblW w:w="0" w:type="auto"/>
        <w:tblLayout w:type="fixed"/>
        <w:tblLook w:val="0000" w:firstRow="0" w:lastRow="0" w:firstColumn="0" w:lastColumn="0" w:noHBand="0" w:noVBand="0"/>
      </w:tblPr>
      <w:tblGrid>
        <w:gridCol w:w="2600"/>
        <w:gridCol w:w="2600"/>
        <w:gridCol w:w="2600"/>
      </w:tblGrid>
      <w:tr w:rsidR="00267633" w:rsidRPr="00267633" w:rsidTr="00267633">
        <w:trPr>
          <w:divId w:val="2116439976"/>
        </w:trPr>
        <w:tc>
          <w:tcPr>
            <w:tcW w:w="2600" w:type="dxa"/>
          </w:tcPr>
          <w:p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p>
        </w:tc>
        <w:tc>
          <w:tcPr>
            <w:tcW w:w="2600" w:type="dxa"/>
          </w:tcPr>
          <w:p w:rsidR="00267633" w:rsidRPr="00267633" w:rsidRDefault="00C11225" w:rsidP="00267633">
            <w:pPr>
              <w:keepNext/>
              <w:spacing w:before="0" w:after="0" w:line="240" w:lineRule="auto"/>
              <w:jc w:val="center"/>
              <w:outlineLvl w:val="1"/>
              <w:rPr>
                <w:rFonts w:ascii="Times New Roman" w:hAnsi="Times New Roman"/>
                <w:bCs/>
                <w:iCs/>
                <w:spacing w:val="-3"/>
                <w:szCs w:val="28"/>
                <w:lang w:val="en-GB" w:eastAsia="zh-CN"/>
              </w:rPr>
            </w:pPr>
            <w:bookmarkStart w:id="58" w:name="form24"/>
            <w:bookmarkStart w:id="59" w:name="_Toc66445381"/>
            <w:bookmarkStart w:id="60" w:name="_Toc81709938"/>
            <w:bookmarkStart w:id="61" w:name="_Toc81710663"/>
            <w:bookmarkStart w:id="62" w:name="_Toc81717569"/>
            <w:bookmarkStart w:id="63" w:name="_Toc122854449"/>
            <w:bookmarkStart w:id="64" w:name="_Toc122854829"/>
            <w:bookmarkStart w:id="65" w:name="_Toc243995907"/>
            <w:bookmarkEnd w:id="58"/>
            <w:r>
              <w:rPr>
                <w:rFonts w:ascii="Times New Roman" w:hAnsi="Times New Roman"/>
                <w:bCs/>
                <w:iCs/>
                <w:spacing w:val="-3"/>
                <w:szCs w:val="28"/>
                <w:lang w:val="en-GB" w:eastAsia="zh-CN"/>
              </w:rPr>
              <w:t xml:space="preserve">             </w:t>
            </w:r>
            <w:r w:rsidR="00267633" w:rsidRPr="00267633">
              <w:rPr>
                <w:rFonts w:ascii="Times New Roman" w:hAnsi="Times New Roman"/>
                <w:bCs/>
                <w:iCs/>
                <w:spacing w:val="-3"/>
                <w:szCs w:val="28"/>
                <w:lang w:val="en-GB" w:eastAsia="zh-CN"/>
              </w:rPr>
              <w:t xml:space="preserve">FORM </w:t>
            </w:r>
            <w:bookmarkEnd w:id="59"/>
            <w:bookmarkEnd w:id="60"/>
            <w:bookmarkEnd w:id="61"/>
            <w:bookmarkEnd w:id="62"/>
            <w:bookmarkEnd w:id="63"/>
            <w:bookmarkEnd w:id="64"/>
            <w:bookmarkEnd w:id="65"/>
            <w:r w:rsidR="00267633" w:rsidRPr="00267633">
              <w:rPr>
                <w:rFonts w:ascii="Times New Roman" w:hAnsi="Times New Roman"/>
                <w:bCs/>
                <w:iCs/>
                <w:spacing w:val="-3"/>
                <w:szCs w:val="28"/>
                <w:lang w:val="en-GB" w:eastAsia="zh-CN"/>
              </w:rPr>
              <w:t>212</w:t>
            </w:r>
          </w:p>
        </w:tc>
        <w:tc>
          <w:tcPr>
            <w:tcW w:w="2600" w:type="dxa"/>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GB" w:eastAsia="zh-CN"/>
              </w:rPr>
            </w:pPr>
          </w:p>
        </w:tc>
      </w:tr>
    </w:tbl>
    <w:p w:rsidR="00267633" w:rsidRPr="00267633" w:rsidRDefault="00267633" w:rsidP="00267633">
      <w:pPr>
        <w:tabs>
          <w:tab w:val="left" w:pos="-720"/>
        </w:tabs>
        <w:suppressAutoHyphens/>
        <w:spacing w:before="0" w:after="0"/>
        <w:ind w:right="26"/>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42</w:t>
      </w:r>
    </w:p>
    <w:p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zCs w:val="20"/>
          <w:lang w:val="en-GB" w:eastAsia="zh-CN"/>
        </w:rPr>
      </w:pPr>
    </w:p>
    <w:p w:rsidR="00267633" w:rsidRPr="00267633" w:rsidRDefault="00267633" w:rsidP="00267633">
      <w:pPr>
        <w:keepNext/>
        <w:spacing w:before="0" w:after="0" w:line="240" w:lineRule="auto"/>
        <w:ind w:left="2340" w:right="2369"/>
        <w:jc w:val="center"/>
        <w:outlineLvl w:val="1"/>
        <w:divId w:val="2116439976"/>
        <w:rPr>
          <w:b/>
          <w:bCs/>
          <w:i/>
          <w:iCs/>
          <w:szCs w:val="28"/>
          <w:lang w:val="en-GB" w:eastAsia="zh-CN"/>
        </w:rPr>
      </w:pPr>
      <w:bookmarkStart w:id="66" w:name="_Toc66445382"/>
      <w:bookmarkStart w:id="67" w:name="_Toc81709939"/>
      <w:bookmarkStart w:id="68" w:name="_Toc81710664"/>
      <w:bookmarkStart w:id="69" w:name="_Toc81717570"/>
      <w:bookmarkStart w:id="70" w:name="_Toc122854450"/>
      <w:bookmarkStart w:id="71" w:name="_Toc122854830"/>
      <w:bookmarkStart w:id="72" w:name="_Toc243995908"/>
      <w:r w:rsidRPr="00267633">
        <w:rPr>
          <w:rFonts w:ascii="Times New Roman" w:hAnsi="Times New Roman"/>
          <w:b/>
          <w:bCs/>
          <w:iCs/>
          <w:spacing w:val="-3"/>
          <w:szCs w:val="28"/>
          <w:lang w:val="en-GB" w:eastAsia="zh-CN"/>
        </w:rPr>
        <w:t>NOTING OF APPEARANCE OF</w:t>
      </w:r>
      <w:bookmarkStart w:id="73" w:name="_Toc66445383"/>
      <w:bookmarkStart w:id="74" w:name="_Toc81709940"/>
      <w:bookmarkStart w:id="75" w:name="_Toc81710665"/>
      <w:bookmarkEnd w:id="66"/>
      <w:bookmarkEnd w:id="67"/>
      <w:bookmarkEnd w:id="68"/>
      <w:r w:rsidRPr="00267633">
        <w:rPr>
          <w:rFonts w:ascii="Times New Roman" w:hAnsi="Times New Roman"/>
          <w:b/>
          <w:bCs/>
          <w:iCs/>
          <w:spacing w:val="-3"/>
          <w:szCs w:val="28"/>
          <w:lang w:val="en-GB" w:eastAsia="zh-CN"/>
        </w:rPr>
        <w:t xml:space="preserve"> ADVOCATES/PROSECUTORS</w:t>
      </w:r>
      <w:bookmarkEnd w:id="69"/>
      <w:bookmarkEnd w:id="70"/>
      <w:bookmarkEnd w:id="71"/>
      <w:bookmarkEnd w:id="72"/>
      <w:bookmarkEnd w:id="73"/>
      <w:bookmarkEnd w:id="74"/>
      <w:bookmarkEnd w:id="75"/>
    </w:p>
    <w:p w:rsidR="00267633" w:rsidRPr="00267633" w:rsidRDefault="00267633" w:rsidP="00267633">
      <w:pPr>
        <w:tabs>
          <w:tab w:val="left" w:pos="-720"/>
        </w:tabs>
        <w:suppressAutoHyphens/>
        <w:spacing w:before="0" w:after="0" w:line="240" w:lineRule="auto"/>
        <w:ind w:left="-720" w:right="-720"/>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ind w:left="-720" w:right="-720"/>
        <w:jc w:val="both"/>
        <w:divId w:val="2116439976"/>
        <w:rPr>
          <w:rFonts w:ascii="Times New Roman" w:hAnsi="Times New Roman" w:cs="Times New Roman"/>
          <w:szCs w:val="20"/>
          <w:lang w:val="en-GB" w:eastAsia="zh-CN"/>
        </w:rPr>
      </w:pPr>
    </w:p>
    <w:tbl>
      <w:tblPr>
        <w:tblW w:w="0" w:type="auto"/>
        <w:tblInd w:w="30" w:type="dxa"/>
        <w:tblLayout w:type="fixed"/>
        <w:tblCellMar>
          <w:left w:w="120" w:type="dxa"/>
          <w:right w:w="120" w:type="dxa"/>
        </w:tblCellMar>
        <w:tblLook w:val="0000" w:firstRow="0" w:lastRow="0" w:firstColumn="0" w:lastColumn="0" w:noHBand="0" w:noVBand="0"/>
      </w:tblPr>
      <w:tblGrid>
        <w:gridCol w:w="4033"/>
        <w:gridCol w:w="4323"/>
      </w:tblGrid>
      <w:tr w:rsidR="00267633" w:rsidRPr="00267633" w:rsidTr="00267633">
        <w:trPr>
          <w:divId w:val="2116439976"/>
          <w:trHeight w:val="982"/>
        </w:trPr>
        <w:tc>
          <w:tcPr>
            <w:tcW w:w="8356" w:type="dxa"/>
            <w:gridSpan w:val="2"/>
            <w:tcBorders>
              <w:top w:val="double" w:sz="6" w:space="0" w:color="auto"/>
              <w:left w:val="double" w:sz="6" w:space="0" w:color="auto"/>
              <w:right w:val="double" w:sz="6" w:space="0" w:color="auto"/>
            </w:tcBorders>
          </w:tcPr>
          <w:p w:rsidR="00267633" w:rsidRPr="00267633" w:rsidRDefault="00267633" w:rsidP="00267633">
            <w:pPr>
              <w:tabs>
                <w:tab w:val="center" w:pos="4393"/>
              </w:tabs>
              <w:suppressAutoHyphens/>
              <w:spacing w:after="0" w:line="240" w:lineRule="auto"/>
              <w:rPr>
                <w:rFonts w:ascii="Times New Roman" w:hAnsi="Times New Roman" w:cs="Times New Roman"/>
                <w:b/>
                <w:szCs w:val="20"/>
                <w:lang w:val="en-GB" w:eastAsia="zh-CN"/>
              </w:rPr>
            </w:pPr>
            <w:r w:rsidRPr="00267633">
              <w:rPr>
                <w:rFonts w:ascii="Times New Roman" w:hAnsi="Times New Roman" w:cs="Times New Roman"/>
                <w:szCs w:val="20"/>
                <w:lang w:val="en-GB" w:eastAsia="zh-CN"/>
              </w:rPr>
              <w:fldChar w:fldCharType="begin"/>
            </w:r>
            <w:r w:rsidRPr="00267633">
              <w:rPr>
                <w:rFonts w:ascii="Times New Roman" w:hAnsi="Times New Roman" w:cs="Times New Roman"/>
                <w:szCs w:val="20"/>
                <w:lang w:val="en-GB" w:eastAsia="zh-CN"/>
              </w:rPr>
              <w:instrText xml:space="preserve">PRIVATE </w:instrText>
            </w:r>
            <w:r w:rsidRPr="00267633">
              <w:rPr>
                <w:rFonts w:ascii="Times New Roman" w:hAnsi="Times New Roman" w:cs="Times New Roman"/>
                <w:szCs w:val="20"/>
                <w:lang w:val="en-GB" w:eastAsia="zh-CN"/>
              </w:rPr>
              <w:fldChar w:fldCharType="end"/>
            </w:r>
            <w:r w:rsidRPr="00267633">
              <w:rPr>
                <w:rFonts w:ascii="Times New Roman" w:hAnsi="Times New Roman" w:cs="Times New Roman"/>
                <w:b/>
                <w:szCs w:val="20"/>
                <w:lang w:val="en-GB" w:eastAsia="zh-CN"/>
              </w:rPr>
              <w:tab/>
            </w:r>
          </w:p>
          <w:p w:rsidR="00267633" w:rsidRPr="00267633" w:rsidRDefault="00267633" w:rsidP="00267633">
            <w:pPr>
              <w:tabs>
                <w:tab w:val="center" w:pos="4393"/>
              </w:tabs>
              <w:suppressAutoHyphens/>
              <w:spacing w:before="0" w:after="0" w:line="240" w:lineRule="auto"/>
              <w:jc w:val="center"/>
              <w:rPr>
                <w:rFonts w:ascii="Times New Roman" w:hAnsi="Times New Roman" w:cs="Times New Roman"/>
                <w:szCs w:val="20"/>
                <w:lang w:val="en-GB" w:eastAsia="zh-CN"/>
              </w:rPr>
            </w:pPr>
            <w:r w:rsidRPr="00267633">
              <w:rPr>
                <w:rFonts w:ascii="Times New Roman" w:hAnsi="Times New Roman" w:cs="Times New Roman"/>
                <w:b/>
                <w:szCs w:val="20"/>
                <w:lang w:val="en-GB" w:eastAsia="zh-CN"/>
              </w:rPr>
              <w:t>FAMILY JUSTICE COURTS – COURT NO: ___</w:t>
            </w:r>
          </w:p>
          <w:p w:rsidR="00267633" w:rsidRPr="00267633" w:rsidRDefault="00267633" w:rsidP="00267633">
            <w:pPr>
              <w:tabs>
                <w:tab w:val="left" w:pos="-720"/>
              </w:tabs>
              <w:suppressAutoHyphens/>
              <w:spacing w:before="0" w:after="54" w:line="240" w:lineRule="auto"/>
              <w:rPr>
                <w:rFonts w:ascii="Times New Roman" w:hAnsi="Times New Roman" w:cs="Times New Roman"/>
                <w:szCs w:val="20"/>
                <w:lang w:val="en-GB" w:eastAsia="zh-CN"/>
              </w:rPr>
            </w:pPr>
          </w:p>
        </w:tc>
      </w:tr>
      <w:tr w:rsidR="00267633" w:rsidRPr="00267633" w:rsidTr="00267633">
        <w:trPr>
          <w:divId w:val="2116439976"/>
          <w:trHeight w:val="1268"/>
        </w:trPr>
        <w:tc>
          <w:tcPr>
            <w:tcW w:w="4033" w:type="dxa"/>
            <w:tcBorders>
              <w:top w:val="single" w:sz="6" w:space="0" w:color="auto"/>
              <w:left w:val="double" w:sz="6" w:space="0" w:color="auto"/>
            </w:tcBorders>
          </w:tcPr>
          <w:p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p>
          <w:p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Case No:</w:t>
            </w:r>
          </w:p>
          <w:p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MSS/SS/</w:t>
            </w:r>
          </w:p>
          <w:p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 xml:space="preserve">         JAC</w:t>
            </w:r>
          </w:p>
        </w:tc>
        <w:tc>
          <w:tcPr>
            <w:tcW w:w="4323" w:type="dxa"/>
            <w:tcBorders>
              <w:top w:val="single" w:sz="6" w:space="0" w:color="auto"/>
              <w:left w:val="single" w:sz="6" w:space="0" w:color="auto"/>
              <w:right w:val="doub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p>
        </w:tc>
      </w:tr>
      <w:tr w:rsidR="00267633" w:rsidRPr="00267633" w:rsidTr="00267633">
        <w:trPr>
          <w:divId w:val="2116439976"/>
          <w:trHeight w:val="716"/>
        </w:trPr>
        <w:tc>
          <w:tcPr>
            <w:tcW w:w="4033" w:type="dxa"/>
            <w:tcBorders>
              <w:top w:val="single" w:sz="6" w:space="0" w:color="auto"/>
              <w:left w:val="double" w:sz="6" w:space="0" w:color="auto"/>
            </w:tcBorders>
          </w:tcPr>
          <w:p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Solicitor's Name/</w:t>
            </w:r>
          </w:p>
          <w:p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Prosecutor's Name</w:t>
            </w:r>
          </w:p>
        </w:tc>
        <w:tc>
          <w:tcPr>
            <w:tcW w:w="4323" w:type="dxa"/>
            <w:tcBorders>
              <w:top w:val="single" w:sz="6" w:space="0" w:color="auto"/>
              <w:left w:val="single" w:sz="6" w:space="0" w:color="auto"/>
              <w:right w:val="doub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p>
        </w:tc>
      </w:tr>
      <w:tr w:rsidR="00267633" w:rsidRPr="00267633" w:rsidTr="00267633">
        <w:trPr>
          <w:divId w:val="2116439976"/>
          <w:trHeight w:val="716"/>
        </w:trPr>
        <w:tc>
          <w:tcPr>
            <w:tcW w:w="4033" w:type="dxa"/>
            <w:tcBorders>
              <w:top w:val="single" w:sz="6" w:space="0" w:color="auto"/>
              <w:left w:val="double" w:sz="6" w:space="0" w:color="auto"/>
            </w:tcBorders>
          </w:tcPr>
          <w:p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Solicitor's Firm/</w:t>
            </w:r>
          </w:p>
          <w:p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Prosecutor's Dept</w:t>
            </w:r>
          </w:p>
        </w:tc>
        <w:tc>
          <w:tcPr>
            <w:tcW w:w="4323" w:type="dxa"/>
            <w:tcBorders>
              <w:top w:val="single" w:sz="6" w:space="0" w:color="auto"/>
              <w:left w:val="single" w:sz="6" w:space="0" w:color="auto"/>
              <w:right w:val="doub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p>
        </w:tc>
      </w:tr>
      <w:tr w:rsidR="00267633" w:rsidRPr="00267633" w:rsidTr="00267633">
        <w:trPr>
          <w:divId w:val="2116439976"/>
          <w:trHeight w:val="696"/>
        </w:trPr>
        <w:tc>
          <w:tcPr>
            <w:tcW w:w="4033" w:type="dxa"/>
            <w:tcBorders>
              <w:top w:val="single" w:sz="6" w:space="0" w:color="auto"/>
              <w:left w:val="double" w:sz="6" w:space="0" w:color="auto"/>
            </w:tcBorders>
          </w:tcPr>
          <w:p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Telephone No:</w:t>
            </w:r>
          </w:p>
          <w:p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p>
        </w:tc>
        <w:tc>
          <w:tcPr>
            <w:tcW w:w="4323" w:type="dxa"/>
            <w:tcBorders>
              <w:top w:val="single" w:sz="6" w:space="0" w:color="auto"/>
              <w:left w:val="single" w:sz="6" w:space="0" w:color="auto"/>
              <w:right w:val="doub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p>
        </w:tc>
      </w:tr>
      <w:tr w:rsidR="00267633" w:rsidRPr="00267633" w:rsidTr="00267633">
        <w:trPr>
          <w:divId w:val="2116439976"/>
          <w:trHeight w:val="716"/>
        </w:trPr>
        <w:tc>
          <w:tcPr>
            <w:tcW w:w="4033" w:type="dxa"/>
            <w:tcBorders>
              <w:top w:val="single" w:sz="6" w:space="0" w:color="auto"/>
              <w:left w:val="double" w:sz="6" w:space="0" w:color="auto"/>
            </w:tcBorders>
          </w:tcPr>
          <w:p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Fax No:</w:t>
            </w:r>
          </w:p>
          <w:p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p>
        </w:tc>
        <w:tc>
          <w:tcPr>
            <w:tcW w:w="4323" w:type="dxa"/>
            <w:tcBorders>
              <w:top w:val="single" w:sz="6" w:space="0" w:color="auto"/>
              <w:left w:val="single" w:sz="6" w:space="0" w:color="auto"/>
              <w:right w:val="doub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p>
        </w:tc>
      </w:tr>
      <w:tr w:rsidR="00267633" w:rsidRPr="00267633" w:rsidTr="00267633">
        <w:trPr>
          <w:divId w:val="2116439976"/>
          <w:trHeight w:val="1841"/>
        </w:trPr>
        <w:tc>
          <w:tcPr>
            <w:tcW w:w="4033" w:type="dxa"/>
            <w:tcBorders>
              <w:top w:val="single" w:sz="6" w:space="0" w:color="auto"/>
              <w:left w:val="double" w:sz="6" w:space="0" w:color="auto"/>
              <w:bottom w:val="doub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Name of Accused/Party he represents:</w:t>
            </w:r>
          </w:p>
        </w:tc>
        <w:tc>
          <w:tcPr>
            <w:tcW w:w="4323" w:type="dxa"/>
            <w:tcBorders>
              <w:top w:val="single" w:sz="6" w:space="0" w:color="auto"/>
              <w:left w:val="single" w:sz="6" w:space="0" w:color="auto"/>
              <w:bottom w:val="double" w:sz="6" w:space="0" w:color="auto"/>
              <w:right w:val="double" w:sz="6" w:space="0" w:color="auto"/>
            </w:tcBorders>
          </w:tcPr>
          <w:p w:rsidR="00267633" w:rsidRPr="00267633" w:rsidRDefault="00267633" w:rsidP="00267633">
            <w:pPr>
              <w:tabs>
                <w:tab w:val="left" w:pos="-720"/>
              </w:tabs>
              <w:suppressAutoHyphens/>
              <w:spacing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1.</w:t>
            </w:r>
          </w:p>
          <w:p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p>
          <w:p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2.</w:t>
            </w:r>
          </w:p>
          <w:p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p>
          <w:p w:rsidR="00267633" w:rsidRPr="00267633" w:rsidRDefault="00267633" w:rsidP="00267633">
            <w:pPr>
              <w:tabs>
                <w:tab w:val="left" w:pos="-720"/>
              </w:tabs>
              <w:suppressAutoHyphens/>
              <w:spacing w:before="0" w:after="0" w:line="240" w:lineRule="auto"/>
              <w:rPr>
                <w:rFonts w:ascii="Times New Roman" w:hAnsi="Times New Roman" w:cs="Times New Roman"/>
                <w:spacing w:val="-2"/>
                <w:szCs w:val="20"/>
                <w:lang w:val="en-GB" w:eastAsia="zh-CN"/>
              </w:rPr>
            </w:pPr>
            <w:r w:rsidRPr="00267633">
              <w:rPr>
                <w:rFonts w:ascii="Times New Roman" w:hAnsi="Times New Roman" w:cs="Times New Roman"/>
                <w:spacing w:val="-2"/>
                <w:szCs w:val="20"/>
                <w:lang w:val="en-GB" w:eastAsia="zh-CN"/>
              </w:rPr>
              <w:t>3.</w:t>
            </w:r>
          </w:p>
          <w:p w:rsidR="00267633" w:rsidRPr="00267633" w:rsidRDefault="00267633" w:rsidP="00267633">
            <w:pPr>
              <w:tabs>
                <w:tab w:val="left" w:pos="-720"/>
              </w:tabs>
              <w:suppressAutoHyphens/>
              <w:spacing w:before="0" w:after="54" w:line="240" w:lineRule="auto"/>
              <w:rPr>
                <w:rFonts w:ascii="Times New Roman" w:hAnsi="Times New Roman" w:cs="Times New Roman"/>
                <w:spacing w:val="-2"/>
                <w:szCs w:val="20"/>
                <w:lang w:val="en-GB" w:eastAsia="zh-CN"/>
              </w:rPr>
            </w:pPr>
          </w:p>
        </w:tc>
      </w:tr>
    </w:tbl>
    <w:p w:rsidR="00267633" w:rsidRPr="00267633" w:rsidRDefault="00267633" w:rsidP="00267633">
      <w:pPr>
        <w:tabs>
          <w:tab w:val="right" w:pos="9026"/>
        </w:tabs>
        <w:suppressAutoHyphens/>
        <w:spacing w:before="0" w:after="0" w:line="240" w:lineRule="auto"/>
        <w:jc w:val="center"/>
        <w:divId w:val="2116439976"/>
        <w:rPr>
          <w:rFonts w:ascii="Times New Roman" w:hAnsi="Times New Roman" w:cs="Times New Roman"/>
          <w:szCs w:val="20"/>
          <w:lang w:val="en-GB" w:eastAsia="zh-CN"/>
        </w:rPr>
      </w:pPr>
    </w:p>
    <w:p w:rsidR="00267633" w:rsidRDefault="00267633" w:rsidP="00267633">
      <w:pPr>
        <w:spacing w:before="0" w:after="200" w:line="276" w:lineRule="auto"/>
        <w:divId w:val="2116439976"/>
        <w:rPr>
          <w:rFonts w:ascii="Calibri" w:hAnsi="Calibri" w:cs="Times New Roman"/>
          <w:sz w:val="22"/>
          <w:szCs w:val="22"/>
          <w:lang w:val="en-GB" w:eastAsia="en-GB"/>
        </w:rPr>
      </w:pPr>
    </w:p>
    <w:p w:rsidR="000A451C" w:rsidRDefault="000A451C" w:rsidP="00267633">
      <w:pPr>
        <w:spacing w:before="0" w:after="200" w:line="276" w:lineRule="auto"/>
        <w:divId w:val="2116439976"/>
        <w:rPr>
          <w:rFonts w:ascii="Calibri" w:hAnsi="Calibri" w:cs="Times New Roman"/>
          <w:sz w:val="22"/>
          <w:szCs w:val="22"/>
          <w:lang w:val="en-GB" w:eastAsia="en-GB"/>
        </w:rPr>
      </w:pPr>
    </w:p>
    <w:p w:rsidR="000A451C" w:rsidRDefault="000A451C" w:rsidP="00267633">
      <w:pPr>
        <w:spacing w:before="0" w:after="200" w:line="276" w:lineRule="auto"/>
        <w:divId w:val="2116439976"/>
        <w:rPr>
          <w:rFonts w:ascii="Calibri" w:hAnsi="Calibri" w:cs="Times New Roman"/>
          <w:sz w:val="22"/>
          <w:szCs w:val="22"/>
          <w:lang w:val="en-GB" w:eastAsia="en-GB"/>
        </w:rPr>
      </w:pPr>
    </w:p>
    <w:p w:rsidR="000A451C" w:rsidRDefault="000A451C" w:rsidP="00267633">
      <w:pPr>
        <w:spacing w:before="0" w:after="200" w:line="276" w:lineRule="auto"/>
        <w:divId w:val="2116439976"/>
        <w:rPr>
          <w:rFonts w:ascii="Calibri" w:hAnsi="Calibri" w:cs="Times New Roman"/>
          <w:sz w:val="22"/>
          <w:szCs w:val="22"/>
          <w:lang w:val="en-GB" w:eastAsia="en-GB"/>
        </w:rPr>
      </w:pPr>
    </w:p>
    <w:p w:rsidR="000A451C" w:rsidRDefault="000A451C" w:rsidP="00267633">
      <w:pPr>
        <w:spacing w:before="0" w:after="200" w:line="276" w:lineRule="auto"/>
        <w:divId w:val="2116439976"/>
        <w:rPr>
          <w:rFonts w:ascii="Calibri" w:hAnsi="Calibri" w:cs="Times New Roman"/>
          <w:sz w:val="22"/>
          <w:szCs w:val="22"/>
          <w:lang w:val="en-GB" w:eastAsia="en-GB"/>
        </w:rPr>
      </w:pPr>
    </w:p>
    <w:p w:rsidR="000A451C" w:rsidRDefault="000A451C" w:rsidP="00267633">
      <w:pPr>
        <w:spacing w:before="0" w:after="200" w:line="276" w:lineRule="auto"/>
        <w:divId w:val="2116439976"/>
        <w:rPr>
          <w:rFonts w:ascii="Calibri" w:hAnsi="Calibri" w:cs="Times New Roman"/>
          <w:sz w:val="22"/>
          <w:szCs w:val="22"/>
          <w:lang w:val="en-GB" w:eastAsia="en-GB"/>
        </w:rPr>
      </w:pPr>
    </w:p>
    <w:p w:rsidR="000A451C" w:rsidRDefault="000A451C" w:rsidP="00267633">
      <w:pPr>
        <w:spacing w:before="0" w:after="200" w:line="276" w:lineRule="auto"/>
        <w:divId w:val="2116439976"/>
        <w:rPr>
          <w:rFonts w:ascii="Calibri" w:hAnsi="Calibri" w:cs="Times New Roman"/>
          <w:sz w:val="22"/>
          <w:szCs w:val="22"/>
          <w:lang w:val="en-GB" w:eastAsia="en-GB"/>
        </w:rPr>
      </w:pPr>
    </w:p>
    <w:p w:rsidR="000A451C" w:rsidRDefault="000A451C" w:rsidP="00267633">
      <w:pPr>
        <w:spacing w:before="0" w:after="200" w:line="276" w:lineRule="auto"/>
        <w:divId w:val="2116439976"/>
        <w:rPr>
          <w:rFonts w:ascii="Calibri" w:hAnsi="Calibri" w:cs="Times New Roman"/>
          <w:sz w:val="22"/>
          <w:szCs w:val="22"/>
          <w:lang w:val="en-GB" w:eastAsia="en-GB"/>
        </w:rPr>
      </w:pPr>
    </w:p>
    <w:p w:rsidR="000A451C" w:rsidRPr="00267633" w:rsidRDefault="000A451C"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Calibri" w:hAnsi="Calibri" w:cs="Times New Roman"/>
                <w:sz w:val="22"/>
                <w:szCs w:val="22"/>
                <w:lang w:val="en-GB" w:eastAsia="en-GB"/>
              </w:rPr>
              <w:lastRenderedPageBreak/>
              <w:br w:type="page"/>
            </w:r>
            <w:r w:rsidRPr="00267633">
              <w:rPr>
                <w:rFonts w:ascii="Times New Roman" w:hAnsi="Times New Roman" w:cs="Times New Roman"/>
                <w:szCs w:val="20"/>
                <w:lang w:val="en-GB" w:eastAsia="zh-CN"/>
              </w:rPr>
              <w:br w:type="page"/>
            </w:r>
            <w:r w:rsidRPr="00267633">
              <w:rPr>
                <w:rFonts w:ascii="Times New Roman" w:hAnsi="Times New Roman" w:cs="Times New Roman"/>
                <w:sz w:val="20"/>
                <w:szCs w:val="20"/>
                <w:lang w:val="en-GB" w:eastAsia="zh-CN"/>
              </w:rPr>
              <w:br w:type="page"/>
            </w:r>
          </w:p>
        </w:tc>
        <w:tc>
          <w:tcPr>
            <w:tcW w:w="3080" w:type="dxa"/>
          </w:tcPr>
          <w:p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213</w:t>
            </w:r>
          </w:p>
        </w:tc>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67633" w:rsidP="00267633">
      <w:pPr>
        <w:keepNext/>
        <w:keepLines/>
        <w:suppressAutoHyphens/>
        <w:spacing w:before="0" w:after="0" w:line="240" w:lineRule="auto"/>
        <w:divId w:val="2116439976"/>
        <w:rPr>
          <w:rFonts w:ascii="Times New Roman" w:hAnsi="Times New Roman" w:cs="Times New Roman"/>
          <w:caps/>
          <w:sz w:val="22"/>
          <w:szCs w:val="22"/>
          <w:lang w:val="en-US" w:eastAsia="en-GB"/>
        </w:rPr>
      </w:pPr>
      <w:r w:rsidRPr="00267633">
        <w:rPr>
          <w:rFonts w:ascii="Times New Roman" w:hAnsi="Times New Roman" w:cs="Times New Roman"/>
          <w:sz w:val="22"/>
          <w:szCs w:val="22"/>
          <w:lang w:val="en-US" w:eastAsia="en-GB"/>
        </w:rPr>
        <w:t xml:space="preserve">Para </w:t>
      </w:r>
      <w:r w:rsidRPr="00267633">
        <w:rPr>
          <w:rFonts w:ascii="Times New Roman" w:hAnsi="Times New Roman" w:cs="Times New Roman"/>
          <w:caps/>
          <w:sz w:val="22"/>
          <w:szCs w:val="22"/>
          <w:lang w:val="en-US" w:eastAsia="en-GB"/>
        </w:rPr>
        <w:t>44</w:t>
      </w:r>
    </w:p>
    <w:p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GB" w:eastAsia="en-GB"/>
        </w:rPr>
      </w:pPr>
      <w:r w:rsidRPr="00267633">
        <w:rPr>
          <w:rFonts w:ascii="Times New Roman" w:hAnsi="Times New Roman" w:cs="Times New Roman"/>
          <w:b/>
          <w:caps/>
          <w:lang w:val="en-US" w:eastAsia="en-GB"/>
        </w:rPr>
        <w:t xml:space="preserve">originating summons </w:t>
      </w:r>
      <w:r w:rsidRPr="00267633">
        <w:rPr>
          <w:rFonts w:ascii="Times New Roman" w:hAnsi="Times New Roman" w:cs="Times New Roman"/>
          <w:b/>
          <w:caps/>
          <w:lang w:val="en-GB" w:eastAsia="en-GB"/>
        </w:rPr>
        <w:t>FOR PROCEEDINGS UNDER SECTION 8 OF THE INTERNATIONAL CHILD ABDUCTION ACT</w:t>
      </w:r>
    </w:p>
    <w:p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IN THE FAMILY JUSTICE COURTS OF THE REPUBLIC OF SINGAPORE</w:t>
      </w:r>
    </w:p>
    <w:p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OSF. No.</w:t>
      </w:r>
      <w:r w:rsidRPr="00267633">
        <w:rPr>
          <w:rFonts w:ascii="Times New Roman" w:hAnsi="Times New Roman" w:cs="Times New Roman"/>
          <w:sz w:val="22"/>
          <w:szCs w:val="22"/>
          <w:lang w:val="en-US" w:eastAsia="zh-CN"/>
        </w:rPr>
        <w:tab/>
        <w:t>)</w:t>
      </w:r>
    </w:p>
    <w:p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of 20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 xml:space="preserve">In the Matter of Section 8 of the International Child Abduction Act (Cap. 143C) </w:t>
      </w:r>
    </w:p>
    <w:p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And</w:t>
      </w:r>
    </w:p>
    <w:p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w:t>
      </w:r>
      <w:r w:rsidRPr="00267633">
        <w:rPr>
          <w:rFonts w:ascii="Times New Roman" w:hAnsi="Times New Roman" w:cs="Times New Roman"/>
          <w:i/>
          <w:snapToGrid w:val="0"/>
          <w:sz w:val="22"/>
          <w:szCs w:val="22"/>
          <w:lang w:val="en-US" w:eastAsia="zh-CN"/>
        </w:rPr>
        <w:t>name of child</w:t>
      </w:r>
      <w:r w:rsidRPr="00267633">
        <w:rPr>
          <w:rFonts w:ascii="Times New Roman" w:hAnsi="Times New Roman" w:cs="Times New Roman"/>
          <w:snapToGrid w:val="0"/>
          <w:sz w:val="22"/>
          <w:szCs w:val="22"/>
          <w:lang w:val="en-US" w:eastAsia="zh-CN"/>
        </w:rPr>
        <w:t xml:space="preserve">] </w:t>
      </w:r>
    </w:p>
    <w:p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p>
    <w:p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3600"/>
        <w:jc w:val="both"/>
        <w:outlineLvl w:val="0"/>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Plaintiff/Applicant*</w:t>
      </w:r>
    </w:p>
    <w:p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p>
    <w:p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(ID No.:</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 xml:space="preserve">) </w:t>
      </w:r>
      <w:r w:rsidRPr="00267633">
        <w:rPr>
          <w:rFonts w:ascii="Times New Roman" w:hAnsi="Times New Roman" w:cs="Times New Roman"/>
          <w:sz w:val="22"/>
          <w:szCs w:val="22"/>
          <w:lang w:val="en-US" w:eastAsia="zh-CN"/>
        </w:rPr>
        <w:tab/>
        <w:t>… Defendant</w:t>
      </w:r>
      <w:r w:rsidRPr="00267633">
        <w:rPr>
          <w:rFonts w:ascii="Times New Roman" w:hAnsi="Times New Roman" w:cs="Times New Roman"/>
          <w:snapToGrid w:val="0"/>
          <w:sz w:val="22"/>
          <w:szCs w:val="22"/>
          <w:lang w:val="en-US" w:eastAsia="zh-CN"/>
        </w:rPr>
        <w:t>*</w:t>
      </w:r>
    </w:p>
    <w:p w:rsidR="00267633" w:rsidRPr="00267633" w:rsidRDefault="00267633" w:rsidP="00267633">
      <w:pPr>
        <w:tabs>
          <w:tab w:val="center" w:pos="3600"/>
          <w:tab w:val="right" w:pos="7099"/>
        </w:tabs>
        <w:spacing w:before="120" w:after="0" w:line="240" w:lineRule="auto"/>
        <w:jc w:val="right"/>
        <w:divId w:val="2116439976"/>
        <w:rPr>
          <w:rFonts w:ascii="Times New Roman" w:hAnsi="Times New Roman" w:cs="Times New Roman"/>
          <w:sz w:val="22"/>
          <w:szCs w:val="22"/>
          <w:lang w:val="en-US" w:eastAsia="en-GB"/>
        </w:rPr>
      </w:pPr>
    </w:p>
    <w:p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 xml:space="preserve">ORIGINATING SUMMONS </w:t>
      </w:r>
    </w:p>
    <w:p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p>
    <w:p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To :</w:t>
      </w:r>
      <w:r w:rsidRPr="00267633">
        <w:rPr>
          <w:rFonts w:ascii="Times New Roman" w:hAnsi="Times New Roman" w:cs="Times New Roman"/>
          <w:sz w:val="22"/>
          <w:szCs w:val="22"/>
          <w:lang w:val="en-US" w:eastAsia="en-GB"/>
        </w:rPr>
        <w:tab/>
        <w:t xml:space="preserve">The Defendant(s)   </w:t>
      </w:r>
    </w:p>
    <w:p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Name</w:t>
      </w:r>
      <w:r w:rsidRPr="00267633">
        <w:rPr>
          <w:rFonts w:ascii="Times New Roman" w:hAnsi="Times New Roman" w:cs="Times New Roman"/>
          <w:sz w:val="22"/>
          <w:szCs w:val="22"/>
          <w:lang w:val="en-US" w:eastAsia="en-GB"/>
        </w:rPr>
        <w:t>]</w:t>
      </w:r>
    </w:p>
    <w:p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of [</w:t>
      </w:r>
      <w:r w:rsidRPr="00267633">
        <w:rPr>
          <w:rFonts w:ascii="Times New Roman" w:hAnsi="Times New Roman" w:cs="Times New Roman"/>
          <w:i/>
          <w:sz w:val="22"/>
          <w:szCs w:val="22"/>
          <w:lang w:val="en-US" w:eastAsia="en-GB"/>
        </w:rPr>
        <w:t>Address</w:t>
      </w:r>
      <w:r w:rsidRPr="00267633">
        <w:rPr>
          <w:rFonts w:ascii="Times New Roman" w:hAnsi="Times New Roman" w:cs="Times New Roman"/>
          <w:sz w:val="22"/>
          <w:szCs w:val="22"/>
          <w:lang w:val="en-US" w:eastAsia="en-GB"/>
        </w:rPr>
        <w:t>]</w:t>
      </w:r>
      <w:r w:rsidRPr="00267633">
        <w:rPr>
          <w:rFonts w:ascii="Times New Roman" w:hAnsi="Times New Roman" w:cs="Times New Roman"/>
          <w:snapToGrid w:val="0"/>
          <w:sz w:val="22"/>
          <w:szCs w:val="22"/>
          <w:vertAlign w:val="superscript"/>
          <w:lang w:val="en-US" w:eastAsia="en-GB"/>
        </w:rPr>
        <w:t xml:space="preserve"> </w:t>
      </w:r>
      <w:r w:rsidRPr="00267633">
        <w:rPr>
          <w:rFonts w:ascii="Times New Roman" w:hAnsi="Times New Roman" w:cs="Times New Roman"/>
          <w:snapToGrid w:val="0"/>
          <w:sz w:val="22"/>
          <w:szCs w:val="22"/>
          <w:lang w:val="en-US" w:eastAsia="en-GB"/>
        </w:rPr>
        <w:t>*</w:t>
      </w:r>
    </w:p>
    <w:p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Let all parties concerned attend before the Judge on              (date/time), on the hearing of an application by the plaintiff/applicant* that:- </w:t>
      </w:r>
    </w:p>
    <w:p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rsidR="00267633" w:rsidRPr="00267633" w:rsidRDefault="00267633" w:rsidP="00C20EF2">
      <w:pPr>
        <w:numPr>
          <w:ilvl w:val="0"/>
          <w:numId w:val="7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That [name of child] be returned to the child’s place of habitual residence which is [country];</w:t>
      </w:r>
    </w:p>
    <w:p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rsidR="00267633" w:rsidRPr="00267633" w:rsidRDefault="00267633" w:rsidP="00C20EF2">
      <w:pPr>
        <w:numPr>
          <w:ilvl w:val="0"/>
          <w:numId w:val="7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That the defendant/[</w:t>
      </w:r>
      <w:r w:rsidRPr="00267633">
        <w:rPr>
          <w:rFonts w:ascii="Times New Roman" w:hAnsi="Times New Roman" w:cs="Times New Roman"/>
          <w:i/>
          <w:sz w:val="22"/>
          <w:szCs w:val="22"/>
          <w:lang w:val="en-US" w:eastAsia="en-GB"/>
        </w:rPr>
        <w:t>name of person</w:t>
      </w:r>
      <w:r w:rsidRPr="00267633">
        <w:rPr>
          <w:rFonts w:ascii="Times New Roman" w:hAnsi="Times New Roman" w:cs="Times New Roman"/>
          <w:sz w:val="22"/>
          <w:szCs w:val="22"/>
          <w:lang w:val="en-US" w:eastAsia="en-GB"/>
        </w:rPr>
        <w:t>]* do hand over the child to the plaintiff/applicant* or his or her appointed representative, [</w:t>
      </w:r>
      <w:r w:rsidRPr="00267633">
        <w:rPr>
          <w:rFonts w:ascii="Times New Roman" w:hAnsi="Times New Roman" w:cs="Times New Roman"/>
          <w:i/>
          <w:sz w:val="22"/>
          <w:szCs w:val="22"/>
          <w:lang w:val="en-US" w:eastAsia="en-GB"/>
        </w:rPr>
        <w:t>name of representative</w:t>
      </w:r>
      <w:r w:rsidRPr="00267633">
        <w:rPr>
          <w:rFonts w:ascii="Times New Roman" w:hAnsi="Times New Roman" w:cs="Times New Roman"/>
          <w:sz w:val="22"/>
          <w:szCs w:val="22"/>
          <w:lang w:val="en-US" w:eastAsia="en-GB"/>
        </w:rPr>
        <w:t>],  or  [</w:t>
      </w:r>
      <w:r w:rsidRPr="00267633">
        <w:rPr>
          <w:rFonts w:ascii="Times New Roman" w:hAnsi="Times New Roman" w:cs="Times New Roman"/>
          <w:i/>
          <w:sz w:val="22"/>
          <w:szCs w:val="22"/>
          <w:lang w:val="en-US" w:eastAsia="en-GB"/>
        </w:rPr>
        <w:t>person ordered by the court</w:t>
      </w:r>
      <w:r w:rsidRPr="00267633">
        <w:rPr>
          <w:rFonts w:ascii="Times New Roman" w:hAnsi="Times New Roman" w:cs="Times New Roman"/>
          <w:sz w:val="22"/>
          <w:szCs w:val="22"/>
          <w:lang w:val="en-US" w:eastAsia="en-GB"/>
        </w:rPr>
        <w:t>] within ___ days from the date of this order;</w:t>
      </w:r>
    </w:p>
    <w:p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rsidR="00267633" w:rsidRPr="00267633" w:rsidRDefault="00267633" w:rsidP="00C20EF2">
      <w:pPr>
        <w:numPr>
          <w:ilvl w:val="0"/>
          <w:numId w:val="7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lastRenderedPageBreak/>
        <w:t>That the defendant/[</w:t>
      </w:r>
      <w:r w:rsidRPr="00267633">
        <w:rPr>
          <w:rFonts w:ascii="Times New Roman" w:hAnsi="Times New Roman" w:cs="Times New Roman"/>
          <w:i/>
          <w:sz w:val="22"/>
          <w:szCs w:val="22"/>
          <w:lang w:val="en-US" w:eastAsia="en-GB"/>
        </w:rPr>
        <w:t>name of person</w:t>
      </w:r>
      <w:r w:rsidRPr="00267633">
        <w:rPr>
          <w:rFonts w:ascii="Times New Roman" w:hAnsi="Times New Roman" w:cs="Times New Roman"/>
          <w:sz w:val="22"/>
          <w:szCs w:val="22"/>
          <w:lang w:val="en-US" w:eastAsia="en-GB"/>
        </w:rPr>
        <w:t>]* do hand over the child and the child’s passport and all relevant travelling documents to the plaintiff/applicant* or his or her appointed representative, [</w:t>
      </w:r>
      <w:r w:rsidRPr="00267633">
        <w:rPr>
          <w:rFonts w:ascii="Times New Roman" w:hAnsi="Times New Roman" w:cs="Times New Roman"/>
          <w:i/>
          <w:sz w:val="22"/>
          <w:szCs w:val="22"/>
          <w:lang w:val="en-US" w:eastAsia="en-GB"/>
        </w:rPr>
        <w:t>name of representative</w:t>
      </w:r>
      <w:r w:rsidRPr="00267633">
        <w:rPr>
          <w:rFonts w:ascii="Times New Roman" w:hAnsi="Times New Roman" w:cs="Times New Roman"/>
          <w:sz w:val="22"/>
          <w:szCs w:val="22"/>
          <w:lang w:val="en-US" w:eastAsia="en-GB"/>
        </w:rPr>
        <w:t>], or [</w:t>
      </w:r>
      <w:r w:rsidRPr="00267633">
        <w:rPr>
          <w:rFonts w:ascii="Times New Roman" w:hAnsi="Times New Roman" w:cs="Times New Roman"/>
          <w:i/>
          <w:sz w:val="22"/>
          <w:szCs w:val="22"/>
          <w:lang w:val="en-US" w:eastAsia="en-GB"/>
        </w:rPr>
        <w:t>person ordered by the court</w:t>
      </w:r>
      <w:r w:rsidRPr="00267633">
        <w:rPr>
          <w:rFonts w:ascii="Times New Roman" w:hAnsi="Times New Roman" w:cs="Times New Roman"/>
          <w:sz w:val="22"/>
          <w:szCs w:val="22"/>
          <w:lang w:val="en-US" w:eastAsia="en-GB"/>
        </w:rPr>
        <w:t>] within ____ days from the date of this order;</w:t>
      </w:r>
    </w:p>
    <w:p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rsidR="00267633" w:rsidRPr="00267633" w:rsidRDefault="00267633" w:rsidP="00C20EF2">
      <w:pPr>
        <w:numPr>
          <w:ilvl w:val="0"/>
          <w:numId w:val="7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Any such further or other order as this Honourable Court deems fit;</w:t>
      </w:r>
    </w:p>
    <w:p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rsidR="00267633" w:rsidRPr="00267633" w:rsidRDefault="00267633" w:rsidP="00267633">
      <w:pPr>
        <w:spacing w:before="120" w:after="0" w:line="240" w:lineRule="auto"/>
        <w:ind w:left="1080" w:hanging="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5.</w:t>
      </w:r>
      <w:r w:rsidRPr="00267633">
        <w:rPr>
          <w:rFonts w:ascii="Times New Roman" w:hAnsi="Times New Roman" w:cs="Times New Roman"/>
          <w:sz w:val="22"/>
          <w:szCs w:val="22"/>
          <w:lang w:val="en-US" w:eastAsia="en-GB"/>
        </w:rPr>
        <w:tab/>
        <w:t>Costs.</w:t>
      </w:r>
    </w:p>
    <w:p w:rsidR="00267633" w:rsidRPr="00267633" w:rsidRDefault="00267633" w:rsidP="00267633">
      <w:pPr>
        <w:spacing w:before="120" w:after="0" w:line="240" w:lineRule="auto"/>
        <w:ind w:left="1080" w:hanging="720"/>
        <w:jc w:val="both"/>
        <w:divId w:val="2116439976"/>
        <w:rPr>
          <w:rFonts w:ascii="Times New Roman" w:hAnsi="Times New Roman" w:cs="Times New Roman"/>
          <w:sz w:val="22"/>
          <w:szCs w:val="22"/>
          <w:lang w:val="en-US" w:eastAsia="en-GB"/>
        </w:rPr>
      </w:pPr>
    </w:p>
    <w:p w:rsidR="00267633" w:rsidRPr="00267633" w:rsidRDefault="00267633" w:rsidP="00267633">
      <w:pPr>
        <w:spacing w:before="120" w:after="0" w:line="240" w:lineRule="auto"/>
        <w:ind w:left="1080" w:hanging="720"/>
        <w:jc w:val="center"/>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Dated this         day of                       20</w:t>
      </w:r>
    </w:p>
    <w:p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p>
    <w:p w:rsidR="00267633" w:rsidRPr="00267633" w:rsidRDefault="00267633" w:rsidP="00267633">
      <w:pPr>
        <w:spacing w:before="120" w:after="0" w:line="240" w:lineRule="auto"/>
        <w:ind w:left="5040"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Registrar</w:t>
      </w:r>
    </w:p>
    <w:p w:rsidR="00267633" w:rsidRPr="00267633" w:rsidRDefault="00267633" w:rsidP="00267633">
      <w:pPr>
        <w:spacing w:before="120" w:after="0" w:line="240" w:lineRule="auto"/>
        <w:ind w:left="5040" w:firstLine="720"/>
        <w:jc w:val="both"/>
        <w:divId w:val="2116439976"/>
        <w:rPr>
          <w:rFonts w:ascii="Times New Roman" w:hAnsi="Times New Roman" w:cs="Times New Roman"/>
          <w:sz w:val="22"/>
          <w:szCs w:val="22"/>
          <w:lang w:val="en-US" w:eastAsia="en-GB"/>
        </w:rPr>
      </w:pPr>
    </w:p>
    <w:p w:rsidR="00267633" w:rsidRPr="00267633" w:rsidRDefault="00267633" w:rsidP="00267633">
      <w:pPr>
        <w:spacing w:before="120" w:after="0" w:line="240" w:lineRule="auto"/>
        <w:jc w:val="center"/>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Memorandum to be subscribed on the summons</w:t>
      </w:r>
    </w:p>
    <w:p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rsidR="00267633" w:rsidRPr="00267633" w:rsidRDefault="00267633" w:rsidP="00267633">
      <w:pPr>
        <w:spacing w:before="0" w:after="0" w:line="240" w:lineRule="auto"/>
        <w:ind w:left="568" w:hanging="284"/>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1.</w:t>
      </w:r>
      <w:r w:rsidRPr="00267633">
        <w:rPr>
          <w:rFonts w:ascii="Times New Roman" w:hAnsi="Times New Roman" w:cs="Times New Roman"/>
          <w:sz w:val="22"/>
          <w:szCs w:val="22"/>
          <w:lang w:val="en-US" w:eastAsia="en-GB"/>
        </w:rPr>
        <w:tab/>
      </w:r>
      <w:r w:rsidRPr="00267633">
        <w:rPr>
          <w:rFonts w:ascii="Times New Roman" w:hAnsi="Times New Roman" w:cs="Times New Roman"/>
          <w:i/>
          <w:sz w:val="22"/>
          <w:szCs w:val="22"/>
          <w:lang w:val="en-US" w:eastAsia="en-GB"/>
        </w:rPr>
        <w:t xml:space="preserve">This summons is taken out by                                                         of                                                      </w:t>
      </w:r>
    </w:p>
    <w:p w:rsidR="00267633" w:rsidRPr="00267633" w:rsidRDefault="00267633" w:rsidP="00267633">
      <w:pPr>
        <w:spacing w:before="0" w:after="0" w:line="240" w:lineRule="auto"/>
        <w:ind w:left="568" w:hanging="284"/>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 xml:space="preserve">                           solicitor for the said plaintiff/applicant* whose address is </w:t>
      </w:r>
      <w:r w:rsidRPr="00267633">
        <w:rPr>
          <w:rFonts w:ascii="Times New Roman" w:hAnsi="Times New Roman" w:cs="Times New Roman"/>
          <w:i/>
          <w:sz w:val="22"/>
          <w:szCs w:val="22"/>
          <w:lang w:val="en-US" w:eastAsia="en-GB"/>
        </w:rPr>
        <w:tab/>
        <w:t xml:space="preserve">                                             (or where the plaintiff/applicant* sues in person) This summons is taken out by the said plaintiff/applicant* who resides at                             and is (stated occupation) and (if the plaintiff/applicant* does not reside within the jurisdiction) whose address for service is               </w:t>
      </w:r>
    </w:p>
    <w:p w:rsidR="00267633" w:rsidRPr="00267633" w:rsidRDefault="00267633" w:rsidP="00267633">
      <w:pPr>
        <w:spacing w:before="120" w:after="0" w:line="240" w:lineRule="auto"/>
        <w:ind w:left="568" w:hanging="284"/>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2.</w:t>
      </w:r>
      <w:r w:rsidRPr="00267633">
        <w:rPr>
          <w:rFonts w:ascii="Times New Roman" w:hAnsi="Times New Roman" w:cs="Times New Roman"/>
          <w:i/>
          <w:sz w:val="22"/>
          <w:szCs w:val="22"/>
          <w:lang w:val="en-US" w:eastAsia="en-GB"/>
        </w:rPr>
        <w:tab/>
        <w:t>If you intend to contest the application or any part of it, you are required to file an affidavit stating the grounds of your objection within 14 days of service after the date on which you were served with this summons.</w:t>
      </w:r>
    </w:p>
    <w:p w:rsidR="00267633" w:rsidRPr="00267633" w:rsidRDefault="00267633" w:rsidP="00267633">
      <w:pPr>
        <w:spacing w:before="120" w:after="0" w:line="240" w:lineRule="auto"/>
        <w:ind w:left="567" w:hanging="283"/>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3.</w:t>
      </w:r>
      <w:r w:rsidRPr="00267633">
        <w:rPr>
          <w:rFonts w:ascii="Times New Roman" w:hAnsi="Times New Roman" w:cs="Times New Roman"/>
          <w:i/>
          <w:sz w:val="22"/>
          <w:szCs w:val="22"/>
          <w:lang w:val="en-US" w:eastAsia="en-GB"/>
        </w:rPr>
        <w:tab/>
        <w:t>If you do not attend personally or by your counsel or solicitor at the time and place stated in this summons, such order may be made as the Court may think just and expedient.</w:t>
      </w:r>
    </w:p>
    <w:p w:rsidR="00267633" w:rsidRPr="00267633" w:rsidRDefault="00267633" w:rsidP="00C20EF2">
      <w:pPr>
        <w:numPr>
          <w:ilvl w:val="0"/>
          <w:numId w:val="71"/>
        </w:numPr>
        <w:spacing w:before="120" w:after="120" w:line="240" w:lineRule="auto"/>
        <w:ind w:left="568" w:hanging="284"/>
        <w:jc w:val="both"/>
        <w:divId w:val="2116439976"/>
        <w:rPr>
          <w:rFonts w:ascii="Times New Roman" w:hAnsi="Times New Roman" w:cs="Times New Roman"/>
          <w:i/>
          <w:sz w:val="22"/>
          <w:szCs w:val="22"/>
          <w:lang w:val="en-US" w:eastAsia="zh-CN"/>
        </w:rPr>
      </w:pPr>
      <w:r w:rsidRPr="00267633">
        <w:rPr>
          <w:rFonts w:ascii="Times New Roman" w:hAnsi="Times New Roman" w:cs="Times New Roman"/>
          <w:i/>
          <w:sz w:val="22"/>
          <w:szCs w:val="22"/>
          <w:lang w:val="en-US" w:eastAsia="zh-CN"/>
        </w:rPr>
        <w:t>This summons may not be served more than 6 months after the above date unless renewed by order of the Court.</w:t>
      </w:r>
    </w:p>
    <w:p w:rsidR="00267633" w:rsidRPr="00267633" w:rsidRDefault="00267633" w:rsidP="00C20EF2">
      <w:pPr>
        <w:numPr>
          <w:ilvl w:val="0"/>
          <w:numId w:val="71"/>
        </w:numPr>
        <w:spacing w:before="120" w:after="120" w:line="240" w:lineRule="auto"/>
        <w:ind w:left="568" w:hanging="284"/>
        <w:jc w:val="both"/>
        <w:divId w:val="2116439976"/>
        <w:rPr>
          <w:rFonts w:ascii="Times New Roman" w:hAnsi="Times New Roman" w:cs="Times New Roman"/>
          <w:i/>
          <w:sz w:val="22"/>
          <w:szCs w:val="22"/>
          <w:lang w:val="en-US" w:eastAsia="zh-CN"/>
        </w:rPr>
      </w:pPr>
      <w:r w:rsidRPr="00267633">
        <w:rPr>
          <w:rFonts w:ascii="Times New Roman" w:hAnsi="Times New Roman" w:cs="Times New Roman"/>
          <w:i/>
          <w:sz w:val="22"/>
          <w:szCs w:val="22"/>
          <w:lang w:val="en-US" w:eastAsia="zh-CN"/>
        </w:rPr>
        <w:t>Where the plaintiff/applicant* intends to adduce evidence in support of an originating summons he must do so by affidavit, and must file the affidavit or affidavits and serve a copy thereof on every defendant together with the service of the originating summons.</w:t>
      </w:r>
    </w:p>
    <w:p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sz w:val="23"/>
          <w:szCs w:val="23"/>
          <w:lang w:val="en-US" w:eastAsia="en-GB"/>
        </w:rPr>
      </w:pPr>
    </w:p>
    <w:p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sz w:val="22"/>
          <w:szCs w:val="22"/>
          <w:lang w:val="en-US" w:eastAsia="en-GB"/>
        </w:rPr>
      </w:pPr>
      <w:r w:rsidRPr="00267633">
        <w:rPr>
          <w:rFonts w:ascii="Times New Roman" w:hAnsi="Times New Roman" w:cs="Times New Roman"/>
          <w:color w:val="000000"/>
          <w:sz w:val="23"/>
          <w:szCs w:val="23"/>
          <w:lang w:val="en-US" w:eastAsia="en-GB"/>
        </w:rPr>
        <w:t>*</w:t>
      </w:r>
      <w:r w:rsidRPr="00267633">
        <w:rPr>
          <w:rFonts w:ascii="Times New Roman" w:hAnsi="Times New Roman" w:cs="Times New Roman"/>
          <w:i/>
          <w:iCs/>
          <w:color w:val="000000"/>
          <w:sz w:val="23"/>
          <w:szCs w:val="23"/>
          <w:lang w:val="en-US" w:eastAsia="en-GB"/>
        </w:rPr>
        <w:t>Delete where inapplicable.</w:t>
      </w: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0" w:type="auto"/>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214</w:t>
            </w:r>
          </w:p>
        </w:tc>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67633" w:rsidP="00267633">
      <w:pPr>
        <w:spacing w:before="0" w:after="0" w:line="240" w:lineRule="auto"/>
        <w:outlineLvl w:val="0"/>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44</w:t>
      </w:r>
    </w:p>
    <w:p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r w:rsidRPr="00267633">
        <w:rPr>
          <w:rFonts w:ascii="Times New Roman" w:hAnsi="Times New Roman" w:cs="Times New Roman"/>
          <w:b/>
          <w:caps/>
          <w:lang w:val="en-US" w:eastAsia="en-GB"/>
        </w:rPr>
        <w:t>originating summons for proceedings under section 14 of the international child abduction act</w:t>
      </w:r>
    </w:p>
    <w:p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IN THE FAMILY JUSTICE COURTS OF THE REPUBLIC OF SINGAPORE</w:t>
      </w:r>
    </w:p>
    <w:p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OSF. No.</w:t>
      </w:r>
      <w:r w:rsidRPr="00267633">
        <w:rPr>
          <w:rFonts w:ascii="Times New Roman" w:hAnsi="Times New Roman" w:cs="Times New Roman"/>
          <w:sz w:val="22"/>
          <w:szCs w:val="22"/>
          <w:lang w:val="en-US" w:eastAsia="zh-CN"/>
        </w:rPr>
        <w:tab/>
        <w:t>)</w:t>
      </w:r>
    </w:p>
    <w:p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of 20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rsidR="00267633" w:rsidRPr="00267633" w:rsidRDefault="00267633" w:rsidP="00267633">
      <w:pPr>
        <w:spacing w:before="0" w:after="0" w:line="240" w:lineRule="auto"/>
        <w:ind w:left="2880"/>
        <w:jc w:val="both"/>
        <w:divId w:val="2116439976"/>
        <w:rPr>
          <w:rFonts w:ascii="Times New Roman" w:hAnsi="Times New Roman" w:cs="Times New Roman"/>
          <w:strike/>
          <w:snapToGrid w:val="0"/>
          <w:sz w:val="22"/>
          <w:szCs w:val="22"/>
          <w:lang w:val="en-US" w:eastAsia="zh-CN"/>
        </w:rPr>
      </w:pPr>
      <w:r w:rsidRPr="00267633">
        <w:rPr>
          <w:rFonts w:ascii="Times New Roman" w:hAnsi="Times New Roman" w:cs="Times New Roman"/>
          <w:snapToGrid w:val="0"/>
          <w:sz w:val="22"/>
          <w:szCs w:val="22"/>
          <w:lang w:val="en-US" w:eastAsia="zh-CN"/>
        </w:rPr>
        <w:t>In the Matter of Section 14 of the International Child Abduction Act (Cap. 143C)</w:t>
      </w:r>
    </w:p>
    <w:p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And</w:t>
      </w:r>
    </w:p>
    <w:p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w:t>
      </w:r>
      <w:r w:rsidRPr="00267633">
        <w:rPr>
          <w:rFonts w:ascii="Times New Roman" w:hAnsi="Times New Roman" w:cs="Times New Roman"/>
          <w:i/>
          <w:snapToGrid w:val="0"/>
          <w:sz w:val="22"/>
          <w:szCs w:val="22"/>
          <w:lang w:val="en-US" w:eastAsia="zh-CN"/>
        </w:rPr>
        <w:t>name of child</w:t>
      </w:r>
      <w:r w:rsidRPr="00267633">
        <w:rPr>
          <w:rFonts w:ascii="Times New Roman" w:hAnsi="Times New Roman" w:cs="Times New Roman"/>
          <w:snapToGrid w:val="0"/>
          <w:sz w:val="22"/>
          <w:szCs w:val="22"/>
          <w:lang w:val="en-US" w:eastAsia="zh-CN"/>
        </w:rPr>
        <w:t>] (ID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p>
    <w:p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3600"/>
        <w:jc w:val="both"/>
        <w:outlineLvl w:val="0"/>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Plaintiff/Applicant*</w:t>
      </w:r>
    </w:p>
    <w:p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p>
    <w:p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(ID No.:</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 xml:space="preserve">) </w:t>
      </w:r>
      <w:r w:rsidRPr="00267633">
        <w:rPr>
          <w:rFonts w:ascii="Times New Roman" w:hAnsi="Times New Roman" w:cs="Times New Roman"/>
          <w:sz w:val="22"/>
          <w:szCs w:val="22"/>
          <w:lang w:val="en-US" w:eastAsia="zh-CN"/>
        </w:rPr>
        <w:tab/>
        <w:t>… Defendant*</w:t>
      </w:r>
    </w:p>
    <w:p w:rsidR="00267633" w:rsidRPr="00267633" w:rsidRDefault="00267633" w:rsidP="00267633">
      <w:pPr>
        <w:tabs>
          <w:tab w:val="center" w:pos="3600"/>
          <w:tab w:val="right" w:pos="7099"/>
        </w:tabs>
        <w:spacing w:before="120" w:after="0" w:line="240" w:lineRule="auto"/>
        <w:jc w:val="right"/>
        <w:divId w:val="2116439976"/>
        <w:rPr>
          <w:rFonts w:ascii="Times New Roman" w:hAnsi="Times New Roman" w:cs="Times New Roman"/>
          <w:sz w:val="22"/>
          <w:szCs w:val="22"/>
          <w:lang w:val="en-US" w:eastAsia="en-GB"/>
        </w:rPr>
      </w:pPr>
    </w:p>
    <w:p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 xml:space="preserve">ORIGINATING SUMMONS </w:t>
      </w:r>
    </w:p>
    <w:p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p>
    <w:p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To :</w:t>
      </w:r>
      <w:r w:rsidRPr="00267633">
        <w:rPr>
          <w:rFonts w:ascii="Times New Roman" w:hAnsi="Times New Roman" w:cs="Times New Roman"/>
          <w:sz w:val="22"/>
          <w:szCs w:val="22"/>
          <w:lang w:val="en-US" w:eastAsia="en-GB"/>
        </w:rPr>
        <w:tab/>
        <w:t xml:space="preserve">The Defendant(s)   </w:t>
      </w:r>
    </w:p>
    <w:p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Name</w:t>
      </w:r>
      <w:r w:rsidRPr="00267633">
        <w:rPr>
          <w:rFonts w:ascii="Times New Roman" w:hAnsi="Times New Roman" w:cs="Times New Roman"/>
          <w:sz w:val="22"/>
          <w:szCs w:val="22"/>
          <w:lang w:val="en-US" w:eastAsia="en-GB"/>
        </w:rPr>
        <w:t>]</w:t>
      </w:r>
    </w:p>
    <w:p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of [</w:t>
      </w:r>
      <w:r w:rsidRPr="00267633">
        <w:rPr>
          <w:rFonts w:ascii="Times New Roman" w:hAnsi="Times New Roman" w:cs="Times New Roman"/>
          <w:i/>
          <w:sz w:val="22"/>
          <w:szCs w:val="22"/>
          <w:lang w:val="en-US" w:eastAsia="en-GB"/>
        </w:rPr>
        <w:t>Address</w:t>
      </w:r>
      <w:r w:rsidRPr="00267633">
        <w:rPr>
          <w:rFonts w:ascii="Times New Roman" w:hAnsi="Times New Roman" w:cs="Times New Roman"/>
          <w:sz w:val="22"/>
          <w:szCs w:val="22"/>
          <w:lang w:val="en-US" w:eastAsia="en-GB"/>
        </w:rPr>
        <w:t>]*</w:t>
      </w:r>
    </w:p>
    <w:p w:rsidR="00267633" w:rsidRPr="00267633" w:rsidRDefault="00267633" w:rsidP="00267633">
      <w:pPr>
        <w:spacing w:before="120" w:after="0" w:line="240" w:lineRule="auto"/>
        <w:ind w:left="360" w:hanging="360"/>
        <w:jc w:val="both"/>
        <w:divId w:val="2116439976"/>
        <w:rPr>
          <w:rFonts w:ascii="Times New Roman" w:hAnsi="Times New Roman" w:cs="Times New Roman"/>
          <w:sz w:val="22"/>
          <w:szCs w:val="22"/>
          <w:lang w:val="en-US" w:eastAsia="en-GB"/>
        </w:rPr>
      </w:pPr>
    </w:p>
    <w:p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Let all parties concerned attend before the Judge on              (date/time), on the hearing of an application by the plaintiff/applicant* for:- </w:t>
      </w:r>
    </w:p>
    <w:p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rsidR="00267633" w:rsidRPr="00267633" w:rsidRDefault="00267633" w:rsidP="00C20EF2">
      <w:pPr>
        <w:numPr>
          <w:ilvl w:val="0"/>
          <w:numId w:val="128"/>
        </w:numPr>
        <w:spacing w:before="120" w:after="0" w:line="240" w:lineRule="auto"/>
        <w:ind w:left="709" w:hanging="283"/>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 declaration that the removal of [name of child] from Singapore or the retention of  [name of child] outside Singapore was wrongful within the meaning of the Convention on the Civil Aspects of International Child Abduction (“the Convention”);</w:t>
      </w:r>
    </w:p>
    <w:p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rsidR="00267633" w:rsidRPr="00267633" w:rsidRDefault="00267633" w:rsidP="00C20EF2">
      <w:pPr>
        <w:numPr>
          <w:ilvl w:val="0"/>
          <w:numId w:val="128"/>
        </w:numPr>
        <w:spacing w:before="120" w:after="0" w:line="240" w:lineRule="auto"/>
        <w:ind w:hanging="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Any such further or other order as this Honourable Court deems fit; and</w:t>
      </w:r>
    </w:p>
    <w:p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rsidR="00267633" w:rsidRPr="00267633" w:rsidRDefault="00267633" w:rsidP="00C20EF2">
      <w:pPr>
        <w:numPr>
          <w:ilvl w:val="0"/>
          <w:numId w:val="128"/>
        </w:numPr>
        <w:spacing w:before="120" w:after="0" w:line="240" w:lineRule="auto"/>
        <w:ind w:hanging="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Costs</w:t>
      </w:r>
    </w:p>
    <w:p w:rsidR="00267633" w:rsidRPr="00267633" w:rsidRDefault="00267633" w:rsidP="00267633">
      <w:pPr>
        <w:spacing w:before="120" w:after="0" w:line="240" w:lineRule="auto"/>
        <w:ind w:left="1080" w:hanging="720"/>
        <w:jc w:val="both"/>
        <w:divId w:val="2116439976"/>
        <w:rPr>
          <w:rFonts w:ascii="Times New Roman" w:hAnsi="Times New Roman" w:cs="Times New Roman"/>
          <w:sz w:val="22"/>
          <w:szCs w:val="22"/>
          <w:lang w:val="en-US" w:eastAsia="en-GB"/>
        </w:rPr>
      </w:pPr>
    </w:p>
    <w:p w:rsidR="00267633" w:rsidRPr="00267633" w:rsidRDefault="00267633" w:rsidP="00267633">
      <w:pPr>
        <w:spacing w:before="120" w:after="0" w:line="240" w:lineRule="auto"/>
        <w:ind w:left="1080" w:hanging="720"/>
        <w:jc w:val="center"/>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Dated this         day of                       20</w:t>
      </w:r>
    </w:p>
    <w:p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p>
    <w:p w:rsidR="00267633" w:rsidRPr="00267633" w:rsidRDefault="00267633" w:rsidP="00267633">
      <w:pPr>
        <w:spacing w:before="120" w:after="0" w:line="240" w:lineRule="auto"/>
        <w:ind w:left="5760" w:firstLine="720"/>
        <w:jc w:val="both"/>
        <w:divId w:val="2116439976"/>
        <w:rPr>
          <w:rFonts w:ascii="Times New Roman" w:hAnsi="Times New Roman" w:cs="Times New Roman"/>
          <w:sz w:val="22"/>
          <w:szCs w:val="22"/>
          <w:lang w:val="en-US" w:eastAsia="en-GB"/>
        </w:rPr>
      </w:pPr>
    </w:p>
    <w:p w:rsidR="00267633" w:rsidRPr="00267633" w:rsidRDefault="00267633" w:rsidP="00267633">
      <w:pPr>
        <w:spacing w:before="120" w:after="0" w:line="240" w:lineRule="auto"/>
        <w:ind w:left="5760"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Registrar</w:t>
      </w:r>
    </w:p>
    <w:p w:rsidR="00267633" w:rsidRPr="00267633" w:rsidRDefault="00267633" w:rsidP="00267633">
      <w:pPr>
        <w:spacing w:before="120" w:after="0" w:line="240" w:lineRule="auto"/>
        <w:ind w:left="5040" w:firstLine="720"/>
        <w:jc w:val="both"/>
        <w:divId w:val="2116439976"/>
        <w:rPr>
          <w:rFonts w:ascii="Times New Roman" w:hAnsi="Times New Roman" w:cs="Times New Roman"/>
          <w:sz w:val="22"/>
          <w:szCs w:val="22"/>
          <w:lang w:val="en-US" w:eastAsia="en-GB"/>
        </w:rPr>
      </w:pPr>
    </w:p>
    <w:p w:rsidR="00267633" w:rsidRPr="00267633" w:rsidRDefault="00267633" w:rsidP="00267633">
      <w:pPr>
        <w:spacing w:before="120" w:after="0" w:line="240" w:lineRule="auto"/>
        <w:jc w:val="center"/>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Memorandum to be subscribed on the summons</w:t>
      </w:r>
    </w:p>
    <w:p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rsidR="00267633" w:rsidRPr="00267633" w:rsidRDefault="00267633" w:rsidP="00C20EF2">
      <w:pPr>
        <w:numPr>
          <w:ilvl w:val="0"/>
          <w:numId w:val="130"/>
        </w:numPr>
        <w:spacing w:before="120" w:after="0" w:line="240" w:lineRule="auto"/>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 xml:space="preserve">This summons is taken out by                                                         of                                                      </w:t>
      </w:r>
    </w:p>
    <w:p w:rsidR="00267633" w:rsidRPr="00267633" w:rsidRDefault="00267633" w:rsidP="00267633">
      <w:pPr>
        <w:spacing w:before="0" w:after="0" w:line="240" w:lineRule="auto"/>
        <w:ind w:left="1135" w:hanging="851"/>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 xml:space="preserve">                  solicitor for the said plaintiff/applicant* whose address is               </w:t>
      </w:r>
    </w:p>
    <w:p w:rsidR="00267633" w:rsidRPr="00267633" w:rsidRDefault="00267633" w:rsidP="00267633">
      <w:pPr>
        <w:spacing w:before="0" w:after="120" w:line="240" w:lineRule="auto"/>
        <w:ind w:left="567" w:hanging="283"/>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 xml:space="preserve">    (or where the plaintiff/applicant* sues in person) This summons is taken out by the said plaintiff/applicant* who resides at                             and is (stated occupation) and (if the plaintiff/applicant* does not reside within the jurisdiction) whose address for service is               </w:t>
      </w:r>
    </w:p>
    <w:p w:rsidR="00267633" w:rsidRPr="00267633" w:rsidRDefault="00267633" w:rsidP="00267633">
      <w:pPr>
        <w:spacing w:before="0" w:after="120" w:line="240" w:lineRule="auto"/>
        <w:ind w:left="567" w:hanging="283"/>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2.</w:t>
      </w:r>
      <w:r w:rsidRPr="00267633">
        <w:rPr>
          <w:rFonts w:ascii="Times New Roman" w:hAnsi="Times New Roman" w:cs="Times New Roman"/>
          <w:i/>
          <w:sz w:val="22"/>
          <w:szCs w:val="22"/>
          <w:lang w:val="en-US" w:eastAsia="en-GB"/>
        </w:rPr>
        <w:tab/>
        <w:t>If you intend to contest the application or any part of it, you are required to file an affidavit stating the grounds of your objection within 14 days of service after the date on which you were served with this summons.</w:t>
      </w:r>
    </w:p>
    <w:p w:rsidR="00267633" w:rsidRPr="00267633" w:rsidRDefault="00267633" w:rsidP="00267633">
      <w:pPr>
        <w:spacing w:before="0" w:after="120" w:line="240" w:lineRule="auto"/>
        <w:ind w:left="567" w:hanging="283"/>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3.</w:t>
      </w:r>
      <w:r w:rsidRPr="00267633">
        <w:rPr>
          <w:rFonts w:ascii="Times New Roman" w:hAnsi="Times New Roman" w:cs="Times New Roman"/>
          <w:i/>
          <w:sz w:val="22"/>
          <w:szCs w:val="22"/>
          <w:lang w:val="en-US" w:eastAsia="en-GB"/>
        </w:rPr>
        <w:tab/>
        <w:t>If you do not attend personally or by your counsel or solicitor at the time and place stated in this summons, such order may be made as the Court may think just and expedient.</w:t>
      </w:r>
    </w:p>
    <w:p w:rsidR="00267633" w:rsidRPr="00267633" w:rsidRDefault="00267633" w:rsidP="00C20EF2">
      <w:pPr>
        <w:numPr>
          <w:ilvl w:val="0"/>
          <w:numId w:val="128"/>
        </w:numPr>
        <w:spacing w:before="0" w:after="120" w:line="240" w:lineRule="auto"/>
        <w:ind w:left="567" w:hanging="283"/>
        <w:jc w:val="both"/>
        <w:divId w:val="2116439976"/>
        <w:rPr>
          <w:rFonts w:ascii="Times New Roman" w:hAnsi="Times New Roman" w:cs="Times New Roman"/>
          <w:i/>
          <w:sz w:val="22"/>
          <w:szCs w:val="22"/>
          <w:lang w:val="en-US" w:eastAsia="zh-CN"/>
        </w:rPr>
      </w:pPr>
      <w:r w:rsidRPr="00267633">
        <w:rPr>
          <w:rFonts w:ascii="Times New Roman" w:hAnsi="Times New Roman" w:cs="Times New Roman"/>
          <w:i/>
          <w:sz w:val="22"/>
          <w:szCs w:val="22"/>
          <w:lang w:val="en-US" w:eastAsia="zh-CN"/>
        </w:rPr>
        <w:t>This summons may not be served more than 6 months after the above date unless renewed by order of the Court.</w:t>
      </w:r>
    </w:p>
    <w:p w:rsidR="00267633" w:rsidRPr="00267633" w:rsidRDefault="00267633" w:rsidP="00C20EF2">
      <w:pPr>
        <w:numPr>
          <w:ilvl w:val="0"/>
          <w:numId w:val="128"/>
        </w:numPr>
        <w:spacing w:before="0" w:after="120" w:line="240" w:lineRule="auto"/>
        <w:ind w:left="567" w:hanging="283"/>
        <w:jc w:val="both"/>
        <w:divId w:val="2116439976"/>
        <w:rPr>
          <w:rFonts w:ascii="Times New Roman" w:hAnsi="Times New Roman" w:cs="Times New Roman"/>
          <w:i/>
          <w:sz w:val="22"/>
          <w:szCs w:val="22"/>
          <w:lang w:val="en-US" w:eastAsia="zh-CN"/>
        </w:rPr>
      </w:pPr>
      <w:r w:rsidRPr="00267633">
        <w:rPr>
          <w:rFonts w:ascii="Times New Roman" w:hAnsi="Times New Roman" w:cs="Times New Roman"/>
          <w:i/>
          <w:sz w:val="22"/>
          <w:szCs w:val="22"/>
          <w:lang w:val="en-US" w:eastAsia="zh-CN"/>
        </w:rPr>
        <w:t xml:space="preserve">Where the plaintiff/applicant* intends to adduce evidence in support of an originating summons he must do so by affidavit, and must file the affidavit or affidavits and serve a copy thereof on every defendant together with the service of the originating summons </w:t>
      </w: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sz w:val="23"/>
          <w:szCs w:val="23"/>
          <w:lang w:val="en-US" w:eastAsia="en-GB"/>
        </w:rPr>
      </w:pPr>
    </w:p>
    <w:p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sz w:val="23"/>
          <w:szCs w:val="23"/>
          <w:lang w:val="en-US" w:eastAsia="en-GB"/>
        </w:rPr>
      </w:pPr>
      <w:r w:rsidRPr="00267633">
        <w:rPr>
          <w:rFonts w:ascii="Times New Roman" w:hAnsi="Times New Roman" w:cs="Times New Roman"/>
          <w:color w:val="000000"/>
          <w:sz w:val="23"/>
          <w:szCs w:val="23"/>
          <w:lang w:val="en-US" w:eastAsia="en-GB"/>
        </w:rPr>
        <w:t>*</w:t>
      </w:r>
      <w:r w:rsidRPr="00267633">
        <w:rPr>
          <w:rFonts w:ascii="Times New Roman" w:hAnsi="Times New Roman" w:cs="Times New Roman"/>
          <w:i/>
          <w:iCs/>
          <w:color w:val="000000"/>
          <w:sz w:val="23"/>
          <w:szCs w:val="23"/>
          <w:lang w:val="en-US" w:eastAsia="en-GB"/>
        </w:rPr>
        <w:t>Delete where inapplicable.</w:t>
      </w: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215</w:t>
            </w:r>
          </w:p>
        </w:tc>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67633" w:rsidP="00267633">
      <w:pPr>
        <w:keepNext/>
        <w:keepLines/>
        <w:suppressAutoHyphens/>
        <w:spacing w:before="0" w:after="0" w:line="240"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Para 44</w:t>
      </w:r>
    </w:p>
    <w:p w:rsidR="00267633" w:rsidRPr="00267633" w:rsidRDefault="00267633" w:rsidP="00267633">
      <w:pPr>
        <w:spacing w:before="0" w:after="0" w:line="240" w:lineRule="auto"/>
        <w:jc w:val="center"/>
        <w:divId w:val="2116439976"/>
        <w:rPr>
          <w:rFonts w:ascii="Times New Roman" w:hAnsi="Times New Roman" w:cs="Times New Roman"/>
          <w:b/>
          <w:lang w:val="en-GB" w:eastAsia="zh-CN"/>
        </w:rPr>
      </w:pPr>
      <w:r w:rsidRPr="00267633">
        <w:rPr>
          <w:rFonts w:ascii="Times New Roman" w:hAnsi="Times New Roman" w:cs="Times New Roman"/>
          <w:b/>
          <w:lang w:val="en-US" w:eastAsia="zh-CN"/>
        </w:rPr>
        <w:t xml:space="preserve">PLAINTIFF/APPLICANT’S AFFIDAVIT </w:t>
      </w:r>
      <w:r w:rsidRPr="00267633">
        <w:rPr>
          <w:rFonts w:ascii="Times New Roman" w:hAnsi="Times New Roman" w:cs="Times New Roman"/>
          <w:b/>
          <w:lang w:val="en-GB" w:eastAsia="zh-CN"/>
        </w:rPr>
        <w:t>FOR PROCEEDINGS UNDER SECTION 8 OF THE INTERNATIONAL CHILD ABDUCTION ACT</w:t>
      </w:r>
    </w:p>
    <w:p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p>
    <w:p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IN THE FAMILY JUSTICE COURTS OF THE REPUBLIC OF SINGAPORE</w:t>
      </w:r>
    </w:p>
    <w:p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OSF. No.</w:t>
      </w:r>
      <w:r w:rsidRPr="00267633">
        <w:rPr>
          <w:rFonts w:ascii="Times New Roman" w:hAnsi="Times New Roman" w:cs="Times New Roman"/>
          <w:sz w:val="22"/>
          <w:szCs w:val="22"/>
          <w:lang w:val="en-US" w:eastAsia="zh-CN"/>
        </w:rPr>
        <w:tab/>
        <w:t>)</w:t>
      </w:r>
    </w:p>
    <w:p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of 20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(Seal)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Section 8 of the International Child Abduction Act (Cap. 143C)</w:t>
      </w:r>
    </w:p>
    <w:p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And</w:t>
      </w:r>
    </w:p>
    <w:p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w:t>
      </w:r>
      <w:r w:rsidRPr="00267633">
        <w:rPr>
          <w:rFonts w:ascii="Times New Roman" w:hAnsi="Times New Roman" w:cs="Times New Roman"/>
          <w:i/>
          <w:snapToGrid w:val="0"/>
          <w:sz w:val="22"/>
          <w:szCs w:val="22"/>
          <w:lang w:val="en-US" w:eastAsia="zh-CN"/>
        </w:rPr>
        <w:t>name of child</w:t>
      </w:r>
      <w:r w:rsidRPr="00267633">
        <w:rPr>
          <w:rFonts w:ascii="Times New Roman" w:hAnsi="Times New Roman" w:cs="Times New Roman"/>
          <w:snapToGrid w:val="0"/>
          <w:sz w:val="22"/>
          <w:szCs w:val="22"/>
          <w:lang w:val="en-US" w:eastAsia="zh-CN"/>
        </w:rPr>
        <w:t xml:space="preserve">] </w:t>
      </w:r>
    </w:p>
    <w:p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p>
    <w:p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3600"/>
        <w:jc w:val="both"/>
        <w:outlineLvl w:val="0"/>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xml:space="preserve">… Plaintiff/Applicant* </w:t>
      </w:r>
    </w:p>
    <w:p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p>
    <w:p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(ID No.:</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 xml:space="preserve">) </w:t>
      </w:r>
      <w:r w:rsidRPr="00267633">
        <w:rPr>
          <w:rFonts w:ascii="Times New Roman" w:hAnsi="Times New Roman" w:cs="Times New Roman"/>
          <w:sz w:val="22"/>
          <w:szCs w:val="22"/>
          <w:lang w:val="en-US" w:eastAsia="zh-CN"/>
        </w:rPr>
        <w:tab/>
        <w:t>… Defendant</w:t>
      </w:r>
      <w:r w:rsidRPr="00267633">
        <w:rPr>
          <w:rFonts w:ascii="Times New Roman" w:hAnsi="Times New Roman" w:cs="Times New Roman"/>
          <w:snapToGrid w:val="0"/>
          <w:sz w:val="22"/>
          <w:szCs w:val="22"/>
          <w:lang w:val="en-US" w:eastAsia="zh-CN"/>
        </w:rPr>
        <w:t>*</w:t>
      </w:r>
      <w:r w:rsidRPr="00267633">
        <w:rPr>
          <w:rFonts w:ascii="Times New Roman" w:hAnsi="Times New Roman" w:cs="Times New Roman"/>
          <w:sz w:val="22"/>
          <w:szCs w:val="22"/>
          <w:lang w:val="en-US" w:eastAsia="zh-CN"/>
        </w:rPr>
        <w:t xml:space="preserve"> </w:t>
      </w:r>
    </w:p>
    <w:p w:rsidR="00267633" w:rsidRPr="00267633" w:rsidRDefault="00267633" w:rsidP="00267633">
      <w:pPr>
        <w:tabs>
          <w:tab w:val="center" w:pos="3600"/>
          <w:tab w:val="right" w:pos="7099"/>
        </w:tabs>
        <w:spacing w:before="120" w:after="0" w:line="240" w:lineRule="auto"/>
        <w:jc w:val="right"/>
        <w:divId w:val="2116439976"/>
        <w:rPr>
          <w:rFonts w:ascii="Times New Roman" w:hAnsi="Times New Roman" w:cs="Times New Roman"/>
          <w:sz w:val="22"/>
          <w:szCs w:val="22"/>
          <w:lang w:val="en-US" w:eastAsia="en-GB"/>
        </w:rPr>
      </w:pPr>
    </w:p>
    <w:p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affidavit</w:t>
      </w:r>
    </w:p>
    <w:p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p>
    <w:p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w:t>
      </w:r>
      <w:r w:rsidRPr="00267633">
        <w:rPr>
          <w:rFonts w:ascii="Times New Roman" w:hAnsi="Times New Roman" w:cs="Times New Roman"/>
          <w:i/>
          <w:sz w:val="22"/>
          <w:szCs w:val="22"/>
          <w:lang w:val="en-US" w:eastAsia="en-GB"/>
        </w:rPr>
        <w:t>Name of deponent</w:t>
      </w:r>
      <w:r w:rsidRPr="00267633">
        <w:rPr>
          <w:rFonts w:ascii="Times New Roman" w:hAnsi="Times New Roman" w:cs="Times New Roman"/>
          <w:sz w:val="22"/>
          <w:szCs w:val="22"/>
          <w:lang w:val="en-US" w:eastAsia="en-GB"/>
        </w:rPr>
        <w:t>], of [</w:t>
      </w:r>
      <w:r w:rsidRPr="00267633">
        <w:rPr>
          <w:rFonts w:ascii="Times New Roman" w:hAnsi="Times New Roman" w:cs="Times New Roman"/>
          <w:i/>
          <w:sz w:val="22"/>
          <w:szCs w:val="22"/>
          <w:lang w:val="en-US" w:eastAsia="en-GB"/>
        </w:rPr>
        <w:t>address of deponent</w:t>
      </w:r>
      <w:r w:rsidRPr="00267633">
        <w:rPr>
          <w:rFonts w:ascii="Times New Roman" w:hAnsi="Times New Roman" w:cs="Times New Roman"/>
          <w:sz w:val="22"/>
          <w:szCs w:val="22"/>
          <w:lang w:val="en-US" w:eastAsia="en-GB"/>
        </w:rPr>
        <w:t>], do make oath (or affirm)* and say as follows:</w:t>
      </w:r>
    </w:p>
    <w:p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rsidR="00267633" w:rsidRPr="00267633" w:rsidRDefault="00267633" w:rsidP="00C20EF2">
      <w:pPr>
        <w:numPr>
          <w:ilvl w:val="0"/>
          <w:numId w:val="12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am the Plaintiff/Applicant* and I make this affidavit in support of my application.</w:t>
      </w:r>
    </w:p>
    <w:p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p>
    <w:p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concerning the child</w:t>
      </w:r>
    </w:p>
    <w:p w:rsidR="00267633" w:rsidRPr="00267633" w:rsidRDefault="00267633" w:rsidP="00C20EF2">
      <w:pPr>
        <w:numPr>
          <w:ilvl w:val="0"/>
          <w:numId w:val="12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w:t>
      </w:r>
      <w:r w:rsidRPr="00267633">
        <w:rPr>
          <w:rFonts w:ascii="Times New Roman" w:hAnsi="Times New Roman" w:cs="Times New Roman"/>
          <w:i/>
          <w:sz w:val="22"/>
          <w:szCs w:val="22"/>
          <w:lang w:val="en-US" w:eastAsia="en-GB"/>
        </w:rPr>
        <w:t>full name</w:t>
      </w:r>
      <w:r w:rsidRPr="00267633">
        <w:rPr>
          <w:rFonts w:ascii="Times New Roman" w:hAnsi="Times New Roman" w:cs="Times New Roman"/>
          <w:sz w:val="22"/>
          <w:szCs w:val="22"/>
          <w:lang w:val="en-US" w:eastAsia="en-GB"/>
        </w:rPr>
        <w:t>], was born on [</w:t>
      </w:r>
      <w:r w:rsidRPr="00267633">
        <w:rPr>
          <w:rFonts w:ascii="Times New Roman" w:hAnsi="Times New Roman" w:cs="Times New Roman"/>
          <w:i/>
          <w:sz w:val="22"/>
          <w:szCs w:val="22"/>
          <w:lang w:val="en-US" w:eastAsia="en-GB"/>
        </w:rPr>
        <w:t>date</w:t>
      </w:r>
      <w:r w:rsidRPr="00267633">
        <w:rPr>
          <w:rFonts w:ascii="Times New Roman" w:hAnsi="Times New Roman" w:cs="Times New Roman"/>
          <w:sz w:val="22"/>
          <w:szCs w:val="22"/>
          <w:lang w:val="en-US" w:eastAsia="en-GB"/>
        </w:rPr>
        <w:t>].</w:t>
      </w:r>
    </w:p>
    <w:p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rsidR="00267633" w:rsidRPr="00267633" w:rsidRDefault="00267633" w:rsidP="00C20EF2">
      <w:pPr>
        <w:numPr>
          <w:ilvl w:val="0"/>
          <w:numId w:val="12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habitual residence of the child immediately prior to the removal or retention of the child was                           , a convention country.</w:t>
      </w:r>
    </w:p>
    <w:p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rsidR="00267633" w:rsidRPr="00267633" w:rsidRDefault="00267633" w:rsidP="00C20EF2">
      <w:pPr>
        <w:numPr>
          <w:ilvl w:val="0"/>
          <w:numId w:val="12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has been wrongfully removed or retained from the country referred to in Paragraph 3.</w:t>
      </w:r>
    </w:p>
    <w:p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rsidR="00267633" w:rsidRPr="00267633" w:rsidRDefault="00267633" w:rsidP="00C20EF2">
      <w:pPr>
        <w:numPr>
          <w:ilvl w:val="0"/>
          <w:numId w:val="12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is now residing with [</w:t>
      </w:r>
      <w:r w:rsidRPr="00267633">
        <w:rPr>
          <w:rFonts w:ascii="Times New Roman" w:hAnsi="Times New Roman" w:cs="Times New Roman"/>
          <w:i/>
          <w:sz w:val="22"/>
          <w:szCs w:val="22"/>
          <w:lang w:val="en-US" w:eastAsia="en-GB"/>
        </w:rPr>
        <w:t>full name</w:t>
      </w:r>
      <w:r w:rsidRPr="00267633">
        <w:rPr>
          <w:rFonts w:ascii="Times New Roman" w:hAnsi="Times New Roman" w:cs="Times New Roman"/>
          <w:sz w:val="22"/>
          <w:szCs w:val="22"/>
          <w:lang w:val="en-US" w:eastAsia="en-GB"/>
        </w:rPr>
        <w:t>], [</w:t>
      </w:r>
      <w:r w:rsidRPr="00267633">
        <w:rPr>
          <w:rFonts w:ascii="Times New Roman" w:hAnsi="Times New Roman" w:cs="Times New Roman"/>
          <w:i/>
          <w:sz w:val="22"/>
          <w:szCs w:val="22"/>
          <w:lang w:val="en-US" w:eastAsia="en-GB"/>
        </w:rPr>
        <w:t>relationship, if any, to child</w:t>
      </w:r>
      <w:r w:rsidRPr="00267633">
        <w:rPr>
          <w:rFonts w:ascii="Times New Roman" w:hAnsi="Times New Roman" w:cs="Times New Roman"/>
          <w:sz w:val="22"/>
          <w:szCs w:val="22"/>
          <w:lang w:val="en-US" w:eastAsia="en-GB"/>
        </w:rPr>
        <w:t>], at [</w:t>
      </w:r>
      <w:r w:rsidRPr="00267633">
        <w:rPr>
          <w:rFonts w:ascii="Times New Roman" w:hAnsi="Times New Roman" w:cs="Times New Roman"/>
          <w:i/>
          <w:sz w:val="22"/>
          <w:szCs w:val="22"/>
          <w:lang w:val="en-US" w:eastAsia="en-GB"/>
        </w:rPr>
        <w:t>address</w:t>
      </w:r>
      <w:r w:rsidRPr="00267633">
        <w:rPr>
          <w:rFonts w:ascii="Times New Roman" w:hAnsi="Times New Roman" w:cs="Times New Roman"/>
          <w:sz w:val="22"/>
          <w:szCs w:val="22"/>
          <w:lang w:val="en-US" w:eastAsia="en-GB"/>
        </w:rPr>
        <w:t>].</w:t>
      </w:r>
    </w:p>
    <w:p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p>
    <w:p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of parties</w:t>
      </w:r>
    </w:p>
    <w:p w:rsidR="00267633" w:rsidRPr="00267633" w:rsidRDefault="00267633" w:rsidP="00C20EF2">
      <w:pPr>
        <w:numPr>
          <w:ilvl w:val="0"/>
          <w:numId w:val="12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Please state the details of parties and the relationship between the parties and the child.</w:t>
      </w:r>
      <w:r w:rsidRPr="00267633">
        <w:rPr>
          <w:rFonts w:ascii="Times New Roman" w:hAnsi="Times New Roman" w:cs="Times New Roman"/>
          <w:sz w:val="22"/>
          <w:szCs w:val="22"/>
          <w:lang w:val="en-US" w:eastAsia="en-GB"/>
        </w:rPr>
        <w:t>]</w:t>
      </w:r>
    </w:p>
    <w:p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p>
    <w:p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concerning child’s custodian</w:t>
      </w:r>
    </w:p>
    <w:p w:rsidR="00267633" w:rsidRPr="00267633" w:rsidRDefault="00267633" w:rsidP="00C20EF2">
      <w:pPr>
        <w:numPr>
          <w:ilvl w:val="0"/>
          <w:numId w:val="12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plaintiff/applicant* has rights of custody in respect of the child by reason of the following factual and legal circumstances :</w:t>
      </w:r>
    </w:p>
    <w:p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Include details of any custody order.</w:t>
      </w:r>
      <w:r w:rsidRPr="00267633">
        <w:rPr>
          <w:rFonts w:ascii="Times New Roman" w:hAnsi="Times New Roman" w:cs="Times New Roman"/>
          <w:sz w:val="22"/>
          <w:szCs w:val="22"/>
          <w:lang w:val="en-US" w:eastAsia="en-GB"/>
        </w:rPr>
        <w:t>]</w:t>
      </w:r>
    </w:p>
    <w:p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p>
    <w:p w:rsidR="00267633" w:rsidRPr="00267633" w:rsidRDefault="00267633" w:rsidP="00C20EF2">
      <w:pPr>
        <w:numPr>
          <w:ilvl w:val="0"/>
          <w:numId w:val="126"/>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was removed or retained on [</w:t>
      </w:r>
      <w:r w:rsidRPr="00267633">
        <w:rPr>
          <w:rFonts w:ascii="Times New Roman" w:hAnsi="Times New Roman" w:cs="Times New Roman"/>
          <w:i/>
          <w:sz w:val="22"/>
          <w:szCs w:val="22"/>
          <w:lang w:val="en-US" w:eastAsia="en-GB"/>
        </w:rPr>
        <w:t>date</w:t>
      </w:r>
      <w:r w:rsidRPr="00267633">
        <w:rPr>
          <w:rFonts w:ascii="Times New Roman" w:hAnsi="Times New Roman" w:cs="Times New Roman"/>
          <w:sz w:val="22"/>
          <w:szCs w:val="22"/>
          <w:lang w:val="en-US" w:eastAsia="en-GB"/>
        </w:rPr>
        <w:t>] in the following circumstances:</w:t>
      </w:r>
    </w:p>
    <w:p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Include details of removal or retention.</w:t>
      </w:r>
      <w:r w:rsidRPr="00267633">
        <w:rPr>
          <w:rFonts w:ascii="Times New Roman" w:hAnsi="Times New Roman" w:cs="Times New Roman"/>
          <w:sz w:val="22"/>
          <w:szCs w:val="22"/>
          <w:lang w:val="en-US" w:eastAsia="en-GB"/>
        </w:rPr>
        <w:t>]</w:t>
      </w:r>
    </w:p>
    <w:p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p>
    <w:p w:rsidR="00267633" w:rsidRPr="00267633" w:rsidRDefault="00267633" w:rsidP="00C20EF2">
      <w:pPr>
        <w:numPr>
          <w:ilvl w:val="0"/>
          <w:numId w:val="126"/>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following are particulars of pending court proceedings concerning the child :</w:t>
      </w:r>
    </w:p>
    <w:p w:rsidR="00267633" w:rsidRPr="00267633" w:rsidRDefault="00267633" w:rsidP="00267633">
      <w:pPr>
        <w:tabs>
          <w:tab w:val="left" w:pos="284"/>
        </w:tabs>
        <w:spacing w:before="120" w:after="0" w:line="240" w:lineRule="auto"/>
        <w:ind w:left="1418" w:hanging="338"/>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t>[</w:t>
      </w:r>
      <w:r w:rsidRPr="00267633">
        <w:rPr>
          <w:rFonts w:ascii="Times New Roman" w:hAnsi="Times New Roman" w:cs="Times New Roman"/>
          <w:i/>
          <w:sz w:val="22"/>
          <w:szCs w:val="22"/>
          <w:lang w:val="en-US" w:eastAsia="en-GB"/>
        </w:rPr>
        <w:t>Set out brief particulars of any court proceedings (including proceedings outside Singapore and concluded proceedings, whether in or outside Singapore) relating to the child and of any orders made in any such proceedings (including interim orders) and the court in which the proceedings are conducted.</w:t>
      </w:r>
      <w:r w:rsidRPr="00267633">
        <w:rPr>
          <w:rFonts w:ascii="Times New Roman" w:hAnsi="Times New Roman" w:cs="Times New Roman"/>
          <w:sz w:val="22"/>
          <w:szCs w:val="22"/>
          <w:lang w:val="en-US" w:eastAsia="en-GB"/>
        </w:rPr>
        <w:t>]</w:t>
      </w:r>
    </w:p>
    <w:p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Or </w:t>
      </w:r>
    </w:p>
    <w:p w:rsidR="00267633" w:rsidRPr="00267633" w:rsidRDefault="00267633" w:rsidP="00267633">
      <w:pPr>
        <w:tabs>
          <w:tab w:val="left" w:pos="284"/>
          <w:tab w:val="left" w:pos="1418"/>
        </w:tabs>
        <w:spacing w:before="120" w:after="0" w:line="240" w:lineRule="auto"/>
        <w:ind w:left="108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There are no pending court proceedings concerning the child.</w:t>
      </w:r>
    </w:p>
    <w:p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p>
    <w:p w:rsidR="00267633" w:rsidRPr="00267633" w:rsidRDefault="00267633" w:rsidP="00267633">
      <w:p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ab/>
        <w:t>Attachments</w:t>
      </w:r>
    </w:p>
    <w:p w:rsidR="00267633" w:rsidRPr="00267633" w:rsidRDefault="00267633" w:rsidP="00C20EF2">
      <w:pPr>
        <w:numPr>
          <w:ilvl w:val="0"/>
          <w:numId w:val="126"/>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attach herewith a copy of the request for the return of the child filed with the Central Authority of Singapore marked “        “.</w:t>
      </w:r>
    </w:p>
    <w:p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p>
    <w:p w:rsidR="00267633" w:rsidRPr="00267633" w:rsidRDefault="00267633" w:rsidP="00C20EF2">
      <w:pPr>
        <w:numPr>
          <w:ilvl w:val="0"/>
          <w:numId w:val="126"/>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also attach herewith the following documents in support of my application:-</w:t>
      </w:r>
    </w:p>
    <w:p w:rsidR="00267633" w:rsidRPr="00267633" w:rsidRDefault="00267633" w:rsidP="00267633">
      <w:pPr>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r w:rsidRPr="00267633">
        <w:rPr>
          <w:rFonts w:ascii="Times New Roman" w:hAnsi="Times New Roman" w:cs="Times New Roman"/>
          <w:i/>
          <w:sz w:val="22"/>
          <w:szCs w:val="22"/>
          <w:lang w:val="en-US" w:eastAsia="en-GB"/>
        </w:rPr>
        <w:t xml:space="preserve">Identify, attach and mark relevant documents: </w:t>
      </w:r>
    </w:p>
    <w:p w:rsidR="00267633" w:rsidRPr="00267633" w:rsidRDefault="00267633" w:rsidP="00C20EF2">
      <w:pPr>
        <w:numPr>
          <w:ilvl w:val="0"/>
          <w:numId w:val="127"/>
        </w:numPr>
        <w:tabs>
          <w:tab w:val="left" w:pos="284"/>
        </w:tabs>
        <w:spacing w:before="120" w:after="0" w:line="240" w:lineRule="auto"/>
        <w:jc w:val="both"/>
        <w:divId w:val="2116439976"/>
        <w:rPr>
          <w:rFonts w:ascii="Times New Roman" w:hAnsi="Times New Roman" w:cs="Times New Roman"/>
          <w:i/>
          <w:sz w:val="22"/>
          <w:szCs w:val="22"/>
          <w:u w:val="single"/>
          <w:lang w:val="en-US" w:eastAsia="en-GB"/>
        </w:rPr>
      </w:pPr>
      <w:r w:rsidRPr="00267633">
        <w:rPr>
          <w:rFonts w:ascii="Times New Roman" w:hAnsi="Times New Roman" w:cs="Times New Roman"/>
          <w:i/>
          <w:sz w:val="22"/>
          <w:szCs w:val="22"/>
          <w:lang w:val="en-US" w:eastAsia="en-GB"/>
        </w:rPr>
        <w:t>certified copy of relevant order or judgment concerning rights of custody, care and control;</w:t>
      </w:r>
    </w:p>
    <w:p w:rsidR="00267633" w:rsidRPr="00267633" w:rsidRDefault="00267633" w:rsidP="00C20EF2">
      <w:pPr>
        <w:numPr>
          <w:ilvl w:val="0"/>
          <w:numId w:val="127"/>
        </w:num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certified copy of any relevant agreement relating to the custody of the child;</w:t>
      </w:r>
    </w:p>
    <w:p w:rsidR="00267633" w:rsidRPr="00267633" w:rsidRDefault="00267633" w:rsidP="00C20EF2">
      <w:pPr>
        <w:numPr>
          <w:ilvl w:val="0"/>
          <w:numId w:val="127"/>
        </w:num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certificate or affidavit as to the applicable law;</w:t>
      </w:r>
    </w:p>
    <w:p w:rsidR="00267633" w:rsidRPr="00267633" w:rsidRDefault="00267633" w:rsidP="00C20EF2">
      <w:pPr>
        <w:numPr>
          <w:ilvl w:val="0"/>
          <w:numId w:val="127"/>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i/>
          <w:sz w:val="22"/>
          <w:szCs w:val="22"/>
          <w:lang w:val="en-US" w:eastAsia="en-GB"/>
        </w:rPr>
        <w:t>any other documents relating to the  child.</w:t>
      </w:r>
      <w:r w:rsidRPr="00267633">
        <w:rPr>
          <w:rFonts w:ascii="Times New Roman" w:hAnsi="Times New Roman" w:cs="Times New Roman"/>
          <w:sz w:val="22"/>
          <w:szCs w:val="22"/>
          <w:lang w:val="en-US" w:eastAsia="en-GB"/>
        </w:rPr>
        <w:t>]</w:t>
      </w:r>
    </w:p>
    <w:p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rsidR="00267633" w:rsidRPr="00267633" w:rsidRDefault="00267633" w:rsidP="00267633">
      <w:p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i/>
          <w:sz w:val="22"/>
          <w:szCs w:val="22"/>
          <w:lang w:val="en-US" w:eastAsia="en-GB"/>
        </w:rPr>
        <w:t>If the child has been removed or retained for more than 12 months</w:t>
      </w:r>
    </w:p>
    <w:p w:rsidR="00267633" w:rsidRPr="00267633" w:rsidRDefault="00267633" w:rsidP="00C20EF2">
      <w:pPr>
        <w:numPr>
          <w:ilvl w:val="0"/>
          <w:numId w:val="126"/>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was removed or retained more than 12 months ago. The reason for the delay in this application is as follows:</w:t>
      </w:r>
    </w:p>
    <w:p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r w:rsidRPr="00267633">
        <w:rPr>
          <w:rFonts w:ascii="Times New Roman" w:hAnsi="Times New Roman" w:cs="Times New Roman"/>
          <w:i/>
          <w:sz w:val="22"/>
          <w:szCs w:val="22"/>
          <w:lang w:val="en-US" w:eastAsia="en-GB"/>
        </w:rPr>
        <w:t>State reasons.</w:t>
      </w:r>
      <w:r w:rsidRPr="00267633">
        <w:rPr>
          <w:rFonts w:ascii="Times New Roman" w:hAnsi="Times New Roman" w:cs="Times New Roman"/>
          <w:sz w:val="22"/>
          <w:szCs w:val="22"/>
          <w:lang w:val="en-US" w:eastAsia="en-GB"/>
        </w:rPr>
        <w:t>]</w:t>
      </w:r>
    </w:p>
    <w:p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p>
    <w:p w:rsidR="00267633" w:rsidRPr="00267633" w:rsidRDefault="00267633" w:rsidP="00C20EF2">
      <w:pPr>
        <w:numPr>
          <w:ilvl w:val="0"/>
          <w:numId w:val="126"/>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lastRenderedPageBreak/>
        <w:t>I hereby undertake to serve a copy of my application and all orders made pursuant to my application on the Central Authority.</w:t>
      </w:r>
    </w:p>
    <w:p w:rsidR="00267633" w:rsidRPr="00267633" w:rsidRDefault="00267633" w:rsidP="00C20EF2">
      <w:pPr>
        <w:numPr>
          <w:ilvl w:val="0"/>
          <w:numId w:val="126"/>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am praying for order in terms of the prayers sought in my application.</w:t>
      </w:r>
    </w:p>
    <w:p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SWORN (or AFFIRMED)* by the</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 xml:space="preserve">Plaintiff/Applicant* at     </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on the                        day of</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20</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rsidR="00267633" w:rsidRPr="00267633" w:rsidRDefault="00267633" w:rsidP="00267633">
      <w:pPr>
        <w:spacing w:before="0" w:after="0" w:line="240" w:lineRule="auto"/>
        <w:ind w:firstLine="720"/>
        <w:jc w:val="both"/>
        <w:outlineLvl w:val="0"/>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Through the interpretation of (name and</w:t>
      </w:r>
      <w:r w:rsidRPr="00267633">
        <w:rPr>
          <w:rFonts w:ascii="Times New Roman" w:hAnsi="Times New Roman" w:cs="Times New Roman"/>
          <w:snapToGrid w:val="0"/>
          <w:sz w:val="22"/>
          <w:szCs w:val="22"/>
          <w:lang w:val="en-US" w:eastAsia="zh-CN"/>
        </w:rPr>
        <w:tab/>
        <w:t xml:space="preserve">) </w:t>
      </w:r>
    </w:p>
    <w:p w:rsidR="00267633" w:rsidRPr="00267633" w:rsidRDefault="00267633" w:rsidP="00267633">
      <w:pPr>
        <w:spacing w:before="0" w:after="0" w:line="240" w:lineRule="auto"/>
        <w:ind w:firstLine="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designation of person who interpreted) in</w:t>
      </w:r>
      <w:r w:rsidRPr="00267633">
        <w:rPr>
          <w:rFonts w:ascii="Times New Roman" w:hAnsi="Times New Roman" w:cs="Times New Roman"/>
          <w:snapToGrid w:val="0"/>
          <w:sz w:val="22"/>
          <w:szCs w:val="22"/>
          <w:lang w:val="en-US" w:eastAsia="zh-CN"/>
        </w:rPr>
        <w:tab/>
        <w:t>)</w:t>
      </w:r>
    </w:p>
    <w:p w:rsidR="00267633" w:rsidRPr="00267633" w:rsidRDefault="00267633" w:rsidP="00267633">
      <w:pPr>
        <w:spacing w:before="0" w:after="0" w:line="240" w:lineRule="auto"/>
        <w:ind w:firstLine="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(language of interpretation)*</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r>
    </w:p>
    <w:p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Before me,</w:t>
      </w:r>
    </w:p>
    <w:p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A Commissioner for Oaths</w:t>
      </w:r>
    </w:p>
    <w:p w:rsidR="00267633" w:rsidRPr="00267633" w:rsidRDefault="00267633" w:rsidP="00267633">
      <w:pPr>
        <w:spacing w:before="120" w:after="0" w:line="240" w:lineRule="auto"/>
        <w:jc w:val="both"/>
        <w:divId w:val="2116439976"/>
        <w:rPr>
          <w:rFonts w:ascii="Times New Roman" w:hAnsi="Times New Roman" w:cs="Times New Roman"/>
          <w:i/>
          <w:sz w:val="22"/>
          <w:szCs w:val="22"/>
          <w:lang w:val="en-US" w:eastAsia="en-GB"/>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i/>
          <w:sz w:val="22"/>
          <w:szCs w:val="22"/>
          <w:lang w:val="en-US" w:eastAsia="zh-CN"/>
        </w:rPr>
        <w:t>*Delete where</w:t>
      </w:r>
      <w:r w:rsidRPr="00267633">
        <w:rPr>
          <w:rFonts w:ascii="Times New Roman" w:hAnsi="Times New Roman" w:cs="Times New Roman"/>
          <w:i/>
          <w:sz w:val="22"/>
          <w:szCs w:val="22"/>
          <w:lang w:val="en-US" w:eastAsia="zh-CN"/>
        </w:rPr>
        <w:tab/>
        <w:t>inapplicable</w:t>
      </w: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216</w:t>
            </w:r>
          </w:p>
        </w:tc>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67633" w:rsidP="00267633">
      <w:pPr>
        <w:keepNext/>
        <w:keepLines/>
        <w:suppressAutoHyphens/>
        <w:spacing w:before="0" w:after="0" w:line="240"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Para 44</w:t>
      </w:r>
    </w:p>
    <w:p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r w:rsidRPr="00267633">
        <w:rPr>
          <w:rFonts w:ascii="Times New Roman" w:hAnsi="Times New Roman" w:cs="Times New Roman"/>
          <w:b/>
          <w:caps/>
          <w:lang w:val="en-US" w:eastAsia="en-GB"/>
        </w:rPr>
        <w:t xml:space="preserve">plaintiff/Applicant’s AFFIDAVIT for proceedings under section 14 of the international child abduction act </w:t>
      </w:r>
    </w:p>
    <w:p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lang w:val="en-US" w:eastAsia="en-GB"/>
        </w:rPr>
      </w:pPr>
    </w:p>
    <w:p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sz w:val="22"/>
          <w:szCs w:val="22"/>
          <w:lang w:val="en-US" w:eastAsia="en-GB"/>
        </w:rPr>
      </w:pPr>
      <w:r w:rsidRPr="00267633">
        <w:rPr>
          <w:rFonts w:ascii="Times New Roman" w:hAnsi="Times New Roman" w:cs="Times New Roman"/>
          <w:b/>
          <w:caps/>
          <w:sz w:val="22"/>
          <w:szCs w:val="22"/>
          <w:lang w:val="en-US" w:eastAsia="en-GB"/>
        </w:rPr>
        <w:t xml:space="preserve">plaintiff/Applicant’s AFFIDAVIT for proceedings under section 14 of the international child abduction act </w:t>
      </w:r>
    </w:p>
    <w:p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IN THE FAMILY JUSTICE COURTS OF THE REPUBLIC OF SINGAPORE</w:t>
      </w:r>
    </w:p>
    <w:p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OSF. No.</w:t>
      </w:r>
      <w:r w:rsidRPr="00267633">
        <w:rPr>
          <w:rFonts w:ascii="Times New Roman" w:hAnsi="Times New Roman" w:cs="Times New Roman"/>
          <w:sz w:val="22"/>
          <w:szCs w:val="22"/>
          <w:lang w:val="en-US" w:eastAsia="zh-CN"/>
        </w:rPr>
        <w:tab/>
        <w:t>)</w:t>
      </w:r>
    </w:p>
    <w:p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of 20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(Seal)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Section 14 of the International Child Abduction Act (Cap. 143C)</w:t>
      </w:r>
    </w:p>
    <w:p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And</w:t>
      </w:r>
    </w:p>
    <w:p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288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In the Matter of [</w:t>
      </w:r>
      <w:r w:rsidRPr="00267633">
        <w:rPr>
          <w:rFonts w:ascii="Times New Roman" w:hAnsi="Times New Roman" w:cs="Times New Roman"/>
          <w:i/>
          <w:snapToGrid w:val="0"/>
          <w:sz w:val="22"/>
          <w:szCs w:val="22"/>
          <w:lang w:val="en-US" w:eastAsia="zh-CN"/>
        </w:rPr>
        <w:t>name of child</w:t>
      </w:r>
      <w:r w:rsidRPr="00267633">
        <w:rPr>
          <w:rFonts w:ascii="Times New Roman" w:hAnsi="Times New Roman" w:cs="Times New Roman"/>
          <w:snapToGrid w:val="0"/>
          <w:sz w:val="22"/>
          <w:szCs w:val="22"/>
          <w:lang w:val="en-US" w:eastAsia="zh-CN"/>
        </w:rPr>
        <w:t>] (ID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p>
    <w:p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3600"/>
        <w:jc w:val="both"/>
        <w:outlineLvl w:val="0"/>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Plaintiff/Applicant*</w:t>
      </w:r>
    </w:p>
    <w:p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360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rsidR="00267633" w:rsidRPr="00267633" w:rsidRDefault="00267633" w:rsidP="00267633">
      <w:pPr>
        <w:spacing w:before="0" w:after="0" w:line="240" w:lineRule="auto"/>
        <w:ind w:left="72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p>
    <w:p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(ID No.:</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 xml:space="preserve">) </w:t>
      </w:r>
      <w:r w:rsidRPr="00267633">
        <w:rPr>
          <w:rFonts w:ascii="Times New Roman" w:hAnsi="Times New Roman" w:cs="Times New Roman"/>
          <w:sz w:val="22"/>
          <w:szCs w:val="22"/>
          <w:lang w:val="en-US" w:eastAsia="zh-CN"/>
        </w:rPr>
        <w:tab/>
        <w:t>… Defendant*</w:t>
      </w:r>
    </w:p>
    <w:p w:rsidR="00267633" w:rsidRPr="00267633" w:rsidRDefault="00267633" w:rsidP="00267633">
      <w:pPr>
        <w:tabs>
          <w:tab w:val="center" w:pos="3600"/>
          <w:tab w:val="right" w:pos="7099"/>
        </w:tabs>
        <w:spacing w:before="120" w:after="0" w:line="240" w:lineRule="auto"/>
        <w:jc w:val="right"/>
        <w:divId w:val="2116439976"/>
        <w:rPr>
          <w:rFonts w:ascii="Times New Roman" w:hAnsi="Times New Roman" w:cs="Times New Roman"/>
          <w:sz w:val="22"/>
          <w:szCs w:val="22"/>
          <w:lang w:val="en-US" w:eastAsia="en-GB"/>
        </w:rPr>
      </w:pPr>
    </w:p>
    <w:p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lang w:val="en-US" w:eastAsia="en-GB"/>
        </w:rPr>
      </w:pPr>
      <w:r w:rsidRPr="00267633">
        <w:rPr>
          <w:rFonts w:ascii="Times New Roman" w:hAnsi="Times New Roman" w:cs="Times New Roman"/>
          <w:caps/>
          <w:lang w:val="en-US" w:eastAsia="en-GB"/>
        </w:rPr>
        <w:t>affidavit</w:t>
      </w:r>
    </w:p>
    <w:p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p>
    <w:p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[Name of deponent], of [address of deponent], do make oath (or affirm)* and say as follows:</w:t>
      </w:r>
    </w:p>
    <w:p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rsidR="00267633" w:rsidRPr="00267633" w:rsidRDefault="00267633" w:rsidP="00C20EF2">
      <w:pPr>
        <w:numPr>
          <w:ilvl w:val="0"/>
          <w:numId w:val="14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am the Plaintiff/Applicant* and I make this affidavit in support of my application.</w:t>
      </w:r>
    </w:p>
    <w:p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p>
    <w:p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concerning the child</w:t>
      </w:r>
    </w:p>
    <w:p w:rsidR="00267633" w:rsidRPr="00267633" w:rsidRDefault="00267633" w:rsidP="00C20EF2">
      <w:pPr>
        <w:numPr>
          <w:ilvl w:val="0"/>
          <w:numId w:val="14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(full name), was born on [</w:t>
      </w:r>
      <w:r w:rsidRPr="00267633">
        <w:rPr>
          <w:rFonts w:ascii="Times New Roman" w:hAnsi="Times New Roman" w:cs="Times New Roman"/>
          <w:i/>
          <w:sz w:val="22"/>
          <w:szCs w:val="22"/>
          <w:lang w:val="en-US" w:eastAsia="en-GB"/>
        </w:rPr>
        <w:t>date</w:t>
      </w:r>
      <w:r w:rsidRPr="00267633">
        <w:rPr>
          <w:rFonts w:ascii="Times New Roman" w:hAnsi="Times New Roman" w:cs="Times New Roman"/>
          <w:sz w:val="22"/>
          <w:szCs w:val="22"/>
          <w:lang w:val="en-US" w:eastAsia="en-GB"/>
        </w:rPr>
        <w:t>].</w:t>
      </w:r>
    </w:p>
    <w:p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rsidR="00267633" w:rsidRPr="00267633" w:rsidRDefault="00267633" w:rsidP="00C20EF2">
      <w:pPr>
        <w:numPr>
          <w:ilvl w:val="0"/>
          <w:numId w:val="14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habitual residence of the child immediately prior to the removal or retention of the child was                           , a convention country.</w:t>
      </w:r>
    </w:p>
    <w:p w:rsidR="00267633" w:rsidRPr="00267633" w:rsidRDefault="00267633" w:rsidP="00267633">
      <w:pPr>
        <w:spacing w:before="0" w:after="0" w:line="240" w:lineRule="auto"/>
        <w:ind w:left="720"/>
        <w:divId w:val="2116439976"/>
        <w:rPr>
          <w:rFonts w:ascii="Times New Roman" w:hAnsi="Times New Roman" w:cs="Times New Roman"/>
          <w:sz w:val="22"/>
          <w:szCs w:val="22"/>
          <w:lang w:val="en-US" w:eastAsia="zh-CN"/>
        </w:rPr>
      </w:pPr>
    </w:p>
    <w:p w:rsidR="00267633" w:rsidRPr="00267633" w:rsidRDefault="00267633" w:rsidP="00C20EF2">
      <w:pPr>
        <w:numPr>
          <w:ilvl w:val="0"/>
          <w:numId w:val="14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lastRenderedPageBreak/>
        <w:t>The child has been wrongfully removed or retained from the country referred to in Paragraph 3.</w:t>
      </w:r>
    </w:p>
    <w:p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rsidR="00267633" w:rsidRPr="00267633" w:rsidRDefault="00267633" w:rsidP="00C20EF2">
      <w:pPr>
        <w:numPr>
          <w:ilvl w:val="0"/>
          <w:numId w:val="14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is now residing with [</w:t>
      </w:r>
      <w:r w:rsidRPr="00267633">
        <w:rPr>
          <w:rFonts w:ascii="Times New Roman" w:hAnsi="Times New Roman" w:cs="Times New Roman"/>
          <w:i/>
          <w:sz w:val="22"/>
          <w:szCs w:val="22"/>
          <w:lang w:val="en-US" w:eastAsia="en-GB"/>
        </w:rPr>
        <w:t>full name</w:t>
      </w:r>
      <w:r w:rsidRPr="00267633">
        <w:rPr>
          <w:rFonts w:ascii="Times New Roman" w:hAnsi="Times New Roman" w:cs="Times New Roman"/>
          <w:sz w:val="22"/>
          <w:szCs w:val="22"/>
          <w:lang w:val="en-US" w:eastAsia="en-GB"/>
        </w:rPr>
        <w:t>], [</w:t>
      </w:r>
      <w:r w:rsidRPr="00267633">
        <w:rPr>
          <w:rFonts w:ascii="Times New Roman" w:hAnsi="Times New Roman" w:cs="Times New Roman"/>
          <w:i/>
          <w:sz w:val="22"/>
          <w:szCs w:val="22"/>
          <w:lang w:val="en-US" w:eastAsia="en-GB"/>
        </w:rPr>
        <w:t>relationship, if any, to child</w:t>
      </w:r>
      <w:r w:rsidRPr="00267633">
        <w:rPr>
          <w:rFonts w:ascii="Times New Roman" w:hAnsi="Times New Roman" w:cs="Times New Roman"/>
          <w:sz w:val="22"/>
          <w:szCs w:val="22"/>
          <w:lang w:val="en-US" w:eastAsia="en-GB"/>
        </w:rPr>
        <w:t>], at [</w:t>
      </w:r>
      <w:r w:rsidRPr="00267633">
        <w:rPr>
          <w:rFonts w:ascii="Times New Roman" w:hAnsi="Times New Roman" w:cs="Times New Roman"/>
          <w:i/>
          <w:sz w:val="22"/>
          <w:szCs w:val="22"/>
          <w:lang w:val="en-US" w:eastAsia="en-GB"/>
        </w:rPr>
        <w:t>address</w:t>
      </w:r>
      <w:r w:rsidRPr="00267633">
        <w:rPr>
          <w:rFonts w:ascii="Times New Roman" w:hAnsi="Times New Roman" w:cs="Times New Roman"/>
          <w:sz w:val="22"/>
          <w:szCs w:val="22"/>
          <w:lang w:val="en-US" w:eastAsia="en-GB"/>
        </w:rPr>
        <w:t>].</w:t>
      </w:r>
    </w:p>
    <w:p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p>
    <w:p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of parties</w:t>
      </w:r>
    </w:p>
    <w:p w:rsidR="00267633" w:rsidRPr="00267633" w:rsidRDefault="00267633" w:rsidP="00C20EF2">
      <w:pPr>
        <w:numPr>
          <w:ilvl w:val="0"/>
          <w:numId w:val="14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Please state the details of the parties and the relationship between the parties and the child</w:t>
      </w:r>
      <w:r w:rsidRPr="00267633">
        <w:rPr>
          <w:rFonts w:ascii="Times New Roman" w:hAnsi="Times New Roman" w:cs="Times New Roman"/>
          <w:sz w:val="22"/>
          <w:szCs w:val="22"/>
          <w:lang w:val="en-US" w:eastAsia="en-GB"/>
        </w:rPr>
        <w:t>.]</w:t>
      </w:r>
    </w:p>
    <w:p w:rsidR="00267633" w:rsidRPr="00267633" w:rsidRDefault="00267633" w:rsidP="00267633">
      <w:pPr>
        <w:spacing w:before="120" w:after="0" w:line="240" w:lineRule="auto"/>
        <w:ind w:left="1080"/>
        <w:jc w:val="both"/>
        <w:divId w:val="2116439976"/>
        <w:rPr>
          <w:rFonts w:ascii="Times New Roman" w:hAnsi="Times New Roman" w:cs="Times New Roman"/>
          <w:sz w:val="22"/>
          <w:szCs w:val="22"/>
          <w:lang w:val="en-US" w:eastAsia="en-GB"/>
        </w:rPr>
      </w:pPr>
    </w:p>
    <w:p w:rsidR="00267633" w:rsidRPr="00267633" w:rsidRDefault="00267633" w:rsidP="00267633">
      <w:pPr>
        <w:spacing w:before="120" w:after="0" w:line="240" w:lineRule="auto"/>
        <w:ind w:left="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Details concerning child’s custodian</w:t>
      </w:r>
    </w:p>
    <w:p w:rsidR="00267633" w:rsidRPr="00267633" w:rsidRDefault="00267633" w:rsidP="00C20EF2">
      <w:pPr>
        <w:numPr>
          <w:ilvl w:val="0"/>
          <w:numId w:val="14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plaintiff has rights of custody in respect of the child by reason of the following factual and legal circumstances :</w:t>
      </w:r>
    </w:p>
    <w:p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Include details of any custody order.</w:t>
      </w:r>
      <w:r w:rsidRPr="00267633">
        <w:rPr>
          <w:rFonts w:ascii="Times New Roman" w:hAnsi="Times New Roman" w:cs="Times New Roman"/>
          <w:sz w:val="22"/>
          <w:szCs w:val="22"/>
          <w:lang w:val="en-US" w:eastAsia="en-GB"/>
        </w:rPr>
        <w:t>]</w:t>
      </w:r>
    </w:p>
    <w:p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p>
    <w:p w:rsidR="00267633" w:rsidRPr="00267633" w:rsidRDefault="00267633" w:rsidP="00C20EF2">
      <w:pPr>
        <w:numPr>
          <w:ilvl w:val="0"/>
          <w:numId w:val="141"/>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child was removed or retained on [</w:t>
      </w:r>
      <w:r w:rsidRPr="00267633">
        <w:rPr>
          <w:rFonts w:ascii="Times New Roman" w:hAnsi="Times New Roman" w:cs="Times New Roman"/>
          <w:i/>
          <w:sz w:val="22"/>
          <w:szCs w:val="22"/>
          <w:lang w:val="en-US" w:eastAsia="en-GB"/>
        </w:rPr>
        <w:t>date</w:t>
      </w:r>
      <w:r w:rsidRPr="00267633">
        <w:rPr>
          <w:rFonts w:ascii="Times New Roman" w:hAnsi="Times New Roman" w:cs="Times New Roman"/>
          <w:sz w:val="22"/>
          <w:szCs w:val="22"/>
          <w:lang w:val="en-US" w:eastAsia="en-GB"/>
        </w:rPr>
        <w:t>] in the following circumstances :</w:t>
      </w:r>
    </w:p>
    <w:p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Include details of removal or retention.</w:t>
      </w:r>
      <w:r w:rsidRPr="00267633">
        <w:rPr>
          <w:rFonts w:ascii="Times New Roman" w:hAnsi="Times New Roman" w:cs="Times New Roman"/>
          <w:sz w:val="22"/>
          <w:szCs w:val="22"/>
          <w:lang w:val="en-US" w:eastAsia="en-GB"/>
        </w:rPr>
        <w:t>]</w:t>
      </w:r>
    </w:p>
    <w:p w:rsidR="00267633" w:rsidRPr="00267633" w:rsidRDefault="00267633" w:rsidP="00267633">
      <w:pPr>
        <w:spacing w:before="120" w:after="0" w:line="240" w:lineRule="auto"/>
        <w:ind w:left="2160"/>
        <w:jc w:val="both"/>
        <w:divId w:val="2116439976"/>
        <w:rPr>
          <w:rFonts w:ascii="Times New Roman" w:hAnsi="Times New Roman" w:cs="Times New Roman"/>
          <w:sz w:val="22"/>
          <w:szCs w:val="22"/>
          <w:lang w:val="en-US" w:eastAsia="en-GB"/>
        </w:rPr>
      </w:pPr>
    </w:p>
    <w:p w:rsidR="00267633" w:rsidRPr="00267633" w:rsidRDefault="00267633" w:rsidP="00C20EF2">
      <w:pPr>
        <w:numPr>
          <w:ilvl w:val="0"/>
          <w:numId w:val="14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following are particulars of pending court proceedings concerning the child:</w:t>
      </w:r>
    </w:p>
    <w:p w:rsidR="00267633" w:rsidRPr="00267633" w:rsidRDefault="00267633" w:rsidP="00267633">
      <w:pPr>
        <w:tabs>
          <w:tab w:val="left" w:pos="284"/>
        </w:tabs>
        <w:spacing w:before="120" w:after="0" w:line="240" w:lineRule="auto"/>
        <w:ind w:left="1418" w:hanging="338"/>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t>[</w:t>
      </w:r>
      <w:r w:rsidRPr="00267633">
        <w:rPr>
          <w:rFonts w:ascii="Times New Roman" w:hAnsi="Times New Roman" w:cs="Times New Roman"/>
          <w:i/>
          <w:sz w:val="22"/>
          <w:szCs w:val="22"/>
          <w:lang w:val="en-US" w:eastAsia="en-GB"/>
        </w:rPr>
        <w:t>Set out brief particulars of any court proceedings (including proceedings outside Singapore and concluded proceedings, whether in or outside Singapore) relating to the child and of any orders made in any such proceedings (including interim orders) and the court in which the proceedings are conducted.</w:t>
      </w:r>
      <w:r w:rsidRPr="00267633">
        <w:rPr>
          <w:rFonts w:ascii="Times New Roman" w:hAnsi="Times New Roman" w:cs="Times New Roman"/>
          <w:sz w:val="22"/>
          <w:szCs w:val="22"/>
          <w:lang w:val="en-US" w:eastAsia="en-GB"/>
        </w:rPr>
        <w:t>]</w:t>
      </w:r>
    </w:p>
    <w:p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Or </w:t>
      </w:r>
    </w:p>
    <w:p w:rsidR="00267633" w:rsidRPr="00267633" w:rsidRDefault="00267633" w:rsidP="00267633">
      <w:pPr>
        <w:tabs>
          <w:tab w:val="left" w:pos="284"/>
          <w:tab w:val="left" w:pos="1418"/>
        </w:tabs>
        <w:spacing w:before="120" w:after="0" w:line="240" w:lineRule="auto"/>
        <w:ind w:left="108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There are no pending court proceedings concerning the child.</w:t>
      </w:r>
    </w:p>
    <w:p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p>
    <w:p w:rsidR="00267633" w:rsidRPr="00267633" w:rsidRDefault="00267633" w:rsidP="00267633">
      <w:pPr>
        <w:tabs>
          <w:tab w:val="left" w:pos="284"/>
        </w:tabs>
        <w:spacing w:before="120" w:after="0" w:line="240" w:lineRule="auto"/>
        <w:ind w:left="1080" w:hanging="654"/>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Attachments</w:t>
      </w:r>
    </w:p>
    <w:p w:rsidR="00267633" w:rsidRPr="00267633" w:rsidRDefault="00267633" w:rsidP="00C20EF2">
      <w:pPr>
        <w:numPr>
          <w:ilvl w:val="0"/>
          <w:numId w:val="141"/>
        </w:numPr>
        <w:tabs>
          <w:tab w:val="left" w:pos="284"/>
        </w:tabs>
        <w:spacing w:before="120" w:after="0" w:line="240" w:lineRule="auto"/>
        <w:ind w:left="714" w:hanging="357"/>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I attach herewith a copy of the request made by the requesting judicial or administrative authorities referred to in Articles 15 of the Convention marked </w:t>
      </w:r>
    </w:p>
    <w:p w:rsidR="00267633" w:rsidRPr="00267633" w:rsidRDefault="00267633" w:rsidP="00267633">
      <w:pPr>
        <w:tabs>
          <w:tab w:val="left" w:pos="284"/>
        </w:tabs>
        <w:spacing w:before="0" w:after="0" w:line="240" w:lineRule="auto"/>
        <w:ind w:left="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 </w:t>
      </w:r>
      <w:r w:rsidRPr="00267633">
        <w:rPr>
          <w:rFonts w:ascii="Times New Roman" w:hAnsi="Times New Roman" w:cs="Times New Roman"/>
          <w:sz w:val="22"/>
          <w:szCs w:val="22"/>
          <w:lang w:val="en-US" w:eastAsia="en-GB"/>
        </w:rPr>
        <w:tab/>
        <w:t>“.</w:t>
      </w:r>
    </w:p>
    <w:p w:rsidR="00267633" w:rsidRPr="00267633" w:rsidRDefault="00267633" w:rsidP="00267633">
      <w:pPr>
        <w:tabs>
          <w:tab w:val="left" w:pos="284"/>
        </w:tabs>
        <w:spacing w:before="120" w:after="0" w:line="240" w:lineRule="auto"/>
        <w:ind w:left="1080"/>
        <w:jc w:val="both"/>
        <w:divId w:val="2116439976"/>
        <w:rPr>
          <w:rFonts w:ascii="Times New Roman" w:hAnsi="Times New Roman" w:cs="Times New Roman"/>
          <w:sz w:val="22"/>
          <w:szCs w:val="22"/>
          <w:lang w:val="en-US" w:eastAsia="en-GB"/>
        </w:rPr>
      </w:pPr>
    </w:p>
    <w:p w:rsidR="00267633" w:rsidRPr="00267633" w:rsidRDefault="00267633" w:rsidP="00C20EF2">
      <w:pPr>
        <w:numPr>
          <w:ilvl w:val="0"/>
          <w:numId w:val="14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also attach herewith the following documents in support of my application:-</w:t>
      </w:r>
    </w:p>
    <w:p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t>[</w:t>
      </w:r>
      <w:r w:rsidRPr="00267633">
        <w:rPr>
          <w:rFonts w:ascii="Times New Roman" w:hAnsi="Times New Roman" w:cs="Times New Roman"/>
          <w:i/>
          <w:sz w:val="22"/>
          <w:szCs w:val="22"/>
          <w:lang w:val="en-US" w:eastAsia="en-GB"/>
        </w:rPr>
        <w:t>Identify, attach and mark relevant documents:</w:t>
      </w:r>
    </w:p>
    <w:p w:rsidR="00267633" w:rsidRPr="00267633" w:rsidRDefault="00267633" w:rsidP="00C20EF2">
      <w:pPr>
        <w:numPr>
          <w:ilvl w:val="0"/>
          <w:numId w:val="129"/>
        </w:num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certified copy of relevant order or judgment concerning rights of custody care and control;</w:t>
      </w:r>
    </w:p>
    <w:p w:rsidR="00267633" w:rsidRPr="00267633" w:rsidRDefault="00267633" w:rsidP="00C20EF2">
      <w:pPr>
        <w:numPr>
          <w:ilvl w:val="0"/>
          <w:numId w:val="129"/>
        </w:num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certified copy of any relevant agreement relating to the custody of the child;</w:t>
      </w:r>
    </w:p>
    <w:p w:rsidR="00267633" w:rsidRPr="00267633" w:rsidRDefault="00267633" w:rsidP="00C20EF2">
      <w:pPr>
        <w:numPr>
          <w:ilvl w:val="0"/>
          <w:numId w:val="129"/>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i/>
          <w:sz w:val="22"/>
          <w:szCs w:val="22"/>
          <w:lang w:val="en-US" w:eastAsia="en-GB"/>
        </w:rPr>
        <w:t>any other documents relating to the child.</w:t>
      </w:r>
      <w:r w:rsidRPr="00267633">
        <w:rPr>
          <w:rFonts w:ascii="Times New Roman" w:hAnsi="Times New Roman" w:cs="Times New Roman"/>
          <w:sz w:val="22"/>
          <w:szCs w:val="22"/>
          <w:lang w:val="en-US" w:eastAsia="en-GB"/>
        </w:rPr>
        <w:t>]</w:t>
      </w:r>
    </w:p>
    <w:p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rsidR="00267633" w:rsidRPr="00267633" w:rsidRDefault="00267633" w:rsidP="00C20EF2">
      <w:pPr>
        <w:numPr>
          <w:ilvl w:val="0"/>
          <w:numId w:val="14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undertake to serve a copy of my application and all orders made pursuant to my application on the Central Authority.</w:t>
      </w:r>
    </w:p>
    <w:p w:rsidR="00267633" w:rsidRPr="00267633" w:rsidRDefault="00267633" w:rsidP="00C20EF2">
      <w:pPr>
        <w:numPr>
          <w:ilvl w:val="0"/>
          <w:numId w:val="141"/>
        </w:num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am praying for order in terms of the prayers sought                                                                                                                                                                                                                           in my application.</w:t>
      </w:r>
    </w:p>
    <w:p w:rsidR="00267633" w:rsidRPr="00267633" w:rsidRDefault="00267633" w:rsidP="00267633">
      <w:pPr>
        <w:tabs>
          <w:tab w:val="left" w:pos="284"/>
        </w:tabs>
        <w:spacing w:before="120" w:after="0" w:line="240" w:lineRule="auto"/>
        <w:ind w:left="720"/>
        <w:jc w:val="both"/>
        <w:divId w:val="2116439976"/>
        <w:rPr>
          <w:rFonts w:ascii="Times New Roman" w:hAnsi="Times New Roman" w:cs="Times New Roman"/>
          <w:sz w:val="22"/>
          <w:szCs w:val="22"/>
          <w:lang w:val="en-US" w:eastAsia="en-GB"/>
        </w:rPr>
      </w:pPr>
    </w:p>
    <w:p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SWORN (or AFFIRMED) by the</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 xml:space="preserve">Plaintiff/Applicant* at     </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on the                        day of</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20</w:t>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w:t>
      </w:r>
    </w:p>
    <w:p w:rsidR="00267633" w:rsidRPr="00267633" w:rsidRDefault="00267633" w:rsidP="00267633">
      <w:pPr>
        <w:spacing w:before="0" w:after="0" w:line="240" w:lineRule="auto"/>
        <w:ind w:firstLine="720"/>
        <w:jc w:val="both"/>
        <w:outlineLvl w:val="0"/>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Through the interpretation of (name and</w:t>
      </w:r>
      <w:r w:rsidRPr="00267633">
        <w:rPr>
          <w:rFonts w:ascii="Times New Roman" w:hAnsi="Times New Roman" w:cs="Times New Roman"/>
          <w:snapToGrid w:val="0"/>
          <w:sz w:val="22"/>
          <w:szCs w:val="22"/>
          <w:lang w:val="en-US" w:eastAsia="zh-CN"/>
        </w:rPr>
        <w:tab/>
        <w:t xml:space="preserve">) </w:t>
      </w:r>
    </w:p>
    <w:p w:rsidR="00267633" w:rsidRPr="00267633" w:rsidRDefault="00267633" w:rsidP="00267633">
      <w:pPr>
        <w:spacing w:before="0" w:after="0" w:line="240" w:lineRule="auto"/>
        <w:ind w:firstLine="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designation of person who interpreted) in</w:t>
      </w:r>
      <w:r w:rsidRPr="00267633">
        <w:rPr>
          <w:rFonts w:ascii="Times New Roman" w:hAnsi="Times New Roman" w:cs="Times New Roman"/>
          <w:snapToGrid w:val="0"/>
          <w:sz w:val="22"/>
          <w:szCs w:val="22"/>
          <w:lang w:val="en-US" w:eastAsia="zh-CN"/>
        </w:rPr>
        <w:tab/>
        <w:t>)</w:t>
      </w:r>
    </w:p>
    <w:p w:rsidR="00267633" w:rsidRPr="00267633" w:rsidRDefault="00267633" w:rsidP="00267633">
      <w:pPr>
        <w:spacing w:before="0" w:after="0" w:line="240" w:lineRule="auto"/>
        <w:ind w:firstLine="72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(language of interpretation)*</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r>
    </w:p>
    <w:p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Before me,</w:t>
      </w:r>
    </w:p>
    <w:p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A Commissioner for Oaths</w:t>
      </w:r>
    </w:p>
    <w:p w:rsidR="00267633" w:rsidRPr="00267633" w:rsidRDefault="00267633" w:rsidP="00267633">
      <w:pPr>
        <w:tabs>
          <w:tab w:val="left" w:pos="284"/>
        </w:tabs>
        <w:spacing w:before="120" w:after="0" w:line="240" w:lineRule="auto"/>
        <w:jc w:val="both"/>
        <w:divId w:val="2116439976"/>
        <w:rPr>
          <w:rFonts w:ascii="Times New Roman" w:hAnsi="Times New Roman" w:cs="Times New Roman"/>
          <w:sz w:val="22"/>
          <w:szCs w:val="22"/>
          <w:lang w:val="en-US" w:eastAsia="en-GB"/>
        </w:rPr>
      </w:pPr>
    </w:p>
    <w:p w:rsidR="00267633" w:rsidRPr="00267633" w:rsidRDefault="00267633" w:rsidP="00267633">
      <w:pPr>
        <w:spacing w:before="0" w:after="0" w:line="240" w:lineRule="auto"/>
        <w:divId w:val="2116439976"/>
        <w:rPr>
          <w:rFonts w:ascii="Times New Roman" w:hAnsi="Times New Roman" w:cs="Times New Roman"/>
          <w:i/>
          <w:sz w:val="22"/>
          <w:szCs w:val="22"/>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i/>
          <w:sz w:val="22"/>
          <w:szCs w:val="22"/>
          <w:lang w:val="en-US" w:eastAsia="zh-CN"/>
        </w:rPr>
        <w:t>*Delete where</w:t>
      </w:r>
      <w:r w:rsidRPr="00267633">
        <w:rPr>
          <w:rFonts w:ascii="Times New Roman" w:hAnsi="Times New Roman" w:cs="Times New Roman"/>
          <w:i/>
          <w:sz w:val="22"/>
          <w:szCs w:val="22"/>
          <w:lang w:val="en-US" w:eastAsia="zh-CN"/>
        </w:rPr>
        <w:tab/>
        <w:t>inapplicable</w:t>
      </w:r>
    </w:p>
    <w:p w:rsidR="00ED3579" w:rsidRDefault="00ED3579" w:rsidP="00267633">
      <w:pPr>
        <w:spacing w:before="0" w:after="0" w:line="240" w:lineRule="auto"/>
        <w:divId w:val="2116439976"/>
        <w:rPr>
          <w:rFonts w:ascii="Times New Roman" w:hAnsi="Times New Roman" w:cs="Times New Roman"/>
          <w:sz w:val="20"/>
          <w:szCs w:val="20"/>
          <w:lang w:val="en-US" w:eastAsia="zh-CN"/>
        </w:rPr>
      </w:pPr>
    </w:p>
    <w:p w:rsidR="00ED3579" w:rsidRDefault="00ED3579" w:rsidP="00267633">
      <w:pPr>
        <w:spacing w:before="0" w:after="0" w:line="240" w:lineRule="auto"/>
        <w:divId w:val="2116439976"/>
        <w:rPr>
          <w:rFonts w:ascii="Times New Roman" w:hAnsi="Times New Roman" w:cs="Times New Roman"/>
          <w:sz w:val="20"/>
          <w:szCs w:val="20"/>
          <w:lang w:val="en-US" w:eastAsia="zh-CN"/>
        </w:rPr>
      </w:pPr>
    </w:p>
    <w:p w:rsidR="00ED3579" w:rsidRDefault="00ED3579" w:rsidP="00267633">
      <w:pPr>
        <w:spacing w:before="0" w:after="0" w:line="240" w:lineRule="auto"/>
        <w:divId w:val="2116439976"/>
        <w:rPr>
          <w:rFonts w:ascii="Times New Roman" w:hAnsi="Times New Roman" w:cs="Times New Roman"/>
          <w:sz w:val="20"/>
          <w:szCs w:val="20"/>
          <w:lang w:val="en-US" w:eastAsia="zh-CN"/>
        </w:rPr>
      </w:pPr>
    </w:p>
    <w:p w:rsidR="00ED3579" w:rsidRDefault="00ED3579" w:rsidP="00267633">
      <w:pPr>
        <w:spacing w:before="0" w:after="0" w:line="240" w:lineRule="auto"/>
        <w:divId w:val="2116439976"/>
        <w:rPr>
          <w:rFonts w:ascii="Times New Roman" w:hAnsi="Times New Roman" w:cs="Times New Roman"/>
          <w:sz w:val="20"/>
          <w:szCs w:val="20"/>
          <w:lang w:val="en-US" w:eastAsia="zh-CN"/>
        </w:rPr>
      </w:pPr>
    </w:p>
    <w:p w:rsidR="00ED3579" w:rsidRDefault="00ED3579" w:rsidP="00267633">
      <w:pPr>
        <w:spacing w:before="0" w:after="0" w:line="240" w:lineRule="auto"/>
        <w:divId w:val="2116439976"/>
        <w:rPr>
          <w:rFonts w:ascii="Times New Roman" w:hAnsi="Times New Roman" w:cs="Times New Roman"/>
          <w:sz w:val="20"/>
          <w:szCs w:val="20"/>
          <w:lang w:val="en-US" w:eastAsia="zh-CN"/>
        </w:rPr>
      </w:pPr>
    </w:p>
    <w:p w:rsidR="00ED3579" w:rsidRDefault="00ED3579" w:rsidP="00267633">
      <w:pPr>
        <w:spacing w:before="0" w:after="0" w:line="240" w:lineRule="auto"/>
        <w:divId w:val="2116439976"/>
        <w:rPr>
          <w:rFonts w:ascii="Times New Roman" w:hAnsi="Times New Roman" w:cs="Times New Roman"/>
          <w:sz w:val="20"/>
          <w:szCs w:val="20"/>
          <w:lang w:val="en-US" w:eastAsia="zh-CN"/>
        </w:rPr>
      </w:pPr>
    </w:p>
    <w:p w:rsidR="00ED3579" w:rsidRDefault="00ED3579" w:rsidP="00267633">
      <w:pPr>
        <w:spacing w:before="0" w:after="0" w:line="240" w:lineRule="auto"/>
        <w:divId w:val="2116439976"/>
        <w:rPr>
          <w:rFonts w:ascii="Times New Roman" w:hAnsi="Times New Roman" w:cs="Times New Roman"/>
          <w:sz w:val="20"/>
          <w:szCs w:val="20"/>
          <w:lang w:val="en-US" w:eastAsia="zh-CN"/>
        </w:rPr>
      </w:pPr>
    </w:p>
    <w:p w:rsidR="00ED3579" w:rsidRDefault="00ED3579" w:rsidP="00267633">
      <w:pPr>
        <w:spacing w:before="0" w:after="0" w:line="240" w:lineRule="auto"/>
        <w:divId w:val="2116439976"/>
        <w:rPr>
          <w:rFonts w:ascii="Times New Roman" w:hAnsi="Times New Roman" w:cs="Times New Roman"/>
          <w:sz w:val="20"/>
          <w:szCs w:val="20"/>
          <w:lang w:val="en-US" w:eastAsia="zh-CN"/>
        </w:rPr>
      </w:pPr>
    </w:p>
    <w:p w:rsidR="00ED3579" w:rsidRDefault="00ED3579" w:rsidP="00267633">
      <w:pPr>
        <w:spacing w:before="0" w:after="0" w:line="240" w:lineRule="auto"/>
        <w:divId w:val="2116439976"/>
        <w:rPr>
          <w:rFonts w:ascii="Times New Roman" w:hAnsi="Times New Roman" w:cs="Times New Roman"/>
          <w:sz w:val="20"/>
          <w:szCs w:val="20"/>
          <w:lang w:val="en-US" w:eastAsia="zh-CN"/>
        </w:rPr>
      </w:pPr>
    </w:p>
    <w:p w:rsidR="00ED3579" w:rsidRDefault="00ED3579" w:rsidP="00267633">
      <w:pPr>
        <w:spacing w:before="0" w:after="0" w:line="240" w:lineRule="auto"/>
        <w:divId w:val="2116439976"/>
        <w:rPr>
          <w:rFonts w:ascii="Times New Roman" w:hAnsi="Times New Roman" w:cs="Times New Roman"/>
          <w:sz w:val="20"/>
          <w:szCs w:val="20"/>
          <w:lang w:val="en-US" w:eastAsia="zh-CN"/>
        </w:rPr>
      </w:pPr>
    </w:p>
    <w:p w:rsidR="00ED3579" w:rsidRDefault="00ED3579" w:rsidP="00267633">
      <w:pPr>
        <w:spacing w:before="0" w:after="0" w:line="240" w:lineRule="auto"/>
        <w:divId w:val="2116439976"/>
        <w:rPr>
          <w:rFonts w:ascii="Times New Roman" w:hAnsi="Times New Roman" w:cs="Times New Roman"/>
          <w:sz w:val="20"/>
          <w:szCs w:val="20"/>
          <w:lang w:val="en-US" w:eastAsia="zh-CN"/>
        </w:rPr>
      </w:pPr>
    </w:p>
    <w:p w:rsidR="00ED3579" w:rsidRDefault="00ED3579" w:rsidP="00267633">
      <w:pPr>
        <w:spacing w:before="0" w:after="0" w:line="240" w:lineRule="auto"/>
        <w:divId w:val="2116439976"/>
        <w:rPr>
          <w:rFonts w:ascii="Times New Roman" w:hAnsi="Times New Roman" w:cs="Times New Roman"/>
          <w:sz w:val="20"/>
          <w:szCs w:val="20"/>
          <w:lang w:val="en-US" w:eastAsia="zh-CN"/>
        </w:rPr>
      </w:pPr>
    </w:p>
    <w:p w:rsidR="00ED3579" w:rsidRDefault="00ED3579" w:rsidP="00267633">
      <w:pPr>
        <w:spacing w:before="0" w:after="0" w:line="240" w:lineRule="auto"/>
        <w:divId w:val="2116439976"/>
        <w:rPr>
          <w:rFonts w:ascii="Times New Roman" w:hAnsi="Times New Roman" w:cs="Times New Roman"/>
          <w:sz w:val="20"/>
          <w:szCs w:val="20"/>
          <w:lang w:val="en-US" w:eastAsia="zh-CN"/>
        </w:rPr>
      </w:pPr>
    </w:p>
    <w:p w:rsidR="00ED3579" w:rsidRDefault="00ED3579" w:rsidP="00267633">
      <w:pPr>
        <w:spacing w:before="0" w:after="0" w:line="240" w:lineRule="auto"/>
        <w:divId w:val="2116439976"/>
        <w:rPr>
          <w:rFonts w:ascii="Times New Roman" w:hAnsi="Times New Roman" w:cs="Times New Roman"/>
          <w:sz w:val="20"/>
          <w:szCs w:val="20"/>
          <w:lang w:val="en-US" w:eastAsia="zh-CN"/>
        </w:rPr>
      </w:pPr>
    </w:p>
    <w:p w:rsidR="00ED3579" w:rsidRDefault="00ED3579" w:rsidP="00267633">
      <w:pPr>
        <w:spacing w:before="0" w:after="0" w:line="240" w:lineRule="auto"/>
        <w:divId w:val="2116439976"/>
        <w:rPr>
          <w:rFonts w:ascii="Times New Roman" w:hAnsi="Times New Roman" w:cs="Times New Roman"/>
          <w:sz w:val="20"/>
          <w:szCs w:val="20"/>
          <w:lang w:val="en-US" w:eastAsia="zh-CN"/>
        </w:rPr>
      </w:pPr>
    </w:p>
    <w:p w:rsidR="00ED3579" w:rsidRDefault="00ED3579" w:rsidP="00267633">
      <w:pPr>
        <w:spacing w:before="0" w:after="0" w:line="240" w:lineRule="auto"/>
        <w:divId w:val="2116439976"/>
        <w:rPr>
          <w:rFonts w:ascii="Times New Roman" w:hAnsi="Times New Roman" w:cs="Times New Roman"/>
          <w:sz w:val="20"/>
          <w:szCs w:val="20"/>
          <w:lang w:val="en-US" w:eastAsia="zh-CN"/>
        </w:rPr>
      </w:pPr>
    </w:p>
    <w:p w:rsidR="00ED3579" w:rsidRDefault="00ED3579" w:rsidP="00267633">
      <w:pPr>
        <w:spacing w:before="0" w:after="0" w:line="240" w:lineRule="auto"/>
        <w:divId w:val="2116439976"/>
        <w:rPr>
          <w:rFonts w:ascii="Times New Roman" w:hAnsi="Times New Roman" w:cs="Times New Roman"/>
          <w:sz w:val="20"/>
          <w:szCs w:val="20"/>
          <w:lang w:val="en-US" w:eastAsia="zh-CN"/>
        </w:rPr>
      </w:pPr>
    </w:p>
    <w:p w:rsidR="00ED3579" w:rsidRDefault="00ED3579" w:rsidP="00267633">
      <w:pPr>
        <w:spacing w:before="0" w:after="0" w:line="240" w:lineRule="auto"/>
        <w:divId w:val="2116439976"/>
        <w:rPr>
          <w:rFonts w:ascii="Times New Roman" w:hAnsi="Times New Roman" w:cs="Times New Roman"/>
          <w:sz w:val="20"/>
          <w:szCs w:val="20"/>
          <w:lang w:val="en-US" w:eastAsia="zh-CN"/>
        </w:rPr>
      </w:pPr>
    </w:p>
    <w:p w:rsidR="00ED3579" w:rsidRDefault="00ED3579" w:rsidP="00267633">
      <w:pPr>
        <w:spacing w:before="0" w:after="0" w:line="240" w:lineRule="auto"/>
        <w:divId w:val="2116439976"/>
        <w:rPr>
          <w:rFonts w:ascii="Times New Roman" w:hAnsi="Times New Roman" w:cs="Times New Roman"/>
          <w:sz w:val="20"/>
          <w:szCs w:val="20"/>
          <w:lang w:val="en-US" w:eastAsia="zh-CN"/>
        </w:rPr>
      </w:pPr>
    </w:p>
    <w:p w:rsidR="00ED3579" w:rsidRDefault="00ED3579" w:rsidP="00267633">
      <w:pPr>
        <w:spacing w:before="0" w:after="0" w:line="240" w:lineRule="auto"/>
        <w:divId w:val="2116439976"/>
        <w:rPr>
          <w:rFonts w:ascii="Times New Roman" w:hAnsi="Times New Roman" w:cs="Times New Roman"/>
          <w:sz w:val="20"/>
          <w:szCs w:val="20"/>
          <w:lang w:val="en-US" w:eastAsia="zh-CN"/>
        </w:rPr>
      </w:pPr>
    </w:p>
    <w:p w:rsidR="00ED3579" w:rsidRDefault="00ED3579" w:rsidP="00267633">
      <w:pPr>
        <w:spacing w:before="0" w:after="0" w:line="240" w:lineRule="auto"/>
        <w:divId w:val="2116439976"/>
        <w:rPr>
          <w:rFonts w:ascii="Times New Roman" w:hAnsi="Times New Roman" w:cs="Times New Roman"/>
          <w:sz w:val="20"/>
          <w:szCs w:val="20"/>
          <w:lang w:val="en-US" w:eastAsia="zh-CN"/>
        </w:rPr>
      </w:pPr>
    </w:p>
    <w:p w:rsidR="00ED3579" w:rsidRDefault="00ED3579" w:rsidP="00267633">
      <w:pPr>
        <w:spacing w:before="0" w:after="0" w:line="240" w:lineRule="auto"/>
        <w:divId w:val="2116439976"/>
        <w:rPr>
          <w:rFonts w:ascii="Times New Roman" w:hAnsi="Times New Roman" w:cs="Times New Roman"/>
          <w:sz w:val="20"/>
          <w:szCs w:val="20"/>
          <w:lang w:val="en-US" w:eastAsia="zh-CN"/>
        </w:rPr>
      </w:pPr>
    </w:p>
    <w:p w:rsidR="00ED3579" w:rsidRDefault="00ED3579" w:rsidP="00267633">
      <w:pPr>
        <w:spacing w:before="0" w:after="0" w:line="240" w:lineRule="auto"/>
        <w:divId w:val="2116439976"/>
        <w:rPr>
          <w:rFonts w:ascii="Times New Roman" w:hAnsi="Times New Roman" w:cs="Times New Roman"/>
          <w:sz w:val="20"/>
          <w:szCs w:val="20"/>
          <w:lang w:val="en-US" w:eastAsia="zh-CN"/>
        </w:rPr>
      </w:pPr>
    </w:p>
    <w:p w:rsidR="00ED3579" w:rsidRDefault="00ED3579" w:rsidP="00267633">
      <w:pPr>
        <w:spacing w:before="0" w:after="0" w:line="240" w:lineRule="auto"/>
        <w:divId w:val="2116439976"/>
        <w:rPr>
          <w:rFonts w:ascii="Times New Roman" w:hAnsi="Times New Roman" w:cs="Times New Roman"/>
          <w:sz w:val="20"/>
          <w:szCs w:val="20"/>
          <w:lang w:val="en-US" w:eastAsia="zh-CN"/>
        </w:rPr>
      </w:pPr>
    </w:p>
    <w:p w:rsidR="00ED3579" w:rsidRDefault="00ED3579" w:rsidP="00267633">
      <w:pPr>
        <w:spacing w:before="0" w:after="0" w:line="240" w:lineRule="auto"/>
        <w:divId w:val="2116439976"/>
        <w:rPr>
          <w:rFonts w:ascii="Times New Roman" w:hAnsi="Times New Roman" w:cs="Times New Roman"/>
          <w:sz w:val="20"/>
          <w:szCs w:val="20"/>
          <w:lang w:val="en-US" w:eastAsia="zh-CN"/>
        </w:rPr>
      </w:pPr>
    </w:p>
    <w:p w:rsidR="00ED3579" w:rsidRDefault="00ED3579" w:rsidP="00267633">
      <w:pPr>
        <w:spacing w:before="0" w:after="0" w:line="240" w:lineRule="auto"/>
        <w:divId w:val="2116439976"/>
        <w:rPr>
          <w:rFonts w:ascii="Times New Roman" w:hAnsi="Times New Roman" w:cs="Times New Roman"/>
          <w:sz w:val="20"/>
          <w:szCs w:val="20"/>
          <w:lang w:val="en-US" w:eastAsia="zh-CN"/>
        </w:rPr>
      </w:pPr>
    </w:p>
    <w:p w:rsidR="00ED3579" w:rsidRDefault="00ED3579" w:rsidP="00267633">
      <w:pPr>
        <w:spacing w:before="0" w:after="0" w:line="240" w:lineRule="auto"/>
        <w:divId w:val="2116439976"/>
        <w:rPr>
          <w:rFonts w:ascii="Times New Roman" w:hAnsi="Times New Roman" w:cs="Times New Roman"/>
          <w:sz w:val="20"/>
          <w:szCs w:val="20"/>
          <w:lang w:val="en-US" w:eastAsia="zh-CN"/>
        </w:rPr>
      </w:pPr>
    </w:p>
    <w:p w:rsidR="00ED3579" w:rsidRDefault="00ED3579" w:rsidP="00267633">
      <w:pPr>
        <w:spacing w:before="0" w:after="0" w:line="240" w:lineRule="auto"/>
        <w:divId w:val="2116439976"/>
        <w:rPr>
          <w:rFonts w:ascii="Times New Roman" w:hAnsi="Times New Roman" w:cs="Times New Roman"/>
          <w:sz w:val="20"/>
          <w:szCs w:val="20"/>
          <w:lang w:val="en-US" w:eastAsia="zh-CN"/>
        </w:rPr>
      </w:pPr>
    </w:p>
    <w:p w:rsidR="00ED3579" w:rsidRDefault="00ED3579" w:rsidP="00267633">
      <w:pPr>
        <w:spacing w:before="0" w:after="0" w:line="240" w:lineRule="auto"/>
        <w:divId w:val="2116439976"/>
        <w:rPr>
          <w:rFonts w:ascii="Times New Roman" w:hAnsi="Times New Roman" w:cs="Times New Roman"/>
          <w:sz w:val="20"/>
          <w:szCs w:val="20"/>
          <w:lang w:val="en-US" w:eastAsia="zh-CN"/>
        </w:rPr>
      </w:pPr>
    </w:p>
    <w:p w:rsidR="00ED3579" w:rsidRDefault="00ED3579" w:rsidP="00267633">
      <w:pPr>
        <w:spacing w:before="0" w:after="0" w:line="240" w:lineRule="auto"/>
        <w:divId w:val="2116439976"/>
        <w:rPr>
          <w:rFonts w:ascii="Times New Roman" w:hAnsi="Times New Roman" w:cs="Times New Roman"/>
          <w:sz w:val="20"/>
          <w:szCs w:val="20"/>
          <w:lang w:val="en-US" w:eastAsia="zh-CN"/>
        </w:rPr>
      </w:pPr>
    </w:p>
    <w:p w:rsidR="00ED3579" w:rsidRDefault="00ED3579" w:rsidP="00267633">
      <w:pPr>
        <w:spacing w:before="0" w:after="0" w:line="240" w:lineRule="auto"/>
        <w:divId w:val="2116439976"/>
        <w:rPr>
          <w:rFonts w:ascii="Times New Roman" w:hAnsi="Times New Roman" w:cs="Times New Roman"/>
          <w:sz w:val="20"/>
          <w:szCs w:val="20"/>
          <w:lang w:val="en-US" w:eastAsia="zh-CN"/>
        </w:rPr>
      </w:pPr>
    </w:p>
    <w:p w:rsidR="00ED3579" w:rsidRDefault="007B0F6C" w:rsidP="00267633">
      <w:pPr>
        <w:spacing w:before="0" w:after="0" w:line="240" w:lineRule="auto"/>
        <w:divId w:val="2116439976"/>
        <w:rPr>
          <w:rFonts w:ascii="Times New Roman" w:hAnsi="Times New Roman" w:cs="Times New Roman"/>
          <w:sz w:val="20"/>
          <w:szCs w:val="20"/>
          <w:lang w:val="en-US" w:eastAsia="zh-CN"/>
        </w:rPr>
      </w:pPr>
      <w:r>
        <w:rPr>
          <w:rFonts w:ascii="Times New Roman" w:hAnsi="Times New Roman" w:cs="Times New Roman"/>
          <w:sz w:val="20"/>
          <w:szCs w:val="20"/>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lang w:val="en-GB" w:eastAsia="zh-CN"/>
              </w:rPr>
            </w:pPr>
            <w:r w:rsidRPr="00267633">
              <w:rPr>
                <w:rFonts w:ascii="Times New Roman" w:hAnsi="Times New Roman" w:cs="Times New Roman"/>
                <w:sz w:val="20"/>
                <w:szCs w:val="20"/>
                <w:lang w:val="en-US" w:eastAsia="zh-CN"/>
              </w:rPr>
              <w:lastRenderedPageBreak/>
              <w:br w:type="page"/>
            </w:r>
            <w:r w:rsidRPr="00267633">
              <w:rPr>
                <w:rFonts w:ascii="Times New Roman" w:hAnsi="Times New Roman" w:cs="Times New Roman"/>
                <w:lang w:val="en-GB" w:eastAsia="zh-CN"/>
              </w:rPr>
              <w:br w:type="page"/>
            </w:r>
          </w:p>
        </w:tc>
        <w:tc>
          <w:tcPr>
            <w:tcW w:w="3080" w:type="dxa"/>
          </w:tcPr>
          <w:p w:rsidR="00267633" w:rsidRPr="00267633" w:rsidRDefault="00267633" w:rsidP="00267633">
            <w:pPr>
              <w:keepNext/>
              <w:spacing w:before="0" w:after="0" w:line="240" w:lineRule="auto"/>
              <w:jc w:val="center"/>
              <w:outlineLvl w:val="1"/>
              <w:rPr>
                <w:rFonts w:ascii="Times New Roman" w:hAnsi="Times New Roman"/>
                <w:bCs/>
                <w:iCs/>
                <w:spacing w:val="-3"/>
                <w:lang w:val="en-GB" w:eastAsia="zh-CN"/>
              </w:rPr>
            </w:pPr>
            <w:r w:rsidRPr="00267633">
              <w:rPr>
                <w:rFonts w:ascii="Times New Roman" w:hAnsi="Times New Roman"/>
                <w:bCs/>
                <w:iCs/>
                <w:spacing w:val="-3"/>
                <w:lang w:val="en-GB" w:eastAsia="zh-CN"/>
              </w:rPr>
              <w:t>FORM 217</w:t>
            </w:r>
          </w:p>
        </w:tc>
        <w:tc>
          <w:tcPr>
            <w:tcW w:w="3080" w:type="dxa"/>
          </w:tcPr>
          <w:p w:rsidR="00267633" w:rsidRPr="00267633" w:rsidRDefault="00267633" w:rsidP="00267633">
            <w:pPr>
              <w:spacing w:before="0" w:after="120" w:line="240" w:lineRule="auto"/>
              <w:rPr>
                <w:rFonts w:ascii="Times New Roman" w:hAnsi="Times New Roman" w:cs="Times New Roman"/>
                <w:lang w:val="en-GB" w:eastAsia="zh-CN"/>
              </w:rPr>
            </w:pPr>
          </w:p>
        </w:tc>
      </w:tr>
    </w:tbl>
    <w:p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Para 54</w:t>
      </w:r>
    </w:p>
    <w:p w:rsidR="00F74871" w:rsidRPr="00F74871" w:rsidRDefault="00F74871" w:rsidP="00F74871">
      <w:pPr>
        <w:spacing w:before="120" w:after="0" w:line="240" w:lineRule="auto"/>
        <w:jc w:val="center"/>
        <w:outlineLvl w:val="0"/>
        <w:divId w:val="2116439976"/>
        <w:rPr>
          <w:rFonts w:ascii="Times New Roman" w:hAnsi="Times New Roman" w:cs="Times New Roman"/>
          <w:b/>
          <w:sz w:val="22"/>
          <w:szCs w:val="22"/>
          <w:lang w:val="en-US" w:eastAsia="zh-CN"/>
        </w:rPr>
      </w:pPr>
      <w:r w:rsidRPr="00F74871">
        <w:rPr>
          <w:rFonts w:ascii="Times New Roman" w:hAnsi="Times New Roman" w:cs="Times New Roman"/>
          <w:b/>
          <w:sz w:val="22"/>
          <w:szCs w:val="22"/>
          <w:lang w:val="en-US" w:eastAsia="zh-CN"/>
        </w:rPr>
        <w:t xml:space="preserve">ORIGINATING SUMMONS FOR MENTAL CAPACITY PROCEEDINGS </w:t>
      </w:r>
    </w:p>
    <w:p w:rsidR="00F74871" w:rsidRPr="00F74871" w:rsidRDefault="00F74871" w:rsidP="00F74871">
      <w:pPr>
        <w:spacing w:before="120" w:after="0" w:line="240" w:lineRule="auto"/>
        <w:jc w:val="center"/>
        <w:outlineLvl w:val="0"/>
        <w:divId w:val="2116439976"/>
        <w:rPr>
          <w:rFonts w:ascii="Times New Roman" w:hAnsi="Times New Roman" w:cs="Times New Roman"/>
          <w:sz w:val="22"/>
          <w:szCs w:val="22"/>
          <w:lang w:val="en-US" w:eastAsia="zh-CN"/>
        </w:rPr>
      </w:pPr>
    </w:p>
    <w:p w:rsidR="00F74871" w:rsidRPr="00F74871" w:rsidRDefault="00F74871" w:rsidP="00F74871">
      <w:pPr>
        <w:spacing w:before="120" w:after="0" w:line="240" w:lineRule="auto"/>
        <w:jc w:val="center"/>
        <w:outlineLvl w:val="0"/>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IN THE FAMILY JUSTICE COURTS OF THE REPUBLIC OF SINGAPORE</w:t>
      </w:r>
    </w:p>
    <w:p w:rsidR="00F74871" w:rsidRPr="00F74871" w:rsidRDefault="00F74871" w:rsidP="00F74871">
      <w:pPr>
        <w:spacing w:before="120" w:after="0" w:line="240" w:lineRule="auto"/>
        <w:jc w:val="center"/>
        <w:divId w:val="2116439976"/>
        <w:rPr>
          <w:rFonts w:ascii="Times New Roman" w:hAnsi="Times New Roman" w:cs="Times New Roman"/>
          <w:sz w:val="22"/>
          <w:szCs w:val="22"/>
          <w:lang w:val="en-US" w:eastAsia="zh-CN"/>
        </w:rPr>
      </w:pPr>
    </w:p>
    <w:p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OSM No.</w:t>
      </w:r>
      <w:r w:rsidRPr="00F74871">
        <w:rPr>
          <w:rFonts w:ascii="Times New Roman" w:hAnsi="Times New Roman" w:cs="Times New Roman"/>
          <w:sz w:val="22"/>
          <w:szCs w:val="22"/>
          <w:lang w:val="en-US" w:eastAsia="zh-CN"/>
        </w:rPr>
        <w:tab/>
        <w:t>)</w:t>
      </w:r>
    </w:p>
    <w:p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of 20  </w:t>
      </w:r>
      <w:r w:rsidRPr="00F74871">
        <w:rPr>
          <w:rFonts w:ascii="Times New Roman" w:hAnsi="Times New Roman" w:cs="Times New Roman"/>
          <w:sz w:val="22"/>
          <w:szCs w:val="22"/>
          <w:lang w:val="en-US" w:eastAsia="zh-CN"/>
        </w:rPr>
        <w:tab/>
      </w:r>
      <w:r w:rsidRPr="00F74871">
        <w:rPr>
          <w:rFonts w:ascii="Times New Roman" w:hAnsi="Times New Roman" w:cs="Times New Roman"/>
          <w:sz w:val="22"/>
          <w:szCs w:val="22"/>
          <w:lang w:val="en-US" w:eastAsia="zh-CN"/>
        </w:rPr>
        <w:tab/>
        <w:t>)</w:t>
      </w:r>
    </w:p>
    <w:p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(Seal) </w:t>
      </w:r>
      <w:r w:rsidRPr="00F74871">
        <w:rPr>
          <w:rFonts w:ascii="Times New Roman" w:hAnsi="Times New Roman" w:cs="Times New Roman"/>
          <w:sz w:val="22"/>
          <w:szCs w:val="22"/>
          <w:lang w:val="en-US" w:eastAsia="zh-CN"/>
        </w:rPr>
        <w:tab/>
      </w:r>
      <w:r w:rsidRPr="00F74871">
        <w:rPr>
          <w:rFonts w:ascii="Times New Roman" w:hAnsi="Times New Roman" w:cs="Times New Roman"/>
          <w:sz w:val="22"/>
          <w:szCs w:val="22"/>
          <w:lang w:val="en-US" w:eastAsia="zh-CN"/>
        </w:rPr>
        <w:tab/>
        <w:t>)</w:t>
      </w:r>
    </w:p>
    <w:p w:rsidR="00F74871" w:rsidRPr="00F74871" w:rsidRDefault="00F74871" w:rsidP="00F74871">
      <w:pPr>
        <w:spacing w:before="120" w:after="0" w:line="240" w:lineRule="auto"/>
        <w:jc w:val="both"/>
        <w:divId w:val="2116439976"/>
        <w:rPr>
          <w:rFonts w:ascii="Times New Roman" w:hAnsi="Times New Roman" w:cs="Times New Roman"/>
          <w:sz w:val="22"/>
          <w:szCs w:val="22"/>
          <w:lang w:val="en-US"/>
        </w:rPr>
      </w:pPr>
    </w:p>
    <w:p w:rsidR="00F74871" w:rsidRPr="00F74871" w:rsidRDefault="00F74871" w:rsidP="00F74871">
      <w:pPr>
        <w:spacing w:before="120" w:after="0" w:line="240" w:lineRule="auto"/>
        <w:ind w:left="3600"/>
        <w:jc w:val="both"/>
        <w:divId w:val="2116439976"/>
        <w:rPr>
          <w:rFonts w:ascii="Times New Roman" w:hAnsi="Times New Roman" w:cs="Times New Roman"/>
          <w:snapToGrid w:val="0"/>
          <w:sz w:val="22"/>
          <w:szCs w:val="22"/>
          <w:lang w:val="en-US" w:eastAsia="zh-CN"/>
        </w:rPr>
      </w:pPr>
      <w:r w:rsidRPr="00F74871">
        <w:rPr>
          <w:rFonts w:ascii="Times New Roman" w:hAnsi="Times New Roman" w:cs="Times New Roman"/>
          <w:snapToGrid w:val="0"/>
          <w:sz w:val="22"/>
          <w:szCs w:val="22"/>
          <w:lang w:val="en-US" w:eastAsia="zh-CN"/>
        </w:rPr>
        <w:t xml:space="preserve">In the Matter of Section [section no] of the Mental Capacity Act (Cap 177A) </w:t>
      </w:r>
    </w:p>
    <w:p w:rsidR="00F74871" w:rsidRPr="00F74871" w:rsidRDefault="00F74871" w:rsidP="00F74871">
      <w:pPr>
        <w:spacing w:before="120" w:after="0" w:line="240" w:lineRule="auto"/>
        <w:ind w:left="4320"/>
        <w:jc w:val="both"/>
        <w:divId w:val="2116439976"/>
        <w:rPr>
          <w:rFonts w:ascii="Times New Roman" w:hAnsi="Times New Roman" w:cs="Times New Roman"/>
          <w:snapToGrid w:val="0"/>
          <w:sz w:val="22"/>
          <w:szCs w:val="22"/>
          <w:lang w:val="en-US" w:eastAsia="zh-CN"/>
        </w:rPr>
      </w:pPr>
    </w:p>
    <w:p w:rsidR="00F74871" w:rsidRPr="00F74871" w:rsidRDefault="00F74871" w:rsidP="00F74871">
      <w:pPr>
        <w:spacing w:before="120" w:after="0" w:line="240" w:lineRule="auto"/>
        <w:ind w:left="1440"/>
        <w:jc w:val="both"/>
        <w:outlineLvl w:val="0"/>
        <w:divId w:val="2116439976"/>
        <w:rPr>
          <w:rFonts w:ascii="Times New Roman" w:hAnsi="Times New Roman" w:cs="Times New Roman"/>
          <w:snapToGrid w:val="0"/>
          <w:sz w:val="22"/>
          <w:szCs w:val="22"/>
          <w:lang w:val="en-US" w:eastAsia="zh-CN"/>
        </w:rPr>
      </w:pP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t>And</w:t>
      </w:r>
    </w:p>
    <w:p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rsidR="00F74871" w:rsidRPr="00F74871" w:rsidRDefault="00F74871" w:rsidP="00F74871">
      <w:pPr>
        <w:spacing w:before="120" w:after="0" w:line="240" w:lineRule="auto"/>
        <w:ind w:left="3600"/>
        <w:jc w:val="both"/>
        <w:divId w:val="2116439976"/>
        <w:rPr>
          <w:rFonts w:ascii="Times New Roman" w:hAnsi="Times New Roman" w:cs="Times New Roman"/>
          <w:snapToGrid w:val="0"/>
          <w:sz w:val="22"/>
          <w:szCs w:val="22"/>
          <w:lang w:val="en-US" w:eastAsia="zh-CN"/>
        </w:rPr>
      </w:pPr>
      <w:r w:rsidRPr="00F74871">
        <w:rPr>
          <w:rFonts w:ascii="Times New Roman" w:hAnsi="Times New Roman" w:cs="Times New Roman"/>
          <w:snapToGrid w:val="0"/>
          <w:sz w:val="22"/>
          <w:szCs w:val="22"/>
          <w:lang w:val="en-US" w:eastAsia="zh-CN"/>
        </w:rPr>
        <w:t>In the Matter of [</w:t>
      </w:r>
      <w:r w:rsidRPr="00F74871">
        <w:rPr>
          <w:rFonts w:ascii="Times New Roman" w:hAnsi="Times New Roman" w:cs="Times New Roman"/>
          <w:i/>
          <w:snapToGrid w:val="0"/>
          <w:sz w:val="22"/>
          <w:szCs w:val="22"/>
          <w:lang w:val="en-US" w:eastAsia="zh-CN"/>
        </w:rPr>
        <w:t>name of person alleged to lack capacity</w:t>
      </w:r>
      <w:r w:rsidRPr="00F74871">
        <w:rPr>
          <w:rFonts w:ascii="Times New Roman" w:hAnsi="Times New Roman" w:cs="Times New Roman"/>
          <w:snapToGrid w:val="0"/>
          <w:sz w:val="22"/>
          <w:szCs w:val="22"/>
          <w:lang w:val="en-US" w:eastAsia="zh-CN"/>
        </w:rPr>
        <w:t>](ID No.:</w:t>
      </w: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t>), a person alleged to lack capacity (“P”)</w:t>
      </w:r>
    </w:p>
    <w:p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rsidR="00F74871" w:rsidRPr="00F74871" w:rsidRDefault="00F74871" w:rsidP="00F74871">
      <w:pPr>
        <w:spacing w:before="120" w:after="0" w:line="240" w:lineRule="auto"/>
        <w:ind w:left="4320"/>
        <w:jc w:val="both"/>
        <w:outlineLvl w:val="0"/>
        <w:divId w:val="2116439976"/>
        <w:rPr>
          <w:rFonts w:ascii="Times New Roman" w:hAnsi="Times New Roman" w:cs="Times New Roman"/>
          <w:snapToGrid w:val="0"/>
          <w:sz w:val="22"/>
          <w:szCs w:val="22"/>
          <w:lang w:val="en-US" w:eastAsia="zh-CN"/>
        </w:rPr>
      </w:pPr>
    </w:p>
    <w:p w:rsidR="00F74871" w:rsidRPr="00F74871" w:rsidRDefault="00F74871" w:rsidP="00F74871">
      <w:pPr>
        <w:spacing w:before="120" w:after="0" w:line="240" w:lineRule="auto"/>
        <w:ind w:left="4320" w:firstLine="720"/>
        <w:jc w:val="both"/>
        <w:outlineLvl w:val="0"/>
        <w:divId w:val="2116439976"/>
        <w:rPr>
          <w:rFonts w:ascii="Times New Roman" w:hAnsi="Times New Roman" w:cs="Times New Roman"/>
          <w:snapToGrid w:val="0"/>
          <w:sz w:val="22"/>
          <w:szCs w:val="22"/>
          <w:vertAlign w:val="superscript"/>
          <w:lang w:val="en-US" w:eastAsia="zh-CN"/>
        </w:rPr>
      </w:pPr>
      <w:r w:rsidRPr="00F74871">
        <w:rPr>
          <w:rFonts w:ascii="Times New Roman" w:hAnsi="Times New Roman" w:cs="Times New Roman"/>
          <w:snapToGrid w:val="0"/>
          <w:sz w:val="22"/>
          <w:szCs w:val="22"/>
          <w:lang w:val="en-US" w:eastAsia="zh-CN"/>
        </w:rPr>
        <w:t>Between</w:t>
      </w:r>
    </w:p>
    <w:p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rsidR="00F74871" w:rsidRPr="00F74871" w:rsidRDefault="00F74871" w:rsidP="00F74871">
      <w:pPr>
        <w:spacing w:before="120" w:after="0" w:line="240" w:lineRule="auto"/>
        <w:ind w:left="2880" w:firstLine="720"/>
        <w:jc w:val="both"/>
        <w:outlineLvl w:val="0"/>
        <w:divId w:val="2116439976"/>
        <w:rPr>
          <w:rFonts w:ascii="Times New Roman" w:hAnsi="Times New Roman" w:cs="Times New Roman"/>
          <w:snapToGrid w:val="0"/>
          <w:sz w:val="22"/>
          <w:szCs w:val="22"/>
          <w:vertAlign w:val="superscript"/>
          <w:lang w:val="en-US" w:eastAsia="zh-CN"/>
        </w:rPr>
      </w:pPr>
      <w:r w:rsidRPr="00F74871">
        <w:rPr>
          <w:rFonts w:ascii="Times New Roman" w:hAnsi="Times New Roman" w:cs="Times New Roman"/>
          <w:snapToGrid w:val="0"/>
          <w:sz w:val="22"/>
          <w:szCs w:val="22"/>
          <w:lang w:val="en-US" w:eastAsia="zh-CN"/>
        </w:rPr>
        <w:t>(Name and ID No.:</w:t>
      </w:r>
      <w:r w:rsidRPr="00F74871">
        <w:rPr>
          <w:rFonts w:ascii="Times New Roman" w:hAnsi="Times New Roman" w:cs="Times New Roman"/>
          <w:snapToGrid w:val="0"/>
          <w:sz w:val="22"/>
          <w:szCs w:val="22"/>
          <w:lang w:val="en-US" w:eastAsia="zh-CN"/>
        </w:rPr>
        <w:tab/>
      </w:r>
      <w:r w:rsidRPr="00F74871">
        <w:rPr>
          <w:rFonts w:ascii="Times New Roman" w:hAnsi="Times New Roman" w:cs="Times New Roman"/>
          <w:snapToGrid w:val="0"/>
          <w:sz w:val="22"/>
          <w:szCs w:val="22"/>
          <w:lang w:val="en-US" w:eastAsia="zh-CN"/>
        </w:rPr>
        <w:tab/>
        <w:t>)         … Plaintiff</w:t>
      </w:r>
      <w:r w:rsidRPr="00F74871">
        <w:rPr>
          <w:rFonts w:ascii="Times New Roman" w:hAnsi="Times New Roman" w:cs="Times New Roman"/>
          <w:snapToGrid w:val="0"/>
          <w:sz w:val="22"/>
          <w:szCs w:val="22"/>
          <w:vertAlign w:val="superscript"/>
          <w:lang w:val="en-US" w:eastAsia="zh-CN"/>
        </w:rPr>
        <w:t>+</w:t>
      </w:r>
    </w:p>
    <w:p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r w:rsidRPr="00F74871">
        <w:rPr>
          <w:rFonts w:ascii="Times New Roman" w:hAnsi="Times New Roman" w:cs="Times New Roman"/>
          <w:snapToGrid w:val="0"/>
          <w:sz w:val="22"/>
          <w:szCs w:val="22"/>
          <w:lang w:val="en-US" w:eastAsia="zh-CN"/>
        </w:rPr>
        <w:t xml:space="preserve"> </w:t>
      </w:r>
    </w:p>
    <w:p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rsidR="00F74871" w:rsidRPr="00F74871" w:rsidRDefault="00F74871" w:rsidP="00F74871">
      <w:pPr>
        <w:spacing w:before="120" w:after="0" w:line="240" w:lineRule="auto"/>
        <w:ind w:left="4320" w:firstLine="720"/>
        <w:jc w:val="both"/>
        <w:outlineLvl w:val="0"/>
        <w:divId w:val="2116439976"/>
        <w:rPr>
          <w:rFonts w:ascii="Times New Roman" w:hAnsi="Times New Roman" w:cs="Times New Roman"/>
          <w:snapToGrid w:val="0"/>
          <w:sz w:val="22"/>
          <w:szCs w:val="22"/>
          <w:lang w:val="en-US" w:eastAsia="zh-CN"/>
        </w:rPr>
      </w:pPr>
      <w:r w:rsidRPr="00F74871">
        <w:rPr>
          <w:rFonts w:ascii="Times New Roman" w:hAnsi="Times New Roman" w:cs="Times New Roman"/>
          <w:snapToGrid w:val="0"/>
          <w:sz w:val="22"/>
          <w:szCs w:val="22"/>
          <w:lang w:val="en-US" w:eastAsia="zh-CN"/>
        </w:rPr>
        <w:t>And</w:t>
      </w:r>
      <w:r w:rsidRPr="00F74871">
        <w:rPr>
          <w:rFonts w:ascii="Times New Roman" w:hAnsi="Times New Roman" w:cs="Times New Roman"/>
          <w:snapToGrid w:val="0"/>
          <w:sz w:val="22"/>
          <w:szCs w:val="22"/>
          <w:lang w:val="en-US" w:eastAsia="zh-CN"/>
        </w:rPr>
        <w:tab/>
      </w:r>
    </w:p>
    <w:p w:rsidR="00F74871" w:rsidRPr="00F74871" w:rsidRDefault="00F74871" w:rsidP="00F74871">
      <w:pPr>
        <w:spacing w:before="120" w:after="0" w:line="240" w:lineRule="auto"/>
        <w:ind w:left="1440"/>
        <w:jc w:val="both"/>
        <w:divId w:val="2116439976"/>
        <w:rPr>
          <w:rFonts w:ascii="Times New Roman" w:hAnsi="Times New Roman" w:cs="Times New Roman"/>
          <w:snapToGrid w:val="0"/>
          <w:sz w:val="22"/>
          <w:szCs w:val="22"/>
          <w:lang w:val="en-US" w:eastAsia="zh-CN"/>
        </w:rPr>
      </w:pPr>
    </w:p>
    <w:p w:rsidR="00F74871" w:rsidRPr="00F74871" w:rsidRDefault="00F74871" w:rsidP="00F74871">
      <w:pPr>
        <w:spacing w:before="120" w:after="0" w:line="240" w:lineRule="auto"/>
        <w:ind w:left="2880" w:firstLine="720"/>
        <w:jc w:val="both"/>
        <w:outlineLvl w:val="0"/>
        <w:divId w:val="2116439976"/>
        <w:rPr>
          <w:rFonts w:ascii="Times New Roman" w:hAnsi="Times New Roman" w:cs="Times New Roman"/>
          <w:sz w:val="22"/>
          <w:szCs w:val="22"/>
          <w:lang w:val="en-US" w:eastAsia="zh-CN"/>
        </w:rPr>
      </w:pPr>
    </w:p>
    <w:p w:rsidR="00F74871" w:rsidRPr="00F74871" w:rsidRDefault="00F74871" w:rsidP="00F74871">
      <w:pPr>
        <w:spacing w:before="120" w:after="0" w:line="240" w:lineRule="auto"/>
        <w:ind w:left="2880" w:firstLine="720"/>
        <w:jc w:val="both"/>
        <w:outlineLvl w:val="0"/>
        <w:divId w:val="2116439976"/>
        <w:rPr>
          <w:rFonts w:ascii="Times New Roman" w:hAnsi="Times New Roman" w:cs="Times New Roman"/>
          <w:snapToGrid w:val="0"/>
          <w:sz w:val="22"/>
          <w:szCs w:val="22"/>
          <w:vertAlign w:val="superscript"/>
          <w:lang w:val="en-US" w:eastAsia="zh-CN"/>
        </w:rPr>
      </w:pPr>
      <w:r w:rsidRPr="00F74871">
        <w:rPr>
          <w:rFonts w:ascii="Times New Roman" w:hAnsi="Times New Roman" w:cs="Times New Roman"/>
          <w:sz w:val="22"/>
          <w:szCs w:val="22"/>
          <w:lang w:val="en-US" w:eastAsia="zh-CN"/>
        </w:rPr>
        <w:t>(Name and ID No.:</w:t>
      </w:r>
      <w:r w:rsidRPr="00F74871">
        <w:rPr>
          <w:rFonts w:ascii="Times New Roman" w:hAnsi="Times New Roman" w:cs="Times New Roman"/>
          <w:sz w:val="22"/>
          <w:szCs w:val="22"/>
          <w:lang w:val="en-US" w:eastAsia="zh-CN"/>
        </w:rPr>
        <w:tab/>
      </w:r>
      <w:r w:rsidRPr="00F74871">
        <w:rPr>
          <w:rFonts w:ascii="Times New Roman" w:hAnsi="Times New Roman" w:cs="Times New Roman"/>
          <w:sz w:val="22"/>
          <w:szCs w:val="22"/>
          <w:lang w:val="en-US" w:eastAsia="zh-CN"/>
        </w:rPr>
        <w:tab/>
        <w:t>)      ... Defendant</w:t>
      </w:r>
      <w:r w:rsidRPr="00F74871">
        <w:rPr>
          <w:rFonts w:ascii="Times New Roman" w:hAnsi="Times New Roman" w:cs="Times New Roman"/>
          <w:i/>
          <w:sz w:val="22"/>
          <w:szCs w:val="22"/>
          <w:vertAlign w:val="superscript"/>
          <w:lang w:val="en-US" w:eastAsia="zh-CN"/>
        </w:rPr>
        <w:t xml:space="preserve"># </w:t>
      </w:r>
    </w:p>
    <w:p w:rsidR="00F74871" w:rsidRPr="00F74871" w:rsidRDefault="00F74871" w:rsidP="00F74871">
      <w:pPr>
        <w:spacing w:before="120" w:after="0" w:line="240" w:lineRule="auto"/>
        <w:ind w:right="29"/>
        <w:jc w:val="both"/>
        <w:divId w:val="2116439976"/>
        <w:rPr>
          <w:rFonts w:ascii="Times New Roman" w:hAnsi="Times New Roman" w:cs="Times New Roman"/>
          <w:sz w:val="22"/>
          <w:szCs w:val="22"/>
          <w:lang w:val="en-US" w:eastAsia="zh-CN"/>
        </w:rPr>
      </w:pPr>
    </w:p>
    <w:p w:rsidR="00F74871" w:rsidRPr="00F74871" w:rsidRDefault="007B0F6C" w:rsidP="00F74871">
      <w:pPr>
        <w:spacing w:before="120" w:after="0" w:line="240" w:lineRule="auto"/>
        <w:jc w:val="both"/>
        <w:divId w:val="2116439976"/>
        <w:rPr>
          <w:rFonts w:ascii="Times New Roman" w:hAnsi="Times New Roman" w:cs="Times New Roman"/>
          <w:sz w:val="22"/>
          <w:szCs w:val="22"/>
          <w:lang w:val="en-US" w:eastAsia="zh-CN"/>
        </w:rPr>
      </w:pPr>
      <w:r>
        <w:rPr>
          <w:rFonts w:ascii="Times New Roman" w:hAnsi="Times New Roman" w:cs="Times New Roman"/>
          <w:sz w:val="22"/>
          <w:szCs w:val="22"/>
          <w:lang w:val="en-US" w:eastAsia="zh-CN"/>
        </w:rPr>
        <w:br w:type="page"/>
      </w:r>
    </w:p>
    <w:p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lastRenderedPageBreak/>
        <w:t>To THE DEFENDANT(S) [name]</w:t>
      </w:r>
    </w:p>
    <w:p w:rsidR="00F74871" w:rsidRPr="00F74871" w:rsidRDefault="00F74871" w:rsidP="00F74871">
      <w:pPr>
        <w:spacing w:before="120" w:after="0" w:line="240" w:lineRule="auto"/>
        <w:jc w:val="both"/>
        <w:divId w:val="2116439976"/>
        <w:rPr>
          <w:rFonts w:ascii="Times New Roman" w:hAnsi="Times New Roman" w:cs="Times New Roman"/>
          <w:sz w:val="22"/>
          <w:szCs w:val="22"/>
          <w:vertAlign w:val="superscript"/>
          <w:lang w:val="en-US" w:eastAsia="zh-CN"/>
        </w:rPr>
      </w:pPr>
      <w:r w:rsidRPr="00F74871">
        <w:rPr>
          <w:rFonts w:ascii="Times New Roman" w:hAnsi="Times New Roman" w:cs="Times New Roman"/>
          <w:sz w:val="22"/>
          <w:szCs w:val="22"/>
          <w:lang w:val="en-US" w:eastAsia="zh-CN"/>
        </w:rPr>
        <w:t>of [address]</w:t>
      </w:r>
      <w:r w:rsidRPr="00F74871">
        <w:rPr>
          <w:rFonts w:ascii="Times New Roman" w:hAnsi="Times New Roman" w:cs="Times New Roman"/>
          <w:sz w:val="22"/>
          <w:szCs w:val="22"/>
          <w:vertAlign w:val="superscript"/>
          <w:lang w:val="en-US" w:eastAsia="zh-CN"/>
        </w:rPr>
        <w:t>#</w:t>
      </w:r>
    </w:p>
    <w:p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p>
    <w:p w:rsidR="00F74871" w:rsidRPr="00F74871" w:rsidRDefault="00F74871" w:rsidP="00F74871">
      <w:pPr>
        <w:spacing w:before="120" w:after="120" w:line="240" w:lineRule="auto"/>
        <w:jc w:val="center"/>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ORIGINATING SUMMONS</w:t>
      </w:r>
    </w:p>
    <w:p w:rsidR="00F74871" w:rsidRPr="00F74871" w:rsidRDefault="00F74871" w:rsidP="00F74871">
      <w:pPr>
        <w:spacing w:before="120" w:after="120" w:line="240" w:lineRule="auto"/>
        <w:jc w:val="center"/>
        <w:divId w:val="2116439976"/>
        <w:rPr>
          <w:rFonts w:ascii="Times New Roman" w:hAnsi="Times New Roman" w:cs="Times New Roman"/>
          <w:sz w:val="22"/>
          <w:szCs w:val="22"/>
          <w:lang w:val="en-US" w:eastAsia="zh-CN"/>
        </w:rPr>
      </w:pPr>
    </w:p>
    <w:p w:rsidR="00F74871" w:rsidRPr="00F74871" w:rsidRDefault="00F74871" w:rsidP="00F74871">
      <w:pPr>
        <w:spacing w:before="120" w:after="120" w:line="240" w:lineRule="auto"/>
        <w:jc w:val="both"/>
        <w:divId w:val="2116439976"/>
        <w:rPr>
          <w:rFonts w:ascii="Times New Roman" w:hAnsi="Times New Roman" w:cs="Times New Roman"/>
          <w:sz w:val="22"/>
          <w:szCs w:val="22"/>
          <w:lang w:val="en-US"/>
        </w:rPr>
      </w:pPr>
      <w:r w:rsidRPr="00F74871">
        <w:rPr>
          <w:rFonts w:ascii="Times New Roman" w:hAnsi="Times New Roman" w:cs="Times New Roman"/>
          <w:sz w:val="22"/>
          <w:szCs w:val="22"/>
          <w:lang w:val="en-US"/>
        </w:rPr>
        <w:t xml:space="preserve">         The plaintiff/applicant* prays for the following orders:-</w:t>
      </w:r>
    </w:p>
    <w:p w:rsidR="00F74871" w:rsidRPr="00F74871" w:rsidRDefault="00F74871" w:rsidP="00F74871">
      <w:pPr>
        <w:spacing w:before="120" w:after="120" w:line="240" w:lineRule="auto"/>
        <w:jc w:val="both"/>
        <w:divId w:val="2116439976"/>
        <w:rPr>
          <w:rFonts w:ascii="Times New Roman" w:hAnsi="Times New Roman" w:cs="Times New Roman"/>
          <w:sz w:val="22"/>
          <w:szCs w:val="22"/>
          <w:lang w:val="en-US"/>
        </w:rPr>
      </w:pPr>
      <w:r w:rsidRPr="00F74871">
        <w:rPr>
          <w:rFonts w:ascii="Times New Roman" w:hAnsi="Times New Roman" w:cs="Times New Roman"/>
          <w:sz w:val="22"/>
          <w:szCs w:val="22"/>
          <w:lang w:val="en-US"/>
        </w:rPr>
        <w:t xml:space="preserve">         [</w:t>
      </w:r>
      <w:r w:rsidRPr="00F74871">
        <w:rPr>
          <w:rFonts w:ascii="Times New Roman" w:hAnsi="Times New Roman" w:cs="Times New Roman"/>
          <w:i/>
          <w:sz w:val="22"/>
          <w:szCs w:val="22"/>
          <w:lang w:val="en-US"/>
        </w:rPr>
        <w:t>Please select the relevant prayer(s) or add prayers as required.</w:t>
      </w:r>
      <w:r w:rsidRPr="00F74871">
        <w:rPr>
          <w:rFonts w:ascii="Times New Roman" w:hAnsi="Times New Roman" w:cs="Times New Roman"/>
          <w:sz w:val="22"/>
          <w:szCs w:val="22"/>
          <w:lang w:val="en-US"/>
        </w:rPr>
        <w:t>]</w:t>
      </w:r>
    </w:p>
    <w:p w:rsidR="00F74871" w:rsidRPr="00F74871" w:rsidRDefault="00F74871" w:rsidP="00F74871">
      <w:pPr>
        <w:spacing w:before="120" w:after="120" w:line="240" w:lineRule="auto"/>
        <w:jc w:val="both"/>
        <w:divId w:val="2116439976"/>
        <w:rPr>
          <w:rFonts w:ascii="Times New Roman" w:hAnsi="Times New Roman" w:cs="Times New Roman"/>
          <w:sz w:val="22"/>
          <w:szCs w:val="22"/>
          <w:lang w:eastAsia="zh-CN"/>
        </w:rPr>
      </w:pPr>
    </w:p>
    <w:p w:rsidR="00F74871" w:rsidRPr="00F74871" w:rsidRDefault="00F74871" w:rsidP="00C20EF2">
      <w:pPr>
        <w:numPr>
          <w:ilvl w:val="0"/>
          <w:numId w:val="115"/>
        </w:numPr>
        <w:spacing w:before="120" w:after="0" w:line="240" w:lineRule="auto"/>
        <w:ind w:left="567"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Permission</w:t>
      </w:r>
    </w:p>
    <w:p w:rsidR="00F74871" w:rsidRPr="00F74871" w:rsidRDefault="00F74871" w:rsidP="00F74871">
      <w:pPr>
        <w:spacing w:before="120" w:after="0" w:line="240" w:lineRule="auto"/>
        <w:ind w:left="2880" w:firstLine="720"/>
        <w:jc w:val="both"/>
        <w:outlineLvl w:val="0"/>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   </w:t>
      </w:r>
    </w:p>
    <w:p w:rsidR="00F74871" w:rsidRPr="00F74871" w:rsidRDefault="00F74871" w:rsidP="00F74871">
      <w:pPr>
        <w:spacing w:before="120" w:after="0" w:line="240" w:lineRule="auto"/>
        <w:ind w:left="567"/>
        <w:jc w:val="both"/>
        <w:outlineLvl w:val="0"/>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The plaintiff/applicant*</w:t>
      </w:r>
      <w:r w:rsidRPr="00F74871">
        <w:rPr>
          <w:rFonts w:ascii="Times New Roman" w:hAnsi="Times New Roman" w:cs="Times New Roman"/>
          <w:snapToGrid w:val="0"/>
          <w:sz w:val="22"/>
          <w:szCs w:val="22"/>
          <w:vertAlign w:val="superscript"/>
          <w:lang w:val="en-US" w:eastAsia="zh-CN"/>
        </w:rPr>
        <w:t xml:space="preserve"> </w:t>
      </w:r>
      <w:r w:rsidRPr="00F74871">
        <w:rPr>
          <w:rFonts w:ascii="Times New Roman" w:hAnsi="Times New Roman" w:cs="Times New Roman"/>
          <w:sz w:val="22"/>
          <w:szCs w:val="22"/>
          <w:lang w:val="en-US" w:eastAsia="zh-CN"/>
        </w:rPr>
        <w:t>be permitted to make this application to the Court.</w:t>
      </w:r>
    </w:p>
    <w:p w:rsidR="00F74871" w:rsidRPr="00F74871" w:rsidRDefault="00F74871" w:rsidP="00F74871">
      <w:pPr>
        <w:tabs>
          <w:tab w:val="num" w:pos="1440"/>
        </w:tabs>
        <w:spacing w:before="120" w:after="0" w:line="240" w:lineRule="auto"/>
        <w:jc w:val="both"/>
        <w:divId w:val="2116439976"/>
        <w:rPr>
          <w:rFonts w:ascii="Times New Roman" w:hAnsi="Times New Roman" w:cs="Times New Roman"/>
          <w:sz w:val="22"/>
          <w:szCs w:val="22"/>
          <w:lang w:val="en-US" w:eastAsia="zh-CN"/>
        </w:rPr>
      </w:pPr>
    </w:p>
    <w:p w:rsidR="00F74871" w:rsidRPr="00F74871" w:rsidRDefault="00F74871" w:rsidP="00C20EF2">
      <w:pPr>
        <w:numPr>
          <w:ilvl w:val="0"/>
          <w:numId w:val="115"/>
        </w:numPr>
        <w:spacing w:before="120" w:after="0" w:line="240" w:lineRule="auto"/>
        <w:ind w:left="567"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Dispensation</w:t>
      </w:r>
    </w:p>
    <w:p w:rsidR="00F74871" w:rsidRPr="00F74871" w:rsidRDefault="00F74871" w:rsidP="00F74871">
      <w:pPr>
        <w:spacing w:before="120" w:after="0" w:line="240" w:lineRule="auto"/>
        <w:ind w:left="567"/>
        <w:jc w:val="both"/>
        <w:divId w:val="2116439976"/>
        <w:rPr>
          <w:rFonts w:ascii="Times New Roman" w:hAnsi="Times New Roman" w:cs="Times New Roman"/>
          <w:sz w:val="22"/>
          <w:szCs w:val="22"/>
          <w:lang w:val="en-US" w:eastAsia="zh-CN"/>
        </w:rPr>
      </w:pPr>
    </w:p>
    <w:p w:rsidR="00F74871" w:rsidRPr="00F74871" w:rsidRDefault="00F74871" w:rsidP="00F74871">
      <w:pPr>
        <w:spacing w:before="120" w:after="0" w:line="240" w:lineRule="auto"/>
        <w:ind w:left="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The Court dispenses with the following:</w:t>
      </w:r>
    </w:p>
    <w:p w:rsidR="00F74871" w:rsidRPr="00F74871" w:rsidRDefault="00F74871" w:rsidP="00F74871">
      <w:pPr>
        <w:spacing w:before="120" w:after="0" w:line="240" w:lineRule="auto"/>
        <w:ind w:left="720"/>
        <w:jc w:val="both"/>
        <w:divId w:val="2116439976"/>
        <w:rPr>
          <w:rFonts w:ascii="Times New Roman" w:hAnsi="Times New Roman" w:cs="Times New Roman"/>
          <w:b/>
          <w:sz w:val="22"/>
          <w:szCs w:val="22"/>
          <w:lang w:val="en-US" w:eastAsia="zh-CN"/>
        </w:rPr>
      </w:pPr>
    </w:p>
    <w:p w:rsidR="00F74871" w:rsidRPr="00F74871" w:rsidRDefault="00F74871" w:rsidP="00C20EF2">
      <w:pPr>
        <w:numPr>
          <w:ilvl w:val="0"/>
          <w:numId w:val="116"/>
        </w:numPr>
        <w:tabs>
          <w:tab w:val="num"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Notification of [</w:t>
      </w:r>
      <w:r w:rsidRPr="00F74871">
        <w:rPr>
          <w:rFonts w:ascii="Times New Roman" w:hAnsi="Times New Roman" w:cs="Times New Roman"/>
          <w:i/>
          <w:sz w:val="22"/>
          <w:szCs w:val="22"/>
          <w:lang w:val="en-US" w:eastAsia="zh-CN"/>
        </w:rPr>
        <w:t>Name of P</w:t>
      </w:r>
      <w:r w:rsidRPr="00F74871">
        <w:rPr>
          <w:rFonts w:ascii="Times New Roman" w:hAnsi="Times New Roman" w:cs="Times New Roman"/>
          <w:sz w:val="22"/>
          <w:szCs w:val="22"/>
          <w:lang w:val="en-US" w:eastAsia="zh-CN"/>
        </w:rPr>
        <w:t>] (“P”) of this application and of the date of the hearing for its final disposal.</w:t>
      </w:r>
    </w:p>
    <w:p w:rsidR="00F74871" w:rsidRPr="00F74871" w:rsidRDefault="00F74871" w:rsidP="00F74871">
      <w:pPr>
        <w:spacing w:before="120" w:after="0" w:line="240" w:lineRule="auto"/>
        <w:ind w:left="1134"/>
        <w:jc w:val="both"/>
        <w:divId w:val="2116439976"/>
        <w:rPr>
          <w:rFonts w:ascii="Times New Roman" w:hAnsi="Times New Roman" w:cs="Times New Roman"/>
          <w:sz w:val="22"/>
          <w:szCs w:val="22"/>
          <w:lang w:eastAsia="zh-CN"/>
        </w:rPr>
      </w:pPr>
      <w:r w:rsidRPr="00F74871">
        <w:rPr>
          <w:rFonts w:ascii="Times New Roman" w:hAnsi="Times New Roman" w:cs="Times New Roman"/>
          <w:sz w:val="22"/>
          <w:szCs w:val="22"/>
          <w:lang w:eastAsia="zh-CN"/>
        </w:rPr>
        <w:t>[</w:t>
      </w:r>
      <w:r w:rsidRPr="00F74871">
        <w:rPr>
          <w:rFonts w:ascii="Times New Roman" w:hAnsi="Times New Roman" w:cs="Times New Roman"/>
          <w:i/>
          <w:sz w:val="22"/>
          <w:szCs w:val="22"/>
          <w:lang w:eastAsia="zh-CN"/>
        </w:rPr>
        <w:t>Note: There is a general requirement to notify P. As such, if the applicant or plaintiff seeks dispensation of notification, an explanation as to why dispensation is sought has to be included in the supporting affidavit</w:t>
      </w:r>
      <w:r w:rsidRPr="00F74871">
        <w:rPr>
          <w:rFonts w:ascii="Times New Roman" w:hAnsi="Times New Roman" w:cs="Times New Roman"/>
          <w:sz w:val="22"/>
          <w:szCs w:val="22"/>
          <w:lang w:eastAsia="zh-CN"/>
        </w:rPr>
        <w:t xml:space="preserve">.] </w:t>
      </w:r>
    </w:p>
    <w:p w:rsidR="00F74871" w:rsidRPr="00F74871" w:rsidRDefault="00F74871" w:rsidP="00C20EF2">
      <w:pPr>
        <w:numPr>
          <w:ilvl w:val="0"/>
          <w:numId w:val="116"/>
        </w:numPr>
        <w:tabs>
          <w:tab w:val="num"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Attendance of the following persons at all hearings for this application:</w:t>
      </w:r>
    </w:p>
    <w:p w:rsidR="00F74871" w:rsidRPr="00F74871" w:rsidRDefault="00F74871" w:rsidP="00F74871">
      <w:pPr>
        <w:tabs>
          <w:tab w:val="num" w:pos="1134"/>
        </w:tabs>
        <w:spacing w:before="120" w:after="0" w:line="240" w:lineRule="auto"/>
        <w:ind w:left="1134"/>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a.</w:t>
      </w:r>
      <w:r w:rsidRPr="00F74871">
        <w:rPr>
          <w:rFonts w:ascii="Times New Roman" w:hAnsi="Times New Roman" w:cs="Times New Roman"/>
          <w:sz w:val="22"/>
          <w:szCs w:val="22"/>
          <w:lang w:val="en-US" w:eastAsia="zh-CN"/>
        </w:rPr>
        <w:tab/>
        <w:t>P;</w:t>
      </w:r>
    </w:p>
    <w:p w:rsidR="00F74871" w:rsidRPr="00F74871" w:rsidRDefault="00F74871" w:rsidP="00F74871">
      <w:pPr>
        <w:tabs>
          <w:tab w:val="num" w:pos="1134"/>
        </w:tabs>
        <w:spacing w:before="120" w:after="0" w:line="240" w:lineRule="auto"/>
        <w:ind w:left="1134"/>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b.</w:t>
      </w:r>
      <w:r w:rsidRPr="00F74871">
        <w:rPr>
          <w:rFonts w:ascii="Times New Roman" w:hAnsi="Times New Roman" w:cs="Times New Roman"/>
          <w:sz w:val="22"/>
          <w:szCs w:val="22"/>
          <w:lang w:val="en-US" w:eastAsia="zh-CN"/>
        </w:rPr>
        <w:tab/>
        <w:t>Dr [</w:t>
      </w:r>
      <w:r w:rsidRPr="00F74871">
        <w:rPr>
          <w:rFonts w:ascii="Times New Roman" w:hAnsi="Times New Roman" w:cs="Times New Roman"/>
          <w:i/>
          <w:sz w:val="22"/>
          <w:szCs w:val="22"/>
          <w:lang w:val="en-US" w:eastAsia="zh-CN"/>
        </w:rPr>
        <w:t>state name of doctor</w:t>
      </w:r>
      <w:r w:rsidRPr="00F74871">
        <w:rPr>
          <w:rFonts w:ascii="Times New Roman" w:hAnsi="Times New Roman" w:cs="Times New Roman"/>
          <w:sz w:val="22"/>
          <w:szCs w:val="22"/>
          <w:lang w:val="en-US" w:eastAsia="zh-CN"/>
        </w:rPr>
        <w:t>] (ID No. [</w:t>
      </w:r>
      <w:r w:rsidRPr="00F74871">
        <w:rPr>
          <w:rFonts w:ascii="Times New Roman" w:hAnsi="Times New Roman" w:cs="Times New Roman"/>
          <w:i/>
          <w:sz w:val="22"/>
          <w:szCs w:val="22"/>
          <w:lang w:val="en-US" w:eastAsia="zh-CN"/>
        </w:rPr>
        <w:t>state number</w:t>
      </w:r>
      <w:r w:rsidRPr="00F74871">
        <w:rPr>
          <w:rFonts w:ascii="Times New Roman" w:hAnsi="Times New Roman" w:cs="Times New Roman"/>
          <w:sz w:val="22"/>
          <w:szCs w:val="22"/>
          <w:lang w:val="en-US" w:eastAsia="zh-CN"/>
        </w:rPr>
        <w:t>]) of (</w:t>
      </w:r>
      <w:r w:rsidRPr="00F74871">
        <w:rPr>
          <w:rFonts w:ascii="Times New Roman" w:hAnsi="Times New Roman" w:cs="Times New Roman"/>
          <w:i/>
          <w:sz w:val="22"/>
          <w:szCs w:val="22"/>
          <w:lang w:val="en-US" w:eastAsia="zh-CN"/>
        </w:rPr>
        <w:t>state address</w:t>
      </w:r>
      <w:r w:rsidRPr="00F74871">
        <w:rPr>
          <w:rFonts w:ascii="Times New Roman" w:hAnsi="Times New Roman" w:cs="Times New Roman"/>
          <w:sz w:val="22"/>
          <w:szCs w:val="22"/>
          <w:lang w:val="en-US" w:eastAsia="zh-CN"/>
        </w:rPr>
        <w:t>).</w:t>
      </w:r>
    </w:p>
    <w:p w:rsidR="00F74871" w:rsidRPr="00F74871" w:rsidRDefault="00F74871" w:rsidP="00C20EF2">
      <w:pPr>
        <w:numPr>
          <w:ilvl w:val="0"/>
          <w:numId w:val="116"/>
        </w:numPr>
        <w:tabs>
          <w:tab w:val="num"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Service of this application on [</w:t>
      </w:r>
      <w:r w:rsidRPr="00F74871">
        <w:rPr>
          <w:rFonts w:ascii="Times New Roman" w:hAnsi="Times New Roman" w:cs="Times New Roman"/>
          <w:i/>
          <w:sz w:val="22"/>
          <w:szCs w:val="22"/>
          <w:lang w:val="en-US" w:eastAsia="zh-CN"/>
        </w:rPr>
        <w:t>state names and ID Numbers</w:t>
      </w:r>
      <w:r w:rsidRPr="00F74871">
        <w:rPr>
          <w:rFonts w:ascii="Times New Roman" w:hAnsi="Times New Roman" w:cs="Times New Roman"/>
          <w:sz w:val="22"/>
          <w:szCs w:val="22"/>
          <w:lang w:val="en-US" w:eastAsia="zh-CN"/>
        </w:rPr>
        <w:t>].</w:t>
      </w:r>
    </w:p>
    <w:p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p>
    <w:p w:rsidR="00F74871" w:rsidRPr="00F74871" w:rsidRDefault="00F74871" w:rsidP="00C20EF2">
      <w:pPr>
        <w:numPr>
          <w:ilvl w:val="0"/>
          <w:numId w:val="115"/>
        </w:numPr>
        <w:spacing w:before="120" w:after="0" w:line="240" w:lineRule="auto"/>
        <w:ind w:left="567"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That the Court be satisfied that:</w:t>
      </w:r>
    </w:p>
    <w:p w:rsidR="00F74871" w:rsidRPr="00F74871" w:rsidRDefault="00F74871" w:rsidP="00F74871">
      <w:pPr>
        <w:spacing w:before="120" w:after="0" w:line="240" w:lineRule="auto"/>
        <w:ind w:left="567"/>
        <w:jc w:val="both"/>
        <w:divId w:val="2116439976"/>
        <w:rPr>
          <w:rFonts w:ascii="Times New Roman" w:hAnsi="Times New Roman" w:cs="Times New Roman"/>
          <w:sz w:val="22"/>
          <w:szCs w:val="22"/>
          <w:lang w:val="en-US" w:eastAsia="zh-CN"/>
        </w:rPr>
      </w:pPr>
    </w:p>
    <w:p w:rsidR="00F74871" w:rsidRPr="00F74871" w:rsidRDefault="00F74871" w:rsidP="00C20EF2">
      <w:pPr>
        <w:numPr>
          <w:ilvl w:val="0"/>
          <w:numId w:val="117"/>
        </w:numPr>
        <w:tabs>
          <w:tab w:val="num"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Name of P</w:t>
      </w:r>
      <w:r w:rsidRPr="00F74871">
        <w:rPr>
          <w:rFonts w:ascii="Times New Roman" w:hAnsi="Times New Roman" w:cs="Times New Roman"/>
          <w:sz w:val="22"/>
          <w:szCs w:val="22"/>
          <w:lang w:val="en-US" w:eastAsia="zh-CN"/>
        </w:rPr>
        <w:t xml:space="preserve">] (“P”) is unable to make various decisions for himself/herself* in relation to a matter or matters concerning P’s personal welfare/property and affairs/personal welfare and property and affairs because of an impairment of, or a disturbance in the functioning of, P’s mind or brain; </w:t>
      </w:r>
    </w:p>
    <w:p w:rsidR="00F74871" w:rsidRPr="00F74871" w:rsidRDefault="00F74871" w:rsidP="00C20EF2">
      <w:pPr>
        <w:numPr>
          <w:ilvl w:val="0"/>
          <w:numId w:val="117"/>
        </w:numPr>
        <w:tabs>
          <w:tab w:val="num"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The purpose for which the order is needed cannot be as effectively achieved in a way that is less restrictive of P’s rights and freedom of action.</w:t>
      </w:r>
    </w:p>
    <w:p w:rsidR="00F74871" w:rsidRPr="00F74871" w:rsidRDefault="00F74871" w:rsidP="00F74871">
      <w:pPr>
        <w:spacing w:before="120" w:after="0" w:line="240" w:lineRule="auto"/>
        <w:ind w:left="900"/>
        <w:jc w:val="both"/>
        <w:divId w:val="2116439976"/>
        <w:rPr>
          <w:rFonts w:ascii="Times New Roman" w:hAnsi="Times New Roman" w:cs="Times New Roman"/>
          <w:sz w:val="22"/>
          <w:szCs w:val="22"/>
          <w:lang w:val="en-US" w:eastAsia="zh-CN"/>
        </w:rPr>
      </w:pPr>
    </w:p>
    <w:p w:rsidR="00F74871" w:rsidRPr="00F74871" w:rsidRDefault="00F74871" w:rsidP="00C20EF2">
      <w:pPr>
        <w:numPr>
          <w:ilvl w:val="0"/>
          <w:numId w:val="115"/>
        </w:numPr>
        <w:spacing w:before="120" w:after="0" w:line="240" w:lineRule="auto"/>
        <w:ind w:left="567"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That the Court orders as follows:-</w:t>
      </w:r>
    </w:p>
    <w:p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        </w:t>
      </w:r>
    </w:p>
    <w:p w:rsidR="00F74871" w:rsidRPr="00F74871" w:rsidRDefault="00F74871" w:rsidP="00F74871">
      <w:pPr>
        <w:tabs>
          <w:tab w:val="left" w:pos="567"/>
          <w:tab w:val="left" w:pos="1134"/>
        </w:tabs>
        <w:spacing w:before="120" w:after="0" w:line="240" w:lineRule="auto"/>
        <w:jc w:val="both"/>
        <w:divId w:val="2116439976"/>
        <w:rPr>
          <w:rFonts w:ascii="Times New Roman" w:hAnsi="Times New Roman" w:cs="Times New Roman"/>
          <w:b/>
          <w:sz w:val="22"/>
          <w:szCs w:val="22"/>
          <w:lang w:val="en-US" w:eastAsia="zh-CN"/>
        </w:rPr>
      </w:pPr>
      <w:r w:rsidRPr="00F74871">
        <w:rPr>
          <w:rFonts w:ascii="Times New Roman" w:hAnsi="Times New Roman" w:cs="Times New Roman"/>
          <w:sz w:val="22"/>
          <w:szCs w:val="22"/>
          <w:lang w:val="en-US" w:eastAsia="zh-CN"/>
        </w:rPr>
        <w:tab/>
        <w:t>(1)</w:t>
      </w:r>
      <w:r w:rsidRPr="00F74871">
        <w:rPr>
          <w:rFonts w:ascii="Times New Roman" w:hAnsi="Times New Roman" w:cs="Times New Roman"/>
          <w:sz w:val="22"/>
          <w:szCs w:val="22"/>
          <w:lang w:val="en-US" w:eastAsia="zh-CN"/>
        </w:rPr>
        <w:tab/>
      </w:r>
      <w:r w:rsidRPr="00F74871">
        <w:rPr>
          <w:rFonts w:ascii="Times New Roman" w:hAnsi="Times New Roman" w:cs="Times New Roman"/>
          <w:b/>
          <w:sz w:val="22"/>
          <w:szCs w:val="22"/>
          <w:lang w:val="en-US" w:eastAsia="zh-CN"/>
        </w:rPr>
        <w:t>Appointment of Deputy/Deputies*</w:t>
      </w:r>
    </w:p>
    <w:p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         </w:t>
      </w:r>
    </w:p>
    <w:p w:rsidR="00F74871" w:rsidRPr="00F74871" w:rsidRDefault="00F74871" w:rsidP="00C20EF2">
      <w:pPr>
        <w:numPr>
          <w:ilvl w:val="0"/>
          <w:numId w:val="118"/>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lastRenderedPageBreak/>
        <w:tab/>
        <w:t>[</w:t>
      </w:r>
      <w:r w:rsidRPr="00F74871">
        <w:rPr>
          <w:rFonts w:ascii="Times New Roman" w:hAnsi="Times New Roman" w:cs="Times New Roman"/>
          <w:i/>
          <w:sz w:val="22"/>
          <w:szCs w:val="22"/>
          <w:lang w:val="en-US" w:eastAsia="zh-CN"/>
        </w:rPr>
        <w:t>State name</w:t>
      </w:r>
      <w:r w:rsidRPr="00F74871">
        <w:rPr>
          <w:rFonts w:ascii="Times New Roman" w:hAnsi="Times New Roman" w:cs="Times New Roman"/>
          <w:sz w:val="22"/>
          <w:szCs w:val="22"/>
          <w:lang w:val="en-US" w:eastAsia="zh-CN"/>
        </w:rPr>
        <w:t>] (ID No. [</w:t>
      </w:r>
      <w:r w:rsidRPr="00F74871">
        <w:rPr>
          <w:rFonts w:ascii="Times New Roman" w:hAnsi="Times New Roman" w:cs="Times New Roman"/>
          <w:i/>
          <w:sz w:val="22"/>
          <w:szCs w:val="22"/>
          <w:lang w:val="en-US" w:eastAsia="zh-CN"/>
        </w:rPr>
        <w:t>state number</w:t>
      </w:r>
      <w:r w:rsidRPr="00F74871">
        <w:rPr>
          <w:rFonts w:ascii="Times New Roman" w:hAnsi="Times New Roman" w:cs="Times New Roman"/>
          <w:sz w:val="22"/>
          <w:szCs w:val="22"/>
          <w:lang w:val="en-US" w:eastAsia="zh-CN"/>
        </w:rPr>
        <w:t>]) of [</w:t>
      </w:r>
      <w:r w:rsidRPr="00F74871">
        <w:rPr>
          <w:rFonts w:ascii="Times New Roman" w:hAnsi="Times New Roman" w:cs="Times New Roman"/>
          <w:i/>
          <w:sz w:val="22"/>
          <w:szCs w:val="22"/>
          <w:lang w:val="en-US" w:eastAsia="zh-CN"/>
        </w:rPr>
        <w:t>state address</w:t>
      </w:r>
      <w:r w:rsidRPr="00F74871">
        <w:rPr>
          <w:rFonts w:ascii="Times New Roman" w:hAnsi="Times New Roman" w:cs="Times New Roman"/>
          <w:sz w:val="22"/>
          <w:szCs w:val="22"/>
          <w:lang w:val="en-US" w:eastAsia="zh-CN"/>
        </w:rPr>
        <w:t xml:space="preserve">] is/are* appointed as deputy/deputies* to make decisions on behalf of P that P is unable to make for himself/herself* in relation to his/her* personal welfare/property and affairs/personal welfare and property and affairs* subject to any conditions or restrictions set out in this order.  </w:t>
      </w:r>
    </w:p>
    <w:p w:rsidR="00F74871" w:rsidRPr="00F74871" w:rsidRDefault="00F74871" w:rsidP="00C20EF2">
      <w:pPr>
        <w:numPr>
          <w:ilvl w:val="0"/>
          <w:numId w:val="118"/>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appointment will last until further order.</w:t>
      </w:r>
    </w:p>
    <w:p w:rsidR="00F74871" w:rsidRPr="00F74871" w:rsidRDefault="00F74871" w:rsidP="00C20EF2">
      <w:pPr>
        <w:numPr>
          <w:ilvl w:val="0"/>
          <w:numId w:val="118"/>
        </w:numPr>
        <w:tabs>
          <w:tab w:val="num" w:pos="1620"/>
        </w:tabs>
        <w:spacing w:before="120" w:after="0" w:line="240" w:lineRule="auto"/>
        <w:ind w:left="1622" w:hanging="488"/>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 xml:space="preserve">[The deputies shall act jointly/jointly and severally* in all matters]* </w:t>
      </w:r>
    </w:p>
    <w:p w:rsidR="00F74871" w:rsidRPr="00F74871" w:rsidRDefault="00F74871" w:rsidP="00F74871">
      <w:pPr>
        <w:spacing w:before="120" w:after="0" w:line="240" w:lineRule="auto"/>
        <w:ind w:left="1622"/>
        <w:jc w:val="both"/>
        <w:divId w:val="2116439976"/>
        <w:rPr>
          <w:rFonts w:ascii="Times New Roman" w:hAnsi="Times New Roman" w:cs="Times New Roman"/>
          <w:sz w:val="22"/>
          <w:szCs w:val="22"/>
          <w:lang w:val="en-US" w:eastAsia="zh-CN"/>
        </w:rPr>
      </w:pPr>
    </w:p>
    <w:p w:rsidR="00F74871" w:rsidRPr="00F74871" w:rsidRDefault="00F74871" w:rsidP="00F74871">
      <w:pPr>
        <w:spacing w:before="120" w:after="0" w:line="240" w:lineRule="auto"/>
        <w:ind w:left="1622"/>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Note: To also include whether or not the deputies act jointly/jointly and severally at the appropriate paragraphs on the deputies’ authority and powers in this Originating Summons</w:t>
      </w:r>
      <w:r w:rsidRPr="00F74871">
        <w:rPr>
          <w:rFonts w:ascii="Times New Roman" w:hAnsi="Times New Roman" w:cs="Times New Roman"/>
          <w:sz w:val="22"/>
          <w:szCs w:val="22"/>
          <w:lang w:val="en-US" w:eastAsia="zh-CN"/>
        </w:rPr>
        <w:t xml:space="preserve">.] </w:t>
      </w:r>
    </w:p>
    <w:p w:rsidR="00F74871" w:rsidRPr="00F74871" w:rsidRDefault="00F74871" w:rsidP="00C20EF2">
      <w:pPr>
        <w:numPr>
          <w:ilvl w:val="0"/>
          <w:numId w:val="118"/>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deputy/deputies* must apply the principles set out in section 3 of the Mental Capacity Act (Cap. 177A)(“MCA”) and have regard to the guidance in the Code of Practice to the MCA.</w:t>
      </w:r>
    </w:p>
    <w:p w:rsidR="00F74871" w:rsidRPr="00F74871" w:rsidRDefault="00F74871" w:rsidP="00C20EF2">
      <w:pPr>
        <w:numPr>
          <w:ilvl w:val="0"/>
          <w:numId w:val="118"/>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deputy/deputies* does/do* not have authority to make a decision on behalf of P in relation to a matter if the deputy/deputies* know(s) or has/have* reasonable grounds for believing that P has capacity in relation to the matter.</w:t>
      </w:r>
    </w:p>
    <w:p w:rsidR="00F74871" w:rsidRPr="00F74871" w:rsidRDefault="00F74871" w:rsidP="00C20EF2">
      <w:pPr>
        <w:numPr>
          <w:ilvl w:val="0"/>
          <w:numId w:val="118"/>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In the event the deputy or any of the deputies (where two or more deputies are appointed) dies, becomes a bankrupt (for a property and affairs deputy) or lacks mental capacity to act as deputy, the following are appointed to succeed that deputy in the stated order:</w:t>
      </w:r>
    </w:p>
    <w:p w:rsidR="00F74871" w:rsidRPr="00F74871" w:rsidRDefault="00F74871" w:rsidP="00C20EF2">
      <w:pPr>
        <w:numPr>
          <w:ilvl w:val="0"/>
          <w:numId w:val="121"/>
        </w:num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State name</w:t>
      </w:r>
      <w:r w:rsidRPr="00F74871">
        <w:rPr>
          <w:rFonts w:ascii="Times New Roman" w:hAnsi="Times New Roman" w:cs="Times New Roman"/>
          <w:sz w:val="22"/>
          <w:szCs w:val="22"/>
          <w:lang w:val="en-US" w:eastAsia="zh-CN"/>
        </w:rPr>
        <w:t>] (ID No. [</w:t>
      </w:r>
      <w:r w:rsidRPr="00F74871">
        <w:rPr>
          <w:rFonts w:ascii="Times New Roman" w:hAnsi="Times New Roman" w:cs="Times New Roman"/>
          <w:i/>
          <w:sz w:val="22"/>
          <w:szCs w:val="22"/>
          <w:lang w:val="en-US" w:eastAsia="zh-CN"/>
        </w:rPr>
        <w:t>state number</w:t>
      </w:r>
      <w:r w:rsidRPr="00F74871">
        <w:rPr>
          <w:rFonts w:ascii="Times New Roman" w:hAnsi="Times New Roman" w:cs="Times New Roman"/>
          <w:sz w:val="22"/>
          <w:szCs w:val="22"/>
          <w:lang w:val="en-US" w:eastAsia="zh-CN"/>
        </w:rPr>
        <w:t>]) of [</w:t>
      </w:r>
      <w:r w:rsidRPr="00F74871">
        <w:rPr>
          <w:rFonts w:ascii="Times New Roman" w:hAnsi="Times New Roman" w:cs="Times New Roman"/>
          <w:i/>
          <w:sz w:val="22"/>
          <w:szCs w:val="22"/>
          <w:lang w:val="en-US" w:eastAsia="zh-CN"/>
        </w:rPr>
        <w:t>state address</w:t>
      </w:r>
      <w:r w:rsidRPr="00F74871">
        <w:rPr>
          <w:rFonts w:ascii="Times New Roman" w:hAnsi="Times New Roman" w:cs="Times New Roman"/>
          <w:sz w:val="22"/>
          <w:szCs w:val="22"/>
          <w:lang w:val="en-US" w:eastAsia="zh-CN"/>
        </w:rPr>
        <w:t>].</w:t>
      </w:r>
    </w:p>
    <w:p w:rsidR="00F74871" w:rsidRPr="00F74871" w:rsidRDefault="00F74871" w:rsidP="00C20EF2">
      <w:pPr>
        <w:numPr>
          <w:ilvl w:val="0"/>
          <w:numId w:val="121"/>
        </w:numPr>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State name</w:t>
      </w:r>
      <w:r w:rsidRPr="00F74871">
        <w:rPr>
          <w:rFonts w:ascii="Times New Roman" w:hAnsi="Times New Roman" w:cs="Times New Roman"/>
          <w:sz w:val="22"/>
          <w:szCs w:val="22"/>
          <w:lang w:val="en-US" w:eastAsia="zh-CN"/>
        </w:rPr>
        <w:t>] (ID No. [</w:t>
      </w:r>
      <w:r w:rsidRPr="00F74871">
        <w:rPr>
          <w:rFonts w:ascii="Times New Roman" w:hAnsi="Times New Roman" w:cs="Times New Roman"/>
          <w:i/>
          <w:sz w:val="22"/>
          <w:szCs w:val="22"/>
          <w:lang w:val="en-US" w:eastAsia="zh-CN"/>
        </w:rPr>
        <w:t>state number</w:t>
      </w:r>
      <w:r w:rsidRPr="00F74871">
        <w:rPr>
          <w:rFonts w:ascii="Times New Roman" w:hAnsi="Times New Roman" w:cs="Times New Roman"/>
          <w:sz w:val="22"/>
          <w:szCs w:val="22"/>
          <w:lang w:val="en-US" w:eastAsia="zh-CN"/>
        </w:rPr>
        <w:t>]) of [</w:t>
      </w:r>
      <w:r w:rsidRPr="00F74871">
        <w:rPr>
          <w:rFonts w:ascii="Times New Roman" w:hAnsi="Times New Roman" w:cs="Times New Roman"/>
          <w:i/>
          <w:sz w:val="22"/>
          <w:szCs w:val="22"/>
          <w:lang w:val="en-US" w:eastAsia="zh-CN"/>
        </w:rPr>
        <w:t>state address</w:t>
      </w:r>
      <w:r w:rsidRPr="00F74871">
        <w:rPr>
          <w:rFonts w:ascii="Times New Roman" w:hAnsi="Times New Roman" w:cs="Times New Roman"/>
          <w:sz w:val="22"/>
          <w:szCs w:val="22"/>
          <w:lang w:val="en-US" w:eastAsia="zh-CN"/>
        </w:rPr>
        <w:t>] etc.</w:t>
      </w:r>
    </w:p>
    <w:p w:rsidR="00F74871" w:rsidRPr="00F74871" w:rsidRDefault="00F74871" w:rsidP="00C20EF2">
      <w:pPr>
        <w:numPr>
          <w:ilvl w:val="0"/>
          <w:numId w:val="118"/>
        </w:numPr>
        <w:tabs>
          <w:tab w:val="num" w:pos="1620"/>
        </w:tabs>
        <w:spacing w:before="120" w:after="0" w:line="240" w:lineRule="auto"/>
        <w:ind w:left="1620" w:hanging="486"/>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 xml:space="preserve">Upon the happening of such an event in paragraph (f), the surviving deputy or remaining deputy together with the successor deputy are to inform the Office of the Public Guardian and to apply to Court providing evidence of the event for the Court to confirm the appointment of the successor deputy. </w:t>
      </w:r>
    </w:p>
    <w:p w:rsidR="00F74871" w:rsidRPr="00F74871" w:rsidRDefault="00F74871" w:rsidP="00F74871">
      <w:pPr>
        <w:spacing w:before="120" w:after="0" w:line="240" w:lineRule="auto"/>
        <w:ind w:left="1620"/>
        <w:jc w:val="both"/>
        <w:divId w:val="2116439976"/>
        <w:rPr>
          <w:rFonts w:ascii="Times New Roman" w:hAnsi="Times New Roman" w:cs="Times New Roman"/>
          <w:sz w:val="22"/>
          <w:szCs w:val="22"/>
          <w:lang w:eastAsia="zh-CN"/>
        </w:rPr>
      </w:pPr>
      <w:r w:rsidRPr="00F74871">
        <w:rPr>
          <w:rFonts w:ascii="Times New Roman" w:hAnsi="Times New Roman" w:cs="Times New Roman"/>
          <w:sz w:val="22"/>
          <w:szCs w:val="22"/>
          <w:lang w:eastAsia="zh-CN"/>
        </w:rPr>
        <w:t>[</w:t>
      </w:r>
      <w:r w:rsidRPr="00F74871">
        <w:rPr>
          <w:rFonts w:ascii="Times New Roman" w:hAnsi="Times New Roman" w:cs="Times New Roman"/>
          <w:i/>
          <w:sz w:val="22"/>
          <w:szCs w:val="22"/>
          <w:lang w:eastAsia="zh-CN"/>
        </w:rPr>
        <w:t>Note: The prayer for successor deputy or deputies should only be included if there is a need for a successor deputy or deputies to be appointed, for example, if the proposed deputy is likely to predecease P</w:t>
      </w:r>
      <w:r w:rsidRPr="00F74871">
        <w:rPr>
          <w:rFonts w:ascii="Times New Roman" w:hAnsi="Times New Roman" w:cs="Times New Roman"/>
          <w:sz w:val="22"/>
          <w:szCs w:val="22"/>
          <w:lang w:eastAsia="zh-CN"/>
        </w:rPr>
        <w:t xml:space="preserve">.] </w:t>
      </w:r>
    </w:p>
    <w:p w:rsidR="00F74871" w:rsidRPr="00F74871" w:rsidRDefault="00F74871" w:rsidP="00F74871">
      <w:pPr>
        <w:tabs>
          <w:tab w:val="num" w:pos="1701"/>
        </w:tabs>
        <w:spacing w:before="120" w:after="0" w:line="240" w:lineRule="auto"/>
        <w:ind w:left="1701"/>
        <w:jc w:val="both"/>
        <w:divId w:val="2116439976"/>
        <w:rPr>
          <w:rFonts w:ascii="Times New Roman" w:hAnsi="Times New Roman" w:cs="Times New Roman"/>
          <w:sz w:val="22"/>
          <w:szCs w:val="22"/>
          <w:lang w:val="en-US" w:eastAsia="zh-CN"/>
        </w:rPr>
      </w:pPr>
    </w:p>
    <w:p w:rsidR="00F74871" w:rsidRPr="00F74871" w:rsidRDefault="00F74871" w:rsidP="00F74871">
      <w:pPr>
        <w:keepNext/>
        <w:tabs>
          <w:tab w:val="left" w:pos="567"/>
          <w:tab w:val="left" w:pos="1134"/>
          <w:tab w:val="left" w:pos="1530"/>
          <w:tab w:val="left" w:pos="162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(2)</w:t>
      </w:r>
      <w:r w:rsidRPr="00F74871">
        <w:rPr>
          <w:rFonts w:ascii="Times New Roman" w:hAnsi="Times New Roman" w:cs="Times New Roman"/>
          <w:b/>
          <w:sz w:val="22"/>
          <w:szCs w:val="22"/>
          <w:lang w:val="en-US" w:eastAsia="zh-CN"/>
        </w:rPr>
        <w:t xml:space="preserve"> </w:t>
      </w:r>
      <w:r w:rsidRPr="00F74871">
        <w:rPr>
          <w:rFonts w:ascii="Times New Roman" w:hAnsi="Times New Roman" w:cs="Times New Roman"/>
          <w:b/>
          <w:sz w:val="22"/>
          <w:szCs w:val="22"/>
          <w:lang w:val="en-US" w:eastAsia="zh-CN"/>
        </w:rPr>
        <w:tab/>
        <w:t>Authority of Deputy/Deputies* in respect of P’s personal welfare:</w:t>
      </w:r>
      <w:r w:rsidRPr="00F74871">
        <w:rPr>
          <w:rFonts w:ascii="Times New Roman" w:hAnsi="Times New Roman" w:cs="Times New Roman"/>
          <w:sz w:val="22"/>
          <w:szCs w:val="22"/>
          <w:lang w:val="en-US" w:eastAsia="zh-CN"/>
        </w:rPr>
        <w:t xml:space="preserve"> </w:t>
      </w:r>
    </w:p>
    <w:p w:rsidR="00F74871" w:rsidRPr="00F74871" w:rsidRDefault="00F74871" w:rsidP="00F74871">
      <w:pPr>
        <w:keepNext/>
        <w:tabs>
          <w:tab w:val="left" w:pos="1134"/>
          <w:tab w:val="left"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(a) </w:t>
      </w:r>
      <w:r w:rsidRPr="00F74871">
        <w:rPr>
          <w:rFonts w:ascii="Times New Roman" w:hAnsi="Times New Roman" w:cs="Times New Roman"/>
          <w:sz w:val="22"/>
          <w:szCs w:val="22"/>
          <w:lang w:val="en-US" w:eastAsia="zh-CN"/>
        </w:rPr>
        <w:tab/>
        <w:t>The Court grants authority to the deputy/deputies* to make the following decisions on behalf of P, that P is unable to make for himself/herself* when the decision needs to be made:</w:t>
      </w:r>
    </w:p>
    <w:p w:rsidR="00F74871" w:rsidRPr="00F74871" w:rsidRDefault="00F74871" w:rsidP="00C20EF2">
      <w:pPr>
        <w:numPr>
          <w:ilvl w:val="0"/>
          <w:numId w:val="122"/>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where P should live;</w:t>
      </w:r>
    </w:p>
    <w:p w:rsidR="00F74871" w:rsidRPr="00F74871" w:rsidRDefault="00F74871" w:rsidP="00C20EF2">
      <w:pPr>
        <w:numPr>
          <w:ilvl w:val="0"/>
          <w:numId w:val="122"/>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with whom P should live;</w:t>
      </w:r>
    </w:p>
    <w:p w:rsidR="00F74871" w:rsidRPr="00F74871" w:rsidRDefault="00F74871" w:rsidP="00C20EF2">
      <w:pPr>
        <w:numPr>
          <w:ilvl w:val="0"/>
          <w:numId w:val="122"/>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consenting to medical or dental examination and treatment on P’s behalf;</w:t>
      </w:r>
    </w:p>
    <w:p w:rsidR="00F74871" w:rsidRPr="00F74871" w:rsidRDefault="00F74871" w:rsidP="00C20EF2">
      <w:pPr>
        <w:numPr>
          <w:ilvl w:val="0"/>
          <w:numId w:val="122"/>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making arrangements for the provision of care services; and</w:t>
      </w:r>
    </w:p>
    <w:p w:rsidR="00F74871" w:rsidRPr="00F74871" w:rsidRDefault="00F74871" w:rsidP="00C20EF2">
      <w:pPr>
        <w:numPr>
          <w:ilvl w:val="0"/>
          <w:numId w:val="122"/>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complaints about P’s care or treatment.</w:t>
      </w:r>
    </w:p>
    <w:p w:rsidR="00F74871" w:rsidRPr="00F74871" w:rsidRDefault="00F74871" w:rsidP="00C20EF2">
      <w:pPr>
        <w:numPr>
          <w:ilvl w:val="0"/>
          <w:numId w:val="122"/>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to state any other matters for which power is sought for deputy/deputies* to make decision</w:t>
      </w:r>
      <w:r w:rsidRPr="00F74871">
        <w:rPr>
          <w:rFonts w:ascii="Times New Roman" w:hAnsi="Times New Roman" w:cs="Times New Roman"/>
          <w:sz w:val="22"/>
          <w:szCs w:val="22"/>
          <w:lang w:val="en-US" w:eastAsia="zh-CN"/>
        </w:rPr>
        <w:t>]</w:t>
      </w:r>
    </w:p>
    <w:p w:rsidR="00F74871" w:rsidRPr="00F74871" w:rsidRDefault="00F74871" w:rsidP="00F74871">
      <w:pPr>
        <w:spacing w:before="120" w:after="0" w:line="240" w:lineRule="auto"/>
        <w:ind w:left="2421"/>
        <w:jc w:val="both"/>
        <w:divId w:val="2116439976"/>
        <w:rPr>
          <w:rFonts w:ascii="Times New Roman" w:hAnsi="Times New Roman" w:cs="Times New Roman"/>
          <w:sz w:val="22"/>
          <w:szCs w:val="22"/>
          <w:lang w:val="en-US" w:eastAsia="zh-CN"/>
        </w:rPr>
      </w:pPr>
    </w:p>
    <w:p w:rsidR="00F74871" w:rsidRPr="00F74871" w:rsidRDefault="00F74871" w:rsidP="00C20EF2">
      <w:pPr>
        <w:numPr>
          <w:ilvl w:val="0"/>
          <w:numId w:val="123"/>
        </w:numPr>
        <w:tabs>
          <w:tab w:val="num" w:pos="1710"/>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For the purpose of giving effect to any decision, the deputy/deputies* may execute or sign any necessary deeds or documents.</w:t>
      </w:r>
    </w:p>
    <w:p w:rsidR="00F74871" w:rsidRPr="00F74871" w:rsidRDefault="00F74871" w:rsidP="00F74871">
      <w:pPr>
        <w:spacing w:before="120" w:after="0" w:line="240" w:lineRule="auto"/>
        <w:ind w:left="360"/>
        <w:jc w:val="both"/>
        <w:divId w:val="2116439976"/>
        <w:rPr>
          <w:rFonts w:ascii="Times New Roman" w:hAnsi="Times New Roman" w:cs="Times New Roman"/>
          <w:sz w:val="22"/>
          <w:szCs w:val="22"/>
          <w:lang w:val="en-US" w:eastAsia="zh-CN"/>
        </w:rPr>
      </w:pPr>
    </w:p>
    <w:p w:rsidR="00F74871" w:rsidRPr="00F74871" w:rsidRDefault="00F74871" w:rsidP="00C20EF2">
      <w:pPr>
        <w:numPr>
          <w:ilvl w:val="0"/>
          <w:numId w:val="123"/>
        </w:numPr>
        <w:tabs>
          <w:tab w:val="num" w:pos="1710"/>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The deputy/deputies* does/do* not have the authority to make the following decisions or to do the following things in relation to P: </w:t>
      </w:r>
    </w:p>
    <w:p w:rsidR="00F74871" w:rsidRPr="00F74871" w:rsidRDefault="00F74871" w:rsidP="00C20EF2">
      <w:pPr>
        <w:numPr>
          <w:ilvl w:val="0"/>
          <w:numId w:val="124"/>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to prohibit any person from having contact with P;</w:t>
      </w:r>
    </w:p>
    <w:p w:rsidR="00F74871" w:rsidRPr="00F74871" w:rsidRDefault="00F74871" w:rsidP="00C20EF2">
      <w:pPr>
        <w:numPr>
          <w:ilvl w:val="0"/>
          <w:numId w:val="124"/>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to direct a person responsible for P’s health care to allow a different person to take over that responsibility;</w:t>
      </w:r>
    </w:p>
    <w:p w:rsidR="00F74871" w:rsidRPr="00F74871" w:rsidRDefault="00F74871" w:rsidP="00C20EF2">
      <w:pPr>
        <w:numPr>
          <w:ilvl w:val="0"/>
          <w:numId w:val="124"/>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to consent to specific treatment if P has made a valid and applicable advance decision to refuse that specific treatment; and</w:t>
      </w:r>
    </w:p>
    <w:p w:rsidR="00F74871" w:rsidRPr="00F74871" w:rsidRDefault="00F74871" w:rsidP="00C20EF2">
      <w:pPr>
        <w:numPr>
          <w:ilvl w:val="0"/>
          <w:numId w:val="124"/>
        </w:numPr>
        <w:tabs>
          <w:tab w:val="left" w:pos="2430"/>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to do an act that is intended to restrain P otherwise than in accordance with the conditions specified in the MCA. </w:t>
      </w:r>
    </w:p>
    <w:p w:rsidR="00F74871" w:rsidRPr="00F74871" w:rsidRDefault="00F74871" w:rsidP="00F74871">
      <w:pPr>
        <w:spacing w:before="120" w:after="0" w:line="240" w:lineRule="auto"/>
        <w:ind w:left="1080"/>
        <w:jc w:val="both"/>
        <w:divId w:val="2116439976"/>
        <w:rPr>
          <w:rFonts w:ascii="Times New Roman" w:hAnsi="Times New Roman" w:cs="Times New Roman"/>
          <w:sz w:val="22"/>
          <w:szCs w:val="22"/>
          <w:lang w:val="en-US" w:eastAsia="zh-CN"/>
        </w:rPr>
      </w:pPr>
    </w:p>
    <w:p w:rsidR="00F74871" w:rsidRPr="00F74871" w:rsidRDefault="00F74871" w:rsidP="00F74871">
      <w:pPr>
        <w:tabs>
          <w:tab w:val="left" w:pos="567"/>
          <w:tab w:val="left" w:pos="1134"/>
        </w:tabs>
        <w:spacing w:before="120" w:after="0" w:line="240" w:lineRule="auto"/>
        <w:ind w:left="1134" w:hanging="1134"/>
        <w:jc w:val="both"/>
        <w:divId w:val="2116439976"/>
        <w:rPr>
          <w:rFonts w:ascii="Times New Roman" w:hAnsi="Times New Roman" w:cs="Times New Roman"/>
          <w:b/>
          <w:sz w:val="22"/>
          <w:szCs w:val="22"/>
          <w:lang w:val="en-US" w:eastAsia="zh-CN"/>
        </w:rPr>
      </w:pPr>
      <w:r w:rsidRPr="00F74871">
        <w:rPr>
          <w:rFonts w:ascii="Times New Roman" w:hAnsi="Times New Roman" w:cs="Times New Roman"/>
          <w:sz w:val="22"/>
          <w:szCs w:val="22"/>
          <w:lang w:val="en-US" w:eastAsia="zh-CN"/>
        </w:rPr>
        <w:tab/>
        <w:t>(3)</w:t>
      </w:r>
      <w:r w:rsidRPr="00F74871">
        <w:rPr>
          <w:rFonts w:ascii="Times New Roman" w:hAnsi="Times New Roman" w:cs="Times New Roman"/>
          <w:b/>
          <w:sz w:val="22"/>
          <w:szCs w:val="22"/>
          <w:lang w:val="en-US" w:eastAsia="zh-CN"/>
        </w:rPr>
        <w:t xml:space="preserve"> </w:t>
      </w:r>
      <w:r w:rsidRPr="00F74871">
        <w:rPr>
          <w:rFonts w:ascii="Times New Roman" w:hAnsi="Times New Roman" w:cs="Times New Roman"/>
          <w:b/>
          <w:sz w:val="22"/>
          <w:szCs w:val="22"/>
          <w:lang w:val="en-US" w:eastAsia="zh-CN"/>
        </w:rPr>
        <w:tab/>
        <w:t xml:space="preserve">Authority of Deputy/Deputies* in respect of the property and affairs of P </w:t>
      </w:r>
    </w:p>
    <w:p w:rsidR="00F74871" w:rsidRPr="00F74871" w:rsidRDefault="00F74871" w:rsidP="00C20EF2">
      <w:pPr>
        <w:numPr>
          <w:ilvl w:val="0"/>
          <w:numId w:val="119"/>
        </w:numPr>
        <w:tabs>
          <w:tab w:val="num"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Court grants general authority to the deputy/deputies* to take possession or control of the property and affairs of P and to exercise the same powers of management as P has as beneficial owner, subject to the terms and conditions set out in this order.</w:t>
      </w:r>
    </w:p>
    <w:p w:rsidR="00F74871" w:rsidRPr="00F74871" w:rsidRDefault="00F74871" w:rsidP="00C20EF2">
      <w:pPr>
        <w:numPr>
          <w:ilvl w:val="0"/>
          <w:numId w:val="119"/>
        </w:numPr>
        <w:tabs>
          <w:tab w:val="num"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deputy/deputies* is/are* authorised to do the following:</w:t>
      </w:r>
    </w:p>
    <w:p w:rsidR="00F74871" w:rsidRPr="00F74871" w:rsidRDefault="00F74871" w:rsidP="00F74871">
      <w:pPr>
        <w:tabs>
          <w:tab w:val="left" w:pos="1710"/>
        </w:tabs>
        <w:spacing w:before="120" w:after="0" w:line="240" w:lineRule="auto"/>
        <w:ind w:left="360"/>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w:t>
      </w:r>
      <w:r w:rsidRPr="00F74871">
        <w:rPr>
          <w:rFonts w:ascii="Times New Roman" w:hAnsi="Times New Roman" w:cs="Times New Roman"/>
          <w:i/>
          <w:sz w:val="22"/>
          <w:szCs w:val="22"/>
          <w:lang w:val="en-US" w:eastAsia="zh-CN"/>
        </w:rPr>
        <w:t>Note:   To include here the relevant powers sought</w:t>
      </w:r>
      <w:r w:rsidRPr="00F74871">
        <w:rPr>
          <w:rFonts w:ascii="Times New Roman" w:hAnsi="Times New Roman" w:cs="Times New Roman"/>
          <w:sz w:val="22"/>
          <w:szCs w:val="22"/>
          <w:lang w:val="en-US" w:eastAsia="zh-CN"/>
        </w:rPr>
        <w:t>]</w:t>
      </w:r>
    </w:p>
    <w:p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p>
    <w:p w:rsidR="00F74871" w:rsidRPr="00F74871" w:rsidRDefault="00F74871" w:rsidP="00F74871">
      <w:pPr>
        <w:tabs>
          <w:tab w:val="left" w:pos="1134"/>
        </w:tabs>
        <w:spacing w:before="120" w:after="0" w:line="240" w:lineRule="auto"/>
        <w:ind w:left="1134"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 xml:space="preserve">(4)    </w:t>
      </w:r>
      <w:r w:rsidRPr="00F74871">
        <w:rPr>
          <w:rFonts w:ascii="Times New Roman" w:hAnsi="Times New Roman" w:cs="Times New Roman"/>
          <w:b/>
          <w:sz w:val="22"/>
          <w:szCs w:val="22"/>
          <w:lang w:val="en-US" w:eastAsia="zh-CN"/>
        </w:rPr>
        <w:t xml:space="preserve">Authority of Deputy/Deputies* in respect of CPF monies and accounts of P </w:t>
      </w:r>
      <w:r w:rsidRPr="00F74871">
        <w:rPr>
          <w:rFonts w:ascii="Times New Roman" w:hAnsi="Times New Roman" w:cs="Times New Roman"/>
          <w:sz w:val="22"/>
          <w:szCs w:val="22"/>
          <w:lang w:val="en-US" w:eastAsia="zh-CN"/>
        </w:rPr>
        <w:t>[where applicable]</w:t>
      </w:r>
    </w:p>
    <w:p w:rsidR="00F74871" w:rsidRPr="00F74871" w:rsidRDefault="00F74871" w:rsidP="00F74871">
      <w:pPr>
        <w:tabs>
          <w:tab w:val="left" w:pos="1134"/>
        </w:tabs>
        <w:spacing w:before="120" w:after="0" w:line="240" w:lineRule="auto"/>
        <w:ind w:left="1134" w:hanging="567"/>
        <w:jc w:val="both"/>
        <w:divId w:val="2116439976"/>
        <w:rPr>
          <w:rFonts w:ascii="Times New Roman" w:hAnsi="Times New Roman" w:cs="Times New Roman"/>
          <w:sz w:val="22"/>
          <w:szCs w:val="22"/>
          <w:lang w:val="en-US" w:eastAsia="zh-CN"/>
        </w:rPr>
      </w:pPr>
    </w:p>
    <w:p w:rsidR="00F74871" w:rsidRPr="00F74871" w:rsidRDefault="00F74871" w:rsidP="00F74871">
      <w:pPr>
        <w:spacing w:before="120" w:after="0" w:line="240" w:lineRule="auto"/>
        <w:ind w:left="1134"/>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Note: Please refer to the sample CPF orders on the website of the Family Justice Courts</w:t>
      </w:r>
      <w:r w:rsidRPr="00F74871">
        <w:rPr>
          <w:rFonts w:ascii="Times New Roman" w:hAnsi="Times New Roman" w:cs="Times New Roman"/>
          <w:sz w:val="22"/>
          <w:szCs w:val="22"/>
          <w:lang w:val="en-US" w:eastAsia="zh-CN"/>
        </w:rPr>
        <w:t>]</w:t>
      </w:r>
    </w:p>
    <w:p w:rsidR="00F74871" w:rsidRPr="00F74871" w:rsidRDefault="00F74871" w:rsidP="00F74871">
      <w:pPr>
        <w:spacing w:before="120" w:after="0" w:line="240" w:lineRule="auto"/>
        <w:ind w:left="1134"/>
        <w:jc w:val="both"/>
        <w:divId w:val="2116439976"/>
        <w:rPr>
          <w:rFonts w:ascii="Times New Roman" w:hAnsi="Times New Roman" w:cs="Times New Roman"/>
          <w:sz w:val="22"/>
          <w:szCs w:val="22"/>
          <w:lang w:val="en-US" w:eastAsia="zh-CN"/>
        </w:rPr>
      </w:pPr>
    </w:p>
    <w:p w:rsidR="00F74871" w:rsidRPr="00F74871" w:rsidRDefault="00F74871" w:rsidP="00F74871">
      <w:pPr>
        <w:tabs>
          <w:tab w:val="left" w:pos="567"/>
          <w:tab w:val="left" w:pos="1134"/>
        </w:tabs>
        <w:spacing w:before="120" w:after="0" w:line="240" w:lineRule="auto"/>
        <w:jc w:val="both"/>
        <w:divId w:val="2116439976"/>
        <w:rPr>
          <w:rFonts w:ascii="Times New Roman" w:hAnsi="Times New Roman" w:cs="Times New Roman"/>
          <w:b/>
          <w:sz w:val="22"/>
          <w:szCs w:val="22"/>
          <w:lang w:val="en-US" w:eastAsia="zh-CN"/>
        </w:rPr>
      </w:pPr>
      <w:r w:rsidRPr="00F74871">
        <w:rPr>
          <w:rFonts w:ascii="Times New Roman" w:hAnsi="Times New Roman" w:cs="Times New Roman"/>
          <w:sz w:val="22"/>
          <w:szCs w:val="22"/>
          <w:lang w:val="en-US" w:eastAsia="zh-CN"/>
        </w:rPr>
        <w:tab/>
        <w:t>(5)</w:t>
      </w:r>
      <w:r w:rsidRPr="00F74871">
        <w:rPr>
          <w:rFonts w:ascii="Times New Roman" w:hAnsi="Times New Roman" w:cs="Times New Roman"/>
          <w:b/>
          <w:sz w:val="22"/>
          <w:szCs w:val="22"/>
          <w:lang w:val="en-US" w:eastAsia="zh-CN"/>
        </w:rPr>
        <w:t xml:space="preserve"> </w:t>
      </w:r>
      <w:r w:rsidRPr="00F74871">
        <w:rPr>
          <w:rFonts w:ascii="Times New Roman" w:hAnsi="Times New Roman" w:cs="Times New Roman"/>
          <w:b/>
          <w:sz w:val="22"/>
          <w:szCs w:val="22"/>
          <w:lang w:val="en-US" w:eastAsia="zh-CN"/>
        </w:rPr>
        <w:tab/>
        <w:t>Costs and Expenses</w:t>
      </w:r>
    </w:p>
    <w:p w:rsidR="00F74871" w:rsidRPr="00F74871" w:rsidRDefault="00F74871" w:rsidP="00C20EF2">
      <w:pPr>
        <w:numPr>
          <w:ilvl w:val="0"/>
          <w:numId w:val="125"/>
        </w:numPr>
        <w:tabs>
          <w:tab w:val="num"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deputy/deputies* is/are* authorised to make payment of reasonable legal costs and disbursements of and incidental to these proceedings from P’s estate.</w:t>
      </w:r>
    </w:p>
    <w:p w:rsidR="00F74871" w:rsidRPr="00F74871" w:rsidRDefault="00F74871" w:rsidP="00F74871">
      <w:pPr>
        <w:spacing w:before="120" w:after="0" w:line="240" w:lineRule="auto"/>
        <w:ind w:left="1008"/>
        <w:jc w:val="both"/>
        <w:divId w:val="2116439976"/>
        <w:rPr>
          <w:rFonts w:ascii="Times New Roman" w:hAnsi="Times New Roman" w:cs="Times New Roman"/>
          <w:b/>
          <w:sz w:val="22"/>
          <w:szCs w:val="22"/>
          <w:lang w:val="en-US" w:eastAsia="zh-CN"/>
        </w:rPr>
      </w:pPr>
    </w:p>
    <w:p w:rsidR="00F74871" w:rsidRPr="00F74871" w:rsidRDefault="00F74871" w:rsidP="00F74871">
      <w:pPr>
        <w:tabs>
          <w:tab w:val="left" w:pos="567"/>
          <w:tab w:val="left" w:pos="1134"/>
        </w:tabs>
        <w:spacing w:before="120" w:after="0" w:line="240" w:lineRule="auto"/>
        <w:jc w:val="both"/>
        <w:divId w:val="2116439976"/>
        <w:rPr>
          <w:rFonts w:ascii="Times New Roman" w:hAnsi="Times New Roman" w:cs="Times New Roman"/>
          <w:b/>
          <w:sz w:val="22"/>
          <w:szCs w:val="22"/>
          <w:lang w:val="en-US" w:eastAsia="zh-CN"/>
        </w:rPr>
      </w:pPr>
      <w:r w:rsidRPr="00F74871">
        <w:rPr>
          <w:rFonts w:ascii="Times New Roman" w:hAnsi="Times New Roman" w:cs="Times New Roman"/>
          <w:b/>
          <w:sz w:val="22"/>
          <w:szCs w:val="22"/>
          <w:lang w:val="en-US" w:eastAsia="zh-CN"/>
        </w:rPr>
        <w:t xml:space="preserve"> </w:t>
      </w:r>
      <w:r w:rsidRPr="00F74871">
        <w:rPr>
          <w:rFonts w:ascii="Times New Roman" w:hAnsi="Times New Roman" w:cs="Times New Roman"/>
          <w:b/>
          <w:sz w:val="22"/>
          <w:szCs w:val="22"/>
          <w:lang w:val="en-US" w:eastAsia="zh-CN"/>
        </w:rPr>
        <w:tab/>
      </w:r>
      <w:r w:rsidRPr="00F74871">
        <w:rPr>
          <w:rFonts w:ascii="Times New Roman" w:hAnsi="Times New Roman" w:cs="Times New Roman"/>
          <w:sz w:val="22"/>
          <w:szCs w:val="22"/>
          <w:lang w:val="en-US" w:eastAsia="zh-CN"/>
        </w:rPr>
        <w:t>(6)</w:t>
      </w:r>
      <w:r w:rsidRPr="00F74871">
        <w:rPr>
          <w:rFonts w:ascii="Times New Roman" w:hAnsi="Times New Roman" w:cs="Times New Roman"/>
          <w:b/>
          <w:sz w:val="22"/>
          <w:szCs w:val="22"/>
          <w:lang w:val="en-US" w:eastAsia="zh-CN"/>
        </w:rPr>
        <w:t xml:space="preserve"> </w:t>
      </w:r>
      <w:r w:rsidRPr="00F74871">
        <w:rPr>
          <w:rFonts w:ascii="Times New Roman" w:hAnsi="Times New Roman" w:cs="Times New Roman"/>
          <w:b/>
          <w:sz w:val="22"/>
          <w:szCs w:val="22"/>
          <w:lang w:val="en-US" w:eastAsia="zh-CN"/>
        </w:rPr>
        <w:tab/>
        <w:t>Reports</w:t>
      </w:r>
    </w:p>
    <w:p w:rsidR="00F74871" w:rsidRPr="00F74871" w:rsidRDefault="00F74871" w:rsidP="00F74871">
      <w:pPr>
        <w:spacing w:before="120" w:after="0" w:line="240" w:lineRule="auto"/>
        <w:jc w:val="both"/>
        <w:divId w:val="2116439976"/>
        <w:rPr>
          <w:rFonts w:ascii="Times New Roman" w:hAnsi="Times New Roman" w:cs="Times New Roman"/>
          <w:b/>
          <w:sz w:val="22"/>
          <w:szCs w:val="22"/>
          <w:lang w:val="en-US" w:eastAsia="zh-CN"/>
        </w:rPr>
      </w:pPr>
    </w:p>
    <w:p w:rsidR="00F74871" w:rsidRPr="00F74871" w:rsidRDefault="00F74871" w:rsidP="00C20EF2">
      <w:pPr>
        <w:numPr>
          <w:ilvl w:val="0"/>
          <w:numId w:val="120"/>
        </w:numPr>
        <w:tabs>
          <w:tab w:val="left"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 xml:space="preserve">The deputy/deputies* is/are* (jointly) required to keep a record of any decisions made or acts done for the personal welfare of P pursuant to this order and the reasons for making or doing them. </w:t>
      </w:r>
    </w:p>
    <w:p w:rsidR="00F74871" w:rsidRPr="00F74871" w:rsidRDefault="00F74871" w:rsidP="00F74871">
      <w:pPr>
        <w:tabs>
          <w:tab w:val="left" w:pos="1701"/>
        </w:tabs>
        <w:spacing w:before="120" w:after="0" w:line="240" w:lineRule="auto"/>
        <w:ind w:left="1701"/>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For example, a decision that P will not undergo a medical procedure is to be recorded and the reason to be provided.</w:t>
      </w:r>
      <w:r w:rsidRPr="00F74871">
        <w:rPr>
          <w:rFonts w:ascii="Times New Roman" w:hAnsi="Times New Roman" w:cs="Times New Roman"/>
          <w:sz w:val="22"/>
          <w:szCs w:val="22"/>
          <w:lang w:val="en-US" w:eastAsia="zh-CN"/>
        </w:rPr>
        <w:t>]</w:t>
      </w:r>
    </w:p>
    <w:p w:rsidR="00F74871" w:rsidRPr="00F74871" w:rsidRDefault="00F74871" w:rsidP="00C20EF2">
      <w:pPr>
        <w:numPr>
          <w:ilvl w:val="0"/>
          <w:numId w:val="120"/>
        </w:numPr>
        <w:tabs>
          <w:tab w:val="left"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The deputy/deputies* is/are* (jointly) required to keep statements, vouchers, receipts and other financial records in the administration of P’s property and affairs. The deputy/deputies* is/are* also (jointly) required to keep a record of decisions made or acts done relating to P’s property and affairs.</w:t>
      </w:r>
    </w:p>
    <w:p w:rsidR="00F74871" w:rsidRPr="00F74871" w:rsidRDefault="00F74871" w:rsidP="00F74871">
      <w:pPr>
        <w:tabs>
          <w:tab w:val="left" w:pos="1701"/>
        </w:tabs>
        <w:spacing w:before="120" w:after="0" w:line="240" w:lineRule="auto"/>
        <w:ind w:left="1701"/>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w:t>
      </w:r>
      <w:r w:rsidRPr="00F74871">
        <w:rPr>
          <w:rFonts w:ascii="Times New Roman" w:hAnsi="Times New Roman" w:cs="Times New Roman"/>
          <w:i/>
          <w:sz w:val="22"/>
          <w:szCs w:val="22"/>
          <w:lang w:val="en-US" w:eastAsia="zh-CN"/>
        </w:rPr>
        <w:t>For example, a decision not to expend monies for a medical procedure for P which is medically indicated is to be recorded and the reason to be provided.</w:t>
      </w:r>
      <w:r w:rsidRPr="00F74871">
        <w:rPr>
          <w:rFonts w:ascii="Times New Roman" w:hAnsi="Times New Roman" w:cs="Times New Roman"/>
          <w:sz w:val="22"/>
          <w:szCs w:val="22"/>
          <w:lang w:val="en-US" w:eastAsia="zh-CN"/>
        </w:rPr>
        <w:t>]</w:t>
      </w:r>
    </w:p>
    <w:p w:rsidR="00F74871" w:rsidRPr="00F74871" w:rsidRDefault="00F74871" w:rsidP="00C20EF2">
      <w:pPr>
        <w:numPr>
          <w:ilvl w:val="0"/>
          <w:numId w:val="120"/>
        </w:numPr>
        <w:tabs>
          <w:tab w:val="left"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 xml:space="preserve">The deputy/deputies* must (jointly) complete and file an annual report relating to P’s personal welfare and property and affairs to the Public Guardian and further reports at any time as may be required by the Public Guardian.  </w:t>
      </w:r>
    </w:p>
    <w:p w:rsidR="00F74871" w:rsidRPr="00F74871" w:rsidRDefault="00F74871" w:rsidP="00C20EF2">
      <w:pPr>
        <w:numPr>
          <w:ilvl w:val="0"/>
          <w:numId w:val="120"/>
        </w:numPr>
        <w:tabs>
          <w:tab w:val="left" w:pos="1701"/>
        </w:tabs>
        <w:spacing w:before="120" w:after="0" w:line="240" w:lineRule="auto"/>
        <w:ind w:left="1701" w:hanging="567"/>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lastRenderedPageBreak/>
        <w:t>Reports to the Public Guardian must contain such information and be in such form as may be required by the Public Guardian and must contain (but are not limited to) the following:</w:t>
      </w:r>
    </w:p>
    <w:p w:rsidR="00F74871" w:rsidRPr="00F74871" w:rsidRDefault="00F74871" w:rsidP="00F74871">
      <w:pPr>
        <w:spacing w:before="120" w:after="0" w:line="240" w:lineRule="auto"/>
        <w:ind w:left="2880" w:hanging="720"/>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(i)</w:t>
      </w:r>
      <w:r w:rsidRPr="00F74871">
        <w:rPr>
          <w:rFonts w:ascii="Times New Roman" w:hAnsi="Times New Roman" w:cs="Times New Roman"/>
          <w:sz w:val="22"/>
          <w:szCs w:val="22"/>
          <w:lang w:val="en-US" w:eastAsia="zh-CN"/>
        </w:rPr>
        <w:tab/>
        <w:t>a record of any decisions made or acts done for the personal welfare of P and the reasons for making or doing them;</w:t>
      </w:r>
    </w:p>
    <w:p w:rsidR="00F74871" w:rsidRPr="00F74871" w:rsidRDefault="00F74871" w:rsidP="00F74871">
      <w:pPr>
        <w:spacing w:before="120" w:after="0" w:line="240" w:lineRule="auto"/>
        <w:ind w:left="2880" w:hanging="720"/>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(ii)</w:t>
      </w:r>
      <w:r w:rsidRPr="00F74871">
        <w:rPr>
          <w:rFonts w:ascii="Times New Roman" w:hAnsi="Times New Roman" w:cs="Times New Roman"/>
          <w:sz w:val="22"/>
          <w:szCs w:val="22"/>
          <w:lang w:val="en-US" w:eastAsia="zh-CN"/>
        </w:rPr>
        <w:tab/>
        <w:t>a record of decisions made or acts done relating to P’s property and affairs;</w:t>
      </w:r>
    </w:p>
    <w:p w:rsidR="00F74871" w:rsidRPr="00F74871" w:rsidRDefault="00F74871" w:rsidP="00F74871">
      <w:pPr>
        <w:spacing w:before="120" w:after="0" w:line="240" w:lineRule="auto"/>
        <w:ind w:left="2880" w:hanging="720"/>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(iii)</w:t>
      </w:r>
      <w:r w:rsidRPr="00F74871">
        <w:rPr>
          <w:rFonts w:ascii="Times New Roman" w:hAnsi="Times New Roman" w:cs="Times New Roman"/>
          <w:sz w:val="22"/>
          <w:szCs w:val="22"/>
          <w:lang w:val="en-US" w:eastAsia="zh-CN"/>
        </w:rPr>
        <w:tab/>
        <w:t>an inventory of the assets belonging to P and the value and location of the assets; and</w:t>
      </w:r>
    </w:p>
    <w:p w:rsidR="00F74871" w:rsidRPr="00F74871" w:rsidRDefault="00F74871" w:rsidP="00F74871">
      <w:pPr>
        <w:spacing w:before="120" w:after="0" w:line="240" w:lineRule="auto"/>
        <w:ind w:left="2880" w:hanging="720"/>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(iv)</w:t>
      </w:r>
      <w:r w:rsidRPr="00F74871">
        <w:rPr>
          <w:rFonts w:ascii="Times New Roman" w:hAnsi="Times New Roman" w:cs="Times New Roman"/>
          <w:sz w:val="22"/>
          <w:szCs w:val="22"/>
          <w:lang w:val="en-US" w:eastAsia="zh-CN"/>
        </w:rPr>
        <w:tab/>
        <w:t>statements, vouchers, receipts and other financial records in the administration of P’s property and affairs.</w:t>
      </w:r>
    </w:p>
    <w:p w:rsidR="00F74871" w:rsidRPr="00F74871" w:rsidRDefault="00F74871" w:rsidP="00F74871">
      <w:pPr>
        <w:tabs>
          <w:tab w:val="left" w:pos="567"/>
          <w:tab w:val="left" w:pos="1134"/>
        </w:tabs>
        <w:spacing w:before="120" w:after="0" w:line="240" w:lineRule="auto"/>
        <w:jc w:val="both"/>
        <w:divId w:val="2116439976"/>
        <w:rPr>
          <w:rFonts w:ascii="Times New Roman" w:hAnsi="Times New Roman" w:cs="Times New Roman"/>
          <w:sz w:val="22"/>
          <w:szCs w:val="22"/>
          <w:lang w:val="en-US" w:eastAsia="zh-CN"/>
        </w:rPr>
      </w:pPr>
    </w:p>
    <w:p w:rsidR="00F74871" w:rsidRPr="00F74871" w:rsidRDefault="00F74871" w:rsidP="00F74871">
      <w:pPr>
        <w:tabs>
          <w:tab w:val="left" w:pos="567"/>
          <w:tab w:val="left" w:pos="1134"/>
        </w:tabs>
        <w:spacing w:before="120" w:after="0" w:line="240" w:lineRule="auto"/>
        <w:jc w:val="both"/>
        <w:divId w:val="2116439976"/>
        <w:rPr>
          <w:rFonts w:ascii="Times New Roman" w:hAnsi="Times New Roman" w:cs="Times New Roman"/>
          <w:sz w:val="22"/>
          <w:szCs w:val="22"/>
          <w:lang w:val="en-US" w:eastAsia="zh-CN"/>
        </w:rPr>
      </w:pPr>
      <w:r w:rsidRPr="00F74871">
        <w:rPr>
          <w:rFonts w:ascii="Times New Roman" w:hAnsi="Times New Roman" w:cs="Times New Roman"/>
          <w:sz w:val="22"/>
          <w:szCs w:val="22"/>
          <w:lang w:val="en-US" w:eastAsia="zh-CN"/>
        </w:rPr>
        <w:tab/>
        <w:t>(7)</w:t>
      </w:r>
      <w:r w:rsidRPr="00F74871">
        <w:rPr>
          <w:rFonts w:ascii="Times New Roman" w:hAnsi="Times New Roman" w:cs="Times New Roman"/>
          <w:sz w:val="22"/>
          <w:szCs w:val="22"/>
          <w:lang w:val="en-US" w:eastAsia="zh-CN"/>
        </w:rPr>
        <w:tab/>
        <w:t>There be liberty to apply.</w:t>
      </w:r>
    </w:p>
    <w:p w:rsidR="00F74871" w:rsidRPr="00F74871" w:rsidRDefault="00F74871" w:rsidP="00F74871">
      <w:pPr>
        <w:divId w:val="2116439976"/>
        <w:rPr>
          <w:rFonts w:ascii="Times New Roman" w:hAnsi="Times New Roman" w:cs="Times New Roman"/>
          <w:strike/>
          <w:sz w:val="22"/>
          <w:szCs w:val="22"/>
        </w:rPr>
      </w:pPr>
      <w:r w:rsidRPr="00F74871">
        <w:rPr>
          <w:rFonts w:ascii="Times New Roman" w:hAnsi="Times New Roman" w:cs="Times New Roman"/>
          <w:strike/>
          <w:sz w:val="22"/>
          <w:szCs w:val="22"/>
        </w:rPr>
        <w:br w:type="page"/>
      </w:r>
    </w:p>
    <w:p w:rsidR="00F74871" w:rsidRPr="00F74871" w:rsidRDefault="00F74871" w:rsidP="00F74871">
      <w:pPr>
        <w:spacing w:before="120" w:after="0" w:line="240" w:lineRule="auto"/>
        <w:jc w:val="center"/>
        <w:outlineLvl w:val="0"/>
        <w:divId w:val="2116439976"/>
        <w:rPr>
          <w:rFonts w:ascii="Times New Roman" w:hAnsi="Times New Roman" w:cs="Times New Roman"/>
          <w:i/>
          <w:sz w:val="22"/>
          <w:szCs w:val="22"/>
          <w:vertAlign w:val="superscript"/>
          <w:lang w:val="en-US" w:eastAsia="zh-CN"/>
        </w:rPr>
      </w:pPr>
      <w:r w:rsidRPr="00F74871">
        <w:rPr>
          <w:rFonts w:ascii="Times New Roman" w:hAnsi="Times New Roman" w:cs="Times New Roman"/>
          <w:i/>
          <w:sz w:val="22"/>
          <w:szCs w:val="22"/>
          <w:lang w:val="en-US" w:eastAsia="zh-CN"/>
        </w:rPr>
        <w:lastRenderedPageBreak/>
        <w:t>Memorandum to be subscribed on the summons</w:t>
      </w:r>
      <w:r w:rsidRPr="00F74871">
        <w:rPr>
          <w:rFonts w:ascii="Times New Roman" w:hAnsi="Times New Roman" w:cs="Times New Roman"/>
          <w:i/>
          <w:sz w:val="22"/>
          <w:szCs w:val="22"/>
          <w:vertAlign w:val="superscript"/>
          <w:lang w:val="en-US" w:eastAsia="zh-CN"/>
        </w:rPr>
        <w:t>#</w:t>
      </w:r>
    </w:p>
    <w:p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p>
    <w:p w:rsidR="00F74871" w:rsidRPr="00F74871" w:rsidRDefault="00F74871" w:rsidP="00C20EF2">
      <w:pPr>
        <w:numPr>
          <w:ilvl w:val="0"/>
          <w:numId w:val="111"/>
        </w:num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If you intend to contest the application or any part of it, you are required to file an affidavit stating the grounds of your objection within 21 days of service after the date on which you were served with this summons.</w:t>
      </w:r>
    </w:p>
    <w:p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p>
    <w:p w:rsidR="00F74871" w:rsidRPr="00F74871" w:rsidRDefault="00F74871" w:rsidP="00C20EF2">
      <w:pPr>
        <w:numPr>
          <w:ilvl w:val="0"/>
          <w:numId w:val="111"/>
        </w:num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If you do not attend personally or by your counsel or solicitor at the time and place stated in this summons, such order may be made as the Court may think just and expedient.</w:t>
      </w:r>
    </w:p>
    <w:p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p>
    <w:p w:rsidR="00F74871" w:rsidRPr="00F74871" w:rsidRDefault="00F74871" w:rsidP="00C20EF2">
      <w:pPr>
        <w:numPr>
          <w:ilvl w:val="0"/>
          <w:numId w:val="111"/>
        </w:num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This summons is filed by</w:t>
      </w:r>
      <w:r w:rsidRPr="00F74871">
        <w:rPr>
          <w:rFonts w:ascii="Times New Roman" w:hAnsi="Times New Roman" w:cs="Times New Roman"/>
          <w:i/>
          <w:sz w:val="22"/>
          <w:szCs w:val="22"/>
          <w:u w:val="single"/>
          <w:lang w:val="en-US" w:eastAsia="zh-CN"/>
        </w:rPr>
        <w:t xml:space="preserve"> [name of firm], </w:t>
      </w:r>
      <w:r w:rsidRPr="00F74871">
        <w:rPr>
          <w:rFonts w:ascii="Times New Roman" w:hAnsi="Times New Roman" w:cs="Times New Roman"/>
          <w:i/>
          <w:sz w:val="22"/>
          <w:szCs w:val="22"/>
          <w:lang w:val="en-US" w:eastAsia="zh-CN"/>
        </w:rPr>
        <w:t>the solicitor for the said plaintiff whose address is [address].</w:t>
      </w:r>
    </w:p>
    <w:p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p>
    <w:p w:rsidR="00F74871" w:rsidRPr="00F74871" w:rsidRDefault="00F74871" w:rsidP="00F74871">
      <w:pPr>
        <w:spacing w:before="120" w:after="0" w:line="240" w:lineRule="auto"/>
        <w:ind w:left="1080"/>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 xml:space="preserve">(or where the plaintiff sues in person) </w:t>
      </w:r>
    </w:p>
    <w:p w:rsidR="00F74871" w:rsidRPr="00F74871" w:rsidRDefault="00F74871" w:rsidP="00F74871">
      <w:pPr>
        <w:spacing w:before="120" w:after="0" w:line="240" w:lineRule="auto"/>
        <w:ind w:left="1080"/>
        <w:jc w:val="both"/>
        <w:divId w:val="2116439976"/>
        <w:rPr>
          <w:rFonts w:ascii="Times New Roman" w:hAnsi="Times New Roman" w:cs="Times New Roman"/>
          <w:i/>
          <w:sz w:val="22"/>
          <w:szCs w:val="22"/>
          <w:lang w:val="en-US" w:eastAsia="zh-CN"/>
        </w:rPr>
      </w:pPr>
    </w:p>
    <w:p w:rsidR="00F74871" w:rsidRPr="00F74871" w:rsidRDefault="00F74871" w:rsidP="00F74871">
      <w:pPr>
        <w:spacing w:before="120" w:after="0" w:line="240" w:lineRule="auto"/>
        <w:ind w:left="1080"/>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This summons is filed by the said plaintiff who resides at [address] and is (state occupation) and (if the plaintiff does not reside within the jurisdiction) whose address for service is [address].</w:t>
      </w:r>
    </w:p>
    <w:p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p>
    <w:p w:rsidR="00F74871" w:rsidRPr="00F74871" w:rsidRDefault="00F74871" w:rsidP="00C20EF2">
      <w:pPr>
        <w:numPr>
          <w:ilvl w:val="0"/>
          <w:numId w:val="111"/>
        </w:num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This summons may not be served more than 6 months after the above date unless renewed by order of the Court.</w:t>
      </w:r>
    </w:p>
    <w:p w:rsidR="00F74871" w:rsidRPr="00F74871" w:rsidRDefault="00F74871" w:rsidP="00F74871">
      <w:pPr>
        <w:spacing w:before="120" w:after="0" w:line="240" w:lineRule="auto"/>
        <w:ind w:left="360"/>
        <w:jc w:val="both"/>
        <w:divId w:val="2116439976"/>
        <w:rPr>
          <w:rFonts w:ascii="Times New Roman" w:hAnsi="Times New Roman" w:cs="Times New Roman"/>
          <w:i/>
          <w:sz w:val="22"/>
          <w:szCs w:val="22"/>
          <w:lang w:val="en-US" w:eastAsia="zh-CN"/>
        </w:rPr>
      </w:pPr>
    </w:p>
    <w:p w:rsidR="00F74871" w:rsidRPr="00F74871" w:rsidRDefault="00F74871" w:rsidP="00C20EF2">
      <w:pPr>
        <w:numPr>
          <w:ilvl w:val="0"/>
          <w:numId w:val="111"/>
        </w:num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lang w:val="en-US" w:eastAsia="zh-CN"/>
        </w:rPr>
        <w:t>Unless otherwise provided in any written law, where the plaintiff intends to adduce evidence in support of an originating summons he must do so by affidavit, and must file the affidavit or affidavits and serve a copy thereof on every defendant not later than 7 days after the service of the originating summons.</w:t>
      </w:r>
    </w:p>
    <w:p w:rsidR="00F74871" w:rsidRPr="00F74871" w:rsidRDefault="00F74871" w:rsidP="00F74871">
      <w:pPr>
        <w:spacing w:before="120" w:after="0" w:line="240" w:lineRule="auto"/>
        <w:jc w:val="both"/>
        <w:divId w:val="2116439976"/>
        <w:rPr>
          <w:rFonts w:ascii="Times New Roman" w:hAnsi="Times New Roman" w:cs="Times New Roman"/>
          <w:sz w:val="22"/>
          <w:szCs w:val="22"/>
          <w:lang w:val="en-US" w:eastAsia="zh-CN"/>
        </w:rPr>
      </w:pPr>
    </w:p>
    <w:p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vertAlign w:val="superscript"/>
          <w:lang w:val="en-US" w:eastAsia="zh-CN"/>
        </w:rPr>
        <w:t xml:space="preserve">+ </w:t>
      </w:r>
      <w:r w:rsidRPr="00F74871">
        <w:rPr>
          <w:rFonts w:ascii="Times New Roman" w:hAnsi="Times New Roman" w:cs="Times New Roman"/>
          <w:i/>
          <w:sz w:val="22"/>
          <w:szCs w:val="22"/>
          <w:lang w:val="en-US" w:eastAsia="zh-CN"/>
        </w:rPr>
        <w:t xml:space="preserve">To use “Applicant” if this is an ex parte application. </w:t>
      </w:r>
    </w:p>
    <w:p w:rsidR="00F74871" w:rsidRPr="00F74871" w:rsidRDefault="00F74871" w:rsidP="00F74871">
      <w:pPr>
        <w:spacing w:before="120" w:after="0" w:line="240" w:lineRule="auto"/>
        <w:jc w:val="both"/>
        <w:divId w:val="2116439976"/>
        <w:rPr>
          <w:rFonts w:ascii="Times New Roman" w:hAnsi="Times New Roman" w:cs="Times New Roman"/>
          <w:i/>
          <w:sz w:val="22"/>
          <w:szCs w:val="22"/>
          <w:lang w:val="en-US" w:eastAsia="zh-CN"/>
        </w:rPr>
      </w:pPr>
      <w:r w:rsidRPr="00F74871">
        <w:rPr>
          <w:rFonts w:ascii="Times New Roman" w:hAnsi="Times New Roman" w:cs="Times New Roman"/>
          <w:i/>
          <w:sz w:val="22"/>
          <w:szCs w:val="22"/>
          <w:vertAlign w:val="superscript"/>
          <w:lang w:val="en-US" w:eastAsia="zh-CN"/>
        </w:rPr>
        <w:t xml:space="preserve"># </w:t>
      </w:r>
      <w:r w:rsidRPr="00F74871">
        <w:rPr>
          <w:rFonts w:ascii="Times New Roman" w:hAnsi="Times New Roman" w:cs="Times New Roman"/>
          <w:i/>
          <w:sz w:val="22"/>
          <w:szCs w:val="22"/>
          <w:lang w:val="en-US" w:eastAsia="zh-CN"/>
        </w:rPr>
        <w:t xml:space="preserve">To delete if this is an ex parte application.  </w:t>
      </w:r>
    </w:p>
    <w:p w:rsidR="00F74871" w:rsidRDefault="00F74871" w:rsidP="00F74871">
      <w:pPr>
        <w:divId w:val="2116439976"/>
        <w:rPr>
          <w:rFonts w:ascii="Times New Roman" w:hAnsi="Times New Roman" w:cs="Times New Roman"/>
          <w:strike/>
        </w:rPr>
      </w:pPr>
      <w:r w:rsidRPr="00F74871">
        <w:rPr>
          <w:rFonts w:ascii="Times New Roman" w:hAnsi="Times New Roman" w:cs="Times New Roman"/>
          <w:snapToGrid w:val="0"/>
          <w:sz w:val="22"/>
          <w:szCs w:val="22"/>
          <w:lang w:val="en-US" w:eastAsia="zh-CN"/>
        </w:rPr>
        <w:t>*</w:t>
      </w:r>
      <w:r w:rsidRPr="00F74871">
        <w:rPr>
          <w:rFonts w:ascii="Times New Roman" w:hAnsi="Times New Roman" w:cs="Times New Roman"/>
          <w:i/>
          <w:snapToGrid w:val="0"/>
          <w:sz w:val="22"/>
          <w:szCs w:val="22"/>
          <w:lang w:val="en-US" w:eastAsia="zh-CN"/>
        </w:rPr>
        <w:t>Delete where inapplicable</w:t>
      </w:r>
      <w:r w:rsidRPr="00641773">
        <w:rPr>
          <w:rFonts w:ascii="Times New Roman" w:hAnsi="Times New Roman" w:cs="Times New Roman"/>
          <w:i/>
          <w:snapToGrid w:val="0"/>
          <w:lang w:val="en-US" w:eastAsia="zh-CN"/>
        </w:rPr>
        <w:t>.</w:t>
      </w:r>
    </w:p>
    <w:p w:rsidR="00F74871" w:rsidRPr="00CD30EA" w:rsidRDefault="00F74871" w:rsidP="00F74871">
      <w:pPr>
        <w:divId w:val="2116439976"/>
        <w:rPr>
          <w:rFonts w:ascii="Times New Roman" w:hAnsi="Times New Roman" w:cs="Times New Roman"/>
        </w:rPr>
      </w:pPr>
    </w:p>
    <w:p w:rsidR="00F74871" w:rsidRPr="00CD30EA" w:rsidRDefault="00F74871" w:rsidP="00F74871">
      <w:pPr>
        <w:divId w:val="2116439976"/>
        <w:rPr>
          <w:rFonts w:ascii="Times New Roman" w:hAnsi="Times New Roman" w:cs="Times New Roman"/>
        </w:rPr>
      </w:pPr>
    </w:p>
    <w:p w:rsidR="00F74871" w:rsidRPr="00CD30EA" w:rsidRDefault="00F74871" w:rsidP="00F74871">
      <w:pPr>
        <w:divId w:val="2116439976"/>
        <w:rPr>
          <w:rFonts w:ascii="Times New Roman" w:hAnsi="Times New Roman" w:cs="Times New Roman"/>
        </w:rPr>
      </w:pPr>
    </w:p>
    <w:p w:rsidR="00F74871" w:rsidRPr="00CD30EA" w:rsidRDefault="00F74871" w:rsidP="00F74871">
      <w:pPr>
        <w:divId w:val="2116439976"/>
        <w:rPr>
          <w:rFonts w:ascii="Times New Roman" w:hAnsi="Times New Roman" w:cs="Times New Roman"/>
        </w:rPr>
      </w:pPr>
    </w:p>
    <w:p w:rsidR="00F74871" w:rsidRPr="00CD30EA" w:rsidRDefault="00F74871" w:rsidP="00F74871">
      <w:pPr>
        <w:divId w:val="2116439976"/>
        <w:rPr>
          <w:rFonts w:ascii="Times New Roman" w:hAnsi="Times New Roman" w:cs="Times New Roman"/>
        </w:rPr>
      </w:pPr>
    </w:p>
    <w:p w:rsidR="00F74871" w:rsidRDefault="00F74871" w:rsidP="00F74871">
      <w:pPr>
        <w:divId w:val="2116439976"/>
        <w:rPr>
          <w:rFonts w:ascii="Times New Roman" w:hAnsi="Times New Roman" w:cs="Times New Roman"/>
        </w:rPr>
      </w:pPr>
    </w:p>
    <w:p w:rsidR="00041F27" w:rsidRDefault="00041F27" w:rsidP="00F74871">
      <w:pPr>
        <w:divId w:val="2116439976"/>
        <w:rPr>
          <w:rFonts w:ascii="Times New Roman" w:hAnsi="Times New Roman" w:cs="Times New Roman"/>
        </w:rPr>
      </w:pPr>
    </w:p>
    <w:tbl>
      <w:tblPr>
        <w:tblW w:w="0" w:type="auto"/>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F74871" w:rsidP="00267633">
            <w:pPr>
              <w:spacing w:before="0" w:after="120" w:line="240" w:lineRule="auto"/>
              <w:rPr>
                <w:rFonts w:ascii="Times New Roman" w:hAnsi="Times New Roman" w:cs="Times New Roman"/>
                <w:sz w:val="22"/>
                <w:szCs w:val="22"/>
                <w:lang w:val="en-GB" w:eastAsia="zh-CN"/>
              </w:rPr>
            </w:pPr>
            <w:r>
              <w:rPr>
                <w:rFonts w:ascii="Times New Roman" w:hAnsi="Times New Roman" w:cs="Times New Roman"/>
              </w:rPr>
              <w:lastRenderedPageBreak/>
              <w:br w:type="page"/>
            </w:r>
            <w:r w:rsidR="00267633" w:rsidRPr="00267633">
              <w:rPr>
                <w:rFonts w:ascii="Calibri" w:hAnsi="Calibri" w:cs="Times New Roman"/>
                <w:sz w:val="22"/>
                <w:szCs w:val="22"/>
                <w:lang w:val="en-GB" w:eastAsia="en-GB"/>
              </w:rPr>
              <w:br w:type="page"/>
            </w:r>
            <w:r w:rsidR="00267633" w:rsidRPr="00267633">
              <w:rPr>
                <w:rFonts w:ascii="Times New Roman" w:hAnsi="Times New Roman" w:cs="Times New Roman"/>
                <w:sz w:val="22"/>
                <w:szCs w:val="22"/>
                <w:lang w:val="en-GB" w:eastAsia="zh-CN"/>
              </w:rPr>
              <w:br w:type="page"/>
            </w:r>
          </w:p>
        </w:tc>
        <w:tc>
          <w:tcPr>
            <w:tcW w:w="3080" w:type="dxa"/>
          </w:tcPr>
          <w:p w:rsidR="00267633" w:rsidRPr="00267633" w:rsidRDefault="00267633" w:rsidP="00267633">
            <w:pPr>
              <w:keepNext/>
              <w:spacing w:before="0" w:after="0" w:line="240" w:lineRule="auto"/>
              <w:jc w:val="center"/>
              <w:outlineLvl w:val="1"/>
              <w:rPr>
                <w:rFonts w:ascii="Times New Roman" w:hAnsi="Times New Roman" w:cs="Times New Roman"/>
                <w:bCs/>
                <w:iCs/>
                <w:spacing w:val="-3"/>
                <w:sz w:val="22"/>
                <w:szCs w:val="22"/>
                <w:lang w:val="en-GB" w:eastAsia="zh-CN"/>
              </w:rPr>
            </w:pPr>
            <w:r w:rsidRPr="00267633">
              <w:rPr>
                <w:rFonts w:ascii="Times New Roman" w:hAnsi="Times New Roman" w:cs="Times New Roman"/>
                <w:bCs/>
                <w:iCs/>
                <w:spacing w:val="-3"/>
                <w:sz w:val="22"/>
                <w:szCs w:val="22"/>
                <w:lang w:val="en-GB" w:eastAsia="zh-CN"/>
              </w:rPr>
              <w:t>FORM 218</w:t>
            </w:r>
          </w:p>
        </w:tc>
        <w:tc>
          <w:tcPr>
            <w:tcW w:w="3080" w:type="dxa"/>
          </w:tcPr>
          <w:p w:rsidR="00267633" w:rsidRPr="00267633" w:rsidRDefault="00267633" w:rsidP="00267633">
            <w:pPr>
              <w:spacing w:before="0" w:after="120" w:line="240" w:lineRule="auto"/>
              <w:rPr>
                <w:rFonts w:ascii="Times New Roman" w:hAnsi="Times New Roman" w:cs="Times New Roman"/>
                <w:sz w:val="22"/>
                <w:szCs w:val="22"/>
                <w:lang w:val="en-GB" w:eastAsia="zh-CN"/>
              </w:rPr>
            </w:pPr>
          </w:p>
        </w:tc>
      </w:tr>
    </w:tbl>
    <w:p w:rsidR="0011790A" w:rsidRPr="00FD402A" w:rsidRDefault="0011790A" w:rsidP="0011790A">
      <w:pPr>
        <w:divId w:val="2116439976"/>
        <w:rPr>
          <w:rFonts w:ascii="Times New Roman" w:hAnsi="Times New Roman" w:cs="Times New Roman"/>
          <w:snapToGrid w:val="0"/>
          <w:sz w:val="22"/>
          <w:szCs w:val="22"/>
          <w:lang w:val="en-US" w:eastAsia="zh-CN"/>
        </w:rPr>
      </w:pPr>
      <w:r w:rsidRPr="00FD402A">
        <w:rPr>
          <w:rFonts w:ascii="Times New Roman" w:hAnsi="Times New Roman" w:cs="Times New Roman"/>
          <w:snapToGrid w:val="0"/>
          <w:sz w:val="22"/>
          <w:szCs w:val="22"/>
          <w:lang w:val="en-US" w:eastAsia="zh-CN"/>
        </w:rPr>
        <w:t>Para 54</w:t>
      </w:r>
    </w:p>
    <w:p w:rsidR="0011790A" w:rsidRPr="00FD402A" w:rsidRDefault="0011790A" w:rsidP="00790FEC">
      <w:pPr>
        <w:autoSpaceDE w:val="0"/>
        <w:autoSpaceDN w:val="0"/>
        <w:adjustRightInd w:val="0"/>
        <w:spacing w:before="0" w:after="0"/>
        <w:jc w:val="center"/>
        <w:divId w:val="2116439976"/>
        <w:rPr>
          <w:rFonts w:ascii="Times New Roman" w:eastAsia="Calibri" w:hAnsi="Times New Roman" w:cs="Times New Roman"/>
          <w:b/>
          <w:sz w:val="22"/>
          <w:szCs w:val="22"/>
        </w:rPr>
      </w:pPr>
      <w:r w:rsidRPr="00FD402A">
        <w:rPr>
          <w:rFonts w:ascii="Times New Roman" w:eastAsia="Calibri" w:hAnsi="Times New Roman" w:cs="Times New Roman"/>
          <w:b/>
          <w:sz w:val="22"/>
          <w:szCs w:val="22"/>
        </w:rPr>
        <w:t>IN THE FAMILY JUSTICE COURTS OF THE REPUBLIC OF SINGAPORE</w:t>
      </w:r>
    </w:p>
    <w:p w:rsidR="0011790A" w:rsidRPr="00FD402A" w:rsidRDefault="0011790A" w:rsidP="00790FEC">
      <w:pPr>
        <w:autoSpaceDE w:val="0"/>
        <w:autoSpaceDN w:val="0"/>
        <w:adjustRightInd w:val="0"/>
        <w:spacing w:before="0" w:after="0"/>
        <w:divId w:val="2116439976"/>
        <w:rPr>
          <w:rFonts w:ascii="Times New Roman" w:eastAsia="Calibri" w:hAnsi="Times New Roman" w:cs="Times New Roman"/>
          <w:sz w:val="22"/>
          <w:szCs w:val="22"/>
        </w:rPr>
      </w:pPr>
    </w:p>
    <w:p w:rsidR="0011790A" w:rsidRPr="00FD402A" w:rsidRDefault="0011790A" w:rsidP="00790FEC">
      <w:pPr>
        <w:autoSpaceDE w:val="0"/>
        <w:autoSpaceDN w:val="0"/>
        <w:adjustRightInd w:val="0"/>
        <w:spacing w:before="0" w:after="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 xml:space="preserve">OSM No. </w:t>
      </w:r>
      <w:r w:rsidRPr="00FD402A">
        <w:rPr>
          <w:rFonts w:ascii="Times New Roman" w:eastAsia="Calibri" w:hAnsi="Times New Roman" w:cs="Times New Roman"/>
          <w:sz w:val="22"/>
          <w:szCs w:val="22"/>
        </w:rPr>
        <w:tab/>
        <w:t xml:space="preserve">) </w:t>
      </w:r>
    </w:p>
    <w:p w:rsidR="0011790A" w:rsidRPr="00FD402A" w:rsidRDefault="0011790A" w:rsidP="00790FEC">
      <w:pPr>
        <w:autoSpaceDE w:val="0"/>
        <w:autoSpaceDN w:val="0"/>
        <w:adjustRightInd w:val="0"/>
        <w:spacing w:before="0" w:after="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 xml:space="preserve">of 20 </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w:t>
      </w:r>
    </w:p>
    <w:p w:rsidR="0011790A" w:rsidRPr="00FD402A" w:rsidRDefault="0011790A" w:rsidP="00790FEC">
      <w:pPr>
        <w:autoSpaceDE w:val="0"/>
        <w:autoSpaceDN w:val="0"/>
        <w:adjustRightInd w:val="0"/>
        <w:spacing w:before="0" w:after="0"/>
        <w:divId w:val="2116439976"/>
        <w:rPr>
          <w:rFonts w:ascii="Times New Roman" w:eastAsia="Calibri" w:hAnsi="Times New Roman" w:cs="Times New Roman"/>
          <w:sz w:val="22"/>
          <w:szCs w:val="22"/>
        </w:rPr>
      </w:pPr>
    </w:p>
    <w:p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In the Matter of Section 20 of the Mental Capacity Act (Cap 177A)</w:t>
      </w:r>
    </w:p>
    <w:p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p>
    <w:p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And</w:t>
      </w:r>
    </w:p>
    <w:p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p>
    <w:p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In the Matter of __________________________ [</w:t>
      </w:r>
      <w:r w:rsidRPr="00FD402A">
        <w:rPr>
          <w:rFonts w:ascii="Times New Roman" w:eastAsia="Calibri" w:hAnsi="Times New Roman" w:cs="Times New Roman"/>
          <w:i/>
          <w:iCs/>
          <w:sz w:val="22"/>
          <w:szCs w:val="22"/>
        </w:rPr>
        <w:t>name of person alleged to lack capacity</w:t>
      </w:r>
      <w:r w:rsidRPr="00FD402A">
        <w:rPr>
          <w:rFonts w:ascii="Times New Roman" w:eastAsia="Calibri" w:hAnsi="Times New Roman" w:cs="Times New Roman"/>
          <w:sz w:val="22"/>
          <w:szCs w:val="22"/>
        </w:rPr>
        <w:t xml:space="preserve">] </w:t>
      </w:r>
    </w:p>
    <w:p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(NRIC/FIN/Passport No.: __________), a person alleged to lack capacity (“P”)</w:t>
      </w:r>
    </w:p>
    <w:p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p>
    <w:p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p>
    <w:p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_______________________________________ [</w:t>
      </w:r>
      <w:r w:rsidRPr="00FD402A">
        <w:rPr>
          <w:rFonts w:ascii="Times New Roman" w:eastAsia="Calibri" w:hAnsi="Times New Roman" w:cs="Times New Roman"/>
          <w:i/>
          <w:iCs/>
          <w:sz w:val="22"/>
          <w:szCs w:val="22"/>
        </w:rPr>
        <w:t>name of applicant</w:t>
      </w:r>
      <w:r w:rsidRPr="00FD402A">
        <w:rPr>
          <w:rFonts w:ascii="Times New Roman" w:eastAsia="Calibri" w:hAnsi="Times New Roman" w:cs="Times New Roman"/>
          <w:sz w:val="22"/>
          <w:szCs w:val="22"/>
        </w:rPr>
        <w:t>]</w:t>
      </w:r>
    </w:p>
    <w:p w:rsidR="0011790A" w:rsidRPr="00FD402A" w:rsidRDefault="0011790A" w:rsidP="00790FEC">
      <w:pPr>
        <w:autoSpaceDE w:val="0"/>
        <w:autoSpaceDN w:val="0"/>
        <w:adjustRightInd w:val="0"/>
        <w:spacing w:before="0" w:after="0"/>
        <w:ind w:left="43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(NRIC/FIN/Passport No.: __________)</w:t>
      </w:r>
    </w:p>
    <w:p w:rsidR="0011790A" w:rsidRPr="00FD402A" w:rsidRDefault="0011790A" w:rsidP="00790FEC">
      <w:pPr>
        <w:autoSpaceDE w:val="0"/>
        <w:autoSpaceDN w:val="0"/>
        <w:adjustRightInd w:val="0"/>
        <w:spacing w:before="0" w:after="0"/>
        <w:divId w:val="2116439976"/>
        <w:rPr>
          <w:rFonts w:ascii="Times New Roman" w:eastAsia="Calibri" w:hAnsi="Times New Roman" w:cs="Times New Roman"/>
          <w:i/>
          <w:sz w:val="22"/>
          <w:szCs w:val="22"/>
        </w:rPr>
      </w:pP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i/>
          <w:sz w:val="22"/>
          <w:szCs w:val="22"/>
        </w:rPr>
        <w:t>Applicant</w:t>
      </w:r>
    </w:p>
    <w:p w:rsidR="0011790A" w:rsidRPr="00FD402A" w:rsidRDefault="0011790A" w:rsidP="00790FEC">
      <w:pPr>
        <w:autoSpaceDE w:val="0"/>
        <w:autoSpaceDN w:val="0"/>
        <w:adjustRightInd w:val="0"/>
        <w:spacing w:before="0" w:after="0"/>
        <w:divId w:val="2116439976"/>
        <w:rPr>
          <w:rFonts w:ascii="Times New Roman" w:eastAsia="Calibri" w:hAnsi="Times New Roman" w:cs="Times New Roman"/>
          <w:sz w:val="22"/>
          <w:szCs w:val="22"/>
        </w:rPr>
      </w:pPr>
    </w:p>
    <w:p w:rsidR="0011790A" w:rsidRPr="00FD402A" w:rsidRDefault="0011790A" w:rsidP="00790FEC">
      <w:pPr>
        <w:autoSpaceDE w:val="0"/>
        <w:autoSpaceDN w:val="0"/>
        <w:adjustRightInd w:val="0"/>
        <w:spacing w:before="0" w:after="0"/>
        <w:jc w:val="center"/>
        <w:divId w:val="2116439976"/>
        <w:rPr>
          <w:rFonts w:ascii="Times New Roman" w:eastAsia="Calibri" w:hAnsi="Times New Roman" w:cs="Times New Roman"/>
          <w:b/>
          <w:sz w:val="22"/>
          <w:szCs w:val="22"/>
        </w:rPr>
      </w:pPr>
    </w:p>
    <w:p w:rsidR="0011790A" w:rsidRPr="00FD402A" w:rsidRDefault="0011790A" w:rsidP="00C6605E">
      <w:pPr>
        <w:autoSpaceDE w:val="0"/>
        <w:autoSpaceDN w:val="0"/>
        <w:adjustRightInd w:val="0"/>
        <w:spacing w:before="0" w:after="0"/>
        <w:jc w:val="center"/>
        <w:divId w:val="2116439976"/>
        <w:rPr>
          <w:rFonts w:ascii="Times New Roman" w:eastAsia="Calibri" w:hAnsi="Times New Roman" w:cs="Times New Roman"/>
          <w:b/>
          <w:sz w:val="22"/>
          <w:szCs w:val="22"/>
        </w:rPr>
      </w:pPr>
      <w:r w:rsidRPr="00FD402A">
        <w:rPr>
          <w:rFonts w:ascii="Times New Roman" w:eastAsia="Calibri" w:hAnsi="Times New Roman" w:cs="Times New Roman"/>
          <w:b/>
          <w:sz w:val="22"/>
          <w:szCs w:val="22"/>
        </w:rPr>
        <w:br w:type="page"/>
      </w:r>
      <w:r w:rsidRPr="00FD402A">
        <w:rPr>
          <w:rFonts w:ascii="Times New Roman" w:eastAsia="Calibri" w:hAnsi="Times New Roman" w:cs="Times New Roman"/>
          <w:b/>
          <w:sz w:val="22"/>
          <w:szCs w:val="22"/>
        </w:rPr>
        <w:lastRenderedPageBreak/>
        <w:t>AFFIDAVIT</w:t>
      </w:r>
    </w:p>
    <w:p w:rsidR="0011790A" w:rsidRPr="00FD402A" w:rsidRDefault="0011790A" w:rsidP="0051115B">
      <w:pPr>
        <w:autoSpaceDE w:val="0"/>
        <w:autoSpaceDN w:val="0"/>
        <w:adjustRightInd w:val="0"/>
        <w:spacing w:before="0" w:after="0"/>
        <w:jc w:val="both"/>
        <w:divId w:val="2116439976"/>
        <w:rPr>
          <w:rFonts w:ascii="Times New Roman" w:eastAsia="Calibri" w:hAnsi="Times New Roman" w:cs="Times New Roman"/>
          <w:sz w:val="22"/>
          <w:szCs w:val="22"/>
        </w:rPr>
      </w:pPr>
    </w:p>
    <w:p w:rsidR="0011790A" w:rsidRPr="00FD402A" w:rsidRDefault="0011790A" w:rsidP="0051115B">
      <w:pPr>
        <w:autoSpaceDE w:val="0"/>
        <w:autoSpaceDN w:val="0"/>
        <w:adjustRightInd w:val="0"/>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I, ______________________________________________________ [</w:t>
      </w:r>
      <w:r w:rsidRPr="00FD402A">
        <w:rPr>
          <w:rFonts w:ascii="Times New Roman" w:eastAsia="Calibri" w:hAnsi="Times New Roman" w:cs="Times New Roman"/>
          <w:i/>
          <w:sz w:val="22"/>
          <w:szCs w:val="22"/>
        </w:rPr>
        <w:t>n</w:t>
      </w:r>
      <w:r w:rsidRPr="00FD402A">
        <w:rPr>
          <w:rFonts w:ascii="Times New Roman" w:eastAsia="Calibri" w:hAnsi="Times New Roman" w:cs="Times New Roman"/>
          <w:i/>
          <w:iCs/>
          <w:sz w:val="22"/>
          <w:szCs w:val="22"/>
        </w:rPr>
        <w:t>ame of Applicant</w:t>
      </w:r>
      <w:r w:rsidRPr="00FD402A">
        <w:rPr>
          <w:rFonts w:ascii="Times New Roman" w:eastAsia="Calibri" w:hAnsi="Times New Roman" w:cs="Times New Roman"/>
          <w:sz w:val="22"/>
          <w:szCs w:val="22"/>
        </w:rPr>
        <w:t>], of ________________________________________________________ [</w:t>
      </w:r>
      <w:r w:rsidRPr="00FD402A">
        <w:rPr>
          <w:rFonts w:ascii="Times New Roman" w:eastAsia="Calibri" w:hAnsi="Times New Roman" w:cs="Times New Roman"/>
          <w:i/>
          <w:sz w:val="22"/>
          <w:szCs w:val="22"/>
        </w:rPr>
        <w:t>a</w:t>
      </w:r>
      <w:r w:rsidRPr="00FD402A">
        <w:rPr>
          <w:rFonts w:ascii="Times New Roman" w:eastAsia="Calibri" w:hAnsi="Times New Roman" w:cs="Times New Roman"/>
          <w:i/>
          <w:iCs/>
          <w:sz w:val="22"/>
          <w:szCs w:val="22"/>
        </w:rPr>
        <w:t>ddress of Applicant</w:t>
      </w:r>
      <w:r w:rsidRPr="00FD402A">
        <w:rPr>
          <w:rFonts w:ascii="Times New Roman" w:eastAsia="Calibri" w:hAnsi="Times New Roman" w:cs="Times New Roman"/>
          <w:iCs/>
          <w:sz w:val="22"/>
          <w:szCs w:val="22"/>
        </w:rPr>
        <w:t>]</w:t>
      </w:r>
      <w:r w:rsidRPr="00FD402A">
        <w:rPr>
          <w:rFonts w:ascii="Times New Roman" w:eastAsia="Calibri" w:hAnsi="Times New Roman" w:cs="Times New Roman"/>
          <w:sz w:val="22"/>
          <w:szCs w:val="22"/>
        </w:rPr>
        <w:t>, do make oath / affirm* and say as follows:</w:t>
      </w:r>
    </w:p>
    <w:p w:rsidR="0011790A" w:rsidRPr="00FD402A" w:rsidRDefault="0011790A" w:rsidP="0051115B">
      <w:pPr>
        <w:autoSpaceDE w:val="0"/>
        <w:autoSpaceDN w:val="0"/>
        <w:adjustRightInd w:val="0"/>
        <w:spacing w:before="0" w:after="0"/>
        <w:jc w:val="both"/>
        <w:divId w:val="2116439976"/>
        <w:rPr>
          <w:rFonts w:ascii="Times New Roman" w:eastAsia="Calibri" w:hAnsi="Times New Roman" w:cs="Times New Roman"/>
          <w:sz w:val="22"/>
          <w:szCs w:val="22"/>
        </w:rPr>
      </w:pPr>
    </w:p>
    <w:p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1.</w:t>
      </w:r>
      <w:r w:rsidRPr="00FD402A">
        <w:rPr>
          <w:rFonts w:ascii="Times New Roman" w:eastAsia="Calibri" w:hAnsi="Times New Roman" w:cs="Times New Roman"/>
          <w:sz w:val="22"/>
          <w:szCs w:val="22"/>
        </w:rPr>
        <w:tab/>
        <w:t>I am the Applicant and I make this affidavit in support of my application.</w:t>
      </w:r>
    </w:p>
    <w:p w:rsidR="0011790A" w:rsidRPr="00FD402A" w:rsidRDefault="0011790A" w:rsidP="0051115B">
      <w:pPr>
        <w:autoSpaceDE w:val="0"/>
        <w:autoSpaceDN w:val="0"/>
        <w:adjustRightInd w:val="0"/>
        <w:spacing w:before="0" w:after="0"/>
        <w:jc w:val="both"/>
        <w:divId w:val="2116439976"/>
        <w:rPr>
          <w:rFonts w:ascii="Times New Roman" w:eastAsia="Calibri" w:hAnsi="Times New Roman" w:cs="Times New Roman"/>
          <w:sz w:val="22"/>
          <w:szCs w:val="22"/>
        </w:rPr>
      </w:pPr>
    </w:p>
    <w:p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 xml:space="preserve">2. </w:t>
      </w:r>
      <w:r w:rsidRPr="00FD402A">
        <w:rPr>
          <w:rFonts w:ascii="Times New Roman" w:eastAsia="Calibri" w:hAnsi="Times New Roman" w:cs="Times New Roman"/>
          <w:sz w:val="22"/>
          <w:szCs w:val="22"/>
        </w:rPr>
        <w:tab/>
        <w:t>The facts contained in this affidavit are within my personal knowledge or are based on documents in my possession.</w:t>
      </w:r>
    </w:p>
    <w:p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3.</w:t>
      </w:r>
      <w:r w:rsidRPr="00FD402A">
        <w:rPr>
          <w:rFonts w:ascii="Times New Roman" w:eastAsia="Calibri" w:hAnsi="Times New Roman" w:cs="Times New Roman"/>
          <w:sz w:val="22"/>
          <w:szCs w:val="22"/>
        </w:rPr>
        <w:tab/>
        <w:t>I confirm that the information set out in this affidavit is true and correct.</w:t>
      </w:r>
    </w:p>
    <w:p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b/>
          <w:sz w:val="22"/>
          <w:szCs w:val="22"/>
          <w:u w:val="single"/>
        </w:rPr>
      </w:pPr>
      <w:r w:rsidRPr="00FD402A">
        <w:rPr>
          <w:rFonts w:ascii="Times New Roman" w:eastAsia="Calibri" w:hAnsi="Times New Roman" w:cs="Times New Roman"/>
          <w:sz w:val="22"/>
          <w:szCs w:val="22"/>
        </w:rPr>
        <w:t>4.</w:t>
      </w:r>
      <w:r w:rsidRPr="00FD402A">
        <w:rPr>
          <w:rFonts w:ascii="Times New Roman" w:eastAsia="Calibri" w:hAnsi="Times New Roman" w:cs="Times New Roman"/>
          <w:sz w:val="22"/>
          <w:szCs w:val="22"/>
        </w:rPr>
        <w:tab/>
      </w:r>
      <w:r w:rsidRPr="00FD402A">
        <w:rPr>
          <w:rFonts w:ascii="Times New Roman" w:eastAsia="Calibri" w:hAnsi="Times New Roman" w:cs="Times New Roman"/>
          <w:b/>
          <w:smallCaps/>
          <w:sz w:val="22"/>
          <w:szCs w:val="22"/>
          <w:u w:val="single"/>
        </w:rPr>
        <w:t>Applicant’s Particulars</w:t>
      </w:r>
    </w:p>
    <w:tbl>
      <w:tblPr>
        <w:tblW w:w="4407" w:type="pct"/>
        <w:tblCellSpacing w:w="113"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11790A" w:rsidRPr="0092350C" w:rsidTr="0092350C">
        <w:trPr>
          <w:divId w:val="2116439976"/>
          <w:tblCellSpacing w:w="113" w:type="dxa"/>
        </w:trPr>
        <w:tc>
          <w:tcPr>
            <w:tcW w:w="4672" w:type="pct"/>
            <w:shd w:val="clear" w:color="auto" w:fill="auto"/>
          </w:tcPr>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t>Full name:</w:t>
            </w:r>
          </w:p>
        </w:tc>
      </w:tr>
      <w:tr w:rsidR="0011790A" w:rsidRPr="0092350C" w:rsidTr="0092350C">
        <w:trPr>
          <w:divId w:val="2116439976"/>
          <w:tblCellSpacing w:w="113" w:type="dxa"/>
        </w:trPr>
        <w:tc>
          <w:tcPr>
            <w:tcW w:w="4672" w:type="pct"/>
            <w:shd w:val="clear" w:color="auto" w:fill="auto"/>
          </w:tcPr>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t>NRIC/FIN/Passport no.:</w:t>
            </w:r>
          </w:p>
        </w:tc>
      </w:tr>
      <w:tr w:rsidR="0011790A" w:rsidRPr="0092350C" w:rsidTr="0092350C">
        <w:trPr>
          <w:divId w:val="2116439976"/>
          <w:tblCellSpacing w:w="113" w:type="dxa"/>
        </w:trPr>
        <w:tc>
          <w:tcPr>
            <w:tcW w:w="4672" w:type="pct"/>
            <w:shd w:val="clear" w:color="auto" w:fill="auto"/>
          </w:tcPr>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t>Date of birth (DD/MM/YYYY):</w:t>
            </w:r>
          </w:p>
        </w:tc>
      </w:tr>
      <w:tr w:rsidR="0011790A" w:rsidRPr="0092350C" w:rsidTr="0092350C">
        <w:trPr>
          <w:divId w:val="2116439976"/>
          <w:tblCellSpacing w:w="113" w:type="dxa"/>
        </w:trPr>
        <w:tc>
          <w:tcPr>
            <w:tcW w:w="4672" w:type="pct"/>
            <w:shd w:val="clear" w:color="auto" w:fill="auto"/>
          </w:tcPr>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t>Age:</w:t>
            </w:r>
          </w:p>
        </w:tc>
      </w:tr>
      <w:tr w:rsidR="0011790A" w:rsidRPr="0092350C" w:rsidTr="0092350C">
        <w:trPr>
          <w:divId w:val="2116439976"/>
          <w:tblCellSpacing w:w="113" w:type="dxa"/>
        </w:trPr>
        <w:tc>
          <w:tcPr>
            <w:tcW w:w="4672" w:type="pct"/>
            <w:shd w:val="clear" w:color="auto" w:fill="auto"/>
          </w:tcPr>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(e)</w:t>
            </w:r>
            <w:r w:rsidRPr="0092350C">
              <w:rPr>
                <w:rFonts w:ascii="Times New Roman" w:eastAsia="Calibri" w:hAnsi="Times New Roman" w:cs="Times New Roman"/>
                <w:b/>
                <w:sz w:val="22"/>
                <w:szCs w:val="22"/>
              </w:rPr>
              <w:tab/>
              <w:t>Gender:</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Male</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Female</w:t>
            </w:r>
          </w:p>
        </w:tc>
      </w:tr>
      <w:tr w:rsidR="0011790A" w:rsidRPr="0092350C" w:rsidTr="0092350C">
        <w:trPr>
          <w:divId w:val="2116439976"/>
          <w:tblCellSpacing w:w="113" w:type="dxa"/>
        </w:trPr>
        <w:tc>
          <w:tcPr>
            <w:tcW w:w="4672" w:type="pct"/>
            <w:shd w:val="clear" w:color="auto" w:fill="auto"/>
          </w:tcPr>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w:t>
            </w:r>
            <w:r w:rsidRPr="0092350C">
              <w:rPr>
                <w:rFonts w:ascii="Times New Roman" w:eastAsia="Calibri" w:hAnsi="Times New Roman" w:cs="Times New Roman"/>
                <w:b/>
                <w:sz w:val="22"/>
                <w:szCs w:val="22"/>
              </w:rPr>
              <w:tab/>
              <w:t>Telephone number:</w:t>
            </w:r>
          </w:p>
        </w:tc>
      </w:tr>
      <w:tr w:rsidR="0011790A" w:rsidRPr="0092350C" w:rsidTr="0092350C">
        <w:trPr>
          <w:divId w:val="2116439976"/>
          <w:tblCellSpacing w:w="113" w:type="dxa"/>
        </w:trPr>
        <w:tc>
          <w:tcPr>
            <w:tcW w:w="4672" w:type="pct"/>
            <w:shd w:val="clear" w:color="auto" w:fill="auto"/>
          </w:tcPr>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(g)</w:t>
            </w:r>
            <w:r w:rsidRPr="0092350C">
              <w:rPr>
                <w:rFonts w:ascii="Times New Roman" w:eastAsia="Calibri" w:hAnsi="Times New Roman" w:cs="Times New Roman"/>
                <w:b/>
                <w:sz w:val="22"/>
                <w:szCs w:val="22"/>
              </w:rPr>
              <w:tab/>
              <w:t>Occupation:</w:t>
            </w:r>
          </w:p>
        </w:tc>
      </w:tr>
      <w:tr w:rsidR="0011790A" w:rsidRPr="0092350C" w:rsidTr="0092350C">
        <w:trPr>
          <w:divId w:val="2116439976"/>
          <w:tblCellSpacing w:w="113" w:type="dxa"/>
        </w:trPr>
        <w:tc>
          <w:tcPr>
            <w:tcW w:w="4672" w:type="pct"/>
            <w:shd w:val="clear" w:color="auto" w:fill="auto"/>
          </w:tcPr>
          <w:p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b/>
                <w:sz w:val="22"/>
                <w:szCs w:val="22"/>
              </w:rPr>
              <w:t>(h)</w:t>
            </w:r>
            <w:r w:rsidRPr="0092350C">
              <w:rPr>
                <w:rFonts w:ascii="Times New Roman" w:eastAsia="Calibri" w:hAnsi="Times New Roman" w:cs="Times New Roman"/>
                <w:b/>
                <w:sz w:val="22"/>
                <w:szCs w:val="22"/>
              </w:rPr>
              <w:tab/>
              <w:t>Name and address of employer:</w:t>
            </w:r>
          </w:p>
        </w:tc>
      </w:tr>
      <w:tr w:rsidR="0011790A" w:rsidRPr="0092350C" w:rsidTr="0092350C">
        <w:trPr>
          <w:divId w:val="2116439976"/>
          <w:tblCellSpacing w:w="113" w:type="dxa"/>
        </w:trPr>
        <w:tc>
          <w:tcPr>
            <w:tcW w:w="4672" w:type="pct"/>
            <w:shd w:val="clear" w:color="auto" w:fill="auto"/>
          </w:tcPr>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w:t>
            </w:r>
            <w:r w:rsidRPr="0092350C">
              <w:rPr>
                <w:rFonts w:ascii="Times New Roman" w:eastAsia="Calibri" w:hAnsi="Times New Roman" w:cs="Times New Roman"/>
                <w:b/>
                <w:sz w:val="22"/>
                <w:szCs w:val="22"/>
              </w:rPr>
              <w:tab/>
              <w:t>Monthly income:</w:t>
            </w:r>
          </w:p>
        </w:tc>
      </w:tr>
      <w:tr w:rsidR="0011790A" w:rsidRPr="0092350C" w:rsidTr="0092350C">
        <w:trPr>
          <w:divId w:val="2116439976"/>
          <w:tblCellSpacing w:w="113" w:type="dxa"/>
        </w:trPr>
        <w:tc>
          <w:tcPr>
            <w:tcW w:w="4672" w:type="pct"/>
            <w:shd w:val="clear" w:color="auto" w:fill="auto"/>
          </w:tcPr>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lastRenderedPageBreak/>
              <w:t>(j)</w:t>
            </w:r>
            <w:r w:rsidRPr="0092350C">
              <w:rPr>
                <w:rFonts w:ascii="Times New Roman" w:eastAsia="Calibri" w:hAnsi="Times New Roman" w:cs="Times New Roman"/>
                <w:b/>
                <w:sz w:val="22"/>
                <w:szCs w:val="22"/>
              </w:rPr>
              <w:tab/>
              <w:t>Relationship to P (i.e. the person alleged to lack capacity):</w:t>
            </w:r>
          </w:p>
          <w:p w:rsidR="0011790A" w:rsidRPr="0092350C" w:rsidRDefault="0011790A" w:rsidP="00C20EF2">
            <w:pPr>
              <w:numPr>
                <w:ilvl w:val="0"/>
                <w:numId w:val="142"/>
              </w:numPr>
              <w:autoSpaceDE w:val="0"/>
              <w:autoSpaceDN w:val="0"/>
              <w:adjustRightInd w:val="0"/>
              <w:spacing w:before="0" w:after="0"/>
              <w:ind w:left="1077" w:hanging="357"/>
              <w:contextualSpacing/>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Spouse</w:t>
            </w:r>
          </w:p>
          <w:p w:rsidR="0011790A" w:rsidRPr="0092350C" w:rsidRDefault="0011790A" w:rsidP="00C20EF2">
            <w:pPr>
              <w:numPr>
                <w:ilvl w:val="0"/>
                <w:numId w:val="14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Child</w:t>
            </w:r>
          </w:p>
          <w:p w:rsidR="0011790A" w:rsidRPr="0092350C" w:rsidRDefault="0011790A" w:rsidP="00C20EF2">
            <w:pPr>
              <w:numPr>
                <w:ilvl w:val="0"/>
                <w:numId w:val="14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Parent</w:t>
            </w:r>
          </w:p>
          <w:p w:rsidR="0011790A" w:rsidRPr="0092350C" w:rsidRDefault="0011790A" w:rsidP="00C20EF2">
            <w:pPr>
              <w:numPr>
                <w:ilvl w:val="0"/>
                <w:numId w:val="14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Sibling</w:t>
            </w:r>
          </w:p>
          <w:p w:rsidR="0011790A" w:rsidRPr="0092350C" w:rsidRDefault="0011790A" w:rsidP="00C20EF2">
            <w:pPr>
              <w:numPr>
                <w:ilvl w:val="0"/>
                <w:numId w:val="14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Friend</w:t>
            </w:r>
          </w:p>
          <w:p w:rsidR="0011790A" w:rsidRPr="0092350C" w:rsidRDefault="0011790A" w:rsidP="00C20EF2">
            <w:pPr>
              <w:numPr>
                <w:ilvl w:val="0"/>
                <w:numId w:val="14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Others – please specify:  _________________________________</w:t>
            </w:r>
          </w:p>
        </w:tc>
      </w:tr>
    </w:tbl>
    <w:p w:rsidR="0011790A" w:rsidRPr="00FD402A" w:rsidRDefault="0011790A" w:rsidP="0051115B">
      <w:pPr>
        <w:spacing w:before="0" w:after="0"/>
        <w:jc w:val="both"/>
        <w:divId w:val="2116439976"/>
        <w:rPr>
          <w:rFonts w:ascii="Times New Roman" w:eastAsia="Calibri" w:hAnsi="Times New Roman" w:cs="Times New Roman"/>
          <w:sz w:val="22"/>
          <w:szCs w:val="22"/>
        </w:rPr>
      </w:pPr>
    </w:p>
    <w:p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FD402A">
        <w:rPr>
          <w:rFonts w:ascii="Times New Roman" w:eastAsia="Calibri" w:hAnsi="Times New Roman" w:cs="Times New Roman"/>
          <w:sz w:val="22"/>
          <w:szCs w:val="22"/>
        </w:rPr>
        <w:t>5.</w:t>
      </w:r>
      <w:r w:rsidRPr="00FD402A">
        <w:rPr>
          <w:rFonts w:ascii="Times New Roman" w:eastAsia="Calibri" w:hAnsi="Times New Roman" w:cs="Times New Roman"/>
          <w:sz w:val="22"/>
          <w:szCs w:val="22"/>
        </w:rPr>
        <w:tab/>
      </w:r>
      <w:r w:rsidRPr="00FD402A">
        <w:rPr>
          <w:rFonts w:ascii="Times New Roman" w:eastAsia="Calibri" w:hAnsi="Times New Roman" w:cs="Times New Roman"/>
          <w:b/>
          <w:smallCaps/>
          <w:sz w:val="22"/>
          <w:szCs w:val="22"/>
          <w:u w:val="single"/>
        </w:rPr>
        <w:t>Information about Applicant</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11790A" w:rsidRPr="0092350C" w:rsidTr="0092350C">
        <w:trPr>
          <w:divId w:val="2116439976"/>
          <w:tblCellSpacing w:w="142" w:type="dxa"/>
        </w:trPr>
        <w:tc>
          <w:tcPr>
            <w:tcW w:w="4672" w:type="pct"/>
            <w:tcBorders>
              <w:top w:val="single" w:sz="4" w:space="0" w:color="auto"/>
              <w:bottom w:val="single" w:sz="4" w:space="0" w:color="auto"/>
            </w:tcBorders>
            <w:shd w:val="clear" w:color="auto" w:fill="auto"/>
          </w:tcPr>
          <w:p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r>
            <w:r w:rsidRPr="0092350C">
              <w:rPr>
                <w:rFonts w:ascii="Times New Roman" w:eastAsia="Calibri" w:hAnsi="Times New Roman" w:cs="Times New Roman"/>
                <w:b/>
                <w:i/>
                <w:sz w:val="22"/>
                <w:szCs w:val="22"/>
                <w:u w:val="single"/>
              </w:rPr>
              <w:t>Please indicate which options are applicable to you</w:t>
            </w:r>
          </w:p>
          <w:p w:rsidR="0011790A" w:rsidRPr="0092350C" w:rsidRDefault="0011790A" w:rsidP="00C20EF2">
            <w:pPr>
              <w:numPr>
                <w:ilvl w:val="0"/>
                <w:numId w:val="14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am not an undischarged bankrupt</w:t>
            </w:r>
          </w:p>
          <w:p w:rsidR="0011790A" w:rsidRPr="0092350C" w:rsidRDefault="0011790A" w:rsidP="00C20EF2">
            <w:pPr>
              <w:numPr>
                <w:ilvl w:val="0"/>
                <w:numId w:val="14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am not facing any bankruptcy actions</w:t>
            </w:r>
          </w:p>
          <w:p w:rsidR="0011790A" w:rsidRPr="0092350C" w:rsidRDefault="0011790A" w:rsidP="00C20EF2">
            <w:pPr>
              <w:numPr>
                <w:ilvl w:val="0"/>
                <w:numId w:val="14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have not been convicted of a criminal offence</w:t>
            </w:r>
          </w:p>
          <w:p w:rsidR="0011790A" w:rsidRPr="0092350C" w:rsidRDefault="0011790A" w:rsidP="00C20EF2">
            <w:pPr>
              <w:numPr>
                <w:ilvl w:val="0"/>
                <w:numId w:val="14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am not facing any criminal prosecution</w:t>
            </w:r>
          </w:p>
          <w:p w:rsidR="0011790A" w:rsidRPr="0092350C" w:rsidRDefault="0011790A" w:rsidP="00C20EF2">
            <w:pPr>
              <w:numPr>
                <w:ilvl w:val="0"/>
                <w:numId w:val="14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have not been sued as a defendant in civil proceedings</w:t>
            </w:r>
          </w:p>
          <w:p w:rsidR="0011790A" w:rsidRPr="0092350C" w:rsidRDefault="0011790A" w:rsidP="00C20EF2">
            <w:pPr>
              <w:numPr>
                <w:ilvl w:val="0"/>
                <w:numId w:val="14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am not facing any claims in any civil suit</w:t>
            </w:r>
          </w:p>
          <w:p w:rsidR="0011790A" w:rsidRPr="0092350C" w:rsidRDefault="0011790A" w:rsidP="00C20EF2">
            <w:pPr>
              <w:numPr>
                <w:ilvl w:val="0"/>
                <w:numId w:val="14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have not been appointed as a Donee or Deputy for someone else</w:t>
            </w:r>
          </w:p>
        </w:tc>
      </w:tr>
      <w:tr w:rsidR="0011790A" w:rsidRPr="0092350C" w:rsidTr="0092350C">
        <w:trPr>
          <w:divId w:val="2116439976"/>
          <w:tblCellSpacing w:w="142" w:type="dxa"/>
        </w:trPr>
        <w:tc>
          <w:tcPr>
            <w:tcW w:w="4672" w:type="pct"/>
            <w:tcBorders>
              <w:top w:val="single" w:sz="4" w:space="0" w:color="auto"/>
              <w:bottom w:val="single" w:sz="4" w:space="0" w:color="auto"/>
            </w:tcBorders>
            <w:shd w:val="clear" w:color="auto" w:fill="auto"/>
          </w:tcPr>
          <w:p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r>
            <w:r w:rsidRPr="0092350C">
              <w:rPr>
                <w:rFonts w:ascii="Times New Roman" w:eastAsia="Calibri" w:hAnsi="Times New Roman" w:cs="Times New Roman"/>
                <w:b/>
                <w:i/>
                <w:sz w:val="22"/>
                <w:szCs w:val="22"/>
                <w:u w:val="single"/>
              </w:rPr>
              <w:t>Please indicate which option is applicable to you</w:t>
            </w:r>
          </w:p>
          <w:p w:rsidR="0011790A" w:rsidRPr="0092350C" w:rsidRDefault="0011790A" w:rsidP="00C20EF2">
            <w:pPr>
              <w:numPr>
                <w:ilvl w:val="0"/>
                <w:numId w:val="14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declare that I do not have any outstanding loans or debts at all</w:t>
            </w:r>
          </w:p>
          <w:p w:rsidR="0011790A" w:rsidRPr="0092350C" w:rsidRDefault="0011790A" w:rsidP="00C20EF2">
            <w:pPr>
              <w:numPr>
                <w:ilvl w:val="0"/>
                <w:numId w:val="14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 declare that I do not have any outstanding loans or debts except for the following loans / debts, and I further declare that I am able to pay my loans and debts as and when they become due and payable.</w:t>
            </w: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11790A" w:rsidRPr="0092350C" w:rsidTr="0092350C">
              <w:tc>
                <w:tcPr>
                  <w:tcW w:w="3449" w:type="dxa"/>
                  <w:shd w:val="clear" w:color="auto" w:fill="auto"/>
                  <w:tcMar>
                    <w:top w:w="57" w:type="dxa"/>
                    <w:bottom w:w="57" w:type="dxa"/>
                  </w:tcMar>
                </w:tcPr>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Information about loan / debt</w:t>
                  </w:r>
                </w:p>
                <w:p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creditor, reason for loan/debt etc.)</w:t>
                  </w:r>
                </w:p>
              </w:tc>
              <w:tc>
                <w:tcPr>
                  <w:tcW w:w="2963" w:type="dxa"/>
                  <w:shd w:val="clear" w:color="auto" w:fill="auto"/>
                  <w:tcMar>
                    <w:top w:w="57" w:type="dxa"/>
                    <w:bottom w:w="57" w:type="dxa"/>
                  </w:tcMar>
                </w:tcPr>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Amount owed</w:t>
                  </w:r>
                </w:p>
              </w:tc>
            </w:tr>
            <w:tr w:rsidR="0011790A" w:rsidRPr="0092350C" w:rsidTr="0092350C">
              <w:tc>
                <w:tcPr>
                  <w:tcW w:w="3449" w:type="dxa"/>
                  <w:shd w:val="clear" w:color="auto" w:fill="auto"/>
                  <w:tcMar>
                    <w:top w:w="57" w:type="dxa"/>
                    <w:bottom w:w="57" w:type="dxa"/>
                  </w:tcMar>
                </w:tcPr>
                <w:p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tc>
              <w:tc>
                <w:tcPr>
                  <w:tcW w:w="2963" w:type="dxa"/>
                  <w:shd w:val="clear" w:color="auto" w:fill="auto"/>
                  <w:tcMar>
                    <w:top w:w="57" w:type="dxa"/>
                    <w:bottom w:w="57" w:type="dxa"/>
                  </w:tcMar>
                </w:tcPr>
                <w:p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tc>
            </w:tr>
          </w:tbl>
          <w:p w:rsidR="0011790A" w:rsidRPr="0092350C" w:rsidRDefault="0011790A" w:rsidP="0092350C">
            <w:pPr>
              <w:autoSpaceDE w:val="0"/>
              <w:autoSpaceDN w:val="0"/>
              <w:adjustRightInd w:val="0"/>
              <w:spacing w:before="0" w:after="0"/>
              <w:jc w:val="both"/>
              <w:rPr>
                <w:rFonts w:ascii="Times New Roman" w:eastAsia="Calibri" w:hAnsi="Times New Roman" w:cs="Times New Roman"/>
                <w:b/>
                <w:i/>
                <w:sz w:val="22"/>
                <w:szCs w:val="22"/>
                <w:u w:val="single"/>
              </w:rPr>
            </w:pPr>
          </w:p>
        </w:tc>
      </w:tr>
    </w:tbl>
    <w:p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FD402A">
        <w:rPr>
          <w:rFonts w:ascii="Times New Roman" w:eastAsia="Calibri" w:hAnsi="Times New Roman" w:cs="Times New Roman"/>
          <w:sz w:val="22"/>
          <w:szCs w:val="22"/>
        </w:rPr>
        <w:lastRenderedPageBreak/>
        <w:t>6.</w:t>
      </w:r>
      <w:r w:rsidRPr="00FD402A">
        <w:rPr>
          <w:rFonts w:ascii="Times New Roman" w:eastAsia="Calibri" w:hAnsi="Times New Roman" w:cs="Times New Roman"/>
          <w:sz w:val="22"/>
          <w:szCs w:val="22"/>
        </w:rPr>
        <w:tab/>
      </w:r>
      <w:r w:rsidRPr="00FD402A">
        <w:rPr>
          <w:rFonts w:ascii="Times New Roman" w:eastAsia="Calibri" w:hAnsi="Times New Roman" w:cs="Times New Roman"/>
          <w:b/>
          <w:smallCaps/>
          <w:sz w:val="22"/>
          <w:szCs w:val="22"/>
          <w:u w:val="single"/>
        </w:rPr>
        <w:t>Information about P</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11790A" w:rsidRPr="0092350C" w:rsidTr="0092350C">
        <w:trPr>
          <w:divId w:val="2116439976"/>
          <w:tblCellSpacing w:w="142" w:type="dxa"/>
        </w:trPr>
        <w:tc>
          <w:tcPr>
            <w:tcW w:w="4672" w:type="pct"/>
            <w:shd w:val="clear" w:color="auto" w:fill="auto"/>
          </w:tcPr>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t>P’s Full name:</w:t>
            </w:r>
          </w:p>
        </w:tc>
      </w:tr>
      <w:tr w:rsidR="0011790A" w:rsidRPr="0092350C" w:rsidTr="0092350C">
        <w:trPr>
          <w:divId w:val="2116439976"/>
          <w:tblCellSpacing w:w="142" w:type="dxa"/>
        </w:trPr>
        <w:tc>
          <w:tcPr>
            <w:tcW w:w="4672" w:type="pct"/>
            <w:shd w:val="clear" w:color="auto" w:fill="auto"/>
          </w:tcPr>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t>P’s NRIC/FIN/Passport no.:</w:t>
            </w:r>
          </w:p>
        </w:tc>
      </w:tr>
      <w:tr w:rsidR="0011790A" w:rsidRPr="0092350C" w:rsidTr="0092350C">
        <w:trPr>
          <w:divId w:val="2116439976"/>
          <w:tblCellSpacing w:w="142" w:type="dxa"/>
        </w:trPr>
        <w:tc>
          <w:tcPr>
            <w:tcW w:w="4672" w:type="pct"/>
            <w:shd w:val="clear" w:color="auto" w:fill="auto"/>
          </w:tcPr>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t>P’s Date of birth (DD/MM/YYYY):</w:t>
            </w:r>
          </w:p>
        </w:tc>
      </w:tr>
      <w:tr w:rsidR="0011790A" w:rsidRPr="0092350C" w:rsidTr="0092350C">
        <w:trPr>
          <w:divId w:val="2116439976"/>
          <w:tblCellSpacing w:w="142" w:type="dxa"/>
        </w:trPr>
        <w:tc>
          <w:tcPr>
            <w:tcW w:w="4672" w:type="pct"/>
            <w:shd w:val="clear" w:color="auto" w:fill="auto"/>
          </w:tcPr>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t>P’s Age:</w:t>
            </w:r>
          </w:p>
        </w:tc>
      </w:tr>
      <w:tr w:rsidR="0011790A" w:rsidRPr="0092350C" w:rsidTr="0092350C">
        <w:trPr>
          <w:divId w:val="2116439976"/>
          <w:tblCellSpacing w:w="142" w:type="dxa"/>
        </w:trPr>
        <w:tc>
          <w:tcPr>
            <w:tcW w:w="4672" w:type="pct"/>
            <w:shd w:val="clear" w:color="auto" w:fill="auto"/>
          </w:tcPr>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(e)</w:t>
            </w:r>
            <w:r w:rsidRPr="0092350C">
              <w:rPr>
                <w:rFonts w:ascii="Times New Roman" w:eastAsia="Calibri" w:hAnsi="Times New Roman" w:cs="Times New Roman"/>
                <w:b/>
                <w:sz w:val="22"/>
                <w:szCs w:val="22"/>
              </w:rPr>
              <w:tab/>
              <w:t>P’s Gender:</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Male</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Female</w:t>
            </w:r>
          </w:p>
        </w:tc>
      </w:tr>
      <w:tr w:rsidR="0011790A" w:rsidRPr="0092350C" w:rsidTr="0092350C">
        <w:trPr>
          <w:divId w:val="2116439976"/>
          <w:tblCellSpacing w:w="142" w:type="dxa"/>
        </w:trPr>
        <w:tc>
          <w:tcPr>
            <w:tcW w:w="4672" w:type="pct"/>
            <w:shd w:val="clear" w:color="auto" w:fill="auto"/>
          </w:tcPr>
          <w:p w:rsidR="00F757EF" w:rsidRPr="0092350C" w:rsidRDefault="0011790A" w:rsidP="0092350C">
            <w:pPr>
              <w:autoSpaceDE w:val="0"/>
              <w:autoSpaceDN w:val="0"/>
              <w:adjustRightInd w:val="0"/>
              <w:spacing w:before="0" w:after="0"/>
              <w:jc w:val="both"/>
              <w:rPr>
                <w:rFonts w:ascii="Times New Roman" w:eastAsia="Calibri" w:hAnsi="Times New Roman" w:cs="Times New Roman"/>
                <w:b/>
              </w:rPr>
            </w:pPr>
            <w:r w:rsidRPr="0092350C">
              <w:rPr>
                <w:rFonts w:ascii="Times New Roman" w:eastAsia="Calibri" w:hAnsi="Times New Roman" w:cs="Times New Roman"/>
                <w:b/>
                <w:sz w:val="22"/>
                <w:szCs w:val="22"/>
              </w:rPr>
              <w:t>(f)</w:t>
            </w:r>
            <w:r w:rsidRPr="0092350C">
              <w:rPr>
                <w:rFonts w:ascii="Times New Roman" w:eastAsia="Calibri" w:hAnsi="Times New Roman" w:cs="Times New Roman"/>
                <w:b/>
                <w:sz w:val="22"/>
                <w:szCs w:val="22"/>
              </w:rPr>
              <w:tab/>
              <w:t>P’s Marital status:</w:t>
            </w: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 xml:space="preserve">            </w:t>
            </w:r>
            <w:r w:rsidR="00F757EF" w:rsidRPr="0092350C">
              <w:rPr>
                <w:rFonts w:ascii="Times New Roman" w:eastAsia="Calibri" w:hAnsi="Times New Roman" w:cs="Times New Roman"/>
                <w:b/>
              </w:rPr>
              <w:t xml:space="preserve"> </w:t>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Single</w:t>
            </w:r>
            <w:r w:rsidRPr="0092350C">
              <w:rPr>
                <w:rFonts w:ascii="Times New Roman" w:eastAsia="Calibri" w:hAnsi="Times New Roman" w:cs="Times New Roman"/>
                <w:b/>
                <w:sz w:val="22"/>
                <w:szCs w:val="22"/>
              </w:rPr>
              <w:tab/>
            </w: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Married</w:t>
            </w:r>
            <w:r w:rsidRPr="0092350C">
              <w:rPr>
                <w:rFonts w:ascii="Times New Roman" w:eastAsia="Calibri" w:hAnsi="Times New Roman" w:cs="Times New Roman"/>
                <w:b/>
                <w:sz w:val="22"/>
                <w:szCs w:val="22"/>
              </w:rPr>
              <w:tab/>
            </w: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Divorced</w:t>
            </w:r>
            <w:r w:rsidRPr="0092350C">
              <w:rPr>
                <w:rFonts w:ascii="Times New Roman" w:eastAsia="Calibri" w:hAnsi="Times New Roman" w:cs="Times New Roman"/>
                <w:b/>
                <w:sz w:val="22"/>
                <w:szCs w:val="22"/>
              </w:rPr>
              <w:tab/>
            </w: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Separated</w:t>
            </w: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Widowed</w:t>
            </w:r>
            <w:r w:rsidRPr="0092350C">
              <w:rPr>
                <w:rFonts w:ascii="Times New Roman" w:eastAsia="Calibri" w:hAnsi="Times New Roman" w:cs="Times New Roman"/>
                <w:b/>
                <w:sz w:val="22"/>
                <w:szCs w:val="22"/>
              </w:rPr>
              <w:tab/>
            </w: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Unknown</w:t>
            </w: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rsidTr="0092350C">
        <w:trPr>
          <w:divId w:val="2116439976"/>
          <w:tblCellSpacing w:w="142" w:type="dxa"/>
        </w:trPr>
        <w:tc>
          <w:tcPr>
            <w:tcW w:w="4672" w:type="pct"/>
            <w:shd w:val="clear" w:color="auto" w:fill="auto"/>
          </w:tcPr>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(g)</w:t>
            </w:r>
            <w:r w:rsidRPr="0092350C">
              <w:rPr>
                <w:rFonts w:ascii="Times New Roman" w:eastAsia="Calibri" w:hAnsi="Times New Roman" w:cs="Times New Roman"/>
                <w:b/>
                <w:sz w:val="22"/>
                <w:szCs w:val="22"/>
              </w:rPr>
              <w:tab/>
              <w:t>Address at which P is currently residing:</w:t>
            </w: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rsidTr="0092350C">
        <w:trPr>
          <w:divId w:val="2116439976"/>
          <w:tblCellSpacing w:w="142" w:type="dxa"/>
        </w:trPr>
        <w:tc>
          <w:tcPr>
            <w:tcW w:w="4672" w:type="pct"/>
            <w:shd w:val="clear" w:color="auto" w:fill="auto"/>
          </w:tcPr>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(h)</w:t>
            </w:r>
            <w:r w:rsidRPr="0092350C">
              <w:rPr>
                <w:rFonts w:ascii="Times New Roman" w:eastAsia="Calibri" w:hAnsi="Times New Roman" w:cs="Times New Roman"/>
                <w:b/>
                <w:sz w:val="22"/>
                <w:szCs w:val="22"/>
              </w:rPr>
              <w:tab/>
              <w:t xml:space="preserve">Is P living in a nursing home?     </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t xml:space="preserve">If “Yes”, please state which nursing home: </w:t>
            </w: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tc>
      </w:tr>
      <w:tr w:rsidR="0011790A" w:rsidRPr="0092350C" w:rsidTr="0092350C">
        <w:trPr>
          <w:divId w:val="2116439976"/>
          <w:tblCellSpacing w:w="142" w:type="dxa"/>
        </w:trPr>
        <w:tc>
          <w:tcPr>
            <w:tcW w:w="4672" w:type="pct"/>
            <w:shd w:val="clear" w:color="auto" w:fill="auto"/>
          </w:tcPr>
          <w:p w:rsidR="0011790A" w:rsidRPr="0092350C" w:rsidRDefault="0011790A" w:rsidP="0092350C">
            <w:pPr>
              <w:autoSpaceDE w:val="0"/>
              <w:autoSpaceDN w:val="0"/>
              <w:adjustRightInd w:val="0"/>
              <w:spacing w:before="0" w:after="0"/>
              <w:ind w:left="720" w:hanging="720"/>
              <w:jc w:val="both"/>
              <w:rPr>
                <w:rFonts w:ascii="Times New Roman" w:eastAsia="Calibri" w:hAnsi="Times New Roman" w:cs="Times New Roman"/>
                <w:b/>
              </w:rPr>
            </w:pPr>
            <w:r w:rsidRPr="0092350C">
              <w:rPr>
                <w:rFonts w:ascii="Times New Roman" w:eastAsia="Calibri" w:hAnsi="Times New Roman" w:cs="Times New Roman"/>
                <w:b/>
                <w:sz w:val="22"/>
                <w:szCs w:val="22"/>
              </w:rPr>
              <w:lastRenderedPageBreak/>
              <w:t>(i)</w:t>
            </w:r>
            <w:r w:rsidRPr="0092350C">
              <w:rPr>
                <w:rFonts w:ascii="Times New Roman" w:eastAsia="Calibri" w:hAnsi="Times New Roman" w:cs="Times New Roman"/>
                <w:b/>
                <w:sz w:val="22"/>
                <w:szCs w:val="22"/>
              </w:rPr>
              <w:tab/>
              <w:t>Do you confirm that, to the best of your knowledge and belief, P’s incapacity is as set out in the doctor’s affidavit(s) and medical report(s) filed in support of your application?</w:t>
            </w:r>
          </w:p>
          <w:p w:rsidR="00F757EF" w:rsidRPr="0092350C" w:rsidRDefault="00F757EF" w:rsidP="0092350C">
            <w:pPr>
              <w:autoSpaceDE w:val="0"/>
              <w:autoSpaceDN w:val="0"/>
              <w:adjustRightInd w:val="0"/>
              <w:spacing w:before="0" w:after="0"/>
              <w:ind w:left="720" w:hanging="720"/>
              <w:jc w:val="both"/>
              <w:rPr>
                <w:rFonts w:ascii="Times New Roman" w:eastAsia="Calibri" w:hAnsi="Times New Roman" w:cs="Times New Roman"/>
                <w:b/>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p>
        </w:tc>
      </w:tr>
      <w:tr w:rsidR="0011790A" w:rsidRPr="0092350C" w:rsidTr="0092350C">
        <w:trPr>
          <w:divId w:val="2116439976"/>
          <w:tblCellSpacing w:w="142" w:type="dxa"/>
        </w:trPr>
        <w:tc>
          <w:tcPr>
            <w:tcW w:w="4672" w:type="pct"/>
            <w:shd w:val="clear" w:color="auto" w:fill="auto"/>
          </w:tcPr>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(j)</w:t>
            </w:r>
            <w:r w:rsidRPr="0092350C">
              <w:rPr>
                <w:rFonts w:ascii="Times New Roman" w:eastAsia="Calibri" w:hAnsi="Times New Roman" w:cs="Times New Roman"/>
                <w:b/>
                <w:sz w:val="22"/>
                <w:szCs w:val="22"/>
              </w:rPr>
              <w:tab/>
              <w:t>P’s care arrangements:</w:t>
            </w:r>
          </w:p>
          <w:p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ab/>
              <w:t>(Please provide information about how P is being cared for)</w:t>
            </w:r>
          </w:p>
          <w:p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p>
        </w:tc>
      </w:tr>
      <w:tr w:rsidR="0011790A" w:rsidRPr="0092350C" w:rsidTr="0092350C">
        <w:trPr>
          <w:divId w:val="2116439976"/>
          <w:tblCellSpacing w:w="142" w:type="dxa"/>
        </w:trPr>
        <w:tc>
          <w:tcPr>
            <w:tcW w:w="4672" w:type="pct"/>
            <w:shd w:val="clear" w:color="auto" w:fill="auto"/>
          </w:tcPr>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(k)</w:t>
            </w:r>
            <w:r w:rsidRPr="0092350C">
              <w:rPr>
                <w:rFonts w:ascii="Times New Roman" w:eastAsia="Calibri" w:hAnsi="Times New Roman" w:cs="Times New Roman"/>
                <w:b/>
                <w:sz w:val="22"/>
                <w:szCs w:val="22"/>
              </w:rPr>
              <w:tab/>
              <w:t>P’s monthly expenses:</w:t>
            </w: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rsidTr="0092350C">
        <w:trPr>
          <w:divId w:val="2116439976"/>
          <w:tblCellSpacing w:w="142" w:type="dxa"/>
        </w:trPr>
        <w:tc>
          <w:tcPr>
            <w:tcW w:w="4672" w:type="pct"/>
            <w:shd w:val="clear" w:color="auto" w:fill="auto"/>
          </w:tcPr>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(l)</w:t>
            </w:r>
            <w:r w:rsidRPr="0092350C">
              <w:rPr>
                <w:rFonts w:ascii="Times New Roman" w:eastAsia="Calibri" w:hAnsi="Times New Roman" w:cs="Times New Roman"/>
                <w:b/>
                <w:sz w:val="22"/>
                <w:szCs w:val="22"/>
              </w:rPr>
              <w:tab/>
              <w:t>P’s monthly income and sources of such income:</w:t>
            </w: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rsidTr="0092350C">
        <w:trPr>
          <w:divId w:val="2116439976"/>
          <w:tblCellSpacing w:w="142" w:type="dxa"/>
        </w:trPr>
        <w:tc>
          <w:tcPr>
            <w:tcW w:w="4672" w:type="pct"/>
            <w:shd w:val="clear" w:color="auto" w:fill="auto"/>
          </w:tcPr>
          <w:p w:rsidR="0011790A" w:rsidRPr="0092350C" w:rsidRDefault="0011790A"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lastRenderedPageBreak/>
              <w:t>(m)</w:t>
            </w:r>
            <w:r w:rsidRPr="0092350C">
              <w:rPr>
                <w:rFonts w:ascii="Times New Roman" w:eastAsia="Calibri" w:hAnsi="Times New Roman" w:cs="Times New Roman"/>
                <w:b/>
                <w:sz w:val="22"/>
                <w:szCs w:val="22"/>
              </w:rPr>
              <w:tab/>
              <w:t>P’s assets and up to date value (to the best of your knowledge) of these assets:</w:t>
            </w: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bl>
            <w:tblPr>
              <w:tblW w:w="0" w:type="auto"/>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2"/>
              <w:gridCol w:w="3389"/>
            </w:tblGrid>
            <w:tr w:rsidR="0011790A" w:rsidRPr="0092350C" w:rsidTr="0092350C">
              <w:tc>
                <w:tcPr>
                  <w:tcW w:w="3642" w:type="dxa"/>
                  <w:shd w:val="clear" w:color="auto" w:fill="auto"/>
                  <w:tcMar>
                    <w:top w:w="57" w:type="dxa"/>
                    <w:bottom w:w="57" w:type="dxa"/>
                  </w:tcMar>
                </w:tcPr>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Assets</w:t>
                  </w:r>
                </w:p>
                <w:p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bank accounts, CPF accounts, insurance policies, stocks and shares, property etc.)</w:t>
                  </w:r>
                </w:p>
              </w:tc>
              <w:tc>
                <w:tcPr>
                  <w:tcW w:w="3588" w:type="dxa"/>
                  <w:shd w:val="clear" w:color="auto" w:fill="auto"/>
                  <w:tcMar>
                    <w:top w:w="57" w:type="dxa"/>
                    <w:bottom w:w="57" w:type="dxa"/>
                  </w:tcMar>
                </w:tcPr>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Value</w:t>
                  </w:r>
                </w:p>
              </w:tc>
            </w:tr>
            <w:tr w:rsidR="0011790A" w:rsidRPr="0092350C" w:rsidTr="0092350C">
              <w:tc>
                <w:tcPr>
                  <w:tcW w:w="3642" w:type="dxa"/>
                  <w:shd w:val="clear" w:color="auto" w:fill="auto"/>
                  <w:tcMar>
                    <w:top w:w="57" w:type="dxa"/>
                    <w:bottom w:w="57" w:type="dxa"/>
                  </w:tcMar>
                </w:tcPr>
                <w:p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tc>
              <w:tc>
                <w:tcPr>
                  <w:tcW w:w="3588" w:type="dxa"/>
                  <w:shd w:val="clear" w:color="auto" w:fill="auto"/>
                  <w:tcMar>
                    <w:top w:w="57" w:type="dxa"/>
                    <w:bottom w:w="57" w:type="dxa"/>
                  </w:tcMar>
                </w:tcPr>
                <w:p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tc>
            </w:tr>
            <w:tr w:rsidR="0011790A" w:rsidRPr="0092350C" w:rsidTr="0092350C">
              <w:tc>
                <w:tcPr>
                  <w:tcW w:w="3642" w:type="dxa"/>
                  <w:shd w:val="clear" w:color="auto" w:fill="auto"/>
                  <w:tcMar>
                    <w:top w:w="57" w:type="dxa"/>
                    <w:bottom w:w="57" w:type="dxa"/>
                  </w:tcMar>
                </w:tcPr>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TOTAL</w:t>
                  </w:r>
                </w:p>
              </w:tc>
              <w:tc>
                <w:tcPr>
                  <w:tcW w:w="3588" w:type="dxa"/>
                  <w:shd w:val="clear" w:color="auto" w:fill="auto"/>
                  <w:tcMar>
                    <w:top w:w="57" w:type="dxa"/>
                    <w:bottom w:w="57" w:type="dxa"/>
                  </w:tcMar>
                </w:tcPr>
                <w:p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tc>
            </w:tr>
          </w:tbl>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rsidTr="0092350C">
        <w:trPr>
          <w:divId w:val="2116439976"/>
          <w:tblCellSpacing w:w="142" w:type="dxa"/>
        </w:trPr>
        <w:tc>
          <w:tcPr>
            <w:tcW w:w="4672" w:type="pct"/>
            <w:shd w:val="clear" w:color="auto" w:fill="auto"/>
          </w:tcPr>
          <w:p w:rsidR="0011790A" w:rsidRPr="0092350C" w:rsidRDefault="0011790A" w:rsidP="0092350C">
            <w:pPr>
              <w:autoSpaceDE w:val="0"/>
              <w:autoSpaceDN w:val="0"/>
              <w:adjustRightInd w:val="0"/>
              <w:spacing w:before="0" w:after="0"/>
              <w:ind w:left="720" w:hanging="720"/>
              <w:jc w:val="both"/>
              <w:rPr>
                <w:rFonts w:ascii="Times New Roman" w:eastAsia="Calibri" w:hAnsi="Times New Roman" w:cs="Times New Roman"/>
                <w:i/>
                <w:sz w:val="22"/>
                <w:szCs w:val="22"/>
              </w:rPr>
            </w:pPr>
            <w:r w:rsidRPr="0092350C">
              <w:rPr>
                <w:rFonts w:ascii="Times New Roman" w:eastAsia="Calibri" w:hAnsi="Times New Roman" w:cs="Times New Roman"/>
                <w:b/>
                <w:sz w:val="22"/>
                <w:szCs w:val="22"/>
              </w:rPr>
              <w:t>(n)</w:t>
            </w:r>
            <w:r w:rsidRPr="0092350C">
              <w:rPr>
                <w:rFonts w:ascii="Times New Roman" w:eastAsia="Calibri" w:hAnsi="Times New Roman" w:cs="Times New Roman"/>
                <w:b/>
                <w:sz w:val="22"/>
                <w:szCs w:val="22"/>
              </w:rPr>
              <w:tab/>
            </w:r>
            <w:r w:rsidRPr="0092350C">
              <w:rPr>
                <w:rFonts w:ascii="Times New Roman" w:eastAsia="Calibri" w:hAnsi="Times New Roman" w:cs="Times New Roman"/>
                <w:b/>
                <w:i/>
                <w:sz w:val="22"/>
                <w:szCs w:val="22"/>
                <w:u w:val="single"/>
              </w:rPr>
              <w:t>Please indicate which options are applicable and provide details where applicable</w:t>
            </w:r>
          </w:p>
          <w:p w:rsidR="0011790A" w:rsidRPr="0092350C" w:rsidRDefault="0011790A" w:rsidP="00C20EF2">
            <w:pPr>
              <w:numPr>
                <w:ilvl w:val="0"/>
                <w:numId w:val="14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no outstanding debts or liabilities</w:t>
            </w:r>
          </w:p>
          <w:p w:rsidR="0011790A" w:rsidRPr="0092350C" w:rsidRDefault="0011790A" w:rsidP="00C20EF2">
            <w:pPr>
              <w:numPr>
                <w:ilvl w:val="0"/>
                <w:numId w:val="142"/>
              </w:numPr>
              <w:autoSpaceDE w:val="0"/>
              <w:autoSpaceDN w:val="0"/>
              <w:adjustRightInd w:val="0"/>
              <w:spacing w:before="0" w:after="0"/>
              <w:ind w:left="1077" w:hanging="357"/>
              <w:jc w:val="both"/>
              <w:rPr>
                <w:rFonts w:ascii="Times New Roman" w:eastAsia="Calibri" w:hAnsi="Times New Roman" w:cs="Times New Roman"/>
                <w:b/>
              </w:rPr>
            </w:pPr>
            <w:r w:rsidRPr="0092350C">
              <w:rPr>
                <w:rFonts w:ascii="Times New Roman" w:eastAsia="Calibri" w:hAnsi="Times New Roman" w:cs="Times New Roman"/>
                <w:b/>
                <w:sz w:val="22"/>
                <w:szCs w:val="22"/>
              </w:rPr>
              <w:t>P’s debts or liabilities are as follows:</w:t>
            </w:r>
          </w:p>
          <w:p w:rsidR="00790FEC" w:rsidRPr="0092350C" w:rsidRDefault="00790FEC" w:rsidP="0092350C">
            <w:pPr>
              <w:autoSpaceDE w:val="0"/>
              <w:autoSpaceDN w:val="0"/>
              <w:adjustRightInd w:val="0"/>
              <w:spacing w:before="0" w:after="0"/>
              <w:jc w:val="both"/>
              <w:rPr>
                <w:rFonts w:ascii="Times New Roman" w:eastAsia="Calibri" w:hAnsi="Times New Roman" w:cs="Times New Roman"/>
                <w:b/>
              </w:rPr>
            </w:pPr>
          </w:p>
          <w:p w:rsidR="00790FEC" w:rsidRPr="0092350C" w:rsidRDefault="00790FEC" w:rsidP="0092350C">
            <w:pPr>
              <w:autoSpaceDE w:val="0"/>
              <w:autoSpaceDN w:val="0"/>
              <w:adjustRightInd w:val="0"/>
              <w:spacing w:before="0" w:after="0"/>
              <w:jc w:val="both"/>
              <w:rPr>
                <w:rFonts w:ascii="Times New Roman" w:eastAsia="Calibri" w:hAnsi="Times New Roman" w:cs="Times New Roman"/>
                <w:b/>
                <w:sz w:val="22"/>
                <w:szCs w:val="22"/>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51115B" w:rsidRPr="0092350C" w:rsidTr="0092350C">
              <w:tc>
                <w:tcPr>
                  <w:tcW w:w="3449" w:type="dxa"/>
                  <w:shd w:val="clear" w:color="auto" w:fill="auto"/>
                  <w:tcMar>
                    <w:top w:w="57" w:type="dxa"/>
                    <w:bottom w:w="57" w:type="dxa"/>
                  </w:tcMar>
                </w:tcPr>
                <w:p w:rsidR="0051115B" w:rsidRPr="0092350C" w:rsidRDefault="0051115B"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Information about loan / debt</w:t>
                  </w:r>
                </w:p>
                <w:p w:rsidR="0051115B" w:rsidRPr="0092350C" w:rsidRDefault="0051115B"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creditor, reason for loan/debt etc.)</w:t>
                  </w:r>
                </w:p>
              </w:tc>
              <w:tc>
                <w:tcPr>
                  <w:tcW w:w="2963" w:type="dxa"/>
                  <w:shd w:val="clear" w:color="auto" w:fill="auto"/>
                  <w:tcMar>
                    <w:top w:w="57" w:type="dxa"/>
                    <w:bottom w:w="57" w:type="dxa"/>
                  </w:tcMar>
                </w:tcPr>
                <w:p w:rsidR="0051115B" w:rsidRPr="0092350C" w:rsidRDefault="0051115B"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Amount owed</w:t>
                  </w:r>
                </w:p>
              </w:tc>
            </w:tr>
            <w:tr w:rsidR="0051115B" w:rsidRPr="0092350C" w:rsidTr="0092350C">
              <w:tc>
                <w:tcPr>
                  <w:tcW w:w="3449" w:type="dxa"/>
                  <w:shd w:val="clear" w:color="auto" w:fill="auto"/>
                  <w:tcMar>
                    <w:top w:w="57" w:type="dxa"/>
                    <w:bottom w:w="57" w:type="dxa"/>
                  </w:tcMar>
                </w:tcPr>
                <w:p w:rsidR="0051115B" w:rsidRPr="0092350C" w:rsidRDefault="0051115B" w:rsidP="0092350C">
                  <w:pPr>
                    <w:autoSpaceDE w:val="0"/>
                    <w:autoSpaceDN w:val="0"/>
                    <w:adjustRightInd w:val="0"/>
                    <w:spacing w:before="0" w:after="0"/>
                    <w:jc w:val="both"/>
                    <w:rPr>
                      <w:rFonts w:ascii="Times New Roman" w:eastAsia="Calibri" w:hAnsi="Times New Roman" w:cs="Times New Roman"/>
                      <w:sz w:val="22"/>
                      <w:szCs w:val="22"/>
                    </w:rPr>
                  </w:pPr>
                </w:p>
                <w:p w:rsidR="0051115B" w:rsidRPr="0092350C" w:rsidRDefault="0051115B" w:rsidP="0092350C">
                  <w:pPr>
                    <w:autoSpaceDE w:val="0"/>
                    <w:autoSpaceDN w:val="0"/>
                    <w:adjustRightInd w:val="0"/>
                    <w:spacing w:before="0" w:after="0"/>
                    <w:jc w:val="both"/>
                    <w:rPr>
                      <w:rFonts w:ascii="Times New Roman" w:eastAsia="Calibri" w:hAnsi="Times New Roman" w:cs="Times New Roman"/>
                      <w:sz w:val="22"/>
                      <w:szCs w:val="22"/>
                    </w:rPr>
                  </w:pPr>
                </w:p>
                <w:p w:rsidR="0051115B" w:rsidRPr="0092350C" w:rsidRDefault="0051115B" w:rsidP="0092350C">
                  <w:pPr>
                    <w:autoSpaceDE w:val="0"/>
                    <w:autoSpaceDN w:val="0"/>
                    <w:adjustRightInd w:val="0"/>
                    <w:spacing w:before="0" w:after="0"/>
                    <w:jc w:val="both"/>
                    <w:rPr>
                      <w:rFonts w:ascii="Times New Roman" w:eastAsia="Calibri" w:hAnsi="Times New Roman" w:cs="Times New Roman"/>
                      <w:sz w:val="22"/>
                      <w:szCs w:val="22"/>
                    </w:rPr>
                  </w:pPr>
                </w:p>
                <w:p w:rsidR="0051115B" w:rsidRPr="0092350C" w:rsidRDefault="0051115B" w:rsidP="0092350C">
                  <w:pPr>
                    <w:autoSpaceDE w:val="0"/>
                    <w:autoSpaceDN w:val="0"/>
                    <w:adjustRightInd w:val="0"/>
                    <w:spacing w:before="0" w:after="0"/>
                    <w:jc w:val="both"/>
                    <w:rPr>
                      <w:rFonts w:ascii="Times New Roman" w:eastAsia="Calibri" w:hAnsi="Times New Roman" w:cs="Times New Roman"/>
                      <w:sz w:val="22"/>
                      <w:szCs w:val="22"/>
                    </w:rPr>
                  </w:pPr>
                </w:p>
              </w:tc>
              <w:tc>
                <w:tcPr>
                  <w:tcW w:w="2963" w:type="dxa"/>
                  <w:shd w:val="clear" w:color="auto" w:fill="auto"/>
                  <w:tcMar>
                    <w:top w:w="57" w:type="dxa"/>
                    <w:bottom w:w="57" w:type="dxa"/>
                  </w:tcMar>
                </w:tcPr>
                <w:p w:rsidR="0051115B" w:rsidRPr="0092350C" w:rsidRDefault="0051115B" w:rsidP="0092350C">
                  <w:pPr>
                    <w:autoSpaceDE w:val="0"/>
                    <w:autoSpaceDN w:val="0"/>
                    <w:adjustRightInd w:val="0"/>
                    <w:spacing w:before="0" w:after="0"/>
                    <w:jc w:val="both"/>
                    <w:rPr>
                      <w:rFonts w:ascii="Times New Roman" w:eastAsia="Calibri" w:hAnsi="Times New Roman" w:cs="Times New Roman"/>
                      <w:sz w:val="22"/>
                      <w:szCs w:val="22"/>
                    </w:rPr>
                  </w:pPr>
                </w:p>
              </w:tc>
            </w:tr>
          </w:tbl>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rsidTr="0092350C">
        <w:trPr>
          <w:divId w:val="2116439976"/>
          <w:tblCellSpacing w:w="142" w:type="dxa"/>
        </w:trPr>
        <w:tc>
          <w:tcPr>
            <w:tcW w:w="4672" w:type="pct"/>
            <w:shd w:val="clear" w:color="auto" w:fill="auto"/>
          </w:tcPr>
          <w:p w:rsidR="0011790A" w:rsidRPr="0092350C" w:rsidRDefault="0011790A" w:rsidP="0092350C">
            <w:pPr>
              <w:autoSpaceDE w:val="0"/>
              <w:autoSpaceDN w:val="0"/>
              <w:adjustRightInd w:val="0"/>
              <w:spacing w:before="0" w:after="0"/>
              <w:ind w:left="720" w:hanging="720"/>
              <w:jc w:val="both"/>
              <w:rPr>
                <w:rFonts w:ascii="Times New Roman" w:eastAsia="Calibri" w:hAnsi="Times New Roman" w:cs="Times New Roman"/>
                <w:b/>
                <w:i/>
                <w:u w:val="single"/>
              </w:rPr>
            </w:pPr>
            <w:r w:rsidRPr="0092350C">
              <w:rPr>
                <w:rFonts w:ascii="Times New Roman" w:eastAsia="Calibri" w:hAnsi="Times New Roman" w:cs="Times New Roman"/>
                <w:b/>
                <w:sz w:val="22"/>
                <w:szCs w:val="22"/>
              </w:rPr>
              <w:lastRenderedPageBreak/>
              <w:t>(o)</w:t>
            </w:r>
            <w:r w:rsidRPr="0092350C">
              <w:rPr>
                <w:rFonts w:ascii="Times New Roman" w:eastAsia="Calibri" w:hAnsi="Times New Roman" w:cs="Times New Roman"/>
                <w:b/>
                <w:sz w:val="22"/>
                <w:szCs w:val="22"/>
              </w:rPr>
              <w:tab/>
            </w:r>
            <w:r w:rsidRPr="0092350C">
              <w:rPr>
                <w:rFonts w:ascii="Times New Roman" w:eastAsia="Calibri" w:hAnsi="Times New Roman" w:cs="Times New Roman"/>
                <w:b/>
                <w:i/>
                <w:sz w:val="22"/>
                <w:szCs w:val="22"/>
                <w:u w:val="single"/>
              </w:rPr>
              <w:t>Please indicate which options are applicable and provide details where applicable</w:t>
            </w:r>
          </w:p>
          <w:p w:rsidR="00F757EF" w:rsidRPr="0092350C" w:rsidRDefault="00F757EF" w:rsidP="0092350C">
            <w:pPr>
              <w:autoSpaceDE w:val="0"/>
              <w:autoSpaceDN w:val="0"/>
              <w:adjustRightInd w:val="0"/>
              <w:spacing w:before="0" w:after="0"/>
              <w:ind w:left="720" w:hanging="720"/>
              <w:jc w:val="both"/>
              <w:rPr>
                <w:rFonts w:ascii="Times New Roman" w:eastAsia="Calibri" w:hAnsi="Times New Roman" w:cs="Times New Roman"/>
                <w:i/>
                <w:sz w:val="22"/>
                <w:szCs w:val="22"/>
              </w:rPr>
            </w:pPr>
          </w:p>
          <w:p w:rsidR="0011790A" w:rsidRPr="0092350C" w:rsidRDefault="0011790A" w:rsidP="00C20EF2">
            <w:pPr>
              <w:numPr>
                <w:ilvl w:val="0"/>
                <w:numId w:val="142"/>
              </w:numPr>
              <w:autoSpaceDE w:val="0"/>
              <w:autoSpaceDN w:val="0"/>
              <w:adjustRightInd w:val="0"/>
              <w:spacing w:before="0" w:after="0"/>
              <w:ind w:left="1077" w:hanging="357"/>
              <w:jc w:val="both"/>
              <w:rPr>
                <w:rFonts w:ascii="Times New Roman" w:eastAsia="Calibri" w:hAnsi="Times New Roman" w:cs="Times New Roman"/>
                <w:b/>
              </w:rPr>
            </w:pPr>
            <w:r w:rsidRPr="0092350C">
              <w:rPr>
                <w:rFonts w:ascii="Times New Roman" w:eastAsia="Calibri" w:hAnsi="Times New Roman" w:cs="Times New Roman"/>
                <w:b/>
                <w:sz w:val="22"/>
                <w:szCs w:val="22"/>
              </w:rPr>
              <w:t>P has not received and is not going to receive any form of compensation or award of damages</w:t>
            </w:r>
          </w:p>
          <w:p w:rsidR="00F757EF" w:rsidRPr="0092350C" w:rsidRDefault="00F757EF" w:rsidP="0092350C">
            <w:pPr>
              <w:autoSpaceDE w:val="0"/>
              <w:autoSpaceDN w:val="0"/>
              <w:adjustRightInd w:val="0"/>
              <w:spacing w:before="0" w:after="0"/>
              <w:ind w:left="1077"/>
              <w:jc w:val="both"/>
              <w:rPr>
                <w:rFonts w:ascii="Times New Roman" w:eastAsia="Calibri" w:hAnsi="Times New Roman" w:cs="Times New Roman"/>
                <w:b/>
                <w:sz w:val="22"/>
                <w:szCs w:val="22"/>
              </w:rPr>
            </w:pPr>
          </w:p>
          <w:p w:rsidR="0011790A" w:rsidRPr="0092350C" w:rsidRDefault="0011790A" w:rsidP="00C20EF2">
            <w:pPr>
              <w:numPr>
                <w:ilvl w:val="0"/>
                <w:numId w:val="14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received or is going to receive the following compensation or award of damages:</w:t>
            </w:r>
          </w:p>
          <w:p w:rsidR="0011790A" w:rsidRPr="0092350C" w:rsidRDefault="0011790A" w:rsidP="0092350C">
            <w:pPr>
              <w:autoSpaceDE w:val="0"/>
              <w:autoSpaceDN w:val="0"/>
              <w:adjustRightInd w:val="0"/>
              <w:spacing w:before="0" w:after="0"/>
              <w:ind w:left="1077"/>
              <w:jc w:val="both"/>
              <w:rPr>
                <w:rFonts w:ascii="Times New Roman" w:eastAsia="Calibri" w:hAnsi="Times New Roman" w:cs="Times New Roman"/>
                <w:b/>
                <w:sz w:val="22"/>
                <w:szCs w:val="22"/>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772"/>
            </w:tblGrid>
            <w:tr w:rsidR="0011790A" w:rsidRPr="0092350C" w:rsidTr="0092350C">
              <w:tc>
                <w:tcPr>
                  <w:tcW w:w="3449" w:type="dxa"/>
                  <w:shd w:val="clear" w:color="auto" w:fill="auto"/>
                  <w:tcMar>
                    <w:top w:w="57" w:type="dxa"/>
                    <w:bottom w:w="57" w:type="dxa"/>
                  </w:tcMar>
                </w:tcPr>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Information about compensation</w:t>
                  </w:r>
                </w:p>
                <w:p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nature of claim etc.)</w:t>
                  </w:r>
                </w:p>
              </w:tc>
              <w:tc>
                <w:tcPr>
                  <w:tcW w:w="2963" w:type="dxa"/>
                  <w:shd w:val="clear" w:color="auto" w:fill="auto"/>
                  <w:tcMar>
                    <w:top w:w="57" w:type="dxa"/>
                    <w:bottom w:w="57" w:type="dxa"/>
                  </w:tcMar>
                </w:tcPr>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Amount</w:t>
                  </w:r>
                </w:p>
              </w:tc>
            </w:tr>
            <w:tr w:rsidR="0011790A" w:rsidRPr="0092350C" w:rsidTr="0092350C">
              <w:tc>
                <w:tcPr>
                  <w:tcW w:w="3449" w:type="dxa"/>
                  <w:shd w:val="clear" w:color="auto" w:fill="auto"/>
                  <w:tcMar>
                    <w:top w:w="57" w:type="dxa"/>
                    <w:bottom w:w="57" w:type="dxa"/>
                  </w:tcMar>
                </w:tcPr>
                <w:p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tc>
              <w:tc>
                <w:tcPr>
                  <w:tcW w:w="2963" w:type="dxa"/>
                  <w:shd w:val="clear" w:color="auto" w:fill="auto"/>
                  <w:tcMar>
                    <w:top w:w="57" w:type="dxa"/>
                    <w:bottom w:w="57" w:type="dxa"/>
                  </w:tcMar>
                </w:tcPr>
                <w:p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p>
              </w:tc>
            </w:tr>
          </w:tbl>
          <w:p w:rsidR="0011790A" w:rsidRPr="0092350C" w:rsidRDefault="0011790A" w:rsidP="0092350C">
            <w:pPr>
              <w:autoSpaceDE w:val="0"/>
              <w:autoSpaceDN w:val="0"/>
              <w:adjustRightInd w:val="0"/>
              <w:spacing w:before="0" w:after="0"/>
              <w:ind w:left="720" w:hanging="720"/>
              <w:jc w:val="both"/>
              <w:rPr>
                <w:rFonts w:ascii="Times New Roman" w:eastAsia="Calibri" w:hAnsi="Times New Roman" w:cs="Times New Roman"/>
                <w:b/>
                <w:sz w:val="22"/>
                <w:szCs w:val="22"/>
              </w:rPr>
            </w:pPr>
          </w:p>
        </w:tc>
      </w:tr>
      <w:tr w:rsidR="0011790A" w:rsidRPr="0092350C" w:rsidTr="0092350C">
        <w:trPr>
          <w:divId w:val="2116439976"/>
          <w:tblCellSpacing w:w="142" w:type="dxa"/>
        </w:trPr>
        <w:tc>
          <w:tcPr>
            <w:tcW w:w="4672" w:type="pct"/>
            <w:shd w:val="clear" w:color="auto" w:fill="auto"/>
          </w:tcPr>
          <w:p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t>(p)</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u w:val="single"/>
              </w:rPr>
              <w:t>LASTING POWER OF ATTORNEY</w:t>
            </w:r>
          </w:p>
          <w:p w:rsidR="0011790A" w:rsidRPr="0092350C" w:rsidRDefault="0011790A"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ab/>
              <w:t>(Please indicate which of the following is applicable)</w:t>
            </w:r>
          </w:p>
          <w:p w:rsidR="0011790A" w:rsidRPr="0092350C" w:rsidRDefault="0011790A" w:rsidP="00C20EF2">
            <w:pPr>
              <w:numPr>
                <w:ilvl w:val="0"/>
                <w:numId w:val="14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 xml:space="preserve">P made a Lasting Power of Attorney and the Registration No. is: </w:t>
            </w:r>
          </w:p>
          <w:p w:rsidR="0011790A" w:rsidRPr="0092350C" w:rsidRDefault="0011790A" w:rsidP="0092350C">
            <w:pPr>
              <w:autoSpaceDE w:val="0"/>
              <w:autoSpaceDN w:val="0"/>
              <w:adjustRightInd w:val="0"/>
              <w:spacing w:before="0" w:after="0"/>
              <w:ind w:left="1077"/>
              <w:jc w:val="both"/>
              <w:rPr>
                <w:rFonts w:ascii="Times New Roman" w:eastAsia="Calibri" w:hAnsi="Times New Roman" w:cs="Times New Roman"/>
                <w:b/>
              </w:rPr>
            </w:pPr>
            <w:r w:rsidRPr="0092350C">
              <w:rPr>
                <w:rFonts w:ascii="Times New Roman" w:eastAsia="Calibri" w:hAnsi="Times New Roman" w:cs="Times New Roman"/>
                <w:b/>
                <w:sz w:val="22"/>
                <w:szCs w:val="22"/>
              </w:rPr>
              <w:t>_______________________________</w:t>
            </w:r>
          </w:p>
          <w:p w:rsidR="00F757EF" w:rsidRPr="0092350C" w:rsidRDefault="00F757EF" w:rsidP="0092350C">
            <w:pPr>
              <w:autoSpaceDE w:val="0"/>
              <w:autoSpaceDN w:val="0"/>
              <w:adjustRightInd w:val="0"/>
              <w:spacing w:before="0" w:after="0"/>
              <w:ind w:left="1077"/>
              <w:jc w:val="both"/>
              <w:rPr>
                <w:rFonts w:ascii="Times New Roman" w:eastAsia="Calibri" w:hAnsi="Times New Roman" w:cs="Times New Roman"/>
                <w:b/>
                <w:sz w:val="22"/>
                <w:szCs w:val="22"/>
              </w:rPr>
            </w:pPr>
          </w:p>
          <w:p w:rsidR="0011790A" w:rsidRPr="0092350C" w:rsidRDefault="0011790A" w:rsidP="00C20EF2">
            <w:pPr>
              <w:numPr>
                <w:ilvl w:val="0"/>
                <w:numId w:val="142"/>
              </w:numPr>
              <w:autoSpaceDE w:val="0"/>
              <w:autoSpaceDN w:val="0"/>
              <w:adjustRightInd w:val="0"/>
              <w:spacing w:before="0" w:after="0"/>
              <w:ind w:left="1077" w:hanging="357"/>
              <w:jc w:val="both"/>
              <w:rPr>
                <w:rFonts w:ascii="Times New Roman" w:eastAsia="Calibri" w:hAnsi="Times New Roman" w:cs="Times New Roman"/>
                <w:b/>
              </w:rPr>
            </w:pPr>
            <w:r w:rsidRPr="0092350C">
              <w:rPr>
                <w:rFonts w:ascii="Times New Roman" w:eastAsia="Calibri" w:hAnsi="Times New Roman" w:cs="Times New Roman"/>
                <w:b/>
                <w:sz w:val="22"/>
                <w:szCs w:val="22"/>
              </w:rPr>
              <w:t>P made an instrument intended to create a Lasting Power of Attorney but it has not been registered yet</w:t>
            </w:r>
          </w:p>
          <w:p w:rsidR="00F757EF" w:rsidRPr="0092350C" w:rsidRDefault="00F757EF" w:rsidP="0092350C">
            <w:pPr>
              <w:autoSpaceDE w:val="0"/>
              <w:autoSpaceDN w:val="0"/>
              <w:adjustRightInd w:val="0"/>
              <w:spacing w:before="0" w:after="0"/>
              <w:ind w:left="1077"/>
              <w:jc w:val="both"/>
              <w:rPr>
                <w:rFonts w:ascii="Times New Roman" w:eastAsia="Calibri" w:hAnsi="Times New Roman" w:cs="Times New Roman"/>
                <w:b/>
                <w:sz w:val="22"/>
                <w:szCs w:val="22"/>
              </w:rPr>
            </w:pPr>
          </w:p>
          <w:p w:rsidR="0011790A" w:rsidRPr="0092350C" w:rsidRDefault="0011790A" w:rsidP="00C20EF2">
            <w:pPr>
              <w:numPr>
                <w:ilvl w:val="0"/>
                <w:numId w:val="14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not made a Lasting Power of Attorney and, as far as I am aware, P has not make an instrument intended to create a Lasting Power of Attorney</w:t>
            </w:r>
          </w:p>
        </w:tc>
      </w:tr>
      <w:tr w:rsidR="0011790A" w:rsidRPr="0092350C" w:rsidTr="0092350C">
        <w:trPr>
          <w:divId w:val="2116439976"/>
          <w:trHeight w:val="1661"/>
          <w:tblCellSpacing w:w="142" w:type="dxa"/>
        </w:trPr>
        <w:tc>
          <w:tcPr>
            <w:tcW w:w="4672" w:type="pct"/>
            <w:shd w:val="clear" w:color="auto" w:fill="auto"/>
          </w:tcPr>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u w:val="single"/>
              </w:rPr>
            </w:pPr>
            <w:r w:rsidRPr="0092350C">
              <w:rPr>
                <w:rFonts w:ascii="Times New Roman" w:eastAsia="Calibri" w:hAnsi="Times New Roman" w:cs="Times New Roman"/>
                <w:b/>
                <w:sz w:val="22"/>
                <w:szCs w:val="22"/>
              </w:rPr>
              <w:t>(q)</w:t>
            </w:r>
            <w:r w:rsidRPr="0092350C">
              <w:rPr>
                <w:rFonts w:ascii="Times New Roman" w:eastAsia="Calibri" w:hAnsi="Times New Roman" w:cs="Times New Roman"/>
                <w:b/>
                <w:sz w:val="22"/>
                <w:szCs w:val="22"/>
              </w:rPr>
              <w:tab/>
              <w:t>Has P made a will?</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I do not know</w:t>
            </w:r>
          </w:p>
        </w:tc>
      </w:tr>
      <w:tr w:rsidR="0011790A" w:rsidRPr="0092350C" w:rsidTr="0092350C">
        <w:trPr>
          <w:divId w:val="2116439976"/>
          <w:tblCellSpacing w:w="142" w:type="dxa"/>
        </w:trPr>
        <w:tc>
          <w:tcPr>
            <w:tcW w:w="4672" w:type="pct"/>
            <w:shd w:val="clear" w:color="auto" w:fill="auto"/>
          </w:tcPr>
          <w:p w:rsidR="00CC6FFC" w:rsidRPr="0092350C" w:rsidRDefault="00CC6FFC" w:rsidP="0092350C">
            <w:pPr>
              <w:autoSpaceDE w:val="0"/>
              <w:autoSpaceDN w:val="0"/>
              <w:adjustRightInd w:val="0"/>
              <w:spacing w:before="0" w:after="0"/>
              <w:jc w:val="both"/>
              <w:rPr>
                <w:rFonts w:ascii="Times New Roman" w:eastAsia="Calibri" w:hAnsi="Times New Roman" w:cs="Times New Roman"/>
                <w:b/>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t>(r)</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u w:val="single"/>
              </w:rPr>
              <w:t>PREVIOUS LEGAL APPLICATIONS CONCERNING P</w:t>
            </w:r>
          </w:p>
          <w:p w:rsidR="0011790A" w:rsidRPr="0092350C" w:rsidRDefault="0011790A" w:rsidP="0092350C">
            <w:pPr>
              <w:autoSpaceDE w:val="0"/>
              <w:autoSpaceDN w:val="0"/>
              <w:adjustRightInd w:val="0"/>
              <w:spacing w:before="0" w:after="0"/>
              <w:jc w:val="both"/>
              <w:rPr>
                <w:rFonts w:ascii="Times New Roman" w:eastAsia="Calibri" w:hAnsi="Times New Roman" w:cs="Times New Roman"/>
                <w:i/>
              </w:rPr>
            </w:pPr>
            <w:r w:rsidRPr="0092350C">
              <w:rPr>
                <w:rFonts w:ascii="Times New Roman" w:eastAsia="Calibri" w:hAnsi="Times New Roman" w:cs="Times New Roman"/>
                <w:i/>
                <w:sz w:val="22"/>
                <w:szCs w:val="22"/>
              </w:rPr>
              <w:tab/>
              <w:t>(Please indicate which of the following is applicable)</w:t>
            </w:r>
          </w:p>
          <w:p w:rsidR="00F757EF" w:rsidRPr="0092350C" w:rsidRDefault="00F757EF" w:rsidP="0092350C">
            <w:pPr>
              <w:autoSpaceDE w:val="0"/>
              <w:autoSpaceDN w:val="0"/>
              <w:adjustRightInd w:val="0"/>
              <w:spacing w:before="0" w:after="0"/>
              <w:jc w:val="both"/>
              <w:rPr>
                <w:rFonts w:ascii="Times New Roman" w:eastAsia="Calibri" w:hAnsi="Times New Roman" w:cs="Times New Roman"/>
                <w:i/>
                <w:sz w:val="22"/>
                <w:szCs w:val="22"/>
              </w:rPr>
            </w:pPr>
          </w:p>
          <w:p w:rsidR="0011790A" w:rsidRPr="0092350C" w:rsidRDefault="0011790A" w:rsidP="00C20EF2">
            <w:pPr>
              <w:numPr>
                <w:ilvl w:val="0"/>
                <w:numId w:val="142"/>
              </w:numPr>
              <w:autoSpaceDE w:val="0"/>
              <w:autoSpaceDN w:val="0"/>
              <w:adjustRightInd w:val="0"/>
              <w:spacing w:before="0" w:after="0"/>
              <w:ind w:left="1077" w:hanging="357"/>
              <w:jc w:val="both"/>
              <w:rPr>
                <w:rFonts w:ascii="Times New Roman" w:eastAsia="Calibri" w:hAnsi="Times New Roman" w:cs="Times New Roman"/>
                <w:b/>
              </w:rPr>
            </w:pPr>
            <w:r w:rsidRPr="0092350C">
              <w:rPr>
                <w:rFonts w:ascii="Times New Roman" w:eastAsia="Calibri" w:hAnsi="Times New Roman" w:cs="Times New Roman"/>
                <w:b/>
                <w:sz w:val="22"/>
                <w:szCs w:val="22"/>
              </w:rPr>
              <w:t>There has been no application or order made relating to P under the Mental Capacity Act as well as the repealed Mental Disorders and Treatment Act</w:t>
            </w:r>
          </w:p>
          <w:p w:rsidR="00F757EF" w:rsidRPr="0092350C" w:rsidRDefault="00F757EF" w:rsidP="0092350C">
            <w:pPr>
              <w:autoSpaceDE w:val="0"/>
              <w:autoSpaceDN w:val="0"/>
              <w:adjustRightInd w:val="0"/>
              <w:spacing w:before="0" w:after="0"/>
              <w:ind w:left="1077"/>
              <w:jc w:val="both"/>
              <w:rPr>
                <w:rFonts w:ascii="Times New Roman" w:eastAsia="Calibri" w:hAnsi="Times New Roman" w:cs="Times New Roman"/>
                <w:b/>
                <w:sz w:val="22"/>
                <w:szCs w:val="22"/>
              </w:rPr>
            </w:pPr>
          </w:p>
          <w:p w:rsidR="0011790A" w:rsidRPr="0092350C" w:rsidRDefault="0011790A" w:rsidP="00C20EF2">
            <w:pPr>
              <w:numPr>
                <w:ilvl w:val="0"/>
                <w:numId w:val="142"/>
              </w:numPr>
              <w:autoSpaceDE w:val="0"/>
              <w:autoSpaceDN w:val="0"/>
              <w:adjustRightInd w:val="0"/>
              <w:spacing w:before="0" w:after="0"/>
              <w:ind w:left="1077" w:hanging="357"/>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t>There was an application or order made relating to P under the Mental Capacity Act or the repealed Mental Disorders and Treatment Act in case no. ______________________</w:t>
            </w:r>
          </w:p>
        </w:tc>
      </w:tr>
    </w:tbl>
    <w:p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br w:type="page"/>
      </w:r>
    </w:p>
    <w:p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FD402A">
        <w:rPr>
          <w:rFonts w:ascii="Times New Roman" w:eastAsia="Calibri" w:hAnsi="Times New Roman" w:cs="Times New Roman"/>
          <w:sz w:val="22"/>
          <w:szCs w:val="22"/>
        </w:rPr>
        <w:lastRenderedPageBreak/>
        <w:t>7.</w:t>
      </w:r>
      <w:r w:rsidRPr="00FD402A">
        <w:rPr>
          <w:rFonts w:ascii="Times New Roman" w:eastAsia="Calibri" w:hAnsi="Times New Roman" w:cs="Times New Roman"/>
          <w:sz w:val="22"/>
          <w:szCs w:val="22"/>
        </w:rPr>
        <w:tab/>
      </w:r>
      <w:r w:rsidRPr="00FD402A">
        <w:rPr>
          <w:rFonts w:ascii="Times New Roman" w:eastAsia="Calibri" w:hAnsi="Times New Roman" w:cs="Times New Roman"/>
          <w:b/>
          <w:smallCaps/>
          <w:sz w:val="22"/>
          <w:szCs w:val="22"/>
          <w:u w:val="single"/>
        </w:rPr>
        <w:t>Information about Relevant Persons</w:t>
      </w:r>
    </w:p>
    <w:p w:rsidR="0011790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i/>
          <w:sz w:val="22"/>
          <w:szCs w:val="22"/>
        </w:rPr>
      </w:pPr>
      <w:r w:rsidRPr="00FD402A">
        <w:rPr>
          <w:rFonts w:ascii="Times New Roman" w:eastAsia="Calibri" w:hAnsi="Times New Roman" w:cs="Times New Roman"/>
          <w:smallCaps/>
          <w:sz w:val="22"/>
          <w:szCs w:val="22"/>
        </w:rPr>
        <w:tab/>
      </w:r>
      <w:r w:rsidRPr="00FD402A">
        <w:rPr>
          <w:rFonts w:ascii="Times New Roman" w:eastAsia="Calibri" w:hAnsi="Times New Roman" w:cs="Times New Roman"/>
          <w:i/>
          <w:sz w:val="22"/>
          <w:szCs w:val="22"/>
        </w:rPr>
        <w:t>(Please do not leave any blanks.  Please state “Nil” if there is no one in the category in question.  If a Relevant Person has passed away, please state the person’s name and indicate “(deceased)” after the name.)</w:t>
      </w:r>
    </w:p>
    <w:p w:rsidR="00FD402A" w:rsidRPr="00FD402A" w:rsidRDefault="00FD402A" w:rsidP="0051115B">
      <w:pPr>
        <w:autoSpaceDE w:val="0"/>
        <w:autoSpaceDN w:val="0"/>
        <w:adjustRightInd w:val="0"/>
        <w:spacing w:before="0" w:after="0"/>
        <w:ind w:left="720" w:hanging="720"/>
        <w:jc w:val="both"/>
        <w:divId w:val="2116439976"/>
        <w:rPr>
          <w:rFonts w:ascii="Times New Roman" w:eastAsia="Calibri" w:hAnsi="Times New Roman" w:cs="Times New Roman"/>
          <w:i/>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rsidTr="0092350C">
        <w:trPr>
          <w:divId w:val="2116439976"/>
        </w:trPr>
        <w:tc>
          <w:tcPr>
            <w:tcW w:w="5000" w:type="pct"/>
            <w:gridSpan w:val="3"/>
            <w:shd w:val="clear" w:color="auto" w:fill="D9D9D9"/>
          </w:tcPr>
          <w:p w:rsidR="0011790A" w:rsidRPr="0092350C" w:rsidRDefault="0011790A" w:rsidP="0092350C">
            <w:pPr>
              <w:spacing w:before="0" w:after="0"/>
              <w:jc w:val="both"/>
              <w:rPr>
                <w:rFonts w:ascii="Times New Roman" w:eastAsia="Calibri" w:hAnsi="Times New Roman" w:cs="Times New Roman"/>
                <w:b/>
                <w:caps/>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spouse</w:t>
            </w:r>
          </w:p>
        </w:tc>
      </w:tr>
      <w:tr w:rsidR="0011790A" w:rsidRPr="0092350C" w:rsidTr="0092350C">
        <w:trPr>
          <w:divId w:val="2116439976"/>
        </w:trPr>
        <w:tc>
          <w:tcPr>
            <w:tcW w:w="2544" w:type="pct"/>
            <w:tcBorders>
              <w:bottom w:val="single" w:sz="4" w:space="0" w:color="auto"/>
            </w:tcBorders>
            <w:shd w:val="clear" w:color="auto" w:fill="auto"/>
          </w:tcPr>
          <w:p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tcBorders>
              <w:bottom w:val="single" w:sz="4" w:space="0" w:color="auto"/>
            </w:tcBorders>
            <w:shd w:val="clear" w:color="auto" w:fill="auto"/>
          </w:tcPr>
          <w:p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tcBorders>
              <w:bottom w:val="single" w:sz="4" w:space="0" w:color="auto"/>
            </w:tcBorders>
            <w:shd w:val="clear" w:color="auto" w:fill="auto"/>
          </w:tcPr>
          <w:p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5D6AD4" w:rsidRPr="0092350C" w:rsidTr="0092350C">
        <w:trPr>
          <w:divId w:val="2116439976"/>
        </w:trPr>
        <w:tc>
          <w:tcPr>
            <w:tcW w:w="2544" w:type="pct"/>
            <w:tcBorders>
              <w:bottom w:val="single" w:sz="4" w:space="0" w:color="auto"/>
            </w:tcBorders>
            <w:shd w:val="clear" w:color="auto" w:fill="auto"/>
          </w:tcPr>
          <w:p w:rsidR="005D6AD4" w:rsidRPr="0092350C" w:rsidRDefault="005D6AD4" w:rsidP="0092350C">
            <w:pPr>
              <w:spacing w:before="0" w:after="0"/>
              <w:jc w:val="both"/>
              <w:rPr>
                <w:rFonts w:ascii="Times New Roman" w:eastAsia="Calibri" w:hAnsi="Times New Roman" w:cs="Times New Roman"/>
                <w:b/>
              </w:rPr>
            </w:pPr>
          </w:p>
          <w:p w:rsidR="005D6AD4" w:rsidRPr="0092350C" w:rsidRDefault="005D6AD4" w:rsidP="0092350C">
            <w:pPr>
              <w:spacing w:before="0" w:after="0"/>
              <w:jc w:val="both"/>
              <w:rPr>
                <w:rFonts w:ascii="Times New Roman" w:eastAsia="Calibri" w:hAnsi="Times New Roman" w:cs="Times New Roman"/>
                <w:b/>
                <w:sz w:val="22"/>
                <w:szCs w:val="22"/>
              </w:rPr>
            </w:pPr>
          </w:p>
        </w:tc>
        <w:tc>
          <w:tcPr>
            <w:tcW w:w="1666" w:type="pct"/>
            <w:tcBorders>
              <w:bottom w:val="single" w:sz="4" w:space="0" w:color="auto"/>
            </w:tcBorders>
            <w:shd w:val="clear" w:color="auto" w:fill="auto"/>
          </w:tcPr>
          <w:p w:rsidR="005D6AD4" w:rsidRPr="0092350C" w:rsidRDefault="005D6AD4" w:rsidP="0092350C">
            <w:pPr>
              <w:spacing w:before="0" w:after="0"/>
              <w:jc w:val="both"/>
              <w:rPr>
                <w:rFonts w:ascii="Times New Roman" w:eastAsia="Calibri" w:hAnsi="Times New Roman" w:cs="Times New Roman"/>
                <w:b/>
                <w:sz w:val="22"/>
                <w:szCs w:val="22"/>
              </w:rPr>
            </w:pPr>
          </w:p>
        </w:tc>
        <w:tc>
          <w:tcPr>
            <w:tcW w:w="790" w:type="pct"/>
            <w:tcBorders>
              <w:bottom w:val="single" w:sz="4" w:space="0" w:color="auto"/>
            </w:tcBorders>
            <w:shd w:val="clear" w:color="auto" w:fill="auto"/>
          </w:tcPr>
          <w:p w:rsidR="005D6AD4" w:rsidRPr="0092350C" w:rsidRDefault="005D6AD4" w:rsidP="0092350C">
            <w:pPr>
              <w:spacing w:before="0" w:after="0"/>
              <w:jc w:val="both"/>
              <w:rPr>
                <w:rFonts w:ascii="Times New Roman" w:eastAsia="Calibri" w:hAnsi="Times New Roman" w:cs="Times New Roman"/>
                <w:b/>
                <w:sz w:val="22"/>
                <w:szCs w:val="22"/>
              </w:rPr>
            </w:pPr>
          </w:p>
        </w:tc>
      </w:tr>
    </w:tbl>
    <w:p w:rsidR="0011790A" w:rsidRPr="00FD402A" w:rsidRDefault="0011790A" w:rsidP="0051115B">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rsidTr="0092350C">
        <w:trPr>
          <w:divId w:val="2116439976"/>
        </w:trPr>
        <w:tc>
          <w:tcPr>
            <w:tcW w:w="5000" w:type="pct"/>
            <w:gridSpan w:val="3"/>
            <w:shd w:val="clear" w:color="auto" w:fill="D9D9D9"/>
          </w:tcPr>
          <w:p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PARENTS</w:t>
            </w:r>
          </w:p>
        </w:tc>
      </w:tr>
      <w:tr w:rsidR="0011790A" w:rsidRPr="0092350C" w:rsidTr="0092350C">
        <w:trPr>
          <w:divId w:val="2116439976"/>
        </w:trPr>
        <w:tc>
          <w:tcPr>
            <w:tcW w:w="2544" w:type="pct"/>
            <w:shd w:val="clear" w:color="auto" w:fill="auto"/>
          </w:tcPr>
          <w:p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shd w:val="clear" w:color="auto" w:fill="auto"/>
          </w:tcPr>
          <w:p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11790A" w:rsidRPr="0092350C" w:rsidTr="0092350C">
        <w:trPr>
          <w:divId w:val="2116439976"/>
        </w:trPr>
        <w:tc>
          <w:tcPr>
            <w:tcW w:w="2544" w:type="pct"/>
            <w:tcBorders>
              <w:bottom w:val="single" w:sz="4" w:space="0" w:color="auto"/>
            </w:tcBorders>
            <w:shd w:val="clear" w:color="auto" w:fill="auto"/>
          </w:tcPr>
          <w:p w:rsidR="0011790A" w:rsidRPr="0092350C" w:rsidRDefault="0011790A" w:rsidP="0092350C">
            <w:pPr>
              <w:spacing w:before="0" w:after="0"/>
              <w:jc w:val="both"/>
              <w:rPr>
                <w:rFonts w:ascii="Times New Roman" w:eastAsia="Calibri" w:hAnsi="Times New Roman" w:cs="Times New Roman"/>
                <w:sz w:val="22"/>
                <w:szCs w:val="22"/>
              </w:rPr>
            </w:pPr>
          </w:p>
          <w:p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tcBorders>
              <w:bottom w:val="single" w:sz="4" w:space="0" w:color="auto"/>
            </w:tcBorders>
            <w:shd w:val="clear" w:color="auto" w:fill="auto"/>
          </w:tcPr>
          <w:p w:rsidR="0011790A" w:rsidRPr="0092350C" w:rsidRDefault="0011790A" w:rsidP="0092350C">
            <w:pPr>
              <w:spacing w:before="0" w:after="0"/>
              <w:jc w:val="both"/>
              <w:rPr>
                <w:rFonts w:ascii="Times New Roman" w:eastAsia="Calibri" w:hAnsi="Times New Roman" w:cs="Times New Roman"/>
                <w:sz w:val="22"/>
                <w:szCs w:val="22"/>
              </w:rPr>
            </w:pPr>
          </w:p>
        </w:tc>
        <w:tc>
          <w:tcPr>
            <w:tcW w:w="790" w:type="pct"/>
            <w:tcBorders>
              <w:bottom w:val="single" w:sz="4" w:space="0" w:color="auto"/>
            </w:tcBorders>
            <w:shd w:val="clear" w:color="auto" w:fill="auto"/>
          </w:tcPr>
          <w:p w:rsidR="0011790A" w:rsidRPr="0092350C" w:rsidRDefault="0011790A" w:rsidP="0092350C">
            <w:pPr>
              <w:spacing w:before="0" w:after="0"/>
              <w:jc w:val="both"/>
              <w:rPr>
                <w:rFonts w:ascii="Times New Roman" w:eastAsia="Calibri" w:hAnsi="Times New Roman" w:cs="Times New Roman"/>
                <w:sz w:val="22"/>
                <w:szCs w:val="22"/>
              </w:rPr>
            </w:pPr>
          </w:p>
        </w:tc>
      </w:tr>
      <w:tr w:rsidR="005D6AD4" w:rsidRPr="0092350C" w:rsidTr="0092350C">
        <w:trPr>
          <w:divId w:val="2116439976"/>
        </w:trPr>
        <w:tc>
          <w:tcPr>
            <w:tcW w:w="2544" w:type="pct"/>
            <w:tcBorders>
              <w:bottom w:val="single" w:sz="4" w:space="0" w:color="auto"/>
            </w:tcBorders>
            <w:shd w:val="clear" w:color="auto" w:fill="auto"/>
          </w:tcPr>
          <w:p w:rsidR="005D6AD4" w:rsidRPr="0092350C" w:rsidRDefault="005D6AD4" w:rsidP="0092350C">
            <w:pPr>
              <w:spacing w:before="0" w:after="0"/>
              <w:jc w:val="both"/>
              <w:rPr>
                <w:rFonts w:ascii="Times New Roman" w:eastAsia="Calibri" w:hAnsi="Times New Roman" w:cs="Times New Roman"/>
              </w:rPr>
            </w:pPr>
          </w:p>
          <w:p w:rsidR="005D6AD4" w:rsidRPr="0092350C" w:rsidRDefault="005D6AD4" w:rsidP="0092350C">
            <w:pPr>
              <w:spacing w:before="0" w:after="0"/>
              <w:jc w:val="both"/>
              <w:rPr>
                <w:rFonts w:ascii="Times New Roman" w:eastAsia="Calibri" w:hAnsi="Times New Roman" w:cs="Times New Roman"/>
                <w:sz w:val="22"/>
                <w:szCs w:val="22"/>
              </w:rPr>
            </w:pPr>
          </w:p>
        </w:tc>
        <w:tc>
          <w:tcPr>
            <w:tcW w:w="1666" w:type="pct"/>
            <w:tcBorders>
              <w:bottom w:val="single" w:sz="4" w:space="0" w:color="auto"/>
            </w:tcBorders>
            <w:shd w:val="clear" w:color="auto" w:fill="auto"/>
          </w:tcPr>
          <w:p w:rsidR="005D6AD4" w:rsidRPr="0092350C" w:rsidRDefault="005D6AD4" w:rsidP="0092350C">
            <w:pPr>
              <w:spacing w:before="0" w:after="0"/>
              <w:jc w:val="both"/>
              <w:rPr>
                <w:rFonts w:ascii="Times New Roman" w:eastAsia="Calibri" w:hAnsi="Times New Roman" w:cs="Times New Roman"/>
                <w:sz w:val="22"/>
                <w:szCs w:val="22"/>
              </w:rPr>
            </w:pPr>
          </w:p>
        </w:tc>
        <w:tc>
          <w:tcPr>
            <w:tcW w:w="790" w:type="pct"/>
            <w:tcBorders>
              <w:bottom w:val="single" w:sz="4" w:space="0" w:color="auto"/>
            </w:tcBorders>
            <w:shd w:val="clear" w:color="auto" w:fill="auto"/>
          </w:tcPr>
          <w:p w:rsidR="005D6AD4" w:rsidRPr="0092350C" w:rsidRDefault="005D6AD4" w:rsidP="0092350C">
            <w:pPr>
              <w:spacing w:before="0" w:after="0"/>
              <w:jc w:val="both"/>
              <w:rPr>
                <w:rFonts w:ascii="Times New Roman" w:eastAsia="Calibri" w:hAnsi="Times New Roman" w:cs="Times New Roman"/>
                <w:sz w:val="22"/>
                <w:szCs w:val="22"/>
              </w:rPr>
            </w:pPr>
          </w:p>
        </w:tc>
      </w:tr>
    </w:tbl>
    <w:p w:rsidR="0011790A" w:rsidRPr="00FD402A" w:rsidRDefault="0011790A" w:rsidP="0051115B">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rsidTr="0092350C">
        <w:trPr>
          <w:divId w:val="2116439976"/>
        </w:trPr>
        <w:tc>
          <w:tcPr>
            <w:tcW w:w="5000" w:type="pct"/>
            <w:gridSpan w:val="3"/>
            <w:shd w:val="clear" w:color="auto" w:fill="D9D9D9"/>
          </w:tcPr>
          <w:p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CHILDREN</w:t>
            </w:r>
          </w:p>
        </w:tc>
      </w:tr>
      <w:tr w:rsidR="0011790A" w:rsidRPr="0092350C" w:rsidTr="0092350C">
        <w:trPr>
          <w:divId w:val="2116439976"/>
        </w:trPr>
        <w:tc>
          <w:tcPr>
            <w:tcW w:w="2544" w:type="pct"/>
            <w:shd w:val="clear" w:color="auto" w:fill="auto"/>
          </w:tcPr>
          <w:p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shd w:val="clear" w:color="auto" w:fill="auto"/>
          </w:tcPr>
          <w:p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11790A" w:rsidRPr="0092350C" w:rsidTr="0092350C">
        <w:trPr>
          <w:divId w:val="2116439976"/>
        </w:trPr>
        <w:tc>
          <w:tcPr>
            <w:tcW w:w="2544" w:type="pct"/>
            <w:shd w:val="clear" w:color="auto" w:fill="auto"/>
          </w:tcPr>
          <w:p w:rsidR="0011790A" w:rsidRPr="0092350C" w:rsidRDefault="0011790A" w:rsidP="0092350C">
            <w:pPr>
              <w:spacing w:before="0" w:after="0"/>
              <w:jc w:val="both"/>
              <w:rPr>
                <w:rFonts w:ascii="Times New Roman" w:eastAsia="Calibri" w:hAnsi="Times New Roman" w:cs="Times New Roman"/>
                <w:sz w:val="22"/>
                <w:szCs w:val="22"/>
              </w:rPr>
            </w:pPr>
          </w:p>
          <w:p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rsidR="0011790A" w:rsidRPr="0092350C" w:rsidRDefault="0011790A" w:rsidP="0092350C">
            <w:pPr>
              <w:spacing w:before="0" w:after="0"/>
              <w:jc w:val="both"/>
              <w:rPr>
                <w:rFonts w:ascii="Times New Roman" w:eastAsia="Calibri" w:hAnsi="Times New Roman" w:cs="Times New Roman"/>
                <w:sz w:val="22"/>
                <w:szCs w:val="22"/>
              </w:rPr>
            </w:pPr>
          </w:p>
        </w:tc>
      </w:tr>
      <w:tr w:rsidR="0011790A" w:rsidRPr="0092350C" w:rsidTr="0092350C">
        <w:trPr>
          <w:divId w:val="2116439976"/>
        </w:trPr>
        <w:tc>
          <w:tcPr>
            <w:tcW w:w="2544" w:type="pct"/>
            <w:shd w:val="clear" w:color="auto" w:fill="auto"/>
          </w:tcPr>
          <w:p w:rsidR="0011790A" w:rsidRPr="0092350C" w:rsidRDefault="0011790A" w:rsidP="0092350C">
            <w:pPr>
              <w:spacing w:before="0" w:after="0"/>
              <w:jc w:val="both"/>
              <w:rPr>
                <w:rFonts w:ascii="Times New Roman" w:eastAsia="Calibri" w:hAnsi="Times New Roman" w:cs="Times New Roman"/>
                <w:sz w:val="22"/>
                <w:szCs w:val="22"/>
              </w:rPr>
            </w:pPr>
          </w:p>
          <w:p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rsidR="0011790A" w:rsidRPr="0092350C" w:rsidRDefault="0011790A" w:rsidP="0092350C">
            <w:pPr>
              <w:spacing w:before="0" w:after="0"/>
              <w:jc w:val="both"/>
              <w:rPr>
                <w:rFonts w:ascii="Times New Roman" w:eastAsia="Calibri" w:hAnsi="Times New Roman" w:cs="Times New Roman"/>
                <w:sz w:val="22"/>
                <w:szCs w:val="22"/>
              </w:rPr>
            </w:pPr>
          </w:p>
        </w:tc>
      </w:tr>
      <w:tr w:rsidR="0011790A" w:rsidRPr="0092350C" w:rsidTr="0092350C">
        <w:trPr>
          <w:divId w:val="2116439976"/>
        </w:trPr>
        <w:tc>
          <w:tcPr>
            <w:tcW w:w="2544" w:type="pct"/>
            <w:shd w:val="clear" w:color="auto" w:fill="auto"/>
          </w:tcPr>
          <w:p w:rsidR="0011790A" w:rsidRPr="0092350C" w:rsidRDefault="0011790A" w:rsidP="0092350C">
            <w:pPr>
              <w:spacing w:before="0" w:after="0"/>
              <w:jc w:val="both"/>
              <w:rPr>
                <w:rFonts w:ascii="Times New Roman" w:eastAsia="Calibri" w:hAnsi="Times New Roman" w:cs="Times New Roman"/>
                <w:sz w:val="22"/>
                <w:szCs w:val="22"/>
              </w:rPr>
            </w:pPr>
          </w:p>
          <w:p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rsidR="0011790A" w:rsidRPr="0092350C" w:rsidRDefault="0011790A" w:rsidP="0092350C">
            <w:pPr>
              <w:spacing w:before="0" w:after="0"/>
              <w:jc w:val="both"/>
              <w:rPr>
                <w:rFonts w:ascii="Times New Roman" w:eastAsia="Calibri" w:hAnsi="Times New Roman" w:cs="Times New Roman"/>
                <w:sz w:val="22"/>
                <w:szCs w:val="22"/>
              </w:rPr>
            </w:pPr>
          </w:p>
        </w:tc>
      </w:tr>
    </w:tbl>
    <w:p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br w:type="page"/>
      </w:r>
    </w:p>
    <w:p w:rsidR="0011790A" w:rsidRPr="00FD402A" w:rsidRDefault="0011790A" w:rsidP="0051115B">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rsidTr="0092350C">
        <w:trPr>
          <w:divId w:val="2116439976"/>
        </w:trPr>
        <w:tc>
          <w:tcPr>
            <w:tcW w:w="5000" w:type="pct"/>
            <w:gridSpan w:val="3"/>
            <w:shd w:val="clear" w:color="auto" w:fill="D9D9D9"/>
          </w:tcPr>
          <w:p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SIBLINGS</w:t>
            </w:r>
          </w:p>
        </w:tc>
      </w:tr>
      <w:tr w:rsidR="0011790A" w:rsidRPr="0092350C" w:rsidTr="0092350C">
        <w:trPr>
          <w:divId w:val="2116439976"/>
        </w:trPr>
        <w:tc>
          <w:tcPr>
            <w:tcW w:w="2544" w:type="pct"/>
            <w:shd w:val="clear" w:color="auto" w:fill="auto"/>
          </w:tcPr>
          <w:p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shd w:val="clear" w:color="auto" w:fill="auto"/>
          </w:tcPr>
          <w:p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11790A" w:rsidRPr="0092350C" w:rsidTr="0092350C">
        <w:trPr>
          <w:divId w:val="2116439976"/>
        </w:trPr>
        <w:tc>
          <w:tcPr>
            <w:tcW w:w="2544" w:type="pct"/>
            <w:shd w:val="clear" w:color="auto" w:fill="auto"/>
          </w:tcPr>
          <w:p w:rsidR="0011790A" w:rsidRPr="0092350C" w:rsidRDefault="0011790A" w:rsidP="0092350C">
            <w:pPr>
              <w:spacing w:before="0" w:after="0"/>
              <w:jc w:val="both"/>
              <w:rPr>
                <w:rFonts w:ascii="Times New Roman" w:eastAsia="Calibri" w:hAnsi="Times New Roman" w:cs="Times New Roman"/>
                <w:sz w:val="22"/>
                <w:szCs w:val="22"/>
              </w:rPr>
            </w:pPr>
          </w:p>
          <w:p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rsidR="0011790A" w:rsidRPr="0092350C" w:rsidRDefault="0011790A" w:rsidP="0092350C">
            <w:pPr>
              <w:spacing w:before="0" w:after="0"/>
              <w:jc w:val="both"/>
              <w:rPr>
                <w:rFonts w:ascii="Times New Roman" w:eastAsia="Calibri" w:hAnsi="Times New Roman" w:cs="Times New Roman"/>
                <w:sz w:val="22"/>
                <w:szCs w:val="22"/>
              </w:rPr>
            </w:pPr>
          </w:p>
        </w:tc>
      </w:tr>
      <w:tr w:rsidR="0011790A" w:rsidRPr="0092350C" w:rsidTr="0092350C">
        <w:trPr>
          <w:divId w:val="2116439976"/>
        </w:trPr>
        <w:tc>
          <w:tcPr>
            <w:tcW w:w="2544" w:type="pct"/>
            <w:shd w:val="clear" w:color="auto" w:fill="auto"/>
          </w:tcPr>
          <w:p w:rsidR="0011790A" w:rsidRPr="0092350C" w:rsidRDefault="0011790A" w:rsidP="0092350C">
            <w:pPr>
              <w:spacing w:before="0" w:after="0"/>
              <w:jc w:val="both"/>
              <w:rPr>
                <w:rFonts w:ascii="Times New Roman" w:eastAsia="Calibri" w:hAnsi="Times New Roman" w:cs="Times New Roman"/>
                <w:sz w:val="22"/>
                <w:szCs w:val="22"/>
              </w:rPr>
            </w:pPr>
          </w:p>
          <w:p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rsidR="0011790A" w:rsidRPr="0092350C" w:rsidRDefault="0011790A" w:rsidP="0092350C">
            <w:pPr>
              <w:spacing w:before="0" w:after="0"/>
              <w:jc w:val="both"/>
              <w:rPr>
                <w:rFonts w:ascii="Times New Roman" w:eastAsia="Calibri" w:hAnsi="Times New Roman" w:cs="Times New Roman"/>
                <w:sz w:val="22"/>
                <w:szCs w:val="22"/>
              </w:rPr>
            </w:pPr>
          </w:p>
        </w:tc>
      </w:tr>
      <w:tr w:rsidR="0011790A" w:rsidRPr="0092350C" w:rsidTr="0092350C">
        <w:trPr>
          <w:divId w:val="2116439976"/>
        </w:trPr>
        <w:tc>
          <w:tcPr>
            <w:tcW w:w="2544" w:type="pct"/>
            <w:shd w:val="clear" w:color="auto" w:fill="auto"/>
          </w:tcPr>
          <w:p w:rsidR="0011790A" w:rsidRPr="0092350C" w:rsidRDefault="0011790A" w:rsidP="0092350C">
            <w:pPr>
              <w:spacing w:before="0" w:after="0"/>
              <w:jc w:val="both"/>
              <w:rPr>
                <w:rFonts w:ascii="Times New Roman" w:eastAsia="Calibri" w:hAnsi="Times New Roman" w:cs="Times New Roman"/>
                <w:sz w:val="22"/>
                <w:szCs w:val="22"/>
              </w:rPr>
            </w:pPr>
          </w:p>
          <w:p w:rsidR="0011790A" w:rsidRPr="0092350C" w:rsidRDefault="0011790A" w:rsidP="0092350C">
            <w:pPr>
              <w:spacing w:before="0" w:after="0"/>
              <w:jc w:val="both"/>
              <w:rPr>
                <w:rFonts w:ascii="Times New Roman" w:eastAsia="Calibri" w:hAnsi="Times New Roman" w:cs="Times New Roman"/>
                <w:sz w:val="22"/>
                <w:szCs w:val="22"/>
              </w:rPr>
            </w:pPr>
          </w:p>
        </w:tc>
        <w:tc>
          <w:tcPr>
            <w:tcW w:w="1666" w:type="pct"/>
            <w:shd w:val="clear" w:color="auto" w:fill="auto"/>
          </w:tcPr>
          <w:p w:rsidR="0011790A" w:rsidRPr="0092350C" w:rsidRDefault="0011790A" w:rsidP="0092350C">
            <w:pPr>
              <w:spacing w:before="0" w:after="0"/>
              <w:jc w:val="both"/>
              <w:rPr>
                <w:rFonts w:ascii="Times New Roman" w:eastAsia="Calibri" w:hAnsi="Times New Roman" w:cs="Times New Roman"/>
                <w:sz w:val="22"/>
                <w:szCs w:val="22"/>
              </w:rPr>
            </w:pPr>
          </w:p>
        </w:tc>
        <w:tc>
          <w:tcPr>
            <w:tcW w:w="790" w:type="pct"/>
            <w:shd w:val="clear" w:color="auto" w:fill="auto"/>
          </w:tcPr>
          <w:p w:rsidR="0011790A" w:rsidRPr="0092350C" w:rsidRDefault="0011790A" w:rsidP="0092350C">
            <w:pPr>
              <w:spacing w:before="0" w:after="0"/>
              <w:jc w:val="both"/>
              <w:rPr>
                <w:rFonts w:ascii="Times New Roman" w:eastAsia="Calibri" w:hAnsi="Times New Roman" w:cs="Times New Roman"/>
                <w:sz w:val="22"/>
                <w:szCs w:val="22"/>
              </w:rPr>
            </w:pPr>
          </w:p>
        </w:tc>
      </w:tr>
    </w:tbl>
    <w:p w:rsidR="0011790A" w:rsidRPr="00FD402A" w:rsidRDefault="0011790A" w:rsidP="0051115B">
      <w:pPr>
        <w:tabs>
          <w:tab w:val="left" w:pos="1545"/>
        </w:tabs>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r>
    </w:p>
    <w:p w:rsidR="0011790A" w:rsidRPr="00FD402A" w:rsidRDefault="0011790A" w:rsidP="0051115B">
      <w:pPr>
        <w:tabs>
          <w:tab w:val="left" w:pos="1545"/>
        </w:tabs>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2766"/>
        <w:gridCol w:w="1799"/>
        <w:gridCol w:w="968"/>
        <w:gridCol w:w="2349"/>
      </w:tblGrid>
      <w:tr w:rsidR="0011790A" w:rsidRPr="0092350C" w:rsidTr="0092350C">
        <w:trPr>
          <w:divId w:val="2116439976"/>
        </w:trPr>
        <w:tc>
          <w:tcPr>
            <w:tcW w:w="5000" w:type="pct"/>
            <w:gridSpan w:val="4"/>
            <w:shd w:val="clear" w:color="auto" w:fill="auto"/>
          </w:tcPr>
          <w:p w:rsidR="0011790A" w:rsidRPr="0092350C" w:rsidRDefault="0011790A" w:rsidP="0092350C">
            <w:pPr>
              <w:spacing w:before="0" w:after="0"/>
              <w:ind w:left="720" w:hanging="720"/>
              <w:jc w:val="both"/>
              <w:rPr>
                <w:rFonts w:ascii="Times New Roman" w:eastAsia="Calibri" w:hAnsi="Times New Roman" w:cs="Times New Roman"/>
                <w:b/>
                <w:caps/>
                <w:sz w:val="22"/>
                <w:szCs w:val="22"/>
              </w:rPr>
            </w:pPr>
            <w:r w:rsidRPr="0092350C">
              <w:rPr>
                <w:rFonts w:ascii="Times New Roman" w:eastAsia="Calibri" w:hAnsi="Times New Roman" w:cs="Times New Roman"/>
                <w:b/>
                <w:sz w:val="22"/>
                <w:szCs w:val="22"/>
              </w:rPr>
              <w:t>(e)</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OTHER RELEVANT PERSONS WHO ARE LIKELY TO HAVE AN INTEREST IN AN APPLICATION CONCERNING P</w:t>
            </w:r>
          </w:p>
          <w:p w:rsidR="0011790A" w:rsidRPr="0092350C" w:rsidRDefault="0011790A" w:rsidP="0092350C">
            <w:pPr>
              <w:spacing w:before="0" w:after="0"/>
              <w:jc w:val="both"/>
              <w:rPr>
                <w:rFonts w:ascii="Times New Roman" w:eastAsia="Calibri" w:hAnsi="Times New Roman" w:cs="Times New Roman"/>
                <w:b/>
                <w:caps/>
                <w:sz w:val="22"/>
                <w:szCs w:val="22"/>
              </w:rPr>
            </w:pPr>
            <w:r w:rsidRPr="0092350C">
              <w:rPr>
                <w:rFonts w:ascii="Times New Roman" w:eastAsia="Calibri" w:hAnsi="Times New Roman" w:cs="Times New Roman"/>
                <w:sz w:val="22"/>
                <w:szCs w:val="22"/>
              </w:rPr>
              <w:t>(e.g. persons who have a close relationship with P, persons who have a legal duty to support P, persons who will benefit from P’s estate, persons who are responsible for P’s care)</w:t>
            </w:r>
          </w:p>
        </w:tc>
      </w:tr>
      <w:tr w:rsidR="0011790A" w:rsidRPr="0092350C" w:rsidTr="0092350C">
        <w:trPr>
          <w:divId w:val="2116439976"/>
        </w:trPr>
        <w:tc>
          <w:tcPr>
            <w:tcW w:w="1755" w:type="pct"/>
            <w:shd w:val="clear" w:color="auto" w:fill="auto"/>
            <w:vAlign w:val="center"/>
          </w:tcPr>
          <w:p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141" w:type="pct"/>
            <w:shd w:val="clear" w:color="auto" w:fill="auto"/>
            <w:vAlign w:val="center"/>
          </w:tcPr>
          <w:p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w:t>
            </w:r>
          </w:p>
          <w:p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Passport No.</w:t>
            </w:r>
          </w:p>
        </w:tc>
        <w:tc>
          <w:tcPr>
            <w:tcW w:w="614" w:type="pct"/>
            <w:shd w:val="clear" w:color="auto" w:fill="auto"/>
            <w:vAlign w:val="center"/>
          </w:tcPr>
          <w:p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c>
          <w:tcPr>
            <w:tcW w:w="1490" w:type="pct"/>
            <w:shd w:val="clear" w:color="auto" w:fill="auto"/>
            <w:vAlign w:val="center"/>
          </w:tcPr>
          <w:p w:rsidR="0011790A" w:rsidRPr="0092350C" w:rsidRDefault="0011790A" w:rsidP="0092350C">
            <w:pPr>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Relationship to P</w:t>
            </w:r>
          </w:p>
        </w:tc>
      </w:tr>
      <w:tr w:rsidR="0011790A" w:rsidRPr="0092350C" w:rsidTr="0092350C">
        <w:trPr>
          <w:divId w:val="2116439976"/>
        </w:trPr>
        <w:tc>
          <w:tcPr>
            <w:tcW w:w="1755" w:type="pct"/>
            <w:shd w:val="clear" w:color="auto" w:fill="auto"/>
          </w:tcPr>
          <w:p w:rsidR="0011790A" w:rsidRPr="0092350C" w:rsidRDefault="0011790A" w:rsidP="0092350C">
            <w:pPr>
              <w:spacing w:before="0" w:after="0"/>
              <w:jc w:val="both"/>
              <w:rPr>
                <w:rFonts w:ascii="Times New Roman" w:eastAsia="Calibri" w:hAnsi="Times New Roman" w:cs="Times New Roman"/>
                <w:sz w:val="22"/>
                <w:szCs w:val="22"/>
              </w:rPr>
            </w:pPr>
          </w:p>
          <w:p w:rsidR="0011790A" w:rsidRPr="0092350C" w:rsidRDefault="0011790A" w:rsidP="0092350C">
            <w:pPr>
              <w:spacing w:before="0" w:after="0"/>
              <w:jc w:val="both"/>
              <w:rPr>
                <w:rFonts w:ascii="Times New Roman" w:eastAsia="Calibri" w:hAnsi="Times New Roman" w:cs="Times New Roman"/>
                <w:sz w:val="22"/>
                <w:szCs w:val="22"/>
              </w:rPr>
            </w:pPr>
          </w:p>
        </w:tc>
        <w:tc>
          <w:tcPr>
            <w:tcW w:w="1141" w:type="pct"/>
            <w:shd w:val="clear" w:color="auto" w:fill="auto"/>
          </w:tcPr>
          <w:p w:rsidR="0011790A" w:rsidRPr="0092350C" w:rsidRDefault="0011790A" w:rsidP="0092350C">
            <w:pPr>
              <w:spacing w:before="0" w:after="0"/>
              <w:jc w:val="both"/>
              <w:rPr>
                <w:rFonts w:ascii="Times New Roman" w:eastAsia="Calibri" w:hAnsi="Times New Roman" w:cs="Times New Roman"/>
                <w:sz w:val="22"/>
                <w:szCs w:val="22"/>
              </w:rPr>
            </w:pPr>
          </w:p>
        </w:tc>
        <w:tc>
          <w:tcPr>
            <w:tcW w:w="614" w:type="pct"/>
            <w:shd w:val="clear" w:color="auto" w:fill="auto"/>
          </w:tcPr>
          <w:p w:rsidR="0011790A" w:rsidRPr="0092350C" w:rsidRDefault="0011790A" w:rsidP="0092350C">
            <w:pPr>
              <w:spacing w:before="0" w:after="0"/>
              <w:jc w:val="both"/>
              <w:rPr>
                <w:rFonts w:ascii="Times New Roman" w:eastAsia="Calibri" w:hAnsi="Times New Roman" w:cs="Times New Roman"/>
                <w:sz w:val="22"/>
                <w:szCs w:val="22"/>
              </w:rPr>
            </w:pPr>
          </w:p>
        </w:tc>
        <w:tc>
          <w:tcPr>
            <w:tcW w:w="1490" w:type="pct"/>
            <w:shd w:val="clear" w:color="auto" w:fill="auto"/>
          </w:tcPr>
          <w:p w:rsidR="0011790A" w:rsidRPr="0092350C" w:rsidRDefault="0011790A" w:rsidP="0092350C">
            <w:pPr>
              <w:spacing w:before="0" w:after="0"/>
              <w:jc w:val="both"/>
              <w:rPr>
                <w:rFonts w:ascii="Times New Roman" w:eastAsia="Calibri" w:hAnsi="Times New Roman" w:cs="Times New Roman"/>
                <w:sz w:val="22"/>
                <w:szCs w:val="22"/>
              </w:rPr>
            </w:pPr>
          </w:p>
        </w:tc>
      </w:tr>
      <w:tr w:rsidR="0011790A" w:rsidRPr="0092350C" w:rsidTr="0092350C">
        <w:trPr>
          <w:divId w:val="2116439976"/>
        </w:trPr>
        <w:tc>
          <w:tcPr>
            <w:tcW w:w="1755" w:type="pct"/>
            <w:shd w:val="clear" w:color="auto" w:fill="auto"/>
          </w:tcPr>
          <w:p w:rsidR="0011790A" w:rsidRPr="0092350C" w:rsidRDefault="0011790A" w:rsidP="0092350C">
            <w:pPr>
              <w:spacing w:before="0" w:after="0"/>
              <w:jc w:val="both"/>
              <w:rPr>
                <w:rFonts w:ascii="Times New Roman" w:eastAsia="Calibri" w:hAnsi="Times New Roman" w:cs="Times New Roman"/>
                <w:sz w:val="22"/>
                <w:szCs w:val="22"/>
              </w:rPr>
            </w:pPr>
          </w:p>
          <w:p w:rsidR="0011790A" w:rsidRPr="0092350C" w:rsidRDefault="0011790A" w:rsidP="0092350C">
            <w:pPr>
              <w:spacing w:before="0" w:after="0"/>
              <w:jc w:val="both"/>
              <w:rPr>
                <w:rFonts w:ascii="Times New Roman" w:eastAsia="Calibri" w:hAnsi="Times New Roman" w:cs="Times New Roman"/>
                <w:sz w:val="22"/>
                <w:szCs w:val="22"/>
              </w:rPr>
            </w:pPr>
          </w:p>
        </w:tc>
        <w:tc>
          <w:tcPr>
            <w:tcW w:w="1141" w:type="pct"/>
            <w:shd w:val="clear" w:color="auto" w:fill="auto"/>
          </w:tcPr>
          <w:p w:rsidR="0011790A" w:rsidRPr="0092350C" w:rsidRDefault="0011790A" w:rsidP="0092350C">
            <w:pPr>
              <w:spacing w:before="0" w:after="0"/>
              <w:jc w:val="both"/>
              <w:rPr>
                <w:rFonts w:ascii="Times New Roman" w:eastAsia="Calibri" w:hAnsi="Times New Roman" w:cs="Times New Roman"/>
                <w:sz w:val="22"/>
                <w:szCs w:val="22"/>
              </w:rPr>
            </w:pPr>
          </w:p>
        </w:tc>
        <w:tc>
          <w:tcPr>
            <w:tcW w:w="614" w:type="pct"/>
            <w:shd w:val="clear" w:color="auto" w:fill="auto"/>
          </w:tcPr>
          <w:p w:rsidR="0011790A" w:rsidRPr="0092350C" w:rsidRDefault="0011790A" w:rsidP="0092350C">
            <w:pPr>
              <w:spacing w:before="0" w:after="0"/>
              <w:jc w:val="both"/>
              <w:rPr>
                <w:rFonts w:ascii="Times New Roman" w:eastAsia="Calibri" w:hAnsi="Times New Roman" w:cs="Times New Roman"/>
                <w:sz w:val="22"/>
                <w:szCs w:val="22"/>
              </w:rPr>
            </w:pPr>
          </w:p>
        </w:tc>
        <w:tc>
          <w:tcPr>
            <w:tcW w:w="1490" w:type="pct"/>
            <w:shd w:val="clear" w:color="auto" w:fill="auto"/>
          </w:tcPr>
          <w:p w:rsidR="0011790A" w:rsidRPr="0092350C" w:rsidRDefault="0011790A" w:rsidP="0092350C">
            <w:pPr>
              <w:spacing w:before="0" w:after="0"/>
              <w:jc w:val="both"/>
              <w:rPr>
                <w:rFonts w:ascii="Times New Roman" w:eastAsia="Calibri" w:hAnsi="Times New Roman" w:cs="Times New Roman"/>
                <w:sz w:val="22"/>
                <w:szCs w:val="22"/>
              </w:rPr>
            </w:pPr>
          </w:p>
        </w:tc>
      </w:tr>
      <w:tr w:rsidR="00270D8B" w:rsidRPr="0092350C" w:rsidTr="0092350C">
        <w:trPr>
          <w:divId w:val="2116439976"/>
        </w:trPr>
        <w:tc>
          <w:tcPr>
            <w:tcW w:w="1755" w:type="pct"/>
            <w:shd w:val="clear" w:color="auto" w:fill="auto"/>
          </w:tcPr>
          <w:p w:rsidR="00270D8B" w:rsidRPr="0092350C" w:rsidRDefault="00270D8B" w:rsidP="0092350C">
            <w:pPr>
              <w:spacing w:before="0" w:after="0"/>
              <w:jc w:val="both"/>
              <w:rPr>
                <w:rFonts w:ascii="Times New Roman" w:eastAsia="Calibri" w:hAnsi="Times New Roman" w:cs="Times New Roman"/>
              </w:rPr>
            </w:pPr>
          </w:p>
          <w:p w:rsidR="00270D8B" w:rsidRPr="0092350C" w:rsidRDefault="00270D8B" w:rsidP="0092350C">
            <w:pPr>
              <w:spacing w:before="0" w:after="0"/>
              <w:jc w:val="both"/>
              <w:rPr>
                <w:rFonts w:ascii="Times New Roman" w:eastAsia="Calibri" w:hAnsi="Times New Roman" w:cs="Times New Roman"/>
                <w:sz w:val="22"/>
                <w:szCs w:val="22"/>
              </w:rPr>
            </w:pPr>
          </w:p>
        </w:tc>
        <w:tc>
          <w:tcPr>
            <w:tcW w:w="1141" w:type="pct"/>
            <w:shd w:val="clear" w:color="auto" w:fill="auto"/>
          </w:tcPr>
          <w:p w:rsidR="00270D8B" w:rsidRPr="0092350C" w:rsidRDefault="00270D8B" w:rsidP="0092350C">
            <w:pPr>
              <w:spacing w:before="0" w:after="0"/>
              <w:jc w:val="both"/>
              <w:rPr>
                <w:rFonts w:ascii="Times New Roman" w:eastAsia="Calibri" w:hAnsi="Times New Roman" w:cs="Times New Roman"/>
                <w:sz w:val="22"/>
                <w:szCs w:val="22"/>
              </w:rPr>
            </w:pPr>
          </w:p>
        </w:tc>
        <w:tc>
          <w:tcPr>
            <w:tcW w:w="614" w:type="pct"/>
            <w:shd w:val="clear" w:color="auto" w:fill="auto"/>
          </w:tcPr>
          <w:p w:rsidR="00270D8B" w:rsidRPr="0092350C" w:rsidRDefault="00270D8B" w:rsidP="0092350C">
            <w:pPr>
              <w:spacing w:before="0" w:after="0"/>
              <w:jc w:val="both"/>
              <w:rPr>
                <w:rFonts w:ascii="Times New Roman" w:eastAsia="Calibri" w:hAnsi="Times New Roman" w:cs="Times New Roman"/>
                <w:sz w:val="22"/>
                <w:szCs w:val="22"/>
              </w:rPr>
            </w:pPr>
          </w:p>
        </w:tc>
        <w:tc>
          <w:tcPr>
            <w:tcW w:w="1490" w:type="pct"/>
            <w:shd w:val="clear" w:color="auto" w:fill="auto"/>
          </w:tcPr>
          <w:p w:rsidR="00270D8B" w:rsidRPr="0092350C" w:rsidRDefault="00270D8B" w:rsidP="0092350C">
            <w:pPr>
              <w:spacing w:before="0" w:after="0"/>
              <w:jc w:val="both"/>
              <w:rPr>
                <w:rFonts w:ascii="Times New Roman" w:eastAsia="Calibri" w:hAnsi="Times New Roman" w:cs="Times New Roman"/>
                <w:sz w:val="22"/>
                <w:szCs w:val="22"/>
              </w:rPr>
            </w:pPr>
          </w:p>
        </w:tc>
      </w:tr>
    </w:tbl>
    <w:p w:rsidR="0011790A" w:rsidRDefault="0011790A" w:rsidP="0051115B">
      <w:pPr>
        <w:spacing w:before="0" w:after="0"/>
        <w:jc w:val="both"/>
        <w:divId w:val="2116439976"/>
        <w:rPr>
          <w:rFonts w:ascii="Times New Roman" w:eastAsia="Calibri" w:hAnsi="Times New Roman" w:cs="Times New Roman"/>
          <w:sz w:val="22"/>
          <w:szCs w:val="22"/>
        </w:rPr>
      </w:pPr>
    </w:p>
    <w:p w:rsidR="000F03A7" w:rsidRDefault="000F03A7" w:rsidP="0051115B">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882"/>
      </w:tblGrid>
      <w:tr w:rsidR="0011790A" w:rsidRPr="0092350C" w:rsidTr="0092350C">
        <w:trPr>
          <w:divId w:val="2116439976"/>
        </w:trPr>
        <w:tc>
          <w:tcPr>
            <w:tcW w:w="5000" w:type="pct"/>
            <w:shd w:val="clear" w:color="auto" w:fill="auto"/>
          </w:tcPr>
          <w:p w:rsidR="0011790A" w:rsidRPr="0092350C" w:rsidRDefault="0011790A"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w:t>
            </w:r>
            <w:r w:rsidRPr="0092350C">
              <w:rPr>
                <w:rFonts w:ascii="Times New Roman" w:eastAsia="Calibri" w:hAnsi="Times New Roman" w:cs="Times New Roman"/>
                <w:b/>
                <w:sz w:val="22"/>
                <w:szCs w:val="22"/>
              </w:rPr>
              <w:tab/>
              <w:t>Have you obtained the consent of the Relevant Persons named above?</w:t>
            </w: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000F03A7" w:rsidRPr="0092350C">
              <w:rPr>
                <w:rFonts w:ascii="Times New Roman" w:eastAsia="Calibri" w:hAnsi="Times New Roman" w:cs="Times New Roman"/>
                <w:b/>
                <w:sz w:val="22"/>
                <w:szCs w:val="22"/>
              </w:rPr>
              <w:t xml:space="preserve"> </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r w:rsidRPr="0092350C">
              <w:rPr>
                <w:rFonts w:ascii="Times New Roman" w:eastAsia="Calibri" w:hAnsi="Times New Roman" w:cs="Times New Roman"/>
                <w:b/>
                <w:sz w:val="22"/>
                <w:szCs w:val="22"/>
              </w:rPr>
              <w:tab/>
            </w: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You will normally have to obtain the consent of the Relevant Persons named above.  If you have not done so, please explain why.</w:t>
            </w:r>
          </w:p>
          <w:p w:rsidR="0011790A" w:rsidRPr="0092350C" w:rsidRDefault="0011790A" w:rsidP="0092350C">
            <w:pPr>
              <w:spacing w:before="0" w:after="0"/>
              <w:jc w:val="both"/>
              <w:rPr>
                <w:rFonts w:ascii="Times New Roman" w:eastAsia="Calibri" w:hAnsi="Times New Roman" w:cs="Times New Roman"/>
                <w:sz w:val="22"/>
                <w:szCs w:val="22"/>
              </w:rPr>
            </w:pPr>
          </w:p>
          <w:p w:rsidR="0011790A" w:rsidRPr="0092350C" w:rsidRDefault="0011790A" w:rsidP="0092350C">
            <w:pPr>
              <w:spacing w:before="0" w:after="0"/>
              <w:jc w:val="both"/>
              <w:rPr>
                <w:rFonts w:ascii="Times New Roman" w:eastAsia="Calibri" w:hAnsi="Times New Roman" w:cs="Times New Roman"/>
                <w:sz w:val="22"/>
                <w:szCs w:val="22"/>
              </w:rPr>
            </w:pPr>
          </w:p>
          <w:p w:rsidR="0011790A" w:rsidRPr="0092350C" w:rsidRDefault="0011790A" w:rsidP="0092350C">
            <w:pPr>
              <w:spacing w:before="0" w:after="0"/>
              <w:jc w:val="both"/>
              <w:rPr>
                <w:rFonts w:ascii="Times New Roman" w:eastAsia="Calibri" w:hAnsi="Times New Roman" w:cs="Times New Roman"/>
                <w:sz w:val="22"/>
                <w:szCs w:val="22"/>
              </w:rPr>
            </w:pPr>
          </w:p>
          <w:p w:rsidR="0011790A" w:rsidRPr="0092350C" w:rsidRDefault="0011790A" w:rsidP="0092350C">
            <w:pPr>
              <w:spacing w:before="0" w:after="0"/>
              <w:jc w:val="both"/>
              <w:rPr>
                <w:rFonts w:ascii="Times New Roman" w:eastAsia="Calibri" w:hAnsi="Times New Roman" w:cs="Times New Roman"/>
                <w:sz w:val="22"/>
                <w:szCs w:val="22"/>
              </w:rPr>
            </w:pPr>
          </w:p>
          <w:p w:rsidR="0011790A" w:rsidRPr="0092350C" w:rsidRDefault="0011790A" w:rsidP="0092350C">
            <w:pPr>
              <w:spacing w:before="0" w:after="0"/>
              <w:jc w:val="both"/>
              <w:rPr>
                <w:rFonts w:ascii="Times New Roman" w:eastAsia="Calibri" w:hAnsi="Times New Roman" w:cs="Times New Roman"/>
                <w:sz w:val="22"/>
                <w:szCs w:val="22"/>
              </w:rPr>
            </w:pPr>
          </w:p>
        </w:tc>
      </w:tr>
    </w:tbl>
    <w:p w:rsidR="0011790A" w:rsidRPr="00FD402A" w:rsidRDefault="0011790A" w:rsidP="0051115B">
      <w:pPr>
        <w:spacing w:before="0" w:after="0"/>
        <w:jc w:val="both"/>
        <w:divId w:val="2116439976"/>
        <w:rPr>
          <w:rFonts w:ascii="Times New Roman" w:eastAsia="Calibri" w:hAnsi="Times New Roman" w:cs="Times New Roman"/>
          <w:sz w:val="22"/>
          <w:szCs w:val="22"/>
        </w:rPr>
      </w:pPr>
    </w:p>
    <w:p w:rsidR="0011790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rsidR="0011790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FD402A">
        <w:rPr>
          <w:rFonts w:ascii="Times New Roman" w:eastAsia="Calibri" w:hAnsi="Times New Roman" w:cs="Times New Roman"/>
          <w:sz w:val="22"/>
          <w:szCs w:val="22"/>
        </w:rPr>
        <w:t>8.</w:t>
      </w:r>
      <w:r w:rsidRPr="00FD402A">
        <w:rPr>
          <w:rFonts w:ascii="Times New Roman" w:eastAsia="Calibri" w:hAnsi="Times New Roman" w:cs="Times New Roman"/>
          <w:sz w:val="22"/>
          <w:szCs w:val="22"/>
        </w:rPr>
        <w:tab/>
      </w:r>
      <w:r w:rsidRPr="00FD402A">
        <w:rPr>
          <w:rFonts w:ascii="Times New Roman" w:eastAsia="Calibri" w:hAnsi="Times New Roman" w:cs="Times New Roman"/>
          <w:b/>
          <w:smallCaps/>
          <w:sz w:val="22"/>
          <w:szCs w:val="22"/>
          <w:u w:val="single"/>
        </w:rPr>
        <w:t xml:space="preserve">Information about Orders Requested </w:t>
      </w:r>
    </w:p>
    <w:p w:rsidR="00F757EF" w:rsidRPr="00FD402A" w:rsidRDefault="00F757EF" w:rsidP="0051115B">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p>
    <w:tbl>
      <w:tblPr>
        <w:tblW w:w="4370"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889"/>
      </w:tblGrid>
      <w:tr w:rsidR="0011790A" w:rsidRPr="0092350C" w:rsidTr="0092350C">
        <w:trPr>
          <w:divId w:val="2116439976"/>
          <w:tblCellSpacing w:w="142" w:type="dxa"/>
        </w:trPr>
        <w:tc>
          <w:tcPr>
            <w:tcW w:w="4669" w:type="pct"/>
            <w:tcBorders>
              <w:top w:val="single" w:sz="4" w:space="0" w:color="auto"/>
              <w:bottom w:val="single" w:sz="4" w:space="0" w:color="auto"/>
            </w:tcBorders>
            <w:shd w:val="clear" w:color="auto" w:fill="auto"/>
          </w:tcPr>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t>Are you asking for an urgent interim order?</w:t>
            </w: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rsidR="0011790A" w:rsidRPr="0092350C" w:rsidRDefault="0011790A"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t>If “Yes”, please state the nature of the urgent interim order and the reason for the urgency:</w:t>
            </w: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r w:rsidR="0011790A" w:rsidRPr="0092350C" w:rsidTr="0092350C">
        <w:trPr>
          <w:divId w:val="2116439976"/>
          <w:tblCellSpacing w:w="142" w:type="dxa"/>
        </w:trPr>
        <w:tc>
          <w:tcPr>
            <w:tcW w:w="4669" w:type="pct"/>
            <w:tcBorders>
              <w:top w:val="single" w:sz="4" w:space="0" w:color="auto"/>
              <w:bottom w:val="single" w:sz="4" w:space="0" w:color="auto"/>
            </w:tcBorders>
            <w:shd w:val="clear" w:color="auto" w:fill="auto"/>
          </w:tcPr>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t>How will this application benefit P?</w:t>
            </w:r>
          </w:p>
          <w:p w:rsidR="0011790A" w:rsidRPr="0092350C" w:rsidRDefault="0011790A"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i/>
                <w:sz w:val="22"/>
                <w:szCs w:val="22"/>
              </w:rPr>
              <w:tab/>
              <w:t>(Please provide information on how the Court Orders you are asking for can benefit P. If the Orders you are asking for relate to handling P’s assets, please explain how P’s assets will be used for P’s maintenance and well-being.)</w:t>
            </w: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p w:rsidR="0011790A" w:rsidRPr="0092350C" w:rsidRDefault="0011790A" w:rsidP="0092350C">
            <w:pPr>
              <w:autoSpaceDE w:val="0"/>
              <w:autoSpaceDN w:val="0"/>
              <w:adjustRightInd w:val="0"/>
              <w:spacing w:before="0" w:after="0"/>
              <w:jc w:val="both"/>
              <w:rPr>
                <w:rFonts w:ascii="Times New Roman" w:eastAsia="Calibri" w:hAnsi="Times New Roman" w:cs="Times New Roman"/>
                <w:b/>
                <w:sz w:val="22"/>
                <w:szCs w:val="22"/>
              </w:rPr>
            </w:pPr>
          </w:p>
        </w:tc>
      </w:tr>
    </w:tbl>
    <w:p w:rsidR="000F03A7" w:rsidRDefault="000F03A7"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9.</w:t>
      </w:r>
      <w:r w:rsidRPr="00FD402A">
        <w:rPr>
          <w:rFonts w:ascii="Times New Roman" w:eastAsia="Calibri" w:hAnsi="Times New Roman" w:cs="Times New Roman"/>
          <w:sz w:val="22"/>
          <w:szCs w:val="22"/>
        </w:rPr>
        <w:tab/>
        <w:t>I confirm that:</w:t>
      </w:r>
    </w:p>
    <w:p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t>(a)</w:t>
      </w:r>
      <w:r w:rsidRPr="00FD402A">
        <w:rPr>
          <w:rFonts w:ascii="Times New Roman" w:eastAsia="Calibri" w:hAnsi="Times New Roman" w:cs="Times New Roman"/>
          <w:sz w:val="22"/>
          <w:szCs w:val="22"/>
        </w:rPr>
        <w:tab/>
        <w:t>there are no other relevant persons who may be interested in this application;</w:t>
      </w:r>
    </w:p>
    <w:p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t>(b)</w:t>
      </w:r>
      <w:r w:rsidRPr="00FD402A">
        <w:rPr>
          <w:rFonts w:ascii="Times New Roman" w:eastAsia="Calibri" w:hAnsi="Times New Roman" w:cs="Times New Roman"/>
          <w:sz w:val="22"/>
          <w:szCs w:val="22"/>
        </w:rPr>
        <w:tab/>
        <w:t>there are no other relatives or friends who have a close relationship with P;</w:t>
      </w:r>
    </w:p>
    <w:p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lastRenderedPageBreak/>
        <w:tab/>
        <w:t>(c)</w:t>
      </w:r>
      <w:r w:rsidRPr="00FD402A">
        <w:rPr>
          <w:rFonts w:ascii="Times New Roman" w:eastAsia="Calibri" w:hAnsi="Times New Roman" w:cs="Times New Roman"/>
          <w:sz w:val="22"/>
          <w:szCs w:val="22"/>
        </w:rPr>
        <w:tab/>
        <w:t>there are no other persons who have a legal duty to support P;</w:t>
      </w:r>
    </w:p>
    <w:p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t>(d)</w:t>
      </w:r>
      <w:r w:rsidRPr="00FD402A">
        <w:rPr>
          <w:rFonts w:ascii="Times New Roman" w:eastAsia="Calibri" w:hAnsi="Times New Roman" w:cs="Times New Roman"/>
          <w:sz w:val="22"/>
          <w:szCs w:val="22"/>
        </w:rPr>
        <w:tab/>
        <w:t>there are no other persons who will benefit from P’s estate; and</w:t>
      </w:r>
    </w:p>
    <w:p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b/>
        <w:t>(e)</w:t>
      </w:r>
      <w:r w:rsidRPr="00FD402A">
        <w:rPr>
          <w:rFonts w:ascii="Times New Roman" w:eastAsia="Calibri" w:hAnsi="Times New Roman" w:cs="Times New Roman"/>
          <w:sz w:val="22"/>
          <w:szCs w:val="22"/>
        </w:rPr>
        <w:tab/>
        <w:t>there are no other persons who are responsible for P’s care.</w:t>
      </w:r>
    </w:p>
    <w:p w:rsidR="0011790A" w:rsidRPr="00FD402A" w:rsidRDefault="0011790A" w:rsidP="0051115B">
      <w:pPr>
        <w:spacing w:before="0" w:after="0"/>
        <w:jc w:val="both"/>
        <w:divId w:val="2116439976"/>
        <w:rPr>
          <w:rFonts w:ascii="Times New Roman" w:eastAsia="Calibri" w:hAnsi="Times New Roman" w:cs="Times New Roman"/>
          <w:sz w:val="22"/>
          <w:szCs w:val="22"/>
        </w:rPr>
      </w:pPr>
    </w:p>
    <w:p w:rsidR="0011790A" w:rsidRPr="00FD402A" w:rsidRDefault="0011790A" w:rsidP="0051115B">
      <w:pPr>
        <w:spacing w:before="0" w:after="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10.</w:t>
      </w:r>
      <w:r w:rsidRPr="00FD402A">
        <w:rPr>
          <w:rFonts w:ascii="Times New Roman" w:eastAsia="Calibri" w:hAnsi="Times New Roman" w:cs="Times New Roman"/>
          <w:sz w:val="22"/>
          <w:szCs w:val="22"/>
        </w:rPr>
        <w:tab/>
        <w:t>I declare and undertake as follows:</w:t>
      </w:r>
    </w:p>
    <w:p w:rsidR="0011790A" w:rsidRPr="00FD402A" w:rsidRDefault="0011790A" w:rsidP="0051115B">
      <w:pPr>
        <w:spacing w:before="0" w:after="0"/>
        <w:ind w:left="144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w:t>
      </w:r>
      <w:r w:rsidRPr="00FD402A">
        <w:rPr>
          <w:rFonts w:ascii="Times New Roman" w:eastAsia="Calibri" w:hAnsi="Times New Roman" w:cs="Times New Roman"/>
          <w:sz w:val="22"/>
          <w:szCs w:val="22"/>
        </w:rPr>
        <w:tab/>
        <w:t>I understand my responsibilities if I am appointed as Deputy or Successor Deputy.  In particular, I understand that I must act with honesty and integrity and ensure that my personal interests do not conflict with my duties as P’s deputy, and I will not use my position for any personal benefit.</w:t>
      </w:r>
    </w:p>
    <w:p w:rsidR="0011790A" w:rsidRPr="00FD402A" w:rsidRDefault="0011790A" w:rsidP="0051115B">
      <w:pPr>
        <w:spacing w:before="0" w:after="0"/>
        <w:ind w:left="144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(b)</w:t>
      </w:r>
      <w:r w:rsidRPr="00FD402A">
        <w:rPr>
          <w:rFonts w:ascii="Times New Roman" w:eastAsia="Calibri" w:hAnsi="Times New Roman" w:cs="Times New Roman"/>
          <w:sz w:val="22"/>
          <w:szCs w:val="22"/>
        </w:rPr>
        <w:tab/>
        <w:t>I will have regard to the Mental Capacity Act Code of Practice and act in accordance with the principles of the Mental Capacity Act.  In particular, I will act and make decisions for P in P’s best interests.</w:t>
      </w:r>
    </w:p>
    <w:p w:rsidR="0011790A" w:rsidRPr="00FD402A" w:rsidRDefault="0011790A" w:rsidP="0051115B">
      <w:pPr>
        <w:spacing w:before="0" w:after="0"/>
        <w:ind w:left="144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(c)</w:t>
      </w:r>
      <w:r w:rsidRPr="00FD402A">
        <w:rPr>
          <w:rFonts w:ascii="Times New Roman" w:eastAsia="Calibri" w:hAnsi="Times New Roman" w:cs="Times New Roman"/>
          <w:sz w:val="22"/>
          <w:szCs w:val="22"/>
        </w:rPr>
        <w:tab/>
        <w:t>I will inform the Public Guardian if I have any reason to believe that P no longer lacks capacity and may be able to make his own decisions about the matters for which a deputy is sought to be appointed.  I understand that I will not have the power to make a decision on P’s behalf in relation to a matter if I know or have reasonable ground for believing that P has capacity in relation to the matter.</w:t>
      </w:r>
    </w:p>
    <w:p w:rsidR="0011790A" w:rsidRPr="00FD402A" w:rsidRDefault="0011790A" w:rsidP="0051115B">
      <w:pPr>
        <w:spacing w:before="0" w:after="0"/>
        <w:ind w:left="720" w:hanging="720"/>
        <w:jc w:val="both"/>
        <w:divId w:val="2116439976"/>
        <w:rPr>
          <w:rFonts w:ascii="Times New Roman" w:eastAsia="Calibri" w:hAnsi="Times New Roman" w:cs="Times New Roman"/>
          <w:sz w:val="22"/>
          <w:szCs w:val="22"/>
        </w:rPr>
      </w:pPr>
    </w:p>
    <w:p w:rsidR="0011790A" w:rsidRPr="00FD402A" w:rsidRDefault="0011790A" w:rsidP="0051115B">
      <w:pPr>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11.</w:t>
      </w:r>
      <w:r w:rsidRPr="00FD402A">
        <w:rPr>
          <w:rFonts w:ascii="Times New Roman" w:eastAsia="Calibri" w:hAnsi="Times New Roman" w:cs="Times New Roman"/>
          <w:sz w:val="22"/>
          <w:szCs w:val="22"/>
        </w:rPr>
        <w:tab/>
        <w:t>I confirm that the documents exhibited herein and marked as “A” are true copies of the originals.</w:t>
      </w:r>
    </w:p>
    <w:p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12.</w:t>
      </w:r>
      <w:r w:rsidRPr="00FD402A">
        <w:rPr>
          <w:rFonts w:ascii="Times New Roman" w:eastAsia="Calibri" w:hAnsi="Times New Roman" w:cs="Times New Roman"/>
          <w:sz w:val="22"/>
          <w:szCs w:val="22"/>
        </w:rPr>
        <w:tab/>
        <w:t>Upon the Court declaring that P lacks capacity to make decisions about the matters set out in the Applicant’s Form, I seek an order in terms of my application.</w:t>
      </w:r>
    </w:p>
    <w:p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Sworn (or affirmed) by</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w:t>
      </w:r>
    </w:p>
    <w:p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the abovenamed on</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w:t>
      </w:r>
    </w:p>
    <w:p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this</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day of 20</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w:t>
      </w:r>
    </w:p>
    <w:p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at Singapore</w:t>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r>
      <w:r w:rsidRPr="00FD402A">
        <w:rPr>
          <w:rFonts w:ascii="Times New Roman" w:eastAsia="Calibri" w:hAnsi="Times New Roman" w:cs="Times New Roman"/>
          <w:sz w:val="22"/>
          <w:szCs w:val="22"/>
        </w:rPr>
        <w:tab/>
        <w:t>)</w:t>
      </w:r>
    </w:p>
    <w:p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Before me,</w:t>
      </w:r>
    </w:p>
    <w:p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rsidR="0051115B"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Commissioner for Oaths</w:t>
      </w:r>
    </w:p>
    <w:p w:rsidR="0011790A" w:rsidRPr="00FD402A" w:rsidRDefault="0011790A" w:rsidP="0051115B">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rsidR="0011790A" w:rsidRPr="00FD402A" w:rsidRDefault="0011790A"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rsidR="0011790A" w:rsidRPr="00FD402A" w:rsidRDefault="0011790A"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rsidR="0011790A" w:rsidRPr="00FD402A" w:rsidRDefault="0011790A"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rsidR="0011790A" w:rsidRDefault="0011790A"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rsidR="001A1EA3" w:rsidRDefault="001A1EA3"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rsidR="001A1EA3" w:rsidRDefault="001A1EA3"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rsidR="001A1EA3" w:rsidRDefault="001A1EA3"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rsidR="001A1EA3" w:rsidRPr="00FD402A" w:rsidRDefault="001A1EA3" w:rsidP="00FD402A">
      <w:pPr>
        <w:autoSpaceDE w:val="0"/>
        <w:autoSpaceDN w:val="0"/>
        <w:adjustRightInd w:val="0"/>
        <w:spacing w:before="0" w:after="0" w:line="240" w:lineRule="auto"/>
        <w:ind w:left="720" w:hanging="720"/>
        <w:divId w:val="2116439976"/>
        <w:rPr>
          <w:rFonts w:ascii="Times New Roman" w:eastAsia="Calibri" w:hAnsi="Times New Roman" w:cs="Times New Roman"/>
          <w:sz w:val="22"/>
          <w:szCs w:val="22"/>
        </w:rPr>
      </w:pPr>
    </w:p>
    <w:p w:rsidR="0011790A" w:rsidRPr="00FD402A" w:rsidRDefault="0011790A" w:rsidP="00FD402A">
      <w:pPr>
        <w:autoSpaceDE w:val="0"/>
        <w:autoSpaceDN w:val="0"/>
        <w:adjustRightInd w:val="0"/>
        <w:spacing w:before="0" w:after="0" w:line="240" w:lineRule="auto"/>
        <w:ind w:left="720" w:hanging="720"/>
        <w:jc w:val="center"/>
        <w:divId w:val="2116439976"/>
        <w:rPr>
          <w:rFonts w:ascii="Times New Roman" w:eastAsia="Calibri" w:hAnsi="Times New Roman" w:cs="Times New Roman"/>
          <w:b/>
          <w:sz w:val="22"/>
          <w:szCs w:val="22"/>
          <w:u w:val="single"/>
        </w:rPr>
      </w:pPr>
    </w:p>
    <w:p w:rsidR="0011790A" w:rsidRPr="00FD402A" w:rsidRDefault="0011790A" w:rsidP="004510E0">
      <w:pPr>
        <w:autoSpaceDE w:val="0"/>
        <w:autoSpaceDN w:val="0"/>
        <w:adjustRightInd w:val="0"/>
        <w:spacing w:before="0" w:after="0" w:line="240" w:lineRule="auto"/>
        <w:ind w:left="720" w:hanging="720"/>
        <w:jc w:val="both"/>
        <w:divId w:val="2116439976"/>
        <w:rPr>
          <w:rFonts w:ascii="Times New Roman" w:eastAsia="Calibri" w:hAnsi="Times New Roman" w:cs="Times New Roman"/>
          <w:sz w:val="22"/>
          <w:szCs w:val="22"/>
        </w:rPr>
      </w:pPr>
    </w:p>
    <w:p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rsidR="00F73568" w:rsidRDefault="00F73568"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p>
    <w:p w:rsidR="0011790A" w:rsidRPr="00FD402A" w:rsidRDefault="0011790A" w:rsidP="004510E0">
      <w:pPr>
        <w:autoSpaceDE w:val="0"/>
        <w:autoSpaceDN w:val="0"/>
        <w:adjustRightInd w:val="0"/>
        <w:spacing w:before="0" w:after="0" w:line="240" w:lineRule="auto"/>
        <w:ind w:left="1701" w:right="1701"/>
        <w:jc w:val="both"/>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This is the exhibit marked “A” referred to in the affidavit of ____________________________ [</w:t>
      </w:r>
      <w:r w:rsidRPr="00FD402A">
        <w:rPr>
          <w:rFonts w:ascii="Times New Roman" w:eastAsia="Calibri" w:hAnsi="Times New Roman" w:cs="Times New Roman"/>
          <w:i/>
          <w:sz w:val="22"/>
          <w:szCs w:val="22"/>
        </w:rPr>
        <w:t>name of applicant</w:t>
      </w:r>
      <w:r w:rsidRPr="00FD402A">
        <w:rPr>
          <w:rFonts w:ascii="Times New Roman" w:eastAsia="Calibri" w:hAnsi="Times New Roman" w:cs="Times New Roman"/>
          <w:sz w:val="22"/>
          <w:szCs w:val="22"/>
        </w:rPr>
        <w:t>] and sworn / affirmed before me on this _______________ [</w:t>
      </w:r>
      <w:r w:rsidRPr="00FD402A">
        <w:rPr>
          <w:rFonts w:ascii="Times New Roman" w:eastAsia="Calibri" w:hAnsi="Times New Roman" w:cs="Times New Roman"/>
          <w:i/>
          <w:sz w:val="22"/>
          <w:szCs w:val="22"/>
        </w:rPr>
        <w:t>date on which the affidavit is sworn or affirmed</w:t>
      </w:r>
      <w:r w:rsidRPr="00FD402A">
        <w:rPr>
          <w:rFonts w:ascii="Times New Roman" w:eastAsia="Calibri" w:hAnsi="Times New Roman" w:cs="Times New Roman"/>
          <w:sz w:val="22"/>
          <w:szCs w:val="22"/>
        </w:rPr>
        <w:t>].</w:t>
      </w:r>
    </w:p>
    <w:p w:rsidR="0011790A" w:rsidRPr="00FD402A" w:rsidRDefault="0011790A" w:rsidP="004510E0">
      <w:pPr>
        <w:autoSpaceDE w:val="0"/>
        <w:autoSpaceDN w:val="0"/>
        <w:adjustRightInd w:val="0"/>
        <w:spacing w:before="0" w:after="0" w:line="240" w:lineRule="auto"/>
        <w:jc w:val="both"/>
        <w:divId w:val="2116439976"/>
        <w:rPr>
          <w:rFonts w:ascii="Times New Roman" w:eastAsia="Calibri" w:hAnsi="Times New Roman" w:cs="Times New Roman"/>
          <w:sz w:val="22"/>
          <w:szCs w:val="22"/>
        </w:rPr>
      </w:pPr>
    </w:p>
    <w:p w:rsidR="0011790A" w:rsidRPr="00FD402A" w:rsidRDefault="0011790A" w:rsidP="00FD402A">
      <w:pPr>
        <w:autoSpaceDE w:val="0"/>
        <w:autoSpaceDN w:val="0"/>
        <w:adjustRightInd w:val="0"/>
        <w:spacing w:before="0" w:after="0" w:line="240" w:lineRule="auto"/>
        <w:divId w:val="2116439976"/>
        <w:rPr>
          <w:rFonts w:ascii="Times New Roman" w:eastAsia="Calibri" w:hAnsi="Times New Roman" w:cs="Times New Roman"/>
          <w:sz w:val="22"/>
          <w:szCs w:val="22"/>
        </w:rPr>
      </w:pPr>
    </w:p>
    <w:p w:rsidR="0011790A" w:rsidRPr="00FD402A" w:rsidRDefault="0011790A" w:rsidP="00FD402A">
      <w:pPr>
        <w:autoSpaceDE w:val="0"/>
        <w:autoSpaceDN w:val="0"/>
        <w:adjustRightInd w:val="0"/>
        <w:spacing w:before="0" w:after="0" w:line="240" w:lineRule="auto"/>
        <w:jc w:val="center"/>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Before me,</w:t>
      </w:r>
    </w:p>
    <w:p w:rsidR="0011790A" w:rsidRPr="00FD402A" w:rsidRDefault="0011790A" w:rsidP="00FD402A">
      <w:pPr>
        <w:autoSpaceDE w:val="0"/>
        <w:autoSpaceDN w:val="0"/>
        <w:adjustRightInd w:val="0"/>
        <w:spacing w:before="0" w:after="0" w:line="240" w:lineRule="auto"/>
        <w:divId w:val="2116439976"/>
        <w:rPr>
          <w:rFonts w:ascii="Times New Roman" w:eastAsia="Calibri" w:hAnsi="Times New Roman" w:cs="Times New Roman"/>
          <w:sz w:val="22"/>
          <w:szCs w:val="22"/>
        </w:rPr>
      </w:pPr>
    </w:p>
    <w:p w:rsidR="0011790A" w:rsidRPr="00FD402A" w:rsidRDefault="0011790A" w:rsidP="00FD402A">
      <w:pPr>
        <w:autoSpaceDE w:val="0"/>
        <w:autoSpaceDN w:val="0"/>
        <w:adjustRightInd w:val="0"/>
        <w:spacing w:before="0" w:after="0" w:line="240" w:lineRule="auto"/>
        <w:divId w:val="2116439976"/>
        <w:rPr>
          <w:rFonts w:ascii="Times New Roman" w:eastAsia="Calibri" w:hAnsi="Times New Roman" w:cs="Times New Roman"/>
          <w:sz w:val="22"/>
          <w:szCs w:val="22"/>
        </w:rPr>
      </w:pPr>
    </w:p>
    <w:p w:rsidR="0011790A" w:rsidRPr="00FD402A" w:rsidRDefault="0011790A" w:rsidP="00FD402A">
      <w:pPr>
        <w:autoSpaceDE w:val="0"/>
        <w:autoSpaceDN w:val="0"/>
        <w:adjustRightInd w:val="0"/>
        <w:spacing w:before="0" w:after="0" w:line="240" w:lineRule="auto"/>
        <w:divId w:val="2116439976"/>
        <w:rPr>
          <w:rFonts w:ascii="Times New Roman" w:eastAsia="Calibri" w:hAnsi="Times New Roman" w:cs="Times New Roman"/>
          <w:sz w:val="22"/>
          <w:szCs w:val="22"/>
        </w:rPr>
      </w:pPr>
    </w:p>
    <w:p w:rsidR="0011790A" w:rsidRPr="00FD402A" w:rsidRDefault="0011790A" w:rsidP="00FD402A">
      <w:pPr>
        <w:autoSpaceDE w:val="0"/>
        <w:autoSpaceDN w:val="0"/>
        <w:adjustRightInd w:val="0"/>
        <w:spacing w:before="0" w:after="0" w:line="240" w:lineRule="auto"/>
        <w:divId w:val="2116439976"/>
        <w:rPr>
          <w:rFonts w:ascii="Times New Roman" w:eastAsia="Calibri" w:hAnsi="Times New Roman" w:cs="Times New Roman"/>
          <w:sz w:val="22"/>
          <w:szCs w:val="22"/>
        </w:rPr>
      </w:pPr>
    </w:p>
    <w:p w:rsidR="0011790A" w:rsidRPr="00FD402A" w:rsidRDefault="0011790A" w:rsidP="00FD402A">
      <w:pPr>
        <w:autoSpaceDE w:val="0"/>
        <w:autoSpaceDN w:val="0"/>
        <w:adjustRightInd w:val="0"/>
        <w:spacing w:before="0" w:after="0" w:line="240" w:lineRule="auto"/>
        <w:jc w:val="center"/>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t>A Commissioner for Oaths</w:t>
      </w:r>
    </w:p>
    <w:p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rsidR="0011790A" w:rsidRPr="00FD402A" w:rsidRDefault="0011790A" w:rsidP="00FD402A">
      <w:pPr>
        <w:spacing w:before="0" w:after="0" w:line="240" w:lineRule="auto"/>
        <w:divId w:val="2116439976"/>
        <w:rPr>
          <w:rFonts w:ascii="Times New Roman" w:eastAsia="Calibri" w:hAnsi="Times New Roman" w:cs="Times New Roman"/>
          <w:sz w:val="22"/>
          <w:szCs w:val="22"/>
        </w:rPr>
      </w:pPr>
    </w:p>
    <w:p w:rsidR="0011790A" w:rsidRPr="00FD402A" w:rsidRDefault="0011790A" w:rsidP="0011790A">
      <w:pPr>
        <w:divId w:val="2116439976"/>
        <w:rPr>
          <w:rFonts w:ascii="Times New Roman" w:eastAsia="Calibri" w:hAnsi="Times New Roman" w:cs="Times New Roman"/>
          <w:sz w:val="22"/>
          <w:szCs w:val="22"/>
        </w:rPr>
      </w:pPr>
    </w:p>
    <w:p w:rsidR="0011790A" w:rsidRPr="00FD402A" w:rsidRDefault="0011790A" w:rsidP="0011790A">
      <w:pPr>
        <w:divId w:val="2116439976"/>
        <w:rPr>
          <w:rFonts w:ascii="Times New Roman" w:eastAsia="Calibri" w:hAnsi="Times New Roman" w:cs="Times New Roman"/>
          <w:sz w:val="22"/>
          <w:szCs w:val="22"/>
        </w:rPr>
      </w:pPr>
    </w:p>
    <w:p w:rsidR="0011790A" w:rsidRPr="00FD402A" w:rsidRDefault="0011790A" w:rsidP="0011790A">
      <w:pPr>
        <w:divId w:val="2116439976"/>
        <w:rPr>
          <w:rFonts w:ascii="Times New Roman" w:eastAsia="Calibri" w:hAnsi="Times New Roman" w:cs="Times New Roman"/>
          <w:sz w:val="22"/>
          <w:szCs w:val="22"/>
        </w:rPr>
      </w:pPr>
    </w:p>
    <w:p w:rsidR="0011790A" w:rsidRPr="00FD402A" w:rsidRDefault="0011790A" w:rsidP="0011790A">
      <w:pPr>
        <w:autoSpaceDE w:val="0"/>
        <w:autoSpaceDN w:val="0"/>
        <w:adjustRightInd w:val="0"/>
        <w:spacing w:line="288" w:lineRule="auto"/>
        <w:ind w:left="720" w:hanging="720"/>
        <w:divId w:val="2116439976"/>
        <w:rPr>
          <w:rFonts w:ascii="Times New Roman" w:eastAsia="Calibri" w:hAnsi="Times New Roman" w:cs="Times New Roman"/>
          <w:sz w:val="22"/>
          <w:szCs w:val="22"/>
        </w:rPr>
      </w:pPr>
      <w:r w:rsidRPr="00FD402A">
        <w:rPr>
          <w:rFonts w:ascii="Times New Roman" w:eastAsia="Calibri" w:hAnsi="Times New Roman" w:cs="Times New Roman"/>
          <w:sz w:val="22"/>
          <w:szCs w:val="22"/>
        </w:rPr>
        <w:br w:type="page"/>
      </w:r>
    </w:p>
    <w:p w:rsidR="0011790A" w:rsidRPr="00FD402A" w:rsidRDefault="0011790A" w:rsidP="0011790A">
      <w:pPr>
        <w:jc w:val="center"/>
        <w:divId w:val="2116439976"/>
        <w:rPr>
          <w:rFonts w:ascii="Times New Roman" w:eastAsia="Calibri" w:hAnsi="Times New Roman" w:cs="Times New Roman"/>
          <w:b/>
          <w:color w:val="000000"/>
          <w:sz w:val="22"/>
          <w:szCs w:val="22"/>
          <w:u w:val="single"/>
        </w:rPr>
      </w:pPr>
      <w:r w:rsidRPr="00FD402A">
        <w:rPr>
          <w:rFonts w:ascii="Times New Roman" w:eastAsia="Calibri" w:hAnsi="Times New Roman" w:cs="Times New Roman"/>
          <w:b/>
          <w:color w:val="000000"/>
          <w:sz w:val="22"/>
          <w:szCs w:val="22"/>
          <w:u w:val="single"/>
        </w:rPr>
        <w:lastRenderedPageBreak/>
        <w:t>TABLE OF CONTENTS</w:t>
      </w:r>
    </w:p>
    <w:p w:rsidR="0011790A" w:rsidRPr="00FD402A" w:rsidRDefault="0011790A" w:rsidP="0011790A">
      <w:pPr>
        <w:jc w:val="center"/>
        <w:divId w:val="2116439976"/>
        <w:rPr>
          <w:rFonts w:ascii="Times New Roman" w:eastAsia="Calibri" w:hAnsi="Times New Roman" w:cs="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6326"/>
        <w:gridCol w:w="2690"/>
      </w:tblGrid>
      <w:tr w:rsidR="0011790A" w:rsidRPr="0092350C" w:rsidTr="0092350C">
        <w:trPr>
          <w:divId w:val="2116439976"/>
        </w:trPr>
        <w:tc>
          <w:tcPr>
            <w:tcW w:w="6487" w:type="dxa"/>
            <w:shd w:val="clear" w:color="auto" w:fill="auto"/>
          </w:tcPr>
          <w:p w:rsidR="0011790A" w:rsidRPr="0092350C" w:rsidRDefault="0011790A" w:rsidP="0092350C">
            <w:pPr>
              <w:spacing w:line="288" w:lineRule="auto"/>
              <w:jc w:val="center"/>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Document</w:t>
            </w:r>
          </w:p>
        </w:tc>
        <w:tc>
          <w:tcPr>
            <w:tcW w:w="2755" w:type="dxa"/>
            <w:shd w:val="clear" w:color="auto" w:fill="auto"/>
          </w:tcPr>
          <w:p w:rsidR="0011790A" w:rsidRPr="0092350C" w:rsidRDefault="0011790A" w:rsidP="0092350C">
            <w:pPr>
              <w:spacing w:line="288" w:lineRule="auto"/>
              <w:jc w:val="center"/>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Page No.</w:t>
            </w:r>
          </w:p>
        </w:tc>
      </w:tr>
      <w:tr w:rsidR="0011790A" w:rsidRPr="0092350C" w:rsidTr="0092350C">
        <w:trPr>
          <w:divId w:val="2116439976"/>
        </w:trPr>
        <w:tc>
          <w:tcPr>
            <w:tcW w:w="6487" w:type="dxa"/>
            <w:shd w:val="clear" w:color="auto" w:fill="auto"/>
          </w:tcPr>
          <w:p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Documents that prove the applicant’s relationship to P</w:t>
            </w:r>
          </w:p>
          <w:p w:rsidR="0011790A" w:rsidRPr="0092350C" w:rsidRDefault="0011790A" w:rsidP="0092350C">
            <w:pPr>
              <w:spacing w:line="288" w:lineRule="auto"/>
              <w:rPr>
                <w:rFonts w:ascii="Times New Roman" w:eastAsia="Calibri" w:hAnsi="Times New Roman" w:cs="Times New Roman"/>
                <w:color w:val="000000"/>
                <w:sz w:val="22"/>
                <w:szCs w:val="22"/>
              </w:rPr>
            </w:pPr>
            <w:r w:rsidRPr="0092350C">
              <w:rPr>
                <w:rFonts w:ascii="Times New Roman" w:eastAsia="Calibri" w:hAnsi="Times New Roman" w:cs="Times New Roman"/>
                <w:color w:val="000000"/>
                <w:sz w:val="22"/>
                <w:szCs w:val="22"/>
              </w:rPr>
              <w:t>(e.g. Birth Certificate, Marriage Certificate, Adoption Order etc.)</w:t>
            </w:r>
          </w:p>
        </w:tc>
        <w:tc>
          <w:tcPr>
            <w:tcW w:w="2755" w:type="dxa"/>
            <w:shd w:val="clear" w:color="auto" w:fill="auto"/>
          </w:tcPr>
          <w:p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rsidTr="0092350C">
        <w:trPr>
          <w:divId w:val="2116439976"/>
        </w:trPr>
        <w:tc>
          <w:tcPr>
            <w:tcW w:w="6487" w:type="dxa"/>
            <w:shd w:val="clear" w:color="auto" w:fill="auto"/>
          </w:tcPr>
          <w:p w:rsidR="0011790A" w:rsidRPr="0092350C" w:rsidRDefault="0011790A" w:rsidP="0092350C">
            <w:pPr>
              <w:spacing w:line="288" w:lineRule="auto"/>
              <w:rPr>
                <w:rFonts w:ascii="Times New Roman" w:eastAsia="Calibri" w:hAnsi="Times New Roman" w:cs="Times New Roman"/>
                <w:color w:val="000000"/>
                <w:sz w:val="22"/>
                <w:szCs w:val="22"/>
              </w:rPr>
            </w:pPr>
            <w:r w:rsidRPr="0092350C">
              <w:rPr>
                <w:rFonts w:ascii="Times New Roman" w:eastAsia="Calibri" w:hAnsi="Times New Roman" w:cs="Times New Roman"/>
                <w:b/>
                <w:color w:val="000000"/>
                <w:sz w:val="22"/>
                <w:szCs w:val="22"/>
              </w:rPr>
              <w:t>Documents relating to P’s assets</w:t>
            </w:r>
          </w:p>
          <w:p w:rsidR="0011790A" w:rsidRPr="0092350C" w:rsidRDefault="0011790A" w:rsidP="0092350C">
            <w:pPr>
              <w:spacing w:line="288" w:lineRule="auto"/>
              <w:rPr>
                <w:rFonts w:ascii="Times New Roman" w:eastAsia="Calibri" w:hAnsi="Times New Roman" w:cs="Times New Roman"/>
                <w:color w:val="000000"/>
                <w:sz w:val="22"/>
                <w:szCs w:val="22"/>
              </w:rPr>
            </w:pPr>
            <w:r w:rsidRPr="0092350C">
              <w:rPr>
                <w:rFonts w:ascii="Times New Roman" w:eastAsia="Calibri" w:hAnsi="Times New Roman" w:cs="Times New Roman"/>
                <w:color w:val="000000"/>
                <w:sz w:val="22"/>
                <w:szCs w:val="22"/>
              </w:rPr>
              <w:t>(e.g. bank statements, CPF statements, CDP statements, insurance documents, title search documents etc.)</w:t>
            </w:r>
          </w:p>
        </w:tc>
        <w:tc>
          <w:tcPr>
            <w:tcW w:w="2755" w:type="dxa"/>
            <w:shd w:val="clear" w:color="auto" w:fill="auto"/>
          </w:tcPr>
          <w:p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rsidTr="0092350C">
        <w:trPr>
          <w:divId w:val="2116439976"/>
        </w:trPr>
        <w:tc>
          <w:tcPr>
            <w:tcW w:w="6487" w:type="dxa"/>
            <w:shd w:val="clear" w:color="auto" w:fill="auto"/>
          </w:tcPr>
          <w:p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Office of the Public Guardian search result showing if P has registered a Lasting Power of Attorney</w:t>
            </w:r>
          </w:p>
        </w:tc>
        <w:tc>
          <w:tcPr>
            <w:tcW w:w="2755" w:type="dxa"/>
            <w:shd w:val="clear" w:color="auto" w:fill="auto"/>
          </w:tcPr>
          <w:p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rsidTr="0092350C">
        <w:trPr>
          <w:divId w:val="2116439976"/>
        </w:trPr>
        <w:tc>
          <w:tcPr>
            <w:tcW w:w="6487" w:type="dxa"/>
            <w:shd w:val="clear" w:color="auto" w:fill="auto"/>
          </w:tcPr>
          <w:p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Office of the Public Guardian search result showing if there is a past Mental Capacity Act or Mental Disorders And Treatment Act Order in respect of P</w:t>
            </w:r>
          </w:p>
        </w:tc>
        <w:tc>
          <w:tcPr>
            <w:tcW w:w="2755" w:type="dxa"/>
            <w:shd w:val="clear" w:color="auto" w:fill="auto"/>
          </w:tcPr>
          <w:p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rsidTr="0092350C">
        <w:trPr>
          <w:divId w:val="2116439976"/>
        </w:trPr>
        <w:tc>
          <w:tcPr>
            <w:tcW w:w="6487" w:type="dxa"/>
            <w:shd w:val="clear" w:color="auto" w:fill="auto"/>
          </w:tcPr>
          <w:p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Wills Registry search result showing if P has registered a Will</w:t>
            </w:r>
          </w:p>
        </w:tc>
        <w:tc>
          <w:tcPr>
            <w:tcW w:w="2755" w:type="dxa"/>
            <w:shd w:val="clear" w:color="auto" w:fill="auto"/>
          </w:tcPr>
          <w:p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rsidTr="0092350C">
        <w:trPr>
          <w:divId w:val="2116439976"/>
        </w:trPr>
        <w:tc>
          <w:tcPr>
            <w:tcW w:w="6487" w:type="dxa"/>
            <w:shd w:val="clear" w:color="auto" w:fill="auto"/>
          </w:tcPr>
          <w:p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A copy of P’s will</w:t>
            </w:r>
          </w:p>
        </w:tc>
        <w:tc>
          <w:tcPr>
            <w:tcW w:w="2755" w:type="dxa"/>
            <w:shd w:val="clear" w:color="auto" w:fill="auto"/>
          </w:tcPr>
          <w:p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r w:rsidR="0011790A" w:rsidRPr="0092350C" w:rsidTr="0092350C">
        <w:trPr>
          <w:divId w:val="2116439976"/>
        </w:trPr>
        <w:tc>
          <w:tcPr>
            <w:tcW w:w="6487" w:type="dxa"/>
            <w:shd w:val="clear" w:color="auto" w:fill="auto"/>
          </w:tcPr>
          <w:p w:rsidR="0011790A" w:rsidRPr="0092350C" w:rsidRDefault="0011790A" w:rsidP="0092350C">
            <w:pPr>
              <w:spacing w:line="288" w:lineRule="auto"/>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Other documents</w:t>
            </w:r>
          </w:p>
        </w:tc>
        <w:tc>
          <w:tcPr>
            <w:tcW w:w="2755" w:type="dxa"/>
            <w:shd w:val="clear" w:color="auto" w:fill="auto"/>
          </w:tcPr>
          <w:p w:rsidR="0011790A" w:rsidRPr="0092350C" w:rsidRDefault="0011790A" w:rsidP="0092350C">
            <w:pPr>
              <w:spacing w:line="288" w:lineRule="auto"/>
              <w:jc w:val="center"/>
              <w:rPr>
                <w:rFonts w:ascii="Times New Roman" w:eastAsia="Calibri" w:hAnsi="Times New Roman" w:cs="Times New Roman"/>
                <w:b/>
                <w:color w:val="000000"/>
                <w:sz w:val="22"/>
                <w:szCs w:val="22"/>
              </w:rPr>
            </w:pPr>
          </w:p>
        </w:tc>
      </w:tr>
    </w:tbl>
    <w:p w:rsidR="0011790A" w:rsidRPr="00FD402A" w:rsidRDefault="0011790A" w:rsidP="0011790A">
      <w:pPr>
        <w:spacing w:line="288" w:lineRule="auto"/>
        <w:divId w:val="2116439976"/>
        <w:rPr>
          <w:rFonts w:ascii="Times New Roman" w:eastAsia="Calibri" w:hAnsi="Times New Roman" w:cs="Times New Roman"/>
          <w:i/>
          <w:color w:val="000000"/>
          <w:sz w:val="22"/>
          <w:szCs w:val="22"/>
        </w:rPr>
      </w:pPr>
    </w:p>
    <w:p w:rsidR="0011790A" w:rsidRPr="00FD402A" w:rsidRDefault="0011790A" w:rsidP="0011790A">
      <w:pPr>
        <w:spacing w:line="288" w:lineRule="auto"/>
        <w:divId w:val="2116439976"/>
        <w:rPr>
          <w:rFonts w:ascii="Times New Roman" w:eastAsia="Calibri" w:hAnsi="Times New Roman" w:cs="Times New Roman"/>
          <w:i/>
          <w:color w:val="000000"/>
          <w:sz w:val="22"/>
          <w:szCs w:val="22"/>
        </w:rPr>
      </w:pPr>
    </w:p>
    <w:p w:rsidR="00267633" w:rsidRPr="00FD402A" w:rsidRDefault="0011790A" w:rsidP="0011790A">
      <w:pPr>
        <w:spacing w:before="0" w:after="0" w:line="240" w:lineRule="auto"/>
        <w:divId w:val="2116439976"/>
        <w:rPr>
          <w:rFonts w:ascii="Times New Roman" w:eastAsia="Calibri" w:hAnsi="Times New Roman" w:cs="Times New Roman"/>
          <w:sz w:val="22"/>
          <w:szCs w:val="22"/>
          <w:lang w:val="en-US" w:eastAsia="zh-CN"/>
        </w:rPr>
      </w:pPr>
      <w:r w:rsidRPr="00FD402A">
        <w:rPr>
          <w:rFonts w:ascii="Times New Roman" w:eastAsia="Calibri" w:hAnsi="Times New Roman" w:cs="Times New Roman"/>
          <w:b/>
          <w:i/>
          <w:color w:val="000000"/>
          <w:sz w:val="22"/>
          <w:szCs w:val="22"/>
          <w:u w:val="single"/>
        </w:rPr>
        <w:t>Note</w:t>
      </w:r>
      <w:r w:rsidRPr="00FD402A">
        <w:rPr>
          <w:rFonts w:ascii="Times New Roman" w:eastAsia="Calibri" w:hAnsi="Times New Roman" w:cs="Times New Roman"/>
          <w:i/>
          <w:color w:val="000000"/>
          <w:sz w:val="22"/>
          <w:szCs w:val="22"/>
        </w:rPr>
        <w:t>: Please exhibit the documents in the order listed above</w:t>
      </w:r>
      <w:r w:rsidR="00267633" w:rsidRPr="00FD402A">
        <w:rPr>
          <w:rFonts w:ascii="Times New Roman" w:eastAsia="Calibri" w:hAnsi="Times New Roman" w:cs="Times New Roman"/>
          <w:i/>
          <w:snapToGrid w:val="0"/>
          <w:sz w:val="22"/>
          <w:szCs w:val="22"/>
          <w:lang w:val="en-US" w:eastAsia="zh-CN"/>
        </w:rPr>
        <w:tab/>
      </w:r>
    </w:p>
    <w:p w:rsidR="00267633" w:rsidRPr="00FD402A" w:rsidRDefault="00267633" w:rsidP="00267633">
      <w:pPr>
        <w:spacing w:before="0" w:after="0" w:line="240" w:lineRule="auto"/>
        <w:divId w:val="2116439976"/>
        <w:rPr>
          <w:rFonts w:ascii="Times New Roman" w:eastAsia="Calibri" w:hAnsi="Times New Roman" w:cs="Times New Roman"/>
          <w:sz w:val="22"/>
          <w:szCs w:val="22"/>
          <w:lang w:val="en-US" w:eastAsia="zh-CN"/>
        </w:rPr>
      </w:pPr>
    </w:p>
    <w:p w:rsidR="00267633" w:rsidRPr="00FD402A" w:rsidRDefault="00267633" w:rsidP="00267633">
      <w:pPr>
        <w:spacing w:before="0" w:after="0" w:line="240" w:lineRule="auto"/>
        <w:divId w:val="2116439976"/>
        <w:rPr>
          <w:rFonts w:ascii="Times New Roman" w:hAnsi="Times New Roman" w:cs="Times New Roman"/>
          <w:sz w:val="22"/>
          <w:szCs w:val="22"/>
          <w:lang w:val="en-US" w:eastAsia="zh-CN"/>
        </w:rPr>
      </w:pPr>
    </w:p>
    <w:p w:rsidR="00267633" w:rsidRPr="00FD402A" w:rsidRDefault="00267633" w:rsidP="00267633">
      <w:pPr>
        <w:spacing w:before="0" w:after="0" w:line="240" w:lineRule="auto"/>
        <w:divId w:val="2116439976"/>
        <w:rPr>
          <w:rFonts w:ascii="Times New Roman" w:hAnsi="Times New Roman" w:cs="Times New Roman"/>
          <w:sz w:val="22"/>
          <w:szCs w:val="22"/>
          <w:lang w:val="en-US" w:eastAsia="zh-CN"/>
        </w:rPr>
      </w:pPr>
    </w:p>
    <w:p w:rsidR="00267633" w:rsidRPr="00FD402A" w:rsidRDefault="00267633" w:rsidP="00267633">
      <w:pPr>
        <w:spacing w:before="0" w:after="0" w:line="240" w:lineRule="auto"/>
        <w:divId w:val="2116439976"/>
        <w:rPr>
          <w:rFonts w:ascii="Times New Roman" w:hAnsi="Times New Roman" w:cs="Times New Roman"/>
          <w:sz w:val="22"/>
          <w:szCs w:val="22"/>
          <w:lang w:val="en-US" w:eastAsia="zh-CN"/>
        </w:rPr>
      </w:pPr>
    </w:p>
    <w:p w:rsidR="00267633" w:rsidRDefault="00267633" w:rsidP="00ED3579">
      <w:pPr>
        <w:spacing w:before="0" w:after="200" w:line="276" w:lineRule="auto"/>
        <w:jc w:val="center"/>
        <w:divId w:val="2116439976"/>
        <w:rPr>
          <w:rFonts w:ascii="Times New Roman" w:eastAsia="Calibri" w:hAnsi="Times New Roman" w:cs="Times New Roman"/>
          <w:bCs/>
          <w:iCs/>
          <w:spacing w:val="-3"/>
          <w:lang w:val="en-GB" w:eastAsia="zh-CN"/>
        </w:rPr>
      </w:pPr>
      <w:r w:rsidRPr="00FD402A">
        <w:rPr>
          <w:rFonts w:ascii="Times New Roman" w:hAnsi="Times New Roman" w:cs="Times New Roman"/>
          <w:sz w:val="22"/>
          <w:szCs w:val="22"/>
          <w:lang w:val="en-US" w:eastAsia="zh-CN"/>
        </w:rPr>
        <w:br w:type="page"/>
      </w:r>
      <w:r w:rsidRPr="00267633">
        <w:rPr>
          <w:rFonts w:ascii="Times New Roman" w:eastAsia="Calibri" w:hAnsi="Times New Roman" w:cs="Times New Roman"/>
          <w:bCs/>
          <w:iCs/>
          <w:spacing w:val="-3"/>
          <w:lang w:val="en-GB" w:eastAsia="zh-CN"/>
        </w:rPr>
        <w:lastRenderedPageBreak/>
        <w:t>FORM 219</w:t>
      </w:r>
    </w:p>
    <w:p w:rsidR="000F03A7" w:rsidRPr="000F03A7" w:rsidRDefault="000F03A7" w:rsidP="000F03A7">
      <w:pPr>
        <w:spacing w:before="0" w:after="0"/>
        <w:jc w:val="both"/>
        <w:divId w:val="2116439976"/>
        <w:rPr>
          <w:rFonts w:ascii="Times New Roman" w:eastAsia="Calibri" w:hAnsi="Times New Roman" w:cs="Times New Roman"/>
          <w:bCs/>
          <w:iCs/>
          <w:spacing w:val="-3"/>
          <w:sz w:val="22"/>
          <w:szCs w:val="22"/>
          <w:lang w:eastAsia="zh-CN"/>
        </w:rPr>
      </w:pPr>
      <w:r w:rsidRPr="000F03A7">
        <w:rPr>
          <w:rFonts w:ascii="Times New Roman" w:eastAsia="Calibri" w:hAnsi="Times New Roman" w:cs="Times New Roman"/>
          <w:bCs/>
          <w:iCs/>
          <w:spacing w:val="-3"/>
          <w:sz w:val="22"/>
          <w:szCs w:val="22"/>
          <w:lang w:eastAsia="zh-CN"/>
        </w:rPr>
        <w:t>Para 54</w:t>
      </w:r>
    </w:p>
    <w:p w:rsidR="000F03A7" w:rsidRPr="000F03A7" w:rsidRDefault="000F03A7" w:rsidP="000F03A7">
      <w:pPr>
        <w:spacing w:before="0" w:after="0"/>
        <w:jc w:val="both"/>
        <w:divId w:val="2116439976"/>
        <w:rPr>
          <w:rFonts w:ascii="Times New Roman" w:eastAsia="Calibri" w:hAnsi="Times New Roman" w:cs="Times New Roman"/>
          <w:b/>
          <w:bCs/>
          <w:iCs/>
          <w:spacing w:val="-3"/>
          <w:sz w:val="22"/>
          <w:szCs w:val="22"/>
          <w:lang w:eastAsia="zh-CN"/>
        </w:rPr>
      </w:pPr>
    </w:p>
    <w:p w:rsidR="000F03A7" w:rsidRPr="000F03A7" w:rsidRDefault="000F03A7" w:rsidP="000F03A7">
      <w:pPr>
        <w:autoSpaceDE w:val="0"/>
        <w:autoSpaceDN w:val="0"/>
        <w:adjustRightInd w:val="0"/>
        <w:spacing w:before="0" w:after="0"/>
        <w:jc w:val="center"/>
        <w:divId w:val="2116439976"/>
        <w:rPr>
          <w:rFonts w:ascii="Times New Roman" w:eastAsia="Calibri" w:hAnsi="Times New Roman" w:cs="Times New Roman"/>
          <w:b/>
          <w:sz w:val="22"/>
          <w:szCs w:val="22"/>
        </w:rPr>
      </w:pPr>
      <w:r w:rsidRPr="000F03A7">
        <w:rPr>
          <w:rFonts w:ascii="Times New Roman" w:eastAsia="Calibri" w:hAnsi="Times New Roman" w:cs="Times New Roman"/>
          <w:b/>
          <w:sz w:val="22"/>
          <w:szCs w:val="22"/>
        </w:rPr>
        <w:t>IN THE FAMILY JUSTICE COURTS OF THE REPUBLIC OF SINGAPORE</w:t>
      </w:r>
    </w:p>
    <w:p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 xml:space="preserve">OSM No. </w:t>
      </w:r>
      <w:r w:rsidRPr="000F03A7">
        <w:rPr>
          <w:rFonts w:ascii="Times New Roman" w:eastAsia="Calibri" w:hAnsi="Times New Roman" w:cs="Times New Roman"/>
          <w:sz w:val="22"/>
          <w:szCs w:val="22"/>
        </w:rPr>
        <w:tab/>
        <w:t>)</w:t>
      </w:r>
    </w:p>
    <w:p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 xml:space="preserve">of 20 </w:t>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t>)</w:t>
      </w:r>
    </w:p>
    <w:p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In the Matter of Section 20 of the Mental Capacity Act (Cap 177A)</w:t>
      </w:r>
    </w:p>
    <w:p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And</w:t>
      </w:r>
    </w:p>
    <w:p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In the Matter of __________________________ [</w:t>
      </w:r>
      <w:r w:rsidRPr="000F03A7">
        <w:rPr>
          <w:rFonts w:ascii="Times New Roman" w:eastAsia="Calibri" w:hAnsi="Times New Roman" w:cs="Times New Roman"/>
          <w:i/>
          <w:iCs/>
          <w:sz w:val="22"/>
          <w:szCs w:val="22"/>
        </w:rPr>
        <w:t>name of person alleged to lack capacity</w:t>
      </w:r>
      <w:r w:rsidRPr="000F03A7">
        <w:rPr>
          <w:rFonts w:ascii="Times New Roman" w:eastAsia="Calibri" w:hAnsi="Times New Roman" w:cs="Times New Roman"/>
          <w:sz w:val="22"/>
          <w:szCs w:val="22"/>
        </w:rPr>
        <w:t xml:space="preserve">] </w:t>
      </w:r>
    </w:p>
    <w:p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(NRIC/FIN/Passport No.: __________), a person alleged to lack capacity (“P”)</w:t>
      </w:r>
    </w:p>
    <w:p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_______________________________________ [</w:t>
      </w:r>
      <w:r w:rsidRPr="000F03A7">
        <w:rPr>
          <w:rFonts w:ascii="Times New Roman" w:eastAsia="Calibri" w:hAnsi="Times New Roman" w:cs="Times New Roman"/>
          <w:i/>
          <w:iCs/>
          <w:sz w:val="22"/>
          <w:szCs w:val="22"/>
        </w:rPr>
        <w:t>name of applicant</w:t>
      </w:r>
      <w:r w:rsidRPr="000F03A7">
        <w:rPr>
          <w:rFonts w:ascii="Times New Roman" w:eastAsia="Calibri" w:hAnsi="Times New Roman" w:cs="Times New Roman"/>
          <w:sz w:val="22"/>
          <w:szCs w:val="22"/>
        </w:rPr>
        <w:t>]</w:t>
      </w:r>
    </w:p>
    <w:p w:rsidR="000F03A7" w:rsidRPr="000F03A7" w:rsidRDefault="000F03A7" w:rsidP="000F03A7">
      <w:pPr>
        <w:autoSpaceDE w:val="0"/>
        <w:autoSpaceDN w:val="0"/>
        <w:adjustRightInd w:val="0"/>
        <w:spacing w:before="0" w:after="0"/>
        <w:ind w:left="43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(NRIC/FIN/Passport No.: __________)</w:t>
      </w:r>
    </w:p>
    <w:p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i/>
          <w:sz w:val="22"/>
          <w:szCs w:val="22"/>
        </w:rPr>
      </w:pP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i/>
          <w:sz w:val="22"/>
          <w:szCs w:val="22"/>
        </w:rPr>
        <w:t>Applicant</w:t>
      </w:r>
    </w:p>
    <w:p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rsidR="000F03A7" w:rsidRPr="000F03A7" w:rsidRDefault="00DA0C34" w:rsidP="000F03A7">
      <w:pPr>
        <w:autoSpaceDE w:val="0"/>
        <w:autoSpaceDN w:val="0"/>
        <w:adjustRightInd w:val="0"/>
        <w:spacing w:before="0" w:after="0"/>
        <w:jc w:val="both"/>
        <w:divId w:val="2116439976"/>
        <w:rPr>
          <w:rFonts w:ascii="Times New Roman" w:eastAsia="Calibri" w:hAnsi="Times New Roman" w:cs="Times New Roman"/>
          <w:sz w:val="22"/>
          <w:szCs w:val="22"/>
        </w:rPr>
      </w:pPr>
      <w:r>
        <w:rPr>
          <w:rFonts w:ascii="Times New Roman" w:eastAsia="Calibri" w:hAnsi="Times New Roman" w:cs="Times New Roman"/>
          <w:sz w:val="22"/>
          <w:szCs w:val="22"/>
        </w:rPr>
        <w:br w:type="page"/>
      </w:r>
    </w:p>
    <w:p w:rsidR="000F03A7" w:rsidRPr="000F03A7" w:rsidRDefault="000F03A7" w:rsidP="000F03A7">
      <w:pPr>
        <w:autoSpaceDE w:val="0"/>
        <w:autoSpaceDN w:val="0"/>
        <w:adjustRightInd w:val="0"/>
        <w:spacing w:before="0" w:after="0"/>
        <w:jc w:val="center"/>
        <w:divId w:val="2116439976"/>
        <w:rPr>
          <w:rFonts w:ascii="Times New Roman" w:eastAsia="Calibri" w:hAnsi="Times New Roman" w:cs="Times New Roman"/>
          <w:b/>
          <w:sz w:val="22"/>
          <w:szCs w:val="22"/>
        </w:rPr>
      </w:pPr>
      <w:r w:rsidRPr="000F03A7">
        <w:rPr>
          <w:rFonts w:ascii="Times New Roman" w:eastAsia="Calibri" w:hAnsi="Times New Roman" w:cs="Times New Roman"/>
          <w:b/>
          <w:sz w:val="22"/>
          <w:szCs w:val="22"/>
        </w:rPr>
        <w:lastRenderedPageBreak/>
        <w:t>AFFIDAVIT</w:t>
      </w:r>
    </w:p>
    <w:p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I, ______________________________________________________ [</w:t>
      </w:r>
      <w:r w:rsidRPr="000F03A7">
        <w:rPr>
          <w:rFonts w:ascii="Times New Roman" w:eastAsia="Calibri" w:hAnsi="Times New Roman" w:cs="Times New Roman"/>
          <w:i/>
          <w:sz w:val="22"/>
          <w:szCs w:val="22"/>
        </w:rPr>
        <w:t>n</w:t>
      </w:r>
      <w:r w:rsidRPr="000F03A7">
        <w:rPr>
          <w:rFonts w:ascii="Times New Roman" w:eastAsia="Calibri" w:hAnsi="Times New Roman" w:cs="Times New Roman"/>
          <w:i/>
          <w:iCs/>
          <w:sz w:val="22"/>
          <w:szCs w:val="22"/>
        </w:rPr>
        <w:t>ame of Applicant</w:t>
      </w:r>
      <w:r w:rsidRPr="000F03A7">
        <w:rPr>
          <w:rFonts w:ascii="Times New Roman" w:eastAsia="Calibri" w:hAnsi="Times New Roman" w:cs="Times New Roman"/>
          <w:sz w:val="22"/>
          <w:szCs w:val="22"/>
        </w:rPr>
        <w:t>], of ________________________________________________________ [</w:t>
      </w:r>
      <w:r w:rsidRPr="000F03A7">
        <w:rPr>
          <w:rFonts w:ascii="Times New Roman" w:eastAsia="Calibri" w:hAnsi="Times New Roman" w:cs="Times New Roman"/>
          <w:i/>
          <w:sz w:val="22"/>
          <w:szCs w:val="22"/>
        </w:rPr>
        <w:t>a</w:t>
      </w:r>
      <w:r w:rsidRPr="000F03A7">
        <w:rPr>
          <w:rFonts w:ascii="Times New Roman" w:eastAsia="Calibri" w:hAnsi="Times New Roman" w:cs="Times New Roman"/>
          <w:i/>
          <w:iCs/>
          <w:sz w:val="22"/>
          <w:szCs w:val="22"/>
        </w:rPr>
        <w:t>ddress of Applicant</w:t>
      </w:r>
      <w:r w:rsidRPr="000F03A7">
        <w:rPr>
          <w:rFonts w:ascii="Times New Roman" w:eastAsia="Calibri" w:hAnsi="Times New Roman" w:cs="Times New Roman"/>
          <w:iCs/>
          <w:sz w:val="22"/>
          <w:szCs w:val="22"/>
        </w:rPr>
        <w:t>]</w:t>
      </w:r>
      <w:r w:rsidRPr="000F03A7">
        <w:rPr>
          <w:rFonts w:ascii="Times New Roman" w:eastAsia="Calibri" w:hAnsi="Times New Roman" w:cs="Times New Roman"/>
          <w:sz w:val="22"/>
          <w:szCs w:val="22"/>
        </w:rPr>
        <w:t>, do make oath / affirm* and say as follows:</w:t>
      </w:r>
    </w:p>
    <w:p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1.</w:t>
      </w:r>
      <w:r w:rsidRPr="000F03A7">
        <w:rPr>
          <w:rFonts w:ascii="Times New Roman" w:eastAsia="Calibri" w:hAnsi="Times New Roman" w:cs="Times New Roman"/>
          <w:sz w:val="22"/>
          <w:szCs w:val="22"/>
        </w:rPr>
        <w:tab/>
        <w:t>I am the Applicant and I make this affidavit in support of my application.</w:t>
      </w:r>
    </w:p>
    <w:p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 xml:space="preserve">2. </w:t>
      </w:r>
      <w:r w:rsidRPr="000F03A7">
        <w:rPr>
          <w:rFonts w:ascii="Times New Roman" w:eastAsia="Calibri" w:hAnsi="Times New Roman" w:cs="Times New Roman"/>
          <w:sz w:val="22"/>
          <w:szCs w:val="22"/>
        </w:rPr>
        <w:tab/>
        <w:t>The facts contained in this affidavit are within my personal knowledge or are based on documents in my possession.</w:t>
      </w:r>
    </w:p>
    <w:p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3.</w:t>
      </w:r>
      <w:r w:rsidRPr="000F03A7">
        <w:rPr>
          <w:rFonts w:ascii="Times New Roman" w:eastAsia="Calibri" w:hAnsi="Times New Roman" w:cs="Times New Roman"/>
          <w:sz w:val="22"/>
          <w:szCs w:val="22"/>
        </w:rPr>
        <w:tab/>
        <w:t>I confirm that the information set out in this affidavit is true and correct.</w:t>
      </w:r>
    </w:p>
    <w:p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b/>
          <w:sz w:val="22"/>
          <w:szCs w:val="22"/>
          <w:u w:val="single"/>
        </w:rPr>
      </w:pPr>
      <w:r w:rsidRPr="000F03A7">
        <w:rPr>
          <w:rFonts w:ascii="Times New Roman" w:eastAsia="Calibri" w:hAnsi="Times New Roman" w:cs="Times New Roman"/>
          <w:sz w:val="22"/>
          <w:szCs w:val="22"/>
        </w:rPr>
        <w:t>4.</w:t>
      </w:r>
      <w:r w:rsidRPr="000F03A7">
        <w:rPr>
          <w:rFonts w:ascii="Times New Roman" w:eastAsia="Calibri" w:hAnsi="Times New Roman" w:cs="Times New Roman"/>
          <w:sz w:val="22"/>
          <w:szCs w:val="22"/>
        </w:rPr>
        <w:tab/>
      </w:r>
      <w:r w:rsidRPr="000F03A7">
        <w:rPr>
          <w:rFonts w:ascii="Times New Roman" w:eastAsia="Calibri" w:hAnsi="Times New Roman" w:cs="Times New Roman"/>
          <w:b/>
          <w:smallCaps/>
          <w:sz w:val="22"/>
          <w:szCs w:val="22"/>
          <w:u w:val="single"/>
        </w:rPr>
        <w:t>Applicant’s Particulars</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t>Full name:</w:t>
            </w: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t>NRIC/FIN/Passport no.:</w:t>
            </w: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t>Age:</w:t>
            </w: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t>Telephone number:</w:t>
            </w: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(e)</w:t>
            </w:r>
            <w:r w:rsidRPr="0092350C">
              <w:rPr>
                <w:rFonts w:ascii="Times New Roman" w:eastAsia="Calibri" w:hAnsi="Times New Roman" w:cs="Times New Roman"/>
                <w:b/>
                <w:sz w:val="22"/>
                <w:szCs w:val="22"/>
              </w:rPr>
              <w:tab/>
              <w:t>Occupation:</w:t>
            </w: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w:t>
            </w:r>
            <w:r w:rsidRPr="0092350C">
              <w:rPr>
                <w:rFonts w:ascii="Times New Roman" w:eastAsia="Calibri" w:hAnsi="Times New Roman" w:cs="Times New Roman"/>
                <w:b/>
                <w:sz w:val="22"/>
                <w:szCs w:val="22"/>
              </w:rPr>
              <w:tab/>
              <w:t>Name and address of employer:</w:t>
            </w:r>
          </w:p>
          <w:p w:rsidR="000F03A7" w:rsidRPr="0092350C" w:rsidRDefault="000F03A7" w:rsidP="0092350C">
            <w:pPr>
              <w:autoSpaceDE w:val="0"/>
              <w:autoSpaceDN w:val="0"/>
              <w:adjustRightInd w:val="0"/>
              <w:spacing w:before="0" w:after="0"/>
              <w:jc w:val="both"/>
              <w:rPr>
                <w:rFonts w:ascii="Times New Roman" w:eastAsia="Calibri" w:hAnsi="Times New Roman" w:cs="Times New Roman"/>
                <w:i/>
                <w:sz w:val="22"/>
                <w:szCs w:val="22"/>
              </w:rPr>
            </w:pP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(g)</w:t>
            </w:r>
            <w:r w:rsidRPr="0092350C">
              <w:rPr>
                <w:rFonts w:ascii="Times New Roman" w:eastAsia="Calibri" w:hAnsi="Times New Roman" w:cs="Times New Roman"/>
                <w:b/>
                <w:sz w:val="22"/>
                <w:szCs w:val="22"/>
              </w:rPr>
              <w:tab/>
              <w:t>Relationship to P (i.e. the person alleged to lack capacity):</w:t>
            </w:r>
          </w:p>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bl>
    <w:p w:rsidR="000F03A7" w:rsidRDefault="000F03A7" w:rsidP="000F03A7">
      <w:pPr>
        <w:spacing w:before="0" w:after="0"/>
        <w:jc w:val="both"/>
        <w:divId w:val="2116439976"/>
        <w:rPr>
          <w:rFonts w:ascii="Times New Roman" w:eastAsia="Calibri" w:hAnsi="Times New Roman" w:cs="Times New Roman"/>
          <w:sz w:val="22"/>
          <w:szCs w:val="22"/>
        </w:rPr>
      </w:pPr>
    </w:p>
    <w:p w:rsidR="00F73568" w:rsidRPr="000F03A7" w:rsidRDefault="00F73568" w:rsidP="000F03A7">
      <w:pPr>
        <w:spacing w:before="0" w:after="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0F03A7">
        <w:rPr>
          <w:rFonts w:ascii="Times New Roman" w:eastAsia="Calibri" w:hAnsi="Times New Roman" w:cs="Times New Roman"/>
          <w:sz w:val="22"/>
          <w:szCs w:val="22"/>
        </w:rPr>
        <w:lastRenderedPageBreak/>
        <w:t>5.</w:t>
      </w:r>
      <w:r w:rsidRPr="000F03A7">
        <w:rPr>
          <w:rFonts w:ascii="Times New Roman" w:eastAsia="Calibri" w:hAnsi="Times New Roman" w:cs="Times New Roman"/>
          <w:sz w:val="22"/>
          <w:szCs w:val="22"/>
        </w:rPr>
        <w:tab/>
      </w:r>
      <w:r w:rsidRPr="000F03A7">
        <w:rPr>
          <w:rFonts w:ascii="Times New Roman" w:eastAsia="Calibri" w:hAnsi="Times New Roman" w:cs="Times New Roman"/>
          <w:b/>
          <w:smallCaps/>
          <w:sz w:val="22"/>
          <w:szCs w:val="22"/>
          <w:u w:val="single"/>
        </w:rPr>
        <w:t>Information about P</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t>P’s Full name:</w:t>
            </w: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t>P’s NRIC/FIN/Passport no.:</w:t>
            </w: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t>P’s Date of birth (DD/MM/YYYY):</w:t>
            </w: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t>P’s Age:</w:t>
            </w: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(e)</w:t>
            </w:r>
            <w:r w:rsidRPr="0092350C">
              <w:rPr>
                <w:rFonts w:ascii="Times New Roman" w:eastAsia="Calibri" w:hAnsi="Times New Roman" w:cs="Times New Roman"/>
                <w:b/>
                <w:sz w:val="22"/>
                <w:szCs w:val="22"/>
              </w:rPr>
              <w:tab/>
              <w:t>P’s Gender:</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Male</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Female</w:t>
            </w: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(f)</w:t>
            </w:r>
            <w:r w:rsidRPr="0092350C">
              <w:rPr>
                <w:rFonts w:ascii="Times New Roman" w:eastAsia="Calibri" w:hAnsi="Times New Roman" w:cs="Times New Roman"/>
                <w:b/>
                <w:sz w:val="22"/>
                <w:szCs w:val="22"/>
              </w:rPr>
              <w:tab/>
              <w:t>P’s Marital status:</w:t>
            </w:r>
            <w:r w:rsidRPr="0092350C">
              <w:rPr>
                <w:rFonts w:ascii="Times New Roman" w:eastAsia="Calibri" w:hAnsi="Times New Roman" w:cs="Times New Roman"/>
                <w:b/>
                <w:sz w:val="22"/>
                <w:szCs w:val="22"/>
              </w:rPr>
              <w:tab/>
            </w:r>
          </w:p>
          <w:p w:rsidR="000F03A7" w:rsidRPr="0092350C" w:rsidRDefault="000F03A7" w:rsidP="0092350C">
            <w:pPr>
              <w:autoSpaceDE w:val="0"/>
              <w:autoSpaceDN w:val="0"/>
              <w:adjustRightInd w:val="0"/>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Single</w:t>
            </w:r>
            <w:r w:rsidRPr="0092350C">
              <w:rPr>
                <w:rFonts w:ascii="Times New Roman" w:eastAsia="Calibri" w:hAnsi="Times New Roman" w:cs="Times New Roman"/>
                <w:b/>
                <w:sz w:val="22"/>
                <w:szCs w:val="22"/>
              </w:rPr>
              <w:tab/>
            </w:r>
          </w:p>
          <w:p w:rsidR="000F03A7" w:rsidRPr="0092350C" w:rsidRDefault="000F03A7" w:rsidP="0092350C">
            <w:pPr>
              <w:autoSpaceDE w:val="0"/>
              <w:autoSpaceDN w:val="0"/>
              <w:adjustRightInd w:val="0"/>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Married</w:t>
            </w:r>
            <w:r w:rsidRPr="0092350C">
              <w:rPr>
                <w:rFonts w:ascii="Times New Roman" w:eastAsia="Calibri" w:hAnsi="Times New Roman" w:cs="Times New Roman"/>
                <w:b/>
                <w:sz w:val="22"/>
                <w:szCs w:val="22"/>
              </w:rPr>
              <w:tab/>
            </w:r>
          </w:p>
          <w:p w:rsidR="000F03A7" w:rsidRPr="0092350C" w:rsidRDefault="000F03A7" w:rsidP="0092350C">
            <w:pPr>
              <w:autoSpaceDE w:val="0"/>
              <w:autoSpaceDN w:val="0"/>
              <w:adjustRightInd w:val="0"/>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Divorced</w:t>
            </w:r>
            <w:r w:rsidRPr="0092350C">
              <w:rPr>
                <w:rFonts w:ascii="Times New Roman" w:eastAsia="Calibri" w:hAnsi="Times New Roman" w:cs="Times New Roman"/>
                <w:b/>
                <w:sz w:val="22"/>
                <w:szCs w:val="22"/>
              </w:rPr>
              <w:tab/>
            </w:r>
          </w:p>
          <w:p w:rsidR="000F03A7" w:rsidRPr="0092350C" w:rsidRDefault="000F03A7" w:rsidP="0092350C">
            <w:pPr>
              <w:autoSpaceDE w:val="0"/>
              <w:autoSpaceDN w:val="0"/>
              <w:adjustRightInd w:val="0"/>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Separated</w:t>
            </w:r>
            <w:r w:rsidRPr="0092350C">
              <w:rPr>
                <w:rFonts w:ascii="Times New Roman" w:eastAsia="Calibri" w:hAnsi="Times New Roman" w:cs="Times New Roman"/>
                <w:b/>
                <w:sz w:val="22"/>
                <w:szCs w:val="22"/>
              </w:rPr>
              <w:tab/>
            </w:r>
          </w:p>
          <w:p w:rsidR="000F03A7" w:rsidRPr="0092350C" w:rsidRDefault="000F03A7" w:rsidP="0092350C">
            <w:pPr>
              <w:autoSpaceDE w:val="0"/>
              <w:autoSpaceDN w:val="0"/>
              <w:adjustRightInd w:val="0"/>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Widowed</w:t>
            </w:r>
            <w:r w:rsidRPr="0092350C">
              <w:rPr>
                <w:rFonts w:ascii="Times New Roman" w:eastAsia="Calibri" w:hAnsi="Times New Roman" w:cs="Times New Roman"/>
                <w:b/>
                <w:sz w:val="22"/>
                <w:szCs w:val="22"/>
              </w:rPr>
              <w:tab/>
            </w:r>
          </w:p>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Unknown</w:t>
            </w: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(g)</w:t>
            </w:r>
            <w:r w:rsidRPr="0092350C">
              <w:rPr>
                <w:rFonts w:ascii="Times New Roman" w:eastAsia="Calibri" w:hAnsi="Times New Roman" w:cs="Times New Roman"/>
                <w:b/>
                <w:sz w:val="22"/>
                <w:szCs w:val="22"/>
              </w:rPr>
              <w:tab/>
              <w:t>Address at which P is currently residing:</w:t>
            </w:r>
          </w:p>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(h)</w:t>
            </w:r>
            <w:r w:rsidRPr="0092350C">
              <w:rPr>
                <w:rFonts w:ascii="Times New Roman" w:eastAsia="Calibri" w:hAnsi="Times New Roman" w:cs="Times New Roman"/>
                <w:b/>
                <w:sz w:val="22"/>
                <w:szCs w:val="22"/>
              </w:rPr>
              <w:tab/>
              <w:t xml:space="preserve">Is P living in a nursing home?     </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p>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 xml:space="preserve">          If “Yes”, please state which nursing home: </w:t>
            </w:r>
          </w:p>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rsidR="000F03A7" w:rsidRPr="0092350C" w:rsidRDefault="000F03A7" w:rsidP="0092350C">
            <w:pPr>
              <w:autoSpaceDE w:val="0"/>
              <w:autoSpaceDN w:val="0"/>
              <w:adjustRightInd w:val="0"/>
              <w:spacing w:before="0" w:after="0"/>
              <w:jc w:val="both"/>
              <w:rPr>
                <w:rFonts w:ascii="Times New Roman" w:eastAsia="Calibri" w:hAnsi="Times New Roman" w:cs="Times New Roman"/>
                <w:i/>
                <w:sz w:val="22"/>
                <w:szCs w:val="22"/>
              </w:rPr>
            </w:pP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lastRenderedPageBreak/>
              <w:t>(i)</w:t>
            </w:r>
            <w:r w:rsidRPr="0092350C">
              <w:rPr>
                <w:rFonts w:ascii="Times New Roman" w:eastAsia="Calibri" w:hAnsi="Times New Roman" w:cs="Times New Roman"/>
                <w:b/>
                <w:sz w:val="22"/>
                <w:szCs w:val="22"/>
              </w:rPr>
              <w:tab/>
              <w:t>Do you confirm that, to the best of your knowledge and belief, P’s incapacity is as set out in the doctor’s affidavit(s) and medical report(s) filed in support of your application?</w:t>
            </w:r>
          </w:p>
          <w:p w:rsidR="000F03A7" w:rsidRPr="0092350C" w:rsidRDefault="000F03A7" w:rsidP="0092350C">
            <w:pPr>
              <w:autoSpaceDE w:val="0"/>
              <w:autoSpaceDN w:val="0"/>
              <w:adjustRightInd w:val="0"/>
              <w:spacing w:before="0" w:after="0"/>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Yes</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(j)</w:t>
            </w:r>
            <w:r w:rsidRPr="0092350C">
              <w:rPr>
                <w:rFonts w:ascii="Times New Roman" w:eastAsia="Calibri" w:hAnsi="Times New Roman" w:cs="Times New Roman"/>
                <w:b/>
                <w:sz w:val="22"/>
                <w:szCs w:val="22"/>
              </w:rPr>
              <w:tab/>
              <w:t>Details in respect of P’s medical / nursing home bills and recurrent expenses:</w:t>
            </w:r>
          </w:p>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(k)</w:t>
            </w:r>
            <w:r w:rsidRPr="0092350C">
              <w:rPr>
                <w:rFonts w:ascii="Times New Roman" w:eastAsia="Calibri" w:hAnsi="Times New Roman" w:cs="Times New Roman"/>
                <w:b/>
                <w:sz w:val="22"/>
                <w:szCs w:val="22"/>
              </w:rPr>
              <w:tab/>
              <w:t>P’s monthly income and sources of such income (to the best of your knowledge):</w:t>
            </w:r>
          </w:p>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bl>
    <w:p w:rsidR="000F03A7" w:rsidRPr="000F03A7" w:rsidRDefault="000F03A7" w:rsidP="000F03A7">
      <w:pPr>
        <w:spacing w:before="0" w:after="0"/>
        <w:divId w:val="2116439976"/>
        <w:rPr>
          <w:rFonts w:ascii="Times New Roman" w:hAnsi="Times New Roman" w:cs="Times New Roman"/>
          <w:sz w:val="22"/>
          <w:szCs w:val="22"/>
        </w:rPr>
      </w:pPr>
      <w:r w:rsidRPr="000F03A7">
        <w:rPr>
          <w:rFonts w:ascii="Times New Roman" w:hAnsi="Times New Roman" w:cs="Times New Roman"/>
          <w:sz w:val="22"/>
          <w:szCs w:val="22"/>
        </w:rPr>
        <w:br w:type="page"/>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lastRenderedPageBreak/>
              <w:t>(l)</w:t>
            </w:r>
            <w:r w:rsidRPr="0092350C">
              <w:rPr>
                <w:rFonts w:ascii="Times New Roman" w:eastAsia="Calibri" w:hAnsi="Times New Roman" w:cs="Times New Roman"/>
                <w:b/>
                <w:sz w:val="22"/>
                <w:szCs w:val="22"/>
              </w:rPr>
              <w:tab/>
              <w:t>P’s assets and up to date value (to the best of your knowledge) of these assets:</w:t>
            </w:r>
          </w:p>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bl>
            <w:tblPr>
              <w:tblW w:w="0" w:type="auto"/>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2"/>
              <w:gridCol w:w="3389"/>
            </w:tblGrid>
            <w:tr w:rsidR="000F03A7" w:rsidRPr="0092350C" w:rsidTr="0092350C">
              <w:tc>
                <w:tcPr>
                  <w:tcW w:w="3642" w:type="dxa"/>
                  <w:shd w:val="clear" w:color="auto" w:fill="auto"/>
                  <w:tcMar>
                    <w:top w:w="57" w:type="dxa"/>
                    <w:bottom w:w="57" w:type="dxa"/>
                  </w:tcMar>
                </w:tcPr>
                <w:p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Assets</w:t>
                  </w:r>
                </w:p>
                <w:p w:rsidR="000F03A7" w:rsidRPr="0092350C" w:rsidRDefault="000F03A7" w:rsidP="0092350C">
                  <w:pPr>
                    <w:autoSpaceDE w:val="0"/>
                    <w:autoSpaceDN w:val="0"/>
                    <w:adjustRightInd w:val="0"/>
                    <w:spacing w:before="0" w:after="0"/>
                    <w:jc w:val="center"/>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bank accounts, CPF accounts, insurance policies, stocks and shares, property etc.)</w:t>
                  </w:r>
                </w:p>
              </w:tc>
              <w:tc>
                <w:tcPr>
                  <w:tcW w:w="3588" w:type="dxa"/>
                  <w:shd w:val="clear" w:color="auto" w:fill="auto"/>
                  <w:tcMar>
                    <w:top w:w="57" w:type="dxa"/>
                    <w:bottom w:w="57" w:type="dxa"/>
                  </w:tcMar>
                </w:tcPr>
                <w:p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Value</w:t>
                  </w:r>
                </w:p>
              </w:tc>
            </w:tr>
            <w:tr w:rsidR="000F03A7" w:rsidRPr="0092350C" w:rsidTr="0092350C">
              <w:tc>
                <w:tcPr>
                  <w:tcW w:w="3642" w:type="dxa"/>
                  <w:shd w:val="clear" w:color="auto" w:fill="auto"/>
                  <w:tcMar>
                    <w:top w:w="57" w:type="dxa"/>
                    <w:bottom w:w="57" w:type="dxa"/>
                  </w:tcMar>
                </w:tcPr>
                <w:p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c>
                <w:tcPr>
                  <w:tcW w:w="3588" w:type="dxa"/>
                  <w:shd w:val="clear" w:color="auto" w:fill="auto"/>
                  <w:tcMar>
                    <w:top w:w="57" w:type="dxa"/>
                    <w:bottom w:w="57" w:type="dxa"/>
                  </w:tcMar>
                </w:tcPr>
                <w:p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r>
            <w:tr w:rsidR="000F03A7" w:rsidRPr="0092350C" w:rsidTr="0092350C">
              <w:tc>
                <w:tcPr>
                  <w:tcW w:w="3642" w:type="dxa"/>
                  <w:shd w:val="clear" w:color="auto" w:fill="auto"/>
                  <w:tcMar>
                    <w:top w:w="57" w:type="dxa"/>
                    <w:bottom w:w="57" w:type="dxa"/>
                  </w:tcMar>
                </w:tcPr>
                <w:p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TOTAL</w:t>
                  </w:r>
                </w:p>
              </w:tc>
              <w:tc>
                <w:tcPr>
                  <w:tcW w:w="3588" w:type="dxa"/>
                  <w:shd w:val="clear" w:color="auto" w:fill="auto"/>
                  <w:tcMar>
                    <w:top w:w="57" w:type="dxa"/>
                    <w:bottom w:w="57" w:type="dxa"/>
                  </w:tcMar>
                </w:tcPr>
                <w:p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r>
          </w:tbl>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i/>
                <w:sz w:val="22"/>
                <w:szCs w:val="22"/>
              </w:rPr>
            </w:pPr>
            <w:r w:rsidRPr="0092350C">
              <w:rPr>
                <w:rFonts w:ascii="Times New Roman" w:eastAsia="Calibri" w:hAnsi="Times New Roman" w:cs="Times New Roman"/>
                <w:b/>
                <w:i/>
                <w:sz w:val="22"/>
                <w:szCs w:val="22"/>
              </w:rPr>
              <w:t>(m)</w:t>
            </w:r>
            <w:r w:rsidRPr="0092350C">
              <w:rPr>
                <w:rFonts w:ascii="Times New Roman" w:eastAsia="Calibri" w:hAnsi="Times New Roman" w:cs="Times New Roman"/>
                <w:b/>
                <w:i/>
                <w:sz w:val="22"/>
                <w:szCs w:val="22"/>
              </w:rPr>
              <w:tab/>
            </w:r>
            <w:r w:rsidRPr="0092350C">
              <w:rPr>
                <w:rFonts w:ascii="Times New Roman" w:eastAsia="Calibri" w:hAnsi="Times New Roman" w:cs="Times New Roman"/>
                <w:b/>
                <w:i/>
                <w:sz w:val="22"/>
                <w:szCs w:val="22"/>
                <w:u w:val="single"/>
              </w:rPr>
              <w:t>Please indicate which options are applicable and provide details where applicable (to the best of your knowledge)</w:t>
            </w:r>
          </w:p>
          <w:p w:rsidR="000F03A7" w:rsidRPr="0092350C" w:rsidRDefault="000F03A7" w:rsidP="00C20EF2">
            <w:pPr>
              <w:numPr>
                <w:ilvl w:val="0"/>
                <w:numId w:val="14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no outstanding debts or liabilities</w:t>
            </w:r>
          </w:p>
          <w:p w:rsidR="000F03A7" w:rsidRPr="0092350C" w:rsidRDefault="000F03A7" w:rsidP="00C20EF2">
            <w:pPr>
              <w:numPr>
                <w:ilvl w:val="0"/>
                <w:numId w:val="14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P’s debts or liabilities are as follows: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0F03A7" w:rsidRPr="0092350C" w:rsidTr="0092350C">
              <w:tc>
                <w:tcPr>
                  <w:tcW w:w="3449" w:type="dxa"/>
                  <w:shd w:val="clear" w:color="auto" w:fill="auto"/>
                  <w:tcMar>
                    <w:top w:w="57" w:type="dxa"/>
                    <w:bottom w:w="57" w:type="dxa"/>
                  </w:tcMar>
                </w:tcPr>
                <w:p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Information about loan / debt</w:t>
                  </w:r>
                </w:p>
                <w:p w:rsidR="000F03A7" w:rsidRPr="0092350C" w:rsidRDefault="000F03A7" w:rsidP="0092350C">
                  <w:pPr>
                    <w:autoSpaceDE w:val="0"/>
                    <w:autoSpaceDN w:val="0"/>
                    <w:adjustRightInd w:val="0"/>
                    <w:spacing w:before="0" w:after="0"/>
                    <w:jc w:val="center"/>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creditor, reason for loan/debt etc.)</w:t>
                  </w:r>
                </w:p>
              </w:tc>
              <w:tc>
                <w:tcPr>
                  <w:tcW w:w="2963" w:type="dxa"/>
                  <w:shd w:val="clear" w:color="auto" w:fill="auto"/>
                  <w:tcMar>
                    <w:top w:w="57" w:type="dxa"/>
                    <w:bottom w:w="57" w:type="dxa"/>
                  </w:tcMar>
                </w:tcPr>
                <w:p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Amount owed</w:t>
                  </w:r>
                </w:p>
              </w:tc>
            </w:tr>
            <w:tr w:rsidR="000F03A7" w:rsidRPr="0092350C" w:rsidTr="0092350C">
              <w:tc>
                <w:tcPr>
                  <w:tcW w:w="3449" w:type="dxa"/>
                  <w:shd w:val="clear" w:color="auto" w:fill="auto"/>
                  <w:tcMar>
                    <w:top w:w="57" w:type="dxa"/>
                    <w:bottom w:w="57" w:type="dxa"/>
                  </w:tcMar>
                </w:tcPr>
                <w:p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c>
                <w:tcPr>
                  <w:tcW w:w="2963" w:type="dxa"/>
                  <w:shd w:val="clear" w:color="auto" w:fill="auto"/>
                  <w:tcMar>
                    <w:top w:w="57" w:type="dxa"/>
                    <w:bottom w:w="57" w:type="dxa"/>
                  </w:tcMar>
                </w:tcPr>
                <w:p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r>
          </w:tbl>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rPr>
            </w:pP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i/>
                <w:sz w:val="22"/>
                <w:szCs w:val="22"/>
              </w:rPr>
            </w:pPr>
            <w:r w:rsidRPr="0092350C">
              <w:rPr>
                <w:rFonts w:ascii="Times New Roman" w:eastAsia="Calibri" w:hAnsi="Times New Roman" w:cs="Times New Roman"/>
                <w:b/>
                <w:i/>
                <w:sz w:val="22"/>
                <w:szCs w:val="22"/>
              </w:rPr>
              <w:lastRenderedPageBreak/>
              <w:t>(n)</w:t>
            </w:r>
            <w:r w:rsidRPr="0092350C">
              <w:rPr>
                <w:rFonts w:ascii="Times New Roman" w:eastAsia="Calibri" w:hAnsi="Times New Roman" w:cs="Times New Roman"/>
                <w:b/>
                <w:i/>
                <w:sz w:val="22"/>
                <w:szCs w:val="22"/>
              </w:rPr>
              <w:tab/>
            </w:r>
            <w:r w:rsidRPr="0092350C">
              <w:rPr>
                <w:rFonts w:ascii="Times New Roman" w:eastAsia="Calibri" w:hAnsi="Times New Roman" w:cs="Times New Roman"/>
                <w:b/>
                <w:i/>
                <w:sz w:val="22"/>
                <w:szCs w:val="22"/>
                <w:u w:val="single"/>
              </w:rPr>
              <w:t>Please indicate which options are applicable and provide details where applicable (to the best of your knowledge)</w:t>
            </w:r>
          </w:p>
          <w:p w:rsidR="000F03A7" w:rsidRPr="0092350C" w:rsidRDefault="000F03A7" w:rsidP="00C20EF2">
            <w:pPr>
              <w:numPr>
                <w:ilvl w:val="0"/>
                <w:numId w:val="14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not received and is not going to receive any form of compensation or award of damages</w:t>
            </w:r>
          </w:p>
          <w:p w:rsidR="000F03A7" w:rsidRPr="0092350C" w:rsidRDefault="000F03A7" w:rsidP="00C20EF2">
            <w:pPr>
              <w:numPr>
                <w:ilvl w:val="0"/>
                <w:numId w:val="14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received or is going to receive the following compensation or award of damages: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772"/>
            </w:tblGrid>
            <w:tr w:rsidR="000F03A7" w:rsidRPr="0092350C" w:rsidTr="0092350C">
              <w:tc>
                <w:tcPr>
                  <w:tcW w:w="3449" w:type="dxa"/>
                  <w:shd w:val="clear" w:color="auto" w:fill="auto"/>
                  <w:tcMar>
                    <w:top w:w="57" w:type="dxa"/>
                    <w:bottom w:w="57" w:type="dxa"/>
                  </w:tcMar>
                </w:tcPr>
                <w:p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Information about compensation</w:t>
                  </w:r>
                </w:p>
                <w:p w:rsidR="000F03A7" w:rsidRPr="0092350C" w:rsidRDefault="000F03A7" w:rsidP="0092350C">
                  <w:pPr>
                    <w:autoSpaceDE w:val="0"/>
                    <w:autoSpaceDN w:val="0"/>
                    <w:adjustRightInd w:val="0"/>
                    <w:spacing w:before="0" w:after="0"/>
                    <w:jc w:val="center"/>
                    <w:rPr>
                      <w:rFonts w:ascii="Times New Roman" w:eastAsia="Calibri" w:hAnsi="Times New Roman" w:cs="Times New Roman"/>
                      <w:i/>
                      <w:sz w:val="22"/>
                      <w:szCs w:val="22"/>
                    </w:rPr>
                  </w:pPr>
                  <w:r w:rsidRPr="0092350C">
                    <w:rPr>
                      <w:rFonts w:ascii="Times New Roman" w:eastAsia="Calibri" w:hAnsi="Times New Roman" w:cs="Times New Roman"/>
                      <w:i/>
                      <w:sz w:val="22"/>
                      <w:szCs w:val="22"/>
                    </w:rPr>
                    <w:t>(e.g. nature of claim etc.)</w:t>
                  </w:r>
                </w:p>
              </w:tc>
              <w:tc>
                <w:tcPr>
                  <w:tcW w:w="2963" w:type="dxa"/>
                  <w:shd w:val="clear" w:color="auto" w:fill="auto"/>
                  <w:tcMar>
                    <w:top w:w="57" w:type="dxa"/>
                    <w:bottom w:w="57" w:type="dxa"/>
                  </w:tcMar>
                </w:tcPr>
                <w:p w:rsidR="000F03A7" w:rsidRPr="0092350C" w:rsidRDefault="000F03A7" w:rsidP="0092350C">
                  <w:pPr>
                    <w:autoSpaceDE w:val="0"/>
                    <w:autoSpaceDN w:val="0"/>
                    <w:adjustRightInd w:val="0"/>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Amount</w:t>
                  </w:r>
                </w:p>
              </w:tc>
            </w:tr>
            <w:tr w:rsidR="000F03A7" w:rsidRPr="0092350C" w:rsidTr="0092350C">
              <w:tc>
                <w:tcPr>
                  <w:tcW w:w="3449" w:type="dxa"/>
                  <w:shd w:val="clear" w:color="auto" w:fill="auto"/>
                  <w:tcMar>
                    <w:top w:w="57" w:type="dxa"/>
                    <w:bottom w:w="57" w:type="dxa"/>
                  </w:tcMar>
                </w:tcPr>
                <w:p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p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c>
                <w:tcPr>
                  <w:tcW w:w="2963" w:type="dxa"/>
                  <w:shd w:val="clear" w:color="auto" w:fill="auto"/>
                  <w:tcMar>
                    <w:top w:w="57" w:type="dxa"/>
                    <w:bottom w:w="57" w:type="dxa"/>
                  </w:tcMar>
                </w:tcPr>
                <w:p w:rsidR="000F03A7" w:rsidRPr="0092350C" w:rsidRDefault="000F03A7" w:rsidP="0092350C">
                  <w:pPr>
                    <w:autoSpaceDE w:val="0"/>
                    <w:autoSpaceDN w:val="0"/>
                    <w:adjustRightInd w:val="0"/>
                    <w:spacing w:before="0" w:after="0"/>
                    <w:jc w:val="center"/>
                    <w:rPr>
                      <w:rFonts w:ascii="Times New Roman" w:eastAsia="Calibri" w:hAnsi="Times New Roman" w:cs="Times New Roman"/>
                      <w:sz w:val="22"/>
                      <w:szCs w:val="22"/>
                    </w:rPr>
                  </w:pPr>
                </w:p>
              </w:tc>
            </w:tr>
          </w:tbl>
          <w:p w:rsidR="000F03A7" w:rsidRPr="0092350C" w:rsidRDefault="000F03A7" w:rsidP="0092350C">
            <w:pPr>
              <w:autoSpaceDE w:val="0"/>
              <w:autoSpaceDN w:val="0"/>
              <w:adjustRightInd w:val="0"/>
              <w:spacing w:before="0" w:after="0"/>
              <w:ind w:left="720" w:hanging="720"/>
              <w:jc w:val="both"/>
              <w:rPr>
                <w:rFonts w:ascii="Times New Roman" w:eastAsia="Calibri" w:hAnsi="Times New Roman" w:cs="Times New Roman"/>
                <w:b/>
                <w:i/>
                <w:sz w:val="22"/>
                <w:szCs w:val="22"/>
              </w:rPr>
            </w:pP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spacing w:before="0" w:after="0"/>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t>(o)</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u w:val="single"/>
              </w:rPr>
              <w:t>LASTING POWER OF ATTORNEY</w:t>
            </w:r>
          </w:p>
          <w:p w:rsidR="000F03A7" w:rsidRPr="0092350C" w:rsidRDefault="000F03A7"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ab/>
              <w:t>(Please indicate which of the following is applicable)</w:t>
            </w:r>
          </w:p>
          <w:p w:rsidR="000F03A7" w:rsidRPr="0092350C" w:rsidRDefault="000F03A7" w:rsidP="00C20EF2">
            <w:pPr>
              <w:numPr>
                <w:ilvl w:val="0"/>
                <w:numId w:val="14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 xml:space="preserve">P made a Lasting Power of Attorney and the Registration No. is: </w:t>
            </w:r>
          </w:p>
          <w:p w:rsidR="000F03A7" w:rsidRPr="0092350C" w:rsidRDefault="00DA0C34" w:rsidP="0092350C">
            <w:pPr>
              <w:autoSpaceDE w:val="0"/>
              <w:autoSpaceDN w:val="0"/>
              <w:adjustRightInd w:val="0"/>
              <w:spacing w:before="0" w:after="0"/>
              <w:ind w:left="107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_______________________________________________________</w:t>
            </w:r>
          </w:p>
          <w:p w:rsidR="000F03A7" w:rsidRPr="0092350C" w:rsidRDefault="000F03A7" w:rsidP="00C20EF2">
            <w:pPr>
              <w:numPr>
                <w:ilvl w:val="0"/>
                <w:numId w:val="14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made an instrument intended to create a Lasting Power of Attorney but it has not been registered yet</w:t>
            </w:r>
          </w:p>
          <w:p w:rsidR="000F03A7" w:rsidRPr="0092350C" w:rsidRDefault="000F03A7" w:rsidP="00C20EF2">
            <w:pPr>
              <w:numPr>
                <w:ilvl w:val="0"/>
                <w:numId w:val="14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P has not made a Lasting Power of Attorney and, as far as I am aware, P has not make an instrument intended to create a Lasting Power of Attorney</w:t>
            </w:r>
          </w:p>
        </w:tc>
      </w:tr>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spacing w:before="0" w:after="0"/>
              <w:jc w:val="both"/>
              <w:rPr>
                <w:rFonts w:ascii="Times New Roman" w:eastAsia="Calibri" w:hAnsi="Times New Roman" w:cs="Times New Roman"/>
                <w:b/>
                <w:sz w:val="22"/>
                <w:szCs w:val="22"/>
                <w:u w:val="single"/>
              </w:rPr>
            </w:pPr>
            <w:r w:rsidRPr="0092350C">
              <w:rPr>
                <w:rFonts w:ascii="Times New Roman" w:eastAsia="Calibri" w:hAnsi="Times New Roman" w:cs="Times New Roman"/>
                <w:b/>
                <w:sz w:val="22"/>
                <w:szCs w:val="22"/>
              </w:rPr>
              <w:t>(p)</w:t>
            </w:r>
            <w:r w:rsidRPr="0092350C">
              <w:rPr>
                <w:rFonts w:ascii="Times New Roman" w:eastAsia="Calibri" w:hAnsi="Times New Roman" w:cs="Times New Roman"/>
                <w:b/>
                <w:sz w:val="22"/>
                <w:szCs w:val="22"/>
              </w:rPr>
              <w:tab/>
              <w:t>Has P made a will?</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Yes   </w:t>
            </w:r>
            <w:r w:rsidR="00E44DCD" w:rsidRPr="0092350C">
              <w:rPr>
                <w:rFonts w:ascii="Times New Roman" w:eastAsia="Calibri" w:hAnsi="Times New Roman" w:cs="Times New Roman"/>
                <w:b/>
                <w:sz w:val="22"/>
                <w:szCs w:val="22"/>
              </w:rPr>
              <w:t xml:space="preserve"> </w:t>
            </w:r>
            <w:r w:rsidRPr="0092350C">
              <w:rPr>
                <w:rFonts w:ascii="Times New Roman" w:eastAsia="Calibri" w:hAnsi="Times New Roman" w:cs="Times New Roman"/>
                <w:b/>
                <w:sz w:val="22"/>
                <w:szCs w:val="22"/>
              </w:rPr>
              <w:t xml:space="preserve"> </w:t>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No</w:t>
            </w:r>
            <w:r w:rsidRPr="0092350C">
              <w:rPr>
                <w:rFonts w:ascii="Times New Roman" w:eastAsia="Calibri" w:hAnsi="Times New Roman" w:cs="Times New Roman"/>
                <w:b/>
                <w:sz w:val="22"/>
                <w:szCs w:val="22"/>
              </w:rPr>
              <w:tab/>
              <w:t xml:space="preserve">       </w:t>
            </w:r>
            <w:r w:rsidRPr="0092350C">
              <w:rPr>
                <w:rFonts w:ascii="Times New Roman" w:eastAsia="Calibri" w:hAnsi="Times New Roman" w:cs="Times New Roman"/>
                <w:b/>
                <w:sz w:val="22"/>
                <w:szCs w:val="22"/>
              </w:rPr>
              <w:sym w:font="Wingdings" w:char="F06F"/>
            </w:r>
            <w:r w:rsidRPr="0092350C">
              <w:rPr>
                <w:rFonts w:ascii="Times New Roman" w:eastAsia="Calibri" w:hAnsi="Times New Roman" w:cs="Times New Roman"/>
                <w:b/>
                <w:sz w:val="22"/>
                <w:szCs w:val="22"/>
              </w:rPr>
              <w:t xml:space="preserve">  I do not know</w:t>
            </w:r>
          </w:p>
        </w:tc>
      </w:tr>
    </w:tbl>
    <w:p w:rsidR="000F03A7" w:rsidRPr="000F03A7" w:rsidRDefault="000F03A7" w:rsidP="000F03A7">
      <w:pPr>
        <w:spacing w:before="0" w:after="0"/>
        <w:divId w:val="2116439976"/>
        <w:rPr>
          <w:rFonts w:ascii="Times New Roman" w:hAnsi="Times New Roman" w:cs="Times New Roman"/>
          <w:sz w:val="22"/>
          <w:szCs w:val="22"/>
        </w:rPr>
      </w:pPr>
    </w:p>
    <w:p w:rsidR="000F03A7" w:rsidRPr="000F03A7" w:rsidRDefault="000F03A7" w:rsidP="000F03A7">
      <w:pPr>
        <w:spacing w:before="0" w:after="0"/>
        <w:divId w:val="2116439976"/>
        <w:rPr>
          <w:rFonts w:ascii="Times New Roman" w:hAnsi="Times New Roman" w:cs="Times New Roman"/>
          <w:sz w:val="22"/>
          <w:szCs w:val="22"/>
        </w:rPr>
      </w:pPr>
      <w:r w:rsidRPr="000F03A7">
        <w:rPr>
          <w:rFonts w:ascii="Times New Roman" w:hAnsi="Times New Roman" w:cs="Times New Roman"/>
          <w:sz w:val="22"/>
          <w:szCs w:val="22"/>
        </w:rPr>
        <w:br w:type="page"/>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rsidTr="0092350C">
        <w:trPr>
          <w:divId w:val="2116439976"/>
          <w:tblCellSpacing w:w="142" w:type="dxa"/>
        </w:trPr>
        <w:tc>
          <w:tcPr>
            <w:tcW w:w="4643" w:type="pct"/>
            <w:shd w:val="clear" w:color="auto" w:fill="auto"/>
          </w:tcPr>
          <w:p w:rsidR="000F03A7" w:rsidRPr="0092350C" w:rsidRDefault="000F03A7" w:rsidP="0092350C">
            <w:pPr>
              <w:autoSpaceDE w:val="0"/>
              <w:autoSpaceDN w:val="0"/>
              <w:adjustRightInd w:val="0"/>
              <w:spacing w:before="0" w:after="0"/>
              <w:jc w:val="both"/>
              <w:rPr>
                <w:rFonts w:ascii="Times New Roman" w:eastAsia="Calibri" w:hAnsi="Times New Roman" w:cs="Times New Roman"/>
                <w:sz w:val="22"/>
                <w:szCs w:val="22"/>
              </w:rPr>
            </w:pPr>
            <w:r w:rsidRPr="0092350C">
              <w:rPr>
                <w:rFonts w:ascii="Times New Roman" w:eastAsia="Calibri" w:hAnsi="Times New Roman" w:cs="Times New Roman"/>
                <w:b/>
                <w:sz w:val="22"/>
                <w:szCs w:val="22"/>
              </w:rPr>
              <w:lastRenderedPageBreak/>
              <w:t>(q)</w:t>
            </w:r>
            <w:r w:rsidRPr="0092350C">
              <w:rPr>
                <w:rFonts w:ascii="Times New Roman" w:eastAsia="Calibri" w:hAnsi="Times New Roman" w:cs="Times New Roman"/>
                <w:b/>
                <w:sz w:val="22"/>
                <w:szCs w:val="22"/>
              </w:rPr>
              <w:tab/>
            </w:r>
            <w:r w:rsidRPr="0092350C">
              <w:rPr>
                <w:rFonts w:ascii="Times New Roman" w:eastAsia="Calibri" w:hAnsi="Times New Roman" w:cs="Times New Roman"/>
                <w:b/>
                <w:sz w:val="22"/>
                <w:szCs w:val="22"/>
                <w:u w:val="single"/>
              </w:rPr>
              <w:t>PREVIOUS LEGAL APPLICATIONS CONCERNING P</w:t>
            </w:r>
          </w:p>
          <w:p w:rsidR="000F03A7" w:rsidRPr="0092350C" w:rsidRDefault="000F03A7" w:rsidP="0092350C">
            <w:pPr>
              <w:autoSpaceDE w:val="0"/>
              <w:autoSpaceDN w:val="0"/>
              <w:adjustRightInd w:val="0"/>
              <w:spacing w:before="0" w:after="0"/>
              <w:jc w:val="both"/>
              <w:rPr>
                <w:rFonts w:ascii="Times New Roman" w:eastAsia="Calibri" w:hAnsi="Times New Roman" w:cs="Times New Roman"/>
                <w:i/>
                <w:sz w:val="22"/>
                <w:szCs w:val="22"/>
              </w:rPr>
            </w:pPr>
            <w:r w:rsidRPr="0092350C">
              <w:rPr>
                <w:rFonts w:ascii="Times New Roman" w:eastAsia="Calibri" w:hAnsi="Times New Roman" w:cs="Times New Roman"/>
                <w:i/>
                <w:sz w:val="22"/>
                <w:szCs w:val="22"/>
              </w:rPr>
              <w:tab/>
              <w:t>(Please indicate which of the following is applicable)</w:t>
            </w:r>
          </w:p>
          <w:p w:rsidR="000F03A7" w:rsidRPr="0092350C" w:rsidRDefault="000F03A7" w:rsidP="00C20EF2">
            <w:pPr>
              <w:numPr>
                <w:ilvl w:val="0"/>
                <w:numId w:val="14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There has been no application or order made relating to P under the Mental Capacity Act as well as the repealed Mental Disorders and Treatment Act</w:t>
            </w:r>
          </w:p>
          <w:p w:rsidR="00B22518" w:rsidRPr="0092350C" w:rsidRDefault="00B22518" w:rsidP="0092350C">
            <w:pPr>
              <w:autoSpaceDE w:val="0"/>
              <w:autoSpaceDN w:val="0"/>
              <w:adjustRightInd w:val="0"/>
              <w:spacing w:before="0" w:after="0"/>
              <w:ind w:left="1077"/>
              <w:jc w:val="both"/>
              <w:rPr>
                <w:rFonts w:ascii="Times New Roman" w:eastAsia="Calibri" w:hAnsi="Times New Roman" w:cs="Times New Roman"/>
                <w:b/>
                <w:sz w:val="22"/>
                <w:szCs w:val="22"/>
              </w:rPr>
            </w:pPr>
          </w:p>
          <w:p w:rsidR="000F03A7" w:rsidRPr="0092350C" w:rsidRDefault="000F03A7" w:rsidP="00C20EF2">
            <w:pPr>
              <w:numPr>
                <w:ilvl w:val="0"/>
                <w:numId w:val="142"/>
              </w:numPr>
              <w:autoSpaceDE w:val="0"/>
              <w:autoSpaceDN w:val="0"/>
              <w:adjustRightInd w:val="0"/>
              <w:spacing w:before="0" w:after="0"/>
              <w:ind w:left="1077" w:hanging="357"/>
              <w:jc w:val="both"/>
              <w:rPr>
                <w:rFonts w:ascii="Times New Roman" w:eastAsia="Calibri" w:hAnsi="Times New Roman" w:cs="Times New Roman"/>
                <w:b/>
                <w:sz w:val="22"/>
                <w:szCs w:val="22"/>
              </w:rPr>
            </w:pPr>
            <w:r w:rsidRPr="0092350C">
              <w:rPr>
                <w:rFonts w:ascii="Times New Roman" w:eastAsia="Calibri" w:hAnsi="Times New Roman" w:cs="Times New Roman"/>
                <w:b/>
                <w:sz w:val="22"/>
                <w:szCs w:val="22"/>
              </w:rPr>
              <w:t>There was an application or order made relating to P under the Mental Capacity Act or the repealed Mental Disorders and Treatment Act in case no. ______________________</w:t>
            </w:r>
          </w:p>
        </w:tc>
      </w:tr>
    </w:tbl>
    <w:p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rPr>
      </w:pPr>
      <w:r w:rsidRPr="000F03A7">
        <w:rPr>
          <w:rFonts w:ascii="Times New Roman" w:eastAsia="Calibri" w:hAnsi="Times New Roman" w:cs="Times New Roman"/>
          <w:sz w:val="22"/>
          <w:szCs w:val="22"/>
        </w:rPr>
        <w:t>6.</w:t>
      </w:r>
      <w:r w:rsidRPr="000F03A7">
        <w:rPr>
          <w:rFonts w:ascii="Times New Roman" w:eastAsia="Calibri" w:hAnsi="Times New Roman" w:cs="Times New Roman"/>
          <w:sz w:val="22"/>
          <w:szCs w:val="22"/>
        </w:rPr>
        <w:tab/>
      </w:r>
      <w:r w:rsidRPr="000F03A7">
        <w:rPr>
          <w:rFonts w:ascii="Times New Roman" w:eastAsia="Calibri" w:hAnsi="Times New Roman" w:cs="Times New Roman"/>
          <w:b/>
          <w:smallCaps/>
          <w:sz w:val="22"/>
          <w:szCs w:val="22"/>
          <w:u w:val="single"/>
        </w:rPr>
        <w:t>Information about Relevant Persons</w:t>
      </w:r>
    </w:p>
    <w:p w:rsidR="000F03A7" w:rsidRPr="000F03A7" w:rsidRDefault="000F03A7" w:rsidP="000F03A7">
      <w:pPr>
        <w:autoSpaceDE w:val="0"/>
        <w:autoSpaceDN w:val="0"/>
        <w:adjustRightInd w:val="0"/>
        <w:spacing w:before="0" w:after="0"/>
        <w:ind w:left="720"/>
        <w:jc w:val="both"/>
        <w:divId w:val="2116439976"/>
        <w:rPr>
          <w:rFonts w:ascii="Times New Roman" w:eastAsia="Calibri" w:hAnsi="Times New Roman" w:cs="Times New Roman"/>
          <w:i/>
          <w:sz w:val="22"/>
          <w:szCs w:val="22"/>
        </w:rPr>
      </w:pPr>
      <w:r w:rsidRPr="000F03A7">
        <w:rPr>
          <w:rFonts w:ascii="Times New Roman" w:eastAsia="Calibri" w:hAnsi="Times New Roman" w:cs="Times New Roman"/>
          <w:i/>
          <w:sz w:val="22"/>
          <w:szCs w:val="22"/>
        </w:rPr>
        <w:t>(Please do not leave any blanks.  Please state “Nil” if there is no one in the category in question.  If a Relevant Person has passed away, please state the person’s name and indicate “(deceased)” after the name.)</w:t>
      </w:r>
    </w:p>
    <w:p w:rsidR="000F03A7" w:rsidRPr="000F03A7" w:rsidRDefault="000F03A7" w:rsidP="000F03A7">
      <w:pPr>
        <w:autoSpaceDE w:val="0"/>
        <w:autoSpaceDN w:val="0"/>
        <w:adjustRightInd w:val="0"/>
        <w:spacing w:before="0" w:after="0"/>
        <w:ind w:left="720"/>
        <w:jc w:val="both"/>
        <w:divId w:val="2116439976"/>
        <w:rPr>
          <w:rFonts w:ascii="Times New Roman" w:eastAsia="Calibri" w:hAnsi="Times New Roman" w:cs="Times New Roman"/>
          <w:b/>
          <w:smallCaps/>
          <w:sz w:val="22"/>
          <w:szCs w:val="22"/>
          <w:u w:val="single"/>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0F03A7" w:rsidRPr="0092350C" w:rsidTr="0092350C">
        <w:trPr>
          <w:divId w:val="2116439976"/>
        </w:trPr>
        <w:tc>
          <w:tcPr>
            <w:tcW w:w="5000" w:type="pct"/>
            <w:gridSpan w:val="3"/>
            <w:shd w:val="clear" w:color="auto" w:fill="D9D9D9"/>
          </w:tcPr>
          <w:p w:rsidR="000F03A7" w:rsidRPr="0092350C" w:rsidRDefault="000F03A7" w:rsidP="0092350C">
            <w:pPr>
              <w:spacing w:before="0" w:after="0"/>
              <w:rPr>
                <w:rFonts w:ascii="Times New Roman" w:eastAsia="Calibri" w:hAnsi="Times New Roman" w:cs="Times New Roman"/>
                <w:b/>
                <w:caps/>
                <w:sz w:val="22"/>
                <w:szCs w:val="22"/>
              </w:rPr>
            </w:pPr>
            <w:r w:rsidRPr="0092350C">
              <w:rPr>
                <w:rFonts w:ascii="Times New Roman" w:eastAsia="Calibri" w:hAnsi="Times New Roman" w:cs="Times New Roman"/>
                <w:b/>
                <w:sz w:val="22"/>
                <w:szCs w:val="22"/>
              </w:rPr>
              <w:t>(a)</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spouse</w:t>
            </w:r>
          </w:p>
        </w:tc>
      </w:tr>
      <w:tr w:rsidR="000F03A7" w:rsidRPr="0092350C" w:rsidTr="0092350C">
        <w:trPr>
          <w:divId w:val="2116439976"/>
        </w:trPr>
        <w:tc>
          <w:tcPr>
            <w:tcW w:w="2544" w:type="pct"/>
            <w:shd w:val="clear" w:color="auto" w:fill="auto"/>
          </w:tcPr>
          <w:p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p w:rsidR="00E44DCD" w:rsidRPr="0092350C" w:rsidRDefault="00E44DCD" w:rsidP="0092350C">
            <w:pPr>
              <w:spacing w:before="0" w:after="0"/>
              <w:jc w:val="center"/>
              <w:rPr>
                <w:rFonts w:ascii="Times New Roman" w:eastAsia="Calibri" w:hAnsi="Times New Roman" w:cs="Times New Roman"/>
                <w:b/>
                <w:sz w:val="22"/>
                <w:szCs w:val="22"/>
              </w:rPr>
            </w:pPr>
          </w:p>
        </w:tc>
        <w:tc>
          <w:tcPr>
            <w:tcW w:w="1666" w:type="pct"/>
            <w:shd w:val="clear" w:color="auto" w:fill="auto"/>
          </w:tcPr>
          <w:p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E44DCD" w:rsidRPr="0092350C" w:rsidTr="0092350C">
        <w:trPr>
          <w:divId w:val="2116439976"/>
        </w:trPr>
        <w:tc>
          <w:tcPr>
            <w:tcW w:w="2544" w:type="pct"/>
            <w:shd w:val="clear" w:color="auto" w:fill="auto"/>
          </w:tcPr>
          <w:p w:rsidR="00E44DCD" w:rsidRPr="0092350C" w:rsidRDefault="00E44DCD" w:rsidP="0092350C">
            <w:pPr>
              <w:spacing w:before="0" w:after="0"/>
              <w:jc w:val="center"/>
              <w:rPr>
                <w:rFonts w:ascii="Times New Roman" w:eastAsia="Calibri" w:hAnsi="Times New Roman" w:cs="Times New Roman"/>
                <w:b/>
                <w:sz w:val="22"/>
                <w:szCs w:val="22"/>
              </w:rPr>
            </w:pPr>
          </w:p>
          <w:p w:rsidR="00E44DCD" w:rsidRPr="0092350C" w:rsidRDefault="00E44DCD" w:rsidP="0092350C">
            <w:pPr>
              <w:spacing w:before="0" w:after="0"/>
              <w:jc w:val="center"/>
              <w:rPr>
                <w:rFonts w:ascii="Times New Roman" w:eastAsia="Calibri" w:hAnsi="Times New Roman" w:cs="Times New Roman"/>
                <w:b/>
                <w:sz w:val="22"/>
                <w:szCs w:val="22"/>
              </w:rPr>
            </w:pPr>
          </w:p>
        </w:tc>
        <w:tc>
          <w:tcPr>
            <w:tcW w:w="1666" w:type="pct"/>
            <w:shd w:val="clear" w:color="auto" w:fill="auto"/>
          </w:tcPr>
          <w:p w:rsidR="00E44DCD" w:rsidRPr="0092350C" w:rsidRDefault="00E44DCD" w:rsidP="0092350C">
            <w:pPr>
              <w:spacing w:before="0" w:after="0"/>
              <w:jc w:val="center"/>
              <w:rPr>
                <w:rFonts w:ascii="Times New Roman" w:eastAsia="Calibri" w:hAnsi="Times New Roman" w:cs="Times New Roman"/>
                <w:b/>
                <w:sz w:val="22"/>
                <w:szCs w:val="22"/>
              </w:rPr>
            </w:pPr>
          </w:p>
        </w:tc>
        <w:tc>
          <w:tcPr>
            <w:tcW w:w="790" w:type="pct"/>
            <w:shd w:val="clear" w:color="auto" w:fill="auto"/>
          </w:tcPr>
          <w:p w:rsidR="00E44DCD" w:rsidRPr="0092350C" w:rsidRDefault="00E44DCD" w:rsidP="0092350C">
            <w:pPr>
              <w:spacing w:before="0" w:after="0"/>
              <w:jc w:val="center"/>
              <w:rPr>
                <w:rFonts w:ascii="Times New Roman" w:eastAsia="Calibri" w:hAnsi="Times New Roman" w:cs="Times New Roman"/>
                <w:b/>
                <w:sz w:val="22"/>
                <w:szCs w:val="22"/>
              </w:rPr>
            </w:pPr>
          </w:p>
        </w:tc>
      </w:tr>
    </w:tbl>
    <w:p w:rsidR="00E44DCD" w:rsidRPr="000F03A7" w:rsidRDefault="00E44DCD" w:rsidP="000F03A7">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0F03A7" w:rsidRPr="0092350C" w:rsidTr="0092350C">
        <w:trPr>
          <w:divId w:val="2116439976"/>
        </w:trPr>
        <w:tc>
          <w:tcPr>
            <w:tcW w:w="5000" w:type="pct"/>
            <w:gridSpan w:val="3"/>
            <w:shd w:val="clear" w:color="auto" w:fill="D9D9D9"/>
          </w:tcPr>
          <w:p w:rsidR="000F03A7" w:rsidRPr="0092350C" w:rsidRDefault="000F03A7" w:rsidP="0092350C">
            <w:pPr>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(b)</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PARENTS</w:t>
            </w:r>
          </w:p>
        </w:tc>
      </w:tr>
      <w:tr w:rsidR="000F03A7" w:rsidRPr="0092350C" w:rsidTr="0092350C">
        <w:trPr>
          <w:divId w:val="2116439976"/>
        </w:trPr>
        <w:tc>
          <w:tcPr>
            <w:tcW w:w="2544" w:type="pct"/>
            <w:shd w:val="clear" w:color="auto" w:fill="auto"/>
          </w:tcPr>
          <w:p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shd w:val="clear" w:color="auto" w:fill="auto"/>
          </w:tcPr>
          <w:p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0F03A7" w:rsidRPr="0092350C" w:rsidTr="0092350C">
        <w:trPr>
          <w:divId w:val="2116439976"/>
        </w:trPr>
        <w:tc>
          <w:tcPr>
            <w:tcW w:w="2544" w:type="pct"/>
            <w:shd w:val="clear" w:color="auto" w:fill="auto"/>
          </w:tcPr>
          <w:p w:rsidR="000F03A7" w:rsidRPr="0092350C" w:rsidRDefault="000F03A7" w:rsidP="0092350C">
            <w:pPr>
              <w:spacing w:before="0" w:after="0"/>
              <w:jc w:val="both"/>
              <w:rPr>
                <w:rFonts w:ascii="Times New Roman" w:eastAsia="Calibri" w:hAnsi="Times New Roman" w:cs="Times New Roman"/>
                <w:sz w:val="22"/>
                <w:szCs w:val="22"/>
              </w:rPr>
            </w:pPr>
          </w:p>
          <w:p w:rsidR="00B22518" w:rsidRPr="0092350C" w:rsidRDefault="00B22518" w:rsidP="0092350C">
            <w:pPr>
              <w:spacing w:before="0" w:after="0"/>
              <w:jc w:val="both"/>
              <w:rPr>
                <w:rFonts w:ascii="Times New Roman" w:eastAsia="Calibri" w:hAnsi="Times New Roman" w:cs="Times New Roman"/>
                <w:sz w:val="22"/>
                <w:szCs w:val="22"/>
              </w:rPr>
            </w:pPr>
          </w:p>
        </w:tc>
        <w:tc>
          <w:tcPr>
            <w:tcW w:w="1666" w:type="pct"/>
            <w:shd w:val="clear" w:color="auto" w:fill="auto"/>
          </w:tcPr>
          <w:p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rsidR="000F03A7" w:rsidRPr="0092350C" w:rsidRDefault="000F03A7" w:rsidP="0092350C">
            <w:pPr>
              <w:spacing w:before="0" w:after="0"/>
              <w:jc w:val="both"/>
              <w:rPr>
                <w:rFonts w:ascii="Times New Roman" w:eastAsia="Calibri" w:hAnsi="Times New Roman" w:cs="Times New Roman"/>
                <w:sz w:val="22"/>
                <w:szCs w:val="22"/>
              </w:rPr>
            </w:pPr>
          </w:p>
        </w:tc>
      </w:tr>
      <w:tr w:rsidR="00E44DCD" w:rsidRPr="0092350C" w:rsidTr="0092350C">
        <w:trPr>
          <w:divId w:val="2116439976"/>
        </w:trPr>
        <w:tc>
          <w:tcPr>
            <w:tcW w:w="2544" w:type="pct"/>
            <w:shd w:val="clear" w:color="auto" w:fill="auto"/>
          </w:tcPr>
          <w:p w:rsidR="00E44DCD" w:rsidRPr="0092350C" w:rsidRDefault="00E44DCD" w:rsidP="0092350C">
            <w:pPr>
              <w:spacing w:before="0" w:after="0"/>
              <w:jc w:val="both"/>
              <w:rPr>
                <w:rFonts w:ascii="Times New Roman" w:eastAsia="Calibri" w:hAnsi="Times New Roman" w:cs="Times New Roman"/>
                <w:sz w:val="22"/>
                <w:szCs w:val="22"/>
              </w:rPr>
            </w:pPr>
          </w:p>
          <w:p w:rsidR="00E44DCD" w:rsidRPr="0092350C" w:rsidRDefault="00E44DCD" w:rsidP="0092350C">
            <w:pPr>
              <w:spacing w:before="0" w:after="0"/>
              <w:jc w:val="both"/>
              <w:rPr>
                <w:rFonts w:ascii="Times New Roman" w:eastAsia="Calibri" w:hAnsi="Times New Roman" w:cs="Times New Roman"/>
                <w:sz w:val="22"/>
                <w:szCs w:val="22"/>
              </w:rPr>
            </w:pPr>
          </w:p>
        </w:tc>
        <w:tc>
          <w:tcPr>
            <w:tcW w:w="1666" w:type="pct"/>
            <w:shd w:val="clear" w:color="auto" w:fill="auto"/>
          </w:tcPr>
          <w:p w:rsidR="00E44DCD" w:rsidRPr="0092350C" w:rsidRDefault="00E44DCD" w:rsidP="0092350C">
            <w:pPr>
              <w:spacing w:before="0" w:after="0"/>
              <w:jc w:val="both"/>
              <w:rPr>
                <w:rFonts w:ascii="Times New Roman" w:eastAsia="Calibri" w:hAnsi="Times New Roman" w:cs="Times New Roman"/>
                <w:sz w:val="22"/>
                <w:szCs w:val="22"/>
              </w:rPr>
            </w:pPr>
          </w:p>
        </w:tc>
        <w:tc>
          <w:tcPr>
            <w:tcW w:w="790" w:type="pct"/>
            <w:shd w:val="clear" w:color="auto" w:fill="auto"/>
          </w:tcPr>
          <w:p w:rsidR="00E44DCD" w:rsidRPr="0092350C" w:rsidRDefault="00E44DCD" w:rsidP="0092350C">
            <w:pPr>
              <w:spacing w:before="0" w:after="0"/>
              <w:jc w:val="both"/>
              <w:rPr>
                <w:rFonts w:ascii="Times New Roman" w:eastAsia="Calibri" w:hAnsi="Times New Roman" w:cs="Times New Roman"/>
                <w:sz w:val="22"/>
                <w:szCs w:val="22"/>
              </w:rPr>
            </w:pPr>
          </w:p>
        </w:tc>
      </w:tr>
      <w:tr w:rsidR="000F03A7" w:rsidRPr="0092350C" w:rsidTr="0092350C">
        <w:trPr>
          <w:divId w:val="2116439976"/>
        </w:trPr>
        <w:tc>
          <w:tcPr>
            <w:tcW w:w="5000" w:type="pct"/>
            <w:gridSpan w:val="3"/>
            <w:shd w:val="clear" w:color="auto" w:fill="D9D9D9"/>
          </w:tcPr>
          <w:p w:rsidR="000F03A7" w:rsidRPr="0092350C" w:rsidRDefault="000F03A7" w:rsidP="0092350C">
            <w:pPr>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(c)</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CHILDREN</w:t>
            </w:r>
          </w:p>
        </w:tc>
      </w:tr>
      <w:tr w:rsidR="000F03A7" w:rsidRPr="0092350C" w:rsidTr="0092350C">
        <w:trPr>
          <w:divId w:val="2116439976"/>
        </w:trPr>
        <w:tc>
          <w:tcPr>
            <w:tcW w:w="2544" w:type="pct"/>
            <w:shd w:val="clear" w:color="auto" w:fill="auto"/>
          </w:tcPr>
          <w:p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lastRenderedPageBreak/>
              <w:t>Full name</w:t>
            </w:r>
          </w:p>
        </w:tc>
        <w:tc>
          <w:tcPr>
            <w:tcW w:w="1666" w:type="pct"/>
            <w:shd w:val="clear" w:color="auto" w:fill="auto"/>
          </w:tcPr>
          <w:p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0F03A7" w:rsidRPr="0092350C" w:rsidTr="0092350C">
        <w:trPr>
          <w:divId w:val="2116439976"/>
        </w:trPr>
        <w:tc>
          <w:tcPr>
            <w:tcW w:w="2544" w:type="pct"/>
            <w:shd w:val="clear" w:color="auto" w:fill="auto"/>
          </w:tcPr>
          <w:p w:rsidR="000F03A7" w:rsidRPr="0092350C" w:rsidRDefault="000F03A7" w:rsidP="0092350C">
            <w:pPr>
              <w:spacing w:before="0" w:after="0"/>
              <w:jc w:val="both"/>
              <w:rPr>
                <w:rFonts w:ascii="Times New Roman" w:eastAsia="Calibri" w:hAnsi="Times New Roman" w:cs="Times New Roman"/>
                <w:sz w:val="22"/>
                <w:szCs w:val="22"/>
              </w:rPr>
            </w:pPr>
          </w:p>
          <w:p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rsidTr="0092350C">
        <w:trPr>
          <w:divId w:val="2116439976"/>
        </w:trPr>
        <w:tc>
          <w:tcPr>
            <w:tcW w:w="2544" w:type="pct"/>
            <w:shd w:val="clear" w:color="auto" w:fill="auto"/>
          </w:tcPr>
          <w:p w:rsidR="000F03A7" w:rsidRPr="0092350C" w:rsidRDefault="000F03A7" w:rsidP="0092350C">
            <w:pPr>
              <w:spacing w:before="0" w:after="0"/>
              <w:jc w:val="both"/>
              <w:rPr>
                <w:rFonts w:ascii="Times New Roman" w:eastAsia="Calibri" w:hAnsi="Times New Roman" w:cs="Times New Roman"/>
                <w:sz w:val="22"/>
                <w:szCs w:val="22"/>
              </w:rPr>
            </w:pPr>
          </w:p>
          <w:p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rsidTr="0092350C">
        <w:trPr>
          <w:divId w:val="2116439976"/>
        </w:trPr>
        <w:tc>
          <w:tcPr>
            <w:tcW w:w="2544" w:type="pct"/>
            <w:shd w:val="clear" w:color="auto" w:fill="auto"/>
          </w:tcPr>
          <w:p w:rsidR="000F03A7" w:rsidRPr="0092350C" w:rsidRDefault="000F03A7" w:rsidP="0092350C">
            <w:pPr>
              <w:spacing w:before="0" w:after="0"/>
              <w:jc w:val="both"/>
              <w:rPr>
                <w:rFonts w:ascii="Times New Roman" w:eastAsia="Calibri" w:hAnsi="Times New Roman" w:cs="Times New Roman"/>
                <w:sz w:val="22"/>
                <w:szCs w:val="22"/>
              </w:rPr>
            </w:pPr>
          </w:p>
          <w:p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rsidR="000F03A7" w:rsidRPr="0092350C" w:rsidRDefault="000F03A7" w:rsidP="0092350C">
            <w:pPr>
              <w:spacing w:before="0" w:after="0"/>
              <w:jc w:val="both"/>
              <w:rPr>
                <w:rFonts w:ascii="Times New Roman" w:eastAsia="Calibri" w:hAnsi="Times New Roman" w:cs="Times New Roman"/>
                <w:sz w:val="22"/>
                <w:szCs w:val="22"/>
              </w:rPr>
            </w:pPr>
          </w:p>
        </w:tc>
      </w:tr>
    </w:tbl>
    <w:p w:rsidR="000F03A7" w:rsidRPr="000F03A7" w:rsidRDefault="000F03A7" w:rsidP="000F03A7">
      <w:pPr>
        <w:spacing w:before="0" w:after="0"/>
        <w:jc w:val="both"/>
        <w:divId w:val="2116439976"/>
        <w:rPr>
          <w:rFonts w:ascii="Times New Roman" w:eastAsia="Calibri" w:hAnsi="Times New Roman" w:cs="Times New Roman"/>
          <w:sz w:val="22"/>
          <w:szCs w:val="22"/>
        </w:rPr>
      </w:pPr>
    </w:p>
    <w:p w:rsidR="000F03A7" w:rsidRPr="000F03A7" w:rsidRDefault="000F03A7" w:rsidP="000F03A7">
      <w:pPr>
        <w:spacing w:before="0" w:after="0"/>
        <w:jc w:val="both"/>
        <w:divId w:val="2116439976"/>
        <w:rPr>
          <w:rFonts w:ascii="Times New Roman" w:eastAsia="Calibri" w:hAnsi="Times New Roman" w:cs="Times New Roman"/>
          <w:sz w:val="22"/>
          <w:szCs w:val="22"/>
        </w:rPr>
      </w:pPr>
    </w:p>
    <w:p w:rsidR="000F03A7" w:rsidRPr="000F03A7" w:rsidRDefault="000F03A7" w:rsidP="000F03A7">
      <w:pPr>
        <w:spacing w:before="0" w:after="0"/>
        <w:jc w:val="both"/>
        <w:divId w:val="2116439976"/>
        <w:rPr>
          <w:rFonts w:ascii="Times New Roman" w:eastAsia="Calibri" w:hAnsi="Times New Roman"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0F03A7" w:rsidRPr="0092350C" w:rsidTr="0092350C">
        <w:trPr>
          <w:divId w:val="2116439976"/>
        </w:trPr>
        <w:tc>
          <w:tcPr>
            <w:tcW w:w="5000" w:type="pct"/>
            <w:gridSpan w:val="3"/>
            <w:shd w:val="clear" w:color="auto" w:fill="D9D9D9"/>
          </w:tcPr>
          <w:p w:rsidR="000F03A7" w:rsidRPr="0092350C" w:rsidRDefault="000F03A7" w:rsidP="0092350C">
            <w:pPr>
              <w:spacing w:before="0" w:after="0"/>
              <w:rPr>
                <w:rFonts w:ascii="Times New Roman" w:eastAsia="Calibri" w:hAnsi="Times New Roman" w:cs="Times New Roman"/>
                <w:b/>
                <w:sz w:val="22"/>
                <w:szCs w:val="22"/>
              </w:rPr>
            </w:pPr>
            <w:r w:rsidRPr="0092350C">
              <w:rPr>
                <w:rFonts w:ascii="Times New Roman" w:eastAsia="Calibri" w:hAnsi="Times New Roman" w:cs="Times New Roman"/>
                <w:b/>
                <w:sz w:val="22"/>
                <w:szCs w:val="22"/>
              </w:rPr>
              <w:t>(d)</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P’s SIBLINGS</w:t>
            </w:r>
          </w:p>
        </w:tc>
      </w:tr>
      <w:tr w:rsidR="000F03A7" w:rsidRPr="0092350C" w:rsidTr="0092350C">
        <w:trPr>
          <w:divId w:val="2116439976"/>
        </w:trPr>
        <w:tc>
          <w:tcPr>
            <w:tcW w:w="2544" w:type="pct"/>
            <w:shd w:val="clear" w:color="auto" w:fill="auto"/>
          </w:tcPr>
          <w:p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666" w:type="pct"/>
            <w:shd w:val="clear" w:color="auto" w:fill="auto"/>
          </w:tcPr>
          <w:p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NRIC/FIN/Passport No.</w:t>
            </w:r>
          </w:p>
        </w:tc>
        <w:tc>
          <w:tcPr>
            <w:tcW w:w="790" w:type="pct"/>
            <w:shd w:val="clear" w:color="auto" w:fill="auto"/>
          </w:tcPr>
          <w:p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r>
      <w:tr w:rsidR="000F03A7" w:rsidRPr="0092350C" w:rsidTr="0092350C">
        <w:trPr>
          <w:divId w:val="2116439976"/>
        </w:trPr>
        <w:tc>
          <w:tcPr>
            <w:tcW w:w="2544" w:type="pct"/>
            <w:shd w:val="clear" w:color="auto" w:fill="auto"/>
          </w:tcPr>
          <w:p w:rsidR="000F03A7" w:rsidRPr="0092350C" w:rsidRDefault="000F03A7" w:rsidP="0092350C">
            <w:pPr>
              <w:spacing w:before="0" w:after="0"/>
              <w:jc w:val="both"/>
              <w:rPr>
                <w:rFonts w:ascii="Times New Roman" w:eastAsia="Calibri" w:hAnsi="Times New Roman" w:cs="Times New Roman"/>
                <w:sz w:val="22"/>
                <w:szCs w:val="22"/>
              </w:rPr>
            </w:pPr>
          </w:p>
          <w:p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rsidTr="0092350C">
        <w:trPr>
          <w:divId w:val="2116439976"/>
        </w:trPr>
        <w:tc>
          <w:tcPr>
            <w:tcW w:w="2544" w:type="pct"/>
            <w:shd w:val="clear" w:color="auto" w:fill="auto"/>
          </w:tcPr>
          <w:p w:rsidR="000F03A7" w:rsidRPr="0092350C" w:rsidRDefault="000F03A7" w:rsidP="0092350C">
            <w:pPr>
              <w:spacing w:before="0" w:after="0"/>
              <w:jc w:val="both"/>
              <w:rPr>
                <w:rFonts w:ascii="Times New Roman" w:eastAsia="Calibri" w:hAnsi="Times New Roman" w:cs="Times New Roman"/>
                <w:sz w:val="22"/>
                <w:szCs w:val="22"/>
              </w:rPr>
            </w:pPr>
          </w:p>
          <w:p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rsidTr="0092350C">
        <w:trPr>
          <w:divId w:val="2116439976"/>
        </w:trPr>
        <w:tc>
          <w:tcPr>
            <w:tcW w:w="2544" w:type="pct"/>
            <w:shd w:val="clear" w:color="auto" w:fill="auto"/>
          </w:tcPr>
          <w:p w:rsidR="000F03A7" w:rsidRPr="0092350C" w:rsidRDefault="000F03A7" w:rsidP="0092350C">
            <w:pPr>
              <w:spacing w:before="0" w:after="0"/>
              <w:jc w:val="both"/>
              <w:rPr>
                <w:rFonts w:ascii="Times New Roman" w:eastAsia="Calibri" w:hAnsi="Times New Roman" w:cs="Times New Roman"/>
                <w:sz w:val="22"/>
                <w:szCs w:val="22"/>
              </w:rPr>
            </w:pPr>
          </w:p>
          <w:p w:rsidR="000F03A7" w:rsidRPr="0092350C" w:rsidRDefault="000F03A7" w:rsidP="0092350C">
            <w:pPr>
              <w:spacing w:before="0" w:after="0"/>
              <w:jc w:val="both"/>
              <w:rPr>
                <w:rFonts w:ascii="Times New Roman" w:eastAsia="Calibri" w:hAnsi="Times New Roman" w:cs="Times New Roman"/>
                <w:sz w:val="22"/>
                <w:szCs w:val="22"/>
              </w:rPr>
            </w:pPr>
          </w:p>
        </w:tc>
        <w:tc>
          <w:tcPr>
            <w:tcW w:w="1666" w:type="pct"/>
            <w:shd w:val="clear" w:color="auto" w:fill="auto"/>
          </w:tcPr>
          <w:p w:rsidR="000F03A7" w:rsidRPr="0092350C" w:rsidRDefault="000F03A7" w:rsidP="0092350C">
            <w:pPr>
              <w:spacing w:before="0" w:after="0"/>
              <w:jc w:val="both"/>
              <w:rPr>
                <w:rFonts w:ascii="Times New Roman" w:eastAsia="Calibri" w:hAnsi="Times New Roman" w:cs="Times New Roman"/>
                <w:sz w:val="22"/>
                <w:szCs w:val="22"/>
              </w:rPr>
            </w:pPr>
          </w:p>
        </w:tc>
        <w:tc>
          <w:tcPr>
            <w:tcW w:w="790" w:type="pct"/>
            <w:shd w:val="clear" w:color="auto" w:fill="auto"/>
          </w:tcPr>
          <w:p w:rsidR="000F03A7" w:rsidRPr="0092350C" w:rsidRDefault="000F03A7" w:rsidP="0092350C">
            <w:pPr>
              <w:spacing w:before="0" w:after="0"/>
              <w:jc w:val="both"/>
              <w:rPr>
                <w:rFonts w:ascii="Times New Roman" w:eastAsia="Calibri" w:hAnsi="Times New Roman" w:cs="Times New Roman"/>
                <w:sz w:val="22"/>
                <w:szCs w:val="22"/>
              </w:rPr>
            </w:pPr>
          </w:p>
        </w:tc>
      </w:tr>
    </w:tbl>
    <w:p w:rsidR="000F03A7" w:rsidRPr="000F03A7" w:rsidRDefault="000F03A7" w:rsidP="000F03A7">
      <w:pPr>
        <w:spacing w:before="0" w:after="0"/>
        <w:jc w:val="both"/>
        <w:divId w:val="2116439976"/>
        <w:rPr>
          <w:rFonts w:ascii="Times New Roman" w:eastAsia="Calibri" w:hAnsi="Times New Roman" w:cs="Times New Roman"/>
          <w:sz w:val="22"/>
          <w:szCs w:val="22"/>
        </w:rPr>
      </w:pPr>
    </w:p>
    <w:p w:rsidR="000F03A7" w:rsidRPr="000F03A7" w:rsidRDefault="00E44DCD" w:rsidP="000F03A7">
      <w:pPr>
        <w:spacing w:before="0" w:after="0"/>
        <w:jc w:val="both"/>
        <w:divId w:val="2116439976"/>
        <w:rPr>
          <w:rFonts w:ascii="Times New Roman" w:eastAsia="Calibri" w:hAnsi="Times New Roman" w:cs="Times New Roman"/>
          <w:sz w:val="22"/>
          <w:szCs w:val="22"/>
        </w:rPr>
      </w:pPr>
      <w:r>
        <w:rPr>
          <w:rFonts w:ascii="Times New Roman" w:eastAsia="Calibri" w:hAnsi="Times New Roman" w:cs="Times New Roman"/>
          <w:sz w:val="22"/>
          <w:szCs w:val="22"/>
        </w:rPr>
        <w:br w:type="page"/>
      </w:r>
    </w:p>
    <w:tbl>
      <w:tblPr>
        <w:tblW w:w="4654"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2768"/>
        <w:gridCol w:w="1799"/>
        <w:gridCol w:w="968"/>
        <w:gridCol w:w="2857"/>
      </w:tblGrid>
      <w:tr w:rsidR="000F03A7" w:rsidRPr="0092350C" w:rsidTr="0092350C">
        <w:trPr>
          <w:divId w:val="2116439976"/>
        </w:trPr>
        <w:tc>
          <w:tcPr>
            <w:tcW w:w="5000" w:type="pct"/>
            <w:gridSpan w:val="4"/>
            <w:shd w:val="clear" w:color="auto" w:fill="auto"/>
          </w:tcPr>
          <w:p w:rsidR="000F03A7" w:rsidRPr="0092350C" w:rsidRDefault="000F03A7" w:rsidP="0092350C">
            <w:pPr>
              <w:spacing w:before="0" w:after="0"/>
              <w:ind w:left="720" w:hanging="720"/>
              <w:rPr>
                <w:rFonts w:ascii="Times New Roman" w:eastAsia="Calibri" w:hAnsi="Times New Roman" w:cs="Times New Roman"/>
                <w:b/>
                <w:caps/>
                <w:sz w:val="22"/>
                <w:szCs w:val="22"/>
              </w:rPr>
            </w:pPr>
            <w:r w:rsidRPr="0092350C">
              <w:rPr>
                <w:rFonts w:ascii="Times New Roman" w:eastAsia="Calibri" w:hAnsi="Times New Roman" w:cs="Times New Roman"/>
                <w:b/>
                <w:sz w:val="22"/>
                <w:szCs w:val="22"/>
              </w:rPr>
              <w:lastRenderedPageBreak/>
              <w:t>(e)</w:t>
            </w:r>
            <w:r w:rsidRPr="0092350C">
              <w:rPr>
                <w:rFonts w:ascii="Times New Roman" w:eastAsia="Calibri" w:hAnsi="Times New Roman" w:cs="Times New Roman"/>
                <w:b/>
                <w:sz w:val="22"/>
                <w:szCs w:val="22"/>
              </w:rPr>
              <w:tab/>
            </w:r>
            <w:r w:rsidRPr="0092350C">
              <w:rPr>
                <w:rFonts w:ascii="Times New Roman" w:eastAsia="Calibri" w:hAnsi="Times New Roman" w:cs="Times New Roman"/>
                <w:b/>
                <w:caps/>
                <w:sz w:val="22"/>
                <w:szCs w:val="22"/>
              </w:rPr>
              <w:t>OTHER RELEVANT PERSONS WHO ARE LIKELY TO HAVE AN INTEREST IN AN APPLICATION CONCERNING P</w:t>
            </w:r>
          </w:p>
          <w:p w:rsidR="000F03A7" w:rsidRPr="0092350C" w:rsidRDefault="000F03A7" w:rsidP="0092350C">
            <w:pPr>
              <w:spacing w:before="0" w:after="0"/>
              <w:jc w:val="both"/>
              <w:rPr>
                <w:rFonts w:ascii="Times New Roman" w:eastAsia="Calibri" w:hAnsi="Times New Roman" w:cs="Times New Roman"/>
                <w:b/>
                <w:caps/>
                <w:sz w:val="22"/>
                <w:szCs w:val="22"/>
              </w:rPr>
            </w:pPr>
            <w:r w:rsidRPr="0092350C">
              <w:rPr>
                <w:rFonts w:ascii="Times New Roman" w:eastAsia="Calibri" w:hAnsi="Times New Roman" w:cs="Times New Roman"/>
                <w:sz w:val="22"/>
                <w:szCs w:val="22"/>
              </w:rPr>
              <w:t>(e.g. persons who have a close relationship with P, persons who have a legal duty to support P, persons who will benefit from P’s estate, persons who are responsible for P’s care)</w:t>
            </w:r>
          </w:p>
        </w:tc>
      </w:tr>
      <w:tr w:rsidR="000F03A7" w:rsidRPr="0092350C" w:rsidTr="0092350C">
        <w:trPr>
          <w:divId w:val="2116439976"/>
        </w:trPr>
        <w:tc>
          <w:tcPr>
            <w:tcW w:w="1649" w:type="pct"/>
            <w:shd w:val="clear" w:color="auto" w:fill="auto"/>
            <w:vAlign w:val="center"/>
          </w:tcPr>
          <w:p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Full name</w:t>
            </w:r>
          </w:p>
        </w:tc>
        <w:tc>
          <w:tcPr>
            <w:tcW w:w="1072" w:type="pct"/>
            <w:shd w:val="clear" w:color="auto" w:fill="auto"/>
            <w:vAlign w:val="center"/>
          </w:tcPr>
          <w:p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NRIC/FIN/</w:t>
            </w:r>
          </w:p>
          <w:p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Passport No.</w:t>
            </w:r>
          </w:p>
        </w:tc>
        <w:tc>
          <w:tcPr>
            <w:tcW w:w="577" w:type="pct"/>
            <w:shd w:val="clear" w:color="auto" w:fill="auto"/>
            <w:vAlign w:val="center"/>
          </w:tcPr>
          <w:p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Age</w:t>
            </w:r>
          </w:p>
        </w:tc>
        <w:tc>
          <w:tcPr>
            <w:tcW w:w="1702" w:type="pct"/>
            <w:shd w:val="clear" w:color="auto" w:fill="auto"/>
            <w:vAlign w:val="center"/>
          </w:tcPr>
          <w:p w:rsidR="000F03A7" w:rsidRPr="0092350C" w:rsidRDefault="000F03A7" w:rsidP="0092350C">
            <w:pPr>
              <w:spacing w:before="0" w:after="0"/>
              <w:jc w:val="center"/>
              <w:rPr>
                <w:rFonts w:ascii="Times New Roman" w:eastAsia="Calibri" w:hAnsi="Times New Roman" w:cs="Times New Roman"/>
                <w:b/>
                <w:sz w:val="22"/>
                <w:szCs w:val="22"/>
              </w:rPr>
            </w:pPr>
            <w:r w:rsidRPr="0092350C">
              <w:rPr>
                <w:rFonts w:ascii="Times New Roman" w:eastAsia="Calibri" w:hAnsi="Times New Roman" w:cs="Times New Roman"/>
                <w:b/>
                <w:sz w:val="22"/>
                <w:szCs w:val="22"/>
              </w:rPr>
              <w:t>Relationship to P</w:t>
            </w:r>
          </w:p>
        </w:tc>
      </w:tr>
      <w:tr w:rsidR="000F03A7" w:rsidRPr="0092350C" w:rsidTr="0092350C">
        <w:trPr>
          <w:divId w:val="2116439976"/>
        </w:trPr>
        <w:tc>
          <w:tcPr>
            <w:tcW w:w="1649" w:type="pct"/>
            <w:shd w:val="clear" w:color="auto" w:fill="auto"/>
          </w:tcPr>
          <w:p w:rsidR="000F03A7" w:rsidRPr="0092350C" w:rsidRDefault="000F03A7" w:rsidP="0092350C">
            <w:pPr>
              <w:spacing w:before="0" w:after="0"/>
              <w:jc w:val="both"/>
              <w:rPr>
                <w:rFonts w:ascii="Times New Roman" w:eastAsia="Calibri" w:hAnsi="Times New Roman" w:cs="Times New Roman"/>
                <w:sz w:val="22"/>
                <w:szCs w:val="22"/>
              </w:rPr>
            </w:pPr>
          </w:p>
          <w:p w:rsidR="000F03A7" w:rsidRPr="0092350C" w:rsidRDefault="000F03A7" w:rsidP="0092350C">
            <w:pPr>
              <w:spacing w:before="0" w:after="0"/>
              <w:jc w:val="both"/>
              <w:rPr>
                <w:rFonts w:ascii="Times New Roman" w:eastAsia="Calibri" w:hAnsi="Times New Roman" w:cs="Times New Roman"/>
                <w:sz w:val="22"/>
                <w:szCs w:val="22"/>
              </w:rPr>
            </w:pPr>
          </w:p>
        </w:tc>
        <w:tc>
          <w:tcPr>
            <w:tcW w:w="1072" w:type="pct"/>
            <w:shd w:val="clear" w:color="auto" w:fill="auto"/>
          </w:tcPr>
          <w:p w:rsidR="000F03A7" w:rsidRPr="0092350C" w:rsidRDefault="000F03A7" w:rsidP="0092350C">
            <w:pPr>
              <w:spacing w:before="0" w:after="0"/>
              <w:jc w:val="both"/>
              <w:rPr>
                <w:rFonts w:ascii="Times New Roman" w:eastAsia="Calibri" w:hAnsi="Times New Roman" w:cs="Times New Roman"/>
                <w:sz w:val="22"/>
                <w:szCs w:val="22"/>
              </w:rPr>
            </w:pPr>
          </w:p>
        </w:tc>
        <w:tc>
          <w:tcPr>
            <w:tcW w:w="577" w:type="pct"/>
            <w:shd w:val="clear" w:color="auto" w:fill="auto"/>
          </w:tcPr>
          <w:p w:rsidR="000F03A7" w:rsidRPr="0092350C" w:rsidRDefault="000F03A7" w:rsidP="0092350C">
            <w:pPr>
              <w:spacing w:before="0" w:after="0"/>
              <w:jc w:val="both"/>
              <w:rPr>
                <w:rFonts w:ascii="Times New Roman" w:eastAsia="Calibri" w:hAnsi="Times New Roman" w:cs="Times New Roman"/>
                <w:sz w:val="22"/>
                <w:szCs w:val="22"/>
              </w:rPr>
            </w:pPr>
          </w:p>
        </w:tc>
        <w:tc>
          <w:tcPr>
            <w:tcW w:w="1702" w:type="pct"/>
            <w:shd w:val="clear" w:color="auto" w:fill="auto"/>
          </w:tcPr>
          <w:p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rsidTr="0092350C">
        <w:trPr>
          <w:divId w:val="2116439976"/>
        </w:trPr>
        <w:tc>
          <w:tcPr>
            <w:tcW w:w="1649" w:type="pct"/>
            <w:shd w:val="clear" w:color="auto" w:fill="auto"/>
          </w:tcPr>
          <w:p w:rsidR="000F03A7" w:rsidRPr="0092350C" w:rsidRDefault="000F03A7" w:rsidP="0092350C">
            <w:pPr>
              <w:spacing w:before="0" w:after="0"/>
              <w:jc w:val="both"/>
              <w:rPr>
                <w:rFonts w:ascii="Times New Roman" w:eastAsia="Calibri" w:hAnsi="Times New Roman" w:cs="Times New Roman"/>
                <w:sz w:val="22"/>
                <w:szCs w:val="22"/>
              </w:rPr>
            </w:pPr>
          </w:p>
          <w:p w:rsidR="000F03A7" w:rsidRPr="0092350C" w:rsidRDefault="000F03A7" w:rsidP="0092350C">
            <w:pPr>
              <w:spacing w:before="0" w:after="0"/>
              <w:jc w:val="both"/>
              <w:rPr>
                <w:rFonts w:ascii="Times New Roman" w:eastAsia="Calibri" w:hAnsi="Times New Roman" w:cs="Times New Roman"/>
                <w:sz w:val="22"/>
                <w:szCs w:val="22"/>
              </w:rPr>
            </w:pPr>
          </w:p>
        </w:tc>
        <w:tc>
          <w:tcPr>
            <w:tcW w:w="1072" w:type="pct"/>
            <w:shd w:val="clear" w:color="auto" w:fill="auto"/>
          </w:tcPr>
          <w:p w:rsidR="000F03A7" w:rsidRPr="0092350C" w:rsidRDefault="000F03A7" w:rsidP="0092350C">
            <w:pPr>
              <w:spacing w:before="0" w:after="0"/>
              <w:jc w:val="both"/>
              <w:rPr>
                <w:rFonts w:ascii="Times New Roman" w:eastAsia="Calibri" w:hAnsi="Times New Roman" w:cs="Times New Roman"/>
                <w:sz w:val="22"/>
                <w:szCs w:val="22"/>
              </w:rPr>
            </w:pPr>
          </w:p>
        </w:tc>
        <w:tc>
          <w:tcPr>
            <w:tcW w:w="577" w:type="pct"/>
            <w:shd w:val="clear" w:color="auto" w:fill="auto"/>
          </w:tcPr>
          <w:p w:rsidR="000F03A7" w:rsidRPr="0092350C" w:rsidRDefault="000F03A7" w:rsidP="0092350C">
            <w:pPr>
              <w:spacing w:before="0" w:after="0"/>
              <w:jc w:val="both"/>
              <w:rPr>
                <w:rFonts w:ascii="Times New Roman" w:eastAsia="Calibri" w:hAnsi="Times New Roman" w:cs="Times New Roman"/>
                <w:sz w:val="22"/>
                <w:szCs w:val="22"/>
              </w:rPr>
            </w:pPr>
          </w:p>
        </w:tc>
        <w:tc>
          <w:tcPr>
            <w:tcW w:w="1702" w:type="pct"/>
            <w:shd w:val="clear" w:color="auto" w:fill="auto"/>
          </w:tcPr>
          <w:p w:rsidR="000F03A7" w:rsidRPr="0092350C" w:rsidRDefault="000F03A7" w:rsidP="0092350C">
            <w:pPr>
              <w:spacing w:before="0" w:after="0"/>
              <w:jc w:val="both"/>
              <w:rPr>
                <w:rFonts w:ascii="Times New Roman" w:eastAsia="Calibri" w:hAnsi="Times New Roman" w:cs="Times New Roman"/>
                <w:sz w:val="22"/>
                <w:szCs w:val="22"/>
              </w:rPr>
            </w:pPr>
          </w:p>
        </w:tc>
      </w:tr>
      <w:tr w:rsidR="000F03A7" w:rsidRPr="0092350C" w:rsidTr="0092350C">
        <w:trPr>
          <w:divId w:val="2116439976"/>
          <w:trHeight w:val="486"/>
        </w:trPr>
        <w:tc>
          <w:tcPr>
            <w:tcW w:w="1649" w:type="pct"/>
            <w:shd w:val="clear" w:color="auto" w:fill="auto"/>
          </w:tcPr>
          <w:p w:rsidR="000F03A7" w:rsidRPr="0092350C" w:rsidRDefault="000F03A7" w:rsidP="0092350C">
            <w:pPr>
              <w:spacing w:before="0" w:after="0"/>
              <w:jc w:val="both"/>
              <w:rPr>
                <w:rFonts w:ascii="Times New Roman" w:eastAsia="Calibri" w:hAnsi="Times New Roman" w:cs="Times New Roman"/>
                <w:sz w:val="22"/>
                <w:szCs w:val="22"/>
              </w:rPr>
            </w:pPr>
          </w:p>
          <w:p w:rsidR="000F03A7" w:rsidRPr="0092350C" w:rsidRDefault="000F03A7" w:rsidP="0092350C">
            <w:pPr>
              <w:spacing w:before="0" w:after="0"/>
              <w:jc w:val="both"/>
              <w:rPr>
                <w:rFonts w:ascii="Times New Roman" w:eastAsia="Calibri" w:hAnsi="Times New Roman" w:cs="Times New Roman"/>
                <w:sz w:val="22"/>
                <w:szCs w:val="22"/>
              </w:rPr>
            </w:pPr>
          </w:p>
        </w:tc>
        <w:tc>
          <w:tcPr>
            <w:tcW w:w="1072" w:type="pct"/>
            <w:shd w:val="clear" w:color="auto" w:fill="auto"/>
          </w:tcPr>
          <w:p w:rsidR="000F03A7" w:rsidRPr="0092350C" w:rsidRDefault="000F03A7" w:rsidP="0092350C">
            <w:pPr>
              <w:spacing w:before="0" w:after="0"/>
              <w:jc w:val="both"/>
              <w:rPr>
                <w:rFonts w:ascii="Times New Roman" w:eastAsia="Calibri" w:hAnsi="Times New Roman" w:cs="Times New Roman"/>
                <w:sz w:val="22"/>
                <w:szCs w:val="22"/>
              </w:rPr>
            </w:pPr>
          </w:p>
        </w:tc>
        <w:tc>
          <w:tcPr>
            <w:tcW w:w="577" w:type="pct"/>
            <w:shd w:val="clear" w:color="auto" w:fill="auto"/>
          </w:tcPr>
          <w:p w:rsidR="000F03A7" w:rsidRPr="0092350C" w:rsidRDefault="000F03A7" w:rsidP="0092350C">
            <w:pPr>
              <w:spacing w:before="0" w:after="0"/>
              <w:jc w:val="both"/>
              <w:rPr>
                <w:rFonts w:ascii="Times New Roman" w:eastAsia="Calibri" w:hAnsi="Times New Roman" w:cs="Times New Roman"/>
                <w:sz w:val="22"/>
                <w:szCs w:val="22"/>
              </w:rPr>
            </w:pPr>
          </w:p>
        </w:tc>
        <w:tc>
          <w:tcPr>
            <w:tcW w:w="1702" w:type="pct"/>
            <w:shd w:val="clear" w:color="auto" w:fill="auto"/>
          </w:tcPr>
          <w:p w:rsidR="000F03A7" w:rsidRPr="0092350C" w:rsidRDefault="000F03A7" w:rsidP="0092350C">
            <w:pPr>
              <w:spacing w:before="0" w:after="0"/>
              <w:jc w:val="both"/>
              <w:rPr>
                <w:rFonts w:ascii="Times New Roman" w:eastAsia="Calibri" w:hAnsi="Times New Roman" w:cs="Times New Roman"/>
                <w:sz w:val="22"/>
                <w:szCs w:val="22"/>
              </w:rPr>
            </w:pPr>
          </w:p>
        </w:tc>
      </w:tr>
    </w:tbl>
    <w:p w:rsid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rsidR="00E44DCD" w:rsidRPr="000F03A7" w:rsidRDefault="00E44DCD"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7.</w:t>
      </w:r>
      <w:r w:rsidRPr="000F03A7">
        <w:rPr>
          <w:rFonts w:ascii="Times New Roman" w:eastAsia="Calibri" w:hAnsi="Times New Roman" w:cs="Times New Roman"/>
          <w:sz w:val="22"/>
          <w:szCs w:val="22"/>
        </w:rPr>
        <w:tab/>
        <w:t>I confirm that I am authorised to make this application and the declarations contained herein on behalf of _______________________________ [</w:t>
      </w:r>
      <w:r w:rsidRPr="000F03A7">
        <w:rPr>
          <w:rFonts w:ascii="Times New Roman" w:eastAsia="Calibri" w:hAnsi="Times New Roman" w:cs="Times New Roman"/>
          <w:i/>
          <w:sz w:val="22"/>
          <w:szCs w:val="22"/>
        </w:rPr>
        <w:t>name of P’s hospital / nursing home</w:t>
      </w:r>
      <w:r w:rsidRPr="000F03A7">
        <w:rPr>
          <w:rFonts w:ascii="Times New Roman" w:eastAsia="Calibri" w:hAnsi="Times New Roman" w:cs="Times New Roman"/>
          <w:sz w:val="22"/>
          <w:szCs w:val="22"/>
        </w:rPr>
        <w:t>] and I further confirm that the aforesaid institution undertakes to make the requisite refunds to P in the event of a wrongful payment and/or overpayment.</w:t>
      </w:r>
    </w:p>
    <w:p w:rsidR="000F03A7" w:rsidRPr="000F03A7" w:rsidRDefault="000F03A7" w:rsidP="000F03A7">
      <w:pPr>
        <w:spacing w:before="0" w:after="0"/>
        <w:jc w:val="both"/>
        <w:divId w:val="2116439976"/>
        <w:rPr>
          <w:rFonts w:ascii="Times New Roman" w:eastAsia="Calibri" w:hAnsi="Times New Roman" w:cs="Times New Roman"/>
          <w:sz w:val="22"/>
          <w:szCs w:val="22"/>
        </w:rPr>
      </w:pPr>
    </w:p>
    <w:p w:rsidR="000F03A7" w:rsidRPr="000F03A7" w:rsidRDefault="000F03A7" w:rsidP="000F03A7">
      <w:pPr>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8.</w:t>
      </w:r>
      <w:r w:rsidRPr="000F03A7">
        <w:rPr>
          <w:rFonts w:ascii="Times New Roman" w:eastAsia="Calibri" w:hAnsi="Times New Roman" w:cs="Times New Roman"/>
          <w:sz w:val="22"/>
          <w:szCs w:val="22"/>
        </w:rPr>
        <w:tab/>
        <w:t>I confirm that the documents exhibited herein and marked as “A” are true copies of the originals.</w:t>
      </w:r>
    </w:p>
    <w:p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9.</w:t>
      </w:r>
      <w:r w:rsidRPr="000F03A7">
        <w:rPr>
          <w:rFonts w:ascii="Times New Roman" w:eastAsia="Calibri" w:hAnsi="Times New Roman" w:cs="Times New Roman"/>
          <w:sz w:val="22"/>
          <w:szCs w:val="22"/>
        </w:rPr>
        <w:tab/>
        <w:t>Upon the Court declaring that P lacks capacity to make decisions about the matters set out in the Applicant’s Form, I seek an order in terms of my application.</w:t>
      </w:r>
    </w:p>
    <w:p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Sworn (or affirmed) by</w:t>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t>)</w:t>
      </w:r>
    </w:p>
    <w:p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the abovenamed on</w:t>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t>)</w:t>
      </w:r>
    </w:p>
    <w:p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this</w:t>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t>day of 20</w:t>
      </w:r>
      <w:r w:rsidRPr="000F03A7">
        <w:rPr>
          <w:rFonts w:ascii="Times New Roman" w:eastAsia="Calibri" w:hAnsi="Times New Roman" w:cs="Times New Roman"/>
          <w:sz w:val="22"/>
          <w:szCs w:val="22"/>
        </w:rPr>
        <w:tab/>
        <w:t>)</w:t>
      </w:r>
    </w:p>
    <w:p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at Singapore</w:t>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r>
      <w:r w:rsidRPr="000F03A7">
        <w:rPr>
          <w:rFonts w:ascii="Times New Roman" w:eastAsia="Calibri" w:hAnsi="Times New Roman" w:cs="Times New Roman"/>
          <w:sz w:val="22"/>
          <w:szCs w:val="22"/>
        </w:rPr>
        <w:tab/>
        <w:t>)</w:t>
      </w:r>
    </w:p>
    <w:p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Before me,</w:t>
      </w:r>
    </w:p>
    <w:p w:rsidR="009C5BD4"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Commissioner for Oaths</w:t>
      </w:r>
    </w:p>
    <w:p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br w:type="page"/>
      </w:r>
    </w:p>
    <w:p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ind w:left="720" w:hanging="720"/>
        <w:jc w:val="center"/>
        <w:divId w:val="2116439976"/>
        <w:rPr>
          <w:rFonts w:ascii="Times New Roman" w:eastAsia="Calibri" w:hAnsi="Times New Roman" w:cs="Times New Roman"/>
          <w:b/>
          <w:sz w:val="22"/>
          <w:szCs w:val="22"/>
          <w:u w:val="single"/>
        </w:rPr>
      </w:pPr>
    </w:p>
    <w:p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ind w:left="1701" w:right="1701"/>
        <w:jc w:val="both"/>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This is the exhibit marked “A” referred to in the affidavit of ____________________________ [</w:t>
      </w:r>
      <w:r w:rsidRPr="000F03A7">
        <w:rPr>
          <w:rFonts w:ascii="Times New Roman" w:eastAsia="Calibri" w:hAnsi="Times New Roman" w:cs="Times New Roman"/>
          <w:i/>
          <w:sz w:val="22"/>
          <w:szCs w:val="22"/>
        </w:rPr>
        <w:t>name of applicant</w:t>
      </w:r>
      <w:r w:rsidRPr="000F03A7">
        <w:rPr>
          <w:rFonts w:ascii="Times New Roman" w:eastAsia="Calibri" w:hAnsi="Times New Roman" w:cs="Times New Roman"/>
          <w:sz w:val="22"/>
          <w:szCs w:val="22"/>
        </w:rPr>
        <w:t>] and sworn / affirmed before me on this _______________ [</w:t>
      </w:r>
      <w:r w:rsidRPr="000F03A7">
        <w:rPr>
          <w:rFonts w:ascii="Times New Roman" w:eastAsia="Calibri" w:hAnsi="Times New Roman" w:cs="Times New Roman"/>
          <w:i/>
          <w:sz w:val="22"/>
          <w:szCs w:val="22"/>
        </w:rPr>
        <w:t>date on which the affidavit is sworn or affirmed</w:t>
      </w:r>
      <w:r w:rsidRPr="000F03A7">
        <w:rPr>
          <w:rFonts w:ascii="Times New Roman" w:eastAsia="Calibri" w:hAnsi="Times New Roman" w:cs="Times New Roman"/>
          <w:sz w:val="22"/>
          <w:szCs w:val="22"/>
        </w:rPr>
        <w:t>].</w:t>
      </w:r>
    </w:p>
    <w:p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jc w:val="center"/>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Before me,</w:t>
      </w:r>
    </w:p>
    <w:p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jc w:val="center"/>
        <w:divId w:val="2116439976"/>
        <w:rPr>
          <w:rFonts w:ascii="Times New Roman" w:eastAsia="Calibri" w:hAnsi="Times New Roman" w:cs="Times New Roman"/>
          <w:sz w:val="22"/>
          <w:szCs w:val="22"/>
        </w:rPr>
      </w:pPr>
      <w:r w:rsidRPr="000F03A7">
        <w:rPr>
          <w:rFonts w:ascii="Times New Roman" w:eastAsia="Calibri" w:hAnsi="Times New Roman" w:cs="Times New Roman"/>
          <w:sz w:val="22"/>
          <w:szCs w:val="22"/>
        </w:rPr>
        <w:t>A Commissioner for Oaths</w:t>
      </w:r>
    </w:p>
    <w:p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rsidR="000F03A7" w:rsidRPr="000F03A7" w:rsidRDefault="000F03A7" w:rsidP="000F03A7">
      <w:pPr>
        <w:spacing w:before="0" w:after="0"/>
        <w:jc w:val="both"/>
        <w:divId w:val="2116439976"/>
        <w:rPr>
          <w:rFonts w:ascii="Times New Roman" w:eastAsia="Calibri" w:hAnsi="Times New Roman" w:cs="Times New Roman"/>
          <w:sz w:val="22"/>
          <w:szCs w:val="22"/>
        </w:rPr>
      </w:pPr>
    </w:p>
    <w:p w:rsidR="000F03A7" w:rsidRPr="000F03A7" w:rsidRDefault="000F03A7" w:rsidP="000F03A7">
      <w:pPr>
        <w:autoSpaceDE w:val="0"/>
        <w:autoSpaceDN w:val="0"/>
        <w:adjustRightInd w:val="0"/>
        <w:spacing w:before="0" w:after="0"/>
        <w:ind w:left="720" w:hanging="720"/>
        <w:jc w:val="both"/>
        <w:divId w:val="2116439976"/>
        <w:rPr>
          <w:rFonts w:ascii="Times New Roman" w:eastAsia="Calibri" w:hAnsi="Times New Roman" w:cs="Times New Roman"/>
          <w:sz w:val="22"/>
          <w:szCs w:val="22"/>
        </w:rPr>
      </w:pPr>
    </w:p>
    <w:p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rsidR="001A1EA3" w:rsidRDefault="001A1EA3" w:rsidP="000F03A7">
      <w:pPr>
        <w:spacing w:before="0" w:after="0"/>
        <w:jc w:val="center"/>
        <w:divId w:val="2116439976"/>
        <w:rPr>
          <w:rFonts w:ascii="Times New Roman" w:eastAsia="Calibri" w:hAnsi="Times New Roman" w:cs="Times New Roman"/>
          <w:b/>
          <w:color w:val="000000"/>
          <w:sz w:val="22"/>
          <w:szCs w:val="22"/>
          <w:u w:val="single"/>
        </w:rPr>
      </w:pPr>
    </w:p>
    <w:p w:rsidR="000F03A7" w:rsidRPr="000F03A7" w:rsidRDefault="000F03A7" w:rsidP="000F03A7">
      <w:pPr>
        <w:spacing w:before="0" w:after="0"/>
        <w:jc w:val="center"/>
        <w:divId w:val="2116439976"/>
        <w:rPr>
          <w:rFonts w:ascii="Times New Roman" w:eastAsia="Calibri" w:hAnsi="Times New Roman" w:cs="Times New Roman"/>
          <w:sz w:val="22"/>
          <w:szCs w:val="22"/>
        </w:rPr>
      </w:pPr>
      <w:r w:rsidRPr="000F03A7">
        <w:rPr>
          <w:rFonts w:ascii="Times New Roman" w:eastAsia="Calibri" w:hAnsi="Times New Roman" w:cs="Times New Roman"/>
          <w:b/>
          <w:color w:val="000000"/>
          <w:sz w:val="22"/>
          <w:szCs w:val="22"/>
          <w:u w:val="single"/>
        </w:rPr>
        <w:lastRenderedPageBreak/>
        <w:t>TABLE OF CONTENTS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6326"/>
        <w:gridCol w:w="2690"/>
      </w:tblGrid>
      <w:tr w:rsidR="000F03A7" w:rsidRPr="0092350C" w:rsidTr="0092350C">
        <w:trPr>
          <w:divId w:val="2116439976"/>
        </w:trPr>
        <w:tc>
          <w:tcPr>
            <w:tcW w:w="6487" w:type="dxa"/>
            <w:shd w:val="clear" w:color="auto" w:fill="auto"/>
          </w:tcPr>
          <w:p w:rsidR="000F03A7" w:rsidRPr="0092350C" w:rsidRDefault="000F03A7" w:rsidP="0092350C">
            <w:pPr>
              <w:spacing w:before="0" w:after="0"/>
              <w:jc w:val="center"/>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Document</w:t>
            </w:r>
          </w:p>
        </w:tc>
        <w:tc>
          <w:tcPr>
            <w:tcW w:w="2755" w:type="dxa"/>
            <w:shd w:val="clear" w:color="auto" w:fill="auto"/>
          </w:tcPr>
          <w:p w:rsidR="000F03A7" w:rsidRPr="0092350C" w:rsidRDefault="000F03A7" w:rsidP="0092350C">
            <w:pPr>
              <w:spacing w:before="0" w:after="0"/>
              <w:jc w:val="center"/>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Page No.</w:t>
            </w:r>
          </w:p>
        </w:tc>
      </w:tr>
      <w:tr w:rsidR="000F03A7" w:rsidRPr="0092350C" w:rsidTr="0092350C">
        <w:trPr>
          <w:divId w:val="2116439976"/>
        </w:trPr>
        <w:tc>
          <w:tcPr>
            <w:tcW w:w="6487" w:type="dxa"/>
            <w:shd w:val="clear" w:color="auto" w:fill="auto"/>
          </w:tcPr>
          <w:p w:rsidR="000F03A7" w:rsidRPr="0092350C" w:rsidRDefault="000F03A7" w:rsidP="0092350C">
            <w:pPr>
              <w:spacing w:before="0" w:after="0"/>
              <w:jc w:val="both"/>
              <w:rPr>
                <w:rFonts w:ascii="Times New Roman" w:eastAsia="Calibri" w:hAnsi="Times New Roman" w:cs="Times New Roman"/>
                <w:color w:val="000000"/>
                <w:sz w:val="22"/>
                <w:szCs w:val="22"/>
              </w:rPr>
            </w:pPr>
            <w:r w:rsidRPr="0092350C">
              <w:rPr>
                <w:rFonts w:ascii="Times New Roman" w:eastAsia="Calibri" w:hAnsi="Times New Roman" w:cs="Times New Roman"/>
                <w:b/>
                <w:color w:val="000000"/>
                <w:sz w:val="22"/>
                <w:szCs w:val="22"/>
              </w:rPr>
              <w:t>Documents relating to P’s assets (where available)</w:t>
            </w:r>
          </w:p>
          <w:p w:rsidR="000F03A7" w:rsidRPr="0092350C" w:rsidRDefault="000F03A7" w:rsidP="0092350C">
            <w:pPr>
              <w:spacing w:before="0" w:after="0"/>
              <w:jc w:val="both"/>
              <w:rPr>
                <w:rFonts w:ascii="Times New Roman" w:eastAsia="Calibri" w:hAnsi="Times New Roman" w:cs="Times New Roman"/>
                <w:color w:val="000000"/>
                <w:sz w:val="22"/>
                <w:szCs w:val="22"/>
              </w:rPr>
            </w:pPr>
            <w:r w:rsidRPr="0092350C">
              <w:rPr>
                <w:rFonts w:ascii="Times New Roman" w:eastAsia="Calibri" w:hAnsi="Times New Roman" w:cs="Times New Roman"/>
                <w:color w:val="000000"/>
                <w:sz w:val="22"/>
                <w:szCs w:val="22"/>
              </w:rPr>
              <w:t>(e.g. bank statements, CPF statements, CDP statements, insurance documents, title search documents etc.)</w:t>
            </w:r>
          </w:p>
        </w:tc>
        <w:tc>
          <w:tcPr>
            <w:tcW w:w="2755" w:type="dxa"/>
            <w:shd w:val="clear" w:color="auto" w:fill="auto"/>
          </w:tcPr>
          <w:p w:rsidR="000F03A7" w:rsidRPr="0092350C" w:rsidRDefault="000F03A7" w:rsidP="0092350C">
            <w:pPr>
              <w:spacing w:before="0" w:after="0"/>
              <w:jc w:val="center"/>
              <w:rPr>
                <w:rFonts w:ascii="Times New Roman" w:eastAsia="Calibri" w:hAnsi="Times New Roman" w:cs="Times New Roman"/>
                <w:b/>
                <w:color w:val="000000"/>
                <w:sz w:val="22"/>
                <w:szCs w:val="22"/>
              </w:rPr>
            </w:pPr>
          </w:p>
        </w:tc>
      </w:tr>
      <w:tr w:rsidR="000F03A7" w:rsidRPr="0092350C" w:rsidTr="0092350C">
        <w:trPr>
          <w:divId w:val="2116439976"/>
        </w:trPr>
        <w:tc>
          <w:tcPr>
            <w:tcW w:w="6487" w:type="dxa"/>
            <w:shd w:val="clear" w:color="auto" w:fill="auto"/>
          </w:tcPr>
          <w:p w:rsidR="000F03A7" w:rsidRPr="0092350C" w:rsidRDefault="000F03A7" w:rsidP="0092350C">
            <w:pPr>
              <w:spacing w:before="0" w:after="0"/>
              <w:jc w:val="both"/>
              <w:rPr>
                <w:rFonts w:ascii="Times New Roman" w:eastAsia="Calibri" w:hAnsi="Times New Roman" w:cs="Times New Roman"/>
                <w:color w:val="000000"/>
                <w:sz w:val="22"/>
                <w:szCs w:val="22"/>
              </w:rPr>
            </w:pPr>
            <w:r w:rsidRPr="0092350C">
              <w:rPr>
                <w:rFonts w:ascii="Times New Roman" w:eastAsia="Calibri" w:hAnsi="Times New Roman" w:cs="Times New Roman"/>
                <w:b/>
                <w:color w:val="000000"/>
                <w:sz w:val="22"/>
                <w:szCs w:val="22"/>
              </w:rPr>
              <w:t>Documents relating to P’s medical / nursing home expenses</w:t>
            </w:r>
          </w:p>
          <w:p w:rsidR="000F03A7" w:rsidRPr="0092350C" w:rsidRDefault="000F03A7" w:rsidP="0092350C">
            <w:pPr>
              <w:spacing w:before="0" w:after="0"/>
              <w:jc w:val="both"/>
              <w:rPr>
                <w:rFonts w:ascii="Times New Roman" w:eastAsia="Calibri" w:hAnsi="Times New Roman" w:cs="Times New Roman"/>
                <w:b/>
                <w:color w:val="000000"/>
                <w:sz w:val="22"/>
                <w:szCs w:val="22"/>
              </w:rPr>
            </w:pPr>
            <w:r w:rsidRPr="0092350C">
              <w:rPr>
                <w:rFonts w:ascii="Times New Roman" w:eastAsia="Calibri" w:hAnsi="Times New Roman" w:cs="Times New Roman"/>
                <w:color w:val="000000"/>
                <w:sz w:val="22"/>
                <w:szCs w:val="22"/>
              </w:rPr>
              <w:t>(e.g. invoices etc.)</w:t>
            </w:r>
          </w:p>
        </w:tc>
        <w:tc>
          <w:tcPr>
            <w:tcW w:w="2755" w:type="dxa"/>
            <w:shd w:val="clear" w:color="auto" w:fill="auto"/>
          </w:tcPr>
          <w:p w:rsidR="000F03A7" w:rsidRPr="0092350C" w:rsidRDefault="000F03A7" w:rsidP="0092350C">
            <w:pPr>
              <w:spacing w:before="0" w:after="0"/>
              <w:jc w:val="center"/>
              <w:rPr>
                <w:rFonts w:ascii="Times New Roman" w:eastAsia="Calibri" w:hAnsi="Times New Roman" w:cs="Times New Roman"/>
                <w:b/>
                <w:color w:val="000000"/>
                <w:sz w:val="22"/>
                <w:szCs w:val="22"/>
              </w:rPr>
            </w:pPr>
          </w:p>
        </w:tc>
      </w:tr>
      <w:tr w:rsidR="000F03A7" w:rsidRPr="0092350C" w:rsidTr="0092350C">
        <w:trPr>
          <w:divId w:val="2116439976"/>
        </w:trPr>
        <w:tc>
          <w:tcPr>
            <w:tcW w:w="6487" w:type="dxa"/>
            <w:shd w:val="clear" w:color="auto" w:fill="auto"/>
          </w:tcPr>
          <w:p w:rsidR="000F03A7" w:rsidRPr="0092350C" w:rsidRDefault="000F03A7" w:rsidP="0092350C">
            <w:pPr>
              <w:spacing w:before="0" w:after="0"/>
              <w:jc w:val="both"/>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Office of the Public Guardian search result showing if P has registered a Lasting Power of Attorney</w:t>
            </w:r>
          </w:p>
        </w:tc>
        <w:tc>
          <w:tcPr>
            <w:tcW w:w="2755" w:type="dxa"/>
            <w:shd w:val="clear" w:color="auto" w:fill="auto"/>
          </w:tcPr>
          <w:p w:rsidR="000F03A7" w:rsidRPr="0092350C" w:rsidRDefault="000F03A7" w:rsidP="0092350C">
            <w:pPr>
              <w:spacing w:before="0" w:after="0"/>
              <w:jc w:val="center"/>
              <w:rPr>
                <w:rFonts w:ascii="Times New Roman" w:eastAsia="Calibri" w:hAnsi="Times New Roman" w:cs="Times New Roman"/>
                <w:b/>
                <w:color w:val="000000"/>
                <w:sz w:val="22"/>
                <w:szCs w:val="22"/>
              </w:rPr>
            </w:pPr>
          </w:p>
        </w:tc>
      </w:tr>
      <w:tr w:rsidR="000F03A7" w:rsidRPr="0092350C" w:rsidTr="0092350C">
        <w:trPr>
          <w:divId w:val="2116439976"/>
        </w:trPr>
        <w:tc>
          <w:tcPr>
            <w:tcW w:w="6487" w:type="dxa"/>
            <w:shd w:val="clear" w:color="auto" w:fill="auto"/>
          </w:tcPr>
          <w:p w:rsidR="000F03A7" w:rsidRPr="0092350C" w:rsidRDefault="000F03A7" w:rsidP="0092350C">
            <w:pPr>
              <w:spacing w:before="0" w:after="0"/>
              <w:jc w:val="both"/>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Office of the Public Guardian search result showing if there is a past Mental Capacity Act or Mental Disorders And Treatment Act Order in respect of P</w:t>
            </w:r>
          </w:p>
        </w:tc>
        <w:tc>
          <w:tcPr>
            <w:tcW w:w="2755" w:type="dxa"/>
            <w:shd w:val="clear" w:color="auto" w:fill="auto"/>
          </w:tcPr>
          <w:p w:rsidR="000F03A7" w:rsidRPr="0092350C" w:rsidRDefault="000F03A7" w:rsidP="0092350C">
            <w:pPr>
              <w:spacing w:before="0" w:after="0"/>
              <w:jc w:val="center"/>
              <w:rPr>
                <w:rFonts w:ascii="Times New Roman" w:eastAsia="Calibri" w:hAnsi="Times New Roman" w:cs="Times New Roman"/>
                <w:b/>
                <w:color w:val="000000"/>
                <w:sz w:val="22"/>
                <w:szCs w:val="22"/>
              </w:rPr>
            </w:pPr>
          </w:p>
        </w:tc>
      </w:tr>
      <w:tr w:rsidR="000F03A7" w:rsidRPr="0092350C" w:rsidTr="0092350C">
        <w:trPr>
          <w:divId w:val="2116439976"/>
        </w:trPr>
        <w:tc>
          <w:tcPr>
            <w:tcW w:w="6487" w:type="dxa"/>
            <w:shd w:val="clear" w:color="auto" w:fill="auto"/>
          </w:tcPr>
          <w:p w:rsidR="000F03A7" w:rsidRPr="0092350C" w:rsidRDefault="000F03A7" w:rsidP="0092350C">
            <w:pPr>
              <w:spacing w:before="0" w:after="0"/>
              <w:jc w:val="both"/>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Wills Registry search result showing if P has registered a Will</w:t>
            </w:r>
          </w:p>
        </w:tc>
        <w:tc>
          <w:tcPr>
            <w:tcW w:w="2755" w:type="dxa"/>
            <w:shd w:val="clear" w:color="auto" w:fill="auto"/>
          </w:tcPr>
          <w:p w:rsidR="000F03A7" w:rsidRPr="0092350C" w:rsidRDefault="000F03A7" w:rsidP="0092350C">
            <w:pPr>
              <w:spacing w:before="0" w:after="0"/>
              <w:jc w:val="center"/>
              <w:rPr>
                <w:rFonts w:ascii="Times New Roman" w:eastAsia="Calibri" w:hAnsi="Times New Roman" w:cs="Times New Roman"/>
                <w:b/>
                <w:color w:val="000000"/>
                <w:sz w:val="22"/>
                <w:szCs w:val="22"/>
              </w:rPr>
            </w:pPr>
          </w:p>
        </w:tc>
      </w:tr>
      <w:tr w:rsidR="000F03A7" w:rsidRPr="0092350C" w:rsidTr="0092350C">
        <w:trPr>
          <w:divId w:val="2116439976"/>
        </w:trPr>
        <w:tc>
          <w:tcPr>
            <w:tcW w:w="6487" w:type="dxa"/>
            <w:shd w:val="clear" w:color="auto" w:fill="auto"/>
          </w:tcPr>
          <w:p w:rsidR="000F03A7" w:rsidRPr="0092350C" w:rsidRDefault="000F03A7" w:rsidP="0092350C">
            <w:pPr>
              <w:spacing w:before="0" w:after="0"/>
              <w:jc w:val="both"/>
              <w:rPr>
                <w:rFonts w:ascii="Times New Roman" w:eastAsia="Calibri" w:hAnsi="Times New Roman" w:cs="Times New Roman"/>
                <w:b/>
                <w:color w:val="000000"/>
                <w:sz w:val="22"/>
                <w:szCs w:val="22"/>
              </w:rPr>
            </w:pPr>
            <w:r w:rsidRPr="0092350C">
              <w:rPr>
                <w:rFonts w:ascii="Times New Roman" w:eastAsia="Calibri" w:hAnsi="Times New Roman" w:cs="Times New Roman"/>
                <w:b/>
                <w:color w:val="000000"/>
                <w:sz w:val="22"/>
                <w:szCs w:val="22"/>
              </w:rPr>
              <w:t>Other documents</w:t>
            </w:r>
          </w:p>
        </w:tc>
        <w:tc>
          <w:tcPr>
            <w:tcW w:w="2755" w:type="dxa"/>
            <w:shd w:val="clear" w:color="auto" w:fill="auto"/>
          </w:tcPr>
          <w:p w:rsidR="000F03A7" w:rsidRPr="0092350C" w:rsidRDefault="000F03A7" w:rsidP="0092350C">
            <w:pPr>
              <w:spacing w:before="0" w:after="0"/>
              <w:jc w:val="center"/>
              <w:rPr>
                <w:rFonts w:ascii="Times New Roman" w:eastAsia="Calibri" w:hAnsi="Times New Roman" w:cs="Times New Roman"/>
                <w:b/>
                <w:color w:val="000000"/>
                <w:sz w:val="22"/>
                <w:szCs w:val="22"/>
              </w:rPr>
            </w:pPr>
          </w:p>
        </w:tc>
      </w:tr>
    </w:tbl>
    <w:p w:rsidR="000F03A7" w:rsidRPr="000F03A7" w:rsidRDefault="000F03A7" w:rsidP="000F03A7">
      <w:pPr>
        <w:spacing w:before="0" w:after="0"/>
        <w:jc w:val="both"/>
        <w:divId w:val="2116439976"/>
        <w:rPr>
          <w:rFonts w:ascii="Times New Roman" w:eastAsia="Calibri" w:hAnsi="Times New Roman" w:cs="Times New Roman"/>
          <w:i/>
          <w:color w:val="000000"/>
          <w:sz w:val="22"/>
          <w:szCs w:val="22"/>
        </w:rPr>
      </w:pPr>
    </w:p>
    <w:p w:rsidR="000F03A7" w:rsidRPr="000F03A7" w:rsidRDefault="000F03A7" w:rsidP="000F03A7">
      <w:pPr>
        <w:spacing w:before="0" w:after="0"/>
        <w:jc w:val="both"/>
        <w:divId w:val="2116439976"/>
        <w:rPr>
          <w:rFonts w:ascii="Times New Roman" w:eastAsia="Calibri" w:hAnsi="Times New Roman" w:cs="Times New Roman"/>
          <w:i/>
          <w:color w:val="000000"/>
          <w:sz w:val="22"/>
          <w:szCs w:val="22"/>
        </w:rPr>
      </w:pPr>
    </w:p>
    <w:p w:rsidR="000F03A7" w:rsidRPr="000F03A7" w:rsidRDefault="000F03A7" w:rsidP="000F03A7">
      <w:pPr>
        <w:tabs>
          <w:tab w:val="left" w:pos="1308"/>
        </w:tabs>
        <w:spacing w:before="0" w:after="0"/>
        <w:divId w:val="2116439976"/>
        <w:rPr>
          <w:rFonts w:ascii="Times New Roman" w:eastAsia="Calibri" w:hAnsi="Times New Roman" w:cs="Times New Roman"/>
          <w:i/>
          <w:color w:val="000000"/>
          <w:sz w:val="22"/>
          <w:szCs w:val="22"/>
        </w:rPr>
      </w:pPr>
      <w:r w:rsidRPr="000F03A7">
        <w:rPr>
          <w:rFonts w:ascii="Times New Roman" w:eastAsia="Calibri" w:hAnsi="Times New Roman" w:cs="Times New Roman"/>
          <w:b/>
          <w:i/>
          <w:color w:val="000000"/>
          <w:sz w:val="22"/>
          <w:szCs w:val="22"/>
          <w:u w:val="single"/>
        </w:rPr>
        <w:t>Note</w:t>
      </w:r>
      <w:r w:rsidRPr="000F03A7">
        <w:rPr>
          <w:rFonts w:ascii="Times New Roman" w:eastAsia="Calibri" w:hAnsi="Times New Roman" w:cs="Times New Roman"/>
          <w:i/>
          <w:color w:val="000000"/>
          <w:sz w:val="22"/>
          <w:szCs w:val="22"/>
        </w:rPr>
        <w:t>: Please exhibit the documents in the order listed above.</w:t>
      </w:r>
    </w:p>
    <w:p w:rsidR="000F03A7" w:rsidRPr="000F03A7" w:rsidRDefault="000F03A7" w:rsidP="000F03A7">
      <w:pPr>
        <w:spacing w:before="0" w:after="0"/>
        <w:jc w:val="center"/>
        <w:divId w:val="2116439976"/>
        <w:rPr>
          <w:rFonts w:ascii="Times New Roman" w:eastAsia="Calibri" w:hAnsi="Times New Roman" w:cs="Times New Roman"/>
          <w:bCs/>
          <w:iCs/>
          <w:spacing w:val="-3"/>
          <w:sz w:val="22"/>
          <w:szCs w:val="22"/>
          <w:lang w:val="en-GB" w:eastAsia="zh-CN"/>
        </w:rPr>
      </w:pPr>
    </w:p>
    <w:p w:rsidR="00267633" w:rsidRPr="00F73568" w:rsidRDefault="000F03A7" w:rsidP="00F73568">
      <w:pPr>
        <w:spacing w:before="0" w:after="0"/>
        <w:jc w:val="both"/>
        <w:divId w:val="2116439976"/>
        <w:rPr>
          <w:rFonts w:ascii="Times New Roman" w:eastAsia="Calibri" w:hAnsi="Times New Roman" w:cs="Times New Roman"/>
          <w:i/>
          <w:color w:val="000000"/>
          <w:lang w:val="en-GB" w:eastAsia="en-GB"/>
        </w:rPr>
      </w:pPr>
      <w:r w:rsidRPr="000F03A7">
        <w:rPr>
          <w:rFonts w:ascii="Times New Roman" w:eastAsia="Calibri" w:hAnsi="Times New Roman" w:cs="Times New Roman"/>
          <w:bCs/>
          <w:iCs/>
          <w:spacing w:val="-3"/>
          <w:sz w:val="22"/>
          <w:szCs w:val="22"/>
          <w:lang w:val="en-GB"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eastAsia="Calibri" w:hAnsi="Times New Roman" w:cs="Times New Roman"/>
                <w:sz w:val="22"/>
                <w:szCs w:val="22"/>
                <w:lang w:val="en-GB" w:eastAsia="zh-CN"/>
              </w:rPr>
            </w:pPr>
            <w:r w:rsidRPr="00267633">
              <w:rPr>
                <w:rFonts w:ascii="Times New Roman" w:hAnsi="Times New Roman" w:cs="Times New Roman"/>
                <w:sz w:val="20"/>
                <w:szCs w:val="20"/>
                <w:lang w:val="en-US" w:eastAsia="zh-CN"/>
              </w:rPr>
              <w:lastRenderedPageBreak/>
              <w:br w:type="page"/>
            </w:r>
            <w:r w:rsidRPr="00267633">
              <w:rPr>
                <w:rFonts w:ascii="Times New Roman" w:eastAsia="Calibri" w:hAnsi="Times New Roman" w:cs="Times New Roman"/>
                <w:sz w:val="22"/>
                <w:szCs w:val="22"/>
                <w:lang w:val="en-GB" w:eastAsia="zh-CN"/>
              </w:rPr>
              <w:br w:type="page"/>
            </w:r>
          </w:p>
        </w:tc>
        <w:tc>
          <w:tcPr>
            <w:tcW w:w="3080" w:type="dxa"/>
          </w:tcPr>
          <w:p w:rsidR="00267633" w:rsidRPr="00267633" w:rsidRDefault="00267633" w:rsidP="00267633">
            <w:pPr>
              <w:keepNext/>
              <w:spacing w:before="0" w:after="0" w:line="240" w:lineRule="auto"/>
              <w:jc w:val="center"/>
              <w:outlineLvl w:val="1"/>
              <w:rPr>
                <w:rFonts w:ascii="Times New Roman" w:eastAsia="Calibri" w:hAnsi="Times New Roman" w:cs="Times New Roman"/>
                <w:bCs/>
                <w:iCs/>
                <w:spacing w:val="-3"/>
                <w:lang w:val="en-GB" w:eastAsia="zh-CN"/>
              </w:rPr>
            </w:pPr>
            <w:r w:rsidRPr="00267633">
              <w:rPr>
                <w:rFonts w:ascii="Times New Roman" w:eastAsia="Calibri" w:hAnsi="Times New Roman" w:cs="Times New Roman"/>
                <w:bCs/>
                <w:iCs/>
                <w:spacing w:val="-3"/>
                <w:lang w:val="en-GB" w:eastAsia="zh-CN"/>
              </w:rPr>
              <w:t>FORM 220</w:t>
            </w:r>
          </w:p>
        </w:tc>
        <w:tc>
          <w:tcPr>
            <w:tcW w:w="3080" w:type="dxa"/>
          </w:tcPr>
          <w:p w:rsidR="00267633" w:rsidRPr="00267633" w:rsidRDefault="00267633" w:rsidP="00267633">
            <w:pPr>
              <w:spacing w:before="0" w:after="120" w:line="240" w:lineRule="auto"/>
              <w:rPr>
                <w:rFonts w:ascii="Times New Roman" w:eastAsia="Calibri" w:hAnsi="Times New Roman" w:cs="Times New Roman"/>
                <w:sz w:val="22"/>
                <w:szCs w:val="22"/>
                <w:lang w:val="en-GB" w:eastAsia="zh-CN"/>
              </w:rPr>
            </w:pPr>
          </w:p>
        </w:tc>
      </w:tr>
    </w:tbl>
    <w:p w:rsidR="00267633" w:rsidRPr="00F70F79"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i/>
          <w:snapToGrid w:val="0"/>
          <w:sz w:val="22"/>
          <w:szCs w:val="22"/>
          <w:lang w:val="en-US" w:eastAsia="zh-CN"/>
        </w:rPr>
        <w:tab/>
      </w:r>
      <w:r w:rsidRPr="00F70F79">
        <w:rPr>
          <w:rFonts w:ascii="Times New Roman" w:eastAsia="Calibri" w:hAnsi="Times New Roman" w:cs="Times New Roman"/>
          <w:sz w:val="22"/>
          <w:szCs w:val="22"/>
          <w:lang w:val="en-US" w:eastAsia="zh-CN"/>
        </w:rPr>
        <w:t>Para 54</w:t>
      </w:r>
    </w:p>
    <w:p w:rsidR="00267633" w:rsidRPr="00F70F79" w:rsidRDefault="00267633" w:rsidP="00267633">
      <w:pPr>
        <w:spacing w:before="0" w:after="0" w:line="240" w:lineRule="auto"/>
        <w:divId w:val="2116439976"/>
        <w:rPr>
          <w:rFonts w:ascii="Times New Roman" w:eastAsia="Calibri" w:hAnsi="Times New Roman" w:cs="Times New Roman"/>
          <w:sz w:val="22"/>
          <w:szCs w:val="22"/>
          <w:lang w:val="en-US" w:eastAsia="zh-CN"/>
        </w:rPr>
      </w:pPr>
    </w:p>
    <w:p w:rsidR="00267633" w:rsidRPr="00F70F79" w:rsidRDefault="00267633" w:rsidP="00267633">
      <w:pPr>
        <w:autoSpaceDE w:val="0"/>
        <w:autoSpaceDN w:val="0"/>
        <w:adjustRightInd w:val="0"/>
        <w:spacing w:before="0" w:after="0"/>
        <w:jc w:val="center"/>
        <w:divId w:val="2116439976"/>
        <w:rPr>
          <w:rFonts w:ascii="Times New Roman" w:eastAsia="Calibri" w:hAnsi="Times New Roman" w:cs="Times New Roman"/>
          <w:b/>
          <w:sz w:val="22"/>
          <w:szCs w:val="22"/>
          <w:lang w:val="en-GB" w:eastAsia="en-GB"/>
        </w:rPr>
      </w:pPr>
      <w:r w:rsidRPr="00F70F79">
        <w:rPr>
          <w:rFonts w:ascii="Times New Roman" w:eastAsia="Calibri" w:hAnsi="Times New Roman" w:cs="Times New Roman"/>
          <w:b/>
          <w:sz w:val="22"/>
          <w:szCs w:val="22"/>
          <w:lang w:val="en-GB" w:eastAsia="en-GB"/>
        </w:rPr>
        <w:t>IN THE FAMILY JUSTICE COURTS OF THE REPUBLIC OF SINGAPORE</w:t>
      </w:r>
    </w:p>
    <w:p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p>
    <w:p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 xml:space="preserve">OSM No. </w:t>
      </w:r>
      <w:r w:rsidRPr="00F70F79">
        <w:rPr>
          <w:rFonts w:ascii="Times New Roman" w:eastAsia="Calibri" w:hAnsi="Times New Roman" w:cs="Times New Roman"/>
          <w:sz w:val="22"/>
          <w:szCs w:val="22"/>
          <w:lang w:val="en-GB" w:eastAsia="en-GB"/>
        </w:rPr>
        <w:tab/>
        <w:t>)</w:t>
      </w:r>
    </w:p>
    <w:p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 xml:space="preserve">of 20 </w:t>
      </w:r>
      <w:r w:rsidRPr="00F70F79">
        <w:rPr>
          <w:rFonts w:ascii="Times New Roman" w:eastAsia="Calibri" w:hAnsi="Times New Roman" w:cs="Times New Roman"/>
          <w:sz w:val="22"/>
          <w:szCs w:val="22"/>
          <w:lang w:val="en-GB" w:eastAsia="en-GB"/>
        </w:rPr>
        <w:tab/>
      </w:r>
      <w:r w:rsidRPr="00F70F79">
        <w:rPr>
          <w:rFonts w:ascii="Times New Roman" w:eastAsia="Calibri" w:hAnsi="Times New Roman" w:cs="Times New Roman"/>
          <w:sz w:val="22"/>
          <w:szCs w:val="22"/>
          <w:lang w:val="en-GB" w:eastAsia="en-GB"/>
        </w:rPr>
        <w:tab/>
        <w:t>)</w:t>
      </w:r>
    </w:p>
    <w:p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p>
    <w:p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p>
    <w:p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In the Matter of Section 20 of the Mental Capacity Act (Cap 177A)</w:t>
      </w:r>
    </w:p>
    <w:p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p>
    <w:p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And</w:t>
      </w:r>
    </w:p>
    <w:p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p>
    <w:p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In the Matter of __________________________ [</w:t>
      </w:r>
      <w:r w:rsidRPr="00F70F79">
        <w:rPr>
          <w:rFonts w:ascii="Times New Roman" w:eastAsia="Calibri" w:hAnsi="Times New Roman" w:cs="Times New Roman"/>
          <w:i/>
          <w:iCs/>
          <w:sz w:val="22"/>
          <w:szCs w:val="22"/>
          <w:lang w:eastAsia="en-GB"/>
        </w:rPr>
        <w:t>name of person alleged to lack capacity</w:t>
      </w:r>
      <w:r w:rsidRPr="00F70F79">
        <w:rPr>
          <w:rFonts w:ascii="Times New Roman" w:eastAsia="Calibri" w:hAnsi="Times New Roman" w:cs="Times New Roman"/>
          <w:sz w:val="22"/>
          <w:szCs w:val="22"/>
          <w:lang w:eastAsia="en-GB"/>
        </w:rPr>
        <w:t xml:space="preserve">] </w:t>
      </w:r>
    </w:p>
    <w:p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(NRIC/FIN/Passport No.: __________), a person alleged to lack capacity (“P”)</w:t>
      </w:r>
    </w:p>
    <w:p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p>
    <w:p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p>
    <w:p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_______________________________________ [</w:t>
      </w:r>
      <w:r w:rsidRPr="00F70F79">
        <w:rPr>
          <w:rFonts w:ascii="Times New Roman" w:eastAsia="Calibri" w:hAnsi="Times New Roman" w:cs="Times New Roman"/>
          <w:i/>
          <w:iCs/>
          <w:sz w:val="22"/>
          <w:szCs w:val="22"/>
          <w:lang w:eastAsia="en-GB"/>
        </w:rPr>
        <w:t>name of applicant</w:t>
      </w:r>
      <w:r w:rsidRPr="00F70F79">
        <w:rPr>
          <w:rFonts w:ascii="Times New Roman" w:eastAsia="Calibri" w:hAnsi="Times New Roman" w:cs="Times New Roman"/>
          <w:sz w:val="22"/>
          <w:szCs w:val="22"/>
          <w:lang w:eastAsia="en-GB"/>
        </w:rPr>
        <w:t>]</w:t>
      </w:r>
    </w:p>
    <w:p w:rsidR="00267633" w:rsidRPr="00F70F79" w:rsidRDefault="00267633" w:rsidP="00267633">
      <w:pPr>
        <w:autoSpaceDE w:val="0"/>
        <w:autoSpaceDN w:val="0"/>
        <w:adjustRightInd w:val="0"/>
        <w:spacing w:before="0" w:after="0"/>
        <w:ind w:left="43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(NRIC/FIN/Passport No.: __________)</w:t>
      </w:r>
    </w:p>
    <w:p w:rsidR="00267633" w:rsidRPr="00F70F79" w:rsidRDefault="00267633" w:rsidP="00267633">
      <w:pPr>
        <w:autoSpaceDE w:val="0"/>
        <w:autoSpaceDN w:val="0"/>
        <w:adjustRightInd w:val="0"/>
        <w:spacing w:before="0" w:after="0"/>
        <w:divId w:val="2116439976"/>
        <w:rPr>
          <w:rFonts w:ascii="Times New Roman" w:eastAsia="Calibri" w:hAnsi="Times New Roman" w:cs="Times New Roman"/>
          <w:i/>
          <w:sz w:val="22"/>
          <w:szCs w:val="22"/>
          <w:lang w:eastAsia="en-GB"/>
        </w:rPr>
      </w:pP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i/>
          <w:sz w:val="22"/>
          <w:szCs w:val="22"/>
          <w:lang w:eastAsia="en-GB"/>
        </w:rPr>
        <w:t>Applicant</w:t>
      </w:r>
    </w:p>
    <w:p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eastAsia="en-GB"/>
        </w:rPr>
      </w:pPr>
    </w:p>
    <w:p w:rsidR="00267633" w:rsidRPr="00F70F79" w:rsidRDefault="00A61848" w:rsidP="00267633">
      <w:pPr>
        <w:autoSpaceDE w:val="0"/>
        <w:autoSpaceDN w:val="0"/>
        <w:adjustRightInd w:val="0"/>
        <w:spacing w:before="0" w:after="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br w:type="page"/>
      </w:r>
    </w:p>
    <w:p w:rsidR="00267633" w:rsidRPr="00F70F79" w:rsidRDefault="00267633" w:rsidP="00267633">
      <w:pPr>
        <w:autoSpaceDE w:val="0"/>
        <w:autoSpaceDN w:val="0"/>
        <w:adjustRightInd w:val="0"/>
        <w:spacing w:before="0" w:after="0"/>
        <w:jc w:val="center"/>
        <w:divId w:val="2116439976"/>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lastRenderedPageBreak/>
        <w:t>AFFIDAVIT</w:t>
      </w:r>
    </w:p>
    <w:p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eastAsia="en-GB"/>
        </w:rPr>
      </w:pPr>
    </w:p>
    <w:p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eastAsia="en-GB"/>
        </w:rPr>
      </w:pPr>
    </w:p>
    <w:p w:rsidR="00267633" w:rsidRPr="00F70F79" w:rsidRDefault="00267633" w:rsidP="00267633">
      <w:pPr>
        <w:autoSpaceDE w:val="0"/>
        <w:autoSpaceDN w:val="0"/>
        <w:adjustRightInd w:val="0"/>
        <w:spacing w:before="0" w:after="0"/>
        <w:jc w:val="both"/>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I, ______________________________________________________ [</w:t>
      </w:r>
      <w:r w:rsidRPr="00F70F79">
        <w:rPr>
          <w:rFonts w:ascii="Times New Roman" w:eastAsia="Calibri" w:hAnsi="Times New Roman" w:cs="Times New Roman"/>
          <w:i/>
          <w:sz w:val="22"/>
          <w:szCs w:val="22"/>
          <w:lang w:eastAsia="en-GB"/>
        </w:rPr>
        <w:t>n</w:t>
      </w:r>
      <w:r w:rsidRPr="00F70F79">
        <w:rPr>
          <w:rFonts w:ascii="Times New Roman" w:eastAsia="Calibri" w:hAnsi="Times New Roman" w:cs="Times New Roman"/>
          <w:i/>
          <w:iCs/>
          <w:sz w:val="22"/>
          <w:szCs w:val="22"/>
          <w:lang w:eastAsia="en-GB"/>
        </w:rPr>
        <w:t>ame of Successor Deputy</w:t>
      </w:r>
      <w:r w:rsidRPr="00F70F79">
        <w:rPr>
          <w:rFonts w:ascii="Times New Roman" w:eastAsia="Calibri" w:hAnsi="Times New Roman" w:cs="Times New Roman"/>
          <w:sz w:val="22"/>
          <w:szCs w:val="22"/>
          <w:lang w:eastAsia="en-GB"/>
        </w:rPr>
        <w:t>], of ________________________________________________________ [</w:t>
      </w:r>
      <w:r w:rsidRPr="00F70F79">
        <w:rPr>
          <w:rFonts w:ascii="Times New Roman" w:eastAsia="Calibri" w:hAnsi="Times New Roman" w:cs="Times New Roman"/>
          <w:i/>
          <w:sz w:val="22"/>
          <w:szCs w:val="22"/>
          <w:lang w:eastAsia="en-GB"/>
        </w:rPr>
        <w:t>a</w:t>
      </w:r>
      <w:r w:rsidRPr="00F70F79">
        <w:rPr>
          <w:rFonts w:ascii="Times New Roman" w:eastAsia="Calibri" w:hAnsi="Times New Roman" w:cs="Times New Roman"/>
          <w:i/>
          <w:iCs/>
          <w:sz w:val="22"/>
          <w:szCs w:val="22"/>
          <w:lang w:eastAsia="en-GB"/>
        </w:rPr>
        <w:t>ddress of Successor Deputy</w:t>
      </w:r>
      <w:r w:rsidRPr="00F70F79">
        <w:rPr>
          <w:rFonts w:ascii="Times New Roman" w:eastAsia="Calibri" w:hAnsi="Times New Roman" w:cs="Times New Roman"/>
          <w:iCs/>
          <w:sz w:val="22"/>
          <w:szCs w:val="22"/>
          <w:lang w:eastAsia="en-GB"/>
        </w:rPr>
        <w:t>]</w:t>
      </w:r>
      <w:r w:rsidRPr="00F70F79">
        <w:rPr>
          <w:rFonts w:ascii="Times New Roman" w:eastAsia="Calibri" w:hAnsi="Times New Roman" w:cs="Times New Roman"/>
          <w:sz w:val="22"/>
          <w:szCs w:val="22"/>
          <w:lang w:eastAsia="en-GB"/>
        </w:rPr>
        <w:t>, do make oath / affirm* and say as follows:</w:t>
      </w:r>
    </w:p>
    <w:p w:rsidR="00267633" w:rsidRPr="00F70F79" w:rsidRDefault="00267633" w:rsidP="00267633">
      <w:pPr>
        <w:autoSpaceDE w:val="0"/>
        <w:autoSpaceDN w:val="0"/>
        <w:adjustRightInd w:val="0"/>
        <w:spacing w:before="0" w:after="0"/>
        <w:jc w:val="both"/>
        <w:divId w:val="2116439976"/>
        <w:rPr>
          <w:rFonts w:ascii="Times New Roman" w:eastAsia="Calibri" w:hAnsi="Times New Roman" w:cs="Times New Roman"/>
          <w:sz w:val="22"/>
          <w:szCs w:val="22"/>
          <w:lang w:eastAsia="en-GB"/>
        </w:rPr>
      </w:pPr>
    </w:p>
    <w:p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1.</w:t>
      </w:r>
      <w:r w:rsidRPr="00F70F79">
        <w:rPr>
          <w:rFonts w:ascii="Times New Roman" w:eastAsia="Calibri" w:hAnsi="Times New Roman" w:cs="Times New Roman"/>
          <w:sz w:val="22"/>
          <w:szCs w:val="22"/>
          <w:lang w:eastAsia="en-GB"/>
        </w:rPr>
        <w:tab/>
        <w:t xml:space="preserve">I am the Successor Deputy proposed to be appointed to make decisions and act on P’s behalf. </w:t>
      </w:r>
    </w:p>
    <w:p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eastAsia="en-GB"/>
        </w:rPr>
      </w:pPr>
    </w:p>
    <w:p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 xml:space="preserve">2. </w:t>
      </w:r>
      <w:r w:rsidRPr="00F70F79">
        <w:rPr>
          <w:rFonts w:ascii="Times New Roman" w:eastAsia="Calibri" w:hAnsi="Times New Roman" w:cs="Times New Roman"/>
          <w:sz w:val="22"/>
          <w:szCs w:val="22"/>
          <w:lang w:eastAsia="en-GB"/>
        </w:rPr>
        <w:tab/>
        <w:t>The facts contained in this affidavit are within my personal knowledge or are based on documents in my possession.</w:t>
      </w:r>
    </w:p>
    <w:p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p>
    <w:p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3.</w:t>
      </w:r>
      <w:r w:rsidRPr="00F70F79">
        <w:rPr>
          <w:rFonts w:ascii="Times New Roman" w:eastAsia="Calibri" w:hAnsi="Times New Roman" w:cs="Times New Roman"/>
          <w:sz w:val="22"/>
          <w:szCs w:val="22"/>
          <w:lang w:eastAsia="en-GB"/>
        </w:rPr>
        <w:tab/>
        <w:t>I confirm that the information set out in paragraphs 4, 5 and 6 below is true and correct.</w:t>
      </w:r>
    </w:p>
    <w:p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sz w:val="22"/>
          <w:szCs w:val="22"/>
          <w:lang w:eastAsia="en-GB"/>
        </w:rPr>
      </w:pPr>
    </w:p>
    <w:p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b/>
          <w:sz w:val="22"/>
          <w:szCs w:val="22"/>
          <w:u w:val="single"/>
          <w:lang w:eastAsia="en-GB"/>
        </w:rPr>
      </w:pPr>
      <w:r w:rsidRPr="00F70F79">
        <w:rPr>
          <w:rFonts w:ascii="Times New Roman" w:eastAsia="Calibri" w:hAnsi="Times New Roman" w:cs="Times New Roman"/>
          <w:sz w:val="22"/>
          <w:szCs w:val="22"/>
          <w:lang w:eastAsia="en-GB"/>
        </w:rPr>
        <w:t>4.</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b/>
          <w:smallCaps/>
          <w:sz w:val="22"/>
          <w:szCs w:val="22"/>
          <w:u w:val="single"/>
          <w:lang w:eastAsia="en-GB"/>
        </w:rPr>
        <w:t>Successor Deputy’s Particulars</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267633" w:rsidRPr="00F70F79" w:rsidTr="00632015">
        <w:trPr>
          <w:divId w:val="2116439976"/>
          <w:tblCellSpacing w:w="142" w:type="dxa"/>
        </w:trPr>
        <w:tc>
          <w:tcPr>
            <w:tcW w:w="4672" w:type="pct"/>
            <w:shd w:val="clear" w:color="auto" w:fill="auto"/>
          </w:tcPr>
          <w:p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(a)</w:t>
            </w:r>
            <w:r w:rsidRPr="00F70F79">
              <w:rPr>
                <w:rFonts w:ascii="Times New Roman" w:eastAsia="Calibri" w:hAnsi="Times New Roman" w:cs="Times New Roman"/>
                <w:b/>
                <w:sz w:val="22"/>
                <w:szCs w:val="22"/>
                <w:lang w:eastAsia="en-GB"/>
              </w:rPr>
              <w:tab/>
              <w:t>Full name:</w:t>
            </w:r>
          </w:p>
        </w:tc>
      </w:tr>
      <w:tr w:rsidR="00267633" w:rsidRPr="00F70F79" w:rsidTr="00632015">
        <w:trPr>
          <w:divId w:val="2116439976"/>
          <w:tblCellSpacing w:w="142" w:type="dxa"/>
        </w:trPr>
        <w:tc>
          <w:tcPr>
            <w:tcW w:w="4672" w:type="pct"/>
            <w:shd w:val="clear" w:color="auto" w:fill="auto"/>
          </w:tcPr>
          <w:p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(b)</w:t>
            </w:r>
            <w:r w:rsidRPr="00F70F79">
              <w:rPr>
                <w:rFonts w:ascii="Times New Roman" w:eastAsia="Calibri" w:hAnsi="Times New Roman" w:cs="Times New Roman"/>
                <w:b/>
                <w:sz w:val="22"/>
                <w:szCs w:val="22"/>
                <w:lang w:eastAsia="en-GB"/>
              </w:rPr>
              <w:tab/>
              <w:t>NRIC/FIN/Passport no.:</w:t>
            </w:r>
          </w:p>
        </w:tc>
      </w:tr>
      <w:tr w:rsidR="00267633" w:rsidRPr="00F70F79" w:rsidTr="00632015">
        <w:trPr>
          <w:divId w:val="2116439976"/>
          <w:tblCellSpacing w:w="142" w:type="dxa"/>
        </w:trPr>
        <w:tc>
          <w:tcPr>
            <w:tcW w:w="4672" w:type="pct"/>
            <w:shd w:val="clear" w:color="auto" w:fill="auto"/>
          </w:tcPr>
          <w:p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(c)</w:t>
            </w:r>
            <w:r w:rsidRPr="00F70F79">
              <w:rPr>
                <w:rFonts w:ascii="Times New Roman" w:eastAsia="Calibri" w:hAnsi="Times New Roman" w:cs="Times New Roman"/>
                <w:b/>
                <w:sz w:val="22"/>
                <w:szCs w:val="22"/>
                <w:lang w:eastAsia="en-GB"/>
              </w:rPr>
              <w:tab/>
              <w:t>Date of birth (DD/MM/YYYY):</w:t>
            </w:r>
          </w:p>
        </w:tc>
      </w:tr>
      <w:tr w:rsidR="00267633" w:rsidRPr="00F70F79" w:rsidTr="00632015">
        <w:trPr>
          <w:divId w:val="2116439976"/>
          <w:tblCellSpacing w:w="142" w:type="dxa"/>
        </w:trPr>
        <w:tc>
          <w:tcPr>
            <w:tcW w:w="4672" w:type="pct"/>
            <w:shd w:val="clear" w:color="auto" w:fill="auto"/>
          </w:tcPr>
          <w:p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(d)</w:t>
            </w:r>
            <w:r w:rsidRPr="00F70F79">
              <w:rPr>
                <w:rFonts w:ascii="Times New Roman" w:eastAsia="Calibri" w:hAnsi="Times New Roman" w:cs="Times New Roman"/>
                <w:b/>
                <w:sz w:val="22"/>
                <w:szCs w:val="22"/>
                <w:lang w:eastAsia="en-GB"/>
              </w:rPr>
              <w:tab/>
              <w:t>Age:</w:t>
            </w:r>
          </w:p>
        </w:tc>
      </w:tr>
      <w:tr w:rsidR="00267633" w:rsidRPr="00F70F79" w:rsidTr="00632015">
        <w:trPr>
          <w:divId w:val="2116439976"/>
          <w:tblCellSpacing w:w="142" w:type="dxa"/>
        </w:trPr>
        <w:tc>
          <w:tcPr>
            <w:tcW w:w="4672" w:type="pct"/>
            <w:shd w:val="clear" w:color="auto" w:fill="auto"/>
          </w:tcPr>
          <w:p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(e)</w:t>
            </w:r>
            <w:r w:rsidRPr="00F70F79">
              <w:rPr>
                <w:rFonts w:ascii="Times New Roman" w:eastAsia="Calibri" w:hAnsi="Times New Roman" w:cs="Times New Roman"/>
                <w:b/>
                <w:sz w:val="22"/>
                <w:szCs w:val="22"/>
                <w:lang w:eastAsia="en-GB"/>
              </w:rPr>
              <w:tab/>
              <w:t>Gender:</w:t>
            </w:r>
            <w:r w:rsidRPr="00F70F79">
              <w:rPr>
                <w:rFonts w:ascii="Times New Roman" w:eastAsia="Calibri" w:hAnsi="Times New Roman" w:cs="Times New Roman"/>
                <w:b/>
                <w:sz w:val="22"/>
                <w:szCs w:val="22"/>
                <w:lang w:eastAsia="en-GB"/>
              </w:rPr>
              <w:tab/>
            </w:r>
            <w:r w:rsidRPr="00F70F79">
              <w:rPr>
                <w:rFonts w:ascii="Times New Roman" w:eastAsia="Calibri" w:hAnsi="Times New Roman" w:cs="Times New Roman"/>
                <w:b/>
                <w:sz w:val="22"/>
                <w:szCs w:val="22"/>
                <w:lang w:eastAsia="en-GB"/>
              </w:rPr>
              <w:tab/>
            </w:r>
            <w:r w:rsidRPr="00F70F79">
              <w:rPr>
                <w:rFonts w:ascii="Times New Roman" w:eastAsia="Calibri" w:hAnsi="Times New Roman" w:cs="Times New Roman"/>
                <w:b/>
                <w:sz w:val="22"/>
                <w:szCs w:val="22"/>
                <w:lang w:eastAsia="en-GB"/>
              </w:rPr>
              <w:sym w:font="Wingdings" w:char="F06F"/>
            </w:r>
            <w:r w:rsidRPr="00F70F79">
              <w:rPr>
                <w:rFonts w:ascii="Times New Roman" w:eastAsia="Calibri" w:hAnsi="Times New Roman" w:cs="Times New Roman"/>
                <w:b/>
                <w:sz w:val="22"/>
                <w:szCs w:val="22"/>
                <w:lang w:eastAsia="en-GB"/>
              </w:rPr>
              <w:t xml:space="preserve">   Male</w:t>
            </w:r>
            <w:r w:rsidRPr="00F70F79">
              <w:rPr>
                <w:rFonts w:ascii="Times New Roman" w:eastAsia="Calibri" w:hAnsi="Times New Roman" w:cs="Times New Roman"/>
                <w:b/>
                <w:sz w:val="22"/>
                <w:szCs w:val="22"/>
                <w:lang w:eastAsia="en-GB"/>
              </w:rPr>
              <w:tab/>
            </w:r>
            <w:r w:rsidRPr="00F70F79">
              <w:rPr>
                <w:rFonts w:ascii="Times New Roman" w:eastAsia="Calibri" w:hAnsi="Times New Roman" w:cs="Times New Roman"/>
                <w:b/>
                <w:sz w:val="22"/>
                <w:szCs w:val="22"/>
                <w:lang w:eastAsia="en-GB"/>
              </w:rPr>
              <w:sym w:font="Wingdings" w:char="F06F"/>
            </w:r>
            <w:r w:rsidRPr="00F70F79">
              <w:rPr>
                <w:rFonts w:ascii="Times New Roman" w:eastAsia="Calibri" w:hAnsi="Times New Roman" w:cs="Times New Roman"/>
                <w:b/>
                <w:sz w:val="22"/>
                <w:szCs w:val="22"/>
                <w:lang w:eastAsia="en-GB"/>
              </w:rPr>
              <w:t xml:space="preserve">   Female</w:t>
            </w:r>
          </w:p>
        </w:tc>
      </w:tr>
      <w:tr w:rsidR="00267633" w:rsidRPr="00F70F79" w:rsidTr="00632015">
        <w:trPr>
          <w:divId w:val="2116439976"/>
          <w:tblCellSpacing w:w="142" w:type="dxa"/>
        </w:trPr>
        <w:tc>
          <w:tcPr>
            <w:tcW w:w="4672" w:type="pct"/>
            <w:shd w:val="clear" w:color="auto" w:fill="auto"/>
          </w:tcPr>
          <w:p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(f)</w:t>
            </w:r>
            <w:r w:rsidRPr="00F70F79">
              <w:rPr>
                <w:rFonts w:ascii="Times New Roman" w:eastAsia="Calibri" w:hAnsi="Times New Roman" w:cs="Times New Roman"/>
                <w:b/>
                <w:sz w:val="22"/>
                <w:szCs w:val="22"/>
                <w:lang w:eastAsia="en-GB"/>
              </w:rPr>
              <w:tab/>
              <w:t>Telephone number:</w:t>
            </w:r>
          </w:p>
        </w:tc>
      </w:tr>
      <w:tr w:rsidR="00267633" w:rsidRPr="00F70F79" w:rsidTr="00F70F79">
        <w:trPr>
          <w:divId w:val="2116439976"/>
          <w:trHeight w:val="1066"/>
          <w:tblCellSpacing w:w="142" w:type="dxa"/>
        </w:trPr>
        <w:tc>
          <w:tcPr>
            <w:tcW w:w="4672" w:type="pct"/>
            <w:shd w:val="clear" w:color="auto" w:fill="auto"/>
          </w:tcPr>
          <w:p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(g)</w:t>
            </w:r>
            <w:r w:rsidRPr="00F70F79">
              <w:rPr>
                <w:rFonts w:ascii="Times New Roman" w:eastAsia="Calibri" w:hAnsi="Times New Roman" w:cs="Times New Roman"/>
                <w:b/>
                <w:sz w:val="22"/>
                <w:szCs w:val="22"/>
                <w:lang w:eastAsia="en-GB"/>
              </w:rPr>
              <w:tab/>
              <w:t>Occupation:</w:t>
            </w:r>
          </w:p>
        </w:tc>
      </w:tr>
      <w:tr w:rsidR="00267633" w:rsidRPr="00F70F79" w:rsidTr="00632015">
        <w:trPr>
          <w:divId w:val="2116439976"/>
          <w:tblCellSpacing w:w="142" w:type="dxa"/>
        </w:trPr>
        <w:tc>
          <w:tcPr>
            <w:tcW w:w="4672" w:type="pct"/>
            <w:shd w:val="clear" w:color="auto" w:fill="auto"/>
          </w:tcPr>
          <w:p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(h)</w:t>
            </w:r>
            <w:r w:rsidRPr="00F70F79">
              <w:rPr>
                <w:rFonts w:ascii="Times New Roman" w:eastAsia="Calibri" w:hAnsi="Times New Roman" w:cs="Times New Roman"/>
                <w:b/>
                <w:sz w:val="22"/>
                <w:szCs w:val="22"/>
                <w:lang w:eastAsia="en-GB"/>
              </w:rPr>
              <w:tab/>
              <w:t>Name and address of employer:</w:t>
            </w:r>
          </w:p>
          <w:p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p>
          <w:p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p>
          <w:p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p>
          <w:p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p>
        </w:tc>
      </w:tr>
      <w:tr w:rsidR="00267633" w:rsidRPr="00F70F79" w:rsidTr="00632015">
        <w:trPr>
          <w:divId w:val="2116439976"/>
          <w:tblCellSpacing w:w="142" w:type="dxa"/>
        </w:trPr>
        <w:tc>
          <w:tcPr>
            <w:tcW w:w="4672" w:type="pct"/>
            <w:shd w:val="clear" w:color="auto" w:fill="auto"/>
          </w:tcPr>
          <w:p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lastRenderedPageBreak/>
              <w:t>(i)</w:t>
            </w:r>
            <w:r w:rsidRPr="00F70F79">
              <w:rPr>
                <w:rFonts w:ascii="Times New Roman" w:eastAsia="Calibri" w:hAnsi="Times New Roman" w:cs="Times New Roman"/>
                <w:b/>
                <w:sz w:val="22"/>
                <w:szCs w:val="22"/>
                <w:lang w:eastAsia="en-GB"/>
              </w:rPr>
              <w:tab/>
              <w:t>Monthly income:</w:t>
            </w:r>
          </w:p>
        </w:tc>
      </w:tr>
      <w:tr w:rsidR="00267633" w:rsidRPr="00F70F79" w:rsidTr="00632015">
        <w:trPr>
          <w:divId w:val="2116439976"/>
          <w:tblCellSpacing w:w="142" w:type="dxa"/>
        </w:trPr>
        <w:tc>
          <w:tcPr>
            <w:tcW w:w="4672" w:type="pct"/>
            <w:shd w:val="clear" w:color="auto" w:fill="auto"/>
          </w:tcPr>
          <w:p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(j)</w:t>
            </w:r>
            <w:r w:rsidRPr="00F70F79">
              <w:rPr>
                <w:rFonts w:ascii="Times New Roman" w:eastAsia="Calibri" w:hAnsi="Times New Roman" w:cs="Times New Roman"/>
                <w:b/>
                <w:sz w:val="22"/>
                <w:szCs w:val="22"/>
                <w:lang w:eastAsia="en-GB"/>
              </w:rPr>
              <w:tab/>
              <w:t>Relationship to P (i.e. the person alleged to lack capacity):</w:t>
            </w:r>
          </w:p>
          <w:p w:rsidR="00267633" w:rsidRPr="00F70F79" w:rsidRDefault="00267633" w:rsidP="00C20EF2">
            <w:pPr>
              <w:numPr>
                <w:ilvl w:val="0"/>
                <w:numId w:val="142"/>
              </w:numPr>
              <w:autoSpaceDE w:val="0"/>
              <w:autoSpaceDN w:val="0"/>
              <w:adjustRightInd w:val="0"/>
              <w:spacing w:before="240" w:after="0" w:line="240" w:lineRule="auto"/>
              <w:ind w:left="1077" w:hanging="357"/>
              <w:contextualSpacing/>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Spouse</w:t>
            </w:r>
          </w:p>
          <w:p w:rsidR="00267633" w:rsidRPr="00F70F79" w:rsidRDefault="00267633" w:rsidP="00C20EF2">
            <w:pPr>
              <w:numPr>
                <w:ilvl w:val="0"/>
                <w:numId w:val="142"/>
              </w:numPr>
              <w:autoSpaceDE w:val="0"/>
              <w:autoSpaceDN w:val="0"/>
              <w:adjustRightInd w:val="0"/>
              <w:spacing w:before="12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Child</w:t>
            </w:r>
          </w:p>
          <w:p w:rsidR="00267633" w:rsidRPr="00F70F79" w:rsidRDefault="00267633" w:rsidP="00C20EF2">
            <w:pPr>
              <w:numPr>
                <w:ilvl w:val="0"/>
                <w:numId w:val="142"/>
              </w:numPr>
              <w:autoSpaceDE w:val="0"/>
              <w:autoSpaceDN w:val="0"/>
              <w:adjustRightInd w:val="0"/>
              <w:spacing w:before="12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Parent</w:t>
            </w:r>
          </w:p>
          <w:p w:rsidR="00267633" w:rsidRPr="00F70F79" w:rsidRDefault="00267633" w:rsidP="00C20EF2">
            <w:pPr>
              <w:numPr>
                <w:ilvl w:val="0"/>
                <w:numId w:val="142"/>
              </w:numPr>
              <w:autoSpaceDE w:val="0"/>
              <w:autoSpaceDN w:val="0"/>
              <w:adjustRightInd w:val="0"/>
              <w:spacing w:before="12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Sibling</w:t>
            </w:r>
          </w:p>
          <w:p w:rsidR="00267633" w:rsidRPr="00F70F79" w:rsidRDefault="00267633" w:rsidP="00C20EF2">
            <w:pPr>
              <w:numPr>
                <w:ilvl w:val="0"/>
                <w:numId w:val="142"/>
              </w:numPr>
              <w:autoSpaceDE w:val="0"/>
              <w:autoSpaceDN w:val="0"/>
              <w:adjustRightInd w:val="0"/>
              <w:spacing w:before="12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Friend</w:t>
            </w:r>
          </w:p>
          <w:p w:rsidR="00267633" w:rsidRPr="00F70F79" w:rsidRDefault="00267633" w:rsidP="00C20EF2">
            <w:pPr>
              <w:numPr>
                <w:ilvl w:val="0"/>
                <w:numId w:val="142"/>
              </w:numPr>
              <w:autoSpaceDE w:val="0"/>
              <w:autoSpaceDN w:val="0"/>
              <w:adjustRightInd w:val="0"/>
              <w:spacing w:before="12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Others – please specify: ___________________________</w:t>
            </w:r>
          </w:p>
        </w:tc>
      </w:tr>
    </w:tbl>
    <w:p w:rsidR="00267633" w:rsidRPr="00F70F79" w:rsidRDefault="00267633" w:rsidP="00267633">
      <w:pPr>
        <w:spacing w:before="0" w:after="200" w:line="276" w:lineRule="auto"/>
        <w:divId w:val="2116439976"/>
        <w:rPr>
          <w:rFonts w:ascii="Times New Roman" w:eastAsia="Calibri" w:hAnsi="Times New Roman" w:cs="Times New Roman"/>
          <w:sz w:val="22"/>
          <w:szCs w:val="22"/>
          <w:lang w:eastAsia="en-GB"/>
        </w:rPr>
      </w:pPr>
    </w:p>
    <w:p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lang w:eastAsia="en-GB"/>
        </w:rPr>
      </w:pPr>
      <w:r w:rsidRPr="00F70F79">
        <w:rPr>
          <w:rFonts w:ascii="Times New Roman" w:eastAsia="Calibri" w:hAnsi="Times New Roman" w:cs="Times New Roman"/>
          <w:sz w:val="22"/>
          <w:szCs w:val="22"/>
          <w:lang w:eastAsia="en-GB"/>
        </w:rPr>
        <w:t>5.</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b/>
          <w:smallCaps/>
          <w:sz w:val="22"/>
          <w:szCs w:val="22"/>
          <w:u w:val="single"/>
          <w:lang w:eastAsia="en-GB"/>
        </w:rPr>
        <w:t>Information about Successor Deputy</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267633" w:rsidRPr="00F70F79" w:rsidTr="00632015">
        <w:trPr>
          <w:divId w:val="2116439976"/>
          <w:tblCellSpacing w:w="142" w:type="dxa"/>
        </w:trPr>
        <w:tc>
          <w:tcPr>
            <w:tcW w:w="4672" w:type="pct"/>
            <w:tcBorders>
              <w:top w:val="single" w:sz="4" w:space="0" w:color="auto"/>
              <w:bottom w:val="single" w:sz="4" w:space="0" w:color="auto"/>
            </w:tcBorders>
            <w:shd w:val="clear" w:color="auto" w:fill="auto"/>
          </w:tcPr>
          <w:p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F70F79">
              <w:rPr>
                <w:rFonts w:ascii="Times New Roman" w:eastAsia="Calibri" w:hAnsi="Times New Roman" w:cs="Times New Roman"/>
                <w:b/>
                <w:sz w:val="22"/>
                <w:szCs w:val="22"/>
                <w:lang w:eastAsia="en-GB"/>
              </w:rPr>
              <w:t>(a)</w:t>
            </w:r>
            <w:r w:rsidRPr="00F70F79">
              <w:rPr>
                <w:rFonts w:ascii="Times New Roman" w:eastAsia="Calibri" w:hAnsi="Times New Roman" w:cs="Times New Roman"/>
                <w:b/>
                <w:sz w:val="22"/>
                <w:szCs w:val="22"/>
                <w:lang w:eastAsia="en-GB"/>
              </w:rPr>
              <w:tab/>
            </w:r>
            <w:r w:rsidRPr="00F70F79">
              <w:rPr>
                <w:rFonts w:ascii="Times New Roman" w:eastAsia="Calibri" w:hAnsi="Times New Roman" w:cs="Times New Roman"/>
                <w:b/>
                <w:i/>
                <w:sz w:val="22"/>
                <w:szCs w:val="22"/>
                <w:u w:val="single"/>
                <w:lang w:eastAsia="en-GB"/>
              </w:rPr>
              <w:t>Please indicate which options are applicable to you</w:t>
            </w:r>
          </w:p>
          <w:p w:rsidR="00267633" w:rsidRPr="00F70F79" w:rsidRDefault="00267633" w:rsidP="00C20EF2">
            <w:pPr>
              <w:numPr>
                <w:ilvl w:val="0"/>
                <w:numId w:val="142"/>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 am not an undischarged bankrupt</w:t>
            </w:r>
          </w:p>
          <w:p w:rsidR="00267633" w:rsidRPr="00F70F79" w:rsidRDefault="00267633" w:rsidP="00C20EF2">
            <w:pPr>
              <w:numPr>
                <w:ilvl w:val="0"/>
                <w:numId w:val="142"/>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 am not facing any bankruptcy actions</w:t>
            </w:r>
          </w:p>
          <w:p w:rsidR="00267633" w:rsidRPr="00F70F79" w:rsidRDefault="00267633" w:rsidP="00C20EF2">
            <w:pPr>
              <w:numPr>
                <w:ilvl w:val="0"/>
                <w:numId w:val="142"/>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 have not been convicted of a criminal offence</w:t>
            </w:r>
          </w:p>
          <w:p w:rsidR="00267633" w:rsidRPr="00F70F79" w:rsidRDefault="00267633" w:rsidP="00C20EF2">
            <w:pPr>
              <w:numPr>
                <w:ilvl w:val="0"/>
                <w:numId w:val="142"/>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 am not facing any criminal prosecution</w:t>
            </w:r>
          </w:p>
          <w:p w:rsidR="00267633" w:rsidRPr="00F70F79" w:rsidRDefault="00267633" w:rsidP="00C20EF2">
            <w:pPr>
              <w:numPr>
                <w:ilvl w:val="0"/>
                <w:numId w:val="142"/>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 have not been sued as a defendant in civil proceedings</w:t>
            </w:r>
          </w:p>
          <w:p w:rsidR="00267633" w:rsidRPr="00F70F79" w:rsidRDefault="00267633" w:rsidP="00C20EF2">
            <w:pPr>
              <w:numPr>
                <w:ilvl w:val="0"/>
                <w:numId w:val="142"/>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 am not facing any claims in any civil suit</w:t>
            </w:r>
          </w:p>
          <w:p w:rsidR="00267633" w:rsidRPr="00F70F79" w:rsidRDefault="00267633" w:rsidP="00C20EF2">
            <w:pPr>
              <w:numPr>
                <w:ilvl w:val="0"/>
                <w:numId w:val="142"/>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 have not been appointed as a Donee or Deputy for someone else</w:t>
            </w:r>
          </w:p>
        </w:tc>
      </w:tr>
      <w:tr w:rsidR="00267633" w:rsidRPr="00F70F79" w:rsidTr="00632015">
        <w:trPr>
          <w:divId w:val="2116439976"/>
          <w:tblCellSpacing w:w="142" w:type="dxa"/>
        </w:trPr>
        <w:tc>
          <w:tcPr>
            <w:tcW w:w="4672" w:type="pct"/>
            <w:tcBorders>
              <w:top w:val="single" w:sz="4" w:space="0" w:color="auto"/>
              <w:bottom w:val="single" w:sz="4" w:space="0" w:color="auto"/>
            </w:tcBorders>
            <w:shd w:val="clear" w:color="auto" w:fill="auto"/>
          </w:tcPr>
          <w:p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F70F79">
              <w:rPr>
                <w:rFonts w:ascii="Times New Roman" w:eastAsia="Calibri" w:hAnsi="Times New Roman" w:cs="Times New Roman"/>
                <w:b/>
                <w:sz w:val="22"/>
                <w:szCs w:val="22"/>
                <w:lang w:eastAsia="en-GB"/>
              </w:rPr>
              <w:t>(b)</w:t>
            </w:r>
            <w:r w:rsidRPr="00F70F79">
              <w:rPr>
                <w:rFonts w:ascii="Times New Roman" w:eastAsia="Calibri" w:hAnsi="Times New Roman" w:cs="Times New Roman"/>
                <w:b/>
                <w:sz w:val="22"/>
                <w:szCs w:val="22"/>
                <w:lang w:eastAsia="en-GB"/>
              </w:rPr>
              <w:tab/>
            </w:r>
            <w:r w:rsidRPr="00F70F79">
              <w:rPr>
                <w:rFonts w:ascii="Times New Roman" w:eastAsia="Calibri" w:hAnsi="Times New Roman" w:cs="Times New Roman"/>
                <w:b/>
                <w:i/>
                <w:sz w:val="22"/>
                <w:szCs w:val="22"/>
                <w:u w:val="single"/>
                <w:lang w:eastAsia="en-GB"/>
              </w:rPr>
              <w:t>Please indicate which option is applicable to you</w:t>
            </w:r>
          </w:p>
          <w:p w:rsidR="00267633" w:rsidRPr="00F70F79" w:rsidRDefault="00267633" w:rsidP="00C20EF2">
            <w:pPr>
              <w:numPr>
                <w:ilvl w:val="0"/>
                <w:numId w:val="142"/>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 declare that I do not have any outstanding loans or debts at all</w:t>
            </w:r>
          </w:p>
          <w:p w:rsidR="00267633" w:rsidRPr="00F70F79" w:rsidRDefault="00267633" w:rsidP="00C20EF2">
            <w:pPr>
              <w:numPr>
                <w:ilvl w:val="0"/>
                <w:numId w:val="142"/>
              </w:numPr>
              <w:autoSpaceDE w:val="0"/>
              <w:autoSpaceDN w:val="0"/>
              <w:adjustRightInd w:val="0"/>
              <w:spacing w:before="240" w:after="0" w:line="240" w:lineRule="auto"/>
              <w:ind w:left="1077" w:hanging="357"/>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 xml:space="preserve">I declare that I do not have any outstanding loans or debts except for the following loans / debts, and I further declare that I am able </w:t>
            </w:r>
            <w:r w:rsidRPr="00F70F79">
              <w:rPr>
                <w:rFonts w:ascii="Times New Roman" w:eastAsia="Calibri" w:hAnsi="Times New Roman" w:cs="Times New Roman"/>
                <w:b/>
                <w:sz w:val="22"/>
                <w:szCs w:val="22"/>
                <w:lang w:eastAsia="en-GB"/>
              </w:rPr>
              <w:lastRenderedPageBreak/>
              <w:t>to pay my loans and debts as and when they become due and payable.</w:t>
            </w:r>
          </w:p>
          <w:p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267633" w:rsidRPr="00F70F79" w:rsidTr="00632015">
              <w:tc>
                <w:tcPr>
                  <w:tcW w:w="3449" w:type="dxa"/>
                  <w:shd w:val="clear" w:color="auto" w:fill="auto"/>
                  <w:tcMar>
                    <w:top w:w="57" w:type="dxa"/>
                    <w:bottom w:w="57" w:type="dxa"/>
                  </w:tcMar>
                </w:tcPr>
                <w:p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Information about loan / debt</w:t>
                  </w:r>
                </w:p>
                <w:p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i/>
                      <w:sz w:val="22"/>
                      <w:szCs w:val="22"/>
                      <w:lang w:eastAsia="en-GB"/>
                    </w:rPr>
                  </w:pPr>
                  <w:r w:rsidRPr="00F70F79">
                    <w:rPr>
                      <w:rFonts w:ascii="Times New Roman" w:eastAsia="Calibri" w:hAnsi="Times New Roman" w:cs="Times New Roman"/>
                      <w:i/>
                      <w:sz w:val="22"/>
                      <w:szCs w:val="22"/>
                      <w:lang w:eastAsia="en-GB"/>
                    </w:rPr>
                    <w:t>(e.g. creditor, reason for loan/debt etc.)</w:t>
                  </w:r>
                </w:p>
              </w:tc>
              <w:tc>
                <w:tcPr>
                  <w:tcW w:w="2963" w:type="dxa"/>
                  <w:shd w:val="clear" w:color="auto" w:fill="auto"/>
                  <w:tcMar>
                    <w:top w:w="57" w:type="dxa"/>
                    <w:bottom w:w="57" w:type="dxa"/>
                  </w:tcMar>
                </w:tcPr>
                <w:p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Amount owed</w:t>
                  </w:r>
                </w:p>
              </w:tc>
            </w:tr>
            <w:tr w:rsidR="00267633" w:rsidRPr="00F70F79" w:rsidTr="00632015">
              <w:tc>
                <w:tcPr>
                  <w:tcW w:w="3449" w:type="dxa"/>
                  <w:shd w:val="clear" w:color="auto" w:fill="auto"/>
                  <w:tcMar>
                    <w:top w:w="57" w:type="dxa"/>
                    <w:bottom w:w="57" w:type="dxa"/>
                  </w:tcMar>
                </w:tcPr>
                <w:p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p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p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p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p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p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tc>
              <w:tc>
                <w:tcPr>
                  <w:tcW w:w="2963" w:type="dxa"/>
                  <w:shd w:val="clear" w:color="auto" w:fill="auto"/>
                  <w:tcMar>
                    <w:top w:w="57" w:type="dxa"/>
                    <w:bottom w:w="57" w:type="dxa"/>
                  </w:tcMar>
                </w:tcPr>
                <w:p w:rsidR="00267633" w:rsidRPr="00F70F79" w:rsidRDefault="00267633" w:rsidP="00632015">
                  <w:pPr>
                    <w:autoSpaceDE w:val="0"/>
                    <w:autoSpaceDN w:val="0"/>
                    <w:adjustRightInd w:val="0"/>
                    <w:spacing w:before="120" w:after="0" w:line="240" w:lineRule="auto"/>
                    <w:jc w:val="center"/>
                    <w:rPr>
                      <w:rFonts w:ascii="Times New Roman" w:eastAsia="Calibri" w:hAnsi="Times New Roman" w:cs="Times New Roman"/>
                      <w:sz w:val="22"/>
                      <w:szCs w:val="22"/>
                      <w:lang w:eastAsia="en-GB"/>
                    </w:rPr>
                  </w:pPr>
                </w:p>
              </w:tc>
            </w:tr>
          </w:tbl>
          <w:p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i/>
                <w:sz w:val="22"/>
                <w:szCs w:val="22"/>
                <w:u w:val="single"/>
                <w:lang w:eastAsia="en-GB"/>
              </w:rPr>
            </w:pPr>
          </w:p>
        </w:tc>
      </w:tr>
    </w:tbl>
    <w:p w:rsidR="00267633" w:rsidRPr="00F70F79" w:rsidRDefault="00267633" w:rsidP="00267633">
      <w:pPr>
        <w:spacing w:before="0" w:after="200" w:line="276" w:lineRule="auto"/>
        <w:divId w:val="2116439976"/>
        <w:rPr>
          <w:rFonts w:ascii="Times New Roman" w:eastAsia="Calibri" w:hAnsi="Times New Roman" w:cs="Times New Roman"/>
          <w:sz w:val="22"/>
          <w:szCs w:val="22"/>
          <w:lang w:eastAsia="en-GB"/>
        </w:rPr>
      </w:pPr>
    </w:p>
    <w:p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b/>
          <w:smallCaps/>
          <w:sz w:val="22"/>
          <w:szCs w:val="22"/>
          <w:u w:val="single"/>
          <w:lang w:eastAsia="en-GB"/>
        </w:rPr>
      </w:pPr>
      <w:r w:rsidRPr="00F70F79">
        <w:rPr>
          <w:rFonts w:ascii="Times New Roman" w:eastAsia="Calibri" w:hAnsi="Times New Roman" w:cs="Times New Roman"/>
          <w:sz w:val="22"/>
          <w:szCs w:val="22"/>
          <w:lang w:eastAsia="en-GB"/>
        </w:rPr>
        <w:t>6.</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b/>
          <w:smallCaps/>
          <w:sz w:val="22"/>
          <w:szCs w:val="22"/>
          <w:u w:val="single"/>
          <w:lang w:eastAsia="en-GB"/>
        </w:rPr>
        <w:t>Information about P</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267633" w:rsidRPr="00F70F79" w:rsidTr="00632015">
        <w:trPr>
          <w:divId w:val="2116439976"/>
          <w:tblCellSpacing w:w="142" w:type="dxa"/>
        </w:trPr>
        <w:tc>
          <w:tcPr>
            <w:tcW w:w="4672" w:type="pct"/>
            <w:shd w:val="clear" w:color="auto" w:fill="auto"/>
          </w:tcPr>
          <w:p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(a)</w:t>
            </w:r>
            <w:r w:rsidRPr="00F70F79">
              <w:rPr>
                <w:rFonts w:ascii="Times New Roman" w:eastAsia="Calibri" w:hAnsi="Times New Roman" w:cs="Times New Roman"/>
                <w:b/>
                <w:sz w:val="22"/>
                <w:szCs w:val="22"/>
                <w:lang w:eastAsia="en-GB"/>
              </w:rPr>
              <w:tab/>
              <w:t>P’s Full name:</w:t>
            </w:r>
          </w:p>
        </w:tc>
      </w:tr>
      <w:tr w:rsidR="00267633" w:rsidRPr="00F70F79" w:rsidTr="00632015">
        <w:trPr>
          <w:divId w:val="2116439976"/>
          <w:tblCellSpacing w:w="142" w:type="dxa"/>
        </w:trPr>
        <w:tc>
          <w:tcPr>
            <w:tcW w:w="4672" w:type="pct"/>
            <w:shd w:val="clear" w:color="auto" w:fill="auto"/>
          </w:tcPr>
          <w:p w:rsidR="00267633" w:rsidRPr="00F70F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F70F79">
              <w:rPr>
                <w:rFonts w:ascii="Times New Roman" w:eastAsia="Calibri" w:hAnsi="Times New Roman" w:cs="Times New Roman"/>
                <w:b/>
                <w:sz w:val="22"/>
                <w:szCs w:val="22"/>
                <w:lang w:eastAsia="en-GB"/>
              </w:rPr>
              <w:t>(b)</w:t>
            </w:r>
            <w:r w:rsidRPr="00F70F79">
              <w:rPr>
                <w:rFonts w:ascii="Times New Roman" w:eastAsia="Calibri" w:hAnsi="Times New Roman" w:cs="Times New Roman"/>
                <w:b/>
                <w:sz w:val="22"/>
                <w:szCs w:val="22"/>
                <w:lang w:eastAsia="en-GB"/>
              </w:rPr>
              <w:tab/>
              <w:t>P’s NRIC/FIN/Passport no.:</w:t>
            </w:r>
          </w:p>
        </w:tc>
      </w:tr>
    </w:tbl>
    <w:p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sz w:val="22"/>
          <w:szCs w:val="22"/>
          <w:lang w:eastAsia="en-GB"/>
        </w:rPr>
      </w:pPr>
    </w:p>
    <w:p w:rsidR="00267633" w:rsidRPr="00F70F79" w:rsidRDefault="00267633" w:rsidP="0079054D">
      <w:pPr>
        <w:autoSpaceDE w:val="0"/>
        <w:autoSpaceDN w:val="0"/>
        <w:adjustRightInd w:val="0"/>
        <w:spacing w:before="120" w:after="0"/>
        <w:ind w:left="709" w:hanging="709"/>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eastAsia="en-GB"/>
        </w:rPr>
        <w:t>7.</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val="en-GB" w:eastAsia="en-GB"/>
        </w:rPr>
        <w:t>I understand the nature of the order which is applied for in these proceedings.</w:t>
      </w:r>
    </w:p>
    <w:p w:rsidR="00267633" w:rsidRPr="00F70F79" w:rsidRDefault="00267633" w:rsidP="00267633">
      <w:pPr>
        <w:autoSpaceDE w:val="0"/>
        <w:autoSpaceDN w:val="0"/>
        <w:adjustRightInd w:val="0"/>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(b)</w:t>
      </w:r>
      <w:r w:rsidRPr="00F70F79">
        <w:rPr>
          <w:rFonts w:ascii="Times New Roman" w:eastAsia="Calibri" w:hAnsi="Times New Roman" w:cs="Times New Roman"/>
          <w:sz w:val="22"/>
          <w:szCs w:val="22"/>
          <w:lang w:val="en-GB" w:eastAsia="en-GB"/>
        </w:rPr>
        <w:tab/>
        <w:t>I have read and understood all the contents of the Originating Summons and the supporting affidavits.</w:t>
      </w:r>
    </w:p>
    <w:p w:rsidR="00267633" w:rsidRPr="00F70F79" w:rsidRDefault="00267633" w:rsidP="00267633">
      <w:pPr>
        <w:autoSpaceDE w:val="0"/>
        <w:autoSpaceDN w:val="0"/>
        <w:adjustRightInd w:val="0"/>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(c)</w:t>
      </w:r>
      <w:r w:rsidRPr="00F70F79">
        <w:rPr>
          <w:rFonts w:ascii="Times New Roman" w:eastAsia="Calibri" w:hAnsi="Times New Roman" w:cs="Times New Roman"/>
          <w:sz w:val="22"/>
          <w:szCs w:val="22"/>
          <w:lang w:val="en-GB" w:eastAsia="en-GB"/>
        </w:rPr>
        <w:tab/>
        <w:t>I consent to the Originating Summons filed in these proceedings.</w:t>
      </w:r>
    </w:p>
    <w:p w:rsidR="00267633" w:rsidRPr="00F70F79" w:rsidRDefault="00267633" w:rsidP="00267633">
      <w:pPr>
        <w:autoSpaceDE w:val="0"/>
        <w:autoSpaceDN w:val="0"/>
        <w:adjustRightInd w:val="0"/>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(d)</w:t>
      </w:r>
      <w:r w:rsidRPr="00F70F79">
        <w:rPr>
          <w:rFonts w:ascii="Times New Roman" w:eastAsia="Calibri" w:hAnsi="Times New Roman" w:cs="Times New Roman"/>
          <w:sz w:val="22"/>
          <w:szCs w:val="22"/>
          <w:lang w:val="en-GB" w:eastAsia="en-GB"/>
        </w:rPr>
        <w:tab/>
        <w:t>I consent to the dispensation of service of the Originating Summons, supporting affidavits and all subsequent documents filed in these proceedings on me*. (</w:t>
      </w:r>
      <w:r w:rsidRPr="00F70F79">
        <w:rPr>
          <w:rFonts w:ascii="Times New Roman" w:eastAsia="Calibri" w:hAnsi="Times New Roman" w:cs="Times New Roman"/>
          <w:i/>
          <w:sz w:val="22"/>
          <w:szCs w:val="22"/>
          <w:lang w:val="en-GB" w:eastAsia="en-GB"/>
        </w:rPr>
        <w:t>please delete if not applicable</w:t>
      </w:r>
      <w:r w:rsidRPr="00F70F79">
        <w:rPr>
          <w:rFonts w:ascii="Times New Roman" w:eastAsia="Calibri" w:hAnsi="Times New Roman" w:cs="Times New Roman"/>
          <w:sz w:val="22"/>
          <w:szCs w:val="22"/>
          <w:lang w:val="en-GB" w:eastAsia="en-GB"/>
        </w:rPr>
        <w:t>)</w:t>
      </w:r>
    </w:p>
    <w:p w:rsidR="00267633" w:rsidRPr="00F70F79" w:rsidRDefault="00267633" w:rsidP="00267633">
      <w:pPr>
        <w:spacing w:before="120" w:after="0"/>
        <w:jc w:val="both"/>
        <w:divId w:val="2116439976"/>
        <w:rPr>
          <w:rFonts w:ascii="Times New Roman" w:eastAsia="Calibri" w:hAnsi="Times New Roman" w:cs="Times New Roman"/>
          <w:sz w:val="22"/>
          <w:szCs w:val="22"/>
          <w:lang w:val="en-GB" w:eastAsia="en-GB"/>
        </w:rPr>
      </w:pPr>
    </w:p>
    <w:p w:rsidR="00267633" w:rsidRPr="00F70F79" w:rsidRDefault="00267633" w:rsidP="00267633">
      <w:pPr>
        <w:spacing w:before="120" w:after="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8.</w:t>
      </w:r>
      <w:r w:rsidRPr="00F70F79">
        <w:rPr>
          <w:rFonts w:ascii="Times New Roman" w:eastAsia="Calibri" w:hAnsi="Times New Roman" w:cs="Times New Roman"/>
          <w:sz w:val="22"/>
          <w:szCs w:val="22"/>
          <w:lang w:val="en-GB" w:eastAsia="en-GB"/>
        </w:rPr>
        <w:tab/>
        <w:t>I declare and undertake as follows:</w:t>
      </w:r>
    </w:p>
    <w:p w:rsidR="00267633" w:rsidRPr="00F70F79" w:rsidRDefault="00267633" w:rsidP="00267633">
      <w:pPr>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(a)</w:t>
      </w:r>
      <w:r w:rsidRPr="00F70F79">
        <w:rPr>
          <w:rFonts w:ascii="Times New Roman" w:eastAsia="Calibri" w:hAnsi="Times New Roman" w:cs="Times New Roman"/>
          <w:sz w:val="22"/>
          <w:szCs w:val="22"/>
          <w:lang w:val="en-GB" w:eastAsia="en-GB"/>
        </w:rPr>
        <w:tab/>
        <w:t>I understand my responsibilities if I am appointed as Successor Deputy.  In particular, I understand that I must act with honesty and integrity and ensure that my personal interests do not conflict with my duties as P’s deputy, and I will not use my position for any personal benefit.</w:t>
      </w:r>
    </w:p>
    <w:p w:rsidR="00267633" w:rsidRPr="00F70F79" w:rsidRDefault="00267633" w:rsidP="00267633">
      <w:pPr>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lastRenderedPageBreak/>
        <w:t>(b)</w:t>
      </w:r>
      <w:r w:rsidRPr="00F70F79">
        <w:rPr>
          <w:rFonts w:ascii="Times New Roman" w:eastAsia="Calibri" w:hAnsi="Times New Roman" w:cs="Times New Roman"/>
          <w:sz w:val="22"/>
          <w:szCs w:val="22"/>
          <w:lang w:val="en-GB" w:eastAsia="en-GB"/>
        </w:rPr>
        <w:tab/>
        <w:t>I will have regard to the Mental Capacity Act Code of Practice and act in accordance with the principles of the Mental Capacity Act.  In particular, I will act and make decisions for P in P’s best interests.</w:t>
      </w:r>
    </w:p>
    <w:p w:rsidR="00267633" w:rsidRPr="00F70F79" w:rsidRDefault="00267633" w:rsidP="00267633">
      <w:pPr>
        <w:spacing w:before="120" w:after="0"/>
        <w:ind w:left="1440" w:hanging="720"/>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(c)</w:t>
      </w:r>
      <w:r w:rsidRPr="00F70F79">
        <w:rPr>
          <w:rFonts w:ascii="Times New Roman" w:eastAsia="Calibri" w:hAnsi="Times New Roman" w:cs="Times New Roman"/>
          <w:sz w:val="22"/>
          <w:szCs w:val="22"/>
          <w:lang w:val="en-GB" w:eastAsia="en-GB"/>
        </w:rPr>
        <w:tab/>
        <w:t>I will inform the Public Guardian if I have any reason to believe that P no longer lacks capacity and may be able to make his own decisions about the matters for which a deputy is sought to be appointed.  I understand that I will not have the power to make a decision on P’s behalf in relation to a matter if I know or have reasonable ground for believing that P has capacity in relation to the matter.</w:t>
      </w:r>
    </w:p>
    <w:p w:rsidR="00267633" w:rsidRPr="00F70F79" w:rsidRDefault="00267633" w:rsidP="00267633">
      <w:pPr>
        <w:spacing w:before="120" w:after="0"/>
        <w:ind w:left="720" w:hanging="720"/>
        <w:jc w:val="both"/>
        <w:divId w:val="2116439976"/>
        <w:rPr>
          <w:rFonts w:ascii="Times New Roman" w:eastAsia="Calibri" w:hAnsi="Times New Roman" w:cs="Times New Roman"/>
          <w:sz w:val="22"/>
          <w:szCs w:val="22"/>
          <w:lang w:val="en-GB" w:eastAsia="en-GB"/>
        </w:rPr>
      </w:pPr>
    </w:p>
    <w:p w:rsidR="00267633" w:rsidRPr="00F70F79"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val="en-GB" w:eastAsia="en-GB"/>
        </w:rPr>
        <w:t>9.</w:t>
      </w:r>
      <w:r w:rsidRPr="00F70F79">
        <w:rPr>
          <w:rFonts w:ascii="Times New Roman" w:eastAsia="Calibri" w:hAnsi="Times New Roman" w:cs="Times New Roman"/>
          <w:sz w:val="22"/>
          <w:szCs w:val="22"/>
          <w:lang w:val="en-GB" w:eastAsia="en-GB"/>
        </w:rPr>
        <w:tab/>
        <w:t>I confirm that the documents exhibited herein and marked as “A” are true copies of the originals.</w:t>
      </w:r>
    </w:p>
    <w:p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p>
    <w:p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Sworn (or affirmed) by</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t>)</w:t>
      </w:r>
    </w:p>
    <w:p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the abovenamed on</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t>)</w:t>
      </w:r>
    </w:p>
    <w:p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this</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t>day of 20</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t>)</w:t>
      </w:r>
    </w:p>
    <w:p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at Singapore</w:t>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r>
      <w:r w:rsidRPr="00F70F79">
        <w:rPr>
          <w:rFonts w:ascii="Times New Roman" w:eastAsia="Calibri" w:hAnsi="Times New Roman" w:cs="Times New Roman"/>
          <w:sz w:val="22"/>
          <w:szCs w:val="22"/>
          <w:lang w:eastAsia="en-GB"/>
        </w:rPr>
        <w:tab/>
        <w:t>)</w:t>
      </w:r>
    </w:p>
    <w:p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p>
    <w:p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r w:rsidRPr="00F70F79">
        <w:rPr>
          <w:rFonts w:ascii="Times New Roman" w:eastAsia="Calibri" w:hAnsi="Times New Roman" w:cs="Times New Roman"/>
          <w:sz w:val="22"/>
          <w:szCs w:val="22"/>
          <w:lang w:eastAsia="en-GB"/>
        </w:rPr>
        <w:t>Before me,</w:t>
      </w:r>
    </w:p>
    <w:p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p>
    <w:p w:rsidR="00267633" w:rsidRPr="00F70F79" w:rsidRDefault="00267633" w:rsidP="00267633">
      <w:pPr>
        <w:autoSpaceDE w:val="0"/>
        <w:autoSpaceDN w:val="0"/>
        <w:adjustRightInd w:val="0"/>
        <w:spacing w:before="0" w:after="0"/>
        <w:ind w:left="720" w:hanging="720"/>
        <w:divId w:val="2116439976"/>
        <w:rPr>
          <w:rFonts w:ascii="Times New Roman" w:eastAsia="Calibri" w:hAnsi="Times New Roman" w:cs="Times New Roman"/>
          <w:sz w:val="22"/>
          <w:szCs w:val="22"/>
          <w:lang w:eastAsia="en-GB"/>
        </w:rPr>
      </w:pPr>
    </w:p>
    <w:p w:rsidR="00267633" w:rsidRPr="00F70F79" w:rsidRDefault="00267633" w:rsidP="00267633">
      <w:pPr>
        <w:autoSpaceDE w:val="0"/>
        <w:autoSpaceDN w:val="0"/>
        <w:adjustRightInd w:val="0"/>
        <w:spacing w:before="0" w:after="0"/>
        <w:ind w:left="720" w:hanging="720"/>
        <w:divId w:val="2116439976"/>
        <w:rPr>
          <w:rFonts w:ascii="Times New Roman" w:hAnsi="Times New Roman" w:cs="Times New Roman"/>
          <w:sz w:val="22"/>
          <w:szCs w:val="22"/>
          <w:lang w:val="en-GB" w:eastAsia="en-GB"/>
        </w:rPr>
      </w:pPr>
      <w:r w:rsidRPr="00F70F79">
        <w:rPr>
          <w:rFonts w:ascii="Times New Roman" w:eastAsia="Calibri" w:hAnsi="Times New Roman" w:cs="Times New Roman"/>
          <w:sz w:val="22"/>
          <w:szCs w:val="22"/>
          <w:lang w:eastAsia="en-GB"/>
        </w:rPr>
        <w:t>Commissioner for Oaths</w:t>
      </w:r>
      <w:r w:rsidRPr="00F70F79">
        <w:rPr>
          <w:rFonts w:ascii="Times New Roman" w:eastAsia="Calibri" w:hAnsi="Times New Roman" w:cs="Times New Roman"/>
          <w:sz w:val="22"/>
          <w:szCs w:val="22"/>
          <w:lang w:eastAsia="en-GB"/>
        </w:rPr>
        <w:br w:type="page"/>
      </w:r>
    </w:p>
    <w:p w:rsidR="00267633" w:rsidRPr="00F70F79" w:rsidRDefault="003C39EA"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2"/>
          <w:szCs w:val="22"/>
          <w:lang w:val="en-GB" w:eastAsia="en-GB"/>
        </w:rPr>
      </w:pPr>
      <w:r w:rsidRPr="00F70F79">
        <w:rPr>
          <w:rFonts w:ascii="Times New Roman" w:hAnsi="Times New Roman" w:cs="Times New Roman"/>
          <w:noProof/>
          <w:sz w:val="22"/>
          <w:szCs w:val="22"/>
        </w:rPr>
        <w:lastRenderedPageBreak/>
        <mc:AlternateContent>
          <mc:Choice Requires="wps">
            <w:drawing>
              <wp:anchor distT="0" distB="0" distL="114300" distR="114300" simplePos="0" relativeHeight="251663872" behindDoc="0" locked="0" layoutInCell="1" allowOverlap="1">
                <wp:simplePos x="0" y="0"/>
                <wp:positionH relativeFrom="column">
                  <wp:posOffset>673100</wp:posOffset>
                </wp:positionH>
                <wp:positionV relativeFrom="paragraph">
                  <wp:posOffset>141605</wp:posOffset>
                </wp:positionV>
                <wp:extent cx="4390390" cy="3933825"/>
                <wp:effectExtent l="0" t="0" r="10160" b="28575"/>
                <wp:wrapNone/>
                <wp:docPr id="59"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0390" cy="39338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B6E869" id="Rectangle 93" o:spid="_x0000_s1026" style="position:absolute;margin-left:53pt;margin-top:11.15pt;width:345.7pt;height:309.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" filled="f"/>
            </w:pict>
          </mc:Fallback>
        </mc:AlternateContent>
      </w:r>
    </w:p>
    <w:p w:rsidR="00267633" w:rsidRPr="00F70F79"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2"/>
          <w:szCs w:val="22"/>
          <w:lang w:val="en-GB" w:eastAsia="en-GB"/>
        </w:rPr>
      </w:pPr>
    </w:p>
    <w:p w:rsidR="00267633" w:rsidRPr="00F70F79" w:rsidRDefault="00267633" w:rsidP="00267633">
      <w:pPr>
        <w:autoSpaceDE w:val="0"/>
        <w:autoSpaceDN w:val="0"/>
        <w:adjustRightInd w:val="0"/>
        <w:spacing w:before="0" w:after="0" w:line="288" w:lineRule="auto"/>
        <w:ind w:left="720" w:hanging="720"/>
        <w:jc w:val="center"/>
        <w:divId w:val="2116439976"/>
        <w:rPr>
          <w:rFonts w:ascii="Times New Roman" w:eastAsia="Calibri" w:hAnsi="Times New Roman" w:cs="Times New Roman"/>
          <w:b/>
          <w:sz w:val="22"/>
          <w:szCs w:val="22"/>
          <w:u w:val="single"/>
          <w:lang w:val="en-GB" w:eastAsia="en-GB"/>
        </w:rPr>
      </w:pPr>
    </w:p>
    <w:p w:rsidR="00267633" w:rsidRPr="00F70F79"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2"/>
          <w:szCs w:val="22"/>
          <w:lang w:val="en-GB" w:eastAsia="en-GB"/>
        </w:rPr>
      </w:pPr>
    </w:p>
    <w:p w:rsidR="00267633" w:rsidRPr="00F70F79" w:rsidRDefault="00267633" w:rsidP="00267633">
      <w:pPr>
        <w:autoSpaceDE w:val="0"/>
        <w:autoSpaceDN w:val="0"/>
        <w:adjustRightInd w:val="0"/>
        <w:spacing w:before="0" w:after="0"/>
        <w:ind w:left="1701" w:right="1701"/>
        <w:jc w:val="both"/>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This is the exhibit marked “A” referred to in the affidavit of ____________________________ [</w:t>
      </w:r>
      <w:r w:rsidRPr="00F70F79">
        <w:rPr>
          <w:rFonts w:ascii="Times New Roman" w:eastAsia="Calibri" w:hAnsi="Times New Roman" w:cs="Times New Roman"/>
          <w:i/>
          <w:sz w:val="22"/>
          <w:szCs w:val="22"/>
          <w:lang w:val="en-GB" w:eastAsia="en-GB"/>
        </w:rPr>
        <w:t>name of successor deputy</w:t>
      </w:r>
      <w:r w:rsidRPr="00F70F79">
        <w:rPr>
          <w:rFonts w:ascii="Times New Roman" w:eastAsia="Calibri" w:hAnsi="Times New Roman" w:cs="Times New Roman"/>
          <w:sz w:val="22"/>
          <w:szCs w:val="22"/>
          <w:lang w:val="en-GB" w:eastAsia="en-GB"/>
        </w:rPr>
        <w:t>] and sworn / affirmed before me on this _______________ [</w:t>
      </w:r>
      <w:r w:rsidRPr="00F70F79">
        <w:rPr>
          <w:rFonts w:ascii="Times New Roman" w:eastAsia="Calibri" w:hAnsi="Times New Roman" w:cs="Times New Roman"/>
          <w:i/>
          <w:sz w:val="22"/>
          <w:szCs w:val="22"/>
          <w:lang w:val="en-GB" w:eastAsia="en-GB"/>
        </w:rPr>
        <w:t>date on which the affidavit is sworn or affirmed</w:t>
      </w:r>
      <w:r w:rsidRPr="00F70F79">
        <w:rPr>
          <w:rFonts w:ascii="Times New Roman" w:eastAsia="Calibri" w:hAnsi="Times New Roman" w:cs="Times New Roman"/>
          <w:sz w:val="22"/>
          <w:szCs w:val="22"/>
          <w:lang w:val="en-GB" w:eastAsia="en-GB"/>
        </w:rPr>
        <w:t>].</w:t>
      </w:r>
    </w:p>
    <w:p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p>
    <w:p w:rsidR="00267633" w:rsidRPr="00F70F79" w:rsidRDefault="00267633" w:rsidP="00267633">
      <w:pPr>
        <w:autoSpaceDE w:val="0"/>
        <w:autoSpaceDN w:val="0"/>
        <w:adjustRightInd w:val="0"/>
        <w:spacing w:before="0" w:after="0"/>
        <w:divId w:val="2116439976"/>
        <w:rPr>
          <w:rFonts w:ascii="Times New Roman" w:eastAsia="Calibri" w:hAnsi="Times New Roman" w:cs="Times New Roman"/>
          <w:sz w:val="22"/>
          <w:szCs w:val="22"/>
          <w:lang w:val="en-GB" w:eastAsia="en-GB"/>
        </w:rPr>
      </w:pPr>
    </w:p>
    <w:p w:rsidR="00267633" w:rsidRPr="00F70F79" w:rsidRDefault="00267633" w:rsidP="00267633">
      <w:pPr>
        <w:autoSpaceDE w:val="0"/>
        <w:autoSpaceDN w:val="0"/>
        <w:adjustRightInd w:val="0"/>
        <w:spacing w:before="0" w:after="0" w:line="288" w:lineRule="auto"/>
        <w:jc w:val="center"/>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Before me,</w:t>
      </w:r>
    </w:p>
    <w:p w:rsidR="00267633" w:rsidRPr="00F70F79" w:rsidRDefault="00267633" w:rsidP="00267633">
      <w:pPr>
        <w:autoSpaceDE w:val="0"/>
        <w:autoSpaceDN w:val="0"/>
        <w:adjustRightInd w:val="0"/>
        <w:spacing w:before="0" w:after="0" w:line="288" w:lineRule="auto"/>
        <w:divId w:val="2116439976"/>
        <w:rPr>
          <w:rFonts w:ascii="Times New Roman" w:eastAsia="Calibri" w:hAnsi="Times New Roman" w:cs="Times New Roman"/>
          <w:sz w:val="22"/>
          <w:szCs w:val="22"/>
          <w:lang w:val="en-GB" w:eastAsia="en-GB"/>
        </w:rPr>
      </w:pPr>
    </w:p>
    <w:p w:rsidR="00267633" w:rsidRPr="00F70F79" w:rsidRDefault="00267633" w:rsidP="00267633">
      <w:pPr>
        <w:autoSpaceDE w:val="0"/>
        <w:autoSpaceDN w:val="0"/>
        <w:adjustRightInd w:val="0"/>
        <w:spacing w:before="0" w:after="0" w:line="288" w:lineRule="auto"/>
        <w:divId w:val="2116439976"/>
        <w:rPr>
          <w:rFonts w:ascii="Times New Roman" w:eastAsia="Calibri" w:hAnsi="Times New Roman" w:cs="Times New Roman"/>
          <w:sz w:val="22"/>
          <w:szCs w:val="22"/>
          <w:lang w:val="en-GB" w:eastAsia="en-GB"/>
        </w:rPr>
      </w:pPr>
    </w:p>
    <w:p w:rsidR="00267633" w:rsidRPr="00F70F79" w:rsidRDefault="00267633" w:rsidP="00267633">
      <w:pPr>
        <w:autoSpaceDE w:val="0"/>
        <w:autoSpaceDN w:val="0"/>
        <w:adjustRightInd w:val="0"/>
        <w:spacing w:before="0" w:after="0" w:line="288" w:lineRule="auto"/>
        <w:divId w:val="2116439976"/>
        <w:rPr>
          <w:rFonts w:ascii="Times New Roman" w:eastAsia="Calibri" w:hAnsi="Times New Roman" w:cs="Times New Roman"/>
          <w:sz w:val="22"/>
          <w:szCs w:val="22"/>
          <w:lang w:val="en-GB" w:eastAsia="en-GB"/>
        </w:rPr>
      </w:pPr>
    </w:p>
    <w:p w:rsidR="00267633" w:rsidRPr="00F70F79" w:rsidRDefault="00267633" w:rsidP="00267633">
      <w:pPr>
        <w:autoSpaceDE w:val="0"/>
        <w:autoSpaceDN w:val="0"/>
        <w:adjustRightInd w:val="0"/>
        <w:spacing w:before="0" w:after="0" w:line="288" w:lineRule="auto"/>
        <w:divId w:val="2116439976"/>
        <w:rPr>
          <w:rFonts w:ascii="Times New Roman" w:eastAsia="Calibri" w:hAnsi="Times New Roman" w:cs="Times New Roman"/>
          <w:sz w:val="22"/>
          <w:szCs w:val="22"/>
          <w:lang w:val="en-GB" w:eastAsia="en-GB"/>
        </w:rPr>
      </w:pPr>
    </w:p>
    <w:p w:rsidR="00267633" w:rsidRPr="00F70F79" w:rsidRDefault="00267633" w:rsidP="00267633">
      <w:pPr>
        <w:autoSpaceDE w:val="0"/>
        <w:autoSpaceDN w:val="0"/>
        <w:adjustRightInd w:val="0"/>
        <w:spacing w:before="0" w:after="0" w:line="288" w:lineRule="auto"/>
        <w:jc w:val="center"/>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t>A Commissioner for Oaths</w:t>
      </w:r>
    </w:p>
    <w:p w:rsidR="00267633" w:rsidRPr="00F70F79"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2"/>
          <w:szCs w:val="22"/>
          <w:lang w:val="en-GB" w:eastAsia="en-GB"/>
        </w:rPr>
      </w:pPr>
    </w:p>
    <w:p w:rsidR="00267633" w:rsidRPr="00F70F79"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2"/>
          <w:szCs w:val="22"/>
          <w:lang w:val="en-GB" w:eastAsia="en-GB"/>
        </w:rPr>
      </w:pPr>
    </w:p>
    <w:p w:rsidR="00267633" w:rsidRPr="00F70F79" w:rsidRDefault="00267633" w:rsidP="00267633">
      <w:pPr>
        <w:spacing w:before="0" w:after="200" w:line="276" w:lineRule="auto"/>
        <w:divId w:val="2116439976"/>
        <w:rPr>
          <w:rFonts w:ascii="Times New Roman" w:eastAsia="Calibri" w:hAnsi="Times New Roman" w:cs="Times New Roman"/>
          <w:sz w:val="22"/>
          <w:szCs w:val="22"/>
          <w:lang w:val="en-GB" w:eastAsia="en-GB"/>
        </w:rPr>
      </w:pPr>
      <w:r w:rsidRPr="00F70F79">
        <w:rPr>
          <w:rFonts w:ascii="Times New Roman" w:eastAsia="Calibri" w:hAnsi="Times New Roman" w:cs="Times New Roman"/>
          <w:sz w:val="22"/>
          <w:szCs w:val="22"/>
          <w:lang w:val="en-GB" w:eastAsia="en-GB"/>
        </w:rPr>
        <w:br w:type="page"/>
      </w:r>
    </w:p>
    <w:p w:rsidR="00267633" w:rsidRPr="00F70F79" w:rsidRDefault="00267633" w:rsidP="00267633">
      <w:pPr>
        <w:spacing w:before="0" w:after="200" w:line="276" w:lineRule="auto"/>
        <w:jc w:val="center"/>
        <w:divId w:val="2116439976"/>
        <w:rPr>
          <w:rFonts w:ascii="Times New Roman" w:eastAsia="Calibri" w:hAnsi="Times New Roman" w:cs="Times New Roman"/>
          <w:b/>
          <w:color w:val="000000"/>
          <w:sz w:val="22"/>
          <w:szCs w:val="22"/>
          <w:u w:val="single"/>
          <w:lang w:val="en-GB" w:eastAsia="en-GB"/>
        </w:rPr>
      </w:pPr>
      <w:r w:rsidRPr="00F70F79">
        <w:rPr>
          <w:rFonts w:ascii="Times New Roman" w:eastAsia="Calibri" w:hAnsi="Times New Roman" w:cs="Times New Roman"/>
          <w:b/>
          <w:color w:val="000000"/>
          <w:sz w:val="22"/>
          <w:szCs w:val="22"/>
          <w:u w:val="single"/>
          <w:lang w:val="en-GB" w:eastAsia="en-GB"/>
        </w:rPr>
        <w:lastRenderedPageBreak/>
        <w:t>TABLE OF CONTENTS</w:t>
      </w:r>
    </w:p>
    <w:p w:rsidR="00267633" w:rsidRPr="00F70F79" w:rsidRDefault="00267633" w:rsidP="00267633">
      <w:pPr>
        <w:spacing w:before="0" w:after="200" w:line="276" w:lineRule="auto"/>
        <w:jc w:val="center"/>
        <w:divId w:val="2116439976"/>
        <w:rPr>
          <w:rFonts w:ascii="Times New Roman" w:eastAsia="Calibri" w:hAnsi="Times New Roman" w:cs="Times New Roman"/>
          <w:sz w:val="22"/>
          <w:szCs w:val="22"/>
          <w:lang w:val="en-GB"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6326"/>
        <w:gridCol w:w="2690"/>
      </w:tblGrid>
      <w:tr w:rsidR="00267633" w:rsidRPr="00F70F79" w:rsidTr="00632015">
        <w:trPr>
          <w:divId w:val="2116439976"/>
        </w:trPr>
        <w:tc>
          <w:tcPr>
            <w:tcW w:w="6487" w:type="dxa"/>
            <w:shd w:val="clear" w:color="auto" w:fill="auto"/>
          </w:tcPr>
          <w:p w:rsidR="00267633" w:rsidRPr="00F70F79" w:rsidRDefault="00267633" w:rsidP="00632015">
            <w:pPr>
              <w:spacing w:before="0" w:after="0" w:line="288" w:lineRule="auto"/>
              <w:jc w:val="center"/>
              <w:rPr>
                <w:rFonts w:ascii="Times New Roman" w:eastAsia="Calibri" w:hAnsi="Times New Roman" w:cs="Times New Roman"/>
                <w:b/>
                <w:color w:val="000000"/>
                <w:sz w:val="22"/>
                <w:szCs w:val="22"/>
                <w:lang w:eastAsia="en-GB"/>
              </w:rPr>
            </w:pPr>
            <w:r w:rsidRPr="00F70F79">
              <w:rPr>
                <w:rFonts w:ascii="Times New Roman" w:eastAsia="Calibri" w:hAnsi="Times New Roman" w:cs="Times New Roman"/>
                <w:b/>
                <w:color w:val="000000"/>
                <w:sz w:val="22"/>
                <w:szCs w:val="22"/>
                <w:lang w:eastAsia="en-GB"/>
              </w:rPr>
              <w:t>Document</w:t>
            </w:r>
          </w:p>
        </w:tc>
        <w:tc>
          <w:tcPr>
            <w:tcW w:w="2755" w:type="dxa"/>
            <w:shd w:val="clear" w:color="auto" w:fill="auto"/>
          </w:tcPr>
          <w:p w:rsidR="00267633" w:rsidRPr="00F70F79" w:rsidRDefault="00267633" w:rsidP="00632015">
            <w:pPr>
              <w:spacing w:before="0" w:after="0" w:line="288" w:lineRule="auto"/>
              <w:jc w:val="center"/>
              <w:rPr>
                <w:rFonts w:ascii="Times New Roman" w:eastAsia="Calibri" w:hAnsi="Times New Roman" w:cs="Times New Roman"/>
                <w:b/>
                <w:color w:val="000000"/>
                <w:sz w:val="22"/>
                <w:szCs w:val="22"/>
                <w:lang w:eastAsia="en-GB"/>
              </w:rPr>
            </w:pPr>
            <w:r w:rsidRPr="00F70F79">
              <w:rPr>
                <w:rFonts w:ascii="Times New Roman" w:eastAsia="Calibri" w:hAnsi="Times New Roman" w:cs="Times New Roman"/>
                <w:b/>
                <w:color w:val="000000"/>
                <w:sz w:val="22"/>
                <w:szCs w:val="22"/>
                <w:lang w:eastAsia="en-GB"/>
              </w:rPr>
              <w:t>Page No.</w:t>
            </w:r>
          </w:p>
        </w:tc>
      </w:tr>
      <w:tr w:rsidR="00267633" w:rsidRPr="00F70F79" w:rsidTr="00632015">
        <w:trPr>
          <w:divId w:val="2116439976"/>
        </w:trPr>
        <w:tc>
          <w:tcPr>
            <w:tcW w:w="6487" w:type="dxa"/>
            <w:shd w:val="clear" w:color="auto" w:fill="auto"/>
          </w:tcPr>
          <w:p w:rsidR="00267633" w:rsidRPr="00F70F79" w:rsidRDefault="00267633" w:rsidP="00632015">
            <w:pPr>
              <w:spacing w:before="0" w:after="0" w:line="288" w:lineRule="auto"/>
              <w:rPr>
                <w:rFonts w:ascii="Times New Roman" w:eastAsia="Calibri" w:hAnsi="Times New Roman" w:cs="Times New Roman"/>
                <w:b/>
                <w:color w:val="000000"/>
                <w:sz w:val="22"/>
                <w:szCs w:val="22"/>
                <w:lang w:eastAsia="en-GB"/>
              </w:rPr>
            </w:pPr>
            <w:r w:rsidRPr="00F70F79">
              <w:rPr>
                <w:rFonts w:ascii="Times New Roman" w:eastAsia="Calibri" w:hAnsi="Times New Roman" w:cs="Times New Roman"/>
                <w:b/>
                <w:color w:val="000000"/>
                <w:sz w:val="22"/>
                <w:szCs w:val="22"/>
                <w:lang w:eastAsia="en-GB"/>
              </w:rPr>
              <w:t>Documents that prove the successor deputy’s relationship to P</w:t>
            </w:r>
          </w:p>
          <w:p w:rsidR="00267633" w:rsidRPr="00F70F79" w:rsidRDefault="00267633" w:rsidP="00632015">
            <w:pPr>
              <w:spacing w:before="0" w:after="0" w:line="288" w:lineRule="auto"/>
              <w:rPr>
                <w:rFonts w:ascii="Times New Roman" w:eastAsia="Calibri" w:hAnsi="Times New Roman" w:cs="Times New Roman"/>
                <w:color w:val="000000"/>
                <w:sz w:val="22"/>
                <w:szCs w:val="22"/>
                <w:lang w:eastAsia="en-GB"/>
              </w:rPr>
            </w:pPr>
            <w:r w:rsidRPr="00F70F79">
              <w:rPr>
                <w:rFonts w:ascii="Times New Roman" w:eastAsia="Calibri" w:hAnsi="Times New Roman" w:cs="Times New Roman"/>
                <w:color w:val="000000"/>
                <w:sz w:val="22"/>
                <w:szCs w:val="22"/>
                <w:lang w:eastAsia="en-GB"/>
              </w:rPr>
              <w:t>(e.g. Birth Certificate, Marriage Certificate, Adoption Order etc.)</w:t>
            </w:r>
          </w:p>
        </w:tc>
        <w:tc>
          <w:tcPr>
            <w:tcW w:w="2755" w:type="dxa"/>
            <w:shd w:val="clear" w:color="auto" w:fill="auto"/>
          </w:tcPr>
          <w:p w:rsidR="00267633" w:rsidRPr="00F70F79" w:rsidRDefault="00267633" w:rsidP="00632015">
            <w:pPr>
              <w:spacing w:before="0" w:after="0" w:line="288" w:lineRule="auto"/>
              <w:jc w:val="center"/>
              <w:rPr>
                <w:rFonts w:ascii="Times New Roman" w:eastAsia="Calibri" w:hAnsi="Times New Roman" w:cs="Times New Roman"/>
                <w:b/>
                <w:color w:val="000000"/>
                <w:sz w:val="22"/>
                <w:szCs w:val="22"/>
                <w:lang w:eastAsia="en-GB"/>
              </w:rPr>
            </w:pPr>
          </w:p>
        </w:tc>
      </w:tr>
      <w:tr w:rsidR="00267633" w:rsidRPr="00F70F79" w:rsidTr="00632015">
        <w:trPr>
          <w:divId w:val="2116439976"/>
        </w:trPr>
        <w:tc>
          <w:tcPr>
            <w:tcW w:w="6487" w:type="dxa"/>
            <w:shd w:val="clear" w:color="auto" w:fill="auto"/>
          </w:tcPr>
          <w:p w:rsidR="00267633" w:rsidRPr="00F70F79" w:rsidRDefault="00267633" w:rsidP="00632015">
            <w:pPr>
              <w:spacing w:before="0" w:after="0" w:line="288" w:lineRule="auto"/>
              <w:rPr>
                <w:rFonts w:ascii="Times New Roman" w:eastAsia="Calibri" w:hAnsi="Times New Roman" w:cs="Times New Roman"/>
                <w:b/>
                <w:color w:val="000000"/>
                <w:sz w:val="22"/>
                <w:szCs w:val="22"/>
                <w:lang w:eastAsia="en-GB"/>
              </w:rPr>
            </w:pPr>
            <w:r w:rsidRPr="00F70F79">
              <w:rPr>
                <w:rFonts w:ascii="Times New Roman" w:eastAsia="Calibri" w:hAnsi="Times New Roman" w:cs="Times New Roman"/>
                <w:b/>
                <w:color w:val="000000"/>
                <w:sz w:val="22"/>
                <w:szCs w:val="22"/>
                <w:lang w:eastAsia="en-GB"/>
              </w:rPr>
              <w:t>Other documents</w:t>
            </w:r>
          </w:p>
        </w:tc>
        <w:tc>
          <w:tcPr>
            <w:tcW w:w="2755" w:type="dxa"/>
            <w:shd w:val="clear" w:color="auto" w:fill="auto"/>
          </w:tcPr>
          <w:p w:rsidR="00267633" w:rsidRPr="00F70F79" w:rsidRDefault="00267633" w:rsidP="00632015">
            <w:pPr>
              <w:spacing w:before="0" w:after="0" w:line="288" w:lineRule="auto"/>
              <w:jc w:val="center"/>
              <w:rPr>
                <w:rFonts w:ascii="Times New Roman" w:eastAsia="Calibri" w:hAnsi="Times New Roman" w:cs="Times New Roman"/>
                <w:b/>
                <w:color w:val="000000"/>
                <w:sz w:val="22"/>
                <w:szCs w:val="22"/>
                <w:lang w:eastAsia="en-GB"/>
              </w:rPr>
            </w:pPr>
          </w:p>
        </w:tc>
      </w:tr>
    </w:tbl>
    <w:p w:rsidR="00267633" w:rsidRPr="00F70F79" w:rsidRDefault="00267633" w:rsidP="00267633">
      <w:pPr>
        <w:spacing w:before="0" w:after="0" w:line="288" w:lineRule="auto"/>
        <w:jc w:val="both"/>
        <w:divId w:val="2116439976"/>
        <w:rPr>
          <w:rFonts w:ascii="Times New Roman" w:eastAsia="Calibri" w:hAnsi="Times New Roman" w:cs="Times New Roman"/>
          <w:i/>
          <w:color w:val="000000"/>
          <w:sz w:val="22"/>
          <w:szCs w:val="22"/>
          <w:lang w:val="en-GB" w:eastAsia="en-GB"/>
        </w:rPr>
      </w:pPr>
    </w:p>
    <w:p w:rsidR="00267633" w:rsidRPr="00F70F79" w:rsidRDefault="00267633" w:rsidP="00267633">
      <w:pPr>
        <w:spacing w:before="0" w:after="0" w:line="288" w:lineRule="auto"/>
        <w:jc w:val="both"/>
        <w:divId w:val="2116439976"/>
        <w:rPr>
          <w:rFonts w:ascii="Times New Roman" w:eastAsia="Calibri" w:hAnsi="Times New Roman" w:cs="Times New Roman"/>
          <w:i/>
          <w:color w:val="000000"/>
          <w:sz w:val="22"/>
          <w:szCs w:val="22"/>
          <w:lang w:val="en-GB" w:eastAsia="en-GB"/>
        </w:rPr>
      </w:pPr>
    </w:p>
    <w:p w:rsidR="00267633" w:rsidRPr="00F70F79" w:rsidRDefault="00267633" w:rsidP="00267633">
      <w:pPr>
        <w:spacing w:before="0" w:after="0" w:line="288" w:lineRule="auto"/>
        <w:jc w:val="both"/>
        <w:divId w:val="2116439976"/>
        <w:rPr>
          <w:rFonts w:ascii="Times New Roman" w:eastAsia="Calibri" w:hAnsi="Times New Roman" w:cs="Times New Roman"/>
          <w:i/>
          <w:color w:val="000000"/>
          <w:sz w:val="22"/>
          <w:szCs w:val="22"/>
          <w:lang w:val="en-GB" w:eastAsia="en-GB"/>
        </w:rPr>
      </w:pPr>
      <w:r w:rsidRPr="00F70F79">
        <w:rPr>
          <w:rFonts w:ascii="Times New Roman" w:eastAsia="Calibri" w:hAnsi="Times New Roman" w:cs="Times New Roman"/>
          <w:b/>
          <w:i/>
          <w:color w:val="000000"/>
          <w:sz w:val="22"/>
          <w:szCs w:val="22"/>
          <w:u w:val="single"/>
          <w:lang w:val="en-GB" w:eastAsia="en-GB"/>
        </w:rPr>
        <w:t>Note</w:t>
      </w:r>
      <w:r w:rsidRPr="00F70F79">
        <w:rPr>
          <w:rFonts w:ascii="Times New Roman" w:eastAsia="Calibri" w:hAnsi="Times New Roman" w:cs="Times New Roman"/>
          <w:i/>
          <w:color w:val="000000"/>
          <w:sz w:val="22"/>
          <w:szCs w:val="22"/>
          <w:lang w:val="en-GB" w:eastAsia="en-GB"/>
        </w:rPr>
        <w:t>: Please exhibit the documents in the order listed above.</w:t>
      </w:r>
    </w:p>
    <w:p w:rsidR="00267633" w:rsidRPr="00F70F79" w:rsidRDefault="00267633" w:rsidP="00267633">
      <w:pPr>
        <w:spacing w:before="0" w:after="0" w:line="240" w:lineRule="auto"/>
        <w:divId w:val="2116439976"/>
        <w:rPr>
          <w:rFonts w:ascii="Times New Roman" w:hAnsi="Times New Roman" w:cs="Times New Roman"/>
          <w:sz w:val="22"/>
          <w:szCs w:val="22"/>
          <w:lang w:val="en-US" w:eastAsia="zh-CN"/>
        </w:rPr>
      </w:pPr>
    </w:p>
    <w:p w:rsidR="00267633" w:rsidRPr="00F70F79" w:rsidRDefault="00267633" w:rsidP="00267633">
      <w:pPr>
        <w:spacing w:before="0" w:after="0" w:line="240" w:lineRule="auto"/>
        <w:divId w:val="2116439976"/>
        <w:rPr>
          <w:rFonts w:ascii="Times New Roman" w:hAnsi="Times New Roman" w:cs="Times New Roman"/>
          <w:sz w:val="22"/>
          <w:szCs w:val="22"/>
          <w:lang w:val="en-US" w:eastAsia="zh-CN"/>
        </w:rPr>
      </w:pPr>
    </w:p>
    <w:p w:rsidR="00267633" w:rsidRPr="00267633" w:rsidRDefault="00267633" w:rsidP="00ED3579">
      <w:pPr>
        <w:spacing w:before="0" w:after="200" w:line="276" w:lineRule="auto"/>
        <w:divId w:val="2116439976"/>
        <w:rPr>
          <w:rFonts w:ascii="Times New Roman" w:hAnsi="Times New Roman" w:cs="Times New Roman"/>
          <w:sz w:val="20"/>
          <w:szCs w:val="20"/>
          <w:lang w:val="en-US" w:eastAsia="zh-CN"/>
        </w:rPr>
      </w:pPr>
      <w:r w:rsidRPr="00F70F79">
        <w:rPr>
          <w:rFonts w:ascii="Times New Roman" w:hAnsi="Times New Roman" w:cs="Times New Roman"/>
          <w:sz w:val="22"/>
          <w:szCs w:val="22"/>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eastAsia="Calibri" w:hAnsi="Times New Roman" w:cs="Times New Roman"/>
                <w:sz w:val="22"/>
                <w:szCs w:val="22"/>
                <w:lang w:val="en-GB" w:eastAsia="zh-CN"/>
              </w:rPr>
            </w:pPr>
            <w:r w:rsidRPr="00267633">
              <w:rPr>
                <w:rFonts w:ascii="Times New Roman" w:eastAsia="Calibri" w:hAnsi="Times New Roman" w:cs="Times New Roman"/>
                <w:sz w:val="20"/>
                <w:szCs w:val="20"/>
                <w:lang w:val="en-US" w:eastAsia="zh-CN"/>
              </w:rPr>
              <w:lastRenderedPageBreak/>
              <w:br w:type="page"/>
            </w:r>
          </w:p>
        </w:tc>
        <w:tc>
          <w:tcPr>
            <w:tcW w:w="3080" w:type="dxa"/>
          </w:tcPr>
          <w:p w:rsidR="00267633" w:rsidRPr="00267633" w:rsidRDefault="00267633" w:rsidP="00267633">
            <w:pPr>
              <w:keepNext/>
              <w:spacing w:before="0" w:after="0" w:line="240" w:lineRule="auto"/>
              <w:jc w:val="center"/>
              <w:outlineLvl w:val="1"/>
              <w:rPr>
                <w:rFonts w:ascii="Times New Roman" w:eastAsia="Calibri" w:hAnsi="Times New Roman" w:cs="Times New Roman"/>
                <w:bCs/>
                <w:iCs/>
                <w:spacing w:val="-3"/>
                <w:lang w:val="en-GB" w:eastAsia="zh-CN"/>
              </w:rPr>
            </w:pPr>
            <w:r w:rsidRPr="00267633">
              <w:rPr>
                <w:rFonts w:ascii="Times New Roman" w:eastAsia="Calibri" w:hAnsi="Times New Roman" w:cs="Times New Roman"/>
                <w:bCs/>
                <w:iCs/>
                <w:spacing w:val="-3"/>
                <w:lang w:val="en-GB" w:eastAsia="zh-CN"/>
              </w:rPr>
              <w:t>FORM 221</w:t>
            </w:r>
          </w:p>
        </w:tc>
        <w:tc>
          <w:tcPr>
            <w:tcW w:w="3080" w:type="dxa"/>
          </w:tcPr>
          <w:p w:rsidR="00267633" w:rsidRPr="00267633" w:rsidRDefault="00267633" w:rsidP="00267633">
            <w:pPr>
              <w:spacing w:before="0" w:after="120" w:line="240" w:lineRule="auto"/>
              <w:rPr>
                <w:rFonts w:ascii="Times New Roman" w:eastAsia="Calibri" w:hAnsi="Times New Roman" w:cs="Times New Roman"/>
                <w:sz w:val="22"/>
                <w:szCs w:val="22"/>
                <w:lang w:val="en-GB" w:eastAsia="zh-CN"/>
              </w:rPr>
            </w:pPr>
          </w:p>
        </w:tc>
      </w:tr>
    </w:tbl>
    <w:p w:rsidR="00267633" w:rsidRPr="00267633" w:rsidRDefault="00267633" w:rsidP="00267633">
      <w:pPr>
        <w:widowControl w:val="0"/>
        <w:autoSpaceDE w:val="0"/>
        <w:autoSpaceDN w:val="0"/>
        <w:adjustRightInd w:val="0"/>
        <w:spacing w:before="0" w:after="0" w:line="240" w:lineRule="auto"/>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Para 51, 53</w:t>
      </w:r>
    </w:p>
    <w:p w:rsidR="00267633" w:rsidRPr="00267633" w:rsidRDefault="00267633" w:rsidP="00267633">
      <w:pPr>
        <w:widowControl w:val="0"/>
        <w:autoSpaceDE w:val="0"/>
        <w:autoSpaceDN w:val="0"/>
        <w:adjustRightInd w:val="0"/>
        <w:spacing w:before="0" w:after="0" w:line="240" w:lineRule="auto"/>
        <w:ind w:left="540"/>
        <w:divId w:val="2116439976"/>
        <w:rPr>
          <w:rFonts w:ascii="EANDO E+ Times Ten" w:eastAsia="SimSun" w:hAnsi="EANDO E+ Times Ten" w:cs="EANDO E+ Times Ten"/>
          <w:sz w:val="22"/>
          <w:szCs w:val="22"/>
          <w:lang w:val="en-US" w:eastAsia="zh-CN"/>
        </w:rPr>
      </w:pPr>
    </w:p>
    <w:p w:rsidR="00267633" w:rsidRPr="00267633" w:rsidRDefault="00267633" w:rsidP="00267633">
      <w:pPr>
        <w:widowControl w:val="0"/>
        <w:autoSpaceDE w:val="0"/>
        <w:autoSpaceDN w:val="0"/>
        <w:adjustRightInd w:val="0"/>
        <w:spacing w:before="0" w:after="0" w:line="240" w:lineRule="auto"/>
        <w:ind w:left="540"/>
        <w:jc w:val="center"/>
        <w:divId w:val="2116439976"/>
        <w:rPr>
          <w:rFonts w:ascii="EANDO E+ Times Ten" w:eastAsia="SimSun" w:hAnsi="EANDO E+ Times Ten" w:cs="EANDO E+ Times Ten"/>
          <w:b/>
          <w:sz w:val="22"/>
          <w:szCs w:val="22"/>
          <w:lang w:val="en-US" w:eastAsia="zh-CN"/>
        </w:rPr>
      </w:pPr>
      <w:r w:rsidRPr="00267633">
        <w:rPr>
          <w:rFonts w:ascii="EANDO E+ Times Ten" w:eastAsia="SimSun" w:hAnsi="EANDO E+ Times Ten" w:cs="EANDO E+ Times Ten"/>
          <w:b/>
          <w:sz w:val="22"/>
          <w:szCs w:val="22"/>
          <w:lang w:val="en-US" w:eastAsia="zh-CN"/>
        </w:rPr>
        <w:t>CONSENT TO ORIGINATING SUMMONS AND</w:t>
      </w:r>
    </w:p>
    <w:p w:rsidR="00267633" w:rsidRPr="00267633" w:rsidRDefault="00267633" w:rsidP="00267633">
      <w:pPr>
        <w:widowControl w:val="0"/>
        <w:autoSpaceDE w:val="0"/>
        <w:autoSpaceDN w:val="0"/>
        <w:adjustRightInd w:val="0"/>
        <w:spacing w:before="0" w:after="0" w:line="240" w:lineRule="auto"/>
        <w:ind w:firstLine="547"/>
        <w:jc w:val="center"/>
        <w:divId w:val="2116439976"/>
        <w:rPr>
          <w:rFonts w:ascii="EANDO E+ Times Ten" w:eastAsia="SimSun" w:hAnsi="EANDO E+ Times Ten" w:cs="EANDO E+ Times Ten"/>
          <w:b/>
          <w:sz w:val="22"/>
          <w:szCs w:val="22"/>
          <w:lang w:val="en-US" w:eastAsia="zh-CN"/>
        </w:rPr>
      </w:pPr>
      <w:r w:rsidRPr="00267633">
        <w:rPr>
          <w:rFonts w:ascii="EANDO E+ Times Ten" w:eastAsia="SimSun" w:hAnsi="EANDO E+ Times Ten" w:cs="EANDO E+ Times Ten"/>
          <w:b/>
          <w:sz w:val="22"/>
          <w:szCs w:val="22"/>
          <w:lang w:val="en-US" w:eastAsia="zh-CN"/>
        </w:rPr>
        <w:t>DISPENSATION OF SERVICE OF DOCUMENTS</w:t>
      </w:r>
    </w:p>
    <w:p w:rsidR="00267633" w:rsidRPr="00267633" w:rsidRDefault="00267633" w:rsidP="00267633">
      <w:pPr>
        <w:widowControl w:val="0"/>
        <w:autoSpaceDE w:val="0"/>
        <w:autoSpaceDN w:val="0"/>
        <w:adjustRightInd w:val="0"/>
        <w:spacing w:before="0" w:after="0" w:line="240" w:lineRule="atLeast"/>
        <w:jc w:val="center"/>
        <w:divId w:val="2116439976"/>
        <w:rPr>
          <w:rFonts w:ascii="EANDO E+ Times Ten" w:eastAsia="SimSun" w:hAnsi="EANDO E+ Times Ten" w:cs="EANDO E+ Times Ten"/>
          <w:b/>
          <w:sz w:val="22"/>
          <w:szCs w:val="22"/>
          <w:lang w:val="en-US" w:eastAsia="zh-CN"/>
        </w:rPr>
      </w:pPr>
    </w:p>
    <w:p w:rsidR="00267633" w:rsidRPr="00267633" w:rsidRDefault="00267633" w:rsidP="00267633">
      <w:pPr>
        <w:widowControl w:val="0"/>
        <w:autoSpaceDE w:val="0"/>
        <w:autoSpaceDN w:val="0"/>
        <w:adjustRightInd w:val="0"/>
        <w:spacing w:before="0" w:after="0" w:line="240" w:lineRule="atLeast"/>
        <w:jc w:val="center"/>
        <w:divId w:val="2116439976"/>
        <w:rPr>
          <w:rFonts w:ascii="EANDO E+ Times Ten" w:eastAsia="SimSun" w:hAnsi="EANDO E+ Times Ten" w:cs="EANDO E+ Times Ten"/>
          <w:sz w:val="22"/>
          <w:szCs w:val="22"/>
          <w:lang w:val="en-US" w:eastAsia="zh-CN"/>
        </w:rPr>
      </w:pPr>
    </w:p>
    <w:p w:rsidR="00267633" w:rsidRPr="00267633" w:rsidRDefault="00267633" w:rsidP="00267633">
      <w:pPr>
        <w:widowControl w:val="0"/>
        <w:autoSpaceDE w:val="0"/>
        <w:autoSpaceDN w:val="0"/>
        <w:adjustRightInd w:val="0"/>
        <w:spacing w:before="0" w:after="0" w:line="240" w:lineRule="atLeast"/>
        <w:jc w:val="center"/>
        <w:divId w:val="2116439976"/>
        <w:rPr>
          <w:rFonts w:ascii="EANDO E+ Times Ten" w:eastAsia="SimSun" w:hAnsi="EANDO E+ Times Ten" w:cs="EANDO E+ Times Ten"/>
          <w:sz w:val="22"/>
          <w:szCs w:val="22"/>
          <w:lang w:val="en-US" w:eastAsia="zh-CN"/>
        </w:rPr>
      </w:pPr>
      <w:r w:rsidRPr="00267633">
        <w:rPr>
          <w:rFonts w:ascii="EANDO E+ Times Ten" w:eastAsia="SimSun" w:hAnsi="EANDO E+ Times Ten" w:cs="EANDO E+ Times Ten"/>
          <w:sz w:val="22"/>
          <w:szCs w:val="22"/>
          <w:lang w:val="en-US" w:eastAsia="zh-CN"/>
        </w:rPr>
        <w:t>IN THE FAMILY JUSTICE COURTS OF</w:t>
      </w:r>
      <w:r w:rsidRPr="00267633">
        <w:rPr>
          <w:rFonts w:ascii="EANDO E+ Times Ten" w:eastAsia="SimSun" w:hAnsi="EANDO E+ Times Ten" w:cs="EANDO E+ Times Ten"/>
          <w:sz w:val="22"/>
          <w:szCs w:val="22"/>
          <w:lang w:val="en-US" w:eastAsia="zh-CN"/>
        </w:rPr>
        <w:br/>
        <w:t>THE REPUBLIC OF SINGAPORE</w:t>
      </w:r>
      <w:r w:rsidRPr="00267633">
        <w:rPr>
          <w:rFonts w:ascii="EANDO E+ Times Ten" w:eastAsia="SimSun" w:hAnsi="EANDO E+ Times Ten" w:cs="EANDO E+ Times Ten"/>
          <w:sz w:val="22"/>
          <w:szCs w:val="22"/>
          <w:lang w:val="en-US" w:eastAsia="zh-CN"/>
        </w:rPr>
        <w:br/>
      </w:r>
    </w:p>
    <w:p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p>
    <w:p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sz w:val="22"/>
          <w:szCs w:val="22"/>
          <w:lang w:val="en-US" w:eastAsia="zh-CN"/>
        </w:rPr>
        <w:t>OSM No.</w:t>
      </w:r>
      <w:r w:rsidRPr="00267633">
        <w:rPr>
          <w:rFonts w:ascii="Times New Roman" w:eastAsia="Calibri" w:hAnsi="Times New Roman" w:cs="Times New Roman"/>
          <w:sz w:val="22"/>
          <w:szCs w:val="22"/>
          <w:lang w:val="en-US" w:eastAsia="zh-CN"/>
        </w:rPr>
        <w:tab/>
        <w:t>)</w:t>
      </w:r>
    </w:p>
    <w:p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sz w:val="22"/>
          <w:szCs w:val="22"/>
          <w:lang w:val="en-US" w:eastAsia="zh-CN"/>
        </w:rPr>
        <w:t xml:space="preserve">of 20  </w:t>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t>)</w:t>
      </w:r>
    </w:p>
    <w:p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sz w:val="22"/>
          <w:szCs w:val="22"/>
          <w:lang w:val="en-US" w:eastAsia="zh-CN"/>
        </w:rPr>
        <w:t xml:space="preserve">(Seal) </w:t>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t>)</w:t>
      </w:r>
    </w:p>
    <w:p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en-GB"/>
        </w:rPr>
      </w:pPr>
    </w:p>
    <w:p w:rsidR="00267633" w:rsidRPr="00267633" w:rsidRDefault="00267633" w:rsidP="00267633">
      <w:pPr>
        <w:spacing w:before="0" w:after="0" w:line="240" w:lineRule="auto"/>
        <w:ind w:left="3600"/>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 xml:space="preserve">In the Matter of Section [section no] of the Mental Capacity Act (Cap177A) </w:t>
      </w:r>
    </w:p>
    <w:p w:rsidR="00267633" w:rsidRPr="00267633" w:rsidRDefault="00267633" w:rsidP="00267633">
      <w:pPr>
        <w:spacing w:before="0" w:after="0" w:line="240" w:lineRule="auto"/>
        <w:ind w:left="4320"/>
        <w:jc w:val="both"/>
        <w:divId w:val="2116439976"/>
        <w:rPr>
          <w:rFonts w:ascii="Times New Roman" w:eastAsia="Calibri" w:hAnsi="Times New Roman" w:cs="Times New Roman"/>
          <w:snapToGrid w:val="0"/>
          <w:sz w:val="22"/>
          <w:szCs w:val="22"/>
          <w:lang w:val="en-US" w:eastAsia="zh-CN"/>
        </w:rPr>
      </w:pPr>
    </w:p>
    <w:p w:rsidR="00267633" w:rsidRPr="00267633" w:rsidRDefault="00267633" w:rsidP="00267633">
      <w:pPr>
        <w:spacing w:before="0" w:after="0" w:line="240" w:lineRule="auto"/>
        <w:ind w:left="1440"/>
        <w:jc w:val="both"/>
        <w:outlineLvl w:val="0"/>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t>And</w:t>
      </w:r>
    </w:p>
    <w:p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rsidR="00267633" w:rsidRPr="00267633" w:rsidRDefault="00267633" w:rsidP="00267633">
      <w:pPr>
        <w:spacing w:before="0" w:after="0" w:line="240" w:lineRule="auto"/>
        <w:ind w:left="3600"/>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In the Matter of [</w:t>
      </w:r>
      <w:r w:rsidRPr="00267633">
        <w:rPr>
          <w:rFonts w:ascii="Times New Roman" w:eastAsia="Calibri" w:hAnsi="Times New Roman" w:cs="Times New Roman"/>
          <w:i/>
          <w:snapToGrid w:val="0"/>
          <w:sz w:val="22"/>
          <w:szCs w:val="22"/>
          <w:lang w:val="en-US" w:eastAsia="zh-CN"/>
        </w:rPr>
        <w:t>name of person alleged to lack capacity</w:t>
      </w:r>
      <w:r w:rsidRPr="00267633">
        <w:rPr>
          <w:rFonts w:ascii="Times New Roman" w:eastAsia="Calibri" w:hAnsi="Times New Roman" w:cs="Times New Roman"/>
          <w:snapToGrid w:val="0"/>
          <w:sz w:val="22"/>
          <w:szCs w:val="22"/>
          <w:lang w:val="en-US" w:eastAsia="zh-CN"/>
        </w:rPr>
        <w:t>](ID No.:</w:t>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t>), a person alleged to lack capacity (“P”)</w:t>
      </w:r>
    </w:p>
    <w:p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rsidR="00267633" w:rsidRPr="00267633" w:rsidRDefault="00267633" w:rsidP="00267633">
      <w:pPr>
        <w:spacing w:before="0" w:after="0" w:line="240" w:lineRule="auto"/>
        <w:ind w:left="4320"/>
        <w:jc w:val="both"/>
        <w:outlineLvl w:val="0"/>
        <w:divId w:val="2116439976"/>
        <w:rPr>
          <w:rFonts w:ascii="Times New Roman" w:eastAsia="Calibri" w:hAnsi="Times New Roman" w:cs="Times New Roman"/>
          <w:snapToGrid w:val="0"/>
          <w:sz w:val="22"/>
          <w:szCs w:val="22"/>
          <w:lang w:val="en-US" w:eastAsia="zh-CN"/>
        </w:rPr>
      </w:pPr>
    </w:p>
    <w:p w:rsidR="00267633" w:rsidRPr="00267633" w:rsidRDefault="00267633" w:rsidP="00267633">
      <w:pPr>
        <w:spacing w:before="0" w:after="0" w:line="240" w:lineRule="auto"/>
        <w:ind w:left="4320" w:firstLine="720"/>
        <w:jc w:val="both"/>
        <w:outlineLvl w:val="0"/>
        <w:divId w:val="2116439976"/>
        <w:rPr>
          <w:rFonts w:ascii="Times New Roman" w:eastAsia="Calibri" w:hAnsi="Times New Roman" w:cs="Times New Roman"/>
          <w:snapToGrid w:val="0"/>
          <w:sz w:val="22"/>
          <w:szCs w:val="22"/>
          <w:vertAlign w:val="superscript"/>
          <w:lang w:val="en-US" w:eastAsia="zh-CN"/>
        </w:rPr>
      </w:pPr>
      <w:r w:rsidRPr="00267633">
        <w:rPr>
          <w:rFonts w:ascii="Times New Roman" w:eastAsia="Calibri" w:hAnsi="Times New Roman" w:cs="Times New Roman"/>
          <w:snapToGrid w:val="0"/>
          <w:sz w:val="22"/>
          <w:szCs w:val="22"/>
          <w:lang w:val="en-US" w:eastAsia="zh-CN"/>
        </w:rPr>
        <w:t>Between</w:t>
      </w:r>
    </w:p>
    <w:p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t>(Name and ID No.:</w:t>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t>)         … Plaintiff</w:t>
      </w:r>
      <w:r w:rsidRPr="00267633">
        <w:rPr>
          <w:rFonts w:ascii="Times New Roman" w:eastAsia="Calibri" w:hAnsi="Times New Roman" w:cs="Times New Roman"/>
          <w:snapToGrid w:val="0"/>
          <w:sz w:val="22"/>
          <w:szCs w:val="22"/>
          <w:vertAlign w:val="superscript"/>
          <w:lang w:val="en-US" w:eastAsia="zh-CN"/>
        </w:rPr>
        <w:t>+</w:t>
      </w:r>
      <w:r w:rsidRPr="00267633">
        <w:rPr>
          <w:rFonts w:ascii="Times New Roman" w:eastAsia="Calibri" w:hAnsi="Times New Roman" w:cs="Times New Roman"/>
          <w:sz w:val="22"/>
          <w:szCs w:val="22"/>
          <w:lang w:val="en-US" w:eastAsia="zh-CN"/>
        </w:rPr>
        <w:t xml:space="preserve"> </w:t>
      </w:r>
      <w:r w:rsidRPr="00267633">
        <w:rPr>
          <w:rFonts w:ascii="Times New Roman" w:eastAsia="Calibri" w:hAnsi="Times New Roman" w:cs="Times New Roman"/>
          <w:snapToGrid w:val="0"/>
          <w:sz w:val="22"/>
          <w:szCs w:val="22"/>
          <w:lang w:val="en-US" w:eastAsia="zh-CN"/>
        </w:rPr>
        <w:t xml:space="preserve"> </w:t>
      </w:r>
    </w:p>
    <w:p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rsidR="00267633" w:rsidRPr="00267633" w:rsidRDefault="00267633" w:rsidP="00267633">
      <w:pPr>
        <w:spacing w:before="0" w:after="0" w:line="240" w:lineRule="auto"/>
        <w:ind w:left="4320" w:firstLine="720"/>
        <w:jc w:val="both"/>
        <w:outlineLvl w:val="0"/>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And</w:t>
      </w:r>
      <w:r w:rsidRPr="00267633">
        <w:rPr>
          <w:rFonts w:ascii="Times New Roman" w:eastAsia="Calibri" w:hAnsi="Times New Roman" w:cs="Times New Roman"/>
          <w:snapToGrid w:val="0"/>
          <w:sz w:val="22"/>
          <w:szCs w:val="22"/>
          <w:lang w:val="en-US" w:eastAsia="zh-CN"/>
        </w:rPr>
        <w:tab/>
      </w:r>
    </w:p>
    <w:p w:rsidR="00267633" w:rsidRPr="00267633" w:rsidRDefault="00267633" w:rsidP="00267633">
      <w:pPr>
        <w:spacing w:before="0" w:after="0" w:line="240" w:lineRule="auto"/>
        <w:ind w:left="1440"/>
        <w:jc w:val="both"/>
        <w:divId w:val="2116439976"/>
        <w:rPr>
          <w:rFonts w:ascii="Times New Roman" w:eastAsia="Calibri" w:hAnsi="Times New Roman" w:cs="Times New Roman"/>
          <w:snapToGrid w:val="0"/>
          <w:sz w:val="22"/>
          <w:szCs w:val="22"/>
          <w:lang w:val="en-US" w:eastAsia="zh-CN"/>
        </w:rPr>
      </w:pPr>
    </w:p>
    <w:p w:rsidR="00267633" w:rsidRPr="00267633" w:rsidRDefault="00267633" w:rsidP="00267633">
      <w:pPr>
        <w:spacing w:before="0" w:after="0" w:line="240" w:lineRule="auto"/>
        <w:ind w:right="29"/>
        <w:divId w:val="2116439976"/>
        <w:rPr>
          <w:rFonts w:ascii="Times New Roman" w:eastAsia="Calibri" w:hAnsi="Times New Roman" w:cs="Times New Roman"/>
          <w:sz w:val="22"/>
          <w:szCs w:val="22"/>
          <w:lang w:val="en-US" w:eastAsia="zh-CN"/>
        </w:rPr>
      </w:pPr>
    </w:p>
    <w:p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t>(Name and ID No.:</w:t>
      </w:r>
      <w:r w:rsidRPr="00267633">
        <w:rPr>
          <w:rFonts w:ascii="Times New Roman" w:eastAsia="Calibri" w:hAnsi="Times New Roman" w:cs="Times New Roman"/>
          <w:sz w:val="22"/>
          <w:szCs w:val="22"/>
          <w:lang w:val="en-US" w:eastAsia="zh-CN"/>
        </w:rPr>
        <w:tab/>
      </w:r>
      <w:r w:rsidRPr="00267633">
        <w:rPr>
          <w:rFonts w:ascii="Times New Roman" w:eastAsia="Calibri" w:hAnsi="Times New Roman" w:cs="Times New Roman"/>
          <w:sz w:val="22"/>
          <w:szCs w:val="22"/>
          <w:lang w:val="en-US" w:eastAsia="zh-CN"/>
        </w:rPr>
        <w:tab/>
        <w:t xml:space="preserve">)     … Defendant </w:t>
      </w:r>
    </w:p>
    <w:p w:rsidR="00267633" w:rsidRPr="00267633" w:rsidRDefault="00267633" w:rsidP="00267633">
      <w:pPr>
        <w:spacing w:before="0" w:after="0" w:line="240" w:lineRule="auto"/>
        <w:ind w:left="720" w:firstLine="720"/>
        <w:jc w:val="both"/>
        <w:divId w:val="2116439976"/>
        <w:rPr>
          <w:rFonts w:ascii="Times New Roman" w:eastAsia="Calibri" w:hAnsi="Times New Roman" w:cs="Times New Roman"/>
          <w:snapToGrid w:val="0"/>
          <w:sz w:val="22"/>
          <w:szCs w:val="22"/>
          <w:lang w:val="en-US" w:eastAsia="zh-CN"/>
        </w:rPr>
      </w:pPr>
    </w:p>
    <w:p w:rsidR="00267633" w:rsidRPr="00267633" w:rsidRDefault="00267633" w:rsidP="00267633">
      <w:pPr>
        <w:keepNext/>
        <w:keepLines/>
        <w:suppressAutoHyphens/>
        <w:spacing w:before="240" w:after="120" w:line="240" w:lineRule="auto"/>
        <w:jc w:val="center"/>
        <w:divId w:val="2116439976"/>
        <w:rPr>
          <w:rFonts w:ascii="Times New Roman" w:eastAsia="Calibri" w:hAnsi="Times New Roman" w:cs="Times New Roman"/>
          <w:caps/>
          <w:sz w:val="22"/>
          <w:szCs w:val="22"/>
          <w:lang w:val="en-US" w:eastAsia="en-GB"/>
        </w:rPr>
      </w:pPr>
      <w:r w:rsidRPr="00267633">
        <w:rPr>
          <w:rFonts w:ascii="Times New Roman" w:eastAsia="Calibri" w:hAnsi="Times New Roman" w:cs="Times New Roman"/>
          <w:caps/>
          <w:sz w:val="22"/>
          <w:szCs w:val="22"/>
          <w:lang w:val="en-US" w:eastAsia="en-GB"/>
        </w:rPr>
        <w:t xml:space="preserve">CONSENT </w:t>
      </w:r>
    </w:p>
    <w:p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en-GB"/>
        </w:rPr>
      </w:pPr>
    </w:p>
    <w:p w:rsidR="00267633" w:rsidRPr="00267633" w:rsidRDefault="00267633" w:rsidP="00267633">
      <w:pPr>
        <w:widowControl w:val="0"/>
        <w:autoSpaceDE w:val="0"/>
        <w:autoSpaceDN w:val="0"/>
        <w:adjustRightInd w:val="0"/>
        <w:spacing w:before="0" w:after="235" w:line="240" w:lineRule="atLeast"/>
        <w:ind w:right="514"/>
        <w:jc w:val="both"/>
        <w:divId w:val="2116439976"/>
        <w:rPr>
          <w:rFonts w:ascii="Times New Roman" w:eastAsia="SimSun" w:hAnsi="Times New Roman" w:cs="Times New Roman"/>
          <w:sz w:val="22"/>
          <w:szCs w:val="22"/>
          <w:lang w:val="en-US" w:eastAsia="zh-CN"/>
        </w:rPr>
      </w:pPr>
      <w:r w:rsidRPr="00267633">
        <w:rPr>
          <w:rFonts w:ascii="Times New Roman" w:eastAsia="SimSun" w:hAnsi="Times New Roman" w:cs="Times New Roman"/>
          <w:sz w:val="22"/>
          <w:szCs w:val="22"/>
          <w:lang w:val="en-US" w:eastAsia="zh-CN"/>
        </w:rPr>
        <w:t>I [</w:t>
      </w:r>
      <w:r w:rsidRPr="00267633">
        <w:rPr>
          <w:rFonts w:ascii="Times New Roman" w:eastAsia="SimSun" w:hAnsi="Times New Roman" w:cs="Times New Roman"/>
          <w:i/>
          <w:sz w:val="22"/>
          <w:szCs w:val="22"/>
          <w:lang w:val="en-US" w:eastAsia="zh-CN"/>
        </w:rPr>
        <w:t>name and ID number of relevant person</w:t>
      </w:r>
      <w:r w:rsidRPr="00267633">
        <w:rPr>
          <w:rFonts w:ascii="Times New Roman" w:eastAsia="SimSun" w:hAnsi="Times New Roman" w:cs="Times New Roman"/>
          <w:sz w:val="22"/>
          <w:szCs w:val="22"/>
          <w:lang w:val="en-US" w:eastAsia="zh-CN"/>
        </w:rPr>
        <w:t>]</w:t>
      </w:r>
      <w:r w:rsidRPr="00267633">
        <w:rPr>
          <w:rFonts w:ascii="Times New Roman" w:eastAsia="SimSun" w:hAnsi="Times New Roman" w:cs="Times New Roman"/>
          <w:i/>
          <w:sz w:val="22"/>
          <w:szCs w:val="22"/>
          <w:lang w:val="en-US" w:eastAsia="zh-CN"/>
        </w:rPr>
        <w:t>,</w:t>
      </w:r>
      <w:r w:rsidRPr="00267633">
        <w:rPr>
          <w:rFonts w:ascii="Times New Roman" w:eastAsia="SimSun" w:hAnsi="Times New Roman" w:cs="Times New Roman"/>
          <w:sz w:val="22"/>
          <w:szCs w:val="22"/>
          <w:lang w:val="en-US" w:eastAsia="zh-CN"/>
        </w:rPr>
        <w:t xml:space="preserve"> of [</w:t>
      </w:r>
      <w:r w:rsidRPr="00267633">
        <w:rPr>
          <w:rFonts w:ascii="Times New Roman" w:eastAsia="SimSun" w:hAnsi="Times New Roman" w:cs="Times New Roman"/>
          <w:i/>
          <w:sz w:val="22"/>
          <w:szCs w:val="22"/>
          <w:lang w:val="en-US" w:eastAsia="zh-CN"/>
        </w:rPr>
        <w:t>state address</w:t>
      </w:r>
      <w:r w:rsidRPr="00267633">
        <w:rPr>
          <w:rFonts w:ascii="Times New Roman" w:eastAsia="SimSun" w:hAnsi="Times New Roman" w:cs="Times New Roman"/>
          <w:sz w:val="22"/>
          <w:szCs w:val="22"/>
          <w:lang w:val="en-US" w:eastAsia="zh-CN"/>
        </w:rPr>
        <w:t>] being the [</w:t>
      </w:r>
      <w:r w:rsidRPr="00267633">
        <w:rPr>
          <w:rFonts w:ascii="Times New Roman" w:eastAsia="SimSun" w:hAnsi="Times New Roman" w:cs="Times New Roman"/>
          <w:i/>
          <w:sz w:val="22"/>
          <w:szCs w:val="22"/>
          <w:lang w:val="en-US" w:eastAsia="zh-CN"/>
        </w:rPr>
        <w:t>state nature of relationship with P</w:t>
      </w:r>
      <w:r w:rsidRPr="00267633">
        <w:rPr>
          <w:rFonts w:ascii="Times New Roman" w:eastAsia="SimSun" w:hAnsi="Times New Roman" w:cs="Times New Roman"/>
          <w:sz w:val="22"/>
          <w:szCs w:val="22"/>
          <w:lang w:val="en-US" w:eastAsia="zh-CN"/>
        </w:rPr>
        <w:t>] of P state as follows:</w:t>
      </w:r>
    </w:p>
    <w:p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r w:rsidRPr="00267633">
        <w:rPr>
          <w:rFonts w:ascii="Times New Roman" w:eastAsia="Calibri" w:hAnsi="Times New Roman" w:cs="Times New Roman"/>
          <w:color w:val="000000"/>
          <w:sz w:val="22"/>
          <w:szCs w:val="22"/>
          <w:lang w:val="en-US" w:eastAsia="zh-CN"/>
        </w:rPr>
        <w:t>OR</w:t>
      </w:r>
    </w:p>
    <w:p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p>
    <w:p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r w:rsidRPr="00267633">
        <w:rPr>
          <w:rFonts w:ascii="Times New Roman" w:eastAsia="Calibri" w:hAnsi="Times New Roman" w:cs="Times New Roman"/>
          <w:color w:val="000000"/>
          <w:sz w:val="22"/>
          <w:szCs w:val="22"/>
          <w:lang w:val="en-US" w:eastAsia="zh-CN"/>
        </w:rPr>
        <w:t>We, as the relevant persons whose details are listed in the table below, state as follows:</w:t>
      </w:r>
    </w:p>
    <w:p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980"/>
        <w:gridCol w:w="2160"/>
        <w:gridCol w:w="3060"/>
      </w:tblGrid>
      <w:tr w:rsidR="00267633" w:rsidRPr="00267633" w:rsidTr="00267633">
        <w:trPr>
          <w:divId w:val="2116439976"/>
        </w:trPr>
        <w:tc>
          <w:tcPr>
            <w:tcW w:w="1908" w:type="dxa"/>
          </w:tcPr>
          <w:p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r w:rsidRPr="00267633">
              <w:rPr>
                <w:rFonts w:ascii="Times New Roman" w:eastAsia="SimSun" w:hAnsi="Times New Roman" w:cs="Times New Roman"/>
                <w:color w:val="000000"/>
                <w:sz w:val="22"/>
                <w:szCs w:val="22"/>
                <w:lang w:val="en-US" w:eastAsia="en-GB"/>
              </w:rPr>
              <w:t>Name</w:t>
            </w:r>
          </w:p>
        </w:tc>
        <w:tc>
          <w:tcPr>
            <w:tcW w:w="1980" w:type="dxa"/>
          </w:tcPr>
          <w:p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r w:rsidRPr="00267633">
              <w:rPr>
                <w:rFonts w:ascii="Times New Roman" w:eastAsia="SimSun" w:hAnsi="Times New Roman" w:cs="Times New Roman"/>
                <w:color w:val="000000"/>
                <w:sz w:val="22"/>
                <w:szCs w:val="22"/>
                <w:lang w:val="en-US" w:eastAsia="en-GB"/>
              </w:rPr>
              <w:t>ID No.</w:t>
            </w:r>
          </w:p>
        </w:tc>
        <w:tc>
          <w:tcPr>
            <w:tcW w:w="2160" w:type="dxa"/>
          </w:tcPr>
          <w:p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r w:rsidRPr="00267633">
              <w:rPr>
                <w:rFonts w:ascii="Times New Roman" w:eastAsia="SimSun" w:hAnsi="Times New Roman" w:cs="Times New Roman"/>
                <w:color w:val="000000"/>
                <w:sz w:val="22"/>
                <w:szCs w:val="22"/>
                <w:lang w:val="en-US" w:eastAsia="en-GB"/>
              </w:rPr>
              <w:t>Address</w:t>
            </w:r>
          </w:p>
        </w:tc>
        <w:tc>
          <w:tcPr>
            <w:tcW w:w="3060" w:type="dxa"/>
          </w:tcPr>
          <w:p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r w:rsidRPr="00267633">
              <w:rPr>
                <w:rFonts w:ascii="Times New Roman" w:eastAsia="SimSun" w:hAnsi="Times New Roman" w:cs="Times New Roman"/>
                <w:color w:val="000000"/>
                <w:sz w:val="22"/>
                <w:szCs w:val="22"/>
                <w:lang w:val="en-US" w:eastAsia="en-GB"/>
              </w:rPr>
              <w:t>Nature of relationship to P</w:t>
            </w:r>
          </w:p>
        </w:tc>
      </w:tr>
      <w:tr w:rsidR="00267633" w:rsidRPr="00267633" w:rsidTr="00267633">
        <w:trPr>
          <w:divId w:val="2116439976"/>
        </w:trPr>
        <w:tc>
          <w:tcPr>
            <w:tcW w:w="1908" w:type="dxa"/>
          </w:tcPr>
          <w:p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1980" w:type="dxa"/>
          </w:tcPr>
          <w:p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2160" w:type="dxa"/>
          </w:tcPr>
          <w:p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3060" w:type="dxa"/>
          </w:tcPr>
          <w:p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r>
      <w:tr w:rsidR="00267633" w:rsidRPr="00267633" w:rsidTr="00267633">
        <w:trPr>
          <w:divId w:val="2116439976"/>
        </w:trPr>
        <w:tc>
          <w:tcPr>
            <w:tcW w:w="1908" w:type="dxa"/>
          </w:tcPr>
          <w:p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1980" w:type="dxa"/>
          </w:tcPr>
          <w:p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2160" w:type="dxa"/>
          </w:tcPr>
          <w:p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3060" w:type="dxa"/>
          </w:tcPr>
          <w:p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r>
      <w:tr w:rsidR="00267633" w:rsidRPr="00267633" w:rsidTr="00267633">
        <w:trPr>
          <w:divId w:val="2116439976"/>
        </w:trPr>
        <w:tc>
          <w:tcPr>
            <w:tcW w:w="1908" w:type="dxa"/>
          </w:tcPr>
          <w:p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1980" w:type="dxa"/>
          </w:tcPr>
          <w:p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2160" w:type="dxa"/>
          </w:tcPr>
          <w:p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c>
          <w:tcPr>
            <w:tcW w:w="3060" w:type="dxa"/>
          </w:tcPr>
          <w:p w:rsidR="00267633" w:rsidRPr="00267633" w:rsidRDefault="00267633" w:rsidP="00267633">
            <w:pPr>
              <w:tabs>
                <w:tab w:val="num" w:pos="2160"/>
              </w:tabs>
              <w:autoSpaceDE w:val="0"/>
              <w:autoSpaceDN w:val="0"/>
              <w:adjustRightInd w:val="0"/>
              <w:spacing w:before="0" w:after="0" w:line="240" w:lineRule="auto"/>
              <w:rPr>
                <w:rFonts w:ascii="Times New Roman" w:eastAsia="SimSun" w:hAnsi="Times New Roman" w:cs="Times New Roman"/>
                <w:color w:val="000000"/>
                <w:sz w:val="22"/>
                <w:szCs w:val="22"/>
                <w:lang w:val="en-US" w:eastAsia="en-GB"/>
              </w:rPr>
            </w:pPr>
          </w:p>
        </w:tc>
      </w:tr>
    </w:tbl>
    <w:p w:rsidR="00267633" w:rsidRPr="00267633" w:rsidRDefault="00267633" w:rsidP="00267633">
      <w:pPr>
        <w:autoSpaceDE w:val="0"/>
        <w:autoSpaceDN w:val="0"/>
        <w:adjustRightInd w:val="0"/>
        <w:spacing w:before="0" w:after="0" w:line="240" w:lineRule="auto"/>
        <w:divId w:val="2116439976"/>
        <w:rPr>
          <w:rFonts w:ascii="Times New Roman" w:eastAsia="Calibri" w:hAnsi="Times New Roman" w:cs="Times New Roman"/>
          <w:color w:val="000000"/>
          <w:sz w:val="22"/>
          <w:szCs w:val="22"/>
          <w:lang w:val="en-US" w:eastAsia="zh-CN"/>
        </w:rPr>
      </w:pPr>
    </w:p>
    <w:p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eastAsia="zh-CN"/>
        </w:rPr>
      </w:pPr>
    </w:p>
    <w:p w:rsidR="00267633" w:rsidRPr="00267633" w:rsidRDefault="00267633" w:rsidP="00267633">
      <w:pPr>
        <w:widowControl w:val="0"/>
        <w:autoSpaceDE w:val="0"/>
        <w:autoSpaceDN w:val="0"/>
        <w:adjustRightInd w:val="0"/>
        <w:spacing w:before="0" w:after="235" w:line="240" w:lineRule="atLeast"/>
        <w:ind w:left="720" w:right="514" w:hanging="720"/>
        <w:jc w:val="both"/>
        <w:divId w:val="2116439976"/>
        <w:rPr>
          <w:rFonts w:ascii="Times New Roman" w:eastAsia="SimSun" w:hAnsi="Times New Roman" w:cs="Times New Roman"/>
          <w:lang w:val="en-US" w:eastAsia="zh-CN"/>
        </w:rPr>
      </w:pPr>
      <w:r w:rsidRPr="00267633">
        <w:rPr>
          <w:rFonts w:ascii="Times New Roman" w:eastAsia="SimSun" w:hAnsi="Times New Roman" w:cs="Times New Roman"/>
          <w:lang w:val="en-US" w:eastAsia="zh-CN"/>
        </w:rPr>
        <w:t>1.</w:t>
      </w:r>
      <w:r w:rsidRPr="00267633">
        <w:rPr>
          <w:rFonts w:ascii="Times New Roman" w:eastAsia="SimSun" w:hAnsi="Times New Roman" w:cs="Times New Roman"/>
          <w:lang w:val="en-US" w:eastAsia="zh-CN"/>
        </w:rPr>
        <w:tab/>
        <w:t xml:space="preserve">I/We* understand the nature of the order which is applied for in these proceedings.  </w:t>
      </w:r>
    </w:p>
    <w:p w:rsidR="00267633" w:rsidRPr="00267633" w:rsidRDefault="00267633" w:rsidP="00267633">
      <w:pPr>
        <w:widowControl w:val="0"/>
        <w:autoSpaceDE w:val="0"/>
        <w:autoSpaceDN w:val="0"/>
        <w:adjustRightInd w:val="0"/>
        <w:spacing w:before="0" w:after="235" w:line="240" w:lineRule="atLeast"/>
        <w:ind w:left="720" w:right="514" w:hanging="720"/>
        <w:jc w:val="both"/>
        <w:divId w:val="2116439976"/>
        <w:rPr>
          <w:rFonts w:ascii="Times New Roman" w:eastAsia="SimSun" w:hAnsi="Times New Roman" w:cs="Times New Roman"/>
          <w:lang w:val="en-US" w:eastAsia="zh-CN"/>
        </w:rPr>
      </w:pPr>
      <w:r w:rsidRPr="00267633">
        <w:rPr>
          <w:rFonts w:ascii="Times New Roman" w:eastAsia="SimSun" w:hAnsi="Times New Roman" w:cs="Times New Roman"/>
          <w:lang w:val="en-US" w:eastAsia="zh-CN"/>
        </w:rPr>
        <w:t>2.</w:t>
      </w:r>
      <w:r w:rsidRPr="00267633">
        <w:rPr>
          <w:rFonts w:ascii="Times New Roman" w:eastAsia="SimSun" w:hAnsi="Times New Roman" w:cs="Times New Roman"/>
          <w:lang w:val="en-US" w:eastAsia="zh-CN"/>
        </w:rPr>
        <w:tab/>
      </w:r>
      <w:r w:rsidRPr="00267633">
        <w:rPr>
          <w:rFonts w:ascii="EANDO E+ Times Ten" w:eastAsia="SimSun" w:hAnsi="EANDO E+ Times Ten" w:cs="EANDO E+ Times Ten"/>
          <w:lang w:val="en-US" w:eastAsia="zh-CN"/>
        </w:rPr>
        <w:t xml:space="preserve">I/We* have read and understood all the contents of the Originating Summons and the supporting affidavits and I/we* consent to the Originating Summons filed in </w:t>
      </w:r>
      <w:r w:rsidRPr="00267633">
        <w:rPr>
          <w:rFonts w:ascii="EANDO E+ Times Ten" w:eastAsia="SimSun" w:hAnsi="EANDO E+ Times Ten" w:cs="EANDO E+ Times Ten"/>
          <w:lang w:val="en-US" w:eastAsia="zh-CN"/>
        </w:rPr>
        <w:lastRenderedPageBreak/>
        <w:t>these proceedings.</w:t>
      </w:r>
    </w:p>
    <w:p w:rsidR="00267633" w:rsidRPr="00267633" w:rsidRDefault="00267633" w:rsidP="00267633">
      <w:pPr>
        <w:widowControl w:val="0"/>
        <w:autoSpaceDE w:val="0"/>
        <w:autoSpaceDN w:val="0"/>
        <w:adjustRightInd w:val="0"/>
        <w:spacing w:before="0" w:after="235" w:line="240" w:lineRule="atLeast"/>
        <w:ind w:left="720" w:right="514"/>
        <w:jc w:val="both"/>
        <w:divId w:val="2116439976"/>
        <w:rPr>
          <w:rFonts w:ascii="Times New Roman" w:eastAsia="SimSun" w:hAnsi="Times New Roman" w:cs="Times New Roman"/>
          <w:lang w:val="en-US" w:eastAsia="zh-CN"/>
        </w:rPr>
      </w:pPr>
      <w:r w:rsidRPr="00267633">
        <w:rPr>
          <w:rFonts w:ascii="Times New Roman" w:eastAsia="SimSun" w:hAnsi="Times New Roman" w:cs="Times New Roman"/>
          <w:lang w:val="en-US" w:eastAsia="zh-CN"/>
        </w:rPr>
        <w:t>[</w:t>
      </w:r>
      <w:r w:rsidRPr="00267633">
        <w:rPr>
          <w:rFonts w:ascii="Times New Roman" w:eastAsia="SimSun" w:hAnsi="Times New Roman" w:cs="Times New Roman"/>
          <w:i/>
          <w:lang w:val="en-US" w:eastAsia="zh-CN"/>
        </w:rPr>
        <w:t>If the relevant person(s) is/are only consenting to a part of the Originating summons, to state the prayers in the Originating Summons which the relevant person(s) is/are consenting to.</w:t>
      </w:r>
      <w:r w:rsidRPr="00267633">
        <w:rPr>
          <w:rFonts w:ascii="Times New Roman" w:eastAsia="SimSun" w:hAnsi="Times New Roman" w:cs="Times New Roman"/>
          <w:lang w:val="en-US" w:eastAsia="zh-CN"/>
        </w:rPr>
        <w:t>]</w:t>
      </w:r>
    </w:p>
    <w:p w:rsidR="00267633" w:rsidRPr="00267633" w:rsidRDefault="00267633" w:rsidP="00267633">
      <w:pPr>
        <w:autoSpaceDE w:val="0"/>
        <w:autoSpaceDN w:val="0"/>
        <w:adjustRightInd w:val="0"/>
        <w:spacing w:before="0" w:after="0" w:line="240" w:lineRule="auto"/>
        <w:ind w:left="720" w:right="514" w:hanging="720"/>
        <w:jc w:val="both"/>
        <w:divId w:val="2116439976"/>
        <w:rPr>
          <w:rFonts w:ascii="Times New Roman" w:eastAsia="Calibri" w:hAnsi="Times New Roman" w:cs="Times New Roman"/>
          <w:color w:val="000000"/>
          <w:sz w:val="22"/>
          <w:szCs w:val="22"/>
          <w:lang w:val="en-US" w:eastAsia="en-GB"/>
        </w:rPr>
      </w:pPr>
    </w:p>
    <w:p w:rsidR="00267633" w:rsidRPr="00267633" w:rsidRDefault="00267633" w:rsidP="00267633">
      <w:pPr>
        <w:autoSpaceDE w:val="0"/>
        <w:autoSpaceDN w:val="0"/>
        <w:adjustRightInd w:val="0"/>
        <w:spacing w:before="0" w:after="0" w:line="240" w:lineRule="auto"/>
        <w:ind w:left="720" w:right="514" w:hanging="720"/>
        <w:jc w:val="both"/>
        <w:divId w:val="2116439976"/>
        <w:rPr>
          <w:rFonts w:ascii="Times New Roman" w:eastAsia="Calibri" w:hAnsi="Times New Roman" w:cs="Times New Roman"/>
          <w:sz w:val="22"/>
          <w:szCs w:val="22"/>
          <w:lang w:val="en-US" w:eastAsia="en-GB"/>
        </w:rPr>
      </w:pPr>
      <w:r w:rsidRPr="00267633">
        <w:rPr>
          <w:rFonts w:ascii="Times New Roman" w:eastAsia="Calibri" w:hAnsi="Times New Roman" w:cs="Times New Roman"/>
          <w:color w:val="000000"/>
          <w:sz w:val="22"/>
          <w:szCs w:val="22"/>
          <w:lang w:val="en-US" w:eastAsia="en-GB"/>
        </w:rPr>
        <w:t>3.</w:t>
      </w:r>
      <w:r w:rsidRPr="00267633">
        <w:rPr>
          <w:rFonts w:ascii="Times New Roman" w:eastAsia="Calibri" w:hAnsi="Times New Roman" w:cs="Times New Roman"/>
          <w:color w:val="000000"/>
          <w:sz w:val="22"/>
          <w:szCs w:val="22"/>
          <w:lang w:val="en-US" w:eastAsia="en-GB"/>
        </w:rPr>
        <w:tab/>
        <w:t xml:space="preserve">I/We* consent to </w:t>
      </w:r>
      <w:r w:rsidRPr="00267633">
        <w:rPr>
          <w:rFonts w:ascii="Times New Roman" w:eastAsia="Calibri" w:hAnsi="Times New Roman" w:cs="Times New Roman"/>
          <w:sz w:val="22"/>
          <w:szCs w:val="22"/>
          <w:lang w:val="en-US" w:eastAsia="en-GB"/>
        </w:rPr>
        <w:t>the dispensation of service of the Originating Summons, supporting affidavits and all subsequent documents filed in these proceedings on me/us.*</w:t>
      </w:r>
    </w:p>
    <w:p w:rsidR="00267633" w:rsidRPr="00267633" w:rsidRDefault="00267633" w:rsidP="00267633">
      <w:pPr>
        <w:autoSpaceDE w:val="0"/>
        <w:autoSpaceDN w:val="0"/>
        <w:adjustRightInd w:val="0"/>
        <w:spacing w:before="0" w:after="0" w:line="240" w:lineRule="auto"/>
        <w:ind w:left="720" w:right="514" w:hanging="52"/>
        <w:jc w:val="both"/>
        <w:divId w:val="2116439976"/>
        <w:rPr>
          <w:rFonts w:ascii="Times New Roman" w:eastAsia="Calibri" w:hAnsi="Times New Roman" w:cs="Times New Roman"/>
          <w:color w:val="000000"/>
          <w:sz w:val="22"/>
          <w:szCs w:val="22"/>
          <w:lang w:val="en-US" w:eastAsia="en-GB"/>
        </w:rPr>
      </w:pPr>
    </w:p>
    <w:p w:rsidR="00267633" w:rsidRPr="00267633" w:rsidRDefault="00267633" w:rsidP="00267633">
      <w:pPr>
        <w:autoSpaceDE w:val="0"/>
        <w:autoSpaceDN w:val="0"/>
        <w:adjustRightInd w:val="0"/>
        <w:spacing w:before="0" w:after="0" w:line="240" w:lineRule="atLeast"/>
        <w:ind w:left="720" w:right="514" w:hanging="52"/>
        <w:divId w:val="2116439976"/>
        <w:rPr>
          <w:rFonts w:ascii="Times New Roman" w:eastAsia="Calibri" w:hAnsi="Times New Roman" w:cs="Times New Roman"/>
          <w:sz w:val="22"/>
          <w:szCs w:val="22"/>
          <w:lang w:val="en-US" w:eastAsia="en-GB"/>
        </w:rPr>
      </w:pPr>
    </w:p>
    <w:p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Sworn (or affirmed) by the</w:t>
      </w:r>
      <w:r w:rsidRPr="00267633">
        <w:rPr>
          <w:rFonts w:ascii="Times New Roman" w:eastAsia="Calibri" w:hAnsi="Times New Roman" w:cs="Times New Roman"/>
          <w:snapToGrid w:val="0"/>
          <w:sz w:val="22"/>
          <w:szCs w:val="22"/>
          <w:lang w:val="en-US" w:eastAsia="zh-CN"/>
        </w:rPr>
        <w:tab/>
        <w:t>)</w:t>
      </w:r>
    </w:p>
    <w:p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 xml:space="preserve">abovenamed               on </w:t>
      </w:r>
      <w:r w:rsidRPr="00267633">
        <w:rPr>
          <w:rFonts w:ascii="Times New Roman" w:eastAsia="Calibri" w:hAnsi="Times New Roman" w:cs="Times New Roman"/>
          <w:snapToGrid w:val="0"/>
          <w:sz w:val="22"/>
          <w:szCs w:val="22"/>
          <w:lang w:val="en-US" w:eastAsia="zh-CN"/>
        </w:rPr>
        <w:tab/>
        <w:t>)</w:t>
      </w:r>
    </w:p>
    <w:p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 xml:space="preserve">this      day of          20    </w:t>
      </w:r>
      <w:r w:rsidRPr="00267633">
        <w:rPr>
          <w:rFonts w:ascii="Times New Roman" w:eastAsia="Calibri" w:hAnsi="Times New Roman" w:cs="Times New Roman"/>
          <w:snapToGrid w:val="0"/>
          <w:sz w:val="22"/>
          <w:szCs w:val="22"/>
          <w:lang w:val="en-US" w:eastAsia="zh-CN"/>
        </w:rPr>
        <w:tab/>
        <w:t>)</w:t>
      </w:r>
    </w:p>
    <w:p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at Singapore</w:t>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r>
      <w:r w:rsidRPr="00267633">
        <w:rPr>
          <w:rFonts w:ascii="Times New Roman" w:eastAsia="Calibri" w:hAnsi="Times New Roman" w:cs="Times New Roman"/>
          <w:snapToGrid w:val="0"/>
          <w:sz w:val="22"/>
          <w:szCs w:val="22"/>
          <w:lang w:val="en-US" w:eastAsia="zh-CN"/>
        </w:rPr>
        <w:tab/>
        <w:t>)</w:t>
      </w:r>
    </w:p>
    <w:p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p>
    <w:p w:rsidR="00267633" w:rsidRPr="00267633" w:rsidRDefault="00267633" w:rsidP="00267633">
      <w:pPr>
        <w:spacing w:before="0" w:after="0" w:line="240" w:lineRule="auto"/>
        <w:jc w:val="both"/>
        <w:outlineLvl w:val="0"/>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 xml:space="preserve">Through the interpretation of (name and </w:t>
      </w:r>
    </w:p>
    <w:p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designation of person who interpreted) in</w:t>
      </w:r>
    </w:p>
    <w:p w:rsidR="00267633" w:rsidRPr="00267633" w:rsidRDefault="00267633" w:rsidP="00267633">
      <w:pPr>
        <w:spacing w:before="0" w:after="0" w:line="240"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(language of interpretation)*</w:t>
      </w:r>
    </w:p>
    <w:p w:rsidR="00267633" w:rsidRPr="00267633" w:rsidRDefault="00267633" w:rsidP="00267633">
      <w:pPr>
        <w:spacing w:before="0" w:after="0" w:line="276" w:lineRule="auto"/>
        <w:jc w:val="both"/>
        <w:divId w:val="2116439976"/>
        <w:rPr>
          <w:rFonts w:ascii="Times New Roman" w:eastAsia="Calibri" w:hAnsi="Times New Roman" w:cs="Times New Roman"/>
          <w:snapToGrid w:val="0"/>
          <w:sz w:val="22"/>
          <w:szCs w:val="22"/>
          <w:lang w:val="en-US" w:eastAsia="zh-CN"/>
        </w:rPr>
      </w:pPr>
    </w:p>
    <w:p w:rsidR="00267633" w:rsidRPr="00267633" w:rsidRDefault="00267633" w:rsidP="00267633">
      <w:pPr>
        <w:spacing w:before="0" w:after="0" w:line="276" w:lineRule="auto"/>
        <w:jc w:val="both"/>
        <w:divId w:val="2116439976"/>
        <w:rPr>
          <w:rFonts w:ascii="Times New Roman" w:eastAsia="Calibri" w:hAnsi="Times New Roman" w:cs="Times New Roman"/>
          <w:snapToGrid w:val="0"/>
          <w:sz w:val="22"/>
          <w:szCs w:val="22"/>
          <w:lang w:val="en-US" w:eastAsia="zh-CN"/>
        </w:rPr>
      </w:pPr>
      <w:r w:rsidRPr="00267633">
        <w:rPr>
          <w:rFonts w:ascii="Times New Roman" w:eastAsia="Calibri" w:hAnsi="Times New Roman" w:cs="Times New Roman"/>
          <w:snapToGrid w:val="0"/>
          <w:sz w:val="22"/>
          <w:szCs w:val="22"/>
          <w:lang w:val="en-US" w:eastAsia="zh-CN"/>
        </w:rPr>
        <w:t xml:space="preserve">Before me, </w:t>
      </w:r>
    </w:p>
    <w:p w:rsidR="00267633" w:rsidRPr="00267633" w:rsidRDefault="00267633" w:rsidP="00267633">
      <w:pPr>
        <w:spacing w:before="0" w:after="0" w:line="276" w:lineRule="auto"/>
        <w:jc w:val="both"/>
        <w:divId w:val="2116439976"/>
        <w:rPr>
          <w:rFonts w:ascii="Times New Roman" w:eastAsia="Calibri" w:hAnsi="Times New Roman" w:cs="Times New Roman"/>
          <w:snapToGrid w:val="0"/>
          <w:sz w:val="22"/>
          <w:szCs w:val="22"/>
          <w:lang w:val="en-US" w:eastAsia="zh-CN"/>
        </w:rPr>
      </w:pPr>
    </w:p>
    <w:p w:rsidR="00267633" w:rsidRPr="00267633" w:rsidRDefault="00267633" w:rsidP="00267633">
      <w:pPr>
        <w:spacing w:before="0" w:after="120" w:line="480" w:lineRule="auto"/>
        <w:outlineLvl w:val="0"/>
        <w:divId w:val="2116439976"/>
        <w:rPr>
          <w:rFonts w:ascii="Times New Roman" w:eastAsia="Calibri" w:hAnsi="Times New Roman" w:cs="Times New Roman"/>
          <w:i/>
          <w:snapToGrid w:val="0"/>
          <w:sz w:val="22"/>
          <w:szCs w:val="22"/>
          <w:lang w:val="en-US" w:eastAsia="zh-CN"/>
        </w:rPr>
      </w:pPr>
      <w:r w:rsidRPr="00267633">
        <w:rPr>
          <w:rFonts w:ascii="Times New Roman" w:eastAsia="Calibri" w:hAnsi="Times New Roman" w:cs="Times New Roman"/>
          <w:snapToGrid w:val="0"/>
          <w:sz w:val="22"/>
          <w:szCs w:val="22"/>
          <w:lang w:val="en-US" w:eastAsia="zh-CN"/>
        </w:rPr>
        <w:t>Commissioner for Oaths</w:t>
      </w:r>
    </w:p>
    <w:p w:rsidR="00267633" w:rsidRPr="00267633" w:rsidRDefault="00267633" w:rsidP="00267633">
      <w:pPr>
        <w:spacing w:before="0" w:after="0" w:line="240" w:lineRule="auto"/>
        <w:divId w:val="2116439976"/>
        <w:rPr>
          <w:rFonts w:ascii="Times New Roman" w:eastAsia="Calibri" w:hAnsi="Times New Roman" w:cs="Times New Roman"/>
          <w:i/>
          <w:sz w:val="22"/>
          <w:szCs w:val="22"/>
          <w:lang w:val="en-US" w:eastAsia="zh-CN"/>
        </w:rPr>
      </w:pPr>
      <w:r w:rsidRPr="00267633">
        <w:rPr>
          <w:rFonts w:ascii="Times New Roman" w:eastAsia="Calibri" w:hAnsi="Times New Roman" w:cs="Times New Roman"/>
          <w:i/>
          <w:sz w:val="22"/>
          <w:szCs w:val="22"/>
          <w:vertAlign w:val="superscript"/>
          <w:lang w:val="en-US" w:eastAsia="zh-CN"/>
        </w:rPr>
        <w:t xml:space="preserve">+ </w:t>
      </w:r>
      <w:r w:rsidRPr="00267633">
        <w:rPr>
          <w:rFonts w:ascii="Times New Roman" w:eastAsia="Calibri" w:hAnsi="Times New Roman" w:cs="Times New Roman"/>
          <w:i/>
          <w:sz w:val="22"/>
          <w:szCs w:val="22"/>
          <w:lang w:val="en-US" w:eastAsia="zh-CN"/>
        </w:rPr>
        <w:t>To use “Applicant” if this is an ex parte application</w:t>
      </w:r>
    </w:p>
    <w:p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r w:rsidRPr="00267633">
        <w:rPr>
          <w:rFonts w:ascii="Times New Roman" w:eastAsia="Calibri" w:hAnsi="Times New Roman" w:cs="Times New Roman"/>
          <w:i/>
          <w:sz w:val="22"/>
          <w:szCs w:val="22"/>
          <w:vertAlign w:val="superscript"/>
          <w:lang w:val="en-US" w:eastAsia="zh-CN"/>
        </w:rPr>
        <w:t xml:space="preserve"># </w:t>
      </w:r>
      <w:r w:rsidRPr="00267633">
        <w:rPr>
          <w:rFonts w:ascii="Times New Roman" w:eastAsia="Calibri" w:hAnsi="Times New Roman" w:cs="Times New Roman"/>
          <w:i/>
          <w:sz w:val="22"/>
          <w:szCs w:val="22"/>
          <w:lang w:val="en-US" w:eastAsia="zh-CN"/>
        </w:rPr>
        <w:t xml:space="preserve">To delete if this is an ex parte application.  </w:t>
      </w:r>
    </w:p>
    <w:p w:rsidR="00267633" w:rsidRPr="00267633" w:rsidRDefault="00267633" w:rsidP="00267633">
      <w:pPr>
        <w:spacing w:before="0" w:after="0" w:line="240" w:lineRule="auto"/>
        <w:divId w:val="2116439976"/>
        <w:rPr>
          <w:rFonts w:ascii="Times New Roman" w:eastAsia="Calibri" w:hAnsi="Times New Roman" w:cs="Times New Roman"/>
          <w:i/>
          <w:snapToGrid w:val="0"/>
          <w:sz w:val="22"/>
          <w:szCs w:val="22"/>
          <w:lang w:val="en-US" w:eastAsia="zh-CN"/>
        </w:rPr>
      </w:pPr>
      <w:r w:rsidRPr="00267633">
        <w:rPr>
          <w:rFonts w:ascii="Times New Roman" w:eastAsia="Calibri" w:hAnsi="Times New Roman" w:cs="Times New Roman"/>
          <w:snapToGrid w:val="0"/>
          <w:sz w:val="22"/>
          <w:szCs w:val="22"/>
          <w:lang w:val="en-US" w:eastAsia="zh-CN"/>
        </w:rPr>
        <w:t>*</w:t>
      </w:r>
      <w:r w:rsidRPr="00267633">
        <w:rPr>
          <w:rFonts w:ascii="Times New Roman" w:eastAsia="Calibri" w:hAnsi="Times New Roman" w:cs="Times New Roman"/>
          <w:i/>
          <w:snapToGrid w:val="0"/>
          <w:sz w:val="22"/>
          <w:szCs w:val="22"/>
          <w:lang w:val="en-US" w:eastAsia="zh-CN"/>
        </w:rPr>
        <w:t>Delete where inapplicable.</w:t>
      </w:r>
      <w:r w:rsidRPr="00267633">
        <w:rPr>
          <w:rFonts w:ascii="Times New Roman" w:eastAsia="Calibri" w:hAnsi="Times New Roman" w:cs="Times New Roman"/>
          <w:i/>
          <w:snapToGrid w:val="0"/>
          <w:sz w:val="22"/>
          <w:szCs w:val="22"/>
          <w:lang w:val="en-US" w:eastAsia="zh-CN"/>
        </w:rPr>
        <w:tab/>
      </w:r>
    </w:p>
    <w:p w:rsidR="00267633" w:rsidRPr="00267633" w:rsidRDefault="00267633" w:rsidP="00267633">
      <w:pPr>
        <w:spacing w:before="0" w:after="0" w:line="240" w:lineRule="auto"/>
        <w:divId w:val="2116439976"/>
        <w:rPr>
          <w:rFonts w:ascii="Times New Roman" w:eastAsia="Calibri" w:hAnsi="Times New Roman" w:cs="Times New Roman"/>
          <w:sz w:val="22"/>
          <w:szCs w:val="22"/>
          <w:lang w:val="en-US" w:eastAsia="zh-CN"/>
        </w:rPr>
      </w:pPr>
    </w:p>
    <w:p w:rsidR="00267633" w:rsidRDefault="00267633" w:rsidP="00267633">
      <w:pPr>
        <w:spacing w:before="0" w:after="0" w:line="240" w:lineRule="auto"/>
        <w:divId w:val="2116439976"/>
        <w:rPr>
          <w:rFonts w:ascii="Times New Roman" w:eastAsia="Calibri" w:hAnsi="Times New Roman" w:cs="Times New Roman"/>
          <w:sz w:val="20"/>
          <w:szCs w:val="20"/>
          <w:lang w:val="en-US" w:eastAsia="zh-CN"/>
        </w:rPr>
      </w:pPr>
    </w:p>
    <w:p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rsidR="00ED3579" w:rsidRDefault="00ED3579" w:rsidP="00267633">
      <w:pPr>
        <w:spacing w:before="0" w:after="0" w:line="240" w:lineRule="auto"/>
        <w:divId w:val="2116439976"/>
        <w:rPr>
          <w:rFonts w:ascii="Times New Roman" w:eastAsia="Calibri" w:hAnsi="Times New Roman" w:cs="Times New Roman"/>
          <w:sz w:val="20"/>
          <w:szCs w:val="20"/>
          <w:lang w:val="en-US" w:eastAsia="zh-CN"/>
        </w:rPr>
      </w:pPr>
    </w:p>
    <w:p w:rsidR="00041F27" w:rsidRDefault="00041F27" w:rsidP="00267633">
      <w:pPr>
        <w:spacing w:before="0" w:after="0" w:line="240" w:lineRule="auto"/>
        <w:divId w:val="2116439976"/>
        <w:rPr>
          <w:rFonts w:ascii="Times New Roman" w:eastAsia="Calibri" w:hAnsi="Times New Roman" w:cs="Times New Roman"/>
          <w:sz w:val="20"/>
          <w:szCs w:val="20"/>
          <w:lang w:val="en-US" w:eastAsia="zh-CN"/>
        </w:rPr>
      </w:pPr>
    </w:p>
    <w:p w:rsidR="00041F27" w:rsidRDefault="00041F27" w:rsidP="00267633">
      <w:pPr>
        <w:spacing w:before="0" w:after="0" w:line="240" w:lineRule="auto"/>
        <w:divId w:val="2116439976"/>
        <w:rPr>
          <w:rFonts w:ascii="Times New Roman" w:eastAsia="Calibri" w:hAnsi="Times New Roman" w:cs="Times New Roman"/>
          <w:sz w:val="20"/>
          <w:szCs w:val="20"/>
          <w:lang w:val="en-US" w:eastAsia="zh-CN"/>
        </w:rPr>
      </w:pPr>
    </w:p>
    <w:p w:rsidR="00041F27" w:rsidRDefault="00041F27" w:rsidP="00267633">
      <w:pPr>
        <w:spacing w:before="0" w:after="0" w:line="240" w:lineRule="auto"/>
        <w:divId w:val="2116439976"/>
        <w:rPr>
          <w:rFonts w:ascii="Times New Roman" w:eastAsia="Calibri" w:hAnsi="Times New Roman" w:cs="Times New Roman"/>
          <w:sz w:val="20"/>
          <w:szCs w:val="20"/>
          <w:lang w:val="en-US" w:eastAsia="zh-CN"/>
        </w:rPr>
      </w:pPr>
    </w:p>
    <w:p w:rsidR="00041F27" w:rsidRDefault="00041F27" w:rsidP="00267633">
      <w:pPr>
        <w:spacing w:before="0" w:after="0" w:line="240" w:lineRule="auto"/>
        <w:divId w:val="2116439976"/>
        <w:rPr>
          <w:rFonts w:ascii="Times New Roman" w:eastAsia="Calibri" w:hAnsi="Times New Roman" w:cs="Times New Roman"/>
          <w:sz w:val="20"/>
          <w:szCs w:val="20"/>
          <w:lang w:val="en-US" w:eastAsia="zh-CN"/>
        </w:rPr>
      </w:pPr>
    </w:p>
    <w:p w:rsidR="00ED3579" w:rsidRPr="00267633" w:rsidRDefault="00ED3579" w:rsidP="00267633">
      <w:pPr>
        <w:spacing w:before="0" w:after="0" w:line="240" w:lineRule="auto"/>
        <w:divId w:val="2116439976"/>
        <w:rPr>
          <w:rFonts w:ascii="Times New Roman" w:eastAsia="Calibri" w:hAnsi="Times New Roman" w:cs="Times New Roman"/>
          <w:sz w:val="20"/>
          <w:szCs w:val="20"/>
          <w:lang w:val="en-US" w:eastAsia="zh-CN"/>
        </w:rPr>
      </w:pPr>
    </w:p>
    <w:tbl>
      <w:tblPr>
        <w:tblW w:w="0" w:type="auto"/>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eastAsia="Calibri" w:hAnsi="Times New Roman" w:cs="Times New Roman"/>
                <w:sz w:val="22"/>
                <w:szCs w:val="22"/>
                <w:lang w:val="en-GB" w:eastAsia="zh-CN"/>
              </w:rPr>
            </w:pPr>
            <w:r w:rsidRPr="00267633">
              <w:rPr>
                <w:rFonts w:ascii="Calibri" w:hAnsi="Calibri" w:cs="Times New Roman"/>
                <w:sz w:val="22"/>
                <w:szCs w:val="22"/>
                <w:lang w:val="en-GB" w:eastAsia="en-GB"/>
              </w:rPr>
              <w:lastRenderedPageBreak/>
              <w:br w:type="page"/>
            </w:r>
            <w:r w:rsidRPr="00267633">
              <w:rPr>
                <w:rFonts w:ascii="Times New Roman" w:eastAsia="Calibri" w:hAnsi="Times New Roman" w:cs="Times New Roman"/>
                <w:sz w:val="22"/>
                <w:szCs w:val="22"/>
                <w:lang w:val="en-GB" w:eastAsia="zh-CN"/>
              </w:rPr>
              <w:br w:type="page"/>
            </w:r>
          </w:p>
        </w:tc>
        <w:tc>
          <w:tcPr>
            <w:tcW w:w="3080" w:type="dxa"/>
          </w:tcPr>
          <w:p w:rsidR="00267633" w:rsidRPr="00267633" w:rsidRDefault="00267633" w:rsidP="00267633">
            <w:pPr>
              <w:keepNext/>
              <w:spacing w:before="0" w:after="0" w:line="240" w:lineRule="auto"/>
              <w:jc w:val="center"/>
              <w:outlineLvl w:val="1"/>
              <w:rPr>
                <w:rFonts w:ascii="Times New Roman" w:eastAsia="Calibri" w:hAnsi="Times New Roman" w:cs="Times New Roman"/>
                <w:bCs/>
                <w:iCs/>
                <w:spacing w:val="-3"/>
                <w:sz w:val="22"/>
                <w:szCs w:val="22"/>
                <w:lang w:val="en-GB" w:eastAsia="zh-CN"/>
              </w:rPr>
            </w:pPr>
            <w:r w:rsidRPr="00267633">
              <w:rPr>
                <w:rFonts w:ascii="Times New Roman" w:eastAsia="Calibri" w:hAnsi="Times New Roman" w:cs="Times New Roman"/>
                <w:bCs/>
                <w:iCs/>
                <w:spacing w:val="-3"/>
                <w:sz w:val="22"/>
                <w:szCs w:val="22"/>
                <w:lang w:val="en-GB" w:eastAsia="zh-CN"/>
              </w:rPr>
              <w:t>FORM 222</w:t>
            </w:r>
          </w:p>
        </w:tc>
        <w:tc>
          <w:tcPr>
            <w:tcW w:w="3080" w:type="dxa"/>
          </w:tcPr>
          <w:p w:rsidR="00267633" w:rsidRPr="00267633" w:rsidRDefault="00267633" w:rsidP="00267633">
            <w:pPr>
              <w:spacing w:before="0" w:after="120" w:line="240" w:lineRule="auto"/>
              <w:rPr>
                <w:rFonts w:ascii="Times New Roman" w:eastAsia="Calibri" w:hAnsi="Times New Roman" w:cs="Times New Roman"/>
                <w:sz w:val="22"/>
                <w:szCs w:val="22"/>
                <w:lang w:val="en-GB" w:eastAsia="zh-CN"/>
              </w:rPr>
            </w:pPr>
          </w:p>
        </w:tc>
      </w:tr>
    </w:tbl>
    <w:p w:rsidR="00267633" w:rsidRPr="00267633" w:rsidRDefault="00267633" w:rsidP="00267633">
      <w:pPr>
        <w:widowControl w:val="0"/>
        <w:autoSpaceDE w:val="0"/>
        <w:autoSpaceDN w:val="0"/>
        <w:adjustRightInd w:val="0"/>
        <w:spacing w:before="0" w:after="0" w:line="240" w:lineRule="atLeast"/>
        <w:ind w:right="514"/>
        <w:divId w:val="2116439976"/>
        <w:rPr>
          <w:rFonts w:ascii="Times New Roman" w:eastAsia="SimSun" w:hAnsi="Times New Roman" w:cs="Times New Roman"/>
          <w:iCs/>
          <w:sz w:val="22"/>
          <w:szCs w:val="22"/>
          <w:lang w:val="en-US" w:eastAsia="zh-CN"/>
        </w:rPr>
      </w:pPr>
      <w:r w:rsidRPr="00267633">
        <w:rPr>
          <w:rFonts w:ascii="Times New Roman" w:eastAsia="SimSun" w:hAnsi="Times New Roman" w:cs="Times New Roman"/>
          <w:iCs/>
          <w:sz w:val="22"/>
          <w:szCs w:val="22"/>
          <w:lang w:val="en-US" w:eastAsia="zh-CN"/>
        </w:rPr>
        <w:t>Para 50</w:t>
      </w:r>
    </w:p>
    <w:p w:rsidR="00267633" w:rsidRPr="00267633" w:rsidRDefault="00267633" w:rsidP="00267633">
      <w:pPr>
        <w:spacing w:before="120" w:after="0" w:line="240" w:lineRule="auto"/>
        <w:jc w:val="center"/>
        <w:divId w:val="2116439976"/>
        <w:rPr>
          <w:rFonts w:ascii="Times New Roman" w:eastAsia="Calibri" w:hAnsi="Times New Roman" w:cs="Times New Roman"/>
          <w:b/>
          <w:sz w:val="26"/>
          <w:szCs w:val="20"/>
          <w:lang w:val="en-US" w:eastAsia="zh-CN"/>
        </w:rPr>
      </w:pPr>
      <w:r w:rsidRPr="00267633">
        <w:rPr>
          <w:rFonts w:ascii="Times New Roman" w:eastAsia="Calibri" w:hAnsi="Times New Roman" w:cs="Times New Roman"/>
          <w:b/>
          <w:sz w:val="26"/>
          <w:szCs w:val="20"/>
          <w:lang w:val="en-US" w:eastAsia="zh-CN"/>
        </w:rPr>
        <w:t>NOTICE TO RELEVANT PERSONS</w:t>
      </w:r>
    </w:p>
    <w:p w:rsidR="00267633" w:rsidRPr="00267633" w:rsidRDefault="00267633" w:rsidP="00267633">
      <w:pPr>
        <w:widowControl w:val="0"/>
        <w:autoSpaceDE w:val="0"/>
        <w:autoSpaceDN w:val="0"/>
        <w:adjustRightInd w:val="0"/>
        <w:spacing w:before="0" w:after="0" w:line="240" w:lineRule="atLeast"/>
        <w:ind w:right="514"/>
        <w:divId w:val="2116439976"/>
        <w:rPr>
          <w:rFonts w:ascii="Times New Roman" w:eastAsia="SimSun" w:hAnsi="Times New Roman" w:cs="Times New Roman"/>
          <w:iCs/>
          <w:sz w:val="22"/>
          <w:szCs w:val="22"/>
          <w:lang w:val="en-US" w:eastAsia="zh-CN"/>
        </w:rPr>
      </w:pPr>
    </w:p>
    <w:p w:rsidR="00267633" w:rsidRPr="00267633" w:rsidRDefault="00267633" w:rsidP="00267633">
      <w:pPr>
        <w:spacing w:before="120" w:after="0" w:line="240" w:lineRule="auto"/>
        <w:jc w:val="both"/>
        <w:divId w:val="2116439976"/>
        <w:rPr>
          <w:rFonts w:ascii="Times New Roman" w:eastAsia="Calibri" w:hAnsi="Times New Roman" w:cs="Times New Roman"/>
          <w:sz w:val="26"/>
          <w:szCs w:val="20"/>
          <w:lang w:val="en-US" w:eastAsia="zh-CN"/>
        </w:rPr>
      </w:pPr>
      <w:r w:rsidRPr="00267633">
        <w:rPr>
          <w:rFonts w:ascii="Times New Roman" w:eastAsia="Calibri" w:hAnsi="Times New Roman" w:cs="Times New Roman"/>
          <w:sz w:val="26"/>
          <w:szCs w:val="20"/>
          <w:lang w:val="en-US" w:eastAsia="zh-CN"/>
        </w:rPr>
        <w:t>To:</w:t>
      </w:r>
      <w:r w:rsidRPr="00267633">
        <w:rPr>
          <w:rFonts w:ascii="Times New Roman" w:eastAsia="Calibri" w:hAnsi="Times New Roman" w:cs="Times New Roman"/>
          <w:sz w:val="26"/>
          <w:szCs w:val="20"/>
          <w:lang w:val="en-US" w:eastAsia="zh-CN"/>
        </w:rPr>
        <w:tab/>
        <w:t>[Name of Relevant Person]</w:t>
      </w:r>
    </w:p>
    <w:p w:rsidR="00267633" w:rsidRPr="00267633" w:rsidRDefault="00267633" w:rsidP="00267633">
      <w:pPr>
        <w:spacing w:before="120" w:after="0" w:line="240" w:lineRule="auto"/>
        <w:jc w:val="both"/>
        <w:divId w:val="2116439976"/>
        <w:rPr>
          <w:rFonts w:ascii="Times New Roman" w:eastAsia="Calibri" w:hAnsi="Times New Roman" w:cs="Times New Roman"/>
          <w:sz w:val="26"/>
          <w:szCs w:val="20"/>
          <w:lang w:val="en-US" w:eastAsia="zh-CN"/>
        </w:rPr>
      </w:pPr>
      <w:r w:rsidRPr="00267633">
        <w:rPr>
          <w:rFonts w:ascii="Times New Roman" w:eastAsia="Calibri" w:hAnsi="Times New Roman" w:cs="Times New Roman"/>
          <w:sz w:val="26"/>
          <w:szCs w:val="20"/>
          <w:lang w:val="en-US" w:eastAsia="zh-CN"/>
        </w:rPr>
        <w:tab/>
        <w:t>[Address of Relevant Person]</w:t>
      </w:r>
    </w:p>
    <w:p w:rsidR="00267633" w:rsidRPr="00267633" w:rsidRDefault="00267633" w:rsidP="00267633">
      <w:pPr>
        <w:spacing w:before="120" w:after="0" w:line="240" w:lineRule="auto"/>
        <w:jc w:val="both"/>
        <w:divId w:val="2116439976"/>
        <w:rPr>
          <w:rFonts w:ascii="Times New Roman" w:eastAsia="Calibri" w:hAnsi="Times New Roman" w:cs="Times New Roman"/>
          <w:sz w:val="26"/>
          <w:szCs w:val="20"/>
          <w:lang w:val="en-US" w:eastAsia="zh-CN"/>
        </w:rPr>
      </w:pPr>
    </w:p>
    <w:p w:rsidR="00267633" w:rsidRPr="00267633" w:rsidRDefault="00267633" w:rsidP="00267633">
      <w:pPr>
        <w:spacing w:before="120" w:after="0" w:line="240" w:lineRule="auto"/>
        <w:jc w:val="both"/>
        <w:divId w:val="2116439976"/>
        <w:rPr>
          <w:rFonts w:ascii="Times New Roman" w:eastAsia="Calibri" w:hAnsi="Times New Roman" w:cs="Times New Roman"/>
          <w:sz w:val="26"/>
          <w:szCs w:val="20"/>
          <w:lang w:val="en-US" w:eastAsia="zh-CN"/>
        </w:rPr>
      </w:pPr>
    </w:p>
    <w:p w:rsidR="00267633" w:rsidRPr="00267633" w:rsidRDefault="00267633" w:rsidP="00267633">
      <w:pPr>
        <w:spacing w:before="120" w:after="0" w:line="240" w:lineRule="auto"/>
        <w:jc w:val="center"/>
        <w:divId w:val="2116439976"/>
        <w:rPr>
          <w:rFonts w:ascii="Times New Roman" w:eastAsia="Calibri" w:hAnsi="Times New Roman" w:cs="Times New Roman"/>
          <w:b/>
          <w:sz w:val="26"/>
          <w:szCs w:val="20"/>
          <w:lang w:val="en-US" w:eastAsia="zh-CN"/>
        </w:rPr>
      </w:pPr>
      <w:r w:rsidRPr="00267633">
        <w:rPr>
          <w:rFonts w:ascii="Times New Roman" w:eastAsia="Calibri" w:hAnsi="Times New Roman" w:cs="Times New Roman"/>
          <w:b/>
          <w:sz w:val="26"/>
          <w:szCs w:val="20"/>
          <w:lang w:val="en-US" w:eastAsia="zh-CN"/>
        </w:rPr>
        <w:t>APPLICATION UNDER MENTAL CAPACITY ACT (CAP 177A)</w:t>
      </w:r>
    </w:p>
    <w:p w:rsidR="00267633" w:rsidRPr="00267633" w:rsidRDefault="00267633" w:rsidP="00267633">
      <w:pPr>
        <w:spacing w:before="120" w:after="0" w:line="240" w:lineRule="auto"/>
        <w:jc w:val="center"/>
        <w:divId w:val="2116439976"/>
        <w:rPr>
          <w:rFonts w:ascii="Times New Roman" w:eastAsia="Calibri" w:hAnsi="Times New Roman" w:cs="Times New Roman"/>
          <w:sz w:val="26"/>
          <w:szCs w:val="20"/>
          <w:lang w:val="en-US" w:eastAsia="zh-CN"/>
        </w:rPr>
      </w:pPr>
    </w:p>
    <w:p w:rsidR="00267633" w:rsidRPr="00267633" w:rsidRDefault="00267633" w:rsidP="00C20EF2">
      <w:pPr>
        <w:numPr>
          <w:ilvl w:val="0"/>
          <w:numId w:val="112"/>
        </w:numPr>
        <w:spacing w:before="120" w:after="0" w:line="276" w:lineRule="auto"/>
        <w:ind w:hanging="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You have been served with an Originating Summons and the supporting affidavits. The plaintiff/applicant* is making an application for [</w:t>
      </w:r>
      <w:r w:rsidRPr="00267633">
        <w:rPr>
          <w:rFonts w:ascii="Times New Roman" w:eastAsia="Calibri" w:hAnsi="Times New Roman" w:cs="Times New Roman"/>
          <w:i/>
          <w:lang w:val="en-US" w:eastAsia="zh-CN"/>
        </w:rPr>
        <w:t>state nature of application</w:t>
      </w:r>
      <w:r w:rsidRPr="00267633">
        <w:rPr>
          <w:rFonts w:ascii="Times New Roman" w:eastAsia="Calibri" w:hAnsi="Times New Roman" w:cs="Times New Roman"/>
          <w:lang w:val="en-US" w:eastAsia="zh-CN"/>
        </w:rPr>
        <w:t xml:space="preserve">]. </w:t>
      </w:r>
    </w:p>
    <w:p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rsidR="00267633" w:rsidRPr="00267633" w:rsidRDefault="00267633" w:rsidP="00267633">
      <w:pPr>
        <w:spacing w:before="120" w:after="0" w:line="276" w:lineRule="auto"/>
        <w:ind w:left="720" w:hanging="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2.</w:t>
      </w:r>
      <w:r w:rsidRPr="00267633">
        <w:rPr>
          <w:rFonts w:ascii="Times New Roman" w:eastAsia="Calibri" w:hAnsi="Times New Roman" w:cs="Times New Roman"/>
          <w:lang w:val="en-US" w:eastAsia="zh-CN"/>
        </w:rPr>
        <w:tab/>
        <w:t>If you consent to the application, you should sign a written consent in Form 221 in Appendix A of these Practice Directions before a solicitor, a Commissioner for Oaths, a notary public or any person for the time being authorised by law in the place where the document is executed to administer oaths. You should then return the completed and signed consent form to the plaintiff/applicant* or the plaintiff’s /applicant’s* solicitors.</w:t>
      </w:r>
    </w:p>
    <w:p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rsidR="00267633" w:rsidRPr="00267633" w:rsidRDefault="00267633" w:rsidP="00267633">
      <w:pPr>
        <w:spacing w:before="120" w:after="0" w:line="276" w:lineRule="auto"/>
        <w:ind w:left="720"/>
        <w:jc w:val="both"/>
        <w:divId w:val="2116439976"/>
        <w:rPr>
          <w:rFonts w:ascii="Times New Roman" w:eastAsia="Calibri" w:hAnsi="Times New Roman" w:cs="Times New Roman"/>
          <w:i/>
          <w:lang w:val="en-US" w:eastAsia="zh-CN"/>
        </w:rPr>
      </w:pPr>
      <w:r w:rsidRPr="00267633">
        <w:rPr>
          <w:rFonts w:ascii="Times New Roman" w:eastAsia="Calibri" w:hAnsi="Times New Roman" w:cs="Times New Roman"/>
          <w:lang w:val="en-US" w:eastAsia="zh-CN"/>
        </w:rPr>
        <w:t>[</w:t>
      </w:r>
      <w:r w:rsidRPr="00267633">
        <w:rPr>
          <w:rFonts w:ascii="Times New Roman" w:eastAsia="Calibri" w:hAnsi="Times New Roman" w:cs="Times New Roman"/>
          <w:b/>
          <w:lang w:val="en-US" w:eastAsia="zh-CN"/>
        </w:rPr>
        <w:t xml:space="preserve">Note: </w:t>
      </w:r>
      <w:r w:rsidRPr="00267633">
        <w:rPr>
          <w:rFonts w:ascii="Times New Roman" w:eastAsia="Calibri" w:hAnsi="Times New Roman" w:cs="Times New Roman"/>
          <w:i/>
          <w:lang w:val="en-US" w:eastAsia="zh-CN"/>
        </w:rPr>
        <w:t>If the relevant person is an organisation providing residential accommodation to P, the above paragraph 2 is to be deleted and substituted with the following paragraph:-</w:t>
      </w:r>
    </w:p>
    <w:p w:rsidR="00267633" w:rsidRPr="00267633" w:rsidRDefault="00267633" w:rsidP="00267633">
      <w:pPr>
        <w:spacing w:before="120" w:after="0" w:line="276" w:lineRule="auto"/>
        <w:ind w:left="720"/>
        <w:jc w:val="both"/>
        <w:divId w:val="2116439976"/>
        <w:rPr>
          <w:rFonts w:ascii="Times New Roman" w:eastAsia="Calibri" w:hAnsi="Times New Roman" w:cs="Times New Roman"/>
          <w:i/>
          <w:lang w:val="en-US" w:eastAsia="zh-CN"/>
        </w:rPr>
      </w:pPr>
    </w:p>
    <w:p w:rsidR="00267633" w:rsidRPr="00267633" w:rsidRDefault="00267633" w:rsidP="00267633">
      <w:pPr>
        <w:spacing w:before="120" w:after="0" w:line="276" w:lineRule="auto"/>
        <w:ind w:left="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If you wish to furnish any relevant information for the Court’s consideration and determination of the application in the best interests of P, you may prepare a report through one of your representatives. The report shall be submitted to the Family Justice Courts with a cover letter addressed to the Registrar of the Family Justice Courts and stating clearly the Originating number (OSM No.) and  the names of P and the plaintiff/applicant*.  You must notify the Court by way of letter (stating clearly the Originating Summons number and the names of P and the plaintiff/applicant) within 8 days of the date on which you were served with this Originating Summons that you wish to submit such a report. If such a report is submitted, the Court may require and direct for the attendance of the maker of the report at the hearing of the Originating Summons.]</w:t>
      </w:r>
    </w:p>
    <w:p w:rsidR="00267633" w:rsidRPr="00267633" w:rsidRDefault="00267633" w:rsidP="00267633">
      <w:pPr>
        <w:spacing w:before="120" w:after="0" w:line="276" w:lineRule="auto"/>
        <w:ind w:left="720"/>
        <w:jc w:val="both"/>
        <w:divId w:val="2116439976"/>
        <w:rPr>
          <w:rFonts w:ascii="Times New Roman" w:eastAsia="Calibri" w:hAnsi="Times New Roman" w:cs="Times New Roman"/>
          <w:lang w:val="en-US" w:eastAsia="zh-CN"/>
        </w:rPr>
      </w:pPr>
    </w:p>
    <w:p w:rsidR="00267633" w:rsidRPr="00267633" w:rsidRDefault="00267633" w:rsidP="00267633">
      <w:pPr>
        <w:spacing w:before="120" w:after="0" w:line="276" w:lineRule="auto"/>
        <w:ind w:left="720" w:hanging="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3.</w:t>
      </w:r>
      <w:r w:rsidRPr="00267633">
        <w:rPr>
          <w:rFonts w:ascii="Times New Roman" w:eastAsia="Calibri" w:hAnsi="Times New Roman" w:cs="Times New Roman"/>
          <w:lang w:val="en-US" w:eastAsia="zh-CN"/>
        </w:rPr>
        <w:tab/>
        <w:t xml:space="preserve">If you intend to contest the application or any part of it, you are required to file an application in Form 4 in Appendix A of these Practice Directions to seek the permission of the Court to be joined as a party to the proceedings.  This application must be </w:t>
      </w:r>
      <w:r w:rsidRPr="00267633">
        <w:rPr>
          <w:rFonts w:ascii="Times New Roman" w:eastAsia="Calibri" w:hAnsi="Times New Roman" w:cs="Times New Roman"/>
          <w:lang w:val="en-US" w:eastAsia="zh-CN"/>
        </w:rPr>
        <w:lastRenderedPageBreak/>
        <w:t>supported by an affidavit stating your interest in the application and the grounds of your objection.  The application must be filed using the Electronic Filing Service</w:t>
      </w:r>
      <w:r w:rsidRPr="00267633">
        <w:rPr>
          <w:rFonts w:ascii="Times New Roman" w:eastAsia="Calibri" w:hAnsi="Times New Roman" w:cs="Times New Roman"/>
          <w:vertAlign w:val="superscript"/>
          <w:lang w:val="en-US" w:eastAsia="zh-CN"/>
        </w:rPr>
        <w:t>#</w:t>
      </w:r>
      <w:r w:rsidRPr="00267633">
        <w:rPr>
          <w:rFonts w:ascii="Times New Roman" w:eastAsia="Calibri" w:hAnsi="Times New Roman" w:cs="Times New Roman"/>
          <w:lang w:val="en-US" w:eastAsia="zh-CN"/>
        </w:rPr>
        <w:t xml:space="preserve"> within 21 days after the date on which you were served with this Originating Summons.</w:t>
      </w:r>
    </w:p>
    <w:p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rsidR="00267633" w:rsidRPr="00267633" w:rsidRDefault="00267633" w:rsidP="00267633">
      <w:pPr>
        <w:spacing w:before="120" w:after="0" w:line="276" w:lineRule="auto"/>
        <w:ind w:left="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w:t>
      </w:r>
      <w:r w:rsidRPr="00267633">
        <w:rPr>
          <w:rFonts w:ascii="Times New Roman" w:eastAsia="Calibri" w:hAnsi="Times New Roman" w:cs="Times New Roman"/>
          <w:b/>
          <w:lang w:val="en-US" w:eastAsia="zh-CN"/>
        </w:rPr>
        <w:t xml:space="preserve">Note: </w:t>
      </w:r>
      <w:r w:rsidRPr="00267633">
        <w:rPr>
          <w:rFonts w:ascii="Times New Roman" w:eastAsia="Calibri" w:hAnsi="Times New Roman" w:cs="Times New Roman"/>
          <w:i/>
          <w:lang w:val="en-US" w:eastAsia="zh-CN"/>
        </w:rPr>
        <w:t>If the relevant person is an organisation providing residential accommodation to P, the above paragraph 3 is to be deleted.</w:t>
      </w:r>
      <w:r w:rsidRPr="00267633">
        <w:rPr>
          <w:rFonts w:ascii="Times New Roman" w:eastAsia="Calibri" w:hAnsi="Times New Roman" w:cs="Times New Roman"/>
          <w:lang w:val="en-US" w:eastAsia="zh-CN"/>
        </w:rPr>
        <w:t>]</w:t>
      </w:r>
    </w:p>
    <w:p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rsidR="00267633" w:rsidRPr="00267633" w:rsidRDefault="00267633" w:rsidP="00267633">
      <w:pPr>
        <w:spacing w:before="120" w:after="0" w:line="276" w:lineRule="auto"/>
        <w:ind w:left="720" w:hanging="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4.</w:t>
      </w:r>
      <w:r w:rsidRPr="00267633">
        <w:rPr>
          <w:rFonts w:ascii="Times New Roman" w:eastAsia="Calibri" w:hAnsi="Times New Roman" w:cs="Times New Roman"/>
          <w:lang w:val="en-US" w:eastAsia="zh-CN"/>
        </w:rPr>
        <w:tab/>
        <w:t>If you do not attend personally or by your solicitor at the time and place stated in the Originating Summons, such order may be made as the Court may think just and expedient.</w:t>
      </w:r>
    </w:p>
    <w:p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rsidR="00267633" w:rsidRPr="00267633" w:rsidRDefault="00267633" w:rsidP="00267633">
      <w:pPr>
        <w:spacing w:before="120" w:after="0" w:line="276" w:lineRule="auto"/>
        <w:ind w:left="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w:t>
      </w:r>
      <w:r w:rsidRPr="00267633">
        <w:rPr>
          <w:rFonts w:ascii="Times New Roman" w:eastAsia="Calibri" w:hAnsi="Times New Roman" w:cs="Times New Roman"/>
          <w:b/>
          <w:lang w:val="en-US" w:eastAsia="zh-CN"/>
        </w:rPr>
        <w:t xml:space="preserve">Note: </w:t>
      </w:r>
      <w:r w:rsidRPr="00267633">
        <w:rPr>
          <w:rFonts w:ascii="Times New Roman" w:eastAsia="Calibri" w:hAnsi="Times New Roman" w:cs="Times New Roman"/>
          <w:i/>
          <w:lang w:val="en-US" w:eastAsia="zh-CN"/>
        </w:rPr>
        <w:t>If the relevant person is an organisation providing residential accommodation to P, the above paragraph 4 is to be deleted.</w:t>
      </w:r>
      <w:r w:rsidRPr="00267633">
        <w:rPr>
          <w:rFonts w:ascii="Times New Roman" w:eastAsia="Calibri" w:hAnsi="Times New Roman" w:cs="Times New Roman"/>
          <w:lang w:val="en-US" w:eastAsia="zh-CN"/>
        </w:rPr>
        <w:t>]</w:t>
      </w:r>
    </w:p>
    <w:p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rsidR="00267633" w:rsidRPr="00267633" w:rsidRDefault="00267633" w:rsidP="00267633">
      <w:pPr>
        <w:spacing w:before="120" w:after="0" w:line="276" w:lineRule="auto"/>
        <w:ind w:left="720" w:hanging="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5.</w:t>
      </w:r>
      <w:r w:rsidRPr="00267633">
        <w:rPr>
          <w:rFonts w:ascii="Times New Roman" w:eastAsia="Calibri" w:hAnsi="Times New Roman" w:cs="Times New Roman"/>
          <w:lang w:val="en-US" w:eastAsia="zh-CN"/>
        </w:rPr>
        <w:tab/>
        <w:t xml:space="preserve">This Originating Summons is filed by </w:t>
      </w:r>
      <w:r w:rsidRPr="00267633">
        <w:rPr>
          <w:rFonts w:ascii="Times New Roman" w:eastAsia="Calibri" w:hAnsi="Times New Roman" w:cs="Times New Roman"/>
          <w:i/>
          <w:u w:val="single"/>
          <w:lang w:val="en-US" w:eastAsia="zh-CN"/>
        </w:rPr>
        <w:t xml:space="preserve">[name of firm], </w:t>
      </w:r>
      <w:r w:rsidRPr="00267633">
        <w:rPr>
          <w:rFonts w:ascii="Times New Roman" w:eastAsia="Calibri" w:hAnsi="Times New Roman" w:cs="Times New Roman"/>
          <w:lang w:val="en-US" w:eastAsia="zh-CN"/>
        </w:rPr>
        <w:t>the plaintiff’s/applicant’s* solicitor whose address is [</w:t>
      </w:r>
      <w:r w:rsidRPr="00267633">
        <w:rPr>
          <w:rFonts w:ascii="Times New Roman" w:eastAsia="Calibri" w:hAnsi="Times New Roman" w:cs="Times New Roman"/>
          <w:i/>
          <w:lang w:val="en-US" w:eastAsia="zh-CN"/>
        </w:rPr>
        <w:t>state</w:t>
      </w:r>
      <w:r w:rsidRPr="00267633">
        <w:rPr>
          <w:rFonts w:ascii="Times New Roman" w:eastAsia="Calibri" w:hAnsi="Times New Roman" w:cs="Times New Roman"/>
          <w:lang w:val="en-US" w:eastAsia="zh-CN"/>
        </w:rPr>
        <w:t xml:space="preserve"> </w:t>
      </w:r>
      <w:r w:rsidRPr="00267633">
        <w:rPr>
          <w:rFonts w:ascii="Times New Roman" w:eastAsia="Calibri" w:hAnsi="Times New Roman" w:cs="Times New Roman"/>
          <w:i/>
          <w:lang w:val="en-US" w:eastAsia="zh-CN"/>
        </w:rPr>
        <w:t>address</w:t>
      </w:r>
      <w:r w:rsidRPr="00267633">
        <w:rPr>
          <w:rFonts w:ascii="Times New Roman" w:eastAsia="Calibri" w:hAnsi="Times New Roman" w:cs="Times New Roman"/>
          <w:lang w:val="en-US" w:eastAsia="zh-CN"/>
        </w:rPr>
        <w:t>].</w:t>
      </w:r>
    </w:p>
    <w:p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rsidR="00267633" w:rsidRPr="00267633" w:rsidRDefault="00267633" w:rsidP="00267633">
      <w:pPr>
        <w:spacing w:before="120" w:after="0" w:line="276" w:lineRule="auto"/>
        <w:ind w:left="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 xml:space="preserve">(or where the plaintiff/applicant* acts in person) </w:t>
      </w:r>
    </w:p>
    <w:p w:rsidR="00267633" w:rsidRPr="00267633" w:rsidRDefault="00267633" w:rsidP="00267633">
      <w:pPr>
        <w:spacing w:before="120" w:after="0" w:line="276" w:lineRule="auto"/>
        <w:ind w:left="1080"/>
        <w:jc w:val="both"/>
        <w:divId w:val="2116439976"/>
        <w:rPr>
          <w:rFonts w:ascii="Times New Roman" w:eastAsia="Calibri" w:hAnsi="Times New Roman" w:cs="Times New Roman"/>
          <w:lang w:val="en-US" w:eastAsia="zh-CN"/>
        </w:rPr>
      </w:pPr>
    </w:p>
    <w:p w:rsidR="00267633" w:rsidRPr="00267633" w:rsidRDefault="00267633" w:rsidP="00267633">
      <w:pPr>
        <w:spacing w:before="120" w:after="0" w:line="276" w:lineRule="auto"/>
        <w:ind w:left="720"/>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This Originating Summons is filed by the plaintiff/applicant* who resides at [</w:t>
      </w:r>
      <w:r w:rsidRPr="00267633">
        <w:rPr>
          <w:rFonts w:ascii="Times New Roman" w:eastAsia="Calibri" w:hAnsi="Times New Roman" w:cs="Times New Roman"/>
          <w:i/>
          <w:lang w:val="en-US" w:eastAsia="zh-CN"/>
        </w:rPr>
        <w:t>address</w:t>
      </w:r>
      <w:r w:rsidRPr="00267633">
        <w:rPr>
          <w:rFonts w:ascii="Times New Roman" w:eastAsia="Calibri" w:hAnsi="Times New Roman" w:cs="Times New Roman"/>
          <w:lang w:val="en-US" w:eastAsia="zh-CN"/>
        </w:rPr>
        <w:t>] and (if the plaintiff/applicant* does not reside within the jurisdiction) whose address for service is [</w:t>
      </w:r>
      <w:r w:rsidRPr="00267633">
        <w:rPr>
          <w:rFonts w:ascii="Times New Roman" w:eastAsia="Calibri" w:hAnsi="Times New Roman" w:cs="Times New Roman"/>
          <w:i/>
          <w:lang w:val="en-US" w:eastAsia="zh-CN"/>
        </w:rPr>
        <w:t>state</w:t>
      </w:r>
      <w:r w:rsidRPr="00267633">
        <w:rPr>
          <w:rFonts w:ascii="Times New Roman" w:eastAsia="Calibri" w:hAnsi="Times New Roman" w:cs="Times New Roman"/>
          <w:lang w:val="en-US" w:eastAsia="zh-CN"/>
        </w:rPr>
        <w:t xml:space="preserve"> </w:t>
      </w:r>
      <w:r w:rsidRPr="00267633">
        <w:rPr>
          <w:rFonts w:ascii="Times New Roman" w:eastAsia="Calibri" w:hAnsi="Times New Roman" w:cs="Times New Roman"/>
          <w:i/>
          <w:lang w:val="en-US" w:eastAsia="zh-CN"/>
        </w:rPr>
        <w:t>address within the jurisdiction</w:t>
      </w:r>
      <w:r w:rsidRPr="00267633">
        <w:rPr>
          <w:rFonts w:ascii="Times New Roman" w:eastAsia="Calibri" w:hAnsi="Times New Roman" w:cs="Times New Roman"/>
          <w:lang w:val="en-US" w:eastAsia="zh-CN"/>
        </w:rPr>
        <w:t>].</w:t>
      </w:r>
    </w:p>
    <w:p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p>
    <w:p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Name and Signature</w:t>
      </w:r>
    </w:p>
    <w:p w:rsidR="00267633" w:rsidRPr="00267633" w:rsidRDefault="00267633" w:rsidP="00267633">
      <w:pPr>
        <w:spacing w:before="120" w:after="0" w:line="276" w:lineRule="auto"/>
        <w:jc w:val="both"/>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t>Plaintiff/Applicant* OR Solicitors for the Plaintiff/Applicant*</w:t>
      </w:r>
    </w:p>
    <w:p w:rsidR="00267633" w:rsidRPr="00267633" w:rsidRDefault="00267633" w:rsidP="00267633">
      <w:pPr>
        <w:spacing w:before="120" w:after="0" w:line="276" w:lineRule="auto"/>
        <w:ind w:left="1080"/>
        <w:jc w:val="both"/>
        <w:divId w:val="2116439976"/>
        <w:rPr>
          <w:rFonts w:ascii="Times New Roman" w:eastAsia="Calibri" w:hAnsi="Times New Roman" w:cs="Times New Roman"/>
          <w:lang w:val="en-US" w:eastAsia="zh-CN"/>
        </w:rPr>
      </w:pPr>
    </w:p>
    <w:p w:rsidR="00267633" w:rsidRPr="00267633" w:rsidRDefault="00267633" w:rsidP="00267633">
      <w:pPr>
        <w:spacing w:before="120" w:after="0" w:line="276" w:lineRule="auto"/>
        <w:jc w:val="both"/>
        <w:divId w:val="2116439976"/>
        <w:rPr>
          <w:rFonts w:ascii="Times New Roman" w:eastAsia="Calibri" w:hAnsi="Times New Roman" w:cs="Times New Roman"/>
          <w:i/>
          <w:lang w:val="en-US" w:eastAsia="zh-CN"/>
        </w:rPr>
      </w:pPr>
      <w:r w:rsidRPr="00267633">
        <w:rPr>
          <w:rFonts w:ascii="Times New Roman" w:eastAsia="Calibri" w:hAnsi="Times New Roman" w:cs="Times New Roman"/>
          <w:i/>
          <w:lang w:val="en-US" w:eastAsia="zh-CN"/>
        </w:rPr>
        <w:t>* To delete where inapplicable.</w:t>
      </w:r>
    </w:p>
    <w:p w:rsidR="00267633" w:rsidRPr="00267633" w:rsidRDefault="00267633" w:rsidP="00267633">
      <w:pPr>
        <w:spacing w:before="120" w:after="0" w:line="276" w:lineRule="auto"/>
        <w:jc w:val="both"/>
        <w:divId w:val="2116439976"/>
        <w:rPr>
          <w:rFonts w:ascii="Times New Roman" w:eastAsia="Calibri" w:hAnsi="Times New Roman" w:cs="Times New Roman"/>
          <w:i/>
          <w:lang w:val="en-US" w:eastAsia="zh-CN"/>
        </w:rPr>
      </w:pPr>
      <w:r w:rsidRPr="00267633">
        <w:rPr>
          <w:rFonts w:ascii="Times New Roman" w:eastAsia="Calibri" w:hAnsi="Times New Roman" w:cs="Times New Roman"/>
          <w:i/>
          <w:vertAlign w:val="superscript"/>
          <w:lang w:val="en-US" w:eastAsia="zh-CN"/>
        </w:rPr>
        <w:t>#</w:t>
      </w:r>
      <w:r w:rsidRPr="00267633">
        <w:rPr>
          <w:rFonts w:ascii="Times New Roman" w:eastAsia="Calibri" w:hAnsi="Times New Roman" w:cs="Times New Roman"/>
          <w:i/>
          <w:lang w:val="en-US" w:eastAsia="zh-CN"/>
        </w:rPr>
        <w:t xml:space="preserve"> To file a document using the Electronic Filing Service, you may use the Lawnet and Crimsonlogic Service Bureau located at 133 New Bridge Road, Chinatown Point #19-01/02, Singapore 059413. </w:t>
      </w:r>
    </w:p>
    <w:p w:rsidR="00267633" w:rsidRPr="00267633" w:rsidRDefault="00267633" w:rsidP="00267633">
      <w:pPr>
        <w:spacing w:before="0" w:after="0" w:line="240" w:lineRule="auto"/>
        <w:jc w:val="center"/>
        <w:divId w:val="2116439976"/>
        <w:rPr>
          <w:rFonts w:ascii="Times New Roman" w:eastAsia="Calibri" w:hAnsi="Times New Roman" w:cs="Times New Roman"/>
          <w:bCs/>
          <w:iCs/>
          <w:spacing w:val="-3"/>
          <w:lang w:val="en-GB" w:eastAsia="zh-CN"/>
        </w:rPr>
      </w:pPr>
      <w:r w:rsidRPr="00267633">
        <w:rPr>
          <w:rFonts w:ascii="Times New Roman" w:hAnsi="Times New Roman" w:cs="Times New Roman"/>
          <w:sz w:val="20"/>
          <w:szCs w:val="20"/>
          <w:lang w:val="en-US" w:eastAsia="zh-CN"/>
        </w:rPr>
        <w:br w:type="page"/>
      </w:r>
      <w:r w:rsidRPr="00267633">
        <w:rPr>
          <w:rFonts w:ascii="Times New Roman" w:eastAsia="Calibri" w:hAnsi="Times New Roman" w:cs="Times New Roman"/>
          <w:bCs/>
          <w:iCs/>
          <w:spacing w:val="-3"/>
          <w:lang w:val="en-GB" w:eastAsia="zh-CN"/>
        </w:rPr>
        <w:lastRenderedPageBreak/>
        <w:t>FORM 223</w:t>
      </w:r>
    </w:p>
    <w:p w:rsidR="00267633" w:rsidRPr="00267633" w:rsidRDefault="00267633" w:rsidP="00267633">
      <w:pPr>
        <w:spacing w:before="0" w:after="0" w:line="240" w:lineRule="auto"/>
        <w:divId w:val="2116439976"/>
        <w:rPr>
          <w:rFonts w:ascii="Times New Roman" w:eastAsia="Calibri" w:hAnsi="Times New Roman" w:cs="Times New Roman"/>
          <w:bCs/>
          <w:iCs/>
          <w:spacing w:val="-3"/>
          <w:sz w:val="22"/>
          <w:szCs w:val="22"/>
          <w:lang w:val="en-GB" w:eastAsia="zh-CN"/>
        </w:rPr>
      </w:pPr>
      <w:r w:rsidRPr="00267633">
        <w:rPr>
          <w:rFonts w:ascii="Times New Roman" w:eastAsia="Calibri" w:hAnsi="Times New Roman" w:cs="Times New Roman"/>
          <w:bCs/>
          <w:iCs/>
          <w:spacing w:val="-3"/>
          <w:sz w:val="22"/>
          <w:szCs w:val="22"/>
          <w:lang w:val="en-GB" w:eastAsia="zh-CN"/>
        </w:rPr>
        <w:t>Para 52</w:t>
      </w:r>
    </w:p>
    <w:p w:rsidR="00267633" w:rsidRPr="00267633" w:rsidRDefault="00267633" w:rsidP="00267633">
      <w:pPr>
        <w:spacing w:before="0" w:after="0" w:line="240" w:lineRule="auto"/>
        <w:jc w:val="center"/>
        <w:divId w:val="2116439976"/>
        <w:rPr>
          <w:rFonts w:ascii="Times New Roman" w:eastAsia="Calibri" w:hAnsi="Times New Roman" w:cs="Times New Roman"/>
          <w:sz w:val="20"/>
          <w:szCs w:val="20"/>
          <w:lang w:val="en-US" w:eastAsia="zh-CN"/>
        </w:rPr>
      </w:pPr>
    </w:p>
    <w:p w:rsidR="00267633" w:rsidRPr="00267633" w:rsidRDefault="00267633" w:rsidP="00267633">
      <w:pPr>
        <w:tabs>
          <w:tab w:val="center" w:pos="4513"/>
        </w:tabs>
        <w:suppressAutoHyphens/>
        <w:spacing w:before="0" w:after="200" w:line="276" w:lineRule="auto"/>
        <w:ind w:right="26"/>
        <w:jc w:val="center"/>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(Title as in cause or matter.)</w:t>
      </w:r>
    </w:p>
    <w:p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p w:rsidR="00267633" w:rsidRPr="00267633" w:rsidRDefault="00267633" w:rsidP="00267633">
      <w:pPr>
        <w:spacing w:before="0" w:after="200" w:line="276" w:lineRule="auto"/>
        <w:jc w:val="center"/>
        <w:divId w:val="2116439976"/>
        <w:rPr>
          <w:rFonts w:ascii="Times New Roman" w:eastAsia="Calibri" w:hAnsi="Times New Roman" w:cs="Times New Roman"/>
          <w:b/>
          <w:sz w:val="22"/>
          <w:szCs w:val="22"/>
          <w:lang w:val="en-GB" w:eastAsia="en-GB"/>
        </w:rPr>
      </w:pPr>
      <w:r w:rsidRPr="00267633">
        <w:rPr>
          <w:rFonts w:ascii="Times New Roman" w:eastAsia="Calibri" w:hAnsi="Times New Roman" w:cs="Times New Roman"/>
          <w:b/>
          <w:sz w:val="22"/>
          <w:szCs w:val="22"/>
          <w:lang w:val="en-GB" w:eastAsia="en-GB"/>
        </w:rPr>
        <w:t>CERTIFICATE OF NOTIFICATION</w:t>
      </w:r>
    </w:p>
    <w:p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p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I, [</w:t>
      </w:r>
      <w:r w:rsidRPr="00267633">
        <w:rPr>
          <w:rFonts w:ascii="Times New Roman" w:eastAsia="Calibri" w:hAnsi="Times New Roman" w:cs="Times New Roman"/>
          <w:i/>
          <w:sz w:val="22"/>
          <w:szCs w:val="22"/>
          <w:lang w:val="en-GB" w:eastAsia="en-GB"/>
        </w:rPr>
        <w:t>name of person effecting the notification</w:t>
      </w:r>
      <w:r w:rsidRPr="00267633">
        <w:rPr>
          <w:rFonts w:ascii="Times New Roman" w:eastAsia="Calibri" w:hAnsi="Times New Roman" w:cs="Times New Roman"/>
          <w:sz w:val="22"/>
          <w:szCs w:val="22"/>
          <w:lang w:val="en-GB" w:eastAsia="en-GB"/>
        </w:rPr>
        <w:t>]</w:t>
      </w:r>
      <w:r w:rsidRPr="00267633">
        <w:rPr>
          <w:rFonts w:ascii="Times New Roman" w:eastAsia="Calibri" w:hAnsi="Times New Roman" w:cs="Times New Roman"/>
          <w:i/>
          <w:sz w:val="22"/>
          <w:szCs w:val="22"/>
          <w:lang w:val="en-GB" w:eastAsia="en-GB"/>
        </w:rPr>
        <w:t xml:space="preserve"> </w:t>
      </w:r>
      <w:r w:rsidRPr="00267633">
        <w:rPr>
          <w:rFonts w:ascii="Times New Roman" w:eastAsia="Calibri" w:hAnsi="Times New Roman" w:cs="Times New Roman"/>
          <w:sz w:val="22"/>
          <w:szCs w:val="22"/>
          <w:lang w:val="en-GB" w:eastAsia="en-GB"/>
        </w:rPr>
        <w:t xml:space="preserve">(ID No. </w:t>
      </w:r>
      <w:r w:rsidRPr="00267633">
        <w:rPr>
          <w:rFonts w:ascii="Times New Roman" w:eastAsia="Calibri" w:hAnsi="Times New Roman" w:cs="Times New Roman"/>
          <w:sz w:val="22"/>
          <w:szCs w:val="22"/>
          <w:lang w:val="en-GB" w:eastAsia="en-GB"/>
        </w:rPr>
        <w:tab/>
      </w:r>
      <w:r w:rsidRPr="00267633">
        <w:rPr>
          <w:rFonts w:ascii="Times New Roman" w:eastAsia="Calibri" w:hAnsi="Times New Roman" w:cs="Times New Roman"/>
          <w:sz w:val="22"/>
          <w:szCs w:val="22"/>
          <w:lang w:val="en-GB" w:eastAsia="en-GB"/>
        </w:rPr>
        <w:tab/>
        <w:t>), certify that I have notified the abovenamed P of this Originating Summons on [</w:t>
      </w:r>
      <w:r w:rsidRPr="00267633">
        <w:rPr>
          <w:rFonts w:ascii="Times New Roman" w:eastAsia="Calibri" w:hAnsi="Times New Roman" w:cs="Times New Roman"/>
          <w:i/>
          <w:sz w:val="22"/>
          <w:szCs w:val="22"/>
          <w:lang w:val="en-GB" w:eastAsia="en-GB"/>
        </w:rPr>
        <w:t>date</w:t>
      </w:r>
      <w:r w:rsidRPr="00267633">
        <w:rPr>
          <w:rFonts w:ascii="Times New Roman" w:eastAsia="Calibri" w:hAnsi="Times New Roman" w:cs="Times New Roman"/>
          <w:sz w:val="22"/>
          <w:szCs w:val="22"/>
          <w:lang w:val="en-GB" w:eastAsia="en-GB"/>
        </w:rPr>
        <w:t>] at [</w:t>
      </w:r>
      <w:r w:rsidRPr="00267633">
        <w:rPr>
          <w:rFonts w:ascii="Times New Roman" w:eastAsia="Calibri" w:hAnsi="Times New Roman" w:cs="Times New Roman"/>
          <w:i/>
          <w:sz w:val="22"/>
          <w:szCs w:val="22"/>
          <w:lang w:val="en-GB" w:eastAsia="en-GB"/>
        </w:rPr>
        <w:t>address where notification took place</w:t>
      </w:r>
      <w:r w:rsidRPr="00267633">
        <w:rPr>
          <w:rFonts w:ascii="Times New Roman" w:eastAsia="Calibri" w:hAnsi="Times New Roman" w:cs="Times New Roman"/>
          <w:sz w:val="22"/>
          <w:szCs w:val="22"/>
          <w:lang w:val="en-GB" w:eastAsia="en-GB"/>
        </w:rPr>
        <w:t>].  The notification complies with rule 181 of the Family Justice Rules and Paragraph 52 of these Practice Directions. In particular, P was notified of [</w:t>
      </w:r>
      <w:r w:rsidRPr="00267633">
        <w:rPr>
          <w:rFonts w:ascii="Times New Roman" w:eastAsia="Calibri" w:hAnsi="Times New Roman" w:cs="Times New Roman"/>
          <w:i/>
          <w:sz w:val="22"/>
          <w:szCs w:val="22"/>
          <w:lang w:val="en-GB" w:eastAsia="en-GB"/>
        </w:rPr>
        <w:t>please specify the matters which P was notified of</w:t>
      </w:r>
      <w:r w:rsidRPr="00267633">
        <w:rPr>
          <w:rFonts w:ascii="Times New Roman" w:eastAsia="Calibri" w:hAnsi="Times New Roman" w:cs="Times New Roman"/>
          <w:sz w:val="22"/>
          <w:szCs w:val="22"/>
          <w:lang w:val="en-GB" w:eastAsia="en-GB"/>
        </w:rPr>
        <w:t>].</w:t>
      </w:r>
    </w:p>
    <w:p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rsidR="00267633" w:rsidRPr="00267633" w:rsidRDefault="00267633" w:rsidP="00267633">
      <w:pPr>
        <w:spacing w:before="0" w:after="200" w:line="276" w:lineRule="auto"/>
        <w:jc w:val="center"/>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Dated </w:t>
      </w:r>
      <w:r w:rsidRPr="00267633">
        <w:rPr>
          <w:rFonts w:ascii="Times New Roman" w:eastAsia="Calibri" w:hAnsi="Times New Roman" w:cs="Times New Roman"/>
          <w:snapToGrid w:val="0"/>
          <w:sz w:val="22"/>
          <w:szCs w:val="22"/>
          <w:lang w:val="en-GB" w:eastAsia="en-GB"/>
        </w:rPr>
        <w:t>this      day of          20</w:t>
      </w:r>
    </w:p>
    <w:p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p>
    <w:p w:rsidR="00267633" w:rsidRPr="00267633" w:rsidRDefault="00267633" w:rsidP="00267633">
      <w:pPr>
        <w:spacing w:before="0" w:after="200" w:line="276" w:lineRule="auto"/>
        <w:jc w:val="both"/>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Signature and name of person effecting notification </w:t>
      </w:r>
    </w:p>
    <w:p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eastAsia="Calibri" w:hAnsi="Calibri" w:cs="Times New Roman"/>
          <w:sz w:val="22"/>
          <w:szCs w:val="22"/>
          <w:lang w:val="en-GB" w:eastAsia="en-GB"/>
        </w:rPr>
      </w:pPr>
    </w:p>
    <w:p w:rsidR="00267633" w:rsidRPr="00267633" w:rsidRDefault="00267633" w:rsidP="00267633">
      <w:pPr>
        <w:spacing w:before="0" w:after="0" w:line="240" w:lineRule="auto"/>
        <w:jc w:val="center"/>
        <w:divId w:val="2116439976"/>
        <w:rPr>
          <w:rFonts w:ascii="Times New Roman" w:eastAsia="Calibri" w:hAnsi="Times New Roman" w:cs="Times New Roman"/>
          <w:b/>
          <w:bCs/>
          <w:iCs/>
          <w:spacing w:val="-3"/>
          <w:sz w:val="22"/>
          <w:szCs w:val="22"/>
          <w:lang w:val="en-GB" w:eastAsia="zh-CN"/>
        </w:rPr>
      </w:pPr>
    </w:p>
    <w:p w:rsidR="00267633" w:rsidRPr="00267633" w:rsidRDefault="00267633" w:rsidP="00267633">
      <w:pPr>
        <w:spacing w:before="0" w:after="0" w:line="240" w:lineRule="auto"/>
        <w:divId w:val="2116439976"/>
        <w:rPr>
          <w:rFonts w:ascii="Times New Roman" w:eastAsia="Calibri" w:hAnsi="Times New Roman" w:cs="Times New Roman"/>
          <w:sz w:val="20"/>
          <w:szCs w:val="20"/>
          <w:lang w:val="en-US" w:eastAsia="zh-CN"/>
        </w:rPr>
      </w:pPr>
    </w:p>
    <w:p w:rsidR="00267633" w:rsidRPr="00267633" w:rsidRDefault="00267633" w:rsidP="00267633">
      <w:pPr>
        <w:spacing w:before="0" w:after="0" w:line="240" w:lineRule="auto"/>
        <w:jc w:val="center"/>
        <w:divId w:val="2116439976"/>
        <w:rPr>
          <w:rFonts w:ascii="Times New Roman" w:eastAsia="Calibri" w:hAnsi="Times New Roman" w:cs="Times New Roman"/>
          <w:lang w:val="en-US" w:eastAsia="zh-CN"/>
        </w:rPr>
      </w:pPr>
      <w:r w:rsidRPr="00267633">
        <w:rPr>
          <w:rFonts w:ascii="Times New Roman" w:eastAsia="Calibri" w:hAnsi="Times New Roman" w:cs="Times New Roman"/>
          <w:lang w:val="en-US" w:eastAsia="zh-CN"/>
        </w:rPr>
        <w:lastRenderedPageBreak/>
        <w:t>FORM 224</w:t>
      </w:r>
    </w:p>
    <w:p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Para 54</w:t>
      </w:r>
    </w:p>
    <w:p w:rsidR="00267633" w:rsidRPr="00267633" w:rsidRDefault="00267633" w:rsidP="00267633">
      <w:pPr>
        <w:autoSpaceDE w:val="0"/>
        <w:autoSpaceDN w:val="0"/>
        <w:adjustRightInd w:val="0"/>
        <w:spacing w:before="0" w:after="0"/>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IN THE FAMILY JUSTICE COURTS OF THE REPUBLIC OF SINGAPORE</w:t>
      </w:r>
    </w:p>
    <w:p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OSM No. </w:t>
      </w:r>
      <w:r w:rsidRPr="00267633">
        <w:rPr>
          <w:rFonts w:ascii="Times New Roman" w:eastAsia="Calibri" w:hAnsi="Times New Roman" w:cs="Times New Roman"/>
          <w:lang w:val="en-GB" w:eastAsia="en-GB"/>
        </w:rPr>
        <w:tab/>
        <w:t>)</w:t>
      </w:r>
    </w:p>
    <w:p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of 20 </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w:t>
      </w:r>
    </w:p>
    <w:p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In the Matter of Section 20 of the Mental Capacity Act (Cap 177A)</w:t>
      </w:r>
    </w:p>
    <w:p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And</w:t>
      </w:r>
    </w:p>
    <w:p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In the Matter of __________________________ [</w:t>
      </w:r>
      <w:r w:rsidRPr="00267633">
        <w:rPr>
          <w:rFonts w:ascii="Times New Roman" w:eastAsia="Calibri" w:hAnsi="Times New Roman" w:cs="Times New Roman"/>
          <w:i/>
          <w:iCs/>
          <w:lang w:val="en-GB" w:eastAsia="en-GB"/>
        </w:rPr>
        <w:t>name of person alleged to lack capacity</w:t>
      </w:r>
      <w:r w:rsidRPr="00267633">
        <w:rPr>
          <w:rFonts w:ascii="Times New Roman" w:eastAsia="Calibri" w:hAnsi="Times New Roman" w:cs="Times New Roman"/>
          <w:lang w:val="en-GB" w:eastAsia="en-GB"/>
        </w:rPr>
        <w:t xml:space="preserve">] </w:t>
      </w:r>
    </w:p>
    <w:p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(NRIC/FIN/Passport No.: __________), a person alleged to lack capacity (“P”)</w:t>
      </w:r>
    </w:p>
    <w:p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_______________________________________ [</w:t>
      </w:r>
      <w:r w:rsidRPr="00267633">
        <w:rPr>
          <w:rFonts w:ascii="Times New Roman" w:eastAsia="Calibri" w:hAnsi="Times New Roman" w:cs="Times New Roman"/>
          <w:i/>
          <w:iCs/>
          <w:lang w:val="en-GB" w:eastAsia="en-GB"/>
        </w:rPr>
        <w:t>name of applicant</w:t>
      </w:r>
      <w:r w:rsidRPr="00267633">
        <w:rPr>
          <w:rFonts w:ascii="Times New Roman" w:eastAsia="Calibri" w:hAnsi="Times New Roman" w:cs="Times New Roman"/>
          <w:lang w:val="en-GB" w:eastAsia="en-GB"/>
        </w:rPr>
        <w:t>]</w:t>
      </w:r>
    </w:p>
    <w:p w:rsidR="00267633" w:rsidRPr="00267633" w:rsidRDefault="00267633" w:rsidP="00267633">
      <w:pPr>
        <w:autoSpaceDE w:val="0"/>
        <w:autoSpaceDN w:val="0"/>
        <w:adjustRightInd w:val="0"/>
        <w:spacing w:before="0" w:after="0"/>
        <w:ind w:left="43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(NRIC/FIN/Passport No.: __________)</w:t>
      </w:r>
    </w:p>
    <w:p w:rsidR="00267633" w:rsidRPr="00267633" w:rsidRDefault="00267633" w:rsidP="00267633">
      <w:pPr>
        <w:autoSpaceDE w:val="0"/>
        <w:autoSpaceDN w:val="0"/>
        <w:adjustRightInd w:val="0"/>
        <w:spacing w:before="0" w:after="0"/>
        <w:divId w:val="2116439976"/>
        <w:rPr>
          <w:rFonts w:ascii="Times New Roman" w:eastAsia="Calibri" w:hAnsi="Times New Roman" w:cs="Times New Roman"/>
          <w:i/>
          <w:lang w:val="en-GB" w:eastAsia="en-GB"/>
        </w:rPr>
      </w:pP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i/>
          <w:lang w:val="en-GB" w:eastAsia="en-GB"/>
        </w:rPr>
        <w:t>Applicant</w:t>
      </w:r>
    </w:p>
    <w:p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AFFIDAVIT</w:t>
      </w:r>
    </w:p>
    <w:p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 ______________________________________________________ [</w:t>
      </w:r>
      <w:r w:rsidRPr="00267633">
        <w:rPr>
          <w:rFonts w:ascii="Times New Roman" w:eastAsia="Calibri" w:hAnsi="Times New Roman" w:cs="Times New Roman"/>
          <w:i/>
          <w:lang w:val="en-GB" w:eastAsia="en-GB"/>
        </w:rPr>
        <w:t>n</w:t>
      </w:r>
      <w:r w:rsidRPr="00267633">
        <w:rPr>
          <w:rFonts w:ascii="Times New Roman" w:eastAsia="Calibri" w:hAnsi="Times New Roman" w:cs="Times New Roman"/>
          <w:i/>
          <w:iCs/>
          <w:lang w:val="en-GB" w:eastAsia="en-GB"/>
        </w:rPr>
        <w:t>ame of Doctor</w:t>
      </w:r>
      <w:r w:rsidRPr="00267633">
        <w:rPr>
          <w:rFonts w:ascii="Times New Roman" w:eastAsia="Calibri" w:hAnsi="Times New Roman" w:cs="Times New Roman"/>
          <w:lang w:val="en-GB" w:eastAsia="en-GB"/>
        </w:rPr>
        <w:t>], of ________________________________________________________ [</w:t>
      </w:r>
      <w:r w:rsidRPr="00267633">
        <w:rPr>
          <w:rFonts w:ascii="Times New Roman" w:eastAsia="Calibri" w:hAnsi="Times New Roman" w:cs="Times New Roman"/>
          <w:i/>
          <w:lang w:val="en-GB" w:eastAsia="en-GB"/>
        </w:rPr>
        <w:t>a</w:t>
      </w:r>
      <w:r w:rsidRPr="00267633">
        <w:rPr>
          <w:rFonts w:ascii="Times New Roman" w:eastAsia="Calibri" w:hAnsi="Times New Roman" w:cs="Times New Roman"/>
          <w:i/>
          <w:iCs/>
          <w:lang w:val="en-GB" w:eastAsia="en-GB"/>
        </w:rPr>
        <w:t>ddress of Doctor</w:t>
      </w:r>
      <w:r w:rsidRPr="00267633">
        <w:rPr>
          <w:rFonts w:ascii="Times New Roman" w:eastAsia="Calibri" w:hAnsi="Times New Roman" w:cs="Times New Roman"/>
          <w:iCs/>
          <w:lang w:val="en-GB" w:eastAsia="en-GB"/>
        </w:rPr>
        <w:t>]</w:t>
      </w:r>
      <w:r w:rsidRPr="00267633">
        <w:rPr>
          <w:rFonts w:ascii="Times New Roman" w:eastAsia="Calibri" w:hAnsi="Times New Roman" w:cs="Times New Roman"/>
          <w:lang w:val="en-GB" w:eastAsia="en-GB"/>
        </w:rPr>
        <w:t>, do make oath / affirm* and say as follows:</w:t>
      </w:r>
    </w:p>
    <w:p w:rsidR="00267633" w:rsidRPr="00267633" w:rsidRDefault="00267633" w:rsidP="00267633">
      <w:pPr>
        <w:autoSpaceDE w:val="0"/>
        <w:autoSpaceDN w:val="0"/>
        <w:adjustRightInd w:val="0"/>
        <w:spacing w:before="0" w:after="0"/>
        <w:jc w:val="both"/>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1.</w:t>
      </w:r>
      <w:r w:rsidRPr="00267633">
        <w:rPr>
          <w:rFonts w:ascii="Times New Roman" w:eastAsia="Calibri" w:hAnsi="Times New Roman" w:cs="Times New Roman"/>
          <w:lang w:val="en-GB" w:eastAsia="en-GB"/>
        </w:rPr>
        <w:tab/>
        <w:t>I am a registered medical practitioner in Singapore.</w:t>
      </w:r>
    </w:p>
    <w:p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lastRenderedPageBreak/>
        <w:t xml:space="preserve">2. </w:t>
      </w:r>
      <w:r w:rsidRPr="00267633">
        <w:rPr>
          <w:rFonts w:ascii="Times New Roman" w:eastAsia="Calibri" w:hAnsi="Times New Roman" w:cs="Times New Roman"/>
          <w:lang w:val="en-GB" w:eastAsia="en-GB"/>
        </w:rPr>
        <w:tab/>
        <w:t>The facts contained in this affidavit and the medical report exhibited herein are within my personal knowledge or are based on documents in my possession.</w:t>
      </w:r>
    </w:p>
    <w:p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3.</w:t>
      </w:r>
      <w:r w:rsidRPr="00267633">
        <w:rPr>
          <w:rFonts w:ascii="Times New Roman" w:eastAsia="Calibri" w:hAnsi="Times New Roman" w:cs="Times New Roman"/>
          <w:lang w:val="en-GB" w:eastAsia="en-GB"/>
        </w:rPr>
        <w:tab/>
        <w:t>I confirm that the medical report exhibited herein and marked as “A” is mine and that I accept full responsibility for the said report.</w:t>
      </w:r>
    </w:p>
    <w:p w:rsidR="00267633" w:rsidRPr="00267633"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4.</w:t>
      </w:r>
      <w:r w:rsidRPr="00267633">
        <w:rPr>
          <w:rFonts w:ascii="Times New Roman" w:eastAsia="Calibri" w:hAnsi="Times New Roman" w:cs="Times New Roman"/>
          <w:lang w:val="en-GB" w:eastAsia="en-GB"/>
        </w:rPr>
        <w:tab/>
        <w:t>I am aware that my report is being adduced for the purpose of obtaining a declaration that the person who is the subject of this application, i.e. P, lacks capacity in relation to matters specified in the application.</w:t>
      </w:r>
    </w:p>
    <w:p w:rsidR="00267633" w:rsidRPr="00267633" w:rsidRDefault="00267633" w:rsidP="00267633">
      <w:pPr>
        <w:autoSpaceDE w:val="0"/>
        <w:autoSpaceDN w:val="0"/>
        <w:adjustRightInd w:val="0"/>
        <w:spacing w:before="0" w:after="0"/>
        <w:ind w:left="720" w:hanging="720"/>
        <w:jc w:val="both"/>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Sworn (or affirmed) by</w:t>
      </w:r>
      <w:r w:rsidRPr="00267633">
        <w:rPr>
          <w:rFonts w:ascii="Times New Roman" w:eastAsia="Calibri" w:hAnsi="Times New Roman" w:cs="Times New Roman"/>
          <w:lang w:val="en-GB" w:eastAsia="en-GB"/>
        </w:rPr>
        <w:tab/>
        <w:t>)</w:t>
      </w:r>
    </w:p>
    <w:p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the abovenamed on</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w:t>
      </w:r>
    </w:p>
    <w:p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this</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day</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w:t>
      </w:r>
    </w:p>
    <w:p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of</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20</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w:t>
      </w:r>
    </w:p>
    <w:p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at Singapore</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w:t>
      </w:r>
    </w:p>
    <w:p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Before me,</w:t>
      </w:r>
    </w:p>
    <w:p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ind w:left="720" w:hanging="720"/>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Commissioner for Oaths</w:t>
      </w:r>
    </w:p>
    <w:p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0"/>
          <w:szCs w:val="20"/>
          <w:lang w:val="en-GB" w:eastAsia="en-GB"/>
        </w:rPr>
      </w:pPr>
    </w:p>
    <w:p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sz w:val="20"/>
          <w:szCs w:val="20"/>
          <w:lang w:val="en-GB" w:eastAsia="en-GB"/>
        </w:rPr>
      </w:pPr>
    </w:p>
    <w:p w:rsidR="00267633" w:rsidRPr="00267633" w:rsidRDefault="00267633" w:rsidP="00267633">
      <w:pPr>
        <w:spacing w:before="0" w:after="200" w:line="276" w:lineRule="auto"/>
        <w:divId w:val="2116439976"/>
        <w:rPr>
          <w:rFonts w:ascii="Times New Roman" w:eastAsia="Calibri" w:hAnsi="Times New Roman" w:cs="Times New Roman"/>
          <w:sz w:val="20"/>
          <w:szCs w:val="20"/>
          <w:lang w:val="en-GB" w:eastAsia="en-GB"/>
        </w:rPr>
      </w:pPr>
      <w:r w:rsidRPr="00267633">
        <w:rPr>
          <w:rFonts w:ascii="Times New Roman" w:eastAsia="Calibri" w:hAnsi="Times New Roman" w:cs="Times New Roman"/>
          <w:sz w:val="20"/>
          <w:szCs w:val="20"/>
          <w:lang w:val="en-GB" w:eastAsia="en-GB"/>
        </w:rPr>
        <w:br w:type="page"/>
      </w:r>
    </w:p>
    <w:p w:rsidR="00267633" w:rsidRPr="00267633" w:rsidRDefault="00267633" w:rsidP="00267633">
      <w:pPr>
        <w:autoSpaceDE w:val="0"/>
        <w:autoSpaceDN w:val="0"/>
        <w:adjustRightInd w:val="0"/>
        <w:spacing w:before="0" w:after="0" w:line="288" w:lineRule="auto"/>
        <w:ind w:left="720" w:hanging="720"/>
        <w:divId w:val="2116439976"/>
        <w:rPr>
          <w:rFonts w:ascii="Calibri" w:eastAsia="Calibri" w:hAnsi="Calibri" w:cs="Times New Roman"/>
          <w:sz w:val="22"/>
          <w:szCs w:val="22"/>
          <w:lang w:val="en-GB" w:eastAsia="en-GB"/>
        </w:rPr>
      </w:pPr>
    </w:p>
    <w:p w:rsidR="00267633" w:rsidRPr="00267633" w:rsidRDefault="00267633" w:rsidP="00267633">
      <w:pPr>
        <w:autoSpaceDE w:val="0"/>
        <w:autoSpaceDN w:val="0"/>
        <w:adjustRightInd w:val="0"/>
        <w:spacing w:before="0" w:after="0" w:line="288" w:lineRule="auto"/>
        <w:ind w:left="720" w:hanging="720"/>
        <w:divId w:val="2116439976"/>
        <w:rPr>
          <w:rFonts w:ascii="Calibri" w:eastAsia="Calibri" w:hAnsi="Calibri" w:cs="Times New Roman"/>
          <w:sz w:val="22"/>
          <w:szCs w:val="22"/>
          <w:lang w:val="en-GB" w:eastAsia="en-GB"/>
        </w:rPr>
      </w:pPr>
    </w:p>
    <w:p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line="288" w:lineRule="auto"/>
        <w:ind w:left="720" w:hanging="720"/>
        <w:jc w:val="center"/>
        <w:divId w:val="2116439976"/>
        <w:rPr>
          <w:rFonts w:ascii="Times New Roman" w:eastAsia="Calibri" w:hAnsi="Times New Roman" w:cs="Times New Roman"/>
          <w:b/>
          <w:sz w:val="56"/>
          <w:u w:val="single"/>
          <w:lang w:val="en-GB" w:eastAsia="en-GB"/>
        </w:rPr>
      </w:pPr>
    </w:p>
    <w:p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rsidR="00267633" w:rsidRPr="00267633" w:rsidRDefault="003C39EA"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r>
        <w:rPr>
          <w:noProof/>
        </w:rPr>
        <mc:AlternateContent>
          <mc:Choice Requires="wps">
            <w:drawing>
              <wp:anchor distT="0" distB="0" distL="114300" distR="114300" simplePos="0" relativeHeight="251664896" behindDoc="0" locked="0" layoutInCell="1" allowOverlap="1">
                <wp:simplePos x="0" y="0"/>
                <wp:positionH relativeFrom="column">
                  <wp:posOffset>673100</wp:posOffset>
                </wp:positionH>
                <wp:positionV relativeFrom="paragraph">
                  <wp:posOffset>141605</wp:posOffset>
                </wp:positionV>
                <wp:extent cx="4390390" cy="3933825"/>
                <wp:effectExtent l="0" t="0" r="10160" b="28575"/>
                <wp:wrapNone/>
                <wp:docPr id="58"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90390" cy="39338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894AB9" id="Rectangle 95" o:spid="_x0000_s1026" style="position:absolute;margin-left:53pt;margin-top:11.15pt;width:345.7pt;height:309.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" filled="f"/>
            </w:pict>
          </mc:Fallback>
        </mc:AlternateContent>
      </w:r>
    </w:p>
    <w:p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line="288" w:lineRule="auto"/>
        <w:ind w:left="720" w:hanging="720"/>
        <w:jc w:val="center"/>
        <w:divId w:val="2116439976"/>
        <w:rPr>
          <w:rFonts w:ascii="Times New Roman" w:eastAsia="Calibri" w:hAnsi="Times New Roman" w:cs="Times New Roman"/>
          <w:b/>
          <w:u w:val="single"/>
          <w:lang w:val="en-GB" w:eastAsia="en-GB"/>
        </w:rPr>
      </w:pPr>
    </w:p>
    <w:p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ind w:left="1701" w:right="1701"/>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This is the exhibit marked “A” referred to in the affidavit of ______________________________ [</w:t>
      </w:r>
      <w:r w:rsidRPr="00267633">
        <w:rPr>
          <w:rFonts w:ascii="Times New Roman" w:eastAsia="Calibri" w:hAnsi="Times New Roman" w:cs="Times New Roman"/>
          <w:i/>
          <w:lang w:val="en-GB" w:eastAsia="en-GB"/>
        </w:rPr>
        <w:t>name of doctor</w:t>
      </w:r>
      <w:r w:rsidRPr="00267633">
        <w:rPr>
          <w:rFonts w:ascii="Times New Roman" w:eastAsia="Calibri" w:hAnsi="Times New Roman" w:cs="Times New Roman"/>
          <w:lang w:val="en-GB" w:eastAsia="en-GB"/>
        </w:rPr>
        <w:t>] and sworn / affirmed before me on this _______________ [</w:t>
      </w:r>
      <w:r w:rsidRPr="00267633">
        <w:rPr>
          <w:rFonts w:ascii="Times New Roman" w:eastAsia="Calibri" w:hAnsi="Times New Roman" w:cs="Times New Roman"/>
          <w:i/>
          <w:lang w:val="en-GB" w:eastAsia="en-GB"/>
        </w:rPr>
        <w:t>date on which the affidavit is sworn or affirmed</w:t>
      </w:r>
      <w:r w:rsidRPr="00267633">
        <w:rPr>
          <w:rFonts w:ascii="Times New Roman" w:eastAsia="Calibri" w:hAnsi="Times New Roman" w:cs="Times New Roman"/>
          <w:lang w:val="en-GB" w:eastAsia="en-GB"/>
        </w:rPr>
        <w:t>].</w:t>
      </w:r>
    </w:p>
    <w:p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line="288"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Before me,</w:t>
      </w:r>
    </w:p>
    <w:p w:rsidR="00267633" w:rsidRPr="00267633" w:rsidRDefault="00267633" w:rsidP="00267633">
      <w:pPr>
        <w:autoSpaceDE w:val="0"/>
        <w:autoSpaceDN w:val="0"/>
        <w:adjustRightInd w:val="0"/>
        <w:spacing w:before="0" w:after="0" w:line="288" w:lineRule="auto"/>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line="288" w:lineRule="auto"/>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line="288" w:lineRule="auto"/>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line="288" w:lineRule="auto"/>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line="288" w:lineRule="auto"/>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 Commissioner for Oaths</w:t>
      </w:r>
    </w:p>
    <w:p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0" w:line="288" w:lineRule="auto"/>
        <w:ind w:left="720" w:hanging="720"/>
        <w:divId w:val="2116439976"/>
        <w:rPr>
          <w:rFonts w:ascii="Times New Roman" w:eastAsia="Calibri" w:hAnsi="Times New Roman" w:cs="Times New Roman"/>
          <w:lang w:val="en-GB" w:eastAsia="en-GB"/>
        </w:rPr>
      </w:pPr>
    </w:p>
    <w:p w:rsidR="00267633" w:rsidRPr="00267633" w:rsidRDefault="00267633" w:rsidP="00267633">
      <w:pPr>
        <w:spacing w:before="0" w:after="200" w:line="276"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br w:type="page"/>
      </w:r>
    </w:p>
    <w:p w:rsidR="00267633" w:rsidRPr="00267633" w:rsidRDefault="00267633" w:rsidP="00267633">
      <w:pPr>
        <w:autoSpaceDE w:val="0"/>
        <w:autoSpaceDN w:val="0"/>
        <w:adjustRightInd w:val="0"/>
        <w:spacing w:before="0" w:after="0" w:line="288" w:lineRule="auto"/>
        <w:ind w:left="720" w:hanging="720"/>
        <w:jc w:val="center"/>
        <w:divId w:val="2116439976"/>
        <w:rPr>
          <w:rFonts w:ascii="Times New Roman" w:eastAsia="Calibri" w:hAnsi="Times New Roman" w:cs="Times New Roman"/>
          <w:b/>
          <w:smallCaps/>
          <w:sz w:val="36"/>
          <w:szCs w:val="36"/>
          <w:u w:val="single"/>
          <w:lang w:val="en-GB" w:eastAsia="en-GB"/>
        </w:rPr>
      </w:pPr>
      <w:r w:rsidRPr="00267633">
        <w:rPr>
          <w:rFonts w:ascii="Times New Roman" w:eastAsia="Calibri" w:hAnsi="Times New Roman" w:cs="Times New Roman"/>
          <w:b/>
          <w:smallCaps/>
          <w:sz w:val="36"/>
          <w:szCs w:val="36"/>
          <w:u w:val="single"/>
          <w:lang w:val="en-GB" w:eastAsia="en-GB"/>
        </w:rPr>
        <w:lastRenderedPageBreak/>
        <w:t>Medical Report</w:t>
      </w:r>
    </w:p>
    <w:p w:rsidR="00267633" w:rsidRPr="00267633" w:rsidRDefault="00267633" w:rsidP="00267633">
      <w:pPr>
        <w:autoSpaceDE w:val="0"/>
        <w:autoSpaceDN w:val="0"/>
        <w:adjustRightInd w:val="0"/>
        <w:spacing w:before="0" w:after="0" w:line="288" w:lineRule="auto"/>
        <w:ind w:left="720" w:hanging="720"/>
        <w:jc w:val="center"/>
        <w:divId w:val="2116439976"/>
        <w:rPr>
          <w:rFonts w:ascii="Times New Roman" w:eastAsia="Calibri" w:hAnsi="Times New Roman" w:cs="Times New Roman"/>
          <w:i/>
          <w:szCs w:val="36"/>
          <w:u w:val="single"/>
          <w:lang w:val="en-GB" w:eastAsia="en-GB"/>
        </w:rPr>
      </w:pPr>
      <w:r w:rsidRPr="00267633">
        <w:rPr>
          <w:rFonts w:ascii="Times New Roman" w:eastAsia="Calibri" w:hAnsi="Times New Roman" w:cs="Times New Roman"/>
          <w:i/>
          <w:szCs w:val="36"/>
          <w:u w:val="single"/>
          <w:lang w:val="en-GB" w:eastAsia="en-GB"/>
        </w:rPr>
        <w:t>The entries in this form should be typed and not handwritten</w:t>
      </w: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9026"/>
      </w:tblGrid>
      <w:tr w:rsidR="00267633" w:rsidRPr="00632015" w:rsidTr="00632015">
        <w:trPr>
          <w:divId w:val="2116439976"/>
          <w:tblCellSpacing w:w="142" w:type="dxa"/>
        </w:trPr>
        <w:tc>
          <w:tcPr>
            <w:tcW w:w="4710" w:type="pct"/>
            <w:shd w:val="clear" w:color="auto" w:fill="000000"/>
          </w:tcPr>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SECTION 1: PATIENT’S PARTICULARS</w:t>
            </w: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Full name of patient:</w:t>
            </w: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NRIC/FIN/Passport no. of patient:</w:t>
            </w: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Age of patient:</w:t>
            </w:r>
          </w:p>
        </w:tc>
      </w:tr>
    </w:tbl>
    <w:p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9026"/>
      </w:tblGrid>
      <w:tr w:rsidR="00267633" w:rsidRPr="00632015" w:rsidTr="00632015">
        <w:trPr>
          <w:divId w:val="2116439976"/>
          <w:tblCellSpacing w:w="142" w:type="dxa"/>
        </w:trPr>
        <w:tc>
          <w:tcPr>
            <w:tcW w:w="4710" w:type="pct"/>
            <w:shd w:val="clear" w:color="auto" w:fill="000000"/>
          </w:tcPr>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SECTION 2: DOCTOR’S PARTICULARS</w:t>
            </w: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Full name of doctor:</w:t>
            </w: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NRIC/FIN/Passport no. of doctor:</w:t>
            </w: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MCR no. of doctor:</w:t>
            </w: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Hospital / Clinic name and address:</w:t>
            </w: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Doctor’s qualifications and experience in this area of work:</w:t>
            </w: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Doctor-patient relationship:</w:t>
            </w: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i/>
                <w:sz w:val="22"/>
                <w:szCs w:val="22"/>
                <w:lang w:eastAsia="en-GB"/>
              </w:rPr>
            </w:pPr>
            <w:r w:rsidRPr="00632015">
              <w:rPr>
                <w:rFonts w:ascii="Times New Roman" w:eastAsia="Calibri" w:hAnsi="Times New Roman" w:cs="Times New Roman"/>
                <w:i/>
                <w:sz w:val="22"/>
                <w:szCs w:val="22"/>
                <w:lang w:eastAsia="en-GB"/>
              </w:rPr>
              <w:lastRenderedPageBreak/>
              <w:t>Please state if you have been seeing the patient regularly over a period of time (if so, please state when you first started seeing the patient and how often you see the patient) or if you saw the patient specifically for this mental capacity assessment only.</w:t>
            </w: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bl>
    <w:p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9026"/>
      </w:tblGrid>
      <w:tr w:rsidR="00267633" w:rsidRPr="00632015" w:rsidTr="00632015">
        <w:trPr>
          <w:divId w:val="2116439976"/>
          <w:tblCellSpacing w:w="142" w:type="dxa"/>
        </w:trPr>
        <w:tc>
          <w:tcPr>
            <w:tcW w:w="4710" w:type="pct"/>
            <w:shd w:val="clear" w:color="auto" w:fill="000000"/>
          </w:tcPr>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SECTION 3: PATIENT’S MEDICAL INFORMATION</w:t>
            </w: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Patient’s clinical history:</w:t>
            </w:r>
          </w:p>
          <w:p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632015">
              <w:rPr>
                <w:rFonts w:ascii="Times New Roman" w:eastAsia="Calibri" w:hAnsi="Times New Roman" w:cs="Times New Roman"/>
                <w:i/>
                <w:sz w:val="22"/>
                <w:szCs w:val="22"/>
                <w:lang w:eastAsia="en-GB"/>
              </w:rPr>
              <w:t>Please note that you should provide sufficient detail to support your opinion in respect of P’s mental capacity.</w:t>
            </w:r>
          </w:p>
          <w:p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Please also state the source of the information (e.g. from medical records, from the patient, from the applicant etc.).</w:t>
            </w: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Findings from physical examination / mental state examination:</w:t>
            </w:r>
          </w:p>
          <w:p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632015">
              <w:rPr>
                <w:rFonts w:ascii="Times New Roman" w:eastAsia="Calibri" w:hAnsi="Times New Roman" w:cs="Times New Roman"/>
                <w:i/>
                <w:sz w:val="22"/>
                <w:szCs w:val="22"/>
                <w:lang w:eastAsia="en-GB"/>
              </w:rPr>
              <w:t xml:space="preserve">Please note that you should provide sufficient detail to support your opinion in respect of P’s mental capacity.  </w:t>
            </w:r>
          </w:p>
          <w:p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632015">
              <w:rPr>
                <w:rFonts w:ascii="Times New Roman" w:eastAsia="Calibri" w:hAnsi="Times New Roman" w:cs="Times New Roman"/>
                <w:i/>
                <w:sz w:val="22"/>
                <w:szCs w:val="22"/>
                <w:lang w:eastAsia="en-GB"/>
              </w:rPr>
              <w:t>Please also note that there should not be an overly long period between the date of examination of P and the date of this report.</w:t>
            </w: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ED3579">
              <w:rPr>
                <w:rFonts w:ascii="Times New Roman" w:eastAsia="Calibri" w:hAnsi="Times New Roman" w:cs="Times New Roman"/>
                <w:b/>
                <w:sz w:val="22"/>
                <w:szCs w:val="22"/>
                <w:lang w:eastAsia="en-GB"/>
              </w:rPr>
              <w:lastRenderedPageBreak/>
              <w:t>Date of physical examination / mental state examination</w:t>
            </w:r>
            <w:r w:rsidRPr="00632015">
              <w:rPr>
                <w:rFonts w:ascii="Times New Roman" w:eastAsia="Calibri" w:hAnsi="Times New Roman" w:cs="Times New Roman"/>
                <w:sz w:val="22"/>
                <w:szCs w:val="22"/>
                <w:lang w:eastAsia="en-GB"/>
              </w:rPr>
              <w:t>: _________________________</w:t>
            </w: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lastRenderedPageBreak/>
              <w:t>Relevant investigation results:</w:t>
            </w: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sz w:val="22"/>
                <w:szCs w:val="22"/>
                <w:lang w:eastAsia="en-GB"/>
              </w:rPr>
              <w:br/>
            </w: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Diagnosis:</w:t>
            </w: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p>
        </w:tc>
      </w:tr>
    </w:tbl>
    <w:p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9026"/>
      </w:tblGrid>
      <w:tr w:rsidR="00267633" w:rsidRPr="00632015" w:rsidTr="00632015">
        <w:trPr>
          <w:divId w:val="2116439976"/>
          <w:tblCellSpacing w:w="142" w:type="dxa"/>
        </w:trPr>
        <w:tc>
          <w:tcPr>
            <w:tcW w:w="4710" w:type="pct"/>
            <w:shd w:val="clear" w:color="auto" w:fill="000000"/>
          </w:tcPr>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SECTION 4: OPINION ON PATIENT’S MENTAL CAPACITY</w:t>
            </w: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r w:rsidRPr="00ED3579">
              <w:rPr>
                <w:rFonts w:ascii="Times New Roman" w:eastAsia="Calibri" w:hAnsi="Times New Roman" w:cs="Times New Roman"/>
                <w:b/>
                <w:caps/>
                <w:sz w:val="22"/>
                <w:szCs w:val="22"/>
                <w:u w:val="single"/>
                <w:lang w:eastAsia="en-GB"/>
              </w:rPr>
              <w:t>Opinion on patient’s mental capacity in relation to personal welfare</w:t>
            </w:r>
          </w:p>
          <w:p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i/>
                <w:sz w:val="22"/>
                <w:szCs w:val="22"/>
                <w:lang w:eastAsia="en-GB"/>
              </w:rPr>
            </w:pPr>
            <w:r w:rsidRPr="00632015">
              <w:rPr>
                <w:rFonts w:ascii="Times New Roman" w:eastAsia="Calibri" w:hAnsi="Times New Roman" w:cs="Times New Roman"/>
                <w:i/>
                <w:sz w:val="22"/>
                <w:szCs w:val="22"/>
                <w:lang w:eastAsia="en-GB"/>
              </w:rPr>
              <w:t>If you are unable to state “Yes” or “No” in respect of a particular question, please state your opinion of P in respect of that item and provide sufficient supporting information.</w:t>
            </w:r>
          </w:p>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i/>
                <w:sz w:val="22"/>
                <w:szCs w:val="22"/>
                <w:lang w:eastAsia="en-GB"/>
              </w:rPr>
            </w:pPr>
          </w:p>
          <w:p w:rsidR="00267633" w:rsidRPr="00ED3579" w:rsidRDefault="00267633" w:rsidP="00632015">
            <w:pPr>
              <w:autoSpaceDE w:val="0"/>
              <w:autoSpaceDN w:val="0"/>
              <w:adjustRightInd w:val="0"/>
              <w:spacing w:before="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 xml:space="preserve">In your opinion, can the patient understand information relevant to a decision relating to his or her personal welfare? </w:t>
            </w:r>
          </w:p>
          <w:p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632015">
              <w:rPr>
                <w:rFonts w:ascii="Times New Roman" w:eastAsia="Calibri" w:hAnsi="Times New Roman" w:cs="Times New Roman"/>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retain information long enough to make a decision relating to his or her personal welfare?</w:t>
            </w:r>
          </w:p>
          <w:p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weigh information as part of the process of making a decision relating to his or her personal welfare?</w:t>
            </w:r>
          </w:p>
          <w:p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communicate his or her decision relating to his or her personal welfare?</w:t>
            </w:r>
          </w:p>
          <w:p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sz w:val="22"/>
                <w:szCs w:val="22"/>
                <w:lang w:eastAsia="en-GB"/>
              </w:rPr>
            </w:pPr>
          </w:p>
          <w:p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Taking into consideration the above, in your opinion, does the patient have mental capacity in respect of personal welfare?</w:t>
            </w:r>
          </w:p>
          <w:p w:rsidR="00267633" w:rsidRPr="00632015" w:rsidRDefault="00267633" w:rsidP="00632015">
            <w:pPr>
              <w:autoSpaceDE w:val="0"/>
              <w:autoSpaceDN w:val="0"/>
              <w:adjustRightInd w:val="0"/>
              <w:spacing w:before="120" w:after="0" w:line="240" w:lineRule="auto"/>
              <w:jc w:val="both"/>
              <w:rPr>
                <w:rFonts w:ascii="Times New Roman" w:eastAsia="Calibri" w:hAnsi="Times New Roman" w:cs="Times New Roman"/>
                <w:sz w:val="22"/>
                <w:szCs w:val="22"/>
                <w:lang w:eastAsia="en-GB"/>
              </w:rPr>
            </w:pPr>
            <w:r w:rsidRPr="00ED3579">
              <w:rPr>
                <w:rFonts w:ascii="Times New Roman" w:eastAsia="Calibri" w:hAnsi="Times New Roman" w:cs="Times New Roman"/>
                <w:b/>
                <w:sz w:val="22"/>
                <w:szCs w:val="22"/>
                <w:lang w:eastAsia="en-GB"/>
              </w:rPr>
              <w:lastRenderedPageBreak/>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r w:rsidRPr="00ED3579">
              <w:rPr>
                <w:rFonts w:ascii="Times New Roman" w:eastAsia="Calibri" w:hAnsi="Times New Roman" w:cs="Times New Roman"/>
                <w:b/>
                <w:caps/>
                <w:sz w:val="22"/>
                <w:szCs w:val="22"/>
                <w:u w:val="single"/>
                <w:lang w:eastAsia="en-GB"/>
              </w:rPr>
              <w:lastRenderedPageBreak/>
              <w:t>Opinion on patient’s mental capacity in relation to PROPERTY AND AFFAIRS</w:t>
            </w:r>
          </w:p>
          <w:p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i/>
                <w:sz w:val="22"/>
                <w:szCs w:val="22"/>
                <w:lang w:eastAsia="en-GB"/>
              </w:rPr>
            </w:pPr>
            <w:r w:rsidRPr="00ED3579">
              <w:rPr>
                <w:rFonts w:ascii="Times New Roman" w:eastAsia="Calibri" w:hAnsi="Times New Roman" w:cs="Times New Roman"/>
                <w:b/>
                <w:i/>
                <w:sz w:val="22"/>
                <w:szCs w:val="22"/>
                <w:lang w:eastAsia="en-GB"/>
              </w:rPr>
              <w:t>If you are unable to state “Yes” or “No” in respect of a particular question, please state your opinion of P in respect of that item and provide sufficient supporting information.</w:t>
            </w:r>
          </w:p>
          <w:p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i/>
                <w:sz w:val="22"/>
                <w:szCs w:val="22"/>
                <w:lang w:eastAsia="en-GB"/>
              </w:rPr>
            </w:pPr>
          </w:p>
          <w:p w:rsidR="00267633" w:rsidRPr="00ED3579" w:rsidRDefault="00267633" w:rsidP="00632015">
            <w:pPr>
              <w:autoSpaceDE w:val="0"/>
              <w:autoSpaceDN w:val="0"/>
              <w:adjustRightInd w:val="0"/>
              <w:spacing w:before="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 xml:space="preserve">In your opinion, can the patient understand information relevant to a decision relating to his or her property and affairs? </w:t>
            </w:r>
          </w:p>
          <w:p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retain information long enough to make a decision relating to his or her property and affairs?</w:t>
            </w:r>
          </w:p>
          <w:p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weigh information as part of the process of making a decision relating to his or her property and affairs?</w:t>
            </w:r>
          </w:p>
          <w:p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can the patient communicate his or her decision relating to his or her property and affairs?</w:t>
            </w:r>
          </w:p>
          <w:p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p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Taking into consideration the above, in your opinion, does the patient have mental capacity in respect of property and affairs?</w:t>
            </w:r>
          </w:p>
          <w:p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spacing w:before="0" w:after="0" w:line="288"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Please state the basis of your opinion above in respect of the patient’s mental capacity:</w:t>
            </w:r>
          </w:p>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caps/>
                <w:sz w:val="22"/>
                <w:szCs w:val="22"/>
                <w:u w:val="single"/>
                <w:lang w:eastAsia="en-GB"/>
              </w:rPr>
            </w:pPr>
            <w:r w:rsidRPr="00ED3579">
              <w:rPr>
                <w:rFonts w:ascii="Times New Roman" w:eastAsia="Calibri" w:hAnsi="Times New Roman" w:cs="Times New Roman"/>
                <w:b/>
                <w:caps/>
                <w:sz w:val="22"/>
                <w:szCs w:val="22"/>
                <w:u w:val="single"/>
                <w:lang w:eastAsia="en-GB"/>
              </w:rPr>
              <w:lastRenderedPageBreak/>
              <w:t>Prognosis</w:t>
            </w:r>
          </w:p>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rsidR="00267633" w:rsidRPr="00ED3579" w:rsidRDefault="00267633" w:rsidP="00632015">
            <w:pPr>
              <w:autoSpaceDE w:val="0"/>
              <w:autoSpaceDN w:val="0"/>
              <w:adjustRightInd w:val="0"/>
              <w:spacing w:before="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In your opinion, is the patient likely to regain mental capacity?</w:t>
            </w:r>
          </w:p>
          <w:p w:rsidR="00267633" w:rsidRPr="00ED3579"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Not Sure</w:t>
            </w:r>
          </w:p>
          <w:p w:rsidR="00267633" w:rsidRPr="00ED3579" w:rsidRDefault="00267633" w:rsidP="00632015">
            <w:pPr>
              <w:autoSpaceDE w:val="0"/>
              <w:autoSpaceDN w:val="0"/>
              <w:adjustRightInd w:val="0"/>
              <w:spacing w:before="0" w:after="0" w:line="240" w:lineRule="auto"/>
              <w:jc w:val="both"/>
              <w:rPr>
                <w:rFonts w:ascii="Times New Roman" w:eastAsia="Calibri" w:hAnsi="Times New Roman" w:cs="Times New Roman"/>
                <w:b/>
                <w:sz w:val="22"/>
                <w:szCs w:val="22"/>
                <w:lang w:eastAsia="en-GB"/>
              </w:rPr>
            </w:pPr>
          </w:p>
          <w:p w:rsidR="00267633" w:rsidRPr="00ED3579" w:rsidRDefault="00267633" w:rsidP="00632015">
            <w:pPr>
              <w:autoSpaceDE w:val="0"/>
              <w:autoSpaceDN w:val="0"/>
              <w:adjustRightInd w:val="0"/>
              <w:spacing w:before="0" w:after="0" w:line="240" w:lineRule="auto"/>
              <w:jc w:val="both"/>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If “Yes” or “Not Sure”, please suggest when another assessment of the patient’s mental capacity should be carried out:</w:t>
            </w:r>
          </w:p>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 xml:space="preserve">In your opinion, would the patient understand if he/she were to be informed of this application? </w:t>
            </w:r>
          </w:p>
          <w:p w:rsidR="00267633" w:rsidRPr="00ED3579" w:rsidRDefault="00267633" w:rsidP="00632015">
            <w:pPr>
              <w:autoSpaceDE w:val="0"/>
              <w:autoSpaceDN w:val="0"/>
              <w:adjustRightInd w:val="0"/>
              <w:spacing w:before="12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Yes</w:t>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tab/>
            </w:r>
            <w:r w:rsidRPr="00ED3579">
              <w:rPr>
                <w:rFonts w:ascii="Times New Roman" w:eastAsia="Calibri" w:hAnsi="Times New Roman" w:cs="Times New Roman"/>
                <w:b/>
                <w:sz w:val="22"/>
                <w:szCs w:val="22"/>
                <w:lang w:eastAsia="en-GB"/>
              </w:rPr>
              <w:sym w:font="Wingdings" w:char="F06F"/>
            </w:r>
            <w:r w:rsidRPr="00ED3579">
              <w:rPr>
                <w:rFonts w:ascii="Times New Roman" w:eastAsia="Calibri" w:hAnsi="Times New Roman" w:cs="Times New Roman"/>
                <w:b/>
                <w:sz w:val="22"/>
                <w:szCs w:val="22"/>
                <w:lang w:eastAsia="en-GB"/>
              </w:rPr>
              <w:t xml:space="preserve">   No</w:t>
            </w:r>
            <w:r w:rsidRPr="00ED3579">
              <w:rPr>
                <w:rFonts w:ascii="Times New Roman" w:eastAsia="Calibri" w:hAnsi="Times New Roman" w:cs="Times New Roman"/>
                <w:b/>
                <w:sz w:val="22"/>
                <w:szCs w:val="22"/>
                <w:lang w:eastAsia="en-GB"/>
              </w:rPr>
              <w:tab/>
            </w:r>
          </w:p>
        </w:tc>
      </w:tr>
      <w:tr w:rsidR="00267633" w:rsidRPr="00632015" w:rsidTr="00632015">
        <w:trPr>
          <w:divId w:val="2116439976"/>
          <w:tblCellSpacing w:w="142" w:type="dxa"/>
        </w:trPr>
        <w:tc>
          <w:tcPr>
            <w:tcW w:w="4710" w:type="pct"/>
            <w:shd w:val="clear" w:color="auto" w:fill="auto"/>
          </w:tcPr>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r w:rsidRPr="00ED3579">
              <w:rPr>
                <w:rFonts w:ascii="Times New Roman" w:eastAsia="Calibri" w:hAnsi="Times New Roman" w:cs="Times New Roman"/>
                <w:b/>
                <w:sz w:val="22"/>
                <w:szCs w:val="22"/>
                <w:lang w:eastAsia="en-GB"/>
              </w:rPr>
              <w:t>Are you aware of any other doctor who holds a different professional opinion regarding the patient’s mental capacity?  If so, please provide details:</w:t>
            </w:r>
          </w:p>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p w:rsidR="00267633" w:rsidRPr="00ED3579" w:rsidRDefault="00267633" w:rsidP="00632015">
            <w:pPr>
              <w:autoSpaceDE w:val="0"/>
              <w:autoSpaceDN w:val="0"/>
              <w:adjustRightInd w:val="0"/>
              <w:spacing w:before="0" w:after="0" w:line="240" w:lineRule="auto"/>
              <w:rPr>
                <w:rFonts w:ascii="Times New Roman" w:eastAsia="Calibri" w:hAnsi="Times New Roman" w:cs="Times New Roman"/>
                <w:b/>
                <w:sz w:val="22"/>
                <w:szCs w:val="22"/>
                <w:lang w:eastAsia="en-GB"/>
              </w:rPr>
            </w:pPr>
          </w:p>
        </w:tc>
      </w:tr>
    </w:tbl>
    <w:p w:rsidR="00267633" w:rsidRPr="00267633" w:rsidRDefault="00267633" w:rsidP="00267633">
      <w:pPr>
        <w:spacing w:before="0" w:after="200" w:line="276" w:lineRule="auto"/>
        <w:divId w:val="2116439976"/>
        <w:rPr>
          <w:rFonts w:ascii="Times New Roman" w:eastAsia="Calibri" w:hAnsi="Times New Roman"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9026"/>
      </w:tblGrid>
      <w:tr w:rsidR="00267633" w:rsidRPr="00632015" w:rsidTr="00632015">
        <w:trPr>
          <w:divId w:val="2116439976"/>
          <w:tblCellSpacing w:w="142" w:type="dxa"/>
        </w:trPr>
        <w:tc>
          <w:tcPr>
            <w:tcW w:w="4710" w:type="pct"/>
            <w:shd w:val="clear" w:color="auto" w:fill="000000"/>
          </w:tcPr>
          <w:p w:rsidR="00267633" w:rsidRPr="00632015" w:rsidRDefault="00267633" w:rsidP="00632015">
            <w:pPr>
              <w:autoSpaceDE w:val="0"/>
              <w:autoSpaceDN w:val="0"/>
              <w:adjustRightInd w:val="0"/>
              <w:spacing w:before="0" w:after="0" w:line="240" w:lineRule="auto"/>
              <w:rPr>
                <w:rFonts w:ascii="Times New Roman" w:eastAsia="Calibri" w:hAnsi="Times New Roman" w:cs="Times New Roman"/>
                <w:sz w:val="22"/>
                <w:szCs w:val="22"/>
                <w:lang w:eastAsia="en-GB"/>
              </w:rPr>
            </w:pPr>
            <w:r w:rsidRPr="00632015">
              <w:rPr>
                <w:rFonts w:ascii="Times New Roman" w:eastAsia="Calibri" w:hAnsi="Times New Roman" w:cs="Times New Roman"/>
                <w:i/>
                <w:sz w:val="22"/>
                <w:szCs w:val="22"/>
                <w:lang w:eastAsia="en-GB"/>
              </w:rPr>
              <w:t>SECTION 5: DECLARATION</w:t>
            </w:r>
          </w:p>
        </w:tc>
      </w:tr>
      <w:tr w:rsidR="00267633" w:rsidRPr="00CE2010" w:rsidTr="00632015">
        <w:trPr>
          <w:divId w:val="2116439976"/>
          <w:tblCellSpacing w:w="142" w:type="dxa"/>
        </w:trPr>
        <w:tc>
          <w:tcPr>
            <w:tcW w:w="4710" w:type="pct"/>
            <w:shd w:val="clear" w:color="auto" w:fill="auto"/>
          </w:tcPr>
          <w:p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I have read and understood the provisions in sections 3, 4 and 5 of the Mental Capacity Act.</w:t>
            </w:r>
          </w:p>
          <w:p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I understand that my medical report has to contain sufficient detailed information about P’s condition to support my opinion of P’s mental capacity.</w:t>
            </w:r>
          </w:p>
          <w:p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I believe in the correctness of the opinion set out herein.</w:t>
            </w:r>
          </w:p>
          <w:p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I understand that in giving this report my duty is to the Court and I confirm that I have complied with this duty.</w:t>
            </w:r>
          </w:p>
          <w:p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lastRenderedPageBreak/>
              <w:t>Signature:</w:t>
            </w:r>
            <w:r w:rsidRPr="00CE2010">
              <w:rPr>
                <w:rFonts w:ascii="Times New Roman" w:eastAsia="Calibri" w:hAnsi="Times New Roman" w:cs="Times New Roman"/>
                <w:b/>
                <w:sz w:val="22"/>
                <w:szCs w:val="22"/>
                <w:lang w:eastAsia="en-GB"/>
              </w:rPr>
              <w:tab/>
              <w:t>_______________________</w:t>
            </w:r>
          </w:p>
          <w:p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Name:</w:t>
            </w:r>
            <w:r w:rsidRPr="00CE2010">
              <w:rPr>
                <w:rFonts w:ascii="Times New Roman" w:eastAsia="Calibri" w:hAnsi="Times New Roman" w:cs="Times New Roman"/>
                <w:b/>
                <w:sz w:val="22"/>
                <w:szCs w:val="22"/>
                <w:lang w:eastAsia="en-GB"/>
              </w:rPr>
              <w:tab/>
            </w:r>
            <w:r w:rsidRPr="00CE2010">
              <w:rPr>
                <w:rFonts w:ascii="Times New Roman" w:eastAsia="Calibri" w:hAnsi="Times New Roman" w:cs="Times New Roman"/>
                <w:b/>
                <w:sz w:val="22"/>
                <w:szCs w:val="22"/>
                <w:lang w:eastAsia="en-GB"/>
              </w:rPr>
              <w:tab/>
              <w:t>_______________________</w:t>
            </w:r>
          </w:p>
          <w:p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p>
          <w:p w:rsidR="00267633" w:rsidRPr="00CE2010" w:rsidRDefault="00267633" w:rsidP="00632015">
            <w:pPr>
              <w:autoSpaceDE w:val="0"/>
              <w:autoSpaceDN w:val="0"/>
              <w:adjustRightInd w:val="0"/>
              <w:spacing w:before="120" w:after="0" w:line="240" w:lineRule="auto"/>
              <w:jc w:val="both"/>
              <w:rPr>
                <w:rFonts w:ascii="Times New Roman" w:eastAsia="Calibri" w:hAnsi="Times New Roman" w:cs="Times New Roman"/>
                <w:b/>
                <w:sz w:val="22"/>
                <w:szCs w:val="22"/>
                <w:lang w:eastAsia="en-GB"/>
              </w:rPr>
            </w:pPr>
            <w:r w:rsidRPr="00CE2010">
              <w:rPr>
                <w:rFonts w:ascii="Times New Roman" w:eastAsia="Calibri" w:hAnsi="Times New Roman" w:cs="Times New Roman"/>
                <w:b/>
                <w:sz w:val="22"/>
                <w:szCs w:val="22"/>
                <w:lang w:eastAsia="en-GB"/>
              </w:rPr>
              <w:t>Date:</w:t>
            </w:r>
            <w:r w:rsidRPr="00CE2010">
              <w:rPr>
                <w:rFonts w:ascii="Times New Roman" w:eastAsia="Calibri" w:hAnsi="Times New Roman" w:cs="Times New Roman"/>
                <w:b/>
                <w:sz w:val="22"/>
                <w:szCs w:val="22"/>
                <w:lang w:eastAsia="en-GB"/>
              </w:rPr>
              <w:tab/>
            </w:r>
            <w:r w:rsidRPr="00CE2010">
              <w:rPr>
                <w:rFonts w:ascii="Times New Roman" w:eastAsia="Calibri" w:hAnsi="Times New Roman" w:cs="Times New Roman"/>
                <w:b/>
                <w:sz w:val="22"/>
                <w:szCs w:val="22"/>
                <w:lang w:eastAsia="en-GB"/>
              </w:rPr>
              <w:tab/>
              <w:t>_______________________</w:t>
            </w:r>
          </w:p>
        </w:tc>
      </w:tr>
    </w:tbl>
    <w:p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b/>
          <w:i/>
          <w:lang w:val="en-GB" w:eastAsia="en-GB"/>
        </w:rPr>
      </w:pPr>
      <w:r w:rsidRPr="00267633">
        <w:rPr>
          <w:rFonts w:ascii="Times New Roman" w:eastAsia="Calibri" w:hAnsi="Times New Roman" w:cs="Times New Roman"/>
          <w:b/>
          <w:i/>
          <w:lang w:val="en-GB" w:eastAsia="en-GB"/>
        </w:rPr>
        <w:lastRenderedPageBreak/>
        <w:t>Explanatory notes:</w:t>
      </w:r>
    </w:p>
    <w:p w:rsidR="00267633" w:rsidRPr="00267633" w:rsidRDefault="00267633" w:rsidP="00267633">
      <w:pPr>
        <w:autoSpaceDE w:val="0"/>
        <w:autoSpaceDN w:val="0"/>
        <w:adjustRightInd w:val="0"/>
        <w:spacing w:before="0" w:after="0" w:line="288" w:lineRule="auto"/>
        <w:jc w:val="both"/>
        <w:divId w:val="2116439976"/>
        <w:rPr>
          <w:rFonts w:ascii="Times New Roman" w:eastAsia="Calibri" w:hAnsi="Times New Roman" w:cs="Times New Roman"/>
          <w:b/>
          <w:i/>
          <w:sz w:val="22"/>
          <w:szCs w:val="22"/>
          <w:lang w:val="en-GB" w:eastAsia="en-GB"/>
        </w:rPr>
      </w:pPr>
    </w:p>
    <w:p w:rsidR="00267633" w:rsidRPr="00267633" w:rsidRDefault="00267633" w:rsidP="00267633">
      <w:pPr>
        <w:autoSpaceDE w:val="0"/>
        <w:autoSpaceDN w:val="0"/>
        <w:adjustRightInd w:val="0"/>
        <w:spacing w:before="120" w:after="0" w:line="288" w:lineRule="auto"/>
        <w:ind w:left="720" w:hanging="720"/>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i/>
          <w:lang w:val="en-GB" w:eastAsia="en-GB"/>
        </w:rPr>
        <w:t>1.</w:t>
      </w:r>
      <w:r w:rsidRPr="00267633">
        <w:rPr>
          <w:rFonts w:ascii="Times New Roman" w:eastAsia="Calibri" w:hAnsi="Times New Roman" w:cs="Times New Roman"/>
          <w:i/>
          <w:lang w:val="en-GB" w:eastAsia="en-GB"/>
        </w:rPr>
        <w:tab/>
        <w:t>“Personal welfare” refers to matters such as deciding where to live and consenting to medical and dental treatment.</w:t>
      </w:r>
    </w:p>
    <w:p w:rsidR="00267633" w:rsidRPr="00267633" w:rsidRDefault="00267633" w:rsidP="00267633">
      <w:pPr>
        <w:tabs>
          <w:tab w:val="left" w:pos="709"/>
        </w:tabs>
        <w:autoSpaceDE w:val="0"/>
        <w:autoSpaceDN w:val="0"/>
        <w:adjustRightInd w:val="0"/>
        <w:spacing w:before="120" w:after="0" w:line="288" w:lineRule="auto"/>
        <w:ind w:left="720" w:hanging="720"/>
        <w:jc w:val="both"/>
        <w:divId w:val="2116439976"/>
        <w:rPr>
          <w:rFonts w:ascii="Times New Roman" w:eastAsia="Calibri" w:hAnsi="Times New Roman" w:cs="Times New Roman"/>
          <w:i/>
          <w:lang w:val="en-GB" w:eastAsia="en-GB"/>
        </w:rPr>
      </w:pPr>
    </w:p>
    <w:p w:rsidR="00267633" w:rsidRPr="00267633" w:rsidRDefault="00267633" w:rsidP="00267633">
      <w:pPr>
        <w:tabs>
          <w:tab w:val="left" w:pos="709"/>
        </w:tabs>
        <w:autoSpaceDE w:val="0"/>
        <w:autoSpaceDN w:val="0"/>
        <w:adjustRightInd w:val="0"/>
        <w:spacing w:before="120" w:after="0" w:line="288" w:lineRule="auto"/>
        <w:ind w:left="720" w:hanging="720"/>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i/>
          <w:lang w:val="en-GB" w:eastAsia="en-GB"/>
        </w:rPr>
        <w:t>2.</w:t>
      </w:r>
      <w:r w:rsidRPr="00267633">
        <w:rPr>
          <w:rFonts w:ascii="Times New Roman" w:eastAsia="Calibri" w:hAnsi="Times New Roman" w:cs="Times New Roman"/>
          <w:i/>
          <w:lang w:val="en-GB" w:eastAsia="en-GB"/>
        </w:rPr>
        <w:tab/>
        <w:t>“Property and affairs”, as the name implies, refers to matters concerning the patient’s financial affairs and property.</w:t>
      </w:r>
    </w:p>
    <w:p w:rsidR="00267633" w:rsidRPr="00267633" w:rsidRDefault="00267633" w:rsidP="00267633">
      <w:pPr>
        <w:tabs>
          <w:tab w:val="left" w:pos="709"/>
        </w:tabs>
        <w:autoSpaceDE w:val="0"/>
        <w:autoSpaceDN w:val="0"/>
        <w:adjustRightInd w:val="0"/>
        <w:spacing w:before="120" w:after="0" w:line="288" w:lineRule="auto"/>
        <w:ind w:left="720" w:hanging="720"/>
        <w:jc w:val="both"/>
        <w:divId w:val="2116439976"/>
        <w:rPr>
          <w:rFonts w:ascii="Times New Roman" w:eastAsia="Calibri" w:hAnsi="Times New Roman" w:cs="Times New Roman"/>
          <w:i/>
          <w:lang w:val="en-GB" w:eastAsia="en-GB"/>
        </w:rPr>
      </w:pPr>
    </w:p>
    <w:p w:rsidR="00267633" w:rsidRPr="00267633" w:rsidRDefault="00267633" w:rsidP="00267633">
      <w:pPr>
        <w:tabs>
          <w:tab w:val="left" w:pos="709"/>
        </w:tabs>
        <w:autoSpaceDE w:val="0"/>
        <w:autoSpaceDN w:val="0"/>
        <w:adjustRightInd w:val="0"/>
        <w:spacing w:before="120" w:after="0" w:line="288" w:lineRule="auto"/>
        <w:ind w:left="720" w:hanging="720"/>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i/>
          <w:lang w:val="en-GB" w:eastAsia="en-GB"/>
        </w:rPr>
        <w:t>3.</w:t>
      </w:r>
      <w:r w:rsidRPr="00267633">
        <w:rPr>
          <w:rFonts w:ascii="Times New Roman" w:eastAsia="Calibri" w:hAnsi="Times New Roman" w:cs="Times New Roman"/>
          <w:i/>
          <w:lang w:val="en-GB" w:eastAsia="en-GB"/>
        </w:rPr>
        <w:tab/>
        <w:t>When giving your opinion on the patient’s mental capacity, please note that where it is not patently obvious from the clinical history and examination that the patient has or lacks capacity, you will need to explain the basis for your opinion.</w:t>
      </w:r>
    </w:p>
    <w:p w:rsidR="00267633" w:rsidRPr="00267633" w:rsidRDefault="00267633" w:rsidP="00267633">
      <w:pPr>
        <w:tabs>
          <w:tab w:val="left" w:pos="709"/>
        </w:tabs>
        <w:autoSpaceDE w:val="0"/>
        <w:autoSpaceDN w:val="0"/>
        <w:adjustRightInd w:val="0"/>
        <w:spacing w:before="120" w:after="0" w:line="288" w:lineRule="auto"/>
        <w:ind w:left="1440" w:hanging="1440"/>
        <w:jc w:val="both"/>
        <w:divId w:val="2116439976"/>
        <w:rPr>
          <w:rFonts w:ascii="Times New Roman" w:eastAsia="Calibri" w:hAnsi="Times New Roman" w:cs="Times New Roman"/>
          <w:i/>
          <w:lang w:val="en-GB" w:eastAsia="en-GB"/>
        </w:rPr>
      </w:pPr>
    </w:p>
    <w:p w:rsidR="00267633" w:rsidRPr="00267633" w:rsidRDefault="00267633" w:rsidP="00267633">
      <w:pPr>
        <w:tabs>
          <w:tab w:val="left" w:pos="709"/>
        </w:tabs>
        <w:autoSpaceDE w:val="0"/>
        <w:autoSpaceDN w:val="0"/>
        <w:adjustRightInd w:val="0"/>
        <w:spacing w:before="120" w:after="0" w:line="288" w:lineRule="auto"/>
        <w:ind w:left="1440" w:hanging="1440"/>
        <w:jc w:val="both"/>
        <w:divId w:val="2116439976"/>
        <w:rPr>
          <w:rFonts w:ascii="Times New Roman" w:eastAsia="Calibri" w:hAnsi="Times New Roman" w:cs="Times New Roman"/>
          <w:i/>
          <w:lang w:val="en-GB" w:eastAsia="en-GB"/>
        </w:rPr>
      </w:pPr>
    </w:p>
    <w:p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b/>
          <w:i/>
          <w:lang w:val="en-GB" w:eastAsia="en-GB"/>
        </w:rPr>
        <w:t>Section 3 of the Mental Capacity Act</w:t>
      </w:r>
    </w:p>
    <w:p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i/>
          <w:lang w:val="en-GB" w:eastAsia="en-GB"/>
        </w:rPr>
      </w:pPr>
    </w:p>
    <w:p w:rsidR="00267633" w:rsidRPr="00267633" w:rsidRDefault="00267633" w:rsidP="00267633">
      <w:pPr>
        <w:spacing w:before="120" w:after="0" w:line="288" w:lineRule="auto"/>
        <w:ind w:firstLine="288"/>
        <w:jc w:val="both"/>
        <w:divId w:val="2116439976"/>
        <w:rPr>
          <w:rFonts w:ascii="Times New Roman" w:hAnsi="Times New Roman" w:cs="Times New Roman"/>
          <w:i/>
          <w:lang w:val="en"/>
        </w:rPr>
      </w:pPr>
      <w:r w:rsidRPr="00267633">
        <w:rPr>
          <w:rFonts w:ascii="Times New Roman" w:hAnsi="Times New Roman" w:cs="Times New Roman"/>
          <w:i/>
          <w:lang w:val="en"/>
        </w:rPr>
        <w:t xml:space="preserve">(1) </w:t>
      </w:r>
      <w:r w:rsidRPr="00267633">
        <w:rPr>
          <w:rFonts w:ascii="Times New Roman" w:hAnsi="Times New Roman" w:cs="Times New Roman"/>
          <w:i/>
          <w:lang w:val="en"/>
        </w:rPr>
        <w:tab/>
        <w:t>The following principles apply for the purposes of this Act.</w:t>
      </w:r>
    </w:p>
    <w:p w:rsidR="00267633" w:rsidRPr="00267633" w:rsidRDefault="00267633" w:rsidP="00267633">
      <w:pPr>
        <w:spacing w:before="120" w:after="0" w:line="288" w:lineRule="auto"/>
        <w:ind w:firstLine="288"/>
        <w:jc w:val="both"/>
        <w:divId w:val="2116439976"/>
        <w:rPr>
          <w:rFonts w:ascii="Times New Roman" w:hAnsi="Times New Roman" w:cs="Times New Roman"/>
          <w:i/>
          <w:lang w:val="en"/>
        </w:rPr>
      </w:pPr>
      <w:bookmarkStart w:id="76" w:name="pr3-ps2-."/>
      <w:bookmarkEnd w:id="76"/>
      <w:r w:rsidRPr="00267633">
        <w:rPr>
          <w:rFonts w:ascii="Times New Roman" w:hAnsi="Times New Roman" w:cs="Times New Roman"/>
          <w:i/>
          <w:lang w:val="en"/>
        </w:rPr>
        <w:t xml:space="preserve">(2) </w:t>
      </w:r>
      <w:r w:rsidRPr="00267633">
        <w:rPr>
          <w:rFonts w:ascii="Times New Roman" w:hAnsi="Times New Roman" w:cs="Times New Roman"/>
          <w:i/>
          <w:lang w:val="en"/>
        </w:rPr>
        <w:tab/>
        <w:t>A person must be assumed to have capacity unless it is established that he lacks capacity.</w:t>
      </w:r>
    </w:p>
    <w:p w:rsidR="00267633" w:rsidRPr="00267633" w:rsidRDefault="00267633" w:rsidP="00267633">
      <w:pPr>
        <w:spacing w:before="120" w:after="0" w:line="288" w:lineRule="auto"/>
        <w:ind w:left="720" w:hanging="432"/>
        <w:jc w:val="both"/>
        <w:divId w:val="2116439976"/>
        <w:rPr>
          <w:rFonts w:ascii="Times New Roman" w:hAnsi="Times New Roman" w:cs="Times New Roman"/>
          <w:i/>
          <w:lang w:val="en"/>
        </w:rPr>
      </w:pPr>
      <w:r w:rsidRPr="00267633">
        <w:rPr>
          <w:rFonts w:ascii="Times New Roman" w:hAnsi="Times New Roman" w:cs="Times New Roman"/>
          <w:i/>
          <w:lang w:val="en"/>
        </w:rPr>
        <w:t xml:space="preserve">(3) </w:t>
      </w:r>
      <w:r w:rsidRPr="00267633">
        <w:rPr>
          <w:rFonts w:ascii="Times New Roman" w:hAnsi="Times New Roman" w:cs="Times New Roman"/>
          <w:i/>
          <w:lang w:val="en"/>
        </w:rPr>
        <w:tab/>
        <w:t>A person is not to be treated as unable to make a decision unless all practicable steps to help him to do so have been taken without success.</w:t>
      </w:r>
    </w:p>
    <w:p w:rsidR="00267633" w:rsidRPr="00267633" w:rsidRDefault="00267633" w:rsidP="00267633">
      <w:pPr>
        <w:spacing w:before="120" w:after="0" w:line="288" w:lineRule="auto"/>
        <w:ind w:left="720" w:hanging="432"/>
        <w:jc w:val="both"/>
        <w:divId w:val="2116439976"/>
        <w:rPr>
          <w:rFonts w:ascii="Times New Roman" w:hAnsi="Times New Roman" w:cs="Times New Roman"/>
          <w:i/>
          <w:lang w:val="en"/>
        </w:rPr>
      </w:pPr>
      <w:r w:rsidRPr="00267633">
        <w:rPr>
          <w:rFonts w:ascii="Times New Roman" w:hAnsi="Times New Roman" w:cs="Times New Roman"/>
          <w:i/>
          <w:lang w:val="en"/>
        </w:rPr>
        <w:t xml:space="preserve">(4) </w:t>
      </w:r>
      <w:r w:rsidRPr="00267633">
        <w:rPr>
          <w:rFonts w:ascii="Times New Roman" w:hAnsi="Times New Roman" w:cs="Times New Roman"/>
          <w:i/>
          <w:lang w:val="en"/>
        </w:rPr>
        <w:tab/>
        <w:t>A person is not to be treated as unable to make a decision merely because he makes an unwise decision.</w:t>
      </w:r>
    </w:p>
    <w:p w:rsidR="00267633" w:rsidRPr="00267633" w:rsidRDefault="00267633" w:rsidP="00267633">
      <w:pPr>
        <w:spacing w:before="120" w:after="0" w:line="288" w:lineRule="auto"/>
        <w:ind w:left="720" w:hanging="432"/>
        <w:jc w:val="both"/>
        <w:divId w:val="2116439976"/>
        <w:rPr>
          <w:rFonts w:ascii="Times New Roman" w:hAnsi="Times New Roman" w:cs="Times New Roman"/>
          <w:i/>
          <w:lang w:val="en"/>
        </w:rPr>
      </w:pPr>
      <w:bookmarkStart w:id="77" w:name="pr3-ps5-."/>
      <w:bookmarkEnd w:id="77"/>
      <w:r w:rsidRPr="00267633">
        <w:rPr>
          <w:rFonts w:ascii="Times New Roman" w:hAnsi="Times New Roman" w:cs="Times New Roman"/>
          <w:i/>
          <w:lang w:val="en"/>
        </w:rPr>
        <w:t xml:space="preserve">(5) </w:t>
      </w:r>
      <w:r w:rsidRPr="00267633">
        <w:rPr>
          <w:rFonts w:ascii="Times New Roman" w:hAnsi="Times New Roman" w:cs="Times New Roman"/>
          <w:i/>
          <w:lang w:val="en"/>
        </w:rPr>
        <w:tab/>
        <w:t>An act done, or a decision made, under this Act for or on behalf of a person who lacks capacity must be done, or made, in his best interests.</w:t>
      </w:r>
    </w:p>
    <w:p w:rsidR="00267633" w:rsidRPr="00267633" w:rsidRDefault="00267633" w:rsidP="00267633">
      <w:pPr>
        <w:spacing w:before="120" w:after="0" w:line="288" w:lineRule="auto"/>
        <w:ind w:left="720" w:hanging="432"/>
        <w:jc w:val="both"/>
        <w:divId w:val="2116439976"/>
        <w:rPr>
          <w:rFonts w:ascii="Times New Roman" w:hAnsi="Times New Roman" w:cs="Times New Roman"/>
          <w:i/>
          <w:lang w:val="en"/>
        </w:rPr>
      </w:pPr>
      <w:bookmarkStart w:id="78" w:name="pr3-ps6-."/>
      <w:bookmarkEnd w:id="78"/>
      <w:r w:rsidRPr="00267633">
        <w:rPr>
          <w:rFonts w:ascii="Times New Roman" w:hAnsi="Times New Roman" w:cs="Times New Roman"/>
          <w:i/>
          <w:lang w:val="en"/>
        </w:rPr>
        <w:t xml:space="preserve">(6) </w:t>
      </w:r>
      <w:r w:rsidRPr="00267633">
        <w:rPr>
          <w:rFonts w:ascii="Times New Roman" w:hAnsi="Times New Roman" w:cs="Times New Roman"/>
          <w:i/>
          <w:lang w:val="en"/>
        </w:rPr>
        <w:tab/>
        <w:t>Before the act is done, or the decision is made, regard must be had to whether the purpose for which it is needed can be as effectively achieved in a way that is less restrictive of the person’s rights and freedom of action.</w:t>
      </w:r>
    </w:p>
    <w:p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b/>
          <w:i/>
          <w:lang w:val="en-GB" w:eastAsia="en-GB"/>
        </w:rPr>
      </w:pPr>
    </w:p>
    <w:p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i/>
          <w:lang w:val="en-GB" w:eastAsia="en-GB"/>
        </w:rPr>
      </w:pPr>
      <w:r w:rsidRPr="00267633">
        <w:rPr>
          <w:rFonts w:ascii="Times New Roman" w:eastAsia="Calibri" w:hAnsi="Times New Roman" w:cs="Times New Roman"/>
          <w:b/>
          <w:i/>
          <w:lang w:val="en-GB" w:eastAsia="en-GB"/>
        </w:rPr>
        <w:lastRenderedPageBreak/>
        <w:t>Section 4 of the Mental Capacity Act</w:t>
      </w:r>
    </w:p>
    <w:p w:rsidR="00267633" w:rsidRPr="00267633" w:rsidRDefault="00267633" w:rsidP="00267633">
      <w:pPr>
        <w:autoSpaceDE w:val="0"/>
        <w:autoSpaceDN w:val="0"/>
        <w:adjustRightInd w:val="0"/>
        <w:spacing w:before="120" w:after="0" w:line="288" w:lineRule="auto"/>
        <w:jc w:val="both"/>
        <w:divId w:val="2116439976"/>
        <w:rPr>
          <w:rFonts w:ascii="Times New Roman" w:eastAsia="Calibri" w:hAnsi="Times New Roman" w:cs="Times New Roman"/>
          <w:b/>
          <w:i/>
          <w:lang w:val="en-GB" w:eastAsia="en-GB"/>
        </w:rPr>
      </w:pPr>
    </w:p>
    <w:p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bookmarkStart w:id="79" w:name="pr3-ps3-."/>
      <w:bookmarkStart w:id="80" w:name="pr3-ps4-."/>
      <w:bookmarkStart w:id="81" w:name="pr4-ps1-."/>
      <w:bookmarkEnd w:id="79"/>
      <w:bookmarkEnd w:id="80"/>
      <w:bookmarkEnd w:id="81"/>
      <w:r w:rsidRPr="00267633">
        <w:rPr>
          <w:rFonts w:ascii="Times New Roman" w:eastAsia="Calibri" w:hAnsi="Times New Roman" w:cs="Times New Roman"/>
          <w:i/>
          <w:lang w:val="en" w:eastAsia="en-GB"/>
        </w:rPr>
        <w:t xml:space="preserve">(1) </w:t>
      </w:r>
      <w:r w:rsidRPr="00267633">
        <w:rPr>
          <w:rFonts w:ascii="Times New Roman" w:eastAsia="Calibri" w:hAnsi="Times New Roman" w:cs="Times New Roman"/>
          <w:i/>
          <w:lang w:val="en" w:eastAsia="en-GB"/>
        </w:rPr>
        <w:tab/>
        <w:t>For the purposes of this Act, a person lacks capacity in relation to a matter if at the material time he is unable to make a decision for himself in relation to the matter because of an impairment of, or a disturbance in the functioning of, the mind or brain.</w:t>
      </w:r>
    </w:p>
    <w:p w:rsidR="00267633" w:rsidRPr="00267633" w:rsidRDefault="00267633" w:rsidP="00267633">
      <w:pPr>
        <w:spacing w:before="120" w:after="0" w:line="288" w:lineRule="auto"/>
        <w:ind w:firstLine="288"/>
        <w:jc w:val="both"/>
        <w:divId w:val="2116439976"/>
        <w:rPr>
          <w:rFonts w:ascii="Times New Roman" w:eastAsia="Calibri" w:hAnsi="Times New Roman" w:cs="Times New Roman"/>
          <w:i/>
          <w:lang w:val="en" w:eastAsia="en-GB"/>
        </w:rPr>
      </w:pPr>
      <w:bookmarkStart w:id="82" w:name="pr4-ps2-."/>
      <w:bookmarkEnd w:id="82"/>
      <w:r w:rsidRPr="00267633">
        <w:rPr>
          <w:rFonts w:ascii="Times New Roman" w:eastAsia="Calibri" w:hAnsi="Times New Roman" w:cs="Times New Roman"/>
          <w:i/>
          <w:lang w:val="en" w:eastAsia="en-GB"/>
        </w:rPr>
        <w:t xml:space="preserve">(2) </w:t>
      </w:r>
      <w:r w:rsidRPr="00267633">
        <w:rPr>
          <w:rFonts w:ascii="Times New Roman" w:eastAsia="Calibri" w:hAnsi="Times New Roman" w:cs="Times New Roman"/>
          <w:i/>
          <w:lang w:val="en" w:eastAsia="en-GB"/>
        </w:rPr>
        <w:tab/>
        <w:t>It does not matter whether the impairment or disturbance is permanent or temporary.</w:t>
      </w:r>
    </w:p>
    <w:p w:rsidR="00267633" w:rsidRPr="00267633" w:rsidRDefault="00267633" w:rsidP="00267633">
      <w:pPr>
        <w:spacing w:before="120" w:after="0" w:line="288" w:lineRule="auto"/>
        <w:ind w:firstLine="288"/>
        <w:jc w:val="both"/>
        <w:divId w:val="2116439976"/>
        <w:rPr>
          <w:rFonts w:ascii="Times New Roman" w:eastAsia="Calibri" w:hAnsi="Times New Roman" w:cs="Times New Roman"/>
          <w:i/>
          <w:lang w:val="en" w:eastAsia="en-GB"/>
        </w:rPr>
      </w:pPr>
      <w:bookmarkStart w:id="83" w:name="pr4-ps3-."/>
      <w:bookmarkEnd w:id="83"/>
      <w:r w:rsidRPr="00267633">
        <w:rPr>
          <w:rFonts w:ascii="Times New Roman" w:eastAsia="Calibri" w:hAnsi="Times New Roman" w:cs="Times New Roman"/>
          <w:i/>
          <w:lang w:val="en" w:eastAsia="en-GB"/>
        </w:rPr>
        <w:t xml:space="preserve">(3) </w:t>
      </w:r>
      <w:r w:rsidRPr="00267633">
        <w:rPr>
          <w:rFonts w:ascii="Times New Roman" w:eastAsia="Calibri" w:hAnsi="Times New Roman" w:cs="Times New Roman"/>
          <w:i/>
          <w:lang w:val="en" w:eastAsia="en-GB"/>
        </w:rPr>
        <w:tab/>
        <w:t>A lack of capacity cannot be established merely by reference to —</w:t>
      </w:r>
    </w:p>
    <w:p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w:t>
      </w:r>
      <w:r w:rsidRPr="00267633">
        <w:rPr>
          <w:rFonts w:ascii="Times New Roman" w:eastAsia="Calibri" w:hAnsi="Times New Roman" w:cs="Times New Roman"/>
          <w:i/>
          <w:iCs/>
          <w:lang w:val="en" w:eastAsia="en-GB"/>
        </w:rPr>
        <w:t>a</w:t>
      </w:r>
      <w:r w:rsidRPr="00267633">
        <w:rPr>
          <w:rFonts w:ascii="Times New Roman" w:eastAsia="Calibri" w:hAnsi="Times New Roman" w:cs="Times New Roman"/>
          <w:i/>
          <w:lang w:val="en" w:eastAsia="en-GB"/>
        </w:rPr>
        <w:t>)</w:t>
      </w:r>
      <w:r w:rsidRPr="00267633">
        <w:rPr>
          <w:rFonts w:ascii="Times New Roman" w:eastAsia="Calibri" w:hAnsi="Times New Roman" w:cs="Times New Roman"/>
          <w:i/>
          <w:lang w:val="en" w:eastAsia="en-GB"/>
        </w:rPr>
        <w:tab/>
        <w:t>a person’s age or appearance; or</w:t>
      </w:r>
    </w:p>
    <w:p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(b)</w:t>
      </w:r>
      <w:r w:rsidRPr="00267633">
        <w:rPr>
          <w:rFonts w:ascii="Times New Roman" w:eastAsia="Calibri" w:hAnsi="Times New Roman" w:cs="Times New Roman"/>
          <w:i/>
          <w:lang w:val="en" w:eastAsia="en-GB"/>
        </w:rPr>
        <w:tab/>
        <w:t>a condition of his, or an aspect of his behaviour, which might lead others to make unjustified assumptions about his capacity.</w:t>
      </w:r>
    </w:p>
    <w:p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bookmarkStart w:id="84" w:name="pr4-ps4-."/>
      <w:bookmarkEnd w:id="84"/>
      <w:r w:rsidRPr="00267633">
        <w:rPr>
          <w:rFonts w:ascii="Times New Roman" w:eastAsia="Calibri" w:hAnsi="Times New Roman" w:cs="Times New Roman"/>
          <w:i/>
          <w:lang w:val="en" w:eastAsia="en-GB"/>
        </w:rPr>
        <w:t>(4)</w:t>
      </w:r>
      <w:r w:rsidRPr="00267633">
        <w:rPr>
          <w:rFonts w:ascii="Times New Roman" w:eastAsia="Calibri" w:hAnsi="Times New Roman" w:cs="Times New Roman"/>
          <w:i/>
          <w:lang w:val="en" w:eastAsia="en-GB"/>
        </w:rPr>
        <w:tab/>
        <w:t>In proceedings under this Act (other than proceedings for offences under this Act), any question whether a person lacks capacity within the meaning of this Act must be decided on the balance of probabilities.</w:t>
      </w:r>
    </w:p>
    <w:p w:rsidR="00267633" w:rsidRPr="00267633" w:rsidRDefault="00267633" w:rsidP="00267633">
      <w:pPr>
        <w:spacing w:before="120" w:after="0" w:line="288" w:lineRule="auto"/>
        <w:ind w:firstLine="288"/>
        <w:jc w:val="both"/>
        <w:divId w:val="2116439976"/>
        <w:rPr>
          <w:rFonts w:ascii="Times New Roman" w:eastAsia="Calibri" w:hAnsi="Times New Roman" w:cs="Times New Roman"/>
          <w:i/>
          <w:lang w:val="en" w:eastAsia="en-GB"/>
        </w:rPr>
      </w:pPr>
      <w:bookmarkStart w:id="85" w:name="pr4-ps5-."/>
      <w:bookmarkEnd w:id="85"/>
      <w:r w:rsidRPr="00267633">
        <w:rPr>
          <w:rFonts w:ascii="Times New Roman" w:eastAsia="Calibri" w:hAnsi="Times New Roman" w:cs="Times New Roman"/>
          <w:i/>
          <w:lang w:val="en" w:eastAsia="en-GB"/>
        </w:rPr>
        <w:t xml:space="preserve">(5) </w:t>
      </w:r>
      <w:r w:rsidRPr="00267633">
        <w:rPr>
          <w:rFonts w:ascii="Times New Roman" w:eastAsia="Calibri" w:hAnsi="Times New Roman" w:cs="Times New Roman"/>
          <w:i/>
          <w:lang w:val="en" w:eastAsia="en-GB"/>
        </w:rPr>
        <w:tab/>
        <w:t>Subject to section 21, no power which a person (“D”) may exercise under this Act —</w:t>
      </w:r>
    </w:p>
    <w:p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(a)</w:t>
      </w:r>
      <w:r w:rsidRPr="00267633">
        <w:rPr>
          <w:rFonts w:ascii="Times New Roman" w:eastAsia="Calibri" w:hAnsi="Times New Roman" w:cs="Times New Roman"/>
          <w:i/>
          <w:lang w:val="en" w:eastAsia="en-GB"/>
        </w:rPr>
        <w:tab/>
        <w:t>in relation to a person who lacks capacity; or</w:t>
      </w:r>
    </w:p>
    <w:p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(b)</w:t>
      </w:r>
      <w:r w:rsidRPr="00267633">
        <w:rPr>
          <w:rFonts w:ascii="Times New Roman" w:eastAsia="Calibri" w:hAnsi="Times New Roman" w:cs="Times New Roman"/>
          <w:i/>
          <w:lang w:val="en" w:eastAsia="en-GB"/>
        </w:rPr>
        <w:tab/>
        <w:t>where D reasonably thinks that a person lacks capacity,</w:t>
      </w:r>
    </w:p>
    <w:p w:rsidR="00267633" w:rsidRPr="00267633" w:rsidRDefault="00267633" w:rsidP="00267633">
      <w:pPr>
        <w:spacing w:before="120" w:after="0" w:line="288" w:lineRule="auto"/>
        <w:ind w:firstLine="720"/>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is exercisable in relation to a person below 21 years of age.</w:t>
      </w:r>
    </w:p>
    <w:p w:rsidR="00267633" w:rsidRPr="00267633" w:rsidRDefault="00267633" w:rsidP="00267633">
      <w:pPr>
        <w:spacing w:before="120" w:after="0" w:line="288" w:lineRule="auto"/>
        <w:jc w:val="both"/>
        <w:divId w:val="2116439976"/>
        <w:rPr>
          <w:rFonts w:ascii="Times New Roman" w:eastAsia="Calibri" w:hAnsi="Times New Roman" w:cs="Times New Roman"/>
          <w:i/>
          <w:iCs/>
          <w:lang w:val="en" w:eastAsia="en-GB"/>
        </w:rPr>
      </w:pPr>
      <w:bookmarkStart w:id="86" w:name="pr5-he-."/>
      <w:bookmarkEnd w:id="86"/>
    </w:p>
    <w:p w:rsidR="00267633" w:rsidRPr="00267633" w:rsidRDefault="00267633" w:rsidP="00267633">
      <w:pPr>
        <w:spacing w:before="120" w:after="0" w:line="288" w:lineRule="auto"/>
        <w:jc w:val="both"/>
        <w:divId w:val="2116439976"/>
        <w:rPr>
          <w:rFonts w:ascii="Times New Roman" w:eastAsia="Calibri" w:hAnsi="Times New Roman" w:cs="Times New Roman"/>
          <w:b/>
          <w:bCs/>
          <w:i/>
          <w:lang w:val="en" w:eastAsia="en-GB"/>
        </w:rPr>
      </w:pPr>
      <w:r w:rsidRPr="00267633">
        <w:rPr>
          <w:rFonts w:ascii="Times New Roman" w:eastAsia="Calibri" w:hAnsi="Times New Roman" w:cs="Times New Roman"/>
          <w:b/>
          <w:bCs/>
          <w:i/>
          <w:lang w:val="en" w:eastAsia="en-GB"/>
        </w:rPr>
        <w:t>Section 5 of the Mental Capacity Act</w:t>
      </w:r>
    </w:p>
    <w:p w:rsidR="00267633" w:rsidRPr="00267633" w:rsidRDefault="00267633" w:rsidP="00267633">
      <w:pPr>
        <w:spacing w:before="120" w:after="0" w:line="288" w:lineRule="auto"/>
        <w:jc w:val="both"/>
        <w:divId w:val="2116439976"/>
        <w:rPr>
          <w:rFonts w:ascii="Times New Roman" w:eastAsia="Calibri" w:hAnsi="Times New Roman" w:cs="Times New Roman"/>
          <w:i/>
          <w:lang w:val="en" w:eastAsia="en-GB"/>
        </w:rPr>
      </w:pPr>
    </w:p>
    <w:p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 xml:space="preserve">(1) </w:t>
      </w:r>
      <w:r w:rsidRPr="00267633">
        <w:rPr>
          <w:rFonts w:ascii="Times New Roman" w:eastAsia="Calibri" w:hAnsi="Times New Roman" w:cs="Times New Roman"/>
          <w:i/>
          <w:lang w:val="en" w:eastAsia="en-GB"/>
        </w:rPr>
        <w:tab/>
        <w:t>For the purposes of section 4, a person is unable to make a decision for himself if he is unable —</w:t>
      </w:r>
    </w:p>
    <w:p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(a)</w:t>
      </w:r>
      <w:r w:rsidRPr="00267633">
        <w:rPr>
          <w:rFonts w:ascii="Times New Roman" w:eastAsia="Calibri" w:hAnsi="Times New Roman" w:cs="Times New Roman"/>
          <w:i/>
          <w:lang w:val="en" w:eastAsia="en-GB"/>
        </w:rPr>
        <w:tab/>
        <w:t>to understand the information relevant to the decision;</w:t>
      </w:r>
    </w:p>
    <w:p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(b)</w:t>
      </w:r>
      <w:r w:rsidRPr="00267633">
        <w:rPr>
          <w:rFonts w:ascii="Times New Roman" w:eastAsia="Calibri" w:hAnsi="Times New Roman" w:cs="Times New Roman"/>
          <w:i/>
          <w:lang w:val="en" w:eastAsia="en-GB"/>
        </w:rPr>
        <w:tab/>
        <w:t>to retain that information;</w:t>
      </w:r>
    </w:p>
    <w:p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(c)</w:t>
      </w:r>
      <w:r w:rsidRPr="00267633">
        <w:rPr>
          <w:rFonts w:ascii="Times New Roman" w:eastAsia="Calibri" w:hAnsi="Times New Roman" w:cs="Times New Roman"/>
          <w:i/>
          <w:lang w:val="en" w:eastAsia="en-GB"/>
        </w:rPr>
        <w:tab/>
        <w:t>to use or weigh that information as part of the process of making the decision; or</w:t>
      </w:r>
    </w:p>
    <w:p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(d)</w:t>
      </w:r>
      <w:r w:rsidRPr="00267633">
        <w:rPr>
          <w:rFonts w:ascii="Times New Roman" w:eastAsia="Calibri" w:hAnsi="Times New Roman" w:cs="Times New Roman"/>
          <w:i/>
          <w:lang w:val="en" w:eastAsia="en-GB"/>
        </w:rPr>
        <w:tab/>
        <w:t>to communicate his decision (whether by talking, using sign language or any other means).</w:t>
      </w:r>
    </w:p>
    <w:p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bookmarkStart w:id="87" w:name="pr5-ps2-."/>
      <w:bookmarkEnd w:id="87"/>
      <w:r w:rsidRPr="00267633">
        <w:rPr>
          <w:rFonts w:ascii="Times New Roman" w:eastAsia="Calibri" w:hAnsi="Times New Roman" w:cs="Times New Roman"/>
          <w:i/>
          <w:lang w:val="en" w:eastAsia="en-GB"/>
        </w:rPr>
        <w:t xml:space="preserve">(2) </w:t>
      </w:r>
      <w:r w:rsidRPr="00267633">
        <w:rPr>
          <w:rFonts w:ascii="Times New Roman" w:eastAsia="Calibri" w:hAnsi="Times New Roman" w:cs="Times New Roman"/>
          <w:i/>
          <w:lang w:val="en" w:eastAsia="en-GB"/>
        </w:rPr>
        <w:tab/>
        <w:t>A person is not to be regarded as unable to understand the information relevant to a decision if he is able to understand an explanation of it given to him in a way that is appropriate to his circumstances (using simple language, visual aids or any other means).</w:t>
      </w:r>
    </w:p>
    <w:p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bookmarkStart w:id="88" w:name="pr5-ps3-."/>
      <w:bookmarkEnd w:id="88"/>
      <w:r w:rsidRPr="00267633">
        <w:rPr>
          <w:rFonts w:ascii="Times New Roman" w:eastAsia="Calibri" w:hAnsi="Times New Roman" w:cs="Times New Roman"/>
          <w:i/>
          <w:lang w:val="en" w:eastAsia="en-GB"/>
        </w:rPr>
        <w:t xml:space="preserve">(3) </w:t>
      </w:r>
      <w:r w:rsidRPr="00267633">
        <w:rPr>
          <w:rFonts w:ascii="Times New Roman" w:eastAsia="Calibri" w:hAnsi="Times New Roman" w:cs="Times New Roman"/>
          <w:i/>
          <w:lang w:val="en" w:eastAsia="en-GB"/>
        </w:rPr>
        <w:tab/>
        <w:t>The fact that a person is able to retain the information relevant to a decision for a short period only does not prevent him from being regarded as able to make the decision.</w:t>
      </w:r>
    </w:p>
    <w:p w:rsidR="00267633" w:rsidRPr="00267633" w:rsidRDefault="00267633" w:rsidP="00267633">
      <w:pPr>
        <w:spacing w:before="120" w:after="0" w:line="288" w:lineRule="auto"/>
        <w:ind w:left="720" w:hanging="432"/>
        <w:jc w:val="both"/>
        <w:divId w:val="2116439976"/>
        <w:rPr>
          <w:rFonts w:ascii="Times New Roman" w:eastAsia="Calibri" w:hAnsi="Times New Roman" w:cs="Times New Roman"/>
          <w:i/>
          <w:lang w:val="en" w:eastAsia="en-GB"/>
        </w:rPr>
      </w:pPr>
      <w:bookmarkStart w:id="89" w:name="pr5-ps4-."/>
      <w:bookmarkEnd w:id="89"/>
      <w:r w:rsidRPr="00267633">
        <w:rPr>
          <w:rFonts w:ascii="Times New Roman" w:eastAsia="Calibri" w:hAnsi="Times New Roman" w:cs="Times New Roman"/>
          <w:i/>
          <w:lang w:val="en" w:eastAsia="en-GB"/>
        </w:rPr>
        <w:t xml:space="preserve">(4) </w:t>
      </w:r>
      <w:r w:rsidRPr="00267633">
        <w:rPr>
          <w:rFonts w:ascii="Times New Roman" w:eastAsia="Calibri" w:hAnsi="Times New Roman" w:cs="Times New Roman"/>
          <w:i/>
          <w:lang w:val="en" w:eastAsia="en-GB"/>
        </w:rPr>
        <w:tab/>
        <w:t>The information relevant to a decision includes information about the reasonably foreseeable consequences of —</w:t>
      </w:r>
    </w:p>
    <w:p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lastRenderedPageBreak/>
        <w:t>(a)</w:t>
      </w:r>
      <w:r w:rsidRPr="00267633">
        <w:rPr>
          <w:rFonts w:ascii="Times New Roman" w:eastAsia="Calibri" w:hAnsi="Times New Roman" w:cs="Times New Roman"/>
          <w:i/>
          <w:lang w:val="en" w:eastAsia="en-GB"/>
        </w:rPr>
        <w:tab/>
        <w:t>deciding one way or another; or</w:t>
      </w:r>
    </w:p>
    <w:p w:rsidR="00267633" w:rsidRPr="00267633" w:rsidRDefault="00267633" w:rsidP="00267633">
      <w:pPr>
        <w:spacing w:before="120" w:after="0" w:line="288" w:lineRule="auto"/>
        <w:ind w:left="1134" w:hanging="414"/>
        <w:jc w:val="both"/>
        <w:divId w:val="2116439976"/>
        <w:rPr>
          <w:rFonts w:ascii="Times New Roman" w:eastAsia="Calibri" w:hAnsi="Times New Roman" w:cs="Times New Roman"/>
          <w:i/>
          <w:lang w:val="en" w:eastAsia="en-GB"/>
        </w:rPr>
      </w:pPr>
      <w:r w:rsidRPr="00267633">
        <w:rPr>
          <w:rFonts w:ascii="Times New Roman" w:eastAsia="Calibri" w:hAnsi="Times New Roman" w:cs="Times New Roman"/>
          <w:i/>
          <w:lang w:val="en" w:eastAsia="en-GB"/>
        </w:rPr>
        <w:t>(b)</w:t>
      </w:r>
      <w:r w:rsidRPr="00267633">
        <w:rPr>
          <w:rFonts w:ascii="Times New Roman" w:eastAsia="Calibri" w:hAnsi="Times New Roman" w:cs="Times New Roman"/>
          <w:i/>
          <w:lang w:val="en" w:eastAsia="en-GB"/>
        </w:rPr>
        <w:tab/>
        <w:t>failing to make the decision.</w:t>
      </w:r>
    </w:p>
    <w:p w:rsidR="00267633" w:rsidRPr="00267633" w:rsidRDefault="00267633" w:rsidP="00CE2010">
      <w:pPr>
        <w:spacing w:before="0" w:after="200" w:line="276" w:lineRule="auto"/>
        <w:jc w:val="center"/>
        <w:divId w:val="2116439976"/>
        <w:rPr>
          <w:rFonts w:ascii="Times New Roman" w:hAnsi="Times New Roman" w:cs="Times New Roman"/>
          <w:bCs/>
          <w:iCs/>
          <w:lang w:val="en-GB" w:eastAsia="x-none"/>
        </w:rPr>
      </w:pPr>
      <w:r w:rsidRPr="00267633">
        <w:rPr>
          <w:rFonts w:ascii="Times New Roman" w:hAnsi="Times New Roman" w:cs="Times New Roman"/>
          <w:sz w:val="20"/>
          <w:szCs w:val="20"/>
          <w:lang w:val="en-US" w:eastAsia="zh-CN"/>
        </w:rPr>
        <w:br w:type="page"/>
      </w:r>
      <w:r w:rsidRPr="00267633">
        <w:rPr>
          <w:rFonts w:ascii="Times New Roman" w:hAnsi="Times New Roman" w:cs="Times New Roman"/>
          <w:bCs/>
          <w:iCs/>
          <w:lang w:val="x-none" w:eastAsia="x-none"/>
        </w:rPr>
        <w:lastRenderedPageBreak/>
        <w:t>F</w:t>
      </w:r>
      <w:r w:rsidRPr="00267633">
        <w:rPr>
          <w:rFonts w:ascii="Times New Roman" w:hAnsi="Times New Roman" w:cs="Times New Roman"/>
          <w:bCs/>
          <w:iCs/>
          <w:lang w:val="en-GB" w:eastAsia="x-none"/>
        </w:rPr>
        <w:t>ORM</w:t>
      </w:r>
      <w:r w:rsidRPr="00267633">
        <w:rPr>
          <w:rFonts w:ascii="Times New Roman" w:hAnsi="Times New Roman" w:cs="Times New Roman"/>
          <w:bCs/>
          <w:iCs/>
          <w:lang w:val="x-none" w:eastAsia="x-none"/>
        </w:rPr>
        <w:t xml:space="preserve"> </w:t>
      </w:r>
      <w:r w:rsidRPr="00267633">
        <w:rPr>
          <w:rFonts w:ascii="Times New Roman" w:hAnsi="Times New Roman" w:cs="Times New Roman"/>
          <w:bCs/>
          <w:iCs/>
          <w:lang w:val="en-GB" w:eastAsia="x-none"/>
        </w:rPr>
        <w:t>225</w:t>
      </w:r>
    </w:p>
    <w:p w:rsidR="00267633" w:rsidRPr="00267633" w:rsidRDefault="00267633" w:rsidP="00267633">
      <w:pPr>
        <w:keepNext/>
        <w:spacing w:before="0" w:after="200" w:line="276" w:lineRule="auto"/>
        <w:ind w:left="605" w:hanging="605"/>
        <w:outlineLvl w:val="1"/>
        <w:divId w:val="2116439976"/>
        <w:rPr>
          <w:rFonts w:ascii="Times New Roman" w:hAnsi="Times New Roman" w:cs="Times New Roman"/>
          <w:bCs/>
          <w:iCs/>
          <w:sz w:val="22"/>
          <w:szCs w:val="22"/>
          <w:lang w:val="en-GB" w:eastAsia="x-none"/>
        </w:rPr>
      </w:pPr>
      <w:r w:rsidRPr="00267633">
        <w:rPr>
          <w:rFonts w:ascii="Times New Roman" w:hAnsi="Times New Roman" w:cs="Times New Roman"/>
          <w:bCs/>
          <w:iCs/>
          <w:sz w:val="22"/>
          <w:szCs w:val="22"/>
          <w:lang w:val="en-GB" w:eastAsia="x-none"/>
        </w:rPr>
        <w:t>Para 63</w:t>
      </w:r>
    </w:p>
    <w:p w:rsidR="00267633" w:rsidRPr="00267633" w:rsidRDefault="00267633" w:rsidP="00267633">
      <w:pPr>
        <w:keepNext/>
        <w:spacing w:before="0" w:after="200" w:line="276" w:lineRule="auto"/>
        <w:ind w:left="605" w:hanging="605"/>
        <w:jc w:val="center"/>
        <w:outlineLvl w:val="1"/>
        <w:divId w:val="2116439976"/>
        <w:rPr>
          <w:rFonts w:ascii="Times New Roman" w:hAnsi="Times New Roman" w:cs="Times New Roman"/>
          <w:b/>
          <w:bCs/>
          <w:iCs/>
          <w:lang w:val="en-GB" w:eastAsia="x-none"/>
        </w:rPr>
      </w:pPr>
      <w:r w:rsidRPr="00267633">
        <w:rPr>
          <w:rFonts w:ascii="Times New Roman" w:hAnsi="Times New Roman" w:cs="Times New Roman"/>
          <w:b/>
          <w:bCs/>
          <w:iCs/>
          <w:lang w:val="en-US" w:eastAsia="x-none"/>
        </w:rPr>
        <w:t>S</w:t>
      </w:r>
      <w:r w:rsidRPr="00267633">
        <w:rPr>
          <w:rFonts w:ascii="Times New Roman" w:hAnsi="Times New Roman" w:cs="Times New Roman"/>
          <w:b/>
          <w:iCs/>
          <w:lang w:val="x-none" w:eastAsia="x-none"/>
        </w:rPr>
        <w:t xml:space="preserve">UPPORTING AFFIDAVIT </w:t>
      </w:r>
      <w:r w:rsidRPr="00267633">
        <w:rPr>
          <w:rFonts w:ascii="Times New Roman" w:hAnsi="Times New Roman" w:cs="Times New Roman"/>
          <w:b/>
          <w:bCs/>
          <w:iCs/>
          <w:lang w:val="en-GB" w:eastAsia="x-none"/>
        </w:rPr>
        <w:t xml:space="preserve">FOR </w:t>
      </w:r>
      <w:r w:rsidRPr="00267633">
        <w:rPr>
          <w:rFonts w:ascii="Times New Roman" w:hAnsi="Times New Roman" w:cs="Times New Roman"/>
          <w:b/>
          <w:iCs/>
          <w:lang w:val="en-GB" w:eastAsia="x-none"/>
        </w:rPr>
        <w:t>APPLICATION FOR GRANT</w:t>
      </w:r>
    </w:p>
    <w:p w:rsidR="00267633" w:rsidRPr="00267633" w:rsidRDefault="00267633" w:rsidP="00267633">
      <w:pPr>
        <w:spacing w:before="0" w:after="200" w:line="276" w:lineRule="auto"/>
        <w:jc w:val="center"/>
        <w:divId w:val="2116439976"/>
        <w:rPr>
          <w:rFonts w:ascii="Times New Roman" w:eastAsia="Calibri" w:hAnsi="Times New Roman" w:cs="Times New Roman"/>
          <w:sz w:val="22"/>
          <w:szCs w:val="22"/>
          <w:lang w:val="en-US" w:eastAsia="x-none"/>
        </w:rPr>
      </w:pPr>
      <w:r w:rsidRPr="00267633">
        <w:rPr>
          <w:rFonts w:ascii="Times New Roman" w:eastAsia="Calibri" w:hAnsi="Times New Roman" w:cs="Times New Roman"/>
          <w:sz w:val="22"/>
          <w:szCs w:val="22"/>
          <w:lang w:val="en-US" w:eastAsia="x-none"/>
        </w:rPr>
        <w:t>(Title as in the action)</w:t>
      </w:r>
    </w:p>
    <w:p w:rsidR="00267633" w:rsidRPr="00267633" w:rsidRDefault="00267633" w:rsidP="00267633">
      <w:pPr>
        <w:autoSpaceDE w:val="0"/>
        <w:autoSpaceDN w:val="0"/>
        <w:adjustRightInd w:val="0"/>
        <w:spacing w:before="0" w:after="200" w:line="276" w:lineRule="auto"/>
        <w:ind w:left="605" w:hanging="605"/>
        <w:jc w:val="center"/>
        <w:divId w:val="2116439976"/>
        <w:rPr>
          <w:rFonts w:ascii="Times New Roman" w:eastAsia="Calibri" w:hAnsi="Times New Roman" w:cs="Times New Roman"/>
          <w:b/>
          <w:bCs/>
          <w:sz w:val="22"/>
          <w:szCs w:val="22"/>
          <w:lang w:val="en-GB" w:eastAsia="en-GB"/>
        </w:rPr>
      </w:pPr>
      <w:r w:rsidRPr="00267633">
        <w:rPr>
          <w:rFonts w:ascii="Times New Roman" w:eastAsia="Calibri" w:hAnsi="Times New Roman" w:cs="Times New Roman"/>
          <w:b/>
          <w:bCs/>
          <w:sz w:val="22"/>
          <w:szCs w:val="22"/>
          <w:lang w:val="en-GB" w:eastAsia="en-GB"/>
        </w:rPr>
        <w:t>SUPPORTING AFFIDAVIT</w:t>
      </w:r>
    </w:p>
    <w:p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I/We*, (name(s) of applicants)) (ID No. ) of (address(es) of applicant(s)), Singapore, do make oath (or affirm) and say as follows:</w:t>
      </w:r>
    </w:p>
    <w:p w:rsidR="00267633" w:rsidRPr="00267633" w:rsidRDefault="00267633" w:rsidP="00267633">
      <w:pPr>
        <w:spacing w:before="0" w:after="200" w:line="276" w:lineRule="auto"/>
        <w:ind w:left="605" w:hanging="605"/>
        <w:jc w:val="both"/>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(1)</w:t>
      </w:r>
      <w:r w:rsidRPr="00267633">
        <w:rPr>
          <w:rFonts w:ascii="Times New Roman" w:eastAsia="Calibri" w:hAnsi="Times New Roman" w:cs="Times New Roman"/>
          <w:sz w:val="22"/>
          <w:szCs w:val="22"/>
          <w:lang w:val="en-GB" w:eastAsia="en-GB"/>
        </w:rPr>
        <w:tab/>
        <w:t>The Statement exhibited as “A” is the same Statement that was generated by the Electronic Filing Service and no changes have been made. The contents entered into the Electronic Filing Service, which now appear in the Statement, are true and accurate to the best of my/our* knowledge and belief.</w:t>
      </w:r>
    </w:p>
    <w:p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(2)</w:t>
      </w:r>
      <w:r w:rsidRPr="00267633">
        <w:rPr>
          <w:rFonts w:ascii="Times New Roman" w:eastAsia="Calibri" w:hAnsi="Times New Roman" w:cs="Times New Roman"/>
          <w:sz w:val="22"/>
          <w:szCs w:val="22"/>
          <w:lang w:val="en-GB" w:eastAsia="en-GB"/>
        </w:rPr>
        <w:tab/>
        <w:t>The documents exhibited and marked “B” have been accepted by the Court and the contents of the documents are to the best of my/our* knowledge and belief in all respects true.</w:t>
      </w:r>
    </w:p>
    <w:p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Sworn (or affirmed) by the </w:t>
      </w:r>
      <w:r w:rsidRPr="00267633">
        <w:rPr>
          <w:rFonts w:ascii="Times New Roman" w:eastAsia="Calibri" w:hAnsi="Times New Roman" w:cs="Times New Roman"/>
          <w:sz w:val="22"/>
          <w:szCs w:val="22"/>
          <w:lang w:val="en-GB" w:eastAsia="en-GB"/>
        </w:rPr>
        <w:tab/>
        <w:t>)</w:t>
      </w:r>
    </w:p>
    <w:p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abovenamed on </w:t>
      </w:r>
      <w:r w:rsidRPr="00267633">
        <w:rPr>
          <w:rFonts w:ascii="Times New Roman" w:eastAsia="Calibri" w:hAnsi="Times New Roman" w:cs="Times New Roman"/>
          <w:sz w:val="22"/>
          <w:szCs w:val="22"/>
          <w:lang w:val="en-GB" w:eastAsia="en-GB"/>
        </w:rPr>
        <w:tab/>
      </w:r>
      <w:r w:rsidRPr="00267633">
        <w:rPr>
          <w:rFonts w:ascii="Times New Roman" w:eastAsia="Calibri" w:hAnsi="Times New Roman" w:cs="Times New Roman"/>
          <w:sz w:val="22"/>
          <w:szCs w:val="22"/>
          <w:lang w:val="en-GB" w:eastAsia="en-GB"/>
        </w:rPr>
        <w:tab/>
        <w:t>)</w:t>
      </w:r>
    </w:p>
    <w:p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this </w:t>
      </w:r>
      <w:r w:rsidRPr="00267633">
        <w:rPr>
          <w:rFonts w:ascii="Times New Roman" w:eastAsia="Calibri" w:hAnsi="Times New Roman" w:cs="Times New Roman"/>
          <w:sz w:val="22"/>
          <w:szCs w:val="22"/>
          <w:lang w:val="en-GB" w:eastAsia="en-GB"/>
        </w:rPr>
        <w:tab/>
        <w:t xml:space="preserve">day of </w:t>
      </w:r>
      <w:r w:rsidRPr="00267633">
        <w:rPr>
          <w:rFonts w:ascii="Times New Roman" w:eastAsia="Calibri" w:hAnsi="Times New Roman" w:cs="Times New Roman"/>
          <w:sz w:val="22"/>
          <w:szCs w:val="22"/>
          <w:lang w:val="en-GB" w:eastAsia="en-GB"/>
        </w:rPr>
        <w:tab/>
      </w:r>
      <w:r w:rsidRPr="00267633">
        <w:rPr>
          <w:rFonts w:ascii="Times New Roman" w:eastAsia="Calibri" w:hAnsi="Times New Roman" w:cs="Times New Roman"/>
          <w:sz w:val="22"/>
          <w:szCs w:val="22"/>
          <w:lang w:val="en-GB" w:eastAsia="en-GB"/>
        </w:rPr>
        <w:tab/>
        <w:t xml:space="preserve">20 </w:t>
      </w:r>
      <w:r w:rsidRPr="00267633">
        <w:rPr>
          <w:rFonts w:ascii="Times New Roman" w:eastAsia="Calibri" w:hAnsi="Times New Roman" w:cs="Times New Roman"/>
          <w:sz w:val="22"/>
          <w:szCs w:val="22"/>
          <w:lang w:val="en-GB" w:eastAsia="en-GB"/>
        </w:rPr>
        <w:tab/>
        <w:t>)</w:t>
      </w:r>
    </w:p>
    <w:p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 xml:space="preserve">at Singapore </w:t>
      </w:r>
      <w:r w:rsidRPr="00267633">
        <w:rPr>
          <w:rFonts w:ascii="Times New Roman" w:eastAsia="Calibri" w:hAnsi="Times New Roman" w:cs="Times New Roman"/>
          <w:sz w:val="22"/>
          <w:szCs w:val="22"/>
          <w:lang w:val="en-GB" w:eastAsia="en-GB"/>
        </w:rPr>
        <w:tab/>
      </w:r>
      <w:r w:rsidRPr="00267633">
        <w:rPr>
          <w:rFonts w:ascii="Times New Roman" w:eastAsia="Calibri" w:hAnsi="Times New Roman" w:cs="Times New Roman"/>
          <w:sz w:val="22"/>
          <w:szCs w:val="22"/>
          <w:lang w:val="en-GB" w:eastAsia="en-GB"/>
        </w:rPr>
        <w:tab/>
      </w:r>
      <w:r w:rsidRPr="00267633">
        <w:rPr>
          <w:rFonts w:ascii="Times New Roman" w:eastAsia="Calibri" w:hAnsi="Times New Roman" w:cs="Times New Roman"/>
          <w:sz w:val="22"/>
          <w:szCs w:val="22"/>
          <w:lang w:val="en-GB" w:eastAsia="en-GB"/>
        </w:rPr>
        <w:tab/>
        <w:t>)</w:t>
      </w:r>
    </w:p>
    <w:p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Through the interpretation of (name and</w:t>
      </w:r>
    </w:p>
    <w:p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designation of person who interpreted) in</w:t>
      </w:r>
    </w:p>
    <w:p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(language of interpretation)*</w:t>
      </w:r>
    </w:p>
    <w:p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Before me,</w:t>
      </w:r>
    </w:p>
    <w:p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p>
    <w:p w:rsidR="00267633" w:rsidRPr="00267633" w:rsidRDefault="00267633" w:rsidP="00267633">
      <w:pPr>
        <w:spacing w:before="0" w:after="0" w:line="240" w:lineRule="auto"/>
        <w:divId w:val="2116439976"/>
        <w:rPr>
          <w:rFonts w:ascii="Times New Roman" w:eastAsia="Calibri" w:hAnsi="Times New Roman" w:cs="Times New Roman"/>
          <w:sz w:val="22"/>
          <w:szCs w:val="22"/>
          <w:lang w:val="en-GB" w:eastAsia="en-GB"/>
        </w:rPr>
      </w:pPr>
      <w:r w:rsidRPr="00267633">
        <w:rPr>
          <w:rFonts w:ascii="Times New Roman" w:eastAsia="Calibri" w:hAnsi="Times New Roman" w:cs="Times New Roman"/>
          <w:sz w:val="22"/>
          <w:szCs w:val="22"/>
          <w:lang w:val="en-GB" w:eastAsia="en-GB"/>
        </w:rPr>
        <w:t>Commissioner for Oaths</w:t>
      </w:r>
    </w:p>
    <w:p w:rsidR="00267633" w:rsidRPr="00267633" w:rsidRDefault="00267633" w:rsidP="00267633">
      <w:pPr>
        <w:spacing w:before="0" w:after="200" w:line="276" w:lineRule="auto"/>
        <w:divId w:val="2116439976"/>
        <w:rPr>
          <w:rFonts w:ascii="Times New Roman" w:hAnsi="Times New Roman" w:cs="Times New Roman"/>
          <w:i/>
          <w:snapToGrid w:val="0"/>
          <w:sz w:val="18"/>
          <w:szCs w:val="20"/>
          <w:lang w:val="en-US" w:eastAsia="zh-CN"/>
        </w:rPr>
      </w:pPr>
      <w:r w:rsidRPr="00267633">
        <w:rPr>
          <w:rFonts w:ascii="Times New Roman" w:eastAsia="Calibri" w:hAnsi="Times New Roman" w:cs="Times New Roman"/>
          <w:sz w:val="22"/>
          <w:szCs w:val="22"/>
          <w:lang w:val="en-GB" w:eastAsia="en-GB"/>
        </w:rPr>
        <w:t>*</w:t>
      </w:r>
      <w:r w:rsidRPr="00267633">
        <w:rPr>
          <w:rFonts w:ascii="Times New Roman" w:eastAsia="Calibri" w:hAnsi="Times New Roman" w:cs="Times New Roman"/>
          <w:i/>
          <w:iCs/>
          <w:sz w:val="22"/>
          <w:szCs w:val="22"/>
          <w:lang w:val="en-GB" w:eastAsia="en-GB"/>
        </w:rPr>
        <w:t>Delete where inapplicable</w:t>
      </w:r>
      <w:r w:rsidRPr="00267633">
        <w:rPr>
          <w:rFonts w:ascii="Times New Roman" w:hAnsi="Times New Roman" w:cs="Times New Roman"/>
          <w:i/>
          <w:snapToGrid w:val="0"/>
          <w:sz w:val="18"/>
          <w:szCs w:val="20"/>
          <w:lang w:val="en-US" w:eastAsia="zh-CN"/>
        </w:rPr>
        <w:tab/>
      </w:r>
    </w:p>
    <w:p w:rsidR="00267633" w:rsidRPr="00267633" w:rsidRDefault="00267633" w:rsidP="001A0CCB">
      <w:pPr>
        <w:spacing w:before="0" w:after="200" w:line="276" w:lineRule="auto"/>
        <w:jc w:val="center"/>
        <w:divId w:val="2116439976"/>
        <w:rPr>
          <w:rFonts w:ascii="Times New Roman" w:hAnsi="Times New Roman" w:cs="Times New Roman"/>
          <w:bCs/>
          <w:iCs/>
          <w:lang w:val="en-GB" w:eastAsia="x-none"/>
        </w:rPr>
      </w:pPr>
      <w:r w:rsidRPr="00267633">
        <w:rPr>
          <w:rFonts w:ascii="Times New Roman" w:hAnsi="Times New Roman" w:cs="Times New Roman"/>
          <w:i/>
          <w:snapToGrid w:val="0"/>
          <w:sz w:val="18"/>
          <w:szCs w:val="20"/>
          <w:lang w:val="en-US" w:eastAsia="zh-CN"/>
        </w:rPr>
        <w:br w:type="page"/>
      </w:r>
      <w:r w:rsidRPr="00267633">
        <w:rPr>
          <w:rFonts w:ascii="Times New Roman" w:hAnsi="Times New Roman" w:cs="Times New Roman"/>
          <w:bCs/>
          <w:iCs/>
          <w:lang w:val="x-none" w:eastAsia="x-none"/>
        </w:rPr>
        <w:lastRenderedPageBreak/>
        <w:t>F</w:t>
      </w:r>
      <w:r w:rsidRPr="00267633">
        <w:rPr>
          <w:rFonts w:ascii="Times New Roman" w:hAnsi="Times New Roman" w:cs="Times New Roman"/>
          <w:bCs/>
          <w:iCs/>
          <w:lang w:val="en-GB" w:eastAsia="x-none"/>
        </w:rPr>
        <w:t>ORM</w:t>
      </w:r>
      <w:r w:rsidRPr="00267633">
        <w:rPr>
          <w:rFonts w:ascii="Times New Roman" w:hAnsi="Times New Roman" w:cs="Times New Roman"/>
          <w:bCs/>
          <w:iCs/>
          <w:lang w:val="x-none" w:eastAsia="x-none"/>
        </w:rPr>
        <w:t xml:space="preserve"> </w:t>
      </w:r>
      <w:r w:rsidRPr="00267633">
        <w:rPr>
          <w:rFonts w:ascii="Times New Roman" w:hAnsi="Times New Roman" w:cs="Times New Roman"/>
          <w:bCs/>
          <w:iCs/>
          <w:lang w:val="en-GB" w:eastAsia="x-none"/>
        </w:rPr>
        <w:t>226</w:t>
      </w:r>
    </w:p>
    <w:p w:rsidR="00267633" w:rsidRPr="00267633" w:rsidRDefault="00267633" w:rsidP="00267633">
      <w:pPr>
        <w:spacing w:before="0" w:after="0" w:line="240"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SCHEDULE OF ASSETS</w:t>
      </w:r>
    </w:p>
    <w:p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bCs/>
          <w:sz w:val="22"/>
          <w:szCs w:val="22"/>
          <w:lang w:val="en-GB" w:eastAsia="en-GB"/>
        </w:rPr>
      </w:pPr>
      <w:r w:rsidRPr="00267633">
        <w:rPr>
          <w:rFonts w:ascii="Times New Roman" w:eastAsia="Calibri" w:hAnsi="Times New Roman" w:cs="Times New Roman"/>
          <w:bCs/>
          <w:sz w:val="22"/>
          <w:szCs w:val="22"/>
          <w:lang w:val="en-GB" w:eastAsia="en-GB"/>
        </w:rPr>
        <w:t>Para 67</w:t>
      </w:r>
    </w:p>
    <w:p w:rsidR="00267633" w:rsidRPr="00267633" w:rsidRDefault="00267633" w:rsidP="00267633">
      <w:pPr>
        <w:autoSpaceDE w:val="0"/>
        <w:autoSpaceDN w:val="0"/>
        <w:adjustRightInd w:val="0"/>
        <w:spacing w:before="0" w:after="200" w:line="276" w:lineRule="auto"/>
        <w:ind w:left="605" w:hanging="605"/>
        <w:jc w:val="center"/>
        <w:divId w:val="2116439976"/>
        <w:rPr>
          <w:rFonts w:ascii="Times New Roman" w:eastAsia="Calibri" w:hAnsi="Times New Roman" w:cs="Times New Roman"/>
          <w:b/>
          <w:bCs/>
          <w:i/>
          <w:iCs/>
          <w:sz w:val="22"/>
          <w:szCs w:val="22"/>
          <w:vertAlign w:val="superscript"/>
          <w:lang w:val="en-GB" w:eastAsia="en-GB"/>
        </w:rPr>
      </w:pPr>
      <w:r w:rsidRPr="00267633">
        <w:rPr>
          <w:rFonts w:ascii="Times New Roman" w:eastAsia="Calibri" w:hAnsi="Times New Roman" w:cs="Times New Roman"/>
          <w:b/>
          <w:bCs/>
          <w:sz w:val="22"/>
          <w:szCs w:val="22"/>
          <w:lang w:val="en-GB" w:eastAsia="en-GB"/>
        </w:rPr>
        <w:t>[FOR DEATH ON OR AFTER 15 FEBRUARY 2008]</w:t>
      </w:r>
      <w:r w:rsidRPr="00267633">
        <w:rPr>
          <w:rFonts w:ascii="Times New Roman" w:eastAsia="Calibri" w:hAnsi="Times New Roman" w:cs="Times New Roman"/>
          <w:b/>
          <w:bCs/>
          <w:sz w:val="22"/>
          <w:szCs w:val="22"/>
          <w:vertAlign w:val="superscript"/>
          <w:lang w:val="en-GB" w:eastAsia="en-GB"/>
        </w:rPr>
        <w:t>1</w:t>
      </w:r>
    </w:p>
    <w:p w:rsidR="00267633" w:rsidRPr="00267633" w:rsidRDefault="00267633" w:rsidP="00267633">
      <w:pPr>
        <w:autoSpaceDE w:val="0"/>
        <w:autoSpaceDN w:val="0"/>
        <w:adjustRightInd w:val="0"/>
        <w:spacing w:before="0" w:after="200" w:line="276" w:lineRule="auto"/>
        <w:ind w:left="605" w:hanging="605"/>
        <w:jc w:val="center"/>
        <w:divId w:val="2116439976"/>
        <w:rPr>
          <w:rFonts w:ascii="Times New Roman" w:eastAsia="Calibri" w:hAnsi="Times New Roman" w:cs="Times New Roman"/>
          <w:b/>
          <w:bCs/>
          <w:sz w:val="22"/>
          <w:szCs w:val="22"/>
          <w:lang w:val="en-GB" w:eastAsia="en-GB"/>
        </w:rPr>
      </w:pPr>
      <w:r w:rsidRPr="00267633">
        <w:rPr>
          <w:rFonts w:ascii="Times New Roman" w:eastAsia="Calibri" w:hAnsi="Times New Roman" w:cs="Times New Roman"/>
          <w:b/>
          <w:bCs/>
          <w:sz w:val="22"/>
          <w:szCs w:val="22"/>
          <w:lang w:val="en-GB" w:eastAsia="en-GB"/>
        </w:rPr>
        <w:t>(Title as in the action)</w:t>
      </w:r>
    </w:p>
    <w:p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b/>
          <w:bCs/>
          <w:sz w:val="22"/>
          <w:szCs w:val="22"/>
          <w:lang w:val="en-GB" w:eastAsia="en-GB"/>
        </w:rPr>
      </w:pPr>
    </w:p>
    <w:p w:rsidR="00267633" w:rsidRPr="00267633" w:rsidRDefault="00267633" w:rsidP="00267633">
      <w:pPr>
        <w:autoSpaceDE w:val="0"/>
        <w:autoSpaceDN w:val="0"/>
        <w:adjustRightInd w:val="0"/>
        <w:spacing w:before="0" w:after="200" w:line="276" w:lineRule="auto"/>
        <w:ind w:left="605" w:hanging="605"/>
        <w:jc w:val="center"/>
        <w:divId w:val="2116439976"/>
        <w:rPr>
          <w:rFonts w:ascii="Times New Roman" w:eastAsia="Calibri" w:hAnsi="Times New Roman" w:cs="Times New Roman"/>
          <w:b/>
          <w:bCs/>
          <w:sz w:val="22"/>
          <w:szCs w:val="22"/>
          <w:lang w:val="en-GB" w:eastAsia="en-GB"/>
        </w:rPr>
      </w:pPr>
      <w:r w:rsidRPr="00267633">
        <w:rPr>
          <w:rFonts w:ascii="Times New Roman" w:eastAsia="Calibri" w:hAnsi="Times New Roman" w:cs="Times New Roman"/>
          <w:b/>
          <w:bCs/>
          <w:sz w:val="22"/>
          <w:szCs w:val="22"/>
          <w:lang w:val="en-GB" w:eastAsia="en-GB"/>
        </w:rPr>
        <w:t>SCHEDULE OF ASSETS</w:t>
      </w: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2"/>
        <w:gridCol w:w="2268"/>
      </w:tblGrid>
      <w:tr w:rsidR="00267633" w:rsidRPr="00267633" w:rsidTr="00267633">
        <w:trPr>
          <w:divId w:val="2116439976"/>
        </w:trPr>
        <w:tc>
          <w:tcPr>
            <w:tcW w:w="7372" w:type="dxa"/>
            <w:shd w:val="clear" w:color="auto" w:fill="auto"/>
          </w:tcPr>
          <w:p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A. Deceased’s Property in Singapore</w:t>
            </w:r>
          </w:p>
        </w:tc>
        <w:tc>
          <w:tcPr>
            <w:tcW w:w="2268" w:type="dxa"/>
            <w:shd w:val="clear" w:color="auto" w:fill="auto"/>
          </w:tcPr>
          <w:p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Market Value as at</w:t>
            </w:r>
          </w:p>
          <w:p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Date of Death (S$)</w:t>
            </w:r>
          </w:p>
          <w:p w:rsidR="00267633" w:rsidRPr="00267633" w:rsidRDefault="00267633" w:rsidP="00267633">
            <w:pPr>
              <w:spacing w:before="0" w:after="0" w:line="240" w:lineRule="auto"/>
              <w:rPr>
                <w:rFonts w:ascii="Times New Roman" w:eastAsia="Calibri" w:hAnsi="Times New Roman" w:cs="Times New Roman"/>
                <w:i/>
                <w:iCs/>
                <w:sz w:val="20"/>
                <w:szCs w:val="20"/>
                <w:lang w:val="en-GB" w:eastAsia="en-GB"/>
              </w:rPr>
            </w:pPr>
            <w:r w:rsidRPr="00267633">
              <w:rPr>
                <w:rFonts w:ascii="Times New Roman" w:eastAsia="Calibri" w:hAnsi="Times New Roman" w:cs="Times New Roman"/>
                <w:i/>
                <w:iCs/>
                <w:sz w:val="20"/>
                <w:szCs w:val="20"/>
                <w:lang w:val="en-GB" w:eastAsia="en-GB"/>
              </w:rPr>
              <w:t>(without deducting</w:t>
            </w:r>
          </w:p>
          <w:p w:rsidR="00267633" w:rsidRPr="00267633" w:rsidRDefault="00267633" w:rsidP="00267633">
            <w:pPr>
              <w:spacing w:before="0" w:after="0" w:line="240" w:lineRule="auto"/>
              <w:rPr>
                <w:rFonts w:ascii="Times New Roman" w:eastAsia="Calibri" w:hAnsi="Times New Roman" w:cs="Times New Roman"/>
                <w:i/>
                <w:iCs/>
                <w:sz w:val="20"/>
                <w:szCs w:val="20"/>
                <w:lang w:val="en-GB" w:eastAsia="en-GB"/>
              </w:rPr>
            </w:pPr>
            <w:r w:rsidRPr="00267633">
              <w:rPr>
                <w:rFonts w:ascii="Times New Roman" w:eastAsia="Calibri" w:hAnsi="Times New Roman" w:cs="Times New Roman"/>
                <w:i/>
                <w:iCs/>
                <w:sz w:val="20"/>
                <w:szCs w:val="20"/>
                <w:lang w:val="en-GB" w:eastAsia="en-GB"/>
              </w:rPr>
              <w:t>the debts due or</w:t>
            </w:r>
          </w:p>
          <w:p w:rsidR="00267633" w:rsidRPr="00267633" w:rsidRDefault="00267633" w:rsidP="00267633">
            <w:pPr>
              <w:spacing w:before="0" w:after="0" w:line="240" w:lineRule="auto"/>
              <w:rPr>
                <w:rFonts w:ascii="Times New Roman" w:eastAsia="Calibri" w:hAnsi="Times New Roman" w:cs="Times New Roman"/>
                <w:i/>
                <w:iCs/>
                <w:sz w:val="20"/>
                <w:szCs w:val="20"/>
                <w:lang w:val="en-GB" w:eastAsia="en-GB"/>
              </w:rPr>
            </w:pPr>
            <w:r w:rsidRPr="00267633">
              <w:rPr>
                <w:rFonts w:ascii="Times New Roman" w:eastAsia="Calibri" w:hAnsi="Times New Roman" w:cs="Times New Roman"/>
                <w:i/>
                <w:iCs/>
                <w:sz w:val="20"/>
                <w:szCs w:val="20"/>
                <w:lang w:val="en-GB" w:eastAsia="en-GB"/>
              </w:rPr>
              <w:t>owing from the</w:t>
            </w:r>
          </w:p>
          <w:p w:rsidR="00267633" w:rsidRPr="00267633" w:rsidRDefault="00267633" w:rsidP="00267633">
            <w:pPr>
              <w:spacing w:before="0" w:after="0" w:line="240" w:lineRule="auto"/>
              <w:rPr>
                <w:rFonts w:ascii="Times New Roman" w:eastAsia="Calibri" w:hAnsi="Times New Roman" w:cs="Times New Roman"/>
                <w:i/>
                <w:iCs/>
                <w:sz w:val="20"/>
                <w:szCs w:val="20"/>
                <w:lang w:val="en-GB" w:eastAsia="en-GB"/>
              </w:rPr>
            </w:pPr>
            <w:r w:rsidRPr="00267633">
              <w:rPr>
                <w:rFonts w:ascii="Times New Roman" w:eastAsia="Calibri" w:hAnsi="Times New Roman" w:cs="Times New Roman"/>
                <w:i/>
                <w:iCs/>
                <w:sz w:val="20"/>
                <w:szCs w:val="20"/>
                <w:lang w:val="en-GB" w:eastAsia="en-GB"/>
              </w:rPr>
              <w:t>deceased)</w:t>
            </w:r>
          </w:p>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rsidTr="00267633">
        <w:trPr>
          <w:divId w:val="2116439976"/>
        </w:trPr>
        <w:tc>
          <w:tcPr>
            <w:tcW w:w="7372" w:type="dxa"/>
            <w:shd w:val="clear" w:color="auto" w:fill="auto"/>
          </w:tcPr>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rsidTr="00267633">
        <w:trPr>
          <w:divId w:val="2116439976"/>
        </w:trPr>
        <w:tc>
          <w:tcPr>
            <w:tcW w:w="7372" w:type="dxa"/>
            <w:shd w:val="clear" w:color="auto" w:fill="auto"/>
          </w:tcPr>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rsidTr="00267633">
        <w:trPr>
          <w:divId w:val="2116439976"/>
        </w:trPr>
        <w:tc>
          <w:tcPr>
            <w:tcW w:w="7372" w:type="dxa"/>
            <w:shd w:val="clear" w:color="auto" w:fill="auto"/>
          </w:tcPr>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rsidTr="00267633">
        <w:trPr>
          <w:divId w:val="2116439976"/>
        </w:trPr>
        <w:tc>
          <w:tcPr>
            <w:tcW w:w="7372" w:type="dxa"/>
            <w:shd w:val="clear" w:color="auto" w:fill="auto"/>
          </w:tcPr>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rsidTr="00267633">
        <w:trPr>
          <w:divId w:val="2116439976"/>
        </w:trPr>
        <w:tc>
          <w:tcPr>
            <w:tcW w:w="7372" w:type="dxa"/>
            <w:shd w:val="clear" w:color="auto" w:fill="auto"/>
          </w:tcPr>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rsidTr="00267633">
        <w:trPr>
          <w:divId w:val="2116439976"/>
        </w:trPr>
        <w:tc>
          <w:tcPr>
            <w:tcW w:w="7372" w:type="dxa"/>
            <w:shd w:val="clear" w:color="auto" w:fill="auto"/>
          </w:tcPr>
          <w:p w:rsidR="00267633" w:rsidRPr="00267633" w:rsidRDefault="00267633" w:rsidP="00267633">
            <w:pPr>
              <w:spacing w:before="0" w:after="0" w:line="240" w:lineRule="auto"/>
              <w:jc w:val="right"/>
              <w:rPr>
                <w:rFonts w:ascii="Times New Roman" w:eastAsia="Calibri" w:hAnsi="Times New Roman" w:cs="Times New Roman"/>
                <w:b/>
                <w:sz w:val="20"/>
                <w:szCs w:val="20"/>
                <w:lang w:val="en-GB" w:eastAsia="en-GB"/>
              </w:rPr>
            </w:pPr>
          </w:p>
          <w:p w:rsidR="00267633" w:rsidRPr="00267633" w:rsidRDefault="00267633" w:rsidP="00267633">
            <w:pPr>
              <w:spacing w:before="0" w:after="0" w:line="240" w:lineRule="auto"/>
              <w:jc w:val="right"/>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Gross value</w:t>
            </w:r>
            <w:r w:rsidRPr="00267633">
              <w:rPr>
                <w:rFonts w:ascii="Times New Roman" w:eastAsia="Calibri" w:hAnsi="Times New Roman" w:cs="Times New Roman"/>
                <w:b/>
                <w:sz w:val="20"/>
                <w:szCs w:val="20"/>
                <w:vertAlign w:val="superscript"/>
                <w:lang w:val="en-GB" w:eastAsia="en-GB"/>
              </w:rPr>
              <w:t>2</w:t>
            </w:r>
          </w:p>
          <w:p w:rsidR="00267633" w:rsidRPr="00267633" w:rsidRDefault="00267633" w:rsidP="00267633">
            <w:pPr>
              <w:spacing w:before="0" w:after="0" w:line="240" w:lineRule="auto"/>
              <w:jc w:val="right"/>
              <w:rPr>
                <w:rFonts w:ascii="Times New Roman" w:eastAsia="Calibri" w:hAnsi="Times New Roman" w:cs="Times New Roman"/>
                <w:b/>
                <w:sz w:val="20"/>
                <w:szCs w:val="20"/>
                <w:lang w:val="en-GB" w:eastAsia="en-GB"/>
              </w:rPr>
            </w:pPr>
          </w:p>
        </w:tc>
        <w:tc>
          <w:tcPr>
            <w:tcW w:w="2268" w:type="dxa"/>
            <w:shd w:val="clear" w:color="auto" w:fill="auto"/>
          </w:tcPr>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rsidTr="00267633">
        <w:trPr>
          <w:divId w:val="2116439976"/>
        </w:trPr>
        <w:tc>
          <w:tcPr>
            <w:tcW w:w="7372" w:type="dxa"/>
            <w:shd w:val="clear" w:color="auto" w:fill="auto"/>
          </w:tcPr>
          <w:p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 xml:space="preserve">B. Outstanding Debts in Singapore which are Secured by Mortgage </w:t>
            </w:r>
          </w:p>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r w:rsidRPr="00267633">
              <w:rPr>
                <w:rFonts w:ascii="Times New Roman" w:eastAsia="Calibri" w:hAnsi="Times New Roman" w:cs="Times New Roman"/>
                <w:i/>
                <w:iCs/>
                <w:sz w:val="20"/>
                <w:szCs w:val="20"/>
                <w:lang w:val="en-GB" w:eastAsia="en-GB"/>
              </w:rPr>
              <w:t>(For immovable property only)</w:t>
            </w:r>
          </w:p>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Amount</w:t>
            </w:r>
          </w:p>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rsidTr="00267633">
        <w:trPr>
          <w:divId w:val="2116439976"/>
        </w:trPr>
        <w:tc>
          <w:tcPr>
            <w:tcW w:w="7372" w:type="dxa"/>
            <w:shd w:val="clear" w:color="auto" w:fill="auto"/>
          </w:tcPr>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rsidTr="00267633">
        <w:trPr>
          <w:divId w:val="2116439976"/>
        </w:trPr>
        <w:tc>
          <w:tcPr>
            <w:tcW w:w="7372" w:type="dxa"/>
            <w:shd w:val="clear" w:color="auto" w:fill="auto"/>
          </w:tcPr>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rsidTr="00267633">
        <w:trPr>
          <w:divId w:val="2116439976"/>
        </w:trPr>
        <w:tc>
          <w:tcPr>
            <w:tcW w:w="7372" w:type="dxa"/>
            <w:shd w:val="clear" w:color="auto" w:fill="auto"/>
          </w:tcPr>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rsidTr="00267633">
        <w:trPr>
          <w:divId w:val="2116439976"/>
        </w:trPr>
        <w:tc>
          <w:tcPr>
            <w:tcW w:w="7372" w:type="dxa"/>
            <w:shd w:val="clear" w:color="auto" w:fill="auto"/>
          </w:tcPr>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p w:rsidR="00267633" w:rsidRPr="00267633" w:rsidRDefault="00267633" w:rsidP="00267633">
            <w:pPr>
              <w:spacing w:before="0" w:after="0" w:line="240" w:lineRule="auto"/>
              <w:jc w:val="right"/>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Net Estate Value</w:t>
            </w:r>
            <w:r w:rsidRPr="00267633">
              <w:rPr>
                <w:rFonts w:ascii="Times New Roman" w:eastAsia="Calibri" w:hAnsi="Times New Roman" w:cs="Times New Roman"/>
                <w:b/>
                <w:sz w:val="20"/>
                <w:szCs w:val="20"/>
                <w:vertAlign w:val="superscript"/>
                <w:lang w:val="en-GB" w:eastAsia="en-GB"/>
              </w:rPr>
              <w:t>3</w:t>
            </w:r>
          </w:p>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rsidTr="00267633">
        <w:trPr>
          <w:divId w:val="2116439976"/>
        </w:trPr>
        <w:tc>
          <w:tcPr>
            <w:tcW w:w="7372" w:type="dxa"/>
            <w:shd w:val="clear" w:color="auto" w:fill="auto"/>
          </w:tcPr>
          <w:p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C. Deceased’s Property outside Singapore</w:t>
            </w:r>
          </w:p>
          <w:p w:rsidR="00267633" w:rsidRPr="00267633" w:rsidRDefault="00267633" w:rsidP="00267633">
            <w:pPr>
              <w:spacing w:before="0" w:after="0" w:line="240" w:lineRule="auto"/>
              <w:rPr>
                <w:rFonts w:ascii="Times New Roman" w:eastAsia="Calibri" w:hAnsi="Times New Roman" w:cs="Times New Roman"/>
                <w:i/>
                <w:sz w:val="20"/>
                <w:szCs w:val="20"/>
                <w:lang w:val="en-GB" w:eastAsia="en-GB"/>
              </w:rPr>
            </w:pPr>
            <w:r w:rsidRPr="00267633">
              <w:rPr>
                <w:rFonts w:ascii="Times New Roman" w:eastAsia="Calibri" w:hAnsi="Times New Roman" w:cs="Times New Roman"/>
                <w:i/>
                <w:sz w:val="20"/>
                <w:szCs w:val="20"/>
                <w:lang w:val="en-GB" w:eastAsia="en-GB"/>
              </w:rPr>
              <w:t>(for deceased person domiciled in Singapore at date of death)</w:t>
            </w:r>
          </w:p>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Market Value as at</w:t>
            </w:r>
          </w:p>
          <w:p w:rsidR="00267633" w:rsidRPr="00267633" w:rsidRDefault="00267633" w:rsidP="00267633">
            <w:pPr>
              <w:spacing w:before="0" w:after="0" w:line="240" w:lineRule="auto"/>
              <w:rPr>
                <w:rFonts w:ascii="Times New Roman" w:eastAsia="Calibri" w:hAnsi="Times New Roman" w:cs="Times New Roman"/>
                <w:b/>
                <w:sz w:val="20"/>
                <w:szCs w:val="20"/>
                <w:lang w:val="en-GB" w:eastAsia="en-GB"/>
              </w:rPr>
            </w:pPr>
            <w:r w:rsidRPr="00267633">
              <w:rPr>
                <w:rFonts w:ascii="Times New Roman" w:eastAsia="Calibri" w:hAnsi="Times New Roman" w:cs="Times New Roman"/>
                <w:b/>
                <w:sz w:val="20"/>
                <w:szCs w:val="20"/>
                <w:lang w:val="en-GB" w:eastAsia="en-GB"/>
              </w:rPr>
              <w:t>Date of Death (S$)</w:t>
            </w:r>
          </w:p>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rsidTr="00267633">
        <w:trPr>
          <w:divId w:val="2116439976"/>
        </w:trPr>
        <w:tc>
          <w:tcPr>
            <w:tcW w:w="7372" w:type="dxa"/>
            <w:shd w:val="clear" w:color="auto" w:fill="auto"/>
          </w:tcPr>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rsidTr="00267633">
        <w:trPr>
          <w:divId w:val="2116439976"/>
        </w:trPr>
        <w:tc>
          <w:tcPr>
            <w:tcW w:w="7372" w:type="dxa"/>
            <w:shd w:val="clear" w:color="auto" w:fill="auto"/>
          </w:tcPr>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rsidTr="00267633">
        <w:trPr>
          <w:divId w:val="2116439976"/>
        </w:trPr>
        <w:tc>
          <w:tcPr>
            <w:tcW w:w="7372" w:type="dxa"/>
            <w:shd w:val="clear" w:color="auto" w:fill="auto"/>
          </w:tcPr>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r w:rsidR="00267633" w:rsidRPr="00267633" w:rsidTr="00267633">
        <w:trPr>
          <w:divId w:val="2116439976"/>
        </w:trPr>
        <w:tc>
          <w:tcPr>
            <w:tcW w:w="7372" w:type="dxa"/>
            <w:shd w:val="clear" w:color="auto" w:fill="auto"/>
          </w:tcPr>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c>
          <w:tcPr>
            <w:tcW w:w="2268" w:type="dxa"/>
            <w:shd w:val="clear" w:color="auto" w:fill="auto"/>
          </w:tcPr>
          <w:p w:rsidR="00267633" w:rsidRPr="00267633" w:rsidRDefault="00267633" w:rsidP="00267633">
            <w:pPr>
              <w:spacing w:before="0" w:after="0" w:line="240" w:lineRule="auto"/>
              <w:rPr>
                <w:rFonts w:ascii="Times New Roman" w:eastAsia="Calibri" w:hAnsi="Times New Roman" w:cs="Times New Roman"/>
                <w:sz w:val="20"/>
                <w:szCs w:val="20"/>
                <w:lang w:val="en-GB" w:eastAsia="en-GB"/>
              </w:rPr>
            </w:pPr>
          </w:p>
        </w:tc>
      </w:tr>
    </w:tbl>
    <w:p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sz w:val="12"/>
          <w:szCs w:val="12"/>
          <w:lang w:val="en-GB" w:eastAsia="en-GB"/>
        </w:rPr>
      </w:pPr>
    </w:p>
    <w:p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sz w:val="12"/>
          <w:szCs w:val="12"/>
          <w:lang w:val="en-GB" w:eastAsia="en-GB"/>
        </w:rPr>
      </w:pPr>
      <w:r w:rsidRPr="00267633">
        <w:rPr>
          <w:rFonts w:ascii="Times New Roman" w:eastAsia="Calibri" w:hAnsi="Times New Roman" w:cs="Times New Roman"/>
          <w:sz w:val="12"/>
          <w:szCs w:val="12"/>
          <w:lang w:val="en-GB" w:eastAsia="en-GB"/>
        </w:rPr>
        <w:t>______________________________________________</w:t>
      </w:r>
    </w:p>
    <w:p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sz w:val="12"/>
          <w:szCs w:val="12"/>
          <w:lang w:val="en-GB" w:eastAsia="en-GB"/>
        </w:rPr>
      </w:pPr>
    </w:p>
    <w:p w:rsidR="00267633" w:rsidRPr="00267633" w:rsidRDefault="00267633" w:rsidP="00267633">
      <w:pPr>
        <w:spacing w:before="0" w:after="0" w:line="240" w:lineRule="auto"/>
        <w:divId w:val="2116439976"/>
        <w:rPr>
          <w:rFonts w:ascii="Times New Roman" w:eastAsia="Calibri" w:hAnsi="Times New Roman" w:cs="Times New Roman"/>
          <w:sz w:val="18"/>
          <w:szCs w:val="18"/>
          <w:lang w:val="en-GB" w:eastAsia="en-GB"/>
        </w:rPr>
      </w:pPr>
      <w:r w:rsidRPr="00267633">
        <w:rPr>
          <w:rFonts w:ascii="Times New Roman" w:eastAsia="Calibri" w:hAnsi="Times New Roman" w:cs="Times New Roman"/>
          <w:sz w:val="18"/>
          <w:szCs w:val="18"/>
          <w:vertAlign w:val="superscript"/>
          <w:lang w:val="en-GB" w:eastAsia="en-GB"/>
        </w:rPr>
        <w:t>1</w:t>
      </w:r>
      <w:r w:rsidRPr="00267633">
        <w:rPr>
          <w:rFonts w:ascii="Times New Roman" w:eastAsia="Calibri" w:hAnsi="Times New Roman" w:cs="Times New Roman"/>
          <w:sz w:val="18"/>
          <w:szCs w:val="18"/>
          <w:lang w:val="en-GB" w:eastAsia="en-GB"/>
        </w:rPr>
        <w:t xml:space="preserve"> This form is to be annexed to an affidavit and filed separately with the Courts as well. It will be annexed to the grant of representation</w:t>
      </w:r>
    </w:p>
    <w:p w:rsidR="00267633" w:rsidRPr="00267633" w:rsidRDefault="00267633" w:rsidP="00267633">
      <w:pPr>
        <w:spacing w:before="0" w:after="0" w:line="240" w:lineRule="auto"/>
        <w:divId w:val="2116439976"/>
        <w:rPr>
          <w:rFonts w:ascii="Times New Roman" w:eastAsia="Calibri" w:hAnsi="Times New Roman" w:cs="Times New Roman"/>
          <w:sz w:val="18"/>
          <w:szCs w:val="18"/>
          <w:lang w:val="en-GB" w:eastAsia="en-GB"/>
        </w:rPr>
      </w:pPr>
      <w:r w:rsidRPr="00267633">
        <w:rPr>
          <w:rFonts w:ascii="Times New Roman" w:eastAsia="Calibri" w:hAnsi="Times New Roman" w:cs="Times New Roman"/>
          <w:sz w:val="18"/>
          <w:szCs w:val="18"/>
          <w:vertAlign w:val="superscript"/>
          <w:lang w:val="en-GB" w:eastAsia="en-GB"/>
        </w:rPr>
        <w:t>2</w:t>
      </w:r>
      <w:r w:rsidRPr="00267633">
        <w:rPr>
          <w:rFonts w:ascii="Times New Roman" w:eastAsia="Calibri" w:hAnsi="Times New Roman" w:cs="Times New Roman"/>
          <w:sz w:val="18"/>
          <w:szCs w:val="18"/>
          <w:lang w:val="en-GB" w:eastAsia="en-GB"/>
        </w:rPr>
        <w:t xml:space="preserve"> Please state the total for Section A.</w:t>
      </w: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rsidSect="00C6605E">
          <w:pgSz w:w="11906" w:h="16838"/>
          <w:pgMar w:top="1134" w:right="1440" w:bottom="1440" w:left="1440" w:header="708" w:footer="708" w:gutter="0"/>
          <w:cols w:space="708"/>
          <w:docGrid w:linePitch="360"/>
        </w:sectPr>
      </w:pPr>
      <w:r w:rsidRPr="00267633">
        <w:rPr>
          <w:rFonts w:ascii="Times New Roman" w:eastAsia="Calibri" w:hAnsi="Times New Roman" w:cs="Times New Roman"/>
          <w:sz w:val="18"/>
          <w:szCs w:val="18"/>
          <w:vertAlign w:val="superscript"/>
          <w:lang w:val="en-GB" w:eastAsia="en-GB"/>
        </w:rPr>
        <w:t xml:space="preserve">3 </w:t>
      </w:r>
      <w:r w:rsidRPr="00267633">
        <w:rPr>
          <w:rFonts w:ascii="Times New Roman" w:eastAsia="Calibri" w:hAnsi="Times New Roman" w:cs="Times New Roman"/>
          <w:sz w:val="18"/>
          <w:szCs w:val="18"/>
          <w:lang w:val="en-GB" w:eastAsia="en-GB"/>
        </w:rPr>
        <w:t>Please deduct the amount for Section B from the total for Section A.</w:t>
      </w: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227</w:t>
            </w:r>
          </w:p>
        </w:tc>
        <w:tc>
          <w:tcPr>
            <w:tcW w:w="3080" w:type="dxa"/>
          </w:tcPr>
          <w:p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rsidR="00267633" w:rsidRPr="00267633" w:rsidRDefault="00267633" w:rsidP="00267633">
      <w:pPr>
        <w:keepNext/>
        <w:keepLines/>
        <w:suppressAutoHyphens/>
        <w:spacing w:before="120" w:after="0" w:line="276"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Para 74</w:t>
      </w:r>
    </w:p>
    <w:p w:rsidR="00267633" w:rsidRPr="00267633" w:rsidRDefault="00267633" w:rsidP="00267633">
      <w:pPr>
        <w:keepNext/>
        <w:keepLines/>
        <w:suppressAutoHyphens/>
        <w:spacing w:before="120" w:after="0" w:line="276" w:lineRule="auto"/>
        <w:jc w:val="center"/>
        <w:divId w:val="2116439976"/>
        <w:rPr>
          <w:rFonts w:ascii="Times New Roman" w:hAnsi="Times New Roman" w:cs="Times New Roman"/>
          <w:b/>
          <w:caps/>
          <w:lang w:val="en-GB" w:eastAsia="en-GB"/>
        </w:rPr>
      </w:pPr>
      <w:r w:rsidRPr="00267633">
        <w:rPr>
          <w:rFonts w:ascii="Times New Roman" w:hAnsi="Times New Roman" w:cs="Times New Roman"/>
          <w:b/>
          <w:caps/>
          <w:lang w:val="en-US" w:eastAsia="en-GB"/>
        </w:rPr>
        <w:t xml:space="preserve">originating summons </w:t>
      </w:r>
      <w:r w:rsidRPr="00267633">
        <w:rPr>
          <w:rFonts w:ascii="Times New Roman" w:hAnsi="Times New Roman" w:cs="Times New Roman"/>
          <w:b/>
          <w:caps/>
          <w:lang w:val="en-GB" w:eastAsia="en-GB"/>
        </w:rPr>
        <w:t>FOR leave UNDER SECTION 121d OF THE women’s charter (CHAPTER 353)</w:t>
      </w:r>
    </w:p>
    <w:p w:rsidR="00267633" w:rsidRPr="00267633" w:rsidRDefault="00267633" w:rsidP="00267633">
      <w:pPr>
        <w:keepNext/>
        <w:keepLines/>
        <w:suppressAutoHyphens/>
        <w:spacing w:before="120" w:after="0" w:line="276" w:lineRule="auto"/>
        <w:jc w:val="center"/>
        <w:divId w:val="2116439976"/>
        <w:rPr>
          <w:rFonts w:ascii="Times New Roman" w:hAnsi="Times New Roman" w:cs="Times New Roman"/>
          <w:caps/>
          <w:sz w:val="22"/>
          <w:szCs w:val="22"/>
          <w:lang w:val="en-US" w:eastAsia="en-GB"/>
        </w:rPr>
      </w:pPr>
      <w:r w:rsidRPr="00267633">
        <w:rPr>
          <w:rFonts w:ascii="Times New Roman" w:hAnsi="Times New Roman" w:cs="Times New Roman"/>
          <w:caps/>
          <w:sz w:val="22"/>
          <w:szCs w:val="22"/>
          <w:lang w:val="en-US" w:eastAsia="en-GB"/>
        </w:rPr>
        <w:t>IN THE family justice COURTs OF THE REPUBLIC OF SINGAPORE</w:t>
      </w:r>
    </w:p>
    <w:p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OSF. No.</w:t>
      </w:r>
      <w:r w:rsidRPr="00267633">
        <w:rPr>
          <w:rFonts w:ascii="Times New Roman" w:hAnsi="Times New Roman" w:cs="Times New Roman"/>
          <w:sz w:val="22"/>
          <w:szCs w:val="22"/>
          <w:lang w:val="en-US" w:eastAsia="zh-CN"/>
        </w:rPr>
        <w:tab/>
        <w:t>)</w:t>
      </w:r>
    </w:p>
    <w:p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 xml:space="preserve">of 20  </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w:t>
      </w:r>
    </w:p>
    <w:p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p>
    <w:p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 xml:space="preserve">In the Matter of Section 121D of the Women’s Charter (Chapter 353) </w:t>
      </w:r>
    </w:p>
    <w:p w:rsidR="00267633" w:rsidRPr="00267633" w:rsidRDefault="00267633" w:rsidP="00267633">
      <w:pPr>
        <w:spacing w:before="0" w:after="0" w:line="240" w:lineRule="auto"/>
        <w:ind w:left="432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144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p>
    <w:p w:rsidR="00267633" w:rsidRPr="00267633" w:rsidRDefault="00267633" w:rsidP="00267633">
      <w:pPr>
        <w:spacing w:before="0" w:after="0" w:line="240" w:lineRule="auto"/>
        <w:ind w:left="4320"/>
        <w:jc w:val="both"/>
        <w:outlineLvl w:val="0"/>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xml:space="preserve">… Plaintiff </w:t>
      </w:r>
    </w:p>
    <w:p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p>
    <w:p w:rsidR="00267633" w:rsidRPr="00267633" w:rsidRDefault="00267633" w:rsidP="00267633">
      <w:pPr>
        <w:spacing w:before="0" w:after="0" w:line="240" w:lineRule="auto"/>
        <w:ind w:right="29"/>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(ID No.:</w:t>
      </w:r>
      <w:r w:rsidRPr="00267633">
        <w:rPr>
          <w:rFonts w:ascii="Times New Roman" w:hAnsi="Times New Roman" w:cs="Times New Roman"/>
          <w:sz w:val="22"/>
          <w:szCs w:val="22"/>
          <w:lang w:val="en-US" w:eastAsia="zh-CN"/>
        </w:rPr>
        <w:tab/>
      </w:r>
      <w:r w:rsidRPr="00267633">
        <w:rPr>
          <w:rFonts w:ascii="Times New Roman" w:hAnsi="Times New Roman" w:cs="Times New Roman"/>
          <w:sz w:val="22"/>
          <w:szCs w:val="22"/>
          <w:lang w:val="en-US" w:eastAsia="zh-CN"/>
        </w:rPr>
        <w:tab/>
        <w:t xml:space="preserve">) </w:t>
      </w:r>
      <w:r w:rsidRPr="00267633">
        <w:rPr>
          <w:rFonts w:ascii="Times New Roman" w:hAnsi="Times New Roman" w:cs="Times New Roman"/>
          <w:sz w:val="22"/>
          <w:szCs w:val="22"/>
          <w:lang w:val="en-US" w:eastAsia="zh-CN"/>
        </w:rPr>
        <w:tab/>
        <w:t>… Defendant</w:t>
      </w:r>
    </w:p>
    <w:p w:rsidR="00267633" w:rsidRPr="00267633" w:rsidRDefault="00267633" w:rsidP="00267633">
      <w:pPr>
        <w:tabs>
          <w:tab w:val="center" w:pos="3600"/>
          <w:tab w:val="right" w:pos="7099"/>
        </w:tabs>
        <w:spacing w:before="120" w:after="0" w:line="240" w:lineRule="auto"/>
        <w:jc w:val="right"/>
        <w:divId w:val="2116439976"/>
        <w:rPr>
          <w:rFonts w:ascii="Times New Roman" w:hAnsi="Times New Roman" w:cs="Times New Roman"/>
          <w:sz w:val="22"/>
          <w:szCs w:val="22"/>
          <w:lang w:val="en-US" w:eastAsia="en-GB"/>
        </w:rPr>
      </w:pPr>
    </w:p>
    <w:p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sz w:val="22"/>
          <w:szCs w:val="22"/>
          <w:lang w:val="en-US" w:eastAsia="en-GB"/>
        </w:rPr>
      </w:pPr>
      <w:r w:rsidRPr="00267633">
        <w:rPr>
          <w:rFonts w:ascii="Times New Roman" w:hAnsi="Times New Roman" w:cs="Times New Roman"/>
          <w:caps/>
          <w:sz w:val="22"/>
          <w:szCs w:val="22"/>
          <w:lang w:val="en-US" w:eastAsia="en-GB"/>
        </w:rPr>
        <w:t xml:space="preserve">ORIGINATING SUMMONS </w:t>
      </w:r>
    </w:p>
    <w:p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p>
    <w:p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To :</w:t>
      </w:r>
      <w:r w:rsidRPr="00267633">
        <w:rPr>
          <w:rFonts w:ascii="Times New Roman" w:hAnsi="Times New Roman" w:cs="Times New Roman"/>
          <w:sz w:val="22"/>
          <w:szCs w:val="22"/>
          <w:lang w:val="en-US" w:eastAsia="en-GB"/>
        </w:rPr>
        <w:tab/>
        <w:t xml:space="preserve">The Defendant(s)   </w:t>
      </w:r>
    </w:p>
    <w:p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w:t>
      </w:r>
      <w:r w:rsidRPr="00267633">
        <w:rPr>
          <w:rFonts w:ascii="Times New Roman" w:hAnsi="Times New Roman" w:cs="Times New Roman"/>
          <w:i/>
          <w:sz w:val="22"/>
          <w:szCs w:val="22"/>
          <w:lang w:val="en-US" w:eastAsia="en-GB"/>
        </w:rPr>
        <w:t>Name</w:t>
      </w:r>
      <w:r w:rsidRPr="00267633">
        <w:rPr>
          <w:rFonts w:ascii="Times New Roman" w:hAnsi="Times New Roman" w:cs="Times New Roman"/>
          <w:sz w:val="22"/>
          <w:szCs w:val="22"/>
          <w:lang w:val="en-US" w:eastAsia="en-GB"/>
        </w:rPr>
        <w:t>]</w:t>
      </w:r>
    </w:p>
    <w:p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of [</w:t>
      </w:r>
      <w:r w:rsidRPr="00267633">
        <w:rPr>
          <w:rFonts w:ascii="Times New Roman" w:hAnsi="Times New Roman" w:cs="Times New Roman"/>
          <w:i/>
          <w:sz w:val="22"/>
          <w:szCs w:val="22"/>
          <w:lang w:val="en-US" w:eastAsia="en-GB"/>
        </w:rPr>
        <w:t>Address</w:t>
      </w:r>
      <w:r w:rsidRPr="00267633">
        <w:rPr>
          <w:rFonts w:ascii="Times New Roman" w:hAnsi="Times New Roman" w:cs="Times New Roman"/>
          <w:sz w:val="22"/>
          <w:szCs w:val="22"/>
          <w:lang w:val="en-US" w:eastAsia="en-GB"/>
        </w:rPr>
        <w:t>]</w:t>
      </w:r>
    </w:p>
    <w:p w:rsidR="00267633" w:rsidRPr="00267633" w:rsidRDefault="00267633" w:rsidP="00267633">
      <w:pPr>
        <w:spacing w:before="120" w:after="0" w:line="240" w:lineRule="auto"/>
        <w:ind w:left="360" w:hanging="360"/>
        <w:jc w:val="both"/>
        <w:divId w:val="2116439976"/>
        <w:rPr>
          <w:rFonts w:ascii="Times New Roman" w:hAnsi="Times New Roman" w:cs="Times New Roman"/>
          <w:sz w:val="22"/>
          <w:szCs w:val="22"/>
          <w:lang w:val="en-US" w:eastAsia="en-GB"/>
        </w:rPr>
      </w:pPr>
    </w:p>
    <w:p w:rsidR="00267633" w:rsidRPr="00267633" w:rsidRDefault="00267633" w:rsidP="00267633">
      <w:pPr>
        <w:spacing w:before="120" w:after="0" w:line="240" w:lineRule="auto"/>
        <w:ind w:left="360" w:hanging="360"/>
        <w:jc w:val="both"/>
        <w:divId w:val="2116439976"/>
        <w:rPr>
          <w:rFonts w:ascii="Times New Roman" w:hAnsi="Times New Roman" w:cs="Times New Roman"/>
          <w:sz w:val="22"/>
          <w:szCs w:val="22"/>
          <w:lang w:val="en-US" w:eastAsia="en-GB"/>
        </w:rPr>
      </w:pPr>
    </w:p>
    <w:p w:rsidR="00267633" w:rsidRPr="00267633" w:rsidRDefault="00267633" w:rsidP="00267633">
      <w:pPr>
        <w:spacing w:before="120" w:after="0" w:line="240" w:lineRule="auto"/>
        <w:ind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The Plaintiff applies for the following orders :</w:t>
      </w:r>
    </w:p>
    <w:p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p>
    <w:p w:rsidR="000B1CC8" w:rsidRDefault="00267633" w:rsidP="00C20EF2">
      <w:pPr>
        <w:pStyle w:val="ListParagraph"/>
        <w:numPr>
          <w:ilvl w:val="0"/>
          <w:numId w:val="200"/>
        </w:numPr>
        <w:tabs>
          <w:tab w:val="num" w:pos="1418"/>
        </w:tabs>
        <w:spacing w:before="120"/>
        <w:ind w:left="1418" w:hanging="709"/>
        <w:jc w:val="both"/>
        <w:divId w:val="2116439976"/>
        <w:rPr>
          <w:sz w:val="22"/>
          <w:szCs w:val="22"/>
          <w:lang w:eastAsia="en-GB"/>
        </w:rPr>
      </w:pPr>
      <w:r w:rsidRPr="000B1CC8">
        <w:rPr>
          <w:sz w:val="22"/>
          <w:szCs w:val="22"/>
          <w:lang w:eastAsia="en-GB"/>
        </w:rPr>
        <w:t>That leave be granted to the Plaintiff to file an application for financial relief against the Defendant under Section 121B of the Women’s Charter;</w:t>
      </w:r>
    </w:p>
    <w:p w:rsidR="000B1CC8" w:rsidRDefault="00267633" w:rsidP="00C20EF2">
      <w:pPr>
        <w:pStyle w:val="ListParagraph"/>
        <w:numPr>
          <w:ilvl w:val="0"/>
          <w:numId w:val="200"/>
        </w:numPr>
        <w:tabs>
          <w:tab w:val="num" w:pos="1418"/>
        </w:tabs>
        <w:spacing w:before="120"/>
        <w:ind w:left="1418" w:hanging="709"/>
        <w:jc w:val="both"/>
        <w:divId w:val="2116439976"/>
        <w:rPr>
          <w:sz w:val="22"/>
          <w:szCs w:val="22"/>
          <w:lang w:eastAsia="en-GB"/>
        </w:rPr>
      </w:pPr>
      <w:r w:rsidRPr="000B1CC8">
        <w:rPr>
          <w:sz w:val="22"/>
          <w:szCs w:val="22"/>
          <w:lang w:eastAsia="en-GB"/>
        </w:rPr>
        <w:t>Any such further or other order as this Honourable Court deems fit;</w:t>
      </w:r>
    </w:p>
    <w:p w:rsidR="00267633" w:rsidRPr="000B1CC8" w:rsidRDefault="00267633" w:rsidP="00C20EF2">
      <w:pPr>
        <w:pStyle w:val="ListParagraph"/>
        <w:numPr>
          <w:ilvl w:val="0"/>
          <w:numId w:val="200"/>
        </w:numPr>
        <w:tabs>
          <w:tab w:val="num" w:pos="1418"/>
        </w:tabs>
        <w:spacing w:before="120"/>
        <w:ind w:left="1418" w:hanging="709"/>
        <w:jc w:val="both"/>
        <w:divId w:val="2116439976"/>
        <w:rPr>
          <w:sz w:val="22"/>
          <w:szCs w:val="22"/>
          <w:lang w:eastAsia="en-GB"/>
        </w:rPr>
      </w:pPr>
      <w:r w:rsidRPr="000B1CC8">
        <w:rPr>
          <w:sz w:val="22"/>
          <w:szCs w:val="22"/>
          <w:lang w:eastAsia="en-GB"/>
        </w:rPr>
        <w:t>Costs.</w:t>
      </w:r>
    </w:p>
    <w:p w:rsidR="00267633" w:rsidRPr="00267633" w:rsidRDefault="00267633" w:rsidP="00267633">
      <w:pPr>
        <w:spacing w:before="120" w:after="0" w:line="240" w:lineRule="auto"/>
        <w:ind w:left="1080" w:hanging="720"/>
        <w:jc w:val="both"/>
        <w:divId w:val="2116439976"/>
        <w:rPr>
          <w:rFonts w:ascii="Times New Roman" w:hAnsi="Times New Roman" w:cs="Times New Roman"/>
          <w:sz w:val="22"/>
          <w:szCs w:val="22"/>
          <w:lang w:val="en-US" w:eastAsia="en-GB"/>
        </w:rPr>
      </w:pPr>
    </w:p>
    <w:p w:rsidR="00267633" w:rsidRPr="00267633" w:rsidRDefault="00267633" w:rsidP="00267633">
      <w:pPr>
        <w:spacing w:before="120" w:after="0" w:line="240" w:lineRule="auto"/>
        <w:ind w:left="1080" w:hanging="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ab/>
      </w:r>
      <w:r w:rsidRPr="00267633">
        <w:rPr>
          <w:rFonts w:ascii="Times New Roman" w:hAnsi="Times New Roman" w:cs="Times New Roman"/>
          <w:sz w:val="22"/>
          <w:szCs w:val="22"/>
          <w:lang w:val="en-US" w:eastAsia="en-GB"/>
        </w:rPr>
        <w:tab/>
        <w:t>Dated this         day of                       20</w:t>
      </w:r>
    </w:p>
    <w:p w:rsidR="00267633" w:rsidRPr="00267633" w:rsidRDefault="00267633" w:rsidP="00267633">
      <w:pPr>
        <w:spacing w:before="120" w:after="0" w:line="240" w:lineRule="auto"/>
        <w:ind w:left="5040" w:firstLine="720"/>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Registrar</w:t>
      </w:r>
    </w:p>
    <w:p w:rsidR="00267633" w:rsidRPr="00267633" w:rsidRDefault="00267633" w:rsidP="00267633">
      <w:pPr>
        <w:spacing w:before="0" w:after="200" w:line="276" w:lineRule="auto"/>
        <w:divId w:val="2116439976"/>
        <w:rPr>
          <w:rFonts w:ascii="Times New Roman" w:hAnsi="Times New Roman" w:cs="Times New Roman"/>
          <w:sz w:val="22"/>
          <w:szCs w:val="22"/>
          <w:lang w:val="en-US" w:eastAsia="en-GB"/>
        </w:rPr>
      </w:pPr>
    </w:p>
    <w:p w:rsidR="00267633" w:rsidRPr="00267633" w:rsidRDefault="00267633" w:rsidP="00267633">
      <w:pPr>
        <w:spacing w:before="120" w:after="0" w:line="240" w:lineRule="auto"/>
        <w:jc w:val="center"/>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lastRenderedPageBreak/>
        <w:t>Memorandum to be subscribed on the summons</w:t>
      </w:r>
    </w:p>
    <w:p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rsidR="00267633" w:rsidRPr="00267633" w:rsidRDefault="00267633" w:rsidP="00267633">
      <w:pPr>
        <w:spacing w:before="120" w:after="0" w:line="240" w:lineRule="auto"/>
        <w:ind w:left="568" w:hanging="284"/>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1.  If you intend to contest the application or any part of it, you are required to file an affidavit stating the grounds of your objection within 21 days of service after the date on which you were served with this summons.</w:t>
      </w:r>
    </w:p>
    <w:p w:rsidR="00267633" w:rsidRPr="00267633" w:rsidRDefault="00267633" w:rsidP="00267633">
      <w:pPr>
        <w:spacing w:before="120" w:after="0" w:line="240" w:lineRule="auto"/>
        <w:ind w:left="568" w:hanging="284"/>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2.</w:t>
      </w:r>
      <w:r w:rsidRPr="00267633">
        <w:rPr>
          <w:rFonts w:ascii="Times New Roman" w:hAnsi="Times New Roman" w:cs="Times New Roman"/>
          <w:i/>
          <w:sz w:val="22"/>
          <w:szCs w:val="22"/>
          <w:lang w:val="en-US" w:eastAsia="en-GB"/>
        </w:rPr>
        <w:tab/>
        <w:t>If you do not attend personally or by your counsel or solicitor at the time and place stated in this summons, such order may be made as the Court may think just and expedient.</w:t>
      </w:r>
    </w:p>
    <w:p w:rsidR="00267633" w:rsidRPr="00267633" w:rsidRDefault="00267633" w:rsidP="00267633">
      <w:pPr>
        <w:spacing w:before="120" w:after="0" w:line="240" w:lineRule="auto"/>
        <w:ind w:left="568" w:hanging="284"/>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3. This summons is filed by [</w:t>
      </w:r>
      <w:r w:rsidRPr="00267633">
        <w:rPr>
          <w:rFonts w:ascii="Times New Roman" w:hAnsi="Times New Roman" w:cs="Times New Roman"/>
          <w:i/>
          <w:sz w:val="22"/>
          <w:szCs w:val="22"/>
          <w:u w:val="single"/>
          <w:lang w:val="en-US" w:eastAsia="en-GB"/>
        </w:rPr>
        <w:t>name of firm]</w:t>
      </w:r>
      <w:r w:rsidRPr="00267633">
        <w:rPr>
          <w:rFonts w:ascii="Times New Roman" w:hAnsi="Times New Roman" w:cs="Times New Roman"/>
          <w:i/>
          <w:sz w:val="22"/>
          <w:szCs w:val="22"/>
          <w:lang w:val="en-US" w:eastAsia="en-GB"/>
        </w:rPr>
        <w:t>, the solicitor for the said plaintiff whose address is [address].</w:t>
      </w:r>
    </w:p>
    <w:p w:rsidR="00267633" w:rsidRPr="00267633" w:rsidRDefault="00267633" w:rsidP="00267633">
      <w:pPr>
        <w:spacing w:before="120" w:after="0" w:line="240" w:lineRule="auto"/>
        <w:ind w:left="568" w:hanging="284"/>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ab/>
        <w:t>(or where the plaintiff sues in person)</w:t>
      </w:r>
    </w:p>
    <w:p w:rsidR="00267633" w:rsidRPr="00267633" w:rsidRDefault="00267633" w:rsidP="00267633">
      <w:pPr>
        <w:spacing w:before="120" w:after="0" w:line="240" w:lineRule="auto"/>
        <w:ind w:left="568" w:hanging="284"/>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ab/>
        <w:t>This summons is filed by the said plaintiff who resides at [address] and is (state occupation) and (if the plaintiff does not reside within the jurisdiction) whose address for service [address].</w:t>
      </w:r>
    </w:p>
    <w:p w:rsidR="00267633" w:rsidRPr="00267633" w:rsidRDefault="00267633" w:rsidP="00C20EF2">
      <w:pPr>
        <w:numPr>
          <w:ilvl w:val="0"/>
          <w:numId w:val="139"/>
        </w:numPr>
        <w:spacing w:before="120" w:after="0" w:line="240" w:lineRule="auto"/>
        <w:ind w:left="568" w:hanging="284"/>
        <w:jc w:val="both"/>
        <w:divId w:val="2116439976"/>
        <w:rPr>
          <w:rFonts w:ascii="Times New Roman" w:hAnsi="Times New Roman" w:cs="Times New Roman"/>
          <w:i/>
          <w:sz w:val="22"/>
          <w:szCs w:val="22"/>
          <w:lang w:val="en-US" w:eastAsia="zh-CN"/>
        </w:rPr>
      </w:pPr>
      <w:r w:rsidRPr="00267633">
        <w:rPr>
          <w:rFonts w:ascii="Times New Roman" w:hAnsi="Times New Roman" w:cs="Times New Roman"/>
          <w:i/>
          <w:sz w:val="22"/>
          <w:szCs w:val="22"/>
          <w:lang w:val="en-US" w:eastAsia="zh-CN"/>
        </w:rPr>
        <w:t>This summons may not be served more than 6 months after the above date unless renewed by order of the Court.</w:t>
      </w:r>
    </w:p>
    <w:p w:rsidR="00267633" w:rsidRPr="00267633" w:rsidRDefault="00267633" w:rsidP="00C20EF2">
      <w:pPr>
        <w:numPr>
          <w:ilvl w:val="0"/>
          <w:numId w:val="139"/>
        </w:numPr>
        <w:spacing w:before="120" w:after="0" w:line="240" w:lineRule="auto"/>
        <w:ind w:left="568" w:hanging="284"/>
        <w:jc w:val="both"/>
        <w:divId w:val="2116439976"/>
        <w:rPr>
          <w:rFonts w:ascii="Times New Roman" w:hAnsi="Times New Roman" w:cs="Times New Roman"/>
          <w:i/>
          <w:sz w:val="22"/>
          <w:szCs w:val="22"/>
          <w:lang w:val="en-US" w:eastAsia="zh-CN"/>
        </w:rPr>
      </w:pPr>
      <w:r w:rsidRPr="00267633">
        <w:rPr>
          <w:rFonts w:ascii="Times New Roman" w:hAnsi="Times New Roman" w:cs="Times New Roman"/>
          <w:i/>
          <w:sz w:val="22"/>
          <w:szCs w:val="22"/>
          <w:lang w:val="en-US" w:eastAsia="zh-CN"/>
        </w:rPr>
        <w:t>Unless otherwise provided in any written law, where the plaintiff intends to adduce evidence in support of an originating summons he must do so by affidavit, and must file the affidavit or affidavits and serve a copy thereof on every defendant within 7 days from the service of the originating summons.</w:t>
      </w:r>
    </w:p>
    <w:p w:rsidR="00267633" w:rsidRPr="00267633" w:rsidRDefault="00267633" w:rsidP="00267633">
      <w:pPr>
        <w:spacing w:before="120" w:after="0" w:line="240" w:lineRule="auto"/>
        <w:jc w:val="both"/>
        <w:divId w:val="2116439976"/>
        <w:rPr>
          <w:rFonts w:ascii="Times New Roman" w:hAnsi="Times New Roman" w:cs="Times New Roman"/>
          <w:lang w:val="en-US" w:eastAsia="en-GB"/>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footerReference w:type="default" r:id="rId22"/>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228</w:t>
            </w:r>
          </w:p>
        </w:tc>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67633" w:rsidP="00267633">
      <w:pPr>
        <w:keepNext/>
        <w:keepLines/>
        <w:suppressAutoHyphens/>
        <w:spacing w:before="240" w:after="120" w:line="240"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Para 74</w:t>
      </w: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PLAINTIFF’S AFFIDAVIT FOR LEAVE UNDER SECTION 121D OF THE WOMEN’S CHARTER (CHAPTER 353)</w:t>
      </w:r>
    </w:p>
    <w:p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p>
    <w:p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r w:rsidRPr="00267633">
        <w:rPr>
          <w:rFonts w:ascii="Times New Roman" w:hAnsi="Times New Roman" w:cs="Times New Roman"/>
          <w:caps/>
          <w:sz w:val="22"/>
          <w:szCs w:val="22"/>
          <w:lang w:val="en-US" w:eastAsia="en-GB"/>
        </w:rPr>
        <w:t>IN THE family justice COURTs OF THE REPUBLIC OF SINGAPORE</w:t>
      </w:r>
    </w:p>
    <w:p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OSF. No.</w:t>
      </w:r>
      <w:r w:rsidRPr="00267633">
        <w:rPr>
          <w:rFonts w:ascii="Times New Roman" w:hAnsi="Times New Roman" w:cs="Times New Roman"/>
          <w:sz w:val="20"/>
          <w:szCs w:val="20"/>
          <w:lang w:val="en-US" w:eastAsia="zh-CN"/>
        </w:rPr>
        <w:tab/>
        <w:t>)</w:t>
      </w: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 xml:space="preserve">of 20  </w:t>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w:t>
      </w: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ab/>
      </w:r>
    </w:p>
    <w:p w:rsidR="00267633" w:rsidRPr="00267633" w:rsidRDefault="00267633" w:rsidP="00267633">
      <w:pPr>
        <w:spacing w:before="120" w:after="0" w:line="240" w:lineRule="auto"/>
        <w:divId w:val="2116439976"/>
        <w:rPr>
          <w:rFonts w:ascii="Times New Roman" w:hAnsi="Times New Roman" w:cs="Times New Roman"/>
          <w:sz w:val="22"/>
          <w:szCs w:val="22"/>
          <w:lang w:val="en-US" w:eastAsia="en-GB"/>
        </w:rPr>
      </w:pPr>
    </w:p>
    <w:p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 xml:space="preserve">In the Matter of Section 121D of the Women’s Charter (Chapter 353) </w:t>
      </w:r>
    </w:p>
    <w:p w:rsidR="00267633" w:rsidRPr="00267633" w:rsidRDefault="00267633" w:rsidP="00267633">
      <w:pPr>
        <w:spacing w:before="0" w:after="0" w:line="240" w:lineRule="auto"/>
        <w:ind w:left="432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144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p>
    <w:p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xml:space="preserve">… Plaintiff </w:t>
      </w:r>
    </w:p>
    <w:p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right="29"/>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ind w:right="29"/>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(ID No.:</w:t>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 xml:space="preserve">) </w:t>
      </w:r>
      <w:r w:rsidRPr="00267633">
        <w:rPr>
          <w:rFonts w:ascii="Times New Roman" w:hAnsi="Times New Roman" w:cs="Times New Roman"/>
          <w:sz w:val="20"/>
          <w:szCs w:val="20"/>
          <w:lang w:val="en-US" w:eastAsia="zh-CN"/>
        </w:rPr>
        <w:tab/>
        <w:t>… Defendant</w:t>
      </w:r>
    </w:p>
    <w:p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sz w:val="22"/>
          <w:szCs w:val="22"/>
          <w:lang w:val="en-US" w:eastAsia="en-GB"/>
        </w:rPr>
      </w:pPr>
    </w:p>
    <w:p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sz w:val="22"/>
          <w:szCs w:val="22"/>
          <w:lang w:val="en-US" w:eastAsia="en-GB"/>
        </w:rPr>
      </w:pPr>
      <w:r w:rsidRPr="00267633">
        <w:rPr>
          <w:rFonts w:ascii="Times New Roman" w:hAnsi="Times New Roman" w:cs="Times New Roman"/>
          <w:caps/>
          <w:sz w:val="22"/>
          <w:szCs w:val="22"/>
          <w:lang w:val="en-US" w:eastAsia="en-GB"/>
        </w:rPr>
        <w:t>affidavit</w:t>
      </w:r>
    </w:p>
    <w:p w:rsidR="00267633" w:rsidRPr="00267633" w:rsidRDefault="00267633" w:rsidP="00267633">
      <w:p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(Name of deponent), of (address of deponent), do make oath (or affirm)* and say as follows:</w:t>
      </w:r>
    </w:p>
    <w:p w:rsidR="00267633" w:rsidRPr="00267633" w:rsidRDefault="00267633" w:rsidP="00C20EF2">
      <w:pPr>
        <w:numPr>
          <w:ilvl w:val="0"/>
          <w:numId w:val="14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I am the Plaintiff and I make this affidavit in support of my application for leave to file an application for financial relief under Section 121B of the Women’s Charter.</w:t>
      </w:r>
    </w:p>
    <w:p w:rsidR="00267633" w:rsidRPr="00267633" w:rsidRDefault="00267633" w:rsidP="00267633">
      <w:pPr>
        <w:spacing w:before="120" w:after="0" w:line="240" w:lineRule="auto"/>
        <w:ind w:left="720"/>
        <w:jc w:val="both"/>
        <w:divId w:val="2116439976"/>
        <w:rPr>
          <w:rFonts w:ascii="Times New Roman" w:hAnsi="Times New Roman" w:cs="Times New Roman"/>
          <w:sz w:val="22"/>
          <w:szCs w:val="22"/>
          <w:lang w:val="en-US" w:eastAsia="en-GB"/>
        </w:rPr>
      </w:pPr>
    </w:p>
    <w:p w:rsidR="00267633" w:rsidRPr="00267633" w:rsidRDefault="00267633" w:rsidP="00267633">
      <w:pPr>
        <w:spacing w:before="120" w:after="0" w:line="240" w:lineRule="auto"/>
        <w:ind w:left="426" w:hanging="426"/>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Parties’ particulars (including details of marriage)</w:t>
      </w:r>
    </w:p>
    <w:p w:rsidR="00267633" w:rsidRPr="00267633" w:rsidRDefault="00267633" w:rsidP="00C20EF2">
      <w:pPr>
        <w:numPr>
          <w:ilvl w:val="0"/>
          <w:numId w:val="14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provide parties’ particulars and details of their marriage, including date and place of marriage).</w:t>
      </w:r>
    </w:p>
    <w:p w:rsidR="00267633" w:rsidRPr="00267633" w:rsidRDefault="00267633" w:rsidP="00267633">
      <w:pPr>
        <w:spacing w:before="120" w:after="0" w:line="240" w:lineRule="auto"/>
        <w:ind w:left="426" w:hanging="426"/>
        <w:jc w:val="both"/>
        <w:divId w:val="2116439976"/>
        <w:rPr>
          <w:rFonts w:ascii="Times New Roman" w:hAnsi="Times New Roman" w:cs="Times New Roman"/>
          <w:i/>
          <w:sz w:val="22"/>
          <w:szCs w:val="22"/>
          <w:lang w:val="en-US" w:eastAsia="en-GB"/>
        </w:rPr>
      </w:pPr>
    </w:p>
    <w:p w:rsidR="00267633" w:rsidRPr="00267633" w:rsidRDefault="00267633" w:rsidP="00267633">
      <w:pPr>
        <w:spacing w:before="120" w:after="0" w:line="240" w:lineRule="auto"/>
        <w:ind w:left="426" w:hanging="426"/>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Particulars relating to divorce, annulment or judicial separation</w:t>
      </w:r>
    </w:p>
    <w:p w:rsidR="00267633" w:rsidRPr="00267633" w:rsidRDefault="00267633" w:rsidP="00C20EF2">
      <w:pPr>
        <w:numPr>
          <w:ilvl w:val="0"/>
          <w:numId w:val="14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provide particulars relating to the divorce, annulment or judicial separation and evidence that the divorce, annulment or judicial separation is recognised as valid in Singapore under Singapore law).</w:t>
      </w:r>
    </w:p>
    <w:p w:rsidR="00267633" w:rsidRPr="00267633" w:rsidRDefault="00267633" w:rsidP="00267633">
      <w:pPr>
        <w:spacing w:before="120" w:after="0" w:line="240" w:lineRule="auto"/>
        <w:ind w:left="720"/>
        <w:jc w:val="both"/>
        <w:divId w:val="2116439976"/>
        <w:rPr>
          <w:rFonts w:ascii="Times New Roman" w:hAnsi="Times New Roman" w:cs="Times New Roman"/>
          <w:sz w:val="22"/>
          <w:szCs w:val="22"/>
          <w:lang w:val="en-US" w:eastAsia="en-GB"/>
        </w:rPr>
      </w:pPr>
    </w:p>
    <w:p w:rsidR="00267633" w:rsidRPr="00267633" w:rsidRDefault="00267633" w:rsidP="00267633">
      <w:pPr>
        <w:keepNext/>
        <w:spacing w:before="120" w:after="0" w:line="240" w:lineRule="auto"/>
        <w:ind w:left="426" w:hanging="426"/>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Particulars of children (if any)</w:t>
      </w:r>
    </w:p>
    <w:p w:rsidR="00267633" w:rsidRPr="00267633" w:rsidRDefault="00267633" w:rsidP="00C20EF2">
      <w:pPr>
        <w:keepNext/>
        <w:numPr>
          <w:ilvl w:val="0"/>
          <w:numId w:val="14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provide particulars of children including age, gender, and whether children are schooling or working).</w:t>
      </w:r>
    </w:p>
    <w:p w:rsidR="00267633" w:rsidRPr="00267633" w:rsidRDefault="00267633" w:rsidP="00267633">
      <w:pPr>
        <w:spacing w:before="120" w:after="0" w:line="240" w:lineRule="auto"/>
        <w:ind w:left="720"/>
        <w:jc w:val="both"/>
        <w:divId w:val="2116439976"/>
        <w:rPr>
          <w:rFonts w:ascii="Times New Roman" w:hAnsi="Times New Roman" w:cs="Times New Roman"/>
          <w:sz w:val="22"/>
          <w:szCs w:val="22"/>
          <w:lang w:val="en-US" w:eastAsia="en-GB"/>
        </w:rPr>
      </w:pPr>
    </w:p>
    <w:p w:rsidR="00267633" w:rsidRPr="00267633" w:rsidRDefault="00267633" w:rsidP="00267633">
      <w:pPr>
        <w:spacing w:before="120" w:after="0" w:line="240" w:lineRule="auto"/>
        <w:ind w:left="360" w:hanging="360"/>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lastRenderedPageBreak/>
        <w:t>Grounds on which the Court has jurisdiction to hear the application</w:t>
      </w:r>
    </w:p>
    <w:p w:rsidR="00267633" w:rsidRPr="00267633" w:rsidRDefault="00267633" w:rsidP="00C20EF2">
      <w:pPr>
        <w:numPr>
          <w:ilvl w:val="0"/>
          <w:numId w:val="14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state which of the parties was domiciled in Singapore on the date of this application or which of the parties was domiciled in Singapore on the date the divorce, annulment or judicial separation was granted in the foreign country. Alternatively, which of the parties was habitually resident in Singapore for a continuous period of 1 year immediately preceding the date of filing this application or was resident in Singapore for a continuous period of 1 year immediately preceding the date on which the foreign divorce, annulment or judicial separation was granted.)</w:t>
      </w:r>
    </w:p>
    <w:p w:rsidR="00267633" w:rsidRPr="00267633" w:rsidRDefault="00267633" w:rsidP="00267633">
      <w:pPr>
        <w:spacing w:before="120" w:after="0" w:line="240" w:lineRule="auto"/>
        <w:ind w:left="709" w:hanging="709"/>
        <w:jc w:val="both"/>
        <w:divId w:val="2116439976"/>
        <w:rPr>
          <w:rFonts w:ascii="Times New Roman" w:hAnsi="Times New Roman" w:cs="Times New Roman"/>
          <w:i/>
          <w:sz w:val="22"/>
          <w:szCs w:val="22"/>
          <w:lang w:val="en-US" w:eastAsia="en-GB"/>
        </w:rPr>
      </w:pPr>
    </w:p>
    <w:p w:rsidR="00267633" w:rsidRPr="00267633" w:rsidRDefault="00267633" w:rsidP="00267633">
      <w:pPr>
        <w:spacing w:before="120" w:after="0" w:line="240" w:lineRule="auto"/>
        <w:ind w:left="709" w:hanging="709"/>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Foreign orders made and financial relief received by plaintiff and children</w:t>
      </w:r>
    </w:p>
    <w:p w:rsidR="00267633" w:rsidRPr="00267633" w:rsidRDefault="00267633" w:rsidP="00C20EF2">
      <w:pPr>
        <w:numPr>
          <w:ilvl w:val="0"/>
          <w:numId w:val="14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state if there are any orders or agreements relating to financial relief made in relation to the foreign divorce, annulment or judicial separation and the details of the orders or agreements).</w:t>
      </w:r>
    </w:p>
    <w:p w:rsidR="00267633" w:rsidRPr="00267633" w:rsidRDefault="00267633" w:rsidP="00C20EF2">
      <w:pPr>
        <w:numPr>
          <w:ilvl w:val="0"/>
          <w:numId w:val="14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state the extent to which the order or agreement has been complied with by the defendant).</w:t>
      </w:r>
    </w:p>
    <w:p w:rsidR="00267633" w:rsidRPr="00267633" w:rsidRDefault="00267633" w:rsidP="00C20EF2">
      <w:pPr>
        <w:numPr>
          <w:ilvl w:val="0"/>
          <w:numId w:val="140"/>
        </w:numPr>
        <w:autoSpaceDE w:val="0"/>
        <w:autoSpaceDN w:val="0"/>
        <w:adjustRightInd w:val="0"/>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state if the plaintiff or a child of the marriage has received or is likely to receive any financial benefit in consequence of the divorce, annulment or judicial separation, by virtue of any agreement or the operation of the law of a foreign country and the details of the financial benefit)</w:t>
      </w:r>
    </w:p>
    <w:p w:rsidR="00267633" w:rsidRPr="00267633" w:rsidRDefault="00267633" w:rsidP="00267633">
      <w:pPr>
        <w:autoSpaceDE w:val="0"/>
        <w:autoSpaceDN w:val="0"/>
        <w:adjustRightInd w:val="0"/>
        <w:spacing w:before="0" w:after="0" w:line="240" w:lineRule="auto"/>
        <w:ind w:left="426" w:hanging="426"/>
        <w:jc w:val="both"/>
        <w:divId w:val="2116439976"/>
        <w:rPr>
          <w:rFonts w:ascii="Times New Roman" w:hAnsi="Times New Roman" w:cs="Times New Roman"/>
          <w:sz w:val="22"/>
          <w:szCs w:val="22"/>
          <w:lang w:val="en-US" w:eastAsia="en-GB"/>
        </w:rPr>
      </w:pPr>
    </w:p>
    <w:p w:rsidR="00267633" w:rsidRPr="00267633" w:rsidRDefault="00267633" w:rsidP="00267633">
      <w:pPr>
        <w:autoSpaceDE w:val="0"/>
        <w:autoSpaceDN w:val="0"/>
        <w:adjustRightInd w:val="0"/>
        <w:spacing w:before="0" w:after="0" w:line="240" w:lineRule="auto"/>
        <w:ind w:left="709" w:hanging="709"/>
        <w:jc w:val="both"/>
        <w:divId w:val="2116439976"/>
        <w:rPr>
          <w:rFonts w:ascii="Times New Roman" w:hAnsi="Times New Roman" w:cs="Times New Roman"/>
          <w:i/>
          <w:sz w:val="22"/>
          <w:szCs w:val="22"/>
          <w:lang w:val="en-US" w:eastAsia="en-GB"/>
        </w:rPr>
      </w:pPr>
    </w:p>
    <w:p w:rsidR="00267633" w:rsidRPr="00267633" w:rsidRDefault="00267633" w:rsidP="00267633">
      <w:pPr>
        <w:autoSpaceDE w:val="0"/>
        <w:autoSpaceDN w:val="0"/>
        <w:adjustRightInd w:val="0"/>
        <w:spacing w:before="0" w:after="0" w:line="240" w:lineRule="auto"/>
        <w:ind w:left="709" w:hanging="709"/>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Financial relief which had not been dealt with by the foreign order</w:t>
      </w:r>
    </w:p>
    <w:p w:rsidR="00267633" w:rsidRPr="00267633" w:rsidRDefault="00267633" w:rsidP="00C20EF2">
      <w:pPr>
        <w:numPr>
          <w:ilvl w:val="0"/>
          <w:numId w:val="140"/>
        </w:numPr>
        <w:autoSpaceDE w:val="0"/>
        <w:autoSpaceDN w:val="0"/>
        <w:adjustRightInd w:val="0"/>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state if there are any rights of the plaintiff which has been omitted in the foreign order and the reason for the omission.)</w:t>
      </w:r>
    </w:p>
    <w:p w:rsidR="00267633" w:rsidRPr="00267633" w:rsidRDefault="00267633" w:rsidP="00C20EF2">
      <w:pPr>
        <w:numPr>
          <w:ilvl w:val="0"/>
          <w:numId w:val="140"/>
        </w:numPr>
        <w:spacing w:before="120" w:after="0" w:line="240" w:lineRule="auto"/>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(Please state the availability in Singapore of any matrimonial asset in respect of which an order under section 121G of the Women’s Charter in favour of the applicant could be made).  </w:t>
      </w:r>
    </w:p>
    <w:p w:rsidR="00267633" w:rsidRPr="00267633" w:rsidRDefault="00267633" w:rsidP="00267633">
      <w:pPr>
        <w:autoSpaceDE w:val="0"/>
        <w:autoSpaceDN w:val="0"/>
        <w:adjustRightInd w:val="0"/>
        <w:spacing w:before="0" w:after="0" w:line="240" w:lineRule="auto"/>
        <w:ind w:left="426"/>
        <w:divId w:val="2116439976"/>
        <w:rPr>
          <w:rFonts w:ascii="Times New Roman" w:hAnsi="Times New Roman" w:cs="Times New Roman"/>
          <w:i/>
          <w:sz w:val="22"/>
          <w:szCs w:val="22"/>
          <w:lang w:val="en-US" w:eastAsia="en-GB"/>
        </w:rPr>
      </w:pPr>
    </w:p>
    <w:p w:rsidR="00267633" w:rsidRPr="00267633" w:rsidRDefault="00267633" w:rsidP="00267633">
      <w:pPr>
        <w:autoSpaceDE w:val="0"/>
        <w:autoSpaceDN w:val="0"/>
        <w:adjustRightInd w:val="0"/>
        <w:spacing w:before="0" w:after="0" w:line="240" w:lineRule="auto"/>
        <w:ind w:left="426" w:hanging="426"/>
        <w:divId w:val="2116439976"/>
        <w:rPr>
          <w:rFonts w:ascii="Times New Roman" w:hAnsi="Times New Roman" w:cs="Times New Roman"/>
          <w:i/>
          <w:sz w:val="22"/>
          <w:szCs w:val="22"/>
          <w:lang w:val="en-US" w:eastAsia="en-GB"/>
        </w:rPr>
      </w:pPr>
    </w:p>
    <w:p w:rsidR="00267633" w:rsidRPr="00267633" w:rsidRDefault="00267633" w:rsidP="00267633">
      <w:pPr>
        <w:autoSpaceDE w:val="0"/>
        <w:autoSpaceDN w:val="0"/>
        <w:adjustRightInd w:val="0"/>
        <w:spacing w:before="0" w:after="0" w:line="240" w:lineRule="auto"/>
        <w:ind w:left="426" w:hanging="426"/>
        <w:divId w:val="2116439976"/>
        <w:rPr>
          <w:rFonts w:ascii="Times New Roman" w:hAnsi="Times New Roman" w:cs="Times New Roman"/>
          <w:i/>
          <w:sz w:val="22"/>
          <w:szCs w:val="22"/>
          <w:lang w:val="en-US" w:eastAsia="en-GB"/>
        </w:rPr>
      </w:pPr>
    </w:p>
    <w:p w:rsidR="00267633" w:rsidRPr="00267633" w:rsidRDefault="00267633" w:rsidP="00267633">
      <w:pPr>
        <w:autoSpaceDE w:val="0"/>
        <w:autoSpaceDN w:val="0"/>
        <w:adjustRightInd w:val="0"/>
        <w:spacing w:before="0" w:after="0" w:line="240" w:lineRule="auto"/>
        <w:ind w:left="426" w:hanging="426"/>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Grounds for application</w:t>
      </w:r>
    </w:p>
    <w:p w:rsidR="00267633" w:rsidRPr="00267633" w:rsidRDefault="00267633" w:rsidP="00C20EF2">
      <w:pPr>
        <w:numPr>
          <w:ilvl w:val="0"/>
          <w:numId w:val="140"/>
        </w:numPr>
        <w:autoSpaceDE w:val="0"/>
        <w:autoSpaceDN w:val="0"/>
        <w:adjustRightInd w:val="0"/>
        <w:spacing w:before="120" w:after="0" w:line="240"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(Please the grounds for application).</w:t>
      </w:r>
    </w:p>
    <w:p w:rsidR="00267633" w:rsidRPr="00267633" w:rsidRDefault="00267633" w:rsidP="00267633">
      <w:pPr>
        <w:autoSpaceDE w:val="0"/>
        <w:autoSpaceDN w:val="0"/>
        <w:adjustRightInd w:val="0"/>
        <w:spacing w:before="120" w:after="0" w:line="240" w:lineRule="auto"/>
        <w:ind w:left="720"/>
        <w:divId w:val="2116439976"/>
        <w:rPr>
          <w:rFonts w:ascii="Times New Roman" w:hAnsi="Times New Roman" w:cs="Times New Roman"/>
          <w:sz w:val="22"/>
          <w:szCs w:val="22"/>
          <w:lang w:val="en-US" w:eastAsia="en-GB"/>
        </w:rPr>
      </w:pPr>
    </w:p>
    <w:p w:rsidR="00267633" w:rsidRPr="00267633" w:rsidRDefault="00267633" w:rsidP="00267633">
      <w:pPr>
        <w:tabs>
          <w:tab w:val="left" w:pos="284"/>
        </w:tabs>
        <w:spacing w:before="120" w:after="0" w:line="240" w:lineRule="auto"/>
        <w:jc w:val="both"/>
        <w:divId w:val="2116439976"/>
        <w:rPr>
          <w:rFonts w:ascii="Times New Roman" w:hAnsi="Times New Roman" w:cs="Times New Roman"/>
          <w:i/>
          <w:sz w:val="22"/>
          <w:szCs w:val="22"/>
          <w:lang w:val="en-US" w:eastAsia="en-GB"/>
        </w:rPr>
      </w:pPr>
      <w:r w:rsidRPr="00267633">
        <w:rPr>
          <w:rFonts w:ascii="Times New Roman" w:hAnsi="Times New Roman" w:cs="Times New Roman"/>
          <w:i/>
          <w:sz w:val="22"/>
          <w:szCs w:val="22"/>
          <w:lang w:val="en-US" w:eastAsia="en-GB"/>
        </w:rPr>
        <w:t>Attachments</w:t>
      </w:r>
    </w:p>
    <w:p w:rsidR="00267633" w:rsidRPr="00267633" w:rsidRDefault="00267633" w:rsidP="00267633">
      <w:pPr>
        <w:tabs>
          <w:tab w:val="left" w:pos="284"/>
        </w:tabs>
        <w:spacing w:before="120" w:after="0" w:line="240" w:lineRule="auto"/>
        <w:ind w:left="709" w:hanging="283"/>
        <w:jc w:val="both"/>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 xml:space="preserve">12.  I also attach herewith the following documents in support of my application: </w:t>
      </w:r>
    </w:p>
    <w:p w:rsidR="00267633" w:rsidRPr="00267633" w:rsidRDefault="00267633" w:rsidP="00267633">
      <w:pPr>
        <w:spacing w:before="120" w:after="0" w:line="240" w:lineRule="auto"/>
        <w:ind w:left="1425" w:hanging="716"/>
        <w:jc w:val="both"/>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a.         a draft copy of the application to be filed under Section 121B;</w:t>
      </w:r>
    </w:p>
    <w:p w:rsidR="00267633" w:rsidRPr="00267633" w:rsidRDefault="00267633" w:rsidP="00267633">
      <w:pPr>
        <w:spacing w:before="120" w:after="0" w:line="240" w:lineRule="auto"/>
        <w:ind w:left="1418" w:hanging="709"/>
        <w:jc w:val="both"/>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b.</w:t>
      </w:r>
      <w:r w:rsidRPr="00267633">
        <w:rPr>
          <w:rFonts w:ascii="Times New Roman" w:hAnsi="Times New Roman" w:cs="Times New Roman"/>
          <w:sz w:val="22"/>
          <w:szCs w:val="22"/>
          <w:lang w:val="en-GB" w:eastAsia="en-GB"/>
        </w:rPr>
        <w:tab/>
        <w:t>a copy of the foreign decree of divorce or annulment of marriage or judicial separation;</w:t>
      </w:r>
    </w:p>
    <w:p w:rsidR="00267633" w:rsidRPr="00267633" w:rsidRDefault="00267633" w:rsidP="00267633">
      <w:pPr>
        <w:spacing w:before="120" w:after="0" w:line="240" w:lineRule="auto"/>
        <w:ind w:left="1418" w:hanging="709"/>
        <w:jc w:val="both"/>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c.</w:t>
      </w:r>
      <w:r w:rsidRPr="00267633">
        <w:rPr>
          <w:rFonts w:ascii="Times New Roman" w:hAnsi="Times New Roman" w:cs="Times New Roman"/>
          <w:sz w:val="22"/>
          <w:szCs w:val="22"/>
          <w:lang w:val="en-GB" w:eastAsia="en-GB"/>
        </w:rPr>
        <w:tab/>
        <w:t>any relevant decision or order made by the foreign court requiring any party to the marriage to make payment to the other party or transfer any matrimonial asset to either of the parties or to a child of the marriage; and</w:t>
      </w:r>
    </w:p>
    <w:p w:rsidR="00267633" w:rsidRPr="00267633" w:rsidRDefault="00267633" w:rsidP="00267633">
      <w:pPr>
        <w:spacing w:before="0" w:after="0" w:line="240" w:lineRule="auto"/>
        <w:ind w:left="1418" w:hanging="709"/>
        <w:jc w:val="both"/>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d.</w:t>
      </w:r>
      <w:r w:rsidRPr="00267633">
        <w:rPr>
          <w:rFonts w:ascii="Times New Roman" w:hAnsi="Times New Roman" w:cs="Times New Roman"/>
          <w:sz w:val="22"/>
          <w:szCs w:val="22"/>
          <w:lang w:val="en-GB" w:eastAsia="en-GB"/>
        </w:rPr>
        <w:tab/>
        <w:t>any relevant agreement relating to financial relief between the parties. I am praying for order in terms of the prayers sought in my application.</w:t>
      </w:r>
    </w:p>
    <w:p w:rsidR="00267633" w:rsidRPr="00267633" w:rsidRDefault="00267633" w:rsidP="00267633">
      <w:pPr>
        <w:spacing w:before="0" w:after="0" w:line="240" w:lineRule="auto"/>
        <w:ind w:left="1418" w:hanging="709"/>
        <w:jc w:val="both"/>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229</w:t>
            </w:r>
          </w:p>
        </w:tc>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67633" w:rsidP="00267633">
      <w:pPr>
        <w:keepNext/>
        <w:keepLines/>
        <w:suppressAutoHyphens/>
        <w:spacing w:before="240" w:after="120" w:line="240" w:lineRule="auto"/>
        <w:divId w:val="2116439976"/>
        <w:rPr>
          <w:rFonts w:ascii="Times New Roman" w:hAnsi="Times New Roman" w:cs="Times New Roman"/>
          <w:sz w:val="22"/>
          <w:szCs w:val="22"/>
          <w:lang w:val="en-US" w:eastAsia="en-GB"/>
        </w:rPr>
      </w:pPr>
      <w:r w:rsidRPr="00267633">
        <w:rPr>
          <w:rFonts w:ascii="Times New Roman" w:hAnsi="Times New Roman" w:cs="Times New Roman"/>
          <w:sz w:val="22"/>
          <w:szCs w:val="22"/>
          <w:lang w:val="en-US" w:eastAsia="en-GB"/>
        </w:rPr>
        <w:t>Para 74</w:t>
      </w:r>
    </w:p>
    <w:p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r w:rsidRPr="00267633">
        <w:rPr>
          <w:rFonts w:ascii="Times New Roman" w:hAnsi="Times New Roman" w:cs="Times New Roman"/>
          <w:b/>
          <w:caps/>
          <w:lang w:val="en-US" w:eastAsia="en-GB"/>
        </w:rPr>
        <w:t xml:space="preserve">plaintiff’s AFFIDAVIT for APPLICATION under section 121b of the women’s charter (chapter 353) </w:t>
      </w:r>
    </w:p>
    <w:p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caps/>
          <w:sz w:val="22"/>
          <w:szCs w:val="22"/>
          <w:lang w:val="en-US" w:eastAsia="en-GB"/>
        </w:rPr>
      </w:pPr>
      <w:r w:rsidRPr="00267633">
        <w:rPr>
          <w:rFonts w:ascii="Times New Roman" w:hAnsi="Times New Roman" w:cs="Times New Roman"/>
          <w:caps/>
          <w:sz w:val="22"/>
          <w:szCs w:val="22"/>
          <w:lang w:val="en-US" w:eastAsia="en-GB"/>
        </w:rPr>
        <w:t>IN THE family justice COURTs OF THE REPUBLIC OF SINGAPORE</w:t>
      </w: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OSF. No.</w:t>
      </w:r>
      <w:r w:rsidRPr="00267633">
        <w:rPr>
          <w:rFonts w:ascii="Times New Roman" w:hAnsi="Times New Roman" w:cs="Times New Roman"/>
          <w:sz w:val="20"/>
          <w:szCs w:val="20"/>
          <w:lang w:val="en-US" w:eastAsia="zh-CN"/>
        </w:rPr>
        <w:tab/>
        <w:t>)</w:t>
      </w: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 xml:space="preserve">of 20  </w:t>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w:t>
      </w: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ab/>
      </w:r>
    </w:p>
    <w:p w:rsidR="00267633" w:rsidRPr="00267633" w:rsidRDefault="00267633" w:rsidP="00267633">
      <w:pPr>
        <w:spacing w:before="0" w:after="0" w:line="240" w:lineRule="auto"/>
        <w:ind w:left="360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 xml:space="preserve">In the Matter of Section 121B of the Women’s Charter (Chapter 353) </w:t>
      </w:r>
    </w:p>
    <w:p w:rsidR="00267633" w:rsidRPr="00267633" w:rsidRDefault="00267633" w:rsidP="00267633">
      <w:pPr>
        <w:spacing w:before="0" w:after="0" w:line="240" w:lineRule="auto"/>
        <w:ind w:left="432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144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p>
    <w:p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vertAlign w:val="superscript"/>
          <w:lang w:val="en-US" w:eastAsia="zh-CN"/>
        </w:rPr>
      </w:pPr>
      <w:r w:rsidRPr="00267633">
        <w:rPr>
          <w:rFonts w:ascii="Times New Roman" w:hAnsi="Times New Roman" w:cs="Times New Roman"/>
          <w:snapToGrid w:val="0"/>
          <w:sz w:val="22"/>
          <w:szCs w:val="22"/>
          <w:lang w:val="en-US" w:eastAsia="zh-CN"/>
        </w:rPr>
        <w:t>Between</w:t>
      </w:r>
    </w:p>
    <w:p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(ID No.:</w:t>
      </w:r>
      <w:r w:rsidRPr="00267633">
        <w:rPr>
          <w:rFonts w:ascii="Times New Roman" w:hAnsi="Times New Roman" w:cs="Times New Roman"/>
          <w:snapToGrid w:val="0"/>
          <w:sz w:val="22"/>
          <w:szCs w:val="22"/>
          <w:lang w:val="en-US" w:eastAsia="zh-CN"/>
        </w:rPr>
        <w:tab/>
      </w:r>
      <w:r w:rsidRPr="00267633">
        <w:rPr>
          <w:rFonts w:ascii="Times New Roman" w:hAnsi="Times New Roman" w:cs="Times New Roman"/>
          <w:snapToGrid w:val="0"/>
          <w:sz w:val="22"/>
          <w:szCs w:val="22"/>
          <w:lang w:val="en-US" w:eastAsia="zh-CN"/>
        </w:rPr>
        <w:tab/>
        <w:t>)</w:t>
      </w:r>
      <w:r w:rsidRPr="00267633">
        <w:rPr>
          <w:rFonts w:ascii="Times New Roman" w:hAnsi="Times New Roman" w:cs="Times New Roman"/>
          <w:snapToGrid w:val="0"/>
          <w:sz w:val="22"/>
          <w:szCs w:val="22"/>
          <w:lang w:val="en-US" w:eastAsia="zh-CN"/>
        </w:rPr>
        <w:tab/>
        <w:t xml:space="preserve">… Plaintiff </w:t>
      </w:r>
    </w:p>
    <w:p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left="4320" w:firstLine="720"/>
        <w:jc w:val="both"/>
        <w:outlineLvl w:val="0"/>
        <w:divId w:val="2116439976"/>
        <w:rPr>
          <w:rFonts w:ascii="Times New Roman" w:hAnsi="Times New Roman" w:cs="Times New Roman"/>
          <w:snapToGrid w:val="0"/>
          <w:sz w:val="22"/>
          <w:szCs w:val="22"/>
          <w:lang w:val="en-US" w:eastAsia="zh-CN"/>
        </w:rPr>
      </w:pPr>
      <w:r w:rsidRPr="00267633">
        <w:rPr>
          <w:rFonts w:ascii="Times New Roman" w:hAnsi="Times New Roman" w:cs="Times New Roman"/>
          <w:snapToGrid w:val="0"/>
          <w:sz w:val="22"/>
          <w:szCs w:val="22"/>
          <w:lang w:val="en-US" w:eastAsia="zh-CN"/>
        </w:rPr>
        <w:t>And</w:t>
      </w:r>
      <w:r w:rsidRPr="00267633">
        <w:rPr>
          <w:rFonts w:ascii="Times New Roman" w:hAnsi="Times New Roman" w:cs="Times New Roman"/>
          <w:snapToGrid w:val="0"/>
          <w:sz w:val="22"/>
          <w:szCs w:val="22"/>
          <w:lang w:val="en-US" w:eastAsia="zh-CN"/>
        </w:rPr>
        <w:tab/>
      </w:r>
    </w:p>
    <w:p w:rsidR="00267633" w:rsidRPr="00267633" w:rsidRDefault="00267633" w:rsidP="00267633">
      <w:pPr>
        <w:spacing w:before="0" w:after="0" w:line="240" w:lineRule="auto"/>
        <w:ind w:left="1440"/>
        <w:jc w:val="both"/>
        <w:divId w:val="2116439976"/>
        <w:rPr>
          <w:rFonts w:ascii="Times New Roman" w:hAnsi="Times New Roman" w:cs="Times New Roman"/>
          <w:snapToGrid w:val="0"/>
          <w:sz w:val="22"/>
          <w:szCs w:val="22"/>
          <w:lang w:val="en-US" w:eastAsia="zh-CN"/>
        </w:rPr>
      </w:pPr>
    </w:p>
    <w:p w:rsidR="00267633" w:rsidRPr="00267633" w:rsidRDefault="00267633" w:rsidP="00267633">
      <w:pPr>
        <w:spacing w:before="0" w:after="0" w:line="240" w:lineRule="auto"/>
        <w:ind w:right="29"/>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ind w:right="29"/>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(ID No.:</w:t>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r>
      <w:r w:rsidRPr="00267633">
        <w:rPr>
          <w:rFonts w:ascii="Times New Roman" w:hAnsi="Times New Roman" w:cs="Times New Roman"/>
          <w:sz w:val="20"/>
          <w:szCs w:val="20"/>
          <w:lang w:val="en-US" w:eastAsia="zh-CN"/>
        </w:rPr>
        <w:tab/>
        <w:t xml:space="preserve">) </w:t>
      </w:r>
      <w:r w:rsidRPr="00267633">
        <w:rPr>
          <w:rFonts w:ascii="Times New Roman" w:hAnsi="Times New Roman" w:cs="Times New Roman"/>
          <w:sz w:val="20"/>
          <w:szCs w:val="20"/>
          <w:lang w:val="en-US" w:eastAsia="zh-CN"/>
        </w:rPr>
        <w:tab/>
        <w:t>… Defendant</w:t>
      </w:r>
    </w:p>
    <w:p w:rsidR="00267633" w:rsidRPr="00267633" w:rsidRDefault="00267633" w:rsidP="00267633">
      <w:pPr>
        <w:keepNext/>
        <w:keepLines/>
        <w:suppressAutoHyphens/>
        <w:spacing w:before="240" w:after="120" w:line="240" w:lineRule="auto"/>
        <w:jc w:val="center"/>
        <w:outlineLvl w:val="0"/>
        <w:divId w:val="2116439976"/>
        <w:rPr>
          <w:rFonts w:ascii="Times New Roman" w:hAnsi="Times New Roman" w:cs="Times New Roman"/>
          <w:caps/>
          <w:sz w:val="22"/>
          <w:szCs w:val="22"/>
          <w:lang w:val="en-US" w:eastAsia="en-GB"/>
        </w:rPr>
      </w:pPr>
      <w:r w:rsidRPr="00267633">
        <w:rPr>
          <w:rFonts w:ascii="Times New Roman" w:hAnsi="Times New Roman" w:cs="Times New Roman"/>
          <w:caps/>
          <w:sz w:val="22"/>
          <w:szCs w:val="22"/>
          <w:lang w:val="en-US" w:eastAsia="en-GB"/>
        </w:rPr>
        <w:t>affidavit</w:t>
      </w:r>
    </w:p>
    <w:p w:rsidR="00267633" w:rsidRPr="00267633" w:rsidRDefault="00267633" w:rsidP="00267633">
      <w:pPr>
        <w:spacing w:before="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I, [Name of deponent], of [address of deponent], do make oath (or affirm)* and say as follows:</w:t>
      </w:r>
    </w:p>
    <w:p w:rsidR="00267633" w:rsidRPr="00267633" w:rsidRDefault="00267633" w:rsidP="00267633">
      <w:pPr>
        <w:spacing w:before="0" w:after="0" w:line="240" w:lineRule="auto"/>
        <w:jc w:val="both"/>
        <w:divId w:val="2116439976"/>
        <w:rPr>
          <w:rFonts w:ascii="Times New Roman" w:eastAsia="SimSun" w:hAnsi="Times New Roman" w:cs="Times New Roman"/>
          <w:sz w:val="22"/>
          <w:szCs w:val="22"/>
          <w:lang w:val="en-US" w:eastAsia="en-US"/>
        </w:rPr>
      </w:pPr>
    </w:p>
    <w:p w:rsidR="00267633" w:rsidRPr="00267633" w:rsidRDefault="00267633" w:rsidP="00C20EF2">
      <w:pPr>
        <w:numPr>
          <w:ilvl w:val="0"/>
          <w:numId w:val="157"/>
        </w:numPr>
        <w:spacing w:before="0" w:after="0" w:line="240" w:lineRule="auto"/>
        <w:ind w:left="426" w:hanging="425"/>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I am the Plaintiff and I make this affidavit in support of my application.</w:t>
      </w:r>
    </w:p>
    <w:p w:rsidR="00267633" w:rsidRPr="00267633" w:rsidRDefault="00267633" w:rsidP="00267633">
      <w:pPr>
        <w:spacing w:before="0" w:after="0" w:line="240" w:lineRule="auto"/>
        <w:ind w:left="360"/>
        <w:jc w:val="both"/>
        <w:divId w:val="2116439976"/>
        <w:rPr>
          <w:rFonts w:ascii="Times New Roman" w:eastAsia="SimSun" w:hAnsi="Times New Roman" w:cs="Times New Roman"/>
          <w:i/>
          <w:sz w:val="22"/>
          <w:szCs w:val="22"/>
          <w:lang w:val="en-US" w:eastAsia="en-US"/>
        </w:rPr>
      </w:pPr>
    </w:p>
    <w:p w:rsidR="00267633" w:rsidRPr="00267633" w:rsidRDefault="00267633" w:rsidP="00267633">
      <w:pPr>
        <w:spacing w:before="0" w:after="0" w:line="240" w:lineRule="auto"/>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Parties’ particulars (including details of marriage)</w:t>
      </w:r>
    </w:p>
    <w:p w:rsidR="00267633" w:rsidRPr="00267633" w:rsidRDefault="00267633" w:rsidP="00C20EF2">
      <w:pPr>
        <w:numPr>
          <w:ilvl w:val="0"/>
          <w:numId w:val="157"/>
        </w:numPr>
        <w:spacing w:before="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provide parties’ particulars and details of their marriage (including date and place of marriage)).</w:t>
      </w:r>
    </w:p>
    <w:p w:rsidR="00267633" w:rsidRPr="00267633" w:rsidRDefault="00267633" w:rsidP="00267633">
      <w:pPr>
        <w:spacing w:before="0" w:after="0" w:line="240" w:lineRule="auto"/>
        <w:ind w:left="360"/>
        <w:jc w:val="both"/>
        <w:divId w:val="2116439976"/>
        <w:rPr>
          <w:rFonts w:ascii="Times New Roman" w:eastAsia="SimSun" w:hAnsi="Times New Roman" w:cs="Times New Roman"/>
          <w:i/>
          <w:sz w:val="22"/>
          <w:szCs w:val="22"/>
          <w:lang w:val="en-US" w:eastAsia="en-US"/>
        </w:rPr>
      </w:pPr>
    </w:p>
    <w:p w:rsidR="00267633" w:rsidRPr="00267633" w:rsidRDefault="00267633" w:rsidP="00267633">
      <w:pPr>
        <w:spacing w:before="0" w:after="0" w:line="240" w:lineRule="auto"/>
        <w:ind w:left="360"/>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Particulars relating to divorce, annulment or judicial separation</w:t>
      </w:r>
    </w:p>
    <w:p w:rsidR="00267633" w:rsidRPr="00267633" w:rsidRDefault="00267633" w:rsidP="00C20EF2">
      <w:pPr>
        <w:numPr>
          <w:ilvl w:val="0"/>
          <w:numId w:val="157"/>
        </w:numPr>
        <w:spacing w:before="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provide particulars relating to the divorce, annulment or judicial separation).</w:t>
      </w:r>
    </w:p>
    <w:p w:rsidR="00267633" w:rsidRPr="00267633" w:rsidRDefault="00267633" w:rsidP="00267633">
      <w:pPr>
        <w:spacing w:before="0" w:after="0" w:line="240" w:lineRule="auto"/>
        <w:ind w:left="1080" w:hanging="654"/>
        <w:jc w:val="both"/>
        <w:divId w:val="2116439976"/>
        <w:rPr>
          <w:rFonts w:ascii="Times New Roman" w:eastAsia="SimSun" w:hAnsi="Times New Roman" w:cs="Times New Roman"/>
          <w:i/>
          <w:sz w:val="22"/>
          <w:szCs w:val="22"/>
          <w:lang w:val="en-US" w:eastAsia="en-US"/>
        </w:rPr>
      </w:pPr>
    </w:p>
    <w:p w:rsidR="00267633" w:rsidRPr="00267633" w:rsidRDefault="00267633" w:rsidP="00267633">
      <w:pPr>
        <w:spacing w:before="0" w:after="0" w:line="240" w:lineRule="auto"/>
        <w:ind w:left="1080" w:hanging="654"/>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Particulars of children (if any)</w:t>
      </w:r>
    </w:p>
    <w:p w:rsidR="00267633" w:rsidRPr="00267633" w:rsidRDefault="00267633" w:rsidP="00C20EF2">
      <w:pPr>
        <w:numPr>
          <w:ilvl w:val="0"/>
          <w:numId w:val="157"/>
        </w:numPr>
        <w:spacing w:before="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provide particulars of children including age, sex, whether children are schooling or working).</w:t>
      </w:r>
    </w:p>
    <w:p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p>
    <w:p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Connection to Singapore</w:t>
      </w:r>
    </w:p>
    <w:p w:rsidR="00267633" w:rsidRPr="00267633" w:rsidRDefault="00267633" w:rsidP="00C20EF2">
      <w:pPr>
        <w:numPr>
          <w:ilvl w:val="0"/>
          <w:numId w:val="157"/>
        </w:numPr>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connection which the parties to the marriage have with Singapore).</w:t>
      </w:r>
    </w:p>
    <w:p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p>
    <w:p w:rsidR="00267633" w:rsidRPr="00267633" w:rsidRDefault="00267633" w:rsidP="00267633">
      <w:pPr>
        <w:spacing w:before="0" w:after="0" w:line="240" w:lineRule="auto"/>
        <w:ind w:left="284"/>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Connection with country in which marriage was dissolved or annulled or in which judicial separation was obtained</w:t>
      </w:r>
    </w:p>
    <w:p w:rsidR="00267633" w:rsidRPr="00267633" w:rsidRDefault="00267633" w:rsidP="00C20EF2">
      <w:pPr>
        <w:numPr>
          <w:ilvl w:val="0"/>
          <w:numId w:val="157"/>
        </w:numPr>
        <w:spacing w:before="120" w:after="0" w:line="240" w:lineRule="auto"/>
        <w:ind w:left="426" w:hanging="357"/>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the connection between parties and the country in which the marriage was dissolved or annulled or judicial separation was obtained).</w:t>
      </w:r>
    </w:p>
    <w:p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p>
    <w:p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Connection that parties have with any other foreign country</w:t>
      </w:r>
    </w:p>
    <w:p w:rsidR="00267633" w:rsidRPr="00267633" w:rsidRDefault="00267633" w:rsidP="00C20EF2">
      <w:pPr>
        <w:numPr>
          <w:ilvl w:val="0"/>
          <w:numId w:val="157"/>
        </w:numPr>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the parties’ connection with any other foreign country).</w:t>
      </w:r>
    </w:p>
    <w:p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p>
    <w:p w:rsidR="00267633" w:rsidRPr="00267633" w:rsidRDefault="00267633" w:rsidP="00267633">
      <w:pPr>
        <w:spacing w:before="0" w:after="0" w:line="240" w:lineRule="auto"/>
        <w:ind w:left="709" w:hanging="425"/>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lastRenderedPageBreak/>
        <w:t>Foreign orders made and financial relief received by plaintiff and children</w:t>
      </w:r>
    </w:p>
    <w:p w:rsidR="00267633" w:rsidRPr="00267633" w:rsidRDefault="00267633" w:rsidP="00C20EF2">
      <w:pPr>
        <w:numPr>
          <w:ilvl w:val="0"/>
          <w:numId w:val="157"/>
        </w:numPr>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if there are any orders or agreements relating to financial relief made in relation to the foreign divorce, annulment or judicial separation and the details of the orders or agreements).</w:t>
      </w:r>
    </w:p>
    <w:p w:rsidR="00267633" w:rsidRPr="00267633" w:rsidRDefault="00267633" w:rsidP="00C20EF2">
      <w:pPr>
        <w:numPr>
          <w:ilvl w:val="0"/>
          <w:numId w:val="157"/>
        </w:numPr>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the extent to which the order or agreement has been complied with by the defendant).</w:t>
      </w:r>
    </w:p>
    <w:p w:rsidR="00267633" w:rsidRPr="00267633" w:rsidRDefault="00267633" w:rsidP="00267633">
      <w:pPr>
        <w:autoSpaceDE w:val="0"/>
        <w:autoSpaceDN w:val="0"/>
        <w:adjustRightInd w:val="0"/>
        <w:spacing w:before="0" w:after="0" w:line="240" w:lineRule="auto"/>
        <w:ind w:left="426"/>
        <w:jc w:val="both"/>
        <w:divId w:val="2116439976"/>
        <w:rPr>
          <w:rFonts w:ascii="Times New Roman" w:eastAsia="SimSun" w:hAnsi="Times New Roman" w:cs="Times New Roman"/>
          <w:sz w:val="22"/>
          <w:szCs w:val="22"/>
          <w:lang w:val="en-US" w:eastAsia="en-US"/>
        </w:rPr>
      </w:pPr>
    </w:p>
    <w:p w:rsidR="00267633" w:rsidRPr="00267633" w:rsidRDefault="00267633" w:rsidP="00C20EF2">
      <w:pPr>
        <w:numPr>
          <w:ilvl w:val="0"/>
          <w:numId w:val="157"/>
        </w:numPr>
        <w:autoSpaceDE w:val="0"/>
        <w:autoSpaceDN w:val="0"/>
        <w:adjustRightInd w:val="0"/>
        <w:spacing w:before="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if the applicant or a child of the marriage has received or is likely to receive any financial benefit in consequence of the divorce, annulment or judicial separation, by virtue of any agreement or the operation of the law of a foreign country and the details of the financial benefit)</w:t>
      </w:r>
    </w:p>
    <w:p w:rsidR="00267633" w:rsidRPr="00267633" w:rsidRDefault="00267633" w:rsidP="00267633">
      <w:pPr>
        <w:autoSpaceDE w:val="0"/>
        <w:autoSpaceDN w:val="0"/>
        <w:adjustRightInd w:val="0"/>
        <w:spacing w:before="0" w:after="0" w:line="240" w:lineRule="auto"/>
        <w:ind w:left="709" w:hanging="425"/>
        <w:jc w:val="both"/>
        <w:divId w:val="2116439976"/>
        <w:rPr>
          <w:rFonts w:ascii="Times New Roman" w:eastAsia="SimSun" w:hAnsi="Times New Roman" w:cs="Times New Roman"/>
          <w:i/>
          <w:sz w:val="22"/>
          <w:szCs w:val="22"/>
          <w:lang w:val="en-US" w:eastAsia="en-US"/>
        </w:rPr>
      </w:pPr>
    </w:p>
    <w:p w:rsidR="00267633" w:rsidRPr="00267633" w:rsidRDefault="00267633" w:rsidP="00267633">
      <w:pPr>
        <w:autoSpaceDE w:val="0"/>
        <w:autoSpaceDN w:val="0"/>
        <w:adjustRightInd w:val="0"/>
        <w:spacing w:before="120" w:after="0" w:line="240" w:lineRule="auto"/>
        <w:ind w:left="709" w:hanging="425"/>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Financial relief which had not been dealt with by the foreign order</w:t>
      </w:r>
    </w:p>
    <w:p w:rsidR="00267633" w:rsidRPr="00267633" w:rsidRDefault="00267633" w:rsidP="00C20EF2">
      <w:pPr>
        <w:numPr>
          <w:ilvl w:val="0"/>
          <w:numId w:val="157"/>
        </w:numPr>
        <w:autoSpaceDE w:val="0"/>
        <w:autoSpaceDN w:val="0"/>
        <w:adjustRightInd w:val="0"/>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if there are any rights of the plaintiff which has been omitted in the foreign order.)</w:t>
      </w:r>
    </w:p>
    <w:p w:rsidR="00267633" w:rsidRPr="00267633" w:rsidRDefault="00267633" w:rsidP="00267633">
      <w:pPr>
        <w:autoSpaceDE w:val="0"/>
        <w:autoSpaceDN w:val="0"/>
        <w:adjustRightInd w:val="0"/>
        <w:spacing w:before="0" w:after="0" w:line="240" w:lineRule="auto"/>
        <w:ind w:left="426"/>
        <w:jc w:val="both"/>
        <w:divId w:val="2116439976"/>
        <w:rPr>
          <w:rFonts w:ascii="Times New Roman" w:eastAsia="SimSun" w:hAnsi="Times New Roman" w:cs="Times New Roman"/>
          <w:sz w:val="22"/>
          <w:szCs w:val="22"/>
          <w:lang w:val="en-US" w:eastAsia="en-US"/>
        </w:rPr>
      </w:pPr>
    </w:p>
    <w:p w:rsidR="00267633" w:rsidRPr="00267633" w:rsidRDefault="00267633" w:rsidP="00C20EF2">
      <w:pPr>
        <w:numPr>
          <w:ilvl w:val="0"/>
          <w:numId w:val="157"/>
        </w:numPr>
        <w:autoSpaceDE w:val="0"/>
        <w:autoSpaceDN w:val="0"/>
        <w:adjustRightInd w:val="0"/>
        <w:spacing w:before="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 xml:space="preserve">(Please state the availability in Singapore of any matrimonial asset in respect of which an order under section 121G in favour of the applicant could be made).  </w:t>
      </w:r>
    </w:p>
    <w:p w:rsidR="00267633" w:rsidRPr="00267633" w:rsidRDefault="00267633" w:rsidP="00267633">
      <w:pPr>
        <w:spacing w:before="0" w:after="0" w:line="240" w:lineRule="auto"/>
        <w:ind w:left="284"/>
        <w:divId w:val="2116439976"/>
        <w:rPr>
          <w:rFonts w:ascii="Times New Roman" w:eastAsia="SimSun" w:hAnsi="Times New Roman" w:cs="Times New Roman"/>
          <w:i/>
          <w:sz w:val="22"/>
          <w:szCs w:val="22"/>
          <w:lang w:val="en-US" w:eastAsia="zh-CN"/>
        </w:rPr>
      </w:pPr>
    </w:p>
    <w:p w:rsidR="00267633" w:rsidRPr="00267633" w:rsidRDefault="00267633" w:rsidP="00267633">
      <w:pPr>
        <w:spacing w:before="0" w:after="0" w:line="240" w:lineRule="auto"/>
        <w:ind w:left="284"/>
        <w:divId w:val="2116439976"/>
        <w:rPr>
          <w:rFonts w:ascii="Times New Roman" w:eastAsia="SimSun" w:hAnsi="Times New Roman" w:cs="Times New Roman"/>
          <w:i/>
          <w:sz w:val="22"/>
          <w:szCs w:val="22"/>
          <w:lang w:val="en-US" w:eastAsia="zh-CN"/>
        </w:rPr>
      </w:pPr>
      <w:r w:rsidRPr="00267633">
        <w:rPr>
          <w:rFonts w:ascii="Times New Roman" w:eastAsia="SimSun" w:hAnsi="Times New Roman" w:cs="Times New Roman"/>
          <w:i/>
          <w:sz w:val="22"/>
          <w:szCs w:val="22"/>
          <w:lang w:val="en-US" w:eastAsia="zh-CN"/>
        </w:rPr>
        <w:t>Extent to which any order under Section 121G is likely to be enforceable</w:t>
      </w:r>
    </w:p>
    <w:p w:rsidR="00267633" w:rsidRPr="00267633" w:rsidRDefault="00267633" w:rsidP="00C20EF2">
      <w:pPr>
        <w:numPr>
          <w:ilvl w:val="0"/>
          <w:numId w:val="157"/>
        </w:numPr>
        <w:autoSpaceDE w:val="0"/>
        <w:autoSpaceDN w:val="0"/>
        <w:adjustRightInd w:val="0"/>
        <w:spacing w:before="120" w:after="0" w:line="240" w:lineRule="auto"/>
        <w:ind w:left="426" w:hanging="357"/>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the extent to which any order under Section 121G is likely to be enforceable).</w:t>
      </w:r>
    </w:p>
    <w:p w:rsidR="00267633" w:rsidRPr="00267633" w:rsidRDefault="00267633" w:rsidP="00267633">
      <w:pPr>
        <w:autoSpaceDE w:val="0"/>
        <w:autoSpaceDN w:val="0"/>
        <w:adjustRightInd w:val="0"/>
        <w:spacing w:before="0" w:after="0" w:line="240" w:lineRule="auto"/>
        <w:ind w:left="709" w:hanging="425"/>
        <w:divId w:val="2116439976"/>
        <w:rPr>
          <w:rFonts w:ascii="Times New Roman" w:eastAsia="SimSun" w:hAnsi="Times New Roman" w:cs="Times New Roman"/>
          <w:i/>
          <w:sz w:val="22"/>
          <w:szCs w:val="22"/>
          <w:lang w:val="en-US" w:eastAsia="en-US"/>
        </w:rPr>
      </w:pPr>
    </w:p>
    <w:p w:rsidR="00267633" w:rsidRPr="00267633" w:rsidRDefault="00267633" w:rsidP="00267633">
      <w:pPr>
        <w:autoSpaceDE w:val="0"/>
        <w:autoSpaceDN w:val="0"/>
        <w:adjustRightInd w:val="0"/>
        <w:spacing w:before="0" w:after="0" w:line="240" w:lineRule="auto"/>
        <w:ind w:left="709" w:hanging="425"/>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Length of time elapsed</w:t>
      </w:r>
    </w:p>
    <w:p w:rsidR="00267633" w:rsidRPr="00267633" w:rsidRDefault="00267633" w:rsidP="00C20EF2">
      <w:pPr>
        <w:numPr>
          <w:ilvl w:val="0"/>
          <w:numId w:val="157"/>
        </w:numPr>
        <w:autoSpaceDE w:val="0"/>
        <w:autoSpaceDN w:val="0"/>
        <w:adjustRightInd w:val="0"/>
        <w:spacing w:before="120" w:after="0" w:line="240" w:lineRule="auto"/>
        <w:ind w:left="426"/>
        <w:jc w:val="both"/>
        <w:divId w:val="2116439976"/>
        <w:rPr>
          <w:rFonts w:ascii="Times New Roman" w:eastAsia="SimSun" w:hAnsi="Times New Roman" w:cs="Times New Roman"/>
          <w:sz w:val="26"/>
          <w:szCs w:val="26"/>
          <w:lang w:val="en-US" w:eastAsia="en-US"/>
        </w:rPr>
      </w:pPr>
      <w:r w:rsidRPr="00267633">
        <w:rPr>
          <w:rFonts w:ascii="Times New Roman" w:eastAsia="SimSun" w:hAnsi="Times New Roman" w:cs="Times New Roman"/>
          <w:sz w:val="22"/>
          <w:szCs w:val="22"/>
          <w:lang w:val="en-US" w:eastAsia="en-US"/>
        </w:rPr>
        <w:t>(Please state the length of time which has elapsed since the date of the foreign divorce, annulment or judicial separation and the reason for the time taken for this application).</w:t>
      </w:r>
    </w:p>
    <w:p w:rsidR="00267633" w:rsidRPr="00267633" w:rsidRDefault="00267633" w:rsidP="00267633">
      <w:pPr>
        <w:autoSpaceDE w:val="0"/>
        <w:autoSpaceDN w:val="0"/>
        <w:adjustRightInd w:val="0"/>
        <w:spacing w:before="0" w:after="0" w:line="240" w:lineRule="auto"/>
        <w:ind w:left="709" w:hanging="425"/>
        <w:divId w:val="2116439976"/>
        <w:rPr>
          <w:rFonts w:ascii="Times New Roman" w:eastAsia="SimSun" w:hAnsi="Times New Roman" w:cs="Times New Roman"/>
          <w:i/>
          <w:sz w:val="22"/>
          <w:szCs w:val="22"/>
          <w:lang w:val="en-US" w:eastAsia="en-US"/>
        </w:rPr>
      </w:pPr>
    </w:p>
    <w:p w:rsidR="00267633" w:rsidRPr="00267633" w:rsidRDefault="00267633" w:rsidP="00267633">
      <w:pPr>
        <w:autoSpaceDE w:val="0"/>
        <w:autoSpaceDN w:val="0"/>
        <w:adjustRightInd w:val="0"/>
        <w:spacing w:before="0" w:after="0" w:line="240" w:lineRule="auto"/>
        <w:ind w:left="709" w:hanging="425"/>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Grounds for application</w:t>
      </w:r>
    </w:p>
    <w:p w:rsidR="00267633" w:rsidRPr="00267633" w:rsidRDefault="00267633" w:rsidP="00C20EF2">
      <w:pPr>
        <w:numPr>
          <w:ilvl w:val="0"/>
          <w:numId w:val="157"/>
        </w:numPr>
        <w:autoSpaceDE w:val="0"/>
        <w:autoSpaceDN w:val="0"/>
        <w:adjustRightInd w:val="0"/>
        <w:spacing w:before="120" w:after="0" w:line="240" w:lineRule="auto"/>
        <w:ind w:left="426"/>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(Please state the grounds for application).</w:t>
      </w:r>
    </w:p>
    <w:p w:rsidR="00267633" w:rsidRPr="00267633" w:rsidRDefault="00267633" w:rsidP="00267633">
      <w:pPr>
        <w:autoSpaceDE w:val="0"/>
        <w:autoSpaceDN w:val="0"/>
        <w:adjustRightInd w:val="0"/>
        <w:spacing w:before="0" w:after="0" w:line="240" w:lineRule="auto"/>
        <w:ind w:left="709" w:hanging="425"/>
        <w:divId w:val="2116439976"/>
        <w:rPr>
          <w:rFonts w:ascii="Times New Roman" w:eastAsia="SimSun" w:hAnsi="Times New Roman" w:cs="Times New Roman"/>
          <w:sz w:val="26"/>
          <w:szCs w:val="26"/>
          <w:lang w:val="en-US" w:eastAsia="en-US"/>
        </w:rPr>
      </w:pPr>
    </w:p>
    <w:p w:rsidR="00267633" w:rsidRPr="00267633" w:rsidRDefault="00267633" w:rsidP="00267633">
      <w:pPr>
        <w:tabs>
          <w:tab w:val="left" w:pos="284"/>
        </w:tabs>
        <w:spacing w:before="0" w:after="0" w:line="240" w:lineRule="auto"/>
        <w:ind w:left="709" w:hanging="425"/>
        <w:jc w:val="both"/>
        <w:divId w:val="2116439976"/>
        <w:rPr>
          <w:rFonts w:ascii="Times New Roman" w:eastAsia="SimSun" w:hAnsi="Times New Roman" w:cs="Times New Roman"/>
          <w:i/>
          <w:sz w:val="22"/>
          <w:szCs w:val="22"/>
          <w:lang w:val="en-US" w:eastAsia="en-US"/>
        </w:rPr>
      </w:pPr>
      <w:r w:rsidRPr="00267633">
        <w:rPr>
          <w:rFonts w:ascii="Times New Roman" w:eastAsia="SimSun" w:hAnsi="Times New Roman" w:cs="Times New Roman"/>
          <w:i/>
          <w:sz w:val="22"/>
          <w:szCs w:val="22"/>
          <w:lang w:val="en-US" w:eastAsia="en-US"/>
        </w:rPr>
        <w:t>Attachments</w:t>
      </w:r>
    </w:p>
    <w:p w:rsidR="00267633" w:rsidRPr="00267633" w:rsidRDefault="00267633" w:rsidP="00C20EF2">
      <w:pPr>
        <w:numPr>
          <w:ilvl w:val="0"/>
          <w:numId w:val="157"/>
        </w:numPr>
        <w:spacing w:before="120" w:after="0" w:line="240" w:lineRule="auto"/>
        <w:ind w:left="426"/>
        <w:jc w:val="both"/>
        <w:divId w:val="2116439976"/>
        <w:rPr>
          <w:rFonts w:ascii="Times New Roman" w:eastAsia="SimSun" w:hAnsi="Times New Roman" w:cs="Times New Roman"/>
          <w:sz w:val="22"/>
          <w:szCs w:val="22"/>
          <w:lang w:val="en-GB" w:eastAsia="en-US"/>
        </w:rPr>
      </w:pPr>
      <w:r w:rsidRPr="00267633">
        <w:rPr>
          <w:rFonts w:ascii="Times New Roman" w:eastAsia="SimSun" w:hAnsi="Times New Roman" w:cs="Times New Roman"/>
          <w:sz w:val="22"/>
          <w:szCs w:val="22"/>
          <w:lang w:val="en-GB" w:eastAsia="en-US"/>
        </w:rPr>
        <w:t xml:space="preserve">I also attach herewith the following documents in support of my application:- </w:t>
      </w:r>
    </w:p>
    <w:p w:rsidR="00267633" w:rsidRPr="00267633" w:rsidRDefault="00267633" w:rsidP="00267633">
      <w:pPr>
        <w:spacing w:before="120" w:after="0" w:line="240" w:lineRule="auto"/>
        <w:ind w:left="851" w:hanging="425"/>
        <w:jc w:val="both"/>
        <w:divId w:val="2116439976"/>
        <w:rPr>
          <w:rFonts w:ascii="Times New Roman" w:eastAsia="SimSun" w:hAnsi="Times New Roman" w:cs="Times New Roman"/>
          <w:sz w:val="22"/>
          <w:szCs w:val="22"/>
          <w:lang w:val="en-GB" w:eastAsia="en-US"/>
        </w:rPr>
      </w:pPr>
      <w:r w:rsidRPr="00267633">
        <w:rPr>
          <w:rFonts w:ascii="Times New Roman" w:eastAsia="SimSun" w:hAnsi="Times New Roman" w:cs="Times New Roman"/>
          <w:sz w:val="22"/>
          <w:szCs w:val="22"/>
          <w:lang w:val="en-GB" w:eastAsia="en-US"/>
        </w:rPr>
        <w:t xml:space="preserve">a.   </w:t>
      </w:r>
      <w:r w:rsidRPr="00267633">
        <w:rPr>
          <w:rFonts w:ascii="Times New Roman" w:eastAsia="SimSun" w:hAnsi="Times New Roman" w:cs="Times New Roman"/>
          <w:sz w:val="22"/>
          <w:szCs w:val="22"/>
          <w:lang w:val="en-GB" w:eastAsia="en-US"/>
        </w:rPr>
        <w:tab/>
        <w:t>a copy of the foreign decree of divorce or annulment of marriage or judicial separation;</w:t>
      </w:r>
    </w:p>
    <w:p w:rsidR="00267633" w:rsidRPr="00267633" w:rsidRDefault="00267633" w:rsidP="00267633">
      <w:pPr>
        <w:spacing w:before="120" w:after="0" w:line="240" w:lineRule="auto"/>
        <w:ind w:left="851" w:hanging="425"/>
        <w:jc w:val="both"/>
        <w:divId w:val="2116439976"/>
        <w:rPr>
          <w:rFonts w:ascii="Times New Roman" w:eastAsia="SimSun" w:hAnsi="Times New Roman" w:cs="Times New Roman"/>
          <w:sz w:val="22"/>
          <w:szCs w:val="22"/>
          <w:lang w:val="en-GB" w:eastAsia="en-US"/>
        </w:rPr>
      </w:pPr>
      <w:r w:rsidRPr="00267633">
        <w:rPr>
          <w:rFonts w:ascii="Times New Roman" w:eastAsia="SimSun" w:hAnsi="Times New Roman" w:cs="Times New Roman"/>
          <w:sz w:val="22"/>
          <w:szCs w:val="22"/>
          <w:lang w:val="en-GB" w:eastAsia="en-US"/>
        </w:rPr>
        <w:t>b.</w:t>
      </w:r>
      <w:r w:rsidRPr="00267633">
        <w:rPr>
          <w:rFonts w:ascii="Times New Roman" w:eastAsia="SimSun" w:hAnsi="Times New Roman" w:cs="Times New Roman"/>
          <w:sz w:val="22"/>
          <w:szCs w:val="22"/>
          <w:lang w:val="en-GB" w:eastAsia="en-US"/>
        </w:rPr>
        <w:tab/>
        <w:t>any relevant decision or order made by the foreign court requiring any party to the marriage to make payment to the other party or transfer any matrimonial asset to either of the parties or to a child of the marriage; and</w:t>
      </w:r>
    </w:p>
    <w:p w:rsidR="00267633" w:rsidRPr="00267633" w:rsidRDefault="00267633" w:rsidP="00267633">
      <w:pPr>
        <w:spacing w:before="120" w:after="0" w:line="240" w:lineRule="auto"/>
        <w:ind w:left="851" w:hanging="425"/>
        <w:jc w:val="both"/>
        <w:divId w:val="2116439976"/>
        <w:rPr>
          <w:rFonts w:ascii="Times New Roman" w:eastAsia="SimSun" w:hAnsi="Times New Roman" w:cs="Times New Roman"/>
          <w:sz w:val="22"/>
          <w:szCs w:val="22"/>
          <w:lang w:val="en-GB" w:eastAsia="en-US"/>
        </w:rPr>
      </w:pPr>
      <w:r w:rsidRPr="00267633">
        <w:rPr>
          <w:rFonts w:ascii="Times New Roman" w:eastAsia="SimSun" w:hAnsi="Times New Roman" w:cs="Times New Roman"/>
          <w:sz w:val="22"/>
          <w:szCs w:val="22"/>
          <w:lang w:val="en-GB" w:eastAsia="en-US"/>
        </w:rPr>
        <w:t>c.</w:t>
      </w:r>
      <w:r w:rsidRPr="00267633">
        <w:rPr>
          <w:rFonts w:ascii="Times New Roman" w:eastAsia="SimSun" w:hAnsi="Times New Roman" w:cs="Times New Roman"/>
          <w:sz w:val="22"/>
          <w:szCs w:val="22"/>
          <w:lang w:val="en-GB" w:eastAsia="en-US"/>
        </w:rPr>
        <w:tab/>
        <w:t>any relevant agreement relating to financial relief between the parties.</w:t>
      </w:r>
    </w:p>
    <w:p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p>
    <w:p w:rsidR="00267633" w:rsidRPr="00267633" w:rsidRDefault="00267633" w:rsidP="00C20EF2">
      <w:pPr>
        <w:numPr>
          <w:ilvl w:val="0"/>
          <w:numId w:val="157"/>
        </w:numPr>
        <w:spacing w:before="120" w:after="0" w:line="240" w:lineRule="auto"/>
        <w:ind w:left="426"/>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I am praying for order in terms of the prayers sought                                                                                                                                                                                                                     in my application.</w:t>
      </w:r>
    </w:p>
    <w:p w:rsidR="00267633" w:rsidRPr="00267633" w:rsidRDefault="00267633" w:rsidP="00267633">
      <w:pPr>
        <w:tabs>
          <w:tab w:val="left" w:pos="284"/>
        </w:tabs>
        <w:spacing w:before="120" w:after="0" w:line="240" w:lineRule="auto"/>
        <w:ind w:left="1080"/>
        <w:jc w:val="both"/>
        <w:divId w:val="2116439976"/>
        <w:rPr>
          <w:rFonts w:ascii="Times New Roman" w:eastAsia="SimSun" w:hAnsi="Times New Roman" w:cs="Times New Roman"/>
          <w:sz w:val="22"/>
          <w:szCs w:val="22"/>
          <w:lang w:val="en-US" w:eastAsia="en-US"/>
        </w:rPr>
      </w:pPr>
    </w:p>
    <w:p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SWORN (or AFFIRMED) by the</w:t>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w:t>
      </w:r>
    </w:p>
    <w:p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 xml:space="preserve">Plaintiff at     </w:t>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w:t>
      </w:r>
    </w:p>
    <w:p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on the                        day of 20</w:t>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w:t>
      </w:r>
    </w:p>
    <w:p w:rsidR="00267633" w:rsidRPr="00267633" w:rsidRDefault="00267633" w:rsidP="00267633">
      <w:pPr>
        <w:tabs>
          <w:tab w:val="center" w:pos="4320"/>
          <w:tab w:val="right" w:pos="8640"/>
        </w:tabs>
        <w:spacing w:before="0" w:after="0" w:line="240" w:lineRule="auto"/>
        <w:ind w:firstLine="720"/>
        <w:jc w:val="both"/>
        <w:outlineLvl w:val="0"/>
        <w:divId w:val="2116439976"/>
        <w:rPr>
          <w:rFonts w:ascii="Times New Roman" w:eastAsia="SimSun" w:hAnsi="Times New Roman" w:cs="Times New Roman"/>
          <w:snapToGrid w:val="0"/>
          <w:sz w:val="22"/>
          <w:szCs w:val="22"/>
          <w:lang w:val="en-US" w:eastAsia="zh-CN"/>
        </w:rPr>
      </w:pPr>
    </w:p>
    <w:p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Before me,</w:t>
      </w:r>
    </w:p>
    <w:p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p>
    <w:p w:rsidR="00267633" w:rsidRPr="00267633" w:rsidRDefault="00267633" w:rsidP="00267633">
      <w:pPr>
        <w:tabs>
          <w:tab w:val="left" w:pos="284"/>
        </w:tabs>
        <w:spacing w:before="120" w:after="0" w:line="240" w:lineRule="auto"/>
        <w:jc w:val="both"/>
        <w:divId w:val="2116439976"/>
        <w:rPr>
          <w:rFonts w:ascii="Times New Roman" w:eastAsia="SimSun" w:hAnsi="Times New Roman" w:cs="Times New Roman"/>
          <w:sz w:val="22"/>
          <w:szCs w:val="22"/>
          <w:lang w:val="en-US" w:eastAsia="en-US"/>
        </w:rPr>
      </w:pPr>
      <w:r w:rsidRPr="00267633">
        <w:rPr>
          <w:rFonts w:ascii="Times New Roman" w:eastAsia="SimSun" w:hAnsi="Times New Roman" w:cs="Times New Roman"/>
          <w:sz w:val="22"/>
          <w:szCs w:val="22"/>
          <w:lang w:val="en-US" w:eastAsia="en-US"/>
        </w:rPr>
        <w:tab/>
      </w:r>
      <w:r w:rsidRPr="00267633">
        <w:rPr>
          <w:rFonts w:ascii="Times New Roman" w:eastAsia="SimSun" w:hAnsi="Times New Roman" w:cs="Times New Roman"/>
          <w:sz w:val="22"/>
          <w:szCs w:val="22"/>
          <w:lang w:val="en-US" w:eastAsia="en-US"/>
        </w:rPr>
        <w:tab/>
        <w:t>A Commissioner for Oaths</w:t>
      </w:r>
    </w:p>
    <w:p w:rsidR="00267633" w:rsidRPr="00267633" w:rsidRDefault="00267633" w:rsidP="00267633">
      <w:pPr>
        <w:spacing w:before="0" w:after="0" w:line="240" w:lineRule="auto"/>
        <w:divId w:val="2116439976"/>
        <w:rPr>
          <w:rFonts w:ascii="Times New Roman" w:eastAsia="SimSun" w:hAnsi="Times New Roman" w:cs="Times New Roman"/>
          <w:sz w:val="20"/>
          <w:szCs w:val="20"/>
          <w:lang w:val="en-US" w:eastAsia="zh-CN"/>
        </w:rPr>
      </w:pPr>
      <w:r w:rsidRPr="00267633">
        <w:rPr>
          <w:rFonts w:ascii="Times New Roman" w:eastAsia="SimSun" w:hAnsi="Times New Roman" w:cs="Times New Roman"/>
          <w:i/>
          <w:sz w:val="22"/>
          <w:szCs w:val="22"/>
          <w:lang w:val="en-US" w:eastAsia="zh-CN"/>
        </w:rPr>
        <w:t>*Delete where</w:t>
      </w:r>
      <w:r w:rsidRPr="00267633">
        <w:rPr>
          <w:rFonts w:ascii="Times New Roman" w:eastAsia="SimSun" w:hAnsi="Times New Roman" w:cs="Times New Roman"/>
          <w:i/>
          <w:sz w:val="22"/>
          <w:szCs w:val="22"/>
          <w:lang w:val="en-US" w:eastAsia="zh-CN"/>
        </w:rPr>
        <w:tab/>
        <w:t>inapplicable</w:t>
      </w:r>
    </w:p>
    <w:tbl>
      <w:tblPr>
        <w:tblW w:w="0" w:type="auto"/>
        <w:jc w:val="center"/>
        <w:tblLayout w:type="fixed"/>
        <w:tblLook w:val="0000" w:firstRow="0" w:lastRow="0" w:firstColumn="0" w:lastColumn="0" w:noHBand="0" w:noVBand="0"/>
      </w:tblPr>
      <w:tblGrid>
        <w:gridCol w:w="2600"/>
        <w:gridCol w:w="2600"/>
        <w:gridCol w:w="2600"/>
      </w:tblGrid>
      <w:tr w:rsidR="00267633" w:rsidRPr="00267633" w:rsidTr="00267633">
        <w:trPr>
          <w:divId w:val="2116439976"/>
          <w:jc w:val="center"/>
        </w:trPr>
        <w:tc>
          <w:tcPr>
            <w:tcW w:w="2600" w:type="dxa"/>
          </w:tcPr>
          <w:p w:rsidR="00267633" w:rsidRPr="00267633" w:rsidRDefault="00267633" w:rsidP="00267633">
            <w:pPr>
              <w:tabs>
                <w:tab w:val="left" w:pos="-720"/>
              </w:tabs>
              <w:suppressAutoHyphens/>
              <w:spacing w:before="0" w:after="0" w:line="240" w:lineRule="auto"/>
              <w:rPr>
                <w:rFonts w:ascii="Times New Roman" w:hAnsi="Times New Roman" w:cs="Times New Roman"/>
                <w:lang w:val="en-GB" w:eastAsia="zh-CN"/>
              </w:rPr>
            </w:pPr>
          </w:p>
        </w:tc>
        <w:tc>
          <w:tcPr>
            <w:tcW w:w="2600" w:type="dxa"/>
          </w:tcPr>
          <w:p w:rsidR="00041F27" w:rsidRDefault="00041F27" w:rsidP="00267633">
            <w:pPr>
              <w:keepNext/>
              <w:spacing w:before="0" w:after="0" w:line="240" w:lineRule="auto"/>
              <w:jc w:val="center"/>
              <w:outlineLvl w:val="1"/>
              <w:rPr>
                <w:rFonts w:ascii="Times New Roman" w:hAnsi="Times New Roman"/>
                <w:bCs/>
                <w:iCs/>
                <w:spacing w:val="-3"/>
                <w:lang w:val="en-GB" w:eastAsia="zh-CN"/>
              </w:rPr>
            </w:pPr>
            <w:bookmarkStart w:id="90" w:name="form4"/>
            <w:bookmarkStart w:id="91" w:name="_Toc66445299"/>
            <w:bookmarkStart w:id="92" w:name="_Toc81709854"/>
            <w:bookmarkStart w:id="93" w:name="_Toc81710579"/>
            <w:bookmarkStart w:id="94" w:name="_Toc81717488"/>
            <w:bookmarkStart w:id="95" w:name="_Toc122854339"/>
            <w:bookmarkStart w:id="96" w:name="_Toc122854700"/>
            <w:bookmarkStart w:id="97" w:name="_Toc243995783"/>
            <w:bookmarkEnd w:id="90"/>
          </w:p>
          <w:p w:rsidR="00267633" w:rsidRPr="00267633" w:rsidRDefault="00267633" w:rsidP="00267633">
            <w:pPr>
              <w:keepNext/>
              <w:spacing w:before="0" w:after="0" w:line="240" w:lineRule="auto"/>
              <w:jc w:val="center"/>
              <w:outlineLvl w:val="1"/>
              <w:rPr>
                <w:rFonts w:ascii="Times New Roman" w:hAnsi="Times New Roman"/>
                <w:bCs/>
                <w:iCs/>
                <w:spacing w:val="-3"/>
                <w:lang w:val="en-GB" w:eastAsia="zh-CN"/>
              </w:rPr>
            </w:pPr>
            <w:r w:rsidRPr="00267633">
              <w:rPr>
                <w:rFonts w:ascii="Times New Roman" w:hAnsi="Times New Roman"/>
                <w:bCs/>
                <w:iCs/>
                <w:spacing w:val="-3"/>
                <w:lang w:val="en-GB" w:eastAsia="zh-CN"/>
              </w:rPr>
              <w:t>F</w:t>
            </w:r>
            <w:bookmarkEnd w:id="91"/>
            <w:bookmarkEnd w:id="92"/>
            <w:bookmarkEnd w:id="93"/>
            <w:bookmarkEnd w:id="94"/>
            <w:bookmarkEnd w:id="95"/>
            <w:bookmarkEnd w:id="96"/>
            <w:bookmarkEnd w:id="97"/>
            <w:r w:rsidRPr="00267633">
              <w:rPr>
                <w:rFonts w:ascii="Times New Roman" w:hAnsi="Times New Roman"/>
                <w:bCs/>
                <w:iCs/>
                <w:spacing w:val="-3"/>
                <w:lang w:val="en-GB" w:eastAsia="zh-CN"/>
              </w:rPr>
              <w:t>ORM 230</w:t>
            </w:r>
          </w:p>
        </w:tc>
        <w:tc>
          <w:tcPr>
            <w:tcW w:w="2600" w:type="dxa"/>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lang w:val="en-GB" w:eastAsia="zh-CN"/>
              </w:rPr>
            </w:pPr>
          </w:p>
        </w:tc>
      </w:tr>
    </w:tbl>
    <w:p w:rsidR="00236DAA" w:rsidRPr="00236DAA" w:rsidRDefault="00236DAA" w:rsidP="00236DAA">
      <w:pPr>
        <w:spacing w:before="0" w:after="200" w:line="276" w:lineRule="auto"/>
        <w:jc w:val="center"/>
        <w:divId w:val="2116439976"/>
        <w:rPr>
          <w:rFonts w:ascii="Times New Roman" w:hAnsi="Times New Roman" w:cs="Times New Roman"/>
          <w:szCs w:val="20"/>
          <w:lang w:val="en-GB" w:eastAsia="zh-CN"/>
        </w:rPr>
      </w:pPr>
      <w:r w:rsidRPr="00236DAA">
        <w:rPr>
          <w:rFonts w:ascii="Times New Roman" w:hAnsi="Times New Roman" w:cs="Times New Roman"/>
          <w:szCs w:val="20"/>
          <w:lang w:val="en-GB" w:eastAsia="zh-CN"/>
        </w:rPr>
        <w:t>(deleted)</w:t>
      </w:r>
    </w:p>
    <w:p w:rsidR="00267633" w:rsidRPr="00267633" w:rsidRDefault="00236DAA" w:rsidP="00267633">
      <w:pPr>
        <w:spacing w:before="0" w:after="200" w:line="276" w:lineRule="auto"/>
        <w:divId w:val="2116439976"/>
        <w:rPr>
          <w:rFonts w:ascii="Times New Roman" w:hAnsi="Times New Roman" w:cs="Times New Roman"/>
          <w:i/>
          <w:szCs w:val="20"/>
          <w:lang w:val="en-GB" w:eastAsia="zh-CN"/>
        </w:rPr>
      </w:pPr>
      <w:r w:rsidRPr="00236DAA">
        <w:rPr>
          <w:rFonts w:ascii="Times New Roman" w:hAnsi="Times New Roman" w:cs="Times New Roman"/>
          <w:szCs w:val="20"/>
          <w:lang w:val="en-GB"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18"/>
                <w:szCs w:val="20"/>
                <w:lang w:val="en-GB" w:eastAsia="zh-CN"/>
              </w:rPr>
            </w:pPr>
            <w:r w:rsidRPr="00267633">
              <w:rPr>
                <w:rFonts w:ascii="Times New Roman" w:hAnsi="Times New Roman" w:cs="Times New Roman"/>
                <w:i/>
                <w:szCs w:val="20"/>
                <w:lang w:val="en-GB" w:eastAsia="zh-CN"/>
              </w:rPr>
              <w:lastRenderedPageBreak/>
              <w:br w:type="page"/>
            </w:r>
          </w:p>
        </w:tc>
        <w:tc>
          <w:tcPr>
            <w:tcW w:w="3080" w:type="dxa"/>
          </w:tcPr>
          <w:p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231</w:t>
            </w:r>
          </w:p>
        </w:tc>
        <w:tc>
          <w:tcPr>
            <w:tcW w:w="3080" w:type="dxa"/>
          </w:tcPr>
          <w:p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rsidR="00267633" w:rsidRPr="00267633" w:rsidRDefault="00267633" w:rsidP="00267633">
      <w:pPr>
        <w:keepNext/>
        <w:spacing w:before="0" w:after="0" w:line="240" w:lineRule="auto"/>
        <w:jc w:val="center"/>
        <w:outlineLvl w:val="1"/>
        <w:divId w:val="2116439976"/>
        <w:rPr>
          <w:rFonts w:ascii="Times New Roman" w:hAnsi="Times New Roman"/>
          <w:b/>
          <w:bCs/>
          <w:iCs/>
          <w:szCs w:val="28"/>
          <w:lang w:val="en-GB" w:eastAsia="zh-CN"/>
        </w:rPr>
      </w:pPr>
      <w:r w:rsidRPr="00267633">
        <w:rPr>
          <w:rFonts w:ascii="Times New Roman" w:hAnsi="Times New Roman"/>
          <w:b/>
          <w:bCs/>
          <w:iCs/>
          <w:szCs w:val="28"/>
          <w:lang w:val="en-GB" w:eastAsia="zh-CN"/>
        </w:rPr>
        <w:t>NOTICE TO PRODUCE DOCUMENTS REFERRED TO</w:t>
      </w:r>
    </w:p>
    <w:p w:rsidR="00267633" w:rsidRPr="00267633" w:rsidRDefault="00267633" w:rsidP="00267633">
      <w:pPr>
        <w:keepNext/>
        <w:spacing w:before="0" w:after="0" w:line="240" w:lineRule="auto"/>
        <w:jc w:val="center"/>
        <w:outlineLvl w:val="1"/>
        <w:divId w:val="2116439976"/>
        <w:rPr>
          <w:rFonts w:ascii="Times New Roman" w:hAnsi="Times New Roman"/>
          <w:b/>
          <w:bCs/>
          <w:iCs/>
          <w:szCs w:val="28"/>
          <w:lang w:val="en-GB" w:eastAsia="zh-CN"/>
        </w:rPr>
      </w:pPr>
      <w:r w:rsidRPr="00267633">
        <w:rPr>
          <w:rFonts w:ascii="Times New Roman" w:hAnsi="Times New Roman"/>
          <w:b/>
          <w:bCs/>
          <w:iCs/>
          <w:szCs w:val="28"/>
          <w:lang w:val="en-GB" w:eastAsia="zh-CN"/>
        </w:rPr>
        <w:t>IN PLEADINGS OR AFFIDAVITS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12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Take notice that 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requires you to produce for his inspection, the following documents referred to in your pleading (or affidavit) namely:</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(Describe documents required and set them out in a table).</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710"/>
        <w:gridCol w:w="3330"/>
        <w:gridCol w:w="3330"/>
      </w:tblGrid>
      <w:tr w:rsidR="00267633" w:rsidRPr="00267633" w:rsidTr="00267633">
        <w:trPr>
          <w:divId w:val="2116439976"/>
        </w:trPr>
        <w:tc>
          <w:tcPr>
            <w:tcW w:w="828"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7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3330"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Filing date, name of pleading/  deponent of affidavit and number of affidavit in relation to the deponent*, in which document is referred to</w:t>
            </w:r>
          </w:p>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Page and paragraph number of pleading/affidavit* where reference to document is made</w:t>
            </w:r>
          </w:p>
        </w:tc>
      </w:tr>
      <w:tr w:rsidR="00267633" w:rsidRPr="00267633" w:rsidTr="00267633">
        <w:trPr>
          <w:divId w:val="2116439976"/>
        </w:trPr>
        <w:tc>
          <w:tcPr>
            <w:tcW w:w="828"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7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232</w:t>
            </w:r>
          </w:p>
        </w:tc>
        <w:tc>
          <w:tcPr>
            <w:tcW w:w="3080" w:type="dxa"/>
          </w:tcPr>
          <w:p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rsidR="00267633" w:rsidRPr="00267633" w:rsidRDefault="00267633" w:rsidP="00267633">
      <w:pPr>
        <w:keepNext/>
        <w:spacing w:before="0" w:after="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NOTICE WHERE DOCUMENTS MAY BE INSPECTED</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12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Take notice that the following documents mentioned in your notice of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may be inspected at [</w:t>
      </w:r>
      <w:r w:rsidRPr="00267633">
        <w:rPr>
          <w:rFonts w:ascii="Times New Roman" w:hAnsi="Times New Roman" w:cs="Times New Roman"/>
          <w:i/>
          <w:szCs w:val="20"/>
          <w:lang w:val="en-GB" w:eastAsia="zh-CN"/>
        </w:rPr>
        <w:t>to state place of inspection</w:t>
      </w:r>
      <w:r w:rsidRPr="00267633">
        <w:rPr>
          <w:rFonts w:ascii="Times New Roman" w:hAnsi="Times New Roman" w:cs="Times New Roman"/>
          <w:szCs w:val="20"/>
          <w:lang w:val="en-GB" w:eastAsia="zh-CN"/>
        </w:rPr>
        <w:t>] on the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 between the hours of [</w:t>
      </w:r>
      <w:r w:rsidRPr="00267633">
        <w:rPr>
          <w:rFonts w:ascii="Times New Roman" w:hAnsi="Times New Roman" w:cs="Times New Roman"/>
          <w:i/>
          <w:szCs w:val="20"/>
          <w:lang w:val="en-GB" w:eastAsia="zh-CN"/>
        </w:rPr>
        <w:t>to state times</w:t>
      </w:r>
      <w:r w:rsidRPr="00267633">
        <w:rPr>
          <w:rFonts w:ascii="Times New Roman" w:hAnsi="Times New Roman" w:cs="Times New Roman"/>
          <w:szCs w:val="20"/>
          <w:lang w:val="en-GB" w:eastAsia="zh-CN"/>
        </w:rPr>
        <w:t>].*</w:t>
      </w:r>
    </w:p>
    <w:p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(Describe documents which may be inspected and set them out in table form.)</w:t>
      </w:r>
    </w:p>
    <w:p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710"/>
        <w:gridCol w:w="3330"/>
        <w:gridCol w:w="3330"/>
      </w:tblGrid>
      <w:tr w:rsidR="00267633" w:rsidRPr="00267633" w:rsidTr="00267633">
        <w:trPr>
          <w:divId w:val="2116439976"/>
        </w:trPr>
        <w:tc>
          <w:tcPr>
            <w:tcW w:w="828"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7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3330"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Filing date, name of pleading/ deponent of affidavit and number of affidavit in relation to the deponent*, in which document is referred to</w:t>
            </w:r>
          </w:p>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Page and paragraph number of pleading/affidavit* where reference to document is made</w:t>
            </w:r>
          </w:p>
        </w:tc>
      </w:tr>
      <w:tr w:rsidR="00267633" w:rsidRPr="00267633" w:rsidTr="00267633">
        <w:trPr>
          <w:divId w:val="2116439976"/>
        </w:trPr>
        <w:tc>
          <w:tcPr>
            <w:tcW w:w="828"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7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33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rsidR="00267633" w:rsidRPr="00267633" w:rsidRDefault="00267633" w:rsidP="00267633">
      <w:pPr>
        <w:spacing w:before="0" w:after="120" w:line="240" w:lineRule="auto"/>
        <w:jc w:val="both"/>
        <w:divId w:val="2116439976"/>
        <w:rPr>
          <w:rFonts w:ascii="Times New Roman" w:hAnsi="Times New Roman" w:cs="Times New Roman"/>
          <w:b/>
          <w:sz w:val="20"/>
          <w:szCs w:val="20"/>
          <w:lang w:val="en-GB" w:eastAsia="zh-CN"/>
        </w:rPr>
      </w:pPr>
    </w:p>
    <w:p w:rsidR="00267633" w:rsidRPr="00267633" w:rsidRDefault="00267633" w:rsidP="00267633">
      <w:pPr>
        <w:spacing w:before="0" w:after="120" w:line="240" w:lineRule="auto"/>
        <w:ind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 Take notice that 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objects to giving inspection of the following documents mentioned in your notice of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(Describe documents in respect of which inspection is objected to, and set them out in table form, setting out the grounds of objection in respect of each document).</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tbl>
      <w:tblPr>
        <w:tblW w:w="9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710"/>
        <w:gridCol w:w="2070"/>
        <w:gridCol w:w="1620"/>
        <w:gridCol w:w="3456"/>
      </w:tblGrid>
      <w:tr w:rsidR="00267633" w:rsidRPr="00267633" w:rsidTr="00267633">
        <w:trPr>
          <w:divId w:val="2116439976"/>
        </w:trPr>
        <w:tc>
          <w:tcPr>
            <w:tcW w:w="828"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7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2070"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Filing date, name of pleading/ deponent of affidavit and number of affidavit in relation to the deponent*, in which document is referred to</w:t>
            </w:r>
          </w:p>
          <w:p w:rsidR="00267633" w:rsidRPr="00267633" w:rsidRDefault="00267633" w:rsidP="00267633">
            <w:pPr>
              <w:spacing w:before="0" w:after="0" w:line="240" w:lineRule="auto"/>
              <w:rPr>
                <w:rFonts w:ascii="Times New Roman" w:hAnsi="Times New Roman" w:cs="Times New Roman"/>
                <w:szCs w:val="20"/>
                <w:lang w:val="en-GB" w:eastAsia="zh-CN"/>
              </w:rPr>
            </w:pPr>
          </w:p>
        </w:tc>
        <w:tc>
          <w:tcPr>
            <w:tcW w:w="1620"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Page and paragraph number where reference to pleading/ affidavit is made</w:t>
            </w:r>
          </w:p>
        </w:tc>
        <w:tc>
          <w:tcPr>
            <w:tcW w:w="3456"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Reasons for objection to inspection</w:t>
            </w:r>
          </w:p>
        </w:tc>
      </w:tr>
      <w:tr w:rsidR="00267633" w:rsidRPr="00267633" w:rsidTr="00267633">
        <w:trPr>
          <w:divId w:val="2116439976"/>
        </w:trPr>
        <w:tc>
          <w:tcPr>
            <w:tcW w:w="828"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71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207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1620"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c>
          <w:tcPr>
            <w:tcW w:w="3456" w:type="dxa"/>
          </w:tcPr>
          <w:p w:rsidR="00267633" w:rsidRPr="00267633" w:rsidRDefault="00267633" w:rsidP="00267633">
            <w:pPr>
              <w:spacing w:before="0" w:after="0" w:line="240" w:lineRule="auto"/>
              <w:jc w:val="both"/>
              <w:rPr>
                <w:rFonts w:ascii="Times New Roman" w:hAnsi="Times New Roman" w:cs="Times New Roman"/>
                <w:szCs w:val="20"/>
                <w:lang w:val="en-GB" w:eastAsia="zh-CN"/>
              </w:rPr>
            </w:pPr>
          </w:p>
        </w:tc>
      </w:tr>
    </w:tbl>
    <w:p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233</w:t>
            </w:r>
          </w:p>
        </w:tc>
        <w:tc>
          <w:tcPr>
            <w:tcW w:w="3080" w:type="dxa"/>
          </w:tcPr>
          <w:p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rsidR="00267633" w:rsidRPr="00267633" w:rsidRDefault="00267633" w:rsidP="00267633">
      <w:pPr>
        <w:keepNext/>
        <w:spacing w:before="0" w:after="0" w:line="240" w:lineRule="auto"/>
        <w:ind w:left="720" w:hanging="720"/>
        <w:jc w:val="center"/>
        <w:outlineLvl w:val="1"/>
        <w:divId w:val="2116439976"/>
        <w:rPr>
          <w:rFonts w:ascii="Times New Roman" w:hAnsi="Times New Roman"/>
          <w:bCs/>
          <w:iCs/>
          <w:spacing w:val="-3"/>
          <w:szCs w:val="28"/>
          <w:lang w:val="en-GB" w:eastAsia="zh-CN"/>
        </w:rPr>
      </w:pPr>
      <w:r w:rsidRPr="00267633">
        <w:rPr>
          <w:rFonts w:ascii="Times New Roman" w:hAnsi="Times New Roman"/>
          <w:b/>
          <w:bCs/>
          <w:iCs/>
          <w:spacing w:val="-3"/>
          <w:szCs w:val="28"/>
          <w:lang w:val="en-GB" w:eastAsia="zh-CN"/>
        </w:rPr>
        <w:t>REQUEST FOR DISCOVERY</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 w:val="20"/>
          <w:szCs w:val="20"/>
          <w:lang w:val="en-GB" w:eastAsia="zh-CN"/>
        </w:rPr>
        <w:tab/>
      </w:r>
      <w:r w:rsidRPr="00267633">
        <w:rPr>
          <w:rFonts w:ascii="Times New Roman" w:hAnsi="Times New Roman" w:cs="Times New Roman"/>
          <w:szCs w:val="20"/>
          <w:lang w:val="en-GB" w:eastAsia="zh-CN"/>
        </w:rPr>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is requested to state, pursuant to Rule 63(4) of the Family Justice Rules**, in respect of each of the following documents, whether he is willing and able to provide discovery of the same, and, if so, to specify in what mode he is willing to provide such discovery (for example, by exhibiting the documents in an affidavit to be filed in court, by forwarding copies of the documents to the other party, by making the documents available to the other party for inspection):</w:t>
      </w:r>
    </w:p>
    <w:p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(Describe the documents required and set them out in table form.)</w:t>
      </w:r>
    </w:p>
    <w:p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350"/>
        <w:gridCol w:w="1350"/>
        <w:gridCol w:w="2430"/>
        <w:gridCol w:w="3330"/>
      </w:tblGrid>
      <w:tr w:rsidR="00267633" w:rsidRPr="00267633" w:rsidTr="00267633">
        <w:trPr>
          <w:divId w:val="2116439976"/>
        </w:trPr>
        <w:tc>
          <w:tcPr>
            <w:tcW w:w="918" w:type="dxa"/>
          </w:tcPr>
          <w:p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350" w:type="dxa"/>
          </w:tcPr>
          <w:p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1350"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Time-frame for which documents are requested (where applicable)</w:t>
            </w:r>
          </w:p>
          <w:p w:rsidR="00267633" w:rsidRPr="00267633" w:rsidRDefault="00267633" w:rsidP="00267633">
            <w:pPr>
              <w:spacing w:before="0" w:after="0" w:line="240" w:lineRule="auto"/>
              <w:rPr>
                <w:rFonts w:ascii="Times New Roman" w:hAnsi="Times New Roman" w:cs="Times New Roman"/>
                <w:szCs w:val="20"/>
                <w:lang w:val="en-GB" w:eastAsia="zh-CN"/>
              </w:rPr>
            </w:pPr>
          </w:p>
        </w:tc>
        <w:tc>
          <w:tcPr>
            <w:tcW w:w="2430"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request</w:t>
            </w:r>
          </w:p>
          <w:p w:rsidR="00267633" w:rsidRPr="00267633" w:rsidRDefault="00267633" w:rsidP="00267633">
            <w:pPr>
              <w:spacing w:before="0" w:after="0" w:line="240" w:lineRule="auto"/>
              <w:rPr>
                <w:rFonts w:ascii="Times New Roman" w:hAnsi="Times New Roman" w:cs="Times New Roman"/>
                <w:szCs w:val="20"/>
                <w:lang w:val="en-GB" w:eastAsia="zh-CN"/>
              </w:rPr>
            </w:pPr>
          </w:p>
        </w:tc>
        <w:tc>
          <w:tcPr>
            <w:tcW w:w="3330"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Paragraph(s) and page(s), filing date, deponent of affidavit (which relates to the request) and number of affidavit in relation to the deponent (where applicable)</w:t>
            </w:r>
          </w:p>
          <w:p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rsidTr="00267633">
        <w:trPr>
          <w:divId w:val="2116439976"/>
        </w:trPr>
        <w:tc>
          <w:tcPr>
            <w:tcW w:w="918"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35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35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43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33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234</w:t>
            </w:r>
          </w:p>
        </w:tc>
        <w:tc>
          <w:tcPr>
            <w:tcW w:w="3080" w:type="dxa"/>
          </w:tcPr>
          <w:p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rsidR="00267633" w:rsidRPr="00267633" w:rsidRDefault="00267633" w:rsidP="00267633">
      <w:pPr>
        <w:keepNext/>
        <w:spacing w:before="0" w:after="0" w:line="240" w:lineRule="auto"/>
        <w:jc w:val="center"/>
        <w:outlineLvl w:val="1"/>
        <w:divId w:val="2116439976"/>
        <w:rPr>
          <w:rFonts w:ascii="Times New Roman" w:hAnsi="Times New Roman"/>
          <w:bCs/>
          <w:iCs/>
          <w:spacing w:val="-3"/>
          <w:szCs w:val="28"/>
          <w:lang w:val="en-GB" w:eastAsia="zh-CN"/>
        </w:rPr>
      </w:pPr>
      <w:r w:rsidRPr="00267633">
        <w:rPr>
          <w:rFonts w:ascii="Times New Roman" w:hAnsi="Times New Roman"/>
          <w:b/>
          <w:bCs/>
          <w:iCs/>
          <w:spacing w:val="-3"/>
          <w:szCs w:val="28"/>
          <w:lang w:val="en-GB" w:eastAsia="zh-CN"/>
        </w:rPr>
        <w:t>NOTICE IN RESPONSE TO REQUEST FOR DISCOVERY</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is willing and able to provide discovery of the following documents:*</w:t>
      </w:r>
    </w:p>
    <w:p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(Describe the documents to be discovered and set them out in table form.)</w:t>
      </w:r>
    </w:p>
    <w:p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070"/>
        <w:gridCol w:w="2520"/>
        <w:gridCol w:w="2970"/>
      </w:tblGrid>
      <w:tr w:rsidR="00267633" w:rsidRPr="00267633" w:rsidTr="00267633">
        <w:trPr>
          <w:divId w:val="2116439976"/>
        </w:trPr>
        <w:tc>
          <w:tcPr>
            <w:tcW w:w="918"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2070"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2520"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Time-frame (where applicable)</w:t>
            </w:r>
          </w:p>
          <w:p w:rsidR="00267633" w:rsidRPr="00267633" w:rsidRDefault="00267633" w:rsidP="00267633">
            <w:pPr>
              <w:spacing w:before="0" w:after="0" w:line="240" w:lineRule="auto"/>
              <w:rPr>
                <w:rFonts w:ascii="Times New Roman" w:hAnsi="Times New Roman" w:cs="Times New Roman"/>
                <w:szCs w:val="20"/>
                <w:lang w:val="en-GB" w:eastAsia="zh-CN"/>
              </w:rPr>
            </w:pPr>
          </w:p>
        </w:tc>
        <w:tc>
          <w:tcPr>
            <w:tcW w:w="2970"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Mode in which discovery will be provided</w:t>
            </w:r>
          </w:p>
        </w:tc>
      </w:tr>
      <w:tr w:rsidR="00267633" w:rsidRPr="00267633" w:rsidTr="00267633">
        <w:trPr>
          <w:divId w:val="2116439976"/>
        </w:trPr>
        <w:tc>
          <w:tcPr>
            <w:tcW w:w="918"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07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52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97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rsidR="00267633" w:rsidRPr="00267633" w:rsidRDefault="00267633" w:rsidP="00267633">
      <w:pPr>
        <w:spacing w:before="0" w:after="0" w:line="240" w:lineRule="auto"/>
        <w:ind w:firstLine="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is not willing and/or not able to provide discovery of the following documents*:</w:t>
      </w:r>
    </w:p>
    <w:p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rsidR="00267633" w:rsidRPr="00267633" w:rsidRDefault="00267633" w:rsidP="00267633">
      <w:pPr>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(Describe the documents which the party is not willing and/or not able to provide discovery of and set them out in table form.)</w:t>
      </w:r>
    </w:p>
    <w:p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070"/>
        <w:gridCol w:w="2520"/>
        <w:gridCol w:w="2970"/>
      </w:tblGrid>
      <w:tr w:rsidR="00267633" w:rsidRPr="00267633" w:rsidTr="00267633">
        <w:trPr>
          <w:divId w:val="2116439976"/>
        </w:trPr>
        <w:tc>
          <w:tcPr>
            <w:tcW w:w="918"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2070"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2520"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Time-frame (where applicable)</w:t>
            </w:r>
          </w:p>
          <w:p w:rsidR="00267633" w:rsidRPr="00267633" w:rsidRDefault="00267633" w:rsidP="00267633">
            <w:pPr>
              <w:spacing w:before="0" w:after="0" w:line="240" w:lineRule="auto"/>
              <w:rPr>
                <w:rFonts w:ascii="Times New Roman" w:hAnsi="Times New Roman" w:cs="Times New Roman"/>
                <w:szCs w:val="20"/>
                <w:lang w:val="en-GB" w:eastAsia="zh-CN"/>
              </w:rPr>
            </w:pPr>
          </w:p>
        </w:tc>
        <w:tc>
          <w:tcPr>
            <w:tcW w:w="2970"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not being willing and/or able to provide discovery</w:t>
            </w:r>
          </w:p>
          <w:p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rsidTr="00267633">
        <w:trPr>
          <w:divId w:val="2116439976"/>
        </w:trPr>
        <w:tc>
          <w:tcPr>
            <w:tcW w:w="918"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07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52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97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235</w:t>
            </w:r>
          </w:p>
        </w:tc>
        <w:tc>
          <w:tcPr>
            <w:tcW w:w="3080" w:type="dxa"/>
          </w:tcPr>
          <w:p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rsidR="00267633" w:rsidRPr="00267633" w:rsidRDefault="00267633" w:rsidP="00267633">
      <w:pPr>
        <w:keepNext/>
        <w:spacing w:before="0" w:after="0" w:line="240" w:lineRule="auto"/>
        <w:ind w:left="547" w:hanging="547"/>
        <w:jc w:val="center"/>
        <w:outlineLvl w:val="1"/>
        <w:divId w:val="2116439976"/>
        <w:rPr>
          <w:rFonts w:ascii="Times New Roman" w:hAnsi="Times New Roman"/>
          <w:bCs/>
          <w:iCs/>
          <w:szCs w:val="28"/>
          <w:lang w:val="en-GB" w:eastAsia="zh-CN"/>
        </w:rPr>
      </w:pPr>
      <w:r w:rsidRPr="00267633">
        <w:rPr>
          <w:rFonts w:ascii="Times New Roman" w:hAnsi="Times New Roman"/>
          <w:b/>
          <w:bCs/>
          <w:iCs/>
          <w:szCs w:val="28"/>
          <w:lang w:val="en-GB" w:eastAsia="zh-CN"/>
        </w:rPr>
        <w:t>REQUEST FOR INTERROGATORIES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is requested to answer the following interrogatories on affidavit, to the best of his knowledge, information and belief, pursuant to Rule 69 of the Family Justice Rules: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(Set out the interrogatories in the form of concise questions. Each interrogatory is to be set out in a separate paragraph and numbered consecutively, in table form.)</w:t>
      </w:r>
    </w:p>
    <w:p w:rsidR="00267633" w:rsidRPr="00267633" w:rsidRDefault="00267633" w:rsidP="00267633">
      <w:pPr>
        <w:spacing w:before="0" w:after="0" w:line="240" w:lineRule="auto"/>
        <w:divId w:val="2116439976"/>
        <w:rPr>
          <w:rFonts w:ascii="Times New Roman" w:hAnsi="Times New Roman" w:cs="Times New Roman"/>
          <w:szCs w:val="20"/>
          <w:lang w:val="en-GB" w:eastAsia="zh-CN"/>
        </w:rPr>
      </w:pP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520"/>
        <w:gridCol w:w="3495"/>
        <w:gridCol w:w="2311"/>
      </w:tblGrid>
      <w:tr w:rsidR="00267633" w:rsidRPr="00267633" w:rsidTr="00267633">
        <w:trPr>
          <w:divId w:val="2116439976"/>
        </w:trPr>
        <w:tc>
          <w:tcPr>
            <w:tcW w:w="918"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2520"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Interrogatory</w:t>
            </w:r>
          </w:p>
          <w:p w:rsidR="00267633" w:rsidRPr="00267633" w:rsidRDefault="00267633" w:rsidP="00267633">
            <w:pPr>
              <w:spacing w:before="0" w:after="0" w:line="240" w:lineRule="auto"/>
              <w:rPr>
                <w:rFonts w:ascii="Times New Roman" w:hAnsi="Times New Roman" w:cs="Times New Roman"/>
                <w:szCs w:val="20"/>
                <w:lang w:val="en-GB" w:eastAsia="zh-CN"/>
              </w:rPr>
            </w:pPr>
          </w:p>
        </w:tc>
        <w:tc>
          <w:tcPr>
            <w:tcW w:w="3495"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Interrogatory</w:t>
            </w:r>
          </w:p>
          <w:p w:rsidR="00267633" w:rsidRPr="00267633" w:rsidRDefault="00267633" w:rsidP="00267633">
            <w:pPr>
              <w:spacing w:before="0" w:after="0" w:line="240" w:lineRule="auto"/>
              <w:rPr>
                <w:rFonts w:ascii="Times New Roman" w:hAnsi="Times New Roman" w:cs="Times New Roman"/>
                <w:szCs w:val="20"/>
                <w:lang w:val="en-GB" w:eastAsia="zh-CN"/>
              </w:rPr>
            </w:pPr>
          </w:p>
        </w:tc>
        <w:tc>
          <w:tcPr>
            <w:tcW w:w="2311"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Paragraph(s) and page(s), filing date, deponent of affidavit (which relates to the request) and number of affidavit in relation to the deponent (where applicable)</w:t>
            </w:r>
          </w:p>
          <w:p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rsidTr="00267633">
        <w:trPr>
          <w:divId w:val="2116439976"/>
        </w:trPr>
        <w:tc>
          <w:tcPr>
            <w:tcW w:w="918"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52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495"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311"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236</w:t>
            </w:r>
          </w:p>
        </w:tc>
        <w:tc>
          <w:tcPr>
            <w:tcW w:w="3080" w:type="dxa"/>
          </w:tcPr>
          <w:p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rsidR="00267633" w:rsidRPr="00267633" w:rsidRDefault="00267633" w:rsidP="00267633">
      <w:pPr>
        <w:keepNext/>
        <w:spacing w:before="0" w:after="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NOTICE IN RESPONSE TO REQUEST FOR INTERROGATORIES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will answer the following interrogatories on affidavit, to the best of his knowledge, information and belief:</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Items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listed in your request for interrogatories dated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objects to answering the following interrogatories: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(Set out the interrogatories objected to, in table form.)</w:t>
      </w:r>
    </w:p>
    <w:p w:rsidR="00267633" w:rsidRPr="00267633" w:rsidRDefault="00267633" w:rsidP="00267633">
      <w:pPr>
        <w:spacing w:before="0" w:after="0" w:line="240" w:lineRule="auto"/>
        <w:divId w:val="2116439976"/>
        <w:rPr>
          <w:rFonts w:ascii="Times New Roman" w:hAnsi="Times New Roman" w:cs="Times New Roman"/>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4410"/>
        <w:gridCol w:w="3780"/>
      </w:tblGrid>
      <w:tr w:rsidR="00267633" w:rsidRPr="00267633" w:rsidTr="00267633">
        <w:trPr>
          <w:divId w:val="2116439976"/>
        </w:trPr>
        <w:tc>
          <w:tcPr>
            <w:tcW w:w="918"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4410"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Interrogatory</w:t>
            </w:r>
          </w:p>
          <w:p w:rsidR="00267633" w:rsidRPr="00267633" w:rsidRDefault="00267633" w:rsidP="00267633">
            <w:pPr>
              <w:spacing w:before="0" w:after="0" w:line="240" w:lineRule="auto"/>
              <w:rPr>
                <w:rFonts w:ascii="Times New Roman" w:hAnsi="Times New Roman" w:cs="Times New Roman"/>
                <w:szCs w:val="20"/>
                <w:lang w:val="en-GB" w:eastAsia="zh-CN"/>
              </w:rPr>
            </w:pPr>
          </w:p>
        </w:tc>
        <w:tc>
          <w:tcPr>
            <w:tcW w:w="3780"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objection to the interrogatory</w:t>
            </w:r>
          </w:p>
          <w:p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rsidTr="00267633">
        <w:trPr>
          <w:divId w:val="2116439976"/>
        </w:trPr>
        <w:tc>
          <w:tcPr>
            <w:tcW w:w="918"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441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7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Default="00267633" w:rsidP="00267633">
      <w:pPr>
        <w:spacing w:before="0" w:after="0" w:line="240" w:lineRule="auto"/>
        <w:divId w:val="2116439976"/>
        <w:rPr>
          <w:rFonts w:ascii="Times New Roman" w:hAnsi="Times New Roman" w:cs="Times New Roman"/>
          <w:sz w:val="20"/>
          <w:szCs w:val="20"/>
          <w:lang w:val="en-US" w:eastAsia="zh-CN"/>
        </w:rPr>
      </w:pPr>
    </w:p>
    <w:p w:rsidR="00CE2010" w:rsidRDefault="00CE2010" w:rsidP="00267633">
      <w:pPr>
        <w:spacing w:before="0" w:after="0" w:line="240" w:lineRule="auto"/>
        <w:divId w:val="2116439976"/>
        <w:rPr>
          <w:rFonts w:ascii="Times New Roman" w:hAnsi="Times New Roman" w:cs="Times New Roman"/>
          <w:sz w:val="20"/>
          <w:szCs w:val="20"/>
          <w:lang w:val="en-US" w:eastAsia="zh-CN"/>
        </w:rPr>
      </w:pPr>
    </w:p>
    <w:p w:rsidR="00CE2010" w:rsidRDefault="00CE2010" w:rsidP="00267633">
      <w:pPr>
        <w:spacing w:before="0" w:after="0" w:line="240" w:lineRule="auto"/>
        <w:divId w:val="2116439976"/>
        <w:rPr>
          <w:rFonts w:ascii="Times New Roman" w:hAnsi="Times New Roman" w:cs="Times New Roman"/>
          <w:sz w:val="20"/>
          <w:szCs w:val="20"/>
          <w:lang w:val="en-US" w:eastAsia="zh-CN"/>
        </w:rPr>
      </w:pPr>
    </w:p>
    <w:p w:rsidR="00CE2010" w:rsidRDefault="00CE2010" w:rsidP="00267633">
      <w:pPr>
        <w:spacing w:before="0" w:after="0" w:line="240" w:lineRule="auto"/>
        <w:divId w:val="2116439976"/>
        <w:rPr>
          <w:rFonts w:ascii="Times New Roman" w:hAnsi="Times New Roman" w:cs="Times New Roman"/>
          <w:sz w:val="20"/>
          <w:szCs w:val="20"/>
          <w:lang w:val="en-US" w:eastAsia="zh-CN"/>
        </w:rPr>
      </w:pPr>
    </w:p>
    <w:p w:rsidR="00CE2010" w:rsidRDefault="00CE2010" w:rsidP="00267633">
      <w:pPr>
        <w:spacing w:before="0" w:after="0" w:line="240" w:lineRule="auto"/>
        <w:divId w:val="2116439976"/>
        <w:rPr>
          <w:rFonts w:ascii="Times New Roman" w:hAnsi="Times New Roman" w:cs="Times New Roman"/>
          <w:sz w:val="20"/>
          <w:szCs w:val="20"/>
          <w:lang w:val="en-US" w:eastAsia="zh-CN"/>
        </w:rPr>
      </w:pPr>
    </w:p>
    <w:p w:rsidR="00CE2010" w:rsidRDefault="00CE2010" w:rsidP="00267633">
      <w:pPr>
        <w:spacing w:before="0" w:after="0" w:line="240" w:lineRule="auto"/>
        <w:divId w:val="2116439976"/>
        <w:rPr>
          <w:rFonts w:ascii="Times New Roman" w:hAnsi="Times New Roman" w:cs="Times New Roman"/>
          <w:sz w:val="20"/>
          <w:szCs w:val="20"/>
          <w:lang w:val="en-US" w:eastAsia="zh-CN"/>
        </w:rPr>
      </w:pPr>
    </w:p>
    <w:p w:rsidR="00CE2010" w:rsidRDefault="00CE2010" w:rsidP="00267633">
      <w:pPr>
        <w:spacing w:before="0" w:after="0" w:line="240" w:lineRule="auto"/>
        <w:divId w:val="2116439976"/>
        <w:rPr>
          <w:rFonts w:ascii="Times New Roman" w:hAnsi="Times New Roman" w:cs="Times New Roman"/>
          <w:sz w:val="20"/>
          <w:szCs w:val="20"/>
          <w:lang w:val="en-US" w:eastAsia="zh-CN"/>
        </w:rPr>
      </w:pPr>
    </w:p>
    <w:p w:rsidR="00CE2010" w:rsidRDefault="00CE2010" w:rsidP="00267633">
      <w:pPr>
        <w:spacing w:before="0" w:after="0" w:line="240" w:lineRule="auto"/>
        <w:divId w:val="2116439976"/>
        <w:rPr>
          <w:rFonts w:ascii="Times New Roman" w:hAnsi="Times New Roman" w:cs="Times New Roman"/>
          <w:sz w:val="20"/>
          <w:szCs w:val="20"/>
          <w:lang w:val="en-US" w:eastAsia="zh-CN"/>
        </w:rPr>
      </w:pPr>
    </w:p>
    <w:p w:rsidR="00CE2010" w:rsidRDefault="00CE2010" w:rsidP="00267633">
      <w:pPr>
        <w:spacing w:before="0" w:after="0" w:line="240" w:lineRule="auto"/>
        <w:divId w:val="2116439976"/>
        <w:rPr>
          <w:rFonts w:ascii="Times New Roman" w:hAnsi="Times New Roman" w:cs="Times New Roman"/>
          <w:sz w:val="20"/>
          <w:szCs w:val="20"/>
          <w:lang w:val="en-US" w:eastAsia="zh-CN"/>
        </w:rPr>
      </w:pPr>
    </w:p>
    <w:p w:rsidR="00CE2010" w:rsidRDefault="00CE2010" w:rsidP="00267633">
      <w:pPr>
        <w:spacing w:before="0" w:after="0" w:line="240" w:lineRule="auto"/>
        <w:divId w:val="2116439976"/>
        <w:rPr>
          <w:rFonts w:ascii="Times New Roman" w:hAnsi="Times New Roman" w:cs="Times New Roman"/>
          <w:sz w:val="20"/>
          <w:szCs w:val="20"/>
          <w:lang w:val="en-US" w:eastAsia="zh-CN"/>
        </w:rPr>
      </w:pPr>
    </w:p>
    <w:p w:rsidR="00CE2010" w:rsidRDefault="00CE2010" w:rsidP="00267633">
      <w:pPr>
        <w:spacing w:before="0" w:after="0" w:line="240" w:lineRule="auto"/>
        <w:divId w:val="2116439976"/>
        <w:rPr>
          <w:rFonts w:ascii="Times New Roman" w:hAnsi="Times New Roman" w:cs="Times New Roman"/>
          <w:sz w:val="20"/>
          <w:szCs w:val="20"/>
          <w:lang w:val="en-US" w:eastAsia="zh-CN"/>
        </w:rPr>
      </w:pPr>
    </w:p>
    <w:p w:rsidR="000B1CC8" w:rsidRDefault="000B1CC8" w:rsidP="00267633">
      <w:pPr>
        <w:spacing w:before="0" w:after="0" w:line="240" w:lineRule="auto"/>
        <w:divId w:val="2116439976"/>
        <w:rPr>
          <w:rFonts w:ascii="Times New Roman" w:hAnsi="Times New Roman" w:cs="Times New Roman"/>
          <w:sz w:val="20"/>
          <w:szCs w:val="20"/>
          <w:lang w:val="en-US" w:eastAsia="zh-CN"/>
        </w:rPr>
      </w:pPr>
    </w:p>
    <w:p w:rsidR="000B1CC8" w:rsidRDefault="000B1CC8" w:rsidP="00267633">
      <w:pPr>
        <w:spacing w:before="0" w:after="0" w:line="240" w:lineRule="auto"/>
        <w:divId w:val="2116439976"/>
        <w:rPr>
          <w:rFonts w:ascii="Times New Roman" w:hAnsi="Times New Roman" w:cs="Times New Roman"/>
          <w:sz w:val="20"/>
          <w:szCs w:val="20"/>
          <w:lang w:val="en-US" w:eastAsia="zh-CN"/>
        </w:rPr>
      </w:pPr>
    </w:p>
    <w:p w:rsidR="00CE2010" w:rsidRPr="00267633" w:rsidRDefault="00CE2010" w:rsidP="00267633">
      <w:pPr>
        <w:spacing w:before="0" w:after="0" w:line="240" w:lineRule="auto"/>
        <w:divId w:val="2116439976"/>
        <w:rPr>
          <w:rFonts w:ascii="Times New Roman" w:hAnsi="Times New Roman" w:cs="Times New Roman"/>
          <w:sz w:val="20"/>
          <w:szCs w:val="20"/>
          <w:lang w:val="en-US" w:eastAsia="zh-CN"/>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18"/>
                <w:szCs w:val="20"/>
                <w:lang w:val="en-GB" w:eastAsia="zh-CN"/>
              </w:rPr>
            </w:pPr>
            <w:r w:rsidRPr="00267633">
              <w:rPr>
                <w:rFonts w:ascii="Calibri" w:hAnsi="Calibri" w:cs="Times New Roman"/>
                <w:sz w:val="22"/>
                <w:szCs w:val="22"/>
                <w:lang w:val="en-GB" w:eastAsia="en-GB"/>
              </w:rPr>
              <w:lastRenderedPageBreak/>
              <w:br w:type="page"/>
            </w:r>
          </w:p>
        </w:tc>
        <w:tc>
          <w:tcPr>
            <w:tcW w:w="3080" w:type="dxa"/>
          </w:tcPr>
          <w:p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237</w:t>
            </w:r>
          </w:p>
        </w:tc>
        <w:tc>
          <w:tcPr>
            <w:tcW w:w="3080" w:type="dxa"/>
          </w:tcPr>
          <w:p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rsidR="00267633" w:rsidRPr="00267633" w:rsidRDefault="00267633" w:rsidP="00F73568">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rsidR="00267633" w:rsidRPr="00267633" w:rsidRDefault="00267633" w:rsidP="00F73568">
      <w:pPr>
        <w:keepNext/>
        <w:spacing w:before="0" w:after="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APPLICATION FOR DISCOVERY</w:t>
      </w:r>
    </w:p>
    <w:p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F73568">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F73568">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SUMMONS</w:t>
      </w:r>
    </w:p>
    <w:p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F73568">
      <w:pPr>
        <w:spacing w:before="0" w:after="0" w:line="240" w:lineRule="auto"/>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r>
      <w:r w:rsidRPr="00267633">
        <w:rPr>
          <w:rFonts w:ascii="Times New Roman" w:hAnsi="Times New Roman" w:cs="Times New Roman"/>
          <w:i/>
          <w:szCs w:val="20"/>
          <w:lang w:val="en-GB" w:eastAsia="zh-CN"/>
        </w:rPr>
        <w:t>[Format as in Form 4 of Appendix A of Practice Directions**]</w:t>
      </w:r>
    </w:p>
    <w:p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F73568">
      <w:pPr>
        <w:spacing w:before="0" w:after="120" w:line="240" w:lineRule="auto"/>
        <w:jc w:val="both"/>
        <w:divId w:val="2116439976"/>
        <w:rPr>
          <w:rFonts w:ascii="Times New Roman" w:hAnsi="Times New Roman" w:cs="Times New Roman"/>
          <w:b/>
          <w:sz w:val="20"/>
          <w:szCs w:val="20"/>
          <w:lang w:val="en-GB" w:eastAsia="zh-CN"/>
        </w:rPr>
      </w:pPr>
    </w:p>
    <w:p w:rsidR="00267633" w:rsidRPr="00267633" w:rsidRDefault="00267633" w:rsidP="00F73568">
      <w:pPr>
        <w:spacing w:before="0" w:after="12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Orders Applied For</w:t>
      </w:r>
    </w:p>
    <w:p w:rsidR="00267633" w:rsidRPr="00267633" w:rsidRDefault="00267633" w:rsidP="00F73568">
      <w:pPr>
        <w:spacing w:before="0" w:after="12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w:t>
      </w:r>
      <w:r w:rsidRPr="00267633">
        <w:rPr>
          <w:rFonts w:ascii="Times New Roman" w:hAnsi="Times New Roman" w:cs="Times New Roman"/>
          <w:szCs w:val="20"/>
          <w:lang w:val="en-GB" w:eastAsia="zh-CN"/>
        </w:rPr>
        <w:tab/>
        <w:t>That 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xml:space="preserve">]* be required : </w:t>
      </w:r>
    </w:p>
    <w:p w:rsidR="00267633" w:rsidRPr="00267633" w:rsidRDefault="00267633" w:rsidP="00F73568">
      <w:pPr>
        <w:spacing w:before="0" w:after="0" w:line="240" w:lineRule="auto"/>
        <w:ind w:left="216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w:t>
      </w:r>
      <w:r w:rsidRPr="00267633">
        <w:rPr>
          <w:rFonts w:ascii="Times New Roman" w:hAnsi="Times New Roman" w:cs="Times New Roman"/>
          <w:szCs w:val="20"/>
          <w:lang w:val="en-GB" w:eastAsia="zh-CN"/>
        </w:rPr>
        <w:tab/>
        <w:t>To state on affidavit, pursuant to Rule 63(1) of the Family Justice Rules**, in respect of each of the following documents, whether the same is in his possession, custody or power, and if not then in his possession, custody or power, when he parted with it and what has become of it;</w:t>
      </w:r>
    </w:p>
    <w:p w:rsidR="00267633" w:rsidRPr="00267633" w:rsidRDefault="00267633" w:rsidP="00F73568">
      <w:pPr>
        <w:spacing w:before="0" w:after="0" w:line="240" w:lineRule="auto"/>
        <w:ind w:left="2160" w:hanging="720"/>
        <w:jc w:val="both"/>
        <w:divId w:val="2116439976"/>
        <w:rPr>
          <w:rFonts w:ascii="Times New Roman" w:hAnsi="Times New Roman" w:cs="Times New Roman"/>
          <w:szCs w:val="20"/>
          <w:lang w:val="en-GB" w:eastAsia="zh-CN"/>
        </w:rPr>
      </w:pPr>
    </w:p>
    <w:p w:rsidR="00267633" w:rsidRPr="00267633" w:rsidRDefault="00267633" w:rsidP="00F73568">
      <w:pPr>
        <w:spacing w:before="0" w:after="0" w:line="240" w:lineRule="auto"/>
        <w:ind w:left="216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(ii)</w:t>
      </w:r>
      <w:r w:rsidRPr="00267633">
        <w:rPr>
          <w:rFonts w:ascii="Times New Roman" w:hAnsi="Times New Roman" w:cs="Times New Roman"/>
          <w:szCs w:val="20"/>
          <w:lang w:val="en-GB" w:eastAsia="zh-CN"/>
        </w:rPr>
        <w:tab/>
        <w:t>To exhibit in the affidavit a copy of each of the said documents stated to be in his possession, custody or power, pursuant to paragraph (a)(i) above; and</w:t>
      </w:r>
    </w:p>
    <w:p w:rsidR="00267633" w:rsidRPr="00267633" w:rsidRDefault="00267633" w:rsidP="00F73568">
      <w:pPr>
        <w:spacing w:before="0" w:after="0" w:line="240" w:lineRule="auto"/>
        <w:ind w:left="2160" w:hanging="720"/>
        <w:jc w:val="both"/>
        <w:divId w:val="2116439976"/>
        <w:rPr>
          <w:rFonts w:ascii="Times New Roman" w:hAnsi="Times New Roman" w:cs="Times New Roman"/>
          <w:szCs w:val="20"/>
          <w:lang w:val="en-GB" w:eastAsia="zh-CN"/>
        </w:rPr>
      </w:pPr>
    </w:p>
    <w:p w:rsidR="00267633" w:rsidRPr="00267633" w:rsidRDefault="00267633" w:rsidP="00F73568">
      <w:pPr>
        <w:spacing w:before="0" w:after="0" w:line="240" w:lineRule="auto"/>
        <w:ind w:left="216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(iii)</w:t>
      </w:r>
      <w:r w:rsidRPr="00267633">
        <w:rPr>
          <w:rFonts w:ascii="Times New Roman" w:hAnsi="Times New Roman" w:cs="Times New Roman"/>
          <w:szCs w:val="20"/>
          <w:lang w:val="en-GB" w:eastAsia="zh-CN"/>
        </w:rPr>
        <w:tab/>
        <w:t>In respect of each of the said documents stated not to be in his possession, custody or power, pursuant to paragraph (a)(i) above, to state the reasons why, together with supporting documentation for the explanation (if any).</w:t>
      </w:r>
    </w:p>
    <w:p w:rsidR="00267633" w:rsidRPr="00267633" w:rsidRDefault="00267633" w:rsidP="00F73568">
      <w:pPr>
        <w:spacing w:before="0" w:after="0" w:line="240" w:lineRule="auto"/>
        <w:ind w:left="720"/>
        <w:jc w:val="both"/>
        <w:divId w:val="2116439976"/>
        <w:rPr>
          <w:rFonts w:ascii="Times New Roman" w:hAnsi="Times New Roman" w:cs="Times New Roman"/>
          <w:szCs w:val="20"/>
          <w:lang w:val="en-GB" w:eastAsia="zh-CN"/>
        </w:rPr>
      </w:pPr>
    </w:p>
    <w:p w:rsidR="00267633" w:rsidRPr="00267633" w:rsidRDefault="00267633" w:rsidP="00F73568">
      <w:pPr>
        <w:spacing w:before="0" w:after="0" w:line="240" w:lineRule="auto"/>
        <w:ind w:left="144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That the affidavit under paragraph (a) above is to be filed and served by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(Describe the documents required and set them out in table form).</w:t>
      </w:r>
    </w:p>
    <w:p w:rsidR="00267633" w:rsidRPr="00267633" w:rsidRDefault="00267633" w:rsidP="00F73568">
      <w:pPr>
        <w:spacing w:before="0" w:after="0" w:line="240" w:lineRule="auto"/>
        <w:jc w:val="both"/>
        <w:divId w:val="2116439976"/>
        <w:rPr>
          <w:rFonts w:ascii="Times New Roman" w:hAnsi="Times New Roman" w:cs="Times New Roman"/>
          <w:szCs w:val="20"/>
          <w:lang w:val="en-GB" w:eastAsia="zh-CN"/>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260"/>
        <w:gridCol w:w="1620"/>
        <w:gridCol w:w="2250"/>
        <w:gridCol w:w="3330"/>
      </w:tblGrid>
      <w:tr w:rsidR="00267633" w:rsidRPr="00267633" w:rsidTr="00F73568">
        <w:trPr>
          <w:divId w:val="2116439976"/>
        </w:trPr>
        <w:tc>
          <w:tcPr>
            <w:tcW w:w="918" w:type="dxa"/>
          </w:tcPr>
          <w:p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1260" w:type="dxa"/>
          </w:tcPr>
          <w:p w:rsidR="00267633" w:rsidRPr="00267633" w:rsidRDefault="00267633" w:rsidP="00267633">
            <w:pPr>
              <w:spacing w:before="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w:t>
            </w:r>
          </w:p>
        </w:tc>
        <w:tc>
          <w:tcPr>
            <w:tcW w:w="1620"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Time-frame for which documents are requested (where applicable)</w:t>
            </w:r>
          </w:p>
          <w:p w:rsidR="00267633" w:rsidRPr="00267633" w:rsidRDefault="00267633" w:rsidP="00267633">
            <w:pPr>
              <w:spacing w:before="0" w:after="0" w:line="240" w:lineRule="auto"/>
              <w:rPr>
                <w:rFonts w:ascii="Times New Roman" w:hAnsi="Times New Roman" w:cs="Times New Roman"/>
                <w:szCs w:val="20"/>
                <w:lang w:val="en-GB" w:eastAsia="zh-CN"/>
              </w:rPr>
            </w:pPr>
          </w:p>
        </w:tc>
        <w:tc>
          <w:tcPr>
            <w:tcW w:w="2250"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request</w:t>
            </w:r>
          </w:p>
          <w:p w:rsidR="00267633" w:rsidRPr="00267633" w:rsidRDefault="00267633" w:rsidP="00267633">
            <w:pPr>
              <w:spacing w:before="0" w:after="0" w:line="240" w:lineRule="auto"/>
              <w:rPr>
                <w:rFonts w:ascii="Times New Roman" w:hAnsi="Times New Roman" w:cs="Times New Roman"/>
                <w:szCs w:val="20"/>
                <w:lang w:val="en-GB" w:eastAsia="zh-CN"/>
              </w:rPr>
            </w:pPr>
          </w:p>
        </w:tc>
        <w:tc>
          <w:tcPr>
            <w:tcW w:w="3330"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Paragraph(s) and page(s), filing date, deponent of affidavit (which relates to the request) and number of affidavit in relation to the deponent (where applicable)</w:t>
            </w:r>
          </w:p>
          <w:p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rsidTr="00F73568">
        <w:trPr>
          <w:divId w:val="2116439976"/>
        </w:trPr>
        <w:tc>
          <w:tcPr>
            <w:tcW w:w="918"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26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162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25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33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67633" w:rsidP="00267633">
      <w:pPr>
        <w:spacing w:before="0" w:after="0" w:line="240" w:lineRule="auto"/>
        <w:divId w:val="2116439976"/>
        <w:rPr>
          <w:rFonts w:ascii="Times New Roman" w:hAnsi="Times New Roman" w:cs="Times New Roman"/>
          <w:b/>
          <w:sz w:val="26"/>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720" w:hanging="720"/>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3.</w:t>
      </w:r>
      <w:r w:rsidRPr="00267633">
        <w:rPr>
          <w:rFonts w:ascii="Times New Roman" w:hAnsi="Times New Roman" w:cs="Times New Roman"/>
          <w:szCs w:val="20"/>
          <w:lang w:val="en-GB" w:eastAsia="zh-CN"/>
        </w:rPr>
        <w:tab/>
        <w:t>Etc.</w:t>
      </w:r>
      <w:r w:rsidRPr="00267633">
        <w:rPr>
          <w:rFonts w:ascii="Times New Roman" w:hAnsi="Times New Roman" w:cs="Times New Roman"/>
          <w:szCs w:val="20"/>
          <w:lang w:val="en-GB" w:eastAsia="zh-CN"/>
        </w:rPr>
        <w:tab/>
      </w:r>
      <w:r w:rsidRPr="00267633">
        <w:rPr>
          <w:rFonts w:ascii="Times New Roman" w:hAnsi="Times New Roman" w:cs="Times New Roman"/>
          <w:i/>
          <w:szCs w:val="20"/>
          <w:lang w:val="en-GB" w:eastAsia="zh-CN"/>
        </w:rPr>
        <w:t>[Format as in Form 4 of Appendix A of Practice Directions**]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Default="00267633" w:rsidP="00267633">
      <w:pPr>
        <w:spacing w:before="0" w:after="200" w:line="276" w:lineRule="auto"/>
        <w:divId w:val="2116439976"/>
        <w:rPr>
          <w:rFonts w:ascii="Calibri" w:hAnsi="Calibri" w:cs="Times New Roman"/>
          <w:sz w:val="22"/>
          <w:szCs w:val="22"/>
          <w:lang w:val="en-GB" w:eastAsia="en-GB"/>
        </w:rPr>
      </w:pPr>
    </w:p>
    <w:p w:rsidR="00041F27" w:rsidRPr="00267633" w:rsidRDefault="00041F27" w:rsidP="00267633">
      <w:pPr>
        <w:spacing w:before="0" w:after="200" w:line="276" w:lineRule="auto"/>
        <w:divId w:val="2116439976"/>
        <w:rPr>
          <w:rFonts w:ascii="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Default="00267633" w:rsidP="00267633">
      <w:pPr>
        <w:spacing w:before="0" w:after="200" w:line="276" w:lineRule="auto"/>
        <w:divId w:val="2116439976"/>
        <w:rPr>
          <w:rFonts w:ascii="Calibri" w:hAnsi="Calibri" w:cs="Times New Roman"/>
          <w:sz w:val="22"/>
          <w:szCs w:val="22"/>
          <w:lang w:val="en-GB" w:eastAsia="en-GB"/>
        </w:rPr>
      </w:pPr>
    </w:p>
    <w:p w:rsidR="000B1CC8" w:rsidRDefault="000B1CC8" w:rsidP="00267633">
      <w:pPr>
        <w:spacing w:before="0" w:after="200" w:line="276" w:lineRule="auto"/>
        <w:divId w:val="2116439976"/>
        <w:rPr>
          <w:rFonts w:ascii="Calibri" w:hAnsi="Calibri" w:cs="Times New Roman"/>
          <w:sz w:val="22"/>
          <w:szCs w:val="22"/>
          <w:lang w:val="en-GB" w:eastAsia="en-GB"/>
        </w:rPr>
      </w:pPr>
    </w:p>
    <w:p w:rsidR="000B1CC8" w:rsidRDefault="000B1CC8" w:rsidP="00267633">
      <w:pPr>
        <w:spacing w:before="0" w:after="200" w:line="276" w:lineRule="auto"/>
        <w:divId w:val="2116439976"/>
        <w:rPr>
          <w:rFonts w:ascii="Calibri" w:hAnsi="Calibri" w:cs="Times New Roman"/>
          <w:sz w:val="22"/>
          <w:szCs w:val="22"/>
          <w:lang w:val="en-GB" w:eastAsia="en-GB"/>
        </w:rPr>
      </w:pPr>
    </w:p>
    <w:p w:rsidR="000B1CC8" w:rsidRPr="00267633" w:rsidRDefault="000B1CC8"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18"/>
                <w:szCs w:val="20"/>
                <w:lang w:val="en-GB" w:eastAsia="zh-CN"/>
              </w:rPr>
            </w:pPr>
          </w:p>
        </w:tc>
        <w:tc>
          <w:tcPr>
            <w:tcW w:w="3080" w:type="dxa"/>
          </w:tcPr>
          <w:p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238</w:t>
            </w:r>
          </w:p>
        </w:tc>
        <w:tc>
          <w:tcPr>
            <w:tcW w:w="3080" w:type="dxa"/>
          </w:tcPr>
          <w:p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rsidR="00267633" w:rsidRPr="00267633" w:rsidRDefault="00267633" w:rsidP="00267633">
      <w:pPr>
        <w:spacing w:before="0" w:after="0" w:line="240"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80</w:t>
      </w:r>
    </w:p>
    <w:p w:rsidR="00267633" w:rsidRPr="00267633" w:rsidRDefault="00267633" w:rsidP="00267633">
      <w:pPr>
        <w:keepNext/>
        <w:spacing w:before="0" w:after="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APPLICATION FOR INTERROGATORIES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SUMMONS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720" w:hanging="720"/>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r>
      <w:r w:rsidRPr="00267633">
        <w:rPr>
          <w:rFonts w:ascii="Times New Roman" w:hAnsi="Times New Roman" w:cs="Times New Roman"/>
          <w:i/>
          <w:szCs w:val="20"/>
          <w:lang w:val="en-GB" w:eastAsia="zh-CN"/>
        </w:rPr>
        <w:t>[Format as in Form 4 of Appendix A of Practice Directions**]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Orders Applied For</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144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w:t>
      </w:r>
      <w:r w:rsidRPr="00267633">
        <w:rPr>
          <w:rFonts w:ascii="Times New Roman" w:hAnsi="Times New Roman" w:cs="Times New Roman"/>
          <w:szCs w:val="20"/>
          <w:lang w:val="en-GB" w:eastAsia="zh-CN"/>
        </w:rPr>
        <w:tab/>
        <w:t>That the Plaintiff/Defendant/Other Party [</w:t>
      </w:r>
      <w:r w:rsidRPr="00267633">
        <w:rPr>
          <w:rFonts w:ascii="Times New Roman" w:hAnsi="Times New Roman" w:cs="Times New Roman"/>
          <w:i/>
          <w:szCs w:val="20"/>
          <w:lang w:val="en-GB" w:eastAsia="zh-CN"/>
        </w:rPr>
        <w:t>to specify</w:t>
      </w:r>
      <w:r w:rsidRPr="00267633">
        <w:rPr>
          <w:rFonts w:ascii="Times New Roman" w:hAnsi="Times New Roman" w:cs="Times New Roman"/>
          <w:szCs w:val="20"/>
          <w:lang w:val="en-GB" w:eastAsia="zh-CN"/>
        </w:rPr>
        <w:t>]* be required to answer the following interrogatories on affidavit, to the best of his knowledge, information and belief, pursuant to Rule 69 of the Family Justice Rules.</w:t>
      </w:r>
    </w:p>
    <w:p w:rsidR="00267633" w:rsidRPr="00267633" w:rsidRDefault="00267633" w:rsidP="00267633">
      <w:pPr>
        <w:spacing w:before="0" w:after="0" w:line="240" w:lineRule="auto"/>
        <w:ind w:firstLine="720"/>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144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w:t>
      </w:r>
      <w:r w:rsidRPr="00267633">
        <w:rPr>
          <w:rFonts w:ascii="Times New Roman" w:hAnsi="Times New Roman" w:cs="Times New Roman"/>
          <w:szCs w:val="20"/>
          <w:lang w:val="en-GB" w:eastAsia="zh-CN"/>
        </w:rPr>
        <w:tab/>
        <w:t>That the affidavit under paragraph (a) above is to be filed and served by [</w:t>
      </w:r>
      <w:r w:rsidRPr="00267633">
        <w:rPr>
          <w:rFonts w:ascii="Times New Roman" w:hAnsi="Times New Roman" w:cs="Times New Roman"/>
          <w:i/>
          <w:szCs w:val="20"/>
          <w:lang w:val="en-GB" w:eastAsia="zh-CN"/>
        </w:rPr>
        <w:t>to state date</w:t>
      </w:r>
      <w:r w:rsidRPr="00267633">
        <w:rPr>
          <w:rFonts w:ascii="Times New Roman" w:hAnsi="Times New Roman" w:cs="Times New Roman"/>
          <w:szCs w:val="20"/>
          <w:lang w:val="en-GB" w:eastAsia="zh-CN"/>
        </w:rPr>
        <w:t>].</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(Set out the interrogatories in the form of concise questions. Each interrogatory is to be set out in a separate paragraph and numbered consecutively, in table form.)</w:t>
      </w:r>
    </w:p>
    <w:p w:rsidR="00267633" w:rsidRPr="00267633" w:rsidRDefault="00267633" w:rsidP="00267633">
      <w:pPr>
        <w:spacing w:before="0" w:after="0" w:line="240" w:lineRule="auto"/>
        <w:divId w:val="2116439976"/>
        <w:rPr>
          <w:rFonts w:ascii="Times New Roman" w:hAnsi="Times New Roman" w:cs="Times New Roman"/>
          <w:szCs w:val="20"/>
          <w:lang w:val="en-GB" w:eastAsia="zh-CN"/>
        </w:rPr>
      </w:pP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520"/>
        <w:gridCol w:w="3240"/>
        <w:gridCol w:w="2566"/>
      </w:tblGrid>
      <w:tr w:rsidR="00267633" w:rsidRPr="00267633" w:rsidTr="00267633">
        <w:trPr>
          <w:divId w:val="2116439976"/>
        </w:trPr>
        <w:tc>
          <w:tcPr>
            <w:tcW w:w="918"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S/No.</w:t>
            </w:r>
          </w:p>
        </w:tc>
        <w:tc>
          <w:tcPr>
            <w:tcW w:w="2520"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Interrogatory</w:t>
            </w:r>
          </w:p>
          <w:p w:rsidR="00267633" w:rsidRPr="00267633" w:rsidRDefault="00267633" w:rsidP="00267633">
            <w:pPr>
              <w:spacing w:before="0" w:after="0" w:line="240" w:lineRule="auto"/>
              <w:rPr>
                <w:rFonts w:ascii="Times New Roman" w:hAnsi="Times New Roman" w:cs="Times New Roman"/>
                <w:szCs w:val="20"/>
                <w:lang w:val="en-GB" w:eastAsia="zh-CN"/>
              </w:rPr>
            </w:pPr>
          </w:p>
        </w:tc>
        <w:tc>
          <w:tcPr>
            <w:tcW w:w="3240"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Reason for Interrogatory</w:t>
            </w:r>
          </w:p>
          <w:p w:rsidR="00267633" w:rsidRPr="00267633" w:rsidRDefault="00267633" w:rsidP="00267633">
            <w:pPr>
              <w:spacing w:before="0" w:after="0" w:line="240" w:lineRule="auto"/>
              <w:rPr>
                <w:rFonts w:ascii="Times New Roman" w:hAnsi="Times New Roman" w:cs="Times New Roman"/>
                <w:szCs w:val="20"/>
                <w:lang w:val="en-GB" w:eastAsia="zh-CN"/>
              </w:rPr>
            </w:pPr>
          </w:p>
        </w:tc>
        <w:tc>
          <w:tcPr>
            <w:tcW w:w="2566" w:type="dxa"/>
          </w:tcPr>
          <w:p w:rsidR="00267633" w:rsidRPr="00267633" w:rsidRDefault="00267633" w:rsidP="00267633">
            <w:pPr>
              <w:spacing w:before="0" w:after="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Paragraph(s) and page(s), filing date, deponent of affidavit (which relates to the request) and number of affidavit in relation to the deponent (where applicable)</w:t>
            </w:r>
          </w:p>
          <w:p w:rsidR="00267633" w:rsidRPr="00267633" w:rsidRDefault="00267633" w:rsidP="00267633">
            <w:pPr>
              <w:spacing w:before="0" w:after="0" w:line="240" w:lineRule="auto"/>
              <w:rPr>
                <w:rFonts w:ascii="Times New Roman" w:hAnsi="Times New Roman" w:cs="Times New Roman"/>
                <w:szCs w:val="20"/>
                <w:lang w:val="en-GB" w:eastAsia="zh-CN"/>
              </w:rPr>
            </w:pPr>
          </w:p>
        </w:tc>
      </w:tr>
      <w:tr w:rsidR="00267633" w:rsidRPr="00267633" w:rsidTr="00267633">
        <w:trPr>
          <w:divId w:val="2116439976"/>
        </w:trPr>
        <w:tc>
          <w:tcPr>
            <w:tcW w:w="918"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52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324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c>
          <w:tcPr>
            <w:tcW w:w="2566"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67633" w:rsidP="00267633">
      <w:pPr>
        <w:spacing w:before="0" w:after="120" w:line="240" w:lineRule="auto"/>
        <w:divId w:val="2116439976"/>
        <w:rPr>
          <w:rFonts w:ascii="Times New Roman" w:hAnsi="Times New Roman" w:cs="Times New Roman"/>
          <w:sz w:val="20"/>
          <w:szCs w:val="20"/>
          <w:lang w:val="en-GB" w:eastAsia="zh-CN"/>
        </w:rPr>
      </w:pPr>
    </w:p>
    <w:p w:rsidR="00267633" w:rsidRPr="00267633" w:rsidRDefault="00267633" w:rsidP="00267633">
      <w:pPr>
        <w:spacing w:before="0" w:after="0" w:line="240" w:lineRule="auto"/>
        <w:ind w:left="720" w:hanging="720"/>
        <w:jc w:val="both"/>
        <w:divId w:val="2116439976"/>
        <w:rPr>
          <w:rFonts w:ascii="Times New Roman" w:hAnsi="Times New Roman" w:cs="Times New Roman"/>
          <w:i/>
          <w:szCs w:val="20"/>
          <w:lang w:val="en-GB" w:eastAsia="zh-CN"/>
        </w:rPr>
      </w:pPr>
      <w:r w:rsidRPr="00267633">
        <w:rPr>
          <w:rFonts w:ascii="Times New Roman" w:hAnsi="Times New Roman" w:cs="Times New Roman"/>
          <w:szCs w:val="20"/>
          <w:lang w:val="en-GB" w:eastAsia="zh-CN"/>
        </w:rPr>
        <w:t xml:space="preserve">3. </w:t>
      </w:r>
      <w:r w:rsidRPr="00267633">
        <w:rPr>
          <w:rFonts w:ascii="Times New Roman" w:hAnsi="Times New Roman" w:cs="Times New Roman"/>
          <w:szCs w:val="20"/>
          <w:lang w:val="en-GB" w:eastAsia="zh-CN"/>
        </w:rPr>
        <w:tab/>
        <w:t>Etc.</w:t>
      </w:r>
      <w:r w:rsidRPr="00267633">
        <w:rPr>
          <w:rFonts w:ascii="Times New Roman" w:hAnsi="Times New Roman" w:cs="Times New Roman"/>
          <w:szCs w:val="20"/>
          <w:lang w:val="en-GB" w:eastAsia="zh-CN"/>
        </w:rPr>
        <w:tab/>
      </w:r>
      <w:r w:rsidRPr="00267633">
        <w:rPr>
          <w:rFonts w:ascii="Times New Roman" w:hAnsi="Times New Roman" w:cs="Times New Roman"/>
          <w:i/>
          <w:szCs w:val="20"/>
          <w:lang w:val="en-GB" w:eastAsia="zh-CN"/>
        </w:rPr>
        <w:t>[Format as in Form 4 of Appendix A of Practice Directions]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Dated this</w:t>
      </w:r>
      <w:r w:rsidRPr="00267633">
        <w:rPr>
          <w:rFonts w:ascii="Times New Roman" w:hAnsi="Times New Roman" w:cs="Times New Roman"/>
          <w:szCs w:val="20"/>
          <w:lang w:val="en-GB" w:eastAsia="zh-CN"/>
        </w:rPr>
        <w:tab/>
        <w:t>day of</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Solicitor for the</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 the Solicitor for</w:t>
      </w:r>
    </w:p>
    <w:p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*Delete where inapplicable</w:t>
      </w:r>
    </w:p>
    <w:p w:rsidR="00267633" w:rsidRDefault="00267633" w:rsidP="00267633">
      <w:pPr>
        <w:tabs>
          <w:tab w:val="left" w:pos="-720"/>
        </w:tabs>
        <w:suppressAutoHyphens/>
        <w:spacing w:before="0" w:after="0" w:line="240" w:lineRule="auto"/>
        <w:ind w:left="-1742" w:right="-1800"/>
        <w:jc w:val="center"/>
        <w:divId w:val="2116439976"/>
        <w:rPr>
          <w:rFonts w:ascii="Times New Roman" w:hAnsi="Times New Roman" w:cs="Times New Roman"/>
          <w:szCs w:val="20"/>
          <w:lang w:val="en-GB" w:eastAsia="zh-CN"/>
        </w:rPr>
      </w:pPr>
    </w:p>
    <w:p w:rsidR="000B1CC8" w:rsidRDefault="000B1CC8" w:rsidP="00267633">
      <w:pPr>
        <w:tabs>
          <w:tab w:val="left" w:pos="-720"/>
        </w:tabs>
        <w:suppressAutoHyphens/>
        <w:spacing w:before="0" w:after="0" w:line="240" w:lineRule="auto"/>
        <w:ind w:left="-1742" w:right="-1800"/>
        <w:jc w:val="center"/>
        <w:divId w:val="2116439976"/>
        <w:rPr>
          <w:rFonts w:ascii="Times New Roman" w:hAnsi="Times New Roman" w:cs="Times New Roman"/>
          <w:szCs w:val="20"/>
          <w:lang w:val="en-GB" w:eastAsia="zh-CN"/>
        </w:rPr>
      </w:pPr>
    </w:p>
    <w:p w:rsidR="000B1CC8" w:rsidRDefault="000B1CC8" w:rsidP="00267633">
      <w:pPr>
        <w:tabs>
          <w:tab w:val="left" w:pos="-720"/>
        </w:tabs>
        <w:suppressAutoHyphens/>
        <w:spacing w:before="0" w:after="0" w:line="240" w:lineRule="auto"/>
        <w:ind w:left="-1742" w:right="-1800"/>
        <w:jc w:val="center"/>
        <w:divId w:val="2116439976"/>
        <w:rPr>
          <w:rFonts w:ascii="Times New Roman" w:hAnsi="Times New Roman" w:cs="Times New Roman"/>
          <w:szCs w:val="20"/>
          <w:lang w:val="en-GB" w:eastAsia="zh-CN"/>
        </w:rPr>
      </w:pPr>
    </w:p>
    <w:p w:rsidR="000B1CC8" w:rsidRPr="00267633" w:rsidRDefault="000B1CC8" w:rsidP="00267633">
      <w:pPr>
        <w:tabs>
          <w:tab w:val="left" w:pos="-720"/>
        </w:tabs>
        <w:suppressAutoHyphens/>
        <w:spacing w:before="0" w:after="0" w:line="240" w:lineRule="auto"/>
        <w:ind w:left="-1742" w:right="-1800"/>
        <w:jc w:val="center"/>
        <w:divId w:val="2116439976"/>
        <w:rPr>
          <w:rFonts w:ascii="Times New Roman" w:hAnsi="Times New Roman" w:cs="Times New Roman"/>
          <w:szCs w:val="20"/>
          <w:lang w:val="en-GB" w:eastAsia="zh-CN"/>
        </w:rPr>
      </w:pPr>
      <w:r>
        <w:rPr>
          <w:rFonts w:ascii="Times New Roman" w:hAnsi="Times New Roman" w:cs="Times New Roman"/>
          <w:szCs w:val="20"/>
          <w:lang w:val="en-GB" w:eastAsia="zh-CN"/>
        </w:rPr>
        <w:lastRenderedPageBreak/>
        <w:t>FORM 239</w:t>
      </w:r>
    </w:p>
    <w:p w:rsidR="00267633" w:rsidRPr="00267633" w:rsidRDefault="00267633" w:rsidP="00267633">
      <w:pPr>
        <w:tabs>
          <w:tab w:val="left" w:pos="-720"/>
        </w:tabs>
        <w:suppressAutoHyphens/>
        <w:spacing w:before="0" w:after="0" w:line="240" w:lineRule="auto"/>
        <w:ind w:right="-1800"/>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84</w:t>
      </w:r>
    </w:p>
    <w:p w:rsidR="00267633" w:rsidRPr="00267633" w:rsidRDefault="00267633" w:rsidP="00267633">
      <w:pPr>
        <w:keepNext/>
        <w:spacing w:before="240" w:after="60" w:line="240" w:lineRule="auto"/>
        <w:ind w:right="26"/>
        <w:jc w:val="center"/>
        <w:outlineLvl w:val="1"/>
        <w:divId w:val="2116439976"/>
        <w:rPr>
          <w:rFonts w:ascii="Times New Roman" w:hAnsi="Times New Roman"/>
          <w:b/>
          <w:bCs/>
          <w:iCs/>
          <w:spacing w:val="-3"/>
          <w:szCs w:val="28"/>
          <w:lang w:val="en-GB" w:eastAsia="zh-CN"/>
        </w:rPr>
      </w:pPr>
      <w:bookmarkStart w:id="98" w:name="_Toc66445304"/>
      <w:bookmarkStart w:id="99" w:name="_Toc81709859"/>
      <w:bookmarkStart w:id="100" w:name="_Toc81710584"/>
      <w:bookmarkStart w:id="101" w:name="_Toc81717493"/>
      <w:bookmarkStart w:id="102" w:name="_Toc122854344"/>
      <w:bookmarkStart w:id="103" w:name="_Toc122854705"/>
      <w:bookmarkStart w:id="104" w:name="_Toc243995788"/>
      <w:r w:rsidRPr="00267633">
        <w:rPr>
          <w:rFonts w:ascii="Times New Roman" w:hAnsi="Times New Roman"/>
          <w:b/>
          <w:bCs/>
          <w:iCs/>
          <w:spacing w:val="-3"/>
          <w:szCs w:val="28"/>
          <w:lang w:val="en-GB" w:eastAsia="zh-CN"/>
        </w:rPr>
        <w:t>INJUNCTION PROHIBITING DISPOSAL OF ASSETS WORLDWIDE</w:t>
      </w:r>
      <w:bookmarkEnd w:id="98"/>
      <w:bookmarkEnd w:id="99"/>
      <w:bookmarkEnd w:id="100"/>
      <w:bookmarkEnd w:id="101"/>
      <w:bookmarkEnd w:id="102"/>
      <w:bookmarkEnd w:id="103"/>
      <w:bookmarkEnd w:id="104"/>
    </w:p>
    <w:p w:rsidR="00267633" w:rsidRPr="00267633" w:rsidRDefault="00267633" w:rsidP="00267633">
      <w:pPr>
        <w:tabs>
          <w:tab w:val="left" w:pos="-720"/>
        </w:tabs>
        <w:suppressAutoHyphens/>
        <w:spacing w:before="0" w:after="0" w:line="240" w:lineRule="auto"/>
        <w:ind w:left="-1742" w:right="-1800"/>
        <w:jc w:val="center"/>
        <w:divId w:val="2116439976"/>
        <w:rPr>
          <w:rFonts w:ascii="Times New Roman" w:hAnsi="Times New Roman" w:cs="Times New Roman"/>
          <w:b/>
          <w:szCs w:val="20"/>
          <w:lang w:val="en-GB" w:eastAsia="zh-CN"/>
        </w:rPr>
      </w:pPr>
    </w:p>
    <w:p w:rsidR="00267633" w:rsidRPr="00267633" w:rsidRDefault="00267633" w:rsidP="00267633">
      <w:pPr>
        <w:tabs>
          <w:tab w:val="center" w:pos="3822"/>
        </w:tabs>
        <w:suppressAutoHyphens/>
        <w:spacing w:before="0" w:after="0" w:line="240" w:lineRule="auto"/>
        <w:ind w:left="-1742" w:right="-1800"/>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 THE FAMILY JUSTICE COURTS OF THE REPUBLIC OF SINGAPORE</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Suit No.</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Between</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right" w:pos="7586"/>
        </w:tabs>
        <w:suppressAutoHyphens/>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[Intended] Plaintiff</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And</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right" w:pos="7586"/>
        </w:tabs>
        <w:suppressAutoHyphens/>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[Intended] Defendant</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right" w:pos="7586"/>
        </w:tabs>
        <w:suppressAutoHyphens/>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BEFORE THE HONORABLE JUSTICE/DISTRICT JUDGE* ________________ IN CHAMBERS</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center" w:pos="3793"/>
        </w:tabs>
        <w:suppressAutoHyphens/>
        <w:spacing w:before="0" w:after="0" w:line="240" w:lineRule="auto"/>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INJUNCTION PROHIBITING DISPOSAL</w:t>
      </w:r>
    </w:p>
    <w:p w:rsidR="00267633" w:rsidRPr="00267633" w:rsidRDefault="00267633" w:rsidP="00267633">
      <w:pPr>
        <w:tabs>
          <w:tab w:val="center" w:pos="3793"/>
        </w:tabs>
        <w:suppressAutoHyphens/>
        <w:spacing w:before="0" w:after="0" w:line="240" w:lineRule="auto"/>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OF ASSETS WORLDWIDE</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IMPORTANT:-</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u w:val="single"/>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NOTICE TO THE DEFENDANT</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s>
        <w:suppressAutoHyphens/>
        <w:spacing w:before="0" w:after="0" w:line="240" w:lineRule="auto"/>
        <w:ind w:left="720" w:hanging="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(1)</w:t>
      </w:r>
      <w:r w:rsidRPr="00267633">
        <w:rPr>
          <w:rFonts w:ascii="Times New Roman" w:hAnsi="Times New Roman" w:cs="Times New Roman"/>
          <w:b/>
          <w:szCs w:val="20"/>
          <w:lang w:val="en-GB" w:eastAsia="zh-CN"/>
        </w:rPr>
        <w:tab/>
        <w:t>This order prohibits you from dealing with your assets up to the amount stated.  The order is subject to the exceptions stated at the end of the order.  You should read all the terms of the order very carefully.  You are advised to consult a solicitor as soon as possible.  You have a right to ask the Court to vary or discharge this order.</w:t>
      </w:r>
    </w:p>
    <w:p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b/>
          <w:szCs w:val="20"/>
          <w:lang w:val="en-GB" w:eastAsia="zh-CN"/>
        </w:rPr>
      </w:pPr>
    </w:p>
    <w:p w:rsidR="00267633" w:rsidRPr="00267633" w:rsidRDefault="00267633" w:rsidP="00267633">
      <w:pPr>
        <w:tabs>
          <w:tab w:val="left" w:pos="-720"/>
          <w:tab w:val="left" w:pos="0"/>
        </w:tabs>
        <w:suppressAutoHyphens/>
        <w:spacing w:before="0" w:after="0" w:line="240" w:lineRule="auto"/>
        <w:ind w:left="720" w:hanging="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(2)</w:t>
      </w:r>
      <w:r w:rsidRPr="00267633">
        <w:rPr>
          <w:rFonts w:ascii="Times New Roman" w:hAnsi="Times New Roman" w:cs="Times New Roman"/>
          <w:b/>
          <w:szCs w:val="20"/>
          <w:lang w:val="en-GB" w:eastAsia="zh-CN"/>
        </w:rPr>
        <w:tab/>
        <w:t>If you disobey this order you will be guilty of contempt of Court and may be sent to prison or fined.</w:t>
      </w:r>
      <w:r w:rsidRPr="00267633">
        <w:rPr>
          <w:rFonts w:ascii="Times New Roman" w:hAnsi="Times New Roman" w:cs="Times New Roman"/>
          <w:b/>
          <w:sz w:val="20"/>
          <w:szCs w:val="20"/>
          <w:vertAlign w:val="superscript"/>
          <w:lang w:val="en-GB" w:eastAsia="zh-CN"/>
        </w:rPr>
        <w:footnoteReference w:customMarkFollows="1" w:id="7"/>
        <w:t>1</w:t>
      </w:r>
      <w:r w:rsidRPr="00267633">
        <w:rPr>
          <w:rFonts w:ascii="Times New Roman" w:hAnsi="Times New Roman" w:cs="Times New Roman"/>
          <w:szCs w:val="20"/>
          <w:lang w:val="en-GB" w:eastAsia="zh-CN"/>
        </w:rPr>
        <w:t xml:space="preserve"> </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br w:type="page"/>
      </w:r>
      <w:r w:rsidRPr="00267633">
        <w:rPr>
          <w:rFonts w:ascii="Times New Roman" w:hAnsi="Times New Roman" w:cs="Times New Roman"/>
          <w:b/>
          <w:szCs w:val="20"/>
          <w:lang w:val="en-GB" w:eastAsia="zh-CN"/>
        </w:rPr>
        <w:lastRenderedPageBreak/>
        <w:t>THE ORDER</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An application was made today [date] by counsel for ... the plaintiff to Justice/District Judge* [  ] by way of ex-parte summons no.</w:t>
      </w:r>
      <w:r w:rsidRPr="00267633">
        <w:rPr>
          <w:rFonts w:ascii="Times New Roman" w:hAnsi="Times New Roman" w:cs="Times New Roman"/>
          <w:szCs w:val="20"/>
          <w:u w:val="single"/>
          <w:lang w:val="en-GB" w:eastAsia="zh-CN"/>
        </w:rPr>
        <w:t xml:space="preserve">        </w:t>
      </w:r>
      <w:r w:rsidRPr="00267633">
        <w:rPr>
          <w:rFonts w:ascii="Times New Roman" w:hAnsi="Times New Roman" w:cs="Times New Roman"/>
          <w:szCs w:val="20"/>
          <w:lang w:val="en-GB" w:eastAsia="zh-CN"/>
        </w:rPr>
        <w:t xml:space="preserve"> of </w:t>
      </w:r>
      <w:r w:rsidRPr="00267633">
        <w:rPr>
          <w:rFonts w:ascii="Times New Roman" w:hAnsi="Times New Roman" w:cs="Times New Roman"/>
          <w:szCs w:val="20"/>
          <w:u w:val="single"/>
          <w:lang w:val="en-GB" w:eastAsia="zh-CN"/>
        </w:rPr>
        <w:t xml:space="preserve">      </w:t>
      </w:r>
      <w:r w:rsidRPr="00267633">
        <w:rPr>
          <w:rFonts w:ascii="Times New Roman" w:hAnsi="Times New Roman" w:cs="Times New Roman"/>
          <w:szCs w:val="20"/>
          <w:lang w:val="en-GB" w:eastAsia="zh-CN"/>
        </w:rPr>
        <w:t xml:space="preserve">.  Justice/District Judge* [        ] heard the application and read the affidavit(s) of [name] filed on [date]. </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As a result of the application </w:t>
      </w:r>
      <w:r w:rsidRPr="00267633">
        <w:rPr>
          <w:rFonts w:ascii="Times New Roman" w:hAnsi="Times New Roman" w:cs="Times New Roman"/>
          <w:b/>
          <w:szCs w:val="20"/>
          <w:lang w:val="en-GB" w:eastAsia="zh-CN"/>
        </w:rPr>
        <w:t>IT IS ORDERED</w:t>
      </w:r>
      <w:r w:rsidRPr="00267633">
        <w:rPr>
          <w:rFonts w:ascii="Times New Roman" w:hAnsi="Times New Roman" w:cs="Times New Roman"/>
          <w:szCs w:val="20"/>
          <w:lang w:val="en-GB" w:eastAsia="zh-CN"/>
        </w:rPr>
        <w:t xml:space="preserve"> by Justice/District Judge* [       ] that:</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u w:val="single"/>
          <w:lang w:val="en-GB" w:eastAsia="zh-CN"/>
        </w:rPr>
        <w:t>Disposal of assets</w:t>
      </w:r>
    </w:p>
    <w:p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bookmarkStart w:id="105" w:name="form6_p1"/>
      <w:bookmarkEnd w:id="105"/>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The defendant must not (i) remove from Singapore any of his assets which are in Singapore whether in his own name or not and whether solely or jointly owned up to the value of $       or (ii) in any way dispose of or deal with or diminish the value of any of his assets whether they are in or outside Singapore whether in his own name or not and whether solely or jointly owned up to the same value.  This prohibition includes the following assets in particular:-</w:t>
      </w:r>
    </w:p>
    <w:p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 w:val="left" w:pos="1440"/>
          <w:tab w:val="left" w:pos="2160"/>
        </w:tabs>
        <w:suppressAutoHyphens/>
        <w:spacing w:before="0" w:after="0" w:line="240" w:lineRule="auto"/>
        <w:ind w:left="216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w:t>
      </w:r>
      <w:r w:rsidRPr="00267633">
        <w:rPr>
          <w:rFonts w:ascii="Times New Roman" w:hAnsi="Times New Roman" w:cs="Times New Roman"/>
          <w:szCs w:val="20"/>
          <w:lang w:val="en-GB" w:eastAsia="zh-CN"/>
        </w:rPr>
        <w:tab/>
        <w:t>the property known as ... or the net sale money after payment of any mortgages if it has been sold;</w:t>
      </w:r>
    </w:p>
    <w:p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 w:val="left" w:pos="1440"/>
          <w:tab w:val="left" w:pos="2160"/>
        </w:tabs>
        <w:suppressAutoHyphens/>
        <w:spacing w:before="0" w:after="0" w:line="240" w:lineRule="auto"/>
        <w:ind w:left="216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(b)</w:t>
      </w:r>
      <w:r w:rsidRPr="00267633">
        <w:rPr>
          <w:rFonts w:ascii="Times New Roman" w:hAnsi="Times New Roman" w:cs="Times New Roman"/>
          <w:szCs w:val="20"/>
          <w:lang w:val="en-GB" w:eastAsia="zh-CN"/>
        </w:rPr>
        <w:tab/>
        <w:t>the property and assets of the defendant's business known as ... (or carried on at ..) or the sale money if any of them have been sold; and</w:t>
      </w:r>
    </w:p>
    <w:p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 w:val="left" w:pos="1440"/>
          <w:tab w:val="left" w:pos="2160"/>
          <w:tab w:val="left" w:pos="7560"/>
        </w:tabs>
        <w:suppressAutoHyphens/>
        <w:spacing w:before="0" w:after="0" w:line="240" w:lineRule="auto"/>
        <w:ind w:left="216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(c)</w:t>
      </w:r>
      <w:r w:rsidRPr="00267633">
        <w:rPr>
          <w:rFonts w:ascii="Times New Roman" w:hAnsi="Times New Roman" w:cs="Times New Roman"/>
          <w:szCs w:val="20"/>
          <w:lang w:val="en-GB" w:eastAsia="zh-CN"/>
        </w:rPr>
        <w:tab/>
        <w:t>any money in the accounts numbered ....... at .....</w:t>
      </w:r>
    </w:p>
    <w:p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If the total unencumbered value of the defendant's assets in Singapore exceeds $       the defendant may remove any of those assets from Singapore or may dispose of or deal with them so long as the total unencumbered value of his assets still in Singapore remains above $        .  If the total unencumbered value of the defendant's assets in Singapore does not exceed $        , the defendant must not remove any of those assets from Singapore and must not dispose of or deal with any of them, but if he has other assets outside Singapore the defendant may dispose of or deal with those assets so long as the total unencumbered value of all his assets whether in or outside Singapore remains above $          .</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u w:val="single"/>
          <w:lang w:val="en-GB" w:eastAsia="zh-CN"/>
        </w:rPr>
        <w:br w:type="page"/>
      </w:r>
      <w:r w:rsidRPr="00267633">
        <w:rPr>
          <w:rFonts w:ascii="Times New Roman" w:hAnsi="Times New Roman" w:cs="Times New Roman"/>
          <w:szCs w:val="20"/>
          <w:u w:val="single"/>
          <w:lang w:val="en-GB" w:eastAsia="zh-CN"/>
        </w:rPr>
        <w:lastRenderedPageBreak/>
        <w:t>Disclosure of information</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bookmarkStart w:id="106" w:name="form6_p2"/>
      <w:bookmarkEnd w:id="106"/>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The defendant must inform the plaintiff in writing at once of all his assets whether in or outside Singapore and whether in his own name or not and whether solely or jointly owned, giving the value, location and details of all such assets.</w:t>
      </w:r>
    </w:p>
    <w:p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The information must be confirmed in an affidavit which must be served on the plaintiff's solicitors within ... days after this order has been served on the defendant.</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EXCEPTIONS TO THIS ORDER</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This order does not prohibit the defendant from spending $     a week towards his ordinary living expenses and also $     a week [</w:t>
      </w:r>
      <w:r w:rsidRPr="00267633">
        <w:rPr>
          <w:rFonts w:ascii="Times New Roman" w:hAnsi="Times New Roman" w:cs="Times New Roman"/>
          <w:szCs w:val="20"/>
          <w:u w:val="single"/>
          <w:lang w:val="en-GB" w:eastAsia="zh-CN"/>
        </w:rPr>
        <w:t>or</w:t>
      </w:r>
      <w:r w:rsidRPr="00267633">
        <w:rPr>
          <w:rFonts w:ascii="Times New Roman" w:hAnsi="Times New Roman" w:cs="Times New Roman"/>
          <w:szCs w:val="20"/>
          <w:lang w:val="en-GB" w:eastAsia="zh-CN"/>
        </w:rPr>
        <w:t xml:space="preserve"> a reasonable sum] on legal advice and representation.  But before spending any money the defendant must tell the plaintiff's solicitors where the money is to come from.</w:t>
      </w:r>
    </w:p>
    <w:p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This order does not prohibit the defendant from dealing with or disposing of any of his assets in the ordinary and proper course of business.  The defendant shall account to the plaintiff [state interval] for the amount of money spent in this regard.</w:t>
      </w:r>
    </w:p>
    <w:p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(3)</w:t>
      </w:r>
      <w:r w:rsidRPr="00267633">
        <w:rPr>
          <w:rFonts w:ascii="Times New Roman" w:hAnsi="Times New Roman" w:cs="Times New Roman"/>
          <w:szCs w:val="20"/>
          <w:lang w:val="en-GB" w:eastAsia="zh-CN"/>
        </w:rPr>
        <w:tab/>
        <w:t>The defendant may agree with the plaintiff's solicitors that the above spending limits should be increased or that this order should be varied in any other respect but any such agreement must be in writing.</w:t>
      </w:r>
    </w:p>
    <w:p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EFFECT OF THIS ORDER</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A defendant who is an individual who is ordered not to do something must not do it himself or in any other way.  He must not do it through others acting on his behalf or on his instructions or with his encouragement.</w:t>
      </w:r>
    </w:p>
    <w:p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A defendant which is a corporation and which is ordered not to do something must not do it itself or by its directors, officers, employees or agents or in any other way.</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THIRD PARTIES</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Effect of this order</w:t>
      </w:r>
      <w:r w:rsidRPr="00267633">
        <w:rPr>
          <w:rFonts w:ascii="Times New Roman" w:hAnsi="Times New Roman" w:cs="Times New Roman"/>
          <w:szCs w:val="20"/>
          <w:lang w:val="en-GB" w:eastAsia="zh-CN"/>
        </w:rPr>
        <w:t xml:space="preserve">  </w:t>
      </w:r>
    </w:p>
    <w:p w:rsidR="00267633" w:rsidRPr="00267633" w:rsidRDefault="00267633" w:rsidP="00267633">
      <w:pPr>
        <w:tabs>
          <w:tab w:val="left" w:pos="-720"/>
          <w:tab w:val="left" w:pos="0"/>
          <w:tab w:val="left" w:pos="720"/>
        </w:tabs>
        <w:suppressAutoHyphens/>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It is a contempt of Court for any person notified of this order knowingly to assist in or permit a breach of the order.  Any person doing so may be sent to prison or fined.</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Effect of this order outside Singapore</w:t>
      </w:r>
    </w:p>
    <w:p w:rsidR="00267633" w:rsidRPr="00267633" w:rsidRDefault="00267633" w:rsidP="00267633">
      <w:pPr>
        <w:tabs>
          <w:tab w:val="left" w:pos="-720"/>
          <w:tab w:val="left" w:pos="0"/>
          <w:tab w:val="left" w:pos="720"/>
        </w:tabs>
        <w:suppressAutoHyphens/>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 xml:space="preserve">The terms of this order do not affect or concern anyone outside the jurisdiction of this Court until it is declared enforceable or is enforced by a Court in the relevant country and then they are to affect him only to the extent they have been declared enforceable or have been enforced </w:t>
      </w:r>
      <w:r w:rsidRPr="00267633">
        <w:rPr>
          <w:rFonts w:ascii="Times New Roman" w:hAnsi="Times New Roman" w:cs="Times New Roman"/>
          <w:b/>
          <w:szCs w:val="20"/>
          <w:lang w:val="en-GB" w:eastAsia="zh-CN"/>
        </w:rPr>
        <w:t>UNLESS</w:t>
      </w:r>
      <w:r w:rsidRPr="00267633">
        <w:rPr>
          <w:rFonts w:ascii="Times New Roman" w:hAnsi="Times New Roman" w:cs="Times New Roman"/>
          <w:szCs w:val="20"/>
          <w:lang w:val="en-GB" w:eastAsia="zh-CN"/>
        </w:rPr>
        <w:t xml:space="preserve"> such person is:</w:t>
      </w:r>
    </w:p>
    <w:p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w:t>
      </w:r>
      <w:r w:rsidRPr="00267633">
        <w:rPr>
          <w:rFonts w:ascii="Times New Roman" w:hAnsi="Times New Roman" w:cs="Times New Roman"/>
          <w:szCs w:val="20"/>
          <w:lang w:val="en-GB" w:eastAsia="zh-CN"/>
        </w:rPr>
        <w:tab/>
        <w:t>a person to whom this order is addressed or an officer or an agent appointed by power of attorney of such a person; or</w:t>
      </w:r>
    </w:p>
    <w:p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(b)</w:t>
      </w:r>
      <w:r w:rsidRPr="00267633">
        <w:rPr>
          <w:rFonts w:ascii="Times New Roman" w:hAnsi="Times New Roman" w:cs="Times New Roman"/>
          <w:szCs w:val="20"/>
          <w:lang w:val="en-GB" w:eastAsia="zh-CN"/>
        </w:rPr>
        <w:tab/>
        <w:t>a person who is subject to the jurisdiction of this Court and (i) has been given written notice of this order at his residence or place of business within the jurisdiction of this Court and (ii) is able to prevent acts or omissions outside the jurisdiction of this Court which constitute or assist in a breach of the terms of this order.</w:t>
      </w:r>
    </w:p>
    <w:p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(3)</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Set off by banks</w:t>
      </w:r>
      <w:r w:rsidRPr="00267633">
        <w:rPr>
          <w:rFonts w:ascii="Times New Roman" w:hAnsi="Times New Roman" w:cs="Times New Roman"/>
          <w:szCs w:val="20"/>
          <w:lang w:val="en-GB" w:eastAsia="zh-CN"/>
        </w:rPr>
        <w:t xml:space="preserve"> </w:t>
      </w:r>
    </w:p>
    <w:p w:rsidR="00267633" w:rsidRPr="00267633" w:rsidRDefault="00267633" w:rsidP="00267633">
      <w:pPr>
        <w:tabs>
          <w:tab w:val="left" w:pos="-720"/>
          <w:tab w:val="left" w:pos="0"/>
          <w:tab w:val="left" w:pos="720"/>
        </w:tabs>
        <w:suppressAutoHyphens/>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This injunction does not prevent any bank from exercising any right of set off it may have in respect of any facility which it gave to the defendant before it was notified of the order.</w:t>
      </w:r>
    </w:p>
    <w:p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(4)</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Withdrawals by the defendant</w:t>
      </w:r>
      <w:r w:rsidRPr="00267633">
        <w:rPr>
          <w:rFonts w:ascii="Times New Roman" w:hAnsi="Times New Roman" w:cs="Times New Roman"/>
          <w:szCs w:val="20"/>
          <w:lang w:val="en-GB" w:eastAsia="zh-CN"/>
        </w:rPr>
        <w:t xml:space="preserve"> </w:t>
      </w:r>
    </w:p>
    <w:p w:rsidR="00267633" w:rsidRPr="00267633" w:rsidRDefault="00267633" w:rsidP="00267633">
      <w:pPr>
        <w:tabs>
          <w:tab w:val="left" w:pos="-720"/>
          <w:tab w:val="left" w:pos="0"/>
          <w:tab w:val="left" w:pos="720"/>
        </w:tabs>
        <w:suppressAutoHyphens/>
        <w:spacing w:before="0" w:after="0" w:line="240" w:lineRule="auto"/>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No bank need enquire as to the application or proposed application of any money withdrawn by the defendant if the withdrawal appears to be permitted by this order.</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t>[</w:t>
      </w:r>
      <w:r w:rsidRPr="00267633">
        <w:rPr>
          <w:rFonts w:ascii="Times New Roman" w:hAnsi="Times New Roman" w:cs="Times New Roman"/>
          <w:b/>
          <w:szCs w:val="20"/>
          <w:u w:val="single"/>
          <w:lang w:val="en-GB" w:eastAsia="zh-CN"/>
        </w:rPr>
        <w:t>SERVICE OUT OF THE JURISDICTION AND SUBSTITUTED SERVICE</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The plaintiff may serve the writ of summons on the defendant at ... by .... [mode of service].</w:t>
      </w:r>
    </w:p>
    <w:p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If the defendant wishes to defend the action he must enter an appearance within ..... days of being served with the writ of summons.]</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u w:val="single"/>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zCs w:val="20"/>
          <w:u w:val="single"/>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UNDERTAKINGS</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plaintiff gives to the Court the undertakings set out in Schedule 1 to this order.</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DURATION OF THIS ORDER</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This order will remain in force until the trial or further order.</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B01346" w:rsidRPr="00267633" w:rsidRDefault="00B01346"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VARIATION OR DISCHARGE OF THIS ORDER</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The defendant (or anyone notified of this order) may apply to the Court at any time to vary or discharge this order (or so much of it as affects that person), but anyone wishing to do so must inform the plaintiff's solicitors.</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NAME AND ADDRESS OF PLAINTIFF'S SOLICITORS</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The plaintiff's solicitors are:-</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[Name of lawyer(s) having conduct of action or charge of matter.]</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[Name of law firm.]</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[Address of law firm.]</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Tel: [Contact telephone number.]</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Fax: [Contact facsimile number.]</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Ref: [File reference of law firm.]</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t>[INTERPRETATION OF THIS ORDER</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In this order references to “he”, “him” or “his” include “she” or “her” and “it” or “its”.</w:t>
      </w:r>
    </w:p>
    <w:p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Where there are 2 or more defendants then (unless the context indicates differently)</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w:t>
      </w:r>
      <w:r w:rsidRPr="00267633">
        <w:rPr>
          <w:rFonts w:ascii="Times New Roman" w:hAnsi="Times New Roman" w:cs="Times New Roman"/>
          <w:szCs w:val="20"/>
          <w:lang w:val="en-GB" w:eastAsia="zh-CN"/>
        </w:rPr>
        <w:tab/>
        <w:t>References to “the defendants” mean both or all of them;</w:t>
      </w:r>
    </w:p>
    <w:p w:rsidR="00267633" w:rsidRPr="00267633" w:rsidRDefault="00267633" w:rsidP="00267633">
      <w:pPr>
        <w:tabs>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(b)</w:t>
      </w:r>
      <w:r w:rsidRPr="00267633">
        <w:rPr>
          <w:rFonts w:ascii="Times New Roman" w:hAnsi="Times New Roman" w:cs="Times New Roman"/>
          <w:szCs w:val="20"/>
          <w:lang w:val="en-GB" w:eastAsia="zh-CN"/>
        </w:rPr>
        <w:tab/>
        <w:t>An order requiring “the defendants” to do or not to do anything requires each defendant to do or not to do the specified thing; and</w:t>
      </w:r>
    </w:p>
    <w:p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 w:val="left" w:pos="144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(c)</w:t>
      </w:r>
      <w:r w:rsidRPr="00267633">
        <w:rPr>
          <w:rFonts w:ascii="Times New Roman" w:hAnsi="Times New Roman" w:cs="Times New Roman"/>
          <w:szCs w:val="20"/>
          <w:lang w:val="en-GB" w:eastAsia="zh-CN"/>
        </w:rPr>
        <w:tab/>
        <w:t>A requirement relating to service of this order, or of any legal proceedings, on “the defendants” means service on each of them.]</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 xml:space="preserve">Dated this </w:t>
      </w:r>
      <w:r w:rsidRPr="00267633">
        <w:rPr>
          <w:rFonts w:ascii="Times New Roman" w:hAnsi="Times New Roman" w:cs="Times New Roman"/>
          <w:szCs w:val="20"/>
          <w:u w:val="single"/>
          <w:lang w:val="en-GB" w:eastAsia="zh-CN"/>
        </w:rPr>
        <w:t xml:space="preserve">     </w:t>
      </w:r>
      <w:r w:rsidRPr="00267633">
        <w:rPr>
          <w:rFonts w:ascii="Times New Roman" w:hAnsi="Times New Roman" w:cs="Times New Roman"/>
          <w:szCs w:val="20"/>
          <w:lang w:val="en-GB" w:eastAsia="zh-CN"/>
        </w:rPr>
        <w:t xml:space="preserve"> day of </w:t>
      </w:r>
      <w:r w:rsidRPr="00267633">
        <w:rPr>
          <w:rFonts w:ascii="Times New Roman" w:hAnsi="Times New Roman" w:cs="Times New Roman"/>
          <w:szCs w:val="20"/>
          <w:u w:val="single"/>
          <w:lang w:val="en-GB" w:eastAsia="zh-CN"/>
        </w:rPr>
        <w:t xml:space="preserve">        </w:t>
      </w:r>
      <w:r w:rsidRPr="00267633">
        <w:rPr>
          <w:rFonts w:ascii="Times New Roman" w:hAnsi="Times New Roman" w:cs="Times New Roman"/>
          <w:szCs w:val="20"/>
          <w:lang w:val="en-GB" w:eastAsia="zh-CN"/>
        </w:rPr>
        <w:t>, 20           .</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right" w:pos="7586"/>
        </w:tabs>
        <w:suppressAutoHyphens/>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i/>
          <w:szCs w:val="20"/>
          <w:lang w:val="en-GB" w:eastAsia="zh-CN"/>
        </w:rPr>
        <w:t>Registrar</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0B1CC8" w:rsidRDefault="000B1CC8"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0B1CC8" w:rsidRDefault="000B1CC8"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0B1CC8" w:rsidRDefault="000B1CC8"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0B1CC8" w:rsidRDefault="000B1CC8"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0B1CC8" w:rsidRPr="00267633" w:rsidRDefault="000B1CC8"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center" w:pos="3793"/>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lastRenderedPageBreak/>
        <w:t>SCHEDULE 1</w:t>
      </w:r>
    </w:p>
    <w:p w:rsidR="00267633" w:rsidRPr="00267633" w:rsidRDefault="00267633" w:rsidP="00267633">
      <w:pPr>
        <w:tabs>
          <w:tab w:val="center" w:pos="3793"/>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i/>
          <w:szCs w:val="20"/>
          <w:u w:val="single"/>
          <w:lang w:val="en-GB" w:eastAsia="zh-CN"/>
        </w:rPr>
        <w:t>Undertakings given to the Court by the plaintiff</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If the Court later finds that this order has caused loss to the defendant, and decides that the defendant should be compensated for that loss, the plaintiff shall comply with any order the Court may make.</w:t>
      </w:r>
    </w:p>
    <w:p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rsidR="00267633" w:rsidRPr="00267633" w:rsidRDefault="00267633" w:rsidP="00267633">
      <w:pPr>
        <w:widowControl w:val="0"/>
        <w:autoSpaceDE w:val="0"/>
        <w:autoSpaceDN w:val="0"/>
        <w:adjustRightInd w:val="0"/>
        <w:spacing w:before="0" w:after="0" w:line="240" w:lineRule="auto"/>
        <w:ind w:left="709" w:hanging="709"/>
        <w:jc w:val="both"/>
        <w:divId w:val="2116439976"/>
        <w:rPr>
          <w:rFonts w:ascii="Times New Roman" w:eastAsia="SimSun" w:hAnsi="Times New Roman" w:cs="Times New Roman"/>
          <w:lang w:val="en-GB" w:eastAsia="en-GB"/>
        </w:rPr>
      </w:pPr>
      <w:r w:rsidRPr="00267633">
        <w:rPr>
          <w:rFonts w:ascii="Times New Roman" w:eastAsia="SimSun" w:hAnsi="Times New Roman" w:cs="Times New Roman"/>
          <w:sz w:val="22"/>
          <w:szCs w:val="22"/>
          <w:lang w:val="en-GB" w:eastAsia="en-GB"/>
        </w:rPr>
        <w:t>(2)</w:t>
      </w:r>
      <w:r w:rsidRPr="00267633">
        <w:rPr>
          <w:rFonts w:ascii="Times New Roman" w:eastAsia="SimSun" w:hAnsi="Times New Roman" w:cs="Times New Roman"/>
          <w:sz w:val="22"/>
          <w:szCs w:val="22"/>
          <w:lang w:val="en-GB" w:eastAsia="en-GB"/>
        </w:rPr>
        <w:tab/>
      </w:r>
      <w:r w:rsidRPr="00267633">
        <w:rPr>
          <w:rFonts w:ascii="Times New Roman" w:eastAsia="SimSun" w:hAnsi="Times New Roman" w:cs="Times New Roman"/>
          <w:lang w:val="en-GB" w:eastAsia="en-GB"/>
        </w:rPr>
        <w:t xml:space="preserve">The plaintiff, in respect of any order the Court may make pursuant to paragraph (1) above, will: </w:t>
      </w:r>
    </w:p>
    <w:p w:rsidR="00267633" w:rsidRPr="00267633" w:rsidRDefault="00267633" w:rsidP="00267633">
      <w:pPr>
        <w:widowControl w:val="0"/>
        <w:autoSpaceDE w:val="0"/>
        <w:autoSpaceDN w:val="0"/>
        <w:adjustRightInd w:val="0"/>
        <w:spacing w:before="0" w:after="0" w:line="240" w:lineRule="auto"/>
        <w:ind w:left="709" w:hanging="709"/>
        <w:jc w:val="both"/>
        <w:divId w:val="2116439976"/>
        <w:rPr>
          <w:rFonts w:ascii="Times New Roman" w:eastAsia="SimSun" w:hAnsi="Times New Roman" w:cs="Times New Roman"/>
          <w:lang w:val="en-GB" w:eastAsia="en-GB"/>
        </w:rPr>
      </w:pPr>
    </w:p>
    <w:p w:rsidR="00267633" w:rsidRPr="00267633" w:rsidRDefault="00267633" w:rsidP="00267633">
      <w:pPr>
        <w:widowControl w:val="0"/>
        <w:autoSpaceDE w:val="0"/>
        <w:autoSpaceDN w:val="0"/>
        <w:adjustRightInd w:val="0"/>
        <w:spacing w:before="0" w:after="0" w:line="240" w:lineRule="auto"/>
        <w:ind w:left="1418" w:hanging="709"/>
        <w:jc w:val="both"/>
        <w:divId w:val="2116439976"/>
        <w:rPr>
          <w:rFonts w:ascii="Times New Roman" w:eastAsia="SimSun" w:hAnsi="Times New Roman" w:cs="Times New Roman"/>
          <w:lang w:val="en-GB" w:eastAsia="en-GB"/>
        </w:rPr>
      </w:pPr>
      <w:r w:rsidRPr="00267633">
        <w:rPr>
          <w:rFonts w:ascii="Times New Roman" w:eastAsia="SimSun" w:hAnsi="Times New Roman" w:cs="Times New Roman"/>
          <w:lang w:val="en-GB" w:eastAsia="en-GB"/>
        </w:rPr>
        <w:t xml:space="preserve">(a) </w:t>
      </w:r>
      <w:r w:rsidRPr="00267633">
        <w:rPr>
          <w:rFonts w:ascii="Times New Roman" w:eastAsia="SimSun" w:hAnsi="Times New Roman" w:cs="Times New Roman"/>
          <w:lang w:val="en-GB" w:eastAsia="en-GB"/>
        </w:rPr>
        <w:tab/>
        <w:t xml:space="preserve">on or before [date] provide to the defendant security in the sum of [$         ] by causing [payment to be made into Court / a bond to be issued by an insurance company with a place of business within Singapore / a written guarantee to be issued from a bank with a place of business within Singapore / payment to the plaintiff’s solicitor to be held by the solicitor as an officer of the Court pending further order]*; and </w:t>
      </w:r>
    </w:p>
    <w:p w:rsidR="00267633" w:rsidRPr="00267633" w:rsidRDefault="00267633" w:rsidP="00267633">
      <w:pPr>
        <w:widowControl w:val="0"/>
        <w:autoSpaceDE w:val="0"/>
        <w:autoSpaceDN w:val="0"/>
        <w:adjustRightInd w:val="0"/>
        <w:spacing w:before="0" w:after="0" w:line="240" w:lineRule="auto"/>
        <w:ind w:left="1418"/>
        <w:jc w:val="both"/>
        <w:divId w:val="2116439976"/>
        <w:rPr>
          <w:rFonts w:ascii="Times New Roman" w:eastAsia="SimSun" w:hAnsi="Times New Roman" w:cs="Times New Roman"/>
          <w:i/>
          <w:lang w:val="en-GB" w:eastAsia="en-GB"/>
        </w:rPr>
      </w:pPr>
      <w:r w:rsidRPr="00267633">
        <w:rPr>
          <w:rFonts w:ascii="Times New Roman" w:eastAsia="SimSun" w:hAnsi="Times New Roman" w:cs="Times New Roman"/>
          <w:i/>
          <w:lang w:val="en-GB" w:eastAsia="en-GB"/>
        </w:rPr>
        <w:t>(*Delete where appropriate)</w:t>
      </w:r>
    </w:p>
    <w:p w:rsidR="00267633" w:rsidRPr="00267633" w:rsidRDefault="00267633" w:rsidP="00267633">
      <w:pPr>
        <w:widowControl w:val="0"/>
        <w:autoSpaceDE w:val="0"/>
        <w:autoSpaceDN w:val="0"/>
        <w:adjustRightInd w:val="0"/>
        <w:spacing w:before="0" w:after="0" w:line="240" w:lineRule="auto"/>
        <w:ind w:left="1418" w:hanging="709"/>
        <w:jc w:val="both"/>
        <w:divId w:val="2116439976"/>
        <w:rPr>
          <w:rFonts w:ascii="Times New Roman" w:eastAsia="SimSun" w:hAnsi="Times New Roman" w:cs="Times New Roman"/>
          <w:lang w:val="en-GB" w:eastAsia="en-GB"/>
        </w:rPr>
      </w:pPr>
    </w:p>
    <w:p w:rsidR="00267633" w:rsidRPr="00267633" w:rsidRDefault="00267633" w:rsidP="00267633">
      <w:pPr>
        <w:widowControl w:val="0"/>
        <w:autoSpaceDE w:val="0"/>
        <w:autoSpaceDN w:val="0"/>
        <w:adjustRightInd w:val="0"/>
        <w:spacing w:before="0" w:after="0" w:line="240" w:lineRule="auto"/>
        <w:ind w:left="1418" w:hanging="709"/>
        <w:jc w:val="both"/>
        <w:divId w:val="2116439976"/>
        <w:rPr>
          <w:rFonts w:ascii="Times New Roman" w:eastAsia="SimSun" w:hAnsi="Times New Roman" w:cs="Times New Roman"/>
          <w:lang w:val="en-GB" w:eastAsia="en-GB"/>
        </w:rPr>
      </w:pPr>
      <w:r w:rsidRPr="00267633">
        <w:rPr>
          <w:rFonts w:ascii="Times New Roman" w:eastAsia="SimSun" w:hAnsi="Times New Roman" w:cs="Times New Roman"/>
          <w:lang w:val="en-GB" w:eastAsia="en-GB"/>
        </w:rPr>
        <w:t xml:space="preserve">(b) </w:t>
      </w:r>
      <w:r w:rsidRPr="00267633">
        <w:rPr>
          <w:rFonts w:ascii="Times New Roman" w:eastAsia="SimSun" w:hAnsi="Times New Roman" w:cs="Times New Roman"/>
          <w:lang w:val="en-GB" w:eastAsia="en-GB"/>
        </w:rPr>
        <w:tab/>
        <w:t xml:space="preserve">cause evidence of the provision of security to be extended to the defendant immediately after the security has been put up.       </w:t>
      </w:r>
    </w:p>
    <w:p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(3)</w:t>
      </w:r>
      <w:r w:rsidRPr="00267633">
        <w:rPr>
          <w:rFonts w:ascii="Times New Roman" w:hAnsi="Times New Roman" w:cs="Times New Roman"/>
          <w:szCs w:val="20"/>
          <w:lang w:val="en-GB" w:eastAsia="zh-CN"/>
        </w:rPr>
        <w:tab/>
        <w:t>As soon as practicable the plaintiff shall [issue and] serve on the defendant [a] [the] writ of summons [in the form of the draft writ produced to the Court] [claiming appropriate relief] together with this order.</w:t>
      </w:r>
    </w:p>
    <w:p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(4)</w:t>
      </w:r>
      <w:r w:rsidRPr="00267633">
        <w:rPr>
          <w:rFonts w:ascii="Times New Roman" w:hAnsi="Times New Roman" w:cs="Times New Roman"/>
          <w:szCs w:val="20"/>
          <w:lang w:val="en-GB" w:eastAsia="zh-CN"/>
        </w:rPr>
        <w:tab/>
        <w:t>The plaintiff shall cause an affidavit to be sworn and filed [substantially in the terms of the draft affidavit produced to the Court] [confirming the substance of what was said to the Court by the plaintiff's solicitors].</w:t>
      </w:r>
    </w:p>
    <w:p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(5)</w:t>
      </w:r>
      <w:r w:rsidRPr="00267633">
        <w:rPr>
          <w:rFonts w:ascii="Times New Roman" w:hAnsi="Times New Roman" w:cs="Times New Roman"/>
          <w:szCs w:val="20"/>
          <w:lang w:val="en-GB" w:eastAsia="zh-CN"/>
        </w:rPr>
        <w:tab/>
        <w:t>As soon as practicable the plaintiff shall serve on the defendant a copy of the affidavits and exhibits containing the evidence relied on by the plaintiff.</w:t>
      </w:r>
    </w:p>
    <w:p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(6)</w:t>
      </w:r>
      <w:r w:rsidRPr="00267633">
        <w:rPr>
          <w:rFonts w:ascii="Times New Roman" w:hAnsi="Times New Roman" w:cs="Times New Roman"/>
          <w:szCs w:val="20"/>
          <w:lang w:val="en-GB" w:eastAsia="zh-CN"/>
        </w:rPr>
        <w:tab/>
        <w:t>Anyone notified of this order will be given a copy of it by the plaintiff's solicitors.</w:t>
      </w:r>
    </w:p>
    <w:p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(7)</w:t>
      </w:r>
      <w:r w:rsidRPr="00267633">
        <w:rPr>
          <w:rFonts w:ascii="Times New Roman" w:hAnsi="Times New Roman" w:cs="Times New Roman"/>
          <w:szCs w:val="20"/>
          <w:lang w:val="en-GB" w:eastAsia="zh-CN"/>
        </w:rPr>
        <w:tab/>
        <w:t>The plaintiff shall pay the reasonable costs of anyone other than the defendant which have been incurred as a result of this order including the costs of ascertaining whether that person holds any of the defendant's assets and if the Court later finds that this order has caused such person loss, and decides that such person should be compensated for that loss, the plaintiff will comply with any order the Court may make.</w:t>
      </w:r>
    </w:p>
    <w:p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(8)</w:t>
      </w:r>
      <w:r w:rsidRPr="00267633">
        <w:rPr>
          <w:rFonts w:ascii="Times New Roman" w:hAnsi="Times New Roman" w:cs="Times New Roman"/>
          <w:szCs w:val="20"/>
          <w:lang w:val="en-GB" w:eastAsia="zh-CN"/>
        </w:rPr>
        <w:tab/>
      </w:r>
      <w:r w:rsidRPr="00267633">
        <w:rPr>
          <w:rFonts w:ascii="Times New Roman" w:eastAsia="SimSun" w:hAnsi="Times New Roman" w:cs="Times New Roman"/>
          <w:lang w:val="en-GB" w:eastAsia="zh-CN"/>
        </w:rPr>
        <w:t>If this order ceases to have effect, the plaintiff will immediately take all reasonable steps to inform in writing anyone to whom he has given notice of this order, or who he has reasonable grounds for supposing may act upon this order, that it has ceased to have effect.</w:t>
      </w:r>
    </w:p>
    <w:p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(9)</w:t>
      </w:r>
      <w:r w:rsidRPr="00267633">
        <w:rPr>
          <w:rFonts w:ascii="Times New Roman" w:hAnsi="Times New Roman" w:cs="Times New Roman"/>
          <w:szCs w:val="20"/>
          <w:lang w:val="en-GB" w:eastAsia="zh-CN"/>
        </w:rPr>
        <w:tab/>
        <w:t>The plaintiff shall not without the leave of the Court begin proceedings against the defendant in any other jurisdiction or use information obtained as a result of an order of the Court in this jurisdiction for the purpose of civil or criminal proceedings in any other jurisdiction.</w:t>
      </w:r>
    </w:p>
    <w:p w:rsidR="00267633" w:rsidRPr="00267633" w:rsidRDefault="00267633" w:rsidP="00267633">
      <w:pPr>
        <w:tabs>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(10)</w:t>
      </w:r>
      <w:r w:rsidRPr="00267633">
        <w:rPr>
          <w:rFonts w:ascii="Times New Roman" w:hAnsi="Times New Roman" w:cs="Times New Roman"/>
          <w:szCs w:val="20"/>
          <w:lang w:val="en-GB" w:eastAsia="zh-CN"/>
        </w:rPr>
        <w:tab/>
        <w:t>The plaintiff shall not without the leave of the Court seek to enforce this order in any country outside Singapore [or seek an order of a similar nature including orders conferring a charge or other security against the defendant or the defendant's assets].</w:t>
      </w:r>
    </w:p>
    <w:p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sectPr w:rsidR="00267633" w:rsidRPr="00267633" w:rsidSect="00C63330">
          <w:headerReference w:type="default" r:id="rId23"/>
          <w:footerReference w:type="default" r:id="rId24"/>
          <w:pgSz w:w="11906" w:h="16838"/>
          <w:pgMar w:top="1418" w:right="2125" w:bottom="1418" w:left="2127" w:header="1152" w:footer="1152" w:gutter="0"/>
          <w:paperSrc w:first="1" w:other="1"/>
          <w:cols w:space="720"/>
          <w:noEndnote/>
        </w:sectPr>
      </w:pPr>
    </w:p>
    <w:tbl>
      <w:tblPr>
        <w:tblW w:w="0" w:type="auto"/>
        <w:tblInd w:w="641" w:type="dxa"/>
        <w:tblLayout w:type="fixed"/>
        <w:tblLook w:val="0000" w:firstRow="0" w:lastRow="0" w:firstColumn="0" w:lastColumn="0" w:noHBand="0" w:noVBand="0"/>
      </w:tblPr>
      <w:tblGrid>
        <w:gridCol w:w="2600"/>
        <w:gridCol w:w="2600"/>
        <w:gridCol w:w="2600"/>
      </w:tblGrid>
      <w:tr w:rsidR="00267633" w:rsidRPr="00267633" w:rsidTr="00267633">
        <w:trPr>
          <w:divId w:val="2116439976"/>
        </w:trPr>
        <w:tc>
          <w:tcPr>
            <w:tcW w:w="2600" w:type="dxa"/>
          </w:tcPr>
          <w:p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r w:rsidRPr="00267633">
              <w:rPr>
                <w:rFonts w:ascii="Times New Roman" w:hAnsi="Times New Roman" w:cs="Times New Roman"/>
                <w:i/>
                <w:sz w:val="18"/>
                <w:szCs w:val="20"/>
                <w:lang w:val="en-GB" w:eastAsia="zh-CN"/>
              </w:rPr>
              <w:lastRenderedPageBreak/>
              <w:br w:type="page"/>
            </w:r>
          </w:p>
        </w:tc>
        <w:tc>
          <w:tcPr>
            <w:tcW w:w="2600" w:type="dxa"/>
          </w:tcPr>
          <w:p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bookmarkStart w:id="107" w:name="form7"/>
            <w:bookmarkStart w:id="108" w:name="_Toc66445305"/>
            <w:bookmarkStart w:id="109" w:name="_Toc81709860"/>
            <w:bookmarkStart w:id="110" w:name="_Toc81710585"/>
            <w:bookmarkStart w:id="111" w:name="_Toc81717494"/>
            <w:bookmarkStart w:id="112" w:name="_Toc122854345"/>
            <w:bookmarkStart w:id="113" w:name="_Toc122854706"/>
            <w:bookmarkStart w:id="114" w:name="_Toc243995789"/>
            <w:bookmarkEnd w:id="107"/>
            <w:r w:rsidRPr="00267633">
              <w:rPr>
                <w:rFonts w:ascii="Times New Roman" w:hAnsi="Times New Roman"/>
                <w:bCs/>
                <w:iCs/>
                <w:spacing w:val="-3"/>
                <w:szCs w:val="28"/>
                <w:lang w:val="en-GB" w:eastAsia="zh-CN"/>
              </w:rPr>
              <w:t xml:space="preserve">FORM </w:t>
            </w:r>
            <w:bookmarkEnd w:id="108"/>
            <w:bookmarkEnd w:id="109"/>
            <w:bookmarkEnd w:id="110"/>
            <w:bookmarkEnd w:id="111"/>
            <w:bookmarkEnd w:id="112"/>
            <w:bookmarkEnd w:id="113"/>
            <w:bookmarkEnd w:id="114"/>
            <w:r w:rsidRPr="00267633">
              <w:rPr>
                <w:rFonts w:ascii="Times New Roman" w:hAnsi="Times New Roman"/>
                <w:bCs/>
                <w:iCs/>
                <w:spacing w:val="-3"/>
                <w:szCs w:val="28"/>
                <w:lang w:val="en-GB" w:eastAsia="zh-CN"/>
              </w:rPr>
              <w:t>240</w:t>
            </w:r>
          </w:p>
          <w:p w:rsidR="00267633" w:rsidRPr="00267633" w:rsidRDefault="00267633" w:rsidP="00267633">
            <w:pPr>
              <w:spacing w:before="0" w:after="0" w:line="240" w:lineRule="auto"/>
              <w:rPr>
                <w:rFonts w:ascii="Times New Roman" w:hAnsi="Times New Roman" w:cs="Times New Roman"/>
                <w:sz w:val="20"/>
                <w:szCs w:val="20"/>
                <w:lang w:val="en-GB" w:eastAsia="zh-CN"/>
              </w:rPr>
            </w:pPr>
          </w:p>
        </w:tc>
        <w:tc>
          <w:tcPr>
            <w:tcW w:w="2600" w:type="dxa"/>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GB" w:eastAsia="zh-CN"/>
              </w:rPr>
            </w:pPr>
          </w:p>
        </w:tc>
      </w:tr>
    </w:tbl>
    <w:p w:rsidR="00267633" w:rsidRPr="00267633" w:rsidRDefault="00267633" w:rsidP="00267633">
      <w:pPr>
        <w:tabs>
          <w:tab w:val="center" w:pos="3780"/>
          <w:tab w:val="right" w:pos="11128"/>
        </w:tabs>
        <w:suppressAutoHyphens/>
        <w:spacing w:before="0" w:after="0" w:line="240" w:lineRule="auto"/>
        <w:ind w:firstLine="720"/>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p>
    <w:p w:rsidR="00267633" w:rsidRPr="00267633" w:rsidRDefault="00267633" w:rsidP="00267633">
      <w:pPr>
        <w:tabs>
          <w:tab w:val="right" w:pos="11128"/>
        </w:tabs>
        <w:suppressAutoHyphens/>
        <w:spacing w:before="0" w:after="0" w:line="240" w:lineRule="auto"/>
        <w:jc w:val="both"/>
        <w:divId w:val="2116439976"/>
        <w:rPr>
          <w:rFonts w:ascii="Times New Roman" w:hAnsi="Times New Roman" w:cs="Times New Roman"/>
          <w:sz w:val="22"/>
          <w:szCs w:val="22"/>
          <w:lang w:val="en-GB" w:eastAsia="zh-CN"/>
        </w:rPr>
      </w:pPr>
      <w:r w:rsidRPr="00267633">
        <w:rPr>
          <w:rFonts w:ascii="Times New Roman" w:hAnsi="Times New Roman" w:cs="Times New Roman"/>
          <w:spacing w:val="-2"/>
          <w:sz w:val="22"/>
          <w:szCs w:val="22"/>
          <w:lang w:val="en-GB" w:eastAsia="zh-CN"/>
        </w:rPr>
        <w:t>Para 84</w:t>
      </w:r>
      <w:r w:rsidRPr="00267633">
        <w:rPr>
          <w:rFonts w:ascii="Times New Roman" w:hAnsi="Times New Roman" w:cs="Times New Roman"/>
          <w:spacing w:val="-2"/>
          <w:sz w:val="22"/>
          <w:szCs w:val="22"/>
          <w:lang w:val="en-GB" w:eastAsia="zh-CN"/>
        </w:rPr>
        <w:tab/>
      </w:r>
    </w:p>
    <w:p w:rsidR="00267633" w:rsidRPr="00267633" w:rsidRDefault="00267633" w:rsidP="00267633">
      <w:pPr>
        <w:keepNext/>
        <w:spacing w:before="240" w:after="60" w:line="240" w:lineRule="auto"/>
        <w:ind w:left="720" w:hanging="720"/>
        <w:jc w:val="center"/>
        <w:outlineLvl w:val="1"/>
        <w:divId w:val="2116439976"/>
        <w:rPr>
          <w:rFonts w:ascii="Times New Roman" w:hAnsi="Times New Roman"/>
          <w:b/>
          <w:bCs/>
          <w:iCs/>
          <w:szCs w:val="28"/>
          <w:lang w:val="en-GB" w:eastAsia="zh-CN"/>
        </w:rPr>
      </w:pPr>
      <w:bookmarkStart w:id="115" w:name="_Toc66445306"/>
      <w:bookmarkStart w:id="116" w:name="_Toc81709861"/>
      <w:bookmarkStart w:id="117" w:name="_Toc81710586"/>
      <w:bookmarkStart w:id="118" w:name="_Toc81717495"/>
      <w:bookmarkStart w:id="119" w:name="_Toc122854346"/>
      <w:bookmarkStart w:id="120" w:name="_Toc122854707"/>
      <w:bookmarkStart w:id="121" w:name="_Toc243995790"/>
      <w:r w:rsidRPr="00267633">
        <w:rPr>
          <w:rFonts w:ascii="Times New Roman" w:hAnsi="Times New Roman"/>
          <w:b/>
          <w:bCs/>
          <w:iCs/>
          <w:smallCaps/>
          <w:szCs w:val="28"/>
          <w:lang w:val="en-GB" w:eastAsia="zh-CN"/>
        </w:rPr>
        <w:t>INJUNCTION PROHIBITING DISPOSAL OF ASSETS IN SINGAPORE</w:t>
      </w:r>
      <w:bookmarkEnd w:id="115"/>
      <w:bookmarkEnd w:id="116"/>
      <w:bookmarkEnd w:id="117"/>
      <w:bookmarkEnd w:id="118"/>
      <w:bookmarkEnd w:id="119"/>
      <w:bookmarkEnd w:id="120"/>
      <w:bookmarkEnd w:id="121"/>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center" w:pos="5564"/>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t>IN THE FAMILY JUSTICE COURTS OF THE REPUBLIC OF SINGAPORE</w:t>
      </w:r>
    </w:p>
    <w:p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ind w:right="180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Suit No.</w:t>
      </w:r>
    </w:p>
    <w:p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ind w:left="1742" w:right="1800"/>
        <w:jc w:val="both"/>
        <w:divId w:val="2116439976"/>
        <w:rPr>
          <w:rFonts w:ascii="Times New Roman" w:hAnsi="Times New Roman" w:cs="Times New Roman"/>
          <w:szCs w:val="20"/>
          <w:lang w:val="en-GB" w:eastAsia="zh-CN"/>
        </w:rPr>
      </w:pPr>
    </w:p>
    <w:p w:rsidR="00267633" w:rsidRPr="00267633" w:rsidRDefault="00267633" w:rsidP="00267633">
      <w:pPr>
        <w:tabs>
          <w:tab w:val="left" w:pos="-1710"/>
          <w:tab w:val="left" w:pos="-720"/>
        </w:tabs>
        <w:suppressAutoHyphens/>
        <w:spacing w:before="0" w:after="0" w:line="240" w:lineRule="auto"/>
        <w:ind w:left="-450" w:firstLine="450"/>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Between</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[Intended] Plaintiff</w:t>
      </w:r>
    </w:p>
    <w:p w:rsidR="00267633" w:rsidRPr="00267633" w:rsidRDefault="00267633" w:rsidP="00267633">
      <w:pPr>
        <w:tabs>
          <w:tab w:val="left" w:pos="-1890"/>
          <w:tab w:val="left" w:pos="-720"/>
          <w:tab w:val="left" w:pos="-630"/>
        </w:tabs>
        <w:suppressAutoHyphens/>
        <w:spacing w:before="0" w:after="0" w:line="240" w:lineRule="auto"/>
        <w:ind w:left="-630" w:firstLine="630"/>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And</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[Intended] Defendant</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BEFORE THE  HONORABLE JUSTICE/DISTRICT JUDGE* ________________ IN CHAMBERS</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INJUNCTION PROHIBITING DISPOSAL OF ASSETS</w:t>
      </w:r>
    </w:p>
    <w:p w:rsidR="00267633" w:rsidRPr="00267633" w:rsidRDefault="00267633" w:rsidP="00267633">
      <w:pPr>
        <w:tabs>
          <w:tab w:val="left" w:pos="-720"/>
          <w:tab w:val="left" w:pos="0"/>
          <w:tab w:val="left" w:pos="720"/>
        </w:tabs>
        <w:suppressAutoHyphens/>
        <w:spacing w:before="0" w:after="0" w:line="240" w:lineRule="auto"/>
        <w:ind w:left="1440" w:hanging="1440"/>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 SINGAPORE</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IMPORTANT:-</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b/>
          <w:szCs w:val="20"/>
          <w:u w:val="single"/>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NOTICE TO THE DEFENDANT</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(1)</w:t>
      </w:r>
      <w:r w:rsidRPr="00267633">
        <w:rPr>
          <w:rFonts w:ascii="Times New Roman" w:hAnsi="Times New Roman" w:cs="Times New Roman"/>
          <w:b/>
          <w:szCs w:val="20"/>
          <w:lang w:val="en-GB" w:eastAsia="zh-CN"/>
        </w:rPr>
        <w:tab/>
        <w:t>This order prohibits you from dealing with your assets up to the amount stated.  The order is subject to the exceptions stated at the end of the order.  You should read all the terms of the order very carefully.  You are advised to consult a solicitor as soon as possible.  You have a right to ask the Court to vary or discharge this order.</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b/>
          <w:szCs w:val="20"/>
          <w:lang w:val="en-GB" w:eastAsia="zh-CN"/>
        </w:rPr>
      </w:pPr>
    </w:p>
    <w:p w:rsidR="00267633" w:rsidRPr="00267633" w:rsidRDefault="00267633" w:rsidP="00267633">
      <w:pPr>
        <w:tabs>
          <w:tab w:val="left" w:pos="-720"/>
          <w:tab w:val="left" w:pos="-360"/>
          <w:tab w:val="left" w:pos="720"/>
        </w:tabs>
        <w:suppressAutoHyphens/>
        <w:spacing w:before="0" w:after="0" w:line="240" w:lineRule="auto"/>
        <w:ind w:left="720" w:hanging="720"/>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(2)</w:t>
      </w:r>
      <w:r w:rsidRPr="00267633">
        <w:rPr>
          <w:rFonts w:ascii="Times New Roman" w:hAnsi="Times New Roman" w:cs="Times New Roman"/>
          <w:b/>
          <w:szCs w:val="20"/>
          <w:lang w:val="en-GB" w:eastAsia="zh-CN"/>
        </w:rPr>
        <w:tab/>
        <w:t>If you disobey this order you will be guilty of contempt of Court and may be sent to prison or fined.</w:t>
      </w:r>
      <w:r w:rsidRPr="00267633">
        <w:rPr>
          <w:rFonts w:ascii="Times New Roman" w:hAnsi="Times New Roman" w:cs="Times New Roman"/>
          <w:b/>
          <w:sz w:val="20"/>
          <w:szCs w:val="20"/>
          <w:vertAlign w:val="superscript"/>
          <w:lang w:val="en-GB" w:eastAsia="zh-CN"/>
        </w:rPr>
        <w:footnoteReference w:id="8"/>
      </w:r>
      <w:r w:rsidRPr="00267633">
        <w:rPr>
          <w:rFonts w:ascii="Times New Roman" w:hAnsi="Times New Roman" w:cs="Times New Roman"/>
          <w:b/>
          <w:szCs w:val="20"/>
          <w:lang w:val="en-GB" w:eastAsia="zh-CN"/>
        </w:rPr>
        <w:t xml:space="preserve"> </w:t>
      </w:r>
    </w:p>
    <w:p w:rsidR="00267633" w:rsidRPr="00267633" w:rsidRDefault="00267633" w:rsidP="00267633">
      <w:pPr>
        <w:tabs>
          <w:tab w:val="left" w:pos="-720"/>
          <w:tab w:val="left" w:pos="-360"/>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br w:type="page"/>
      </w:r>
      <w:r w:rsidRPr="00267633">
        <w:rPr>
          <w:rFonts w:ascii="Times New Roman" w:hAnsi="Times New Roman" w:cs="Times New Roman"/>
          <w:b/>
          <w:szCs w:val="20"/>
          <w:lang w:val="en-GB" w:eastAsia="zh-CN"/>
        </w:rPr>
        <w:lastRenderedPageBreak/>
        <w:t>THE ORDER</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An application was made today [date] by counsel for ... the plaintiff to Justice/District Judge* [   ] by way of ex-parte summons no._____         of ____.  Justice/District Judge* [        ] heard the application and read the affidavit(s) of (name) filed on (date).</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As a result of the application IT IS ORDERED by Justice/District Judge* [       ] that:</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Disposal of assets</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990"/>
          <w:tab w:val="left" w:pos="-72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bookmarkStart w:id="122" w:name="form7_p1"/>
      <w:bookmarkEnd w:id="122"/>
      <w:r w:rsidRPr="00267633">
        <w:rPr>
          <w:rFonts w:ascii="Times New Roman" w:hAnsi="Times New Roman" w:cs="Times New Roman"/>
          <w:szCs w:val="20"/>
          <w:lang w:val="en-GB" w:eastAsia="zh-CN"/>
        </w:rPr>
        <w:t>1</w:t>
      </w: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The defendant must not remove from Singapore in any way dispose of or deal with or diminish the value of any of his assets which are in Singapore whether in his own name or not and whether solely or jointly owned up to the value $        .  This prohibition includes the following assets in particular</w:t>
      </w:r>
    </w:p>
    <w:p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99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 xml:space="preserve">(a) </w:t>
      </w:r>
      <w:r w:rsidRPr="00267633">
        <w:rPr>
          <w:rFonts w:ascii="Times New Roman" w:hAnsi="Times New Roman" w:cs="Times New Roman"/>
          <w:szCs w:val="20"/>
          <w:lang w:val="en-GB" w:eastAsia="zh-CN"/>
        </w:rPr>
        <w:tab/>
        <w:t>the property known as ... or the net sale money after payment of any mortgages if it has been sold;</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99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(b)</w:t>
      </w:r>
      <w:r w:rsidRPr="00267633">
        <w:rPr>
          <w:rFonts w:ascii="Times New Roman" w:hAnsi="Times New Roman" w:cs="Times New Roman"/>
          <w:szCs w:val="20"/>
          <w:lang w:val="en-GB" w:eastAsia="zh-CN"/>
        </w:rPr>
        <w:tab/>
        <w:t>the property and assets of the defendant's business known as ... (or carried on at ..) or the sale money if any of them have been sold; and</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99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(c)</w:t>
      </w:r>
      <w:r w:rsidRPr="00267633">
        <w:rPr>
          <w:rFonts w:ascii="Times New Roman" w:hAnsi="Times New Roman" w:cs="Times New Roman"/>
          <w:szCs w:val="20"/>
          <w:lang w:val="en-GB" w:eastAsia="zh-CN"/>
        </w:rPr>
        <w:tab/>
        <w:t>any money in the accounts numbered ....... at .....</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990"/>
          <w:tab w:val="left" w:pos="-72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If the total unencumbered value of the defendant's assets in Singapore exceeds $       , the defendant may remove any of those assets from Singapore or may dispose of or deal with them so long as the total unencumbered value of his assets still in Singapore remain above $        .</w:t>
      </w:r>
    </w:p>
    <w:p w:rsidR="00267633" w:rsidRPr="00267633" w:rsidRDefault="00267633" w:rsidP="00267633">
      <w:pPr>
        <w:tabs>
          <w:tab w:val="left" w:pos="-990"/>
          <w:tab w:val="left" w:pos="-72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u w:val="single"/>
          <w:lang w:val="en-GB" w:eastAsia="zh-CN"/>
        </w:rPr>
      </w:pPr>
    </w:p>
    <w:p w:rsidR="00267633" w:rsidRPr="00267633" w:rsidRDefault="00267633" w:rsidP="000B1CC8">
      <w:pPr>
        <w:tabs>
          <w:tab w:val="left" w:pos="-720"/>
          <w:tab w:val="left" w:pos="0"/>
          <w:tab w:val="left" w:pos="72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u w:val="single"/>
          <w:lang w:val="en-GB" w:eastAsia="zh-CN"/>
        </w:rPr>
        <w:t>Disclosure of information</w:t>
      </w:r>
    </w:p>
    <w:p w:rsidR="00267633" w:rsidRPr="00267633" w:rsidRDefault="00267633" w:rsidP="000B1CC8">
      <w:pPr>
        <w:tabs>
          <w:tab w:val="left" w:pos="-720"/>
          <w:tab w:val="left" w:pos="0"/>
          <w:tab w:val="left" w:pos="720"/>
        </w:tabs>
        <w:suppressAutoHyphens/>
        <w:spacing w:before="0" w:after="0" w:line="240" w:lineRule="auto"/>
        <w:ind w:left="1440" w:hanging="2160"/>
        <w:jc w:val="both"/>
        <w:divId w:val="2116439976"/>
        <w:rPr>
          <w:rFonts w:ascii="Times New Roman" w:hAnsi="Times New Roman" w:cs="Times New Roman"/>
          <w:szCs w:val="20"/>
          <w:lang w:val="en-GB" w:eastAsia="zh-CN"/>
        </w:rPr>
      </w:pPr>
    </w:p>
    <w:p w:rsidR="00267633" w:rsidRPr="00267633" w:rsidRDefault="00267633" w:rsidP="000B1CC8">
      <w:pPr>
        <w:tabs>
          <w:tab w:val="left" w:pos="-720"/>
          <w:tab w:val="left" w:pos="0"/>
          <w:tab w:val="left" w:pos="720"/>
        </w:tabs>
        <w:suppressAutoHyphens/>
        <w:spacing w:before="0" w:after="0" w:line="240" w:lineRule="auto"/>
        <w:ind w:left="720" w:hanging="862"/>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bookmarkStart w:id="123" w:name="form7_p2"/>
      <w:bookmarkEnd w:id="123"/>
      <w:r w:rsidRPr="00267633">
        <w:rPr>
          <w:rFonts w:ascii="Times New Roman" w:hAnsi="Times New Roman" w:cs="Times New Roman"/>
          <w:szCs w:val="20"/>
          <w:lang w:val="en-GB" w:eastAsia="zh-CN"/>
        </w:rPr>
        <w:t>2</w:t>
      </w:r>
      <w:r w:rsidRPr="00267633">
        <w:rPr>
          <w:rFonts w:ascii="Times New Roman" w:hAnsi="Times New Roman" w:cs="Times New Roman"/>
          <w:szCs w:val="20"/>
          <w:lang w:val="en-GB" w:eastAsia="zh-CN"/>
        </w:rPr>
        <w:tab/>
        <w:t>The defendant must inform the plaintiff in writing at once of all his assets in Singapore whether in his own name or not and whether solely or jointly owned, giving the value, location and details of all such assets.  The information must be confirmed in an affidavit which must be served on the plaintiffs solicitors within ... days after this order has been served on the defendant.</w:t>
      </w:r>
    </w:p>
    <w:p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rsidR="0030694F" w:rsidRPr="00267633" w:rsidRDefault="0030694F"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rsidR="000B1CC8" w:rsidRDefault="000B1CC8"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rsidR="000B1CC8" w:rsidRPr="00267633" w:rsidRDefault="000B1CC8"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 xml:space="preserve"> </w:t>
      </w: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EXCEPTIONS TO THIS ORDER</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This order does not prohibit the defendant from spending $     a week towards his ordinary living expenses and also $      a week [or a reasonable sum] on legal advice and representation.  But before spending any money the defendant must tell the plaintiff's solicitors where the money is to come from.</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This order does not prohibit the defendant from dealing with or disposing of any of his assets in the ordinary and proper course of business.  The defendant shall account to the plaintiff [state interval] for the amount of money spent in this regard.</w:t>
      </w:r>
      <w:r w:rsidRPr="00267633">
        <w:rPr>
          <w:rFonts w:ascii="Times New Roman" w:hAnsi="Times New Roman" w:cs="Times New Roman"/>
          <w:szCs w:val="20"/>
          <w:lang w:val="en-GB" w:eastAsia="zh-CN"/>
        </w:rPr>
        <w:cr/>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(3)</w:t>
      </w:r>
      <w:r w:rsidRPr="00267633">
        <w:rPr>
          <w:rFonts w:ascii="Times New Roman" w:hAnsi="Times New Roman" w:cs="Times New Roman"/>
          <w:szCs w:val="20"/>
          <w:lang w:val="en-GB" w:eastAsia="zh-CN"/>
        </w:rPr>
        <w:tab/>
        <w:t>The defendant may agree with the plaintiff's solicitors that the above spending limits should be increased or that this order should be varied in any other respect but any such agreement must be in writing.</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EFFECT OF THIS ORDER</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A defendant who is an individual who is ordered not to do something must not do it himself or in any other way.  He must not do it through others acting on his behalf or on his instructions or with his encouragement.</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A defendant which is a corporation and which is ordered not to do something must not do it itself or by its directors, officers, employees or agents or in any other way.</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THIRD PARTIES</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Effect of this order</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It is a contempt of Court for any person notified of this order knowingly to assist in or permit a breach of the order.  Any person doing so may be sent to prison or fined.</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Set off by banks</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This injunction does not prevent any bank from exercising any right of set off it may have in respect of any facility which it gave to the defendant before it was notified of the order.</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(3)</w:t>
      </w:r>
      <w:r w:rsidRPr="00267633">
        <w:rPr>
          <w:rFonts w:ascii="Times New Roman" w:hAnsi="Times New Roman" w:cs="Times New Roman"/>
          <w:szCs w:val="20"/>
          <w:lang w:val="en-GB" w:eastAsia="zh-CN"/>
        </w:rPr>
        <w:tab/>
      </w:r>
      <w:r w:rsidRPr="00267633">
        <w:rPr>
          <w:rFonts w:ascii="Times New Roman" w:hAnsi="Times New Roman" w:cs="Times New Roman"/>
          <w:szCs w:val="20"/>
          <w:u w:val="single"/>
          <w:lang w:val="en-GB" w:eastAsia="zh-CN"/>
        </w:rPr>
        <w:t>Withdrawals by the defendant</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No bank need enquire as to the application or proposed application of any money withdrawn by the defendant if the withdrawal appears to be permitted by this order.</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0B1CC8" w:rsidRPr="00267633" w:rsidRDefault="000B1CC8"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720"/>
        <w:jc w:val="both"/>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lastRenderedPageBreak/>
        <w:t>[SERVICE OUT OF THE JURISDICTION AND SUBSTITUTED SERVICE</w:t>
      </w:r>
    </w:p>
    <w:p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u w:val="single"/>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The plaintiff may serve the writ of summons on the defendant at ... by .... (mode of service).</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If the defendant wishes to defend the action he must enter an appearance within ..... days of being served with the writ of summons.]</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tab/>
      </w:r>
      <w:r w:rsidRPr="00267633">
        <w:rPr>
          <w:rFonts w:ascii="Times New Roman" w:hAnsi="Times New Roman" w:cs="Times New Roman"/>
          <w:b/>
          <w:szCs w:val="20"/>
          <w:u w:val="single"/>
          <w:lang w:val="en-GB" w:eastAsia="zh-CN"/>
        </w:rPr>
        <w:t>UNDERTAKINGS</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 gives to the Court the undertakings set out in Schedule 1 to this order.</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DURATION OF THIS ORDER</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This order will remain in force until the trial or further order.</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VARIATION OR DISCHARGE OF THIS ORDER</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defendant (or anyone notified of this order) may apply to the Court at any time to vary or discharge this order (or so much of it as affects that person), but anyone wishing to do so must inform the plaintiff's solicitors.</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NAME AND ADDRESS OF PLAINTIFF'S SOLICITORS</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The plaintiff's solicitors are:-</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[Name of lawyer(s) having conduct of action or charge of matter.]</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[Name of law firm.]</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[Address of law firm.]</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Tel: [Contact telephone number.]</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Fax: [Contact facsimile number.]</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Tlx: [Contact telex number and answer back code.]</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Ref: [File reference of law firm.]</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 </w:t>
      </w:r>
      <w:r w:rsidRPr="00267633">
        <w:rPr>
          <w:rFonts w:ascii="Times New Roman" w:hAnsi="Times New Roman" w:cs="Times New Roman"/>
          <w:szCs w:val="20"/>
          <w:lang w:val="en-GB" w:eastAsia="zh-CN"/>
        </w:rPr>
        <w:tab/>
      </w:r>
      <w:r w:rsidRPr="00267633">
        <w:rPr>
          <w:rFonts w:ascii="Times New Roman" w:hAnsi="Times New Roman" w:cs="Times New Roman"/>
          <w:b/>
          <w:szCs w:val="20"/>
          <w:u w:val="single"/>
          <w:lang w:val="en-GB" w:eastAsia="zh-CN"/>
        </w:rPr>
        <w:t>[INTERPRETATION OF THIS ORDER</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In this order references to “he”, “him” or “his” include “she” or “her” and “it” or “its”.</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(2)</w:t>
      </w:r>
      <w:r w:rsidRPr="00267633">
        <w:rPr>
          <w:rFonts w:ascii="Times New Roman" w:hAnsi="Times New Roman" w:cs="Times New Roman"/>
          <w:szCs w:val="20"/>
          <w:lang w:val="en-GB" w:eastAsia="zh-CN"/>
        </w:rPr>
        <w:tab/>
        <w:t>Where there are 2 or more defendants then (unless the context indicates differently)</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(a)</w:t>
      </w:r>
      <w:r w:rsidRPr="00267633">
        <w:rPr>
          <w:rFonts w:ascii="Times New Roman" w:hAnsi="Times New Roman" w:cs="Times New Roman"/>
          <w:szCs w:val="20"/>
          <w:lang w:val="en-GB" w:eastAsia="zh-CN"/>
        </w:rPr>
        <w:tab/>
        <w:t>References to “the defendants” mean both or all of them;</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(b)</w:t>
      </w:r>
      <w:r w:rsidRPr="00267633">
        <w:rPr>
          <w:rFonts w:ascii="Times New Roman" w:hAnsi="Times New Roman" w:cs="Times New Roman"/>
          <w:szCs w:val="20"/>
          <w:lang w:val="en-GB" w:eastAsia="zh-CN"/>
        </w:rPr>
        <w:tab/>
        <w:t>An order requiring “the defendants” to do or not to do anything requires each defendant to do or not to do the specified thing; and</w:t>
      </w:r>
    </w:p>
    <w:p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p>
    <w:p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(c)</w:t>
      </w:r>
      <w:r w:rsidRPr="00267633">
        <w:rPr>
          <w:rFonts w:ascii="Times New Roman" w:hAnsi="Times New Roman" w:cs="Times New Roman"/>
          <w:szCs w:val="20"/>
          <w:lang w:val="en-GB" w:eastAsia="zh-CN"/>
        </w:rPr>
        <w:tab/>
        <w:t>A requirement relating to service of this order or of any legal proceedings on “the defendants” means service on each of them.]</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p>
    <w:p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Dated this        day of         , 20           .</w:t>
      </w:r>
    </w:p>
    <w:p w:rsidR="00267633" w:rsidRPr="00267633" w:rsidRDefault="00267633" w:rsidP="00267633">
      <w:pPr>
        <w:tabs>
          <w:tab w:val="left" w:pos="0"/>
          <w:tab w:val="left" w:pos="720"/>
          <w:tab w:val="left" w:pos="1440"/>
        </w:tabs>
        <w:suppressAutoHyphens/>
        <w:spacing w:before="0" w:after="0" w:line="240" w:lineRule="auto"/>
        <w:ind w:left="2160" w:hanging="216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jc w:val="right"/>
        <w:divId w:val="2116439976"/>
        <w:rPr>
          <w:rFonts w:ascii="Times New Roman" w:hAnsi="Times New Roman" w:cs="Times New Roman"/>
          <w:b/>
          <w:szCs w:val="20"/>
          <w:lang w:val="en-GB" w:eastAsia="zh-CN"/>
        </w:rPr>
      </w:pPr>
      <w:r w:rsidRPr="00267633">
        <w:rPr>
          <w:rFonts w:ascii="Times New Roman" w:hAnsi="Times New Roman" w:cs="Times New Roman"/>
          <w:i/>
          <w:szCs w:val="20"/>
          <w:lang w:val="en-GB" w:eastAsia="zh-CN"/>
        </w:rPr>
        <w:t>Registrar</w:t>
      </w:r>
    </w:p>
    <w:p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line="240" w:lineRule="auto"/>
        <w:divId w:val="2116439976"/>
        <w:rPr>
          <w:rFonts w:ascii="Times New Roman" w:hAnsi="Times New Roman" w:cs="Times New Roman"/>
          <w:sz w:val="18"/>
          <w:szCs w:val="20"/>
          <w:lang w:val="en-GB" w:eastAsia="zh-CN"/>
        </w:rPr>
        <w:sectPr w:rsidR="00267633" w:rsidRPr="00267633">
          <w:footerReference w:type="default" r:id="rId25"/>
          <w:type w:val="oddPage"/>
          <w:pgSz w:w="11909" w:h="16834" w:code="9"/>
          <w:pgMar w:top="1152" w:right="1440" w:bottom="1152" w:left="1440" w:header="720" w:footer="720" w:gutter="0"/>
          <w:paperSrc w:first="15" w:other="15"/>
          <w:cols w:space="720"/>
        </w:sectPr>
      </w:pPr>
    </w:p>
    <w:p w:rsidR="00267633" w:rsidRPr="00267633" w:rsidRDefault="00267633" w:rsidP="00267633">
      <w:pPr>
        <w:tabs>
          <w:tab w:val="left" w:pos="-720"/>
          <w:tab w:val="left" w:pos="0"/>
          <w:tab w:val="left" w:pos="720"/>
        </w:tabs>
        <w:suppressAutoHyphens/>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b/>
          <w:szCs w:val="20"/>
          <w:u w:val="single"/>
          <w:lang w:val="en-GB" w:eastAsia="zh-CN"/>
        </w:rPr>
        <w:lastRenderedPageBreak/>
        <w:t>SCHEDULE 1</w:t>
      </w:r>
    </w:p>
    <w:p w:rsidR="00267633" w:rsidRPr="00267633" w:rsidRDefault="00267633" w:rsidP="00267633">
      <w:pPr>
        <w:tabs>
          <w:tab w:val="left" w:pos="-720"/>
          <w:tab w:val="left" w:pos="0"/>
          <w:tab w:val="left" w:pos="720"/>
        </w:tabs>
        <w:suppressAutoHyphens/>
        <w:spacing w:before="0" w:after="0" w:line="240" w:lineRule="auto"/>
        <w:ind w:left="630" w:hanging="630"/>
        <w:jc w:val="center"/>
        <w:divId w:val="2116439976"/>
        <w:rPr>
          <w:rFonts w:ascii="Times New Roman" w:hAnsi="Times New Roman" w:cs="Times New Roman"/>
          <w:szCs w:val="20"/>
          <w:lang w:val="en-GB" w:eastAsia="zh-CN"/>
        </w:rPr>
      </w:pPr>
      <w:r w:rsidRPr="00267633">
        <w:rPr>
          <w:rFonts w:ascii="Times New Roman" w:hAnsi="Times New Roman" w:cs="Times New Roman"/>
          <w:i/>
          <w:szCs w:val="20"/>
          <w:u w:val="single"/>
          <w:lang w:val="en-GB" w:eastAsia="zh-CN"/>
        </w:rPr>
        <w:t>Undertakings given to the Court by the plaintiff</w:t>
      </w:r>
    </w:p>
    <w:p w:rsidR="00267633" w:rsidRPr="00267633" w:rsidRDefault="00267633" w:rsidP="00267633">
      <w:pPr>
        <w:tabs>
          <w:tab w:val="left" w:pos="-720"/>
          <w:tab w:val="left" w:pos="0"/>
          <w:tab w:val="left" w:pos="720"/>
        </w:tabs>
        <w:suppressAutoHyphens/>
        <w:spacing w:before="0" w:after="0" w:line="240" w:lineRule="auto"/>
        <w:ind w:left="1440" w:hanging="1440"/>
        <w:jc w:val="center"/>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If the Court later finds that this order has caused loss to the defendant, and decides that the defendant should be compensated for that loss, the plaintiff shall comply with any order the Court may make.</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09"/>
        </w:tabs>
        <w:suppressAutoHyphens/>
        <w:spacing w:before="0" w:after="0" w:line="240" w:lineRule="auto"/>
        <w:ind w:left="1418" w:hanging="1418"/>
        <w:jc w:val="both"/>
        <w:divId w:val="2116439976"/>
        <w:rPr>
          <w:rFonts w:ascii="Times New Roman" w:eastAsia="SimSun" w:hAnsi="Times New Roman" w:cs="Times New Roman"/>
          <w:sz w:val="22"/>
          <w:szCs w:val="20"/>
          <w:lang w:val="en-GB" w:eastAsia="zh-CN"/>
        </w:rPr>
      </w:pPr>
      <w:r w:rsidRPr="00267633">
        <w:rPr>
          <w:rFonts w:ascii="Times New Roman" w:eastAsia="SimSun" w:hAnsi="Times New Roman" w:cs="Times New Roman"/>
          <w:sz w:val="22"/>
          <w:szCs w:val="20"/>
          <w:lang w:val="en-GB" w:eastAsia="zh-CN"/>
        </w:rPr>
        <w:tab/>
        <w:t>[(2)</w:t>
      </w:r>
      <w:r w:rsidRPr="00267633">
        <w:rPr>
          <w:rFonts w:ascii="Times New Roman" w:eastAsia="SimSun" w:hAnsi="Times New Roman" w:cs="Times New Roman"/>
          <w:sz w:val="22"/>
          <w:szCs w:val="20"/>
          <w:lang w:val="en-GB" w:eastAsia="zh-CN"/>
        </w:rPr>
        <w:tab/>
        <w:t>The plaintiff, in respect of any order the Court may make pursuant to paragraph (1) above, will:</w:t>
      </w:r>
    </w:p>
    <w:p w:rsidR="00267633" w:rsidRPr="00267633" w:rsidRDefault="00267633" w:rsidP="00267633">
      <w:pPr>
        <w:tabs>
          <w:tab w:val="left" w:pos="-720"/>
          <w:tab w:val="left" w:pos="0"/>
          <w:tab w:val="left" w:pos="720"/>
        </w:tabs>
        <w:suppressAutoHyphens/>
        <w:spacing w:before="0" w:after="0" w:line="240" w:lineRule="auto"/>
        <w:ind w:left="720" w:hanging="720"/>
        <w:jc w:val="both"/>
        <w:divId w:val="2116439976"/>
        <w:rPr>
          <w:rFonts w:ascii="Times New Roman" w:eastAsia="SimSun" w:hAnsi="Times New Roman" w:cs="Times New Roman"/>
          <w:sz w:val="22"/>
          <w:szCs w:val="20"/>
          <w:lang w:val="en-GB" w:eastAsia="zh-CN"/>
        </w:rPr>
      </w:pPr>
    </w:p>
    <w:p w:rsidR="00267633" w:rsidRPr="00267633" w:rsidRDefault="00267633" w:rsidP="00267633">
      <w:pPr>
        <w:widowControl w:val="0"/>
        <w:autoSpaceDE w:val="0"/>
        <w:autoSpaceDN w:val="0"/>
        <w:adjustRightInd w:val="0"/>
        <w:spacing w:before="0" w:after="0" w:line="240" w:lineRule="auto"/>
        <w:ind w:left="2160" w:right="2" w:hanging="720"/>
        <w:jc w:val="both"/>
        <w:divId w:val="2116439976"/>
        <w:rPr>
          <w:rFonts w:ascii="Times New Roman" w:eastAsia="SimSun" w:hAnsi="Times New Roman" w:cs="Times New Roman"/>
          <w:szCs w:val="20"/>
          <w:lang w:val="en-GB" w:eastAsia="zh-CN"/>
        </w:rPr>
      </w:pPr>
      <w:r w:rsidRPr="00267633">
        <w:rPr>
          <w:rFonts w:ascii="Times New Roman" w:eastAsia="SimSun" w:hAnsi="Times New Roman" w:cs="Times New Roman"/>
          <w:szCs w:val="20"/>
          <w:lang w:val="en-GB" w:eastAsia="zh-CN"/>
        </w:rPr>
        <w:t>(a)</w:t>
      </w:r>
      <w:r w:rsidRPr="00267633">
        <w:rPr>
          <w:rFonts w:ascii="Times New Roman" w:eastAsia="SimSun" w:hAnsi="Times New Roman" w:cs="Times New Roman"/>
          <w:szCs w:val="20"/>
          <w:lang w:val="en-GB" w:eastAsia="zh-CN"/>
        </w:rPr>
        <w:tab/>
        <w:t xml:space="preserve">on or before [date] provide to the defendant security in the sum of [$         ] by causing [payment to be made into Court / a bond to be issued by an insurance company with a place of business within Singapore / a written guarantee to be issued from a bank with a place of business within Singapore / payment to the plaintiff’s solicitor to be held by the solicitor as an officer of the Court pending further order]*; and </w:t>
      </w:r>
    </w:p>
    <w:p w:rsidR="00267633" w:rsidRPr="00267633" w:rsidRDefault="00267633" w:rsidP="00267633">
      <w:pPr>
        <w:widowControl w:val="0"/>
        <w:autoSpaceDE w:val="0"/>
        <w:autoSpaceDN w:val="0"/>
        <w:adjustRightInd w:val="0"/>
        <w:spacing w:before="0" w:after="0" w:line="240" w:lineRule="auto"/>
        <w:ind w:left="1440" w:right="2" w:firstLine="720"/>
        <w:jc w:val="both"/>
        <w:divId w:val="2116439976"/>
        <w:rPr>
          <w:rFonts w:ascii="Times New Roman" w:eastAsia="SimSun" w:hAnsi="Times New Roman" w:cs="Times New Roman"/>
          <w:szCs w:val="20"/>
          <w:lang w:val="en-GB" w:eastAsia="zh-CN"/>
        </w:rPr>
      </w:pPr>
      <w:r w:rsidRPr="00267633">
        <w:rPr>
          <w:rFonts w:ascii="Times New Roman" w:eastAsia="SimSun" w:hAnsi="Times New Roman" w:cs="Times New Roman"/>
          <w:szCs w:val="20"/>
          <w:lang w:val="en-GB" w:eastAsia="zh-CN"/>
        </w:rPr>
        <w:t>(*Delete where appropriate)</w:t>
      </w:r>
    </w:p>
    <w:p w:rsidR="00267633" w:rsidRPr="00267633" w:rsidRDefault="00267633" w:rsidP="00267633">
      <w:pPr>
        <w:widowControl w:val="0"/>
        <w:autoSpaceDE w:val="0"/>
        <w:autoSpaceDN w:val="0"/>
        <w:adjustRightInd w:val="0"/>
        <w:spacing w:before="0" w:after="0" w:line="240" w:lineRule="auto"/>
        <w:ind w:right="2" w:hanging="425"/>
        <w:jc w:val="both"/>
        <w:divId w:val="2116439976"/>
        <w:rPr>
          <w:rFonts w:ascii="Times New Roman" w:eastAsia="SimSun" w:hAnsi="Times New Roman" w:cs="Times New Roman"/>
          <w:szCs w:val="20"/>
          <w:lang w:val="en-GB" w:eastAsia="zh-CN"/>
        </w:rPr>
      </w:pPr>
    </w:p>
    <w:p w:rsidR="00267633" w:rsidRPr="00267633" w:rsidRDefault="00267633" w:rsidP="00267633">
      <w:pPr>
        <w:widowControl w:val="0"/>
        <w:autoSpaceDE w:val="0"/>
        <w:autoSpaceDN w:val="0"/>
        <w:adjustRightInd w:val="0"/>
        <w:spacing w:before="0" w:after="0" w:line="240" w:lineRule="auto"/>
        <w:ind w:left="2160" w:right="2" w:hanging="720"/>
        <w:jc w:val="both"/>
        <w:divId w:val="2116439976"/>
        <w:rPr>
          <w:rFonts w:ascii="Times New Roman" w:eastAsia="SimSun" w:hAnsi="Times New Roman" w:cs="Times New Roman"/>
          <w:szCs w:val="20"/>
          <w:lang w:val="en-GB" w:eastAsia="zh-CN"/>
        </w:rPr>
      </w:pPr>
      <w:r w:rsidRPr="00267633">
        <w:rPr>
          <w:rFonts w:ascii="Times New Roman" w:eastAsia="SimSun" w:hAnsi="Times New Roman" w:cs="Times New Roman"/>
          <w:szCs w:val="20"/>
          <w:lang w:val="en-GB" w:eastAsia="zh-CN"/>
        </w:rPr>
        <w:t xml:space="preserve">(b) </w:t>
      </w:r>
      <w:r w:rsidRPr="00267633">
        <w:rPr>
          <w:rFonts w:ascii="Times New Roman" w:eastAsia="SimSun" w:hAnsi="Times New Roman" w:cs="Times New Roman"/>
          <w:szCs w:val="20"/>
          <w:lang w:val="en-GB" w:eastAsia="zh-CN"/>
        </w:rPr>
        <w:tab/>
        <w:t xml:space="preserve">cause evidence of the provision of security to be extended to the defendant immediately after the security has been put up.]       </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(3)</w:t>
      </w:r>
      <w:r w:rsidRPr="00267633">
        <w:rPr>
          <w:rFonts w:ascii="Times New Roman" w:hAnsi="Times New Roman" w:cs="Times New Roman"/>
          <w:szCs w:val="20"/>
          <w:lang w:val="en-GB" w:eastAsia="zh-CN"/>
        </w:rPr>
        <w:tab/>
        <w:t>As soon as practicable the plaintiff shall [issue and] serve on the defendant [a] [the] writ of summons [in the form of the draft writ produced to the Court] [claiming appropriate relief] together with this order.</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(4)</w:t>
      </w:r>
      <w:r w:rsidRPr="00267633">
        <w:rPr>
          <w:rFonts w:ascii="Times New Roman" w:hAnsi="Times New Roman" w:cs="Times New Roman"/>
          <w:szCs w:val="20"/>
          <w:lang w:val="en-GB" w:eastAsia="zh-CN"/>
        </w:rPr>
        <w:tab/>
        <w:t>The plaintiff shall cause an affidavit to be sworn and filed [substantially in the terms of the draft affidavit produced to the Court] [confirming the substance of what was said to the Court by the plaintiff's solicitors].</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 </w:t>
      </w:r>
      <w:r w:rsidRPr="00267633">
        <w:rPr>
          <w:rFonts w:ascii="Times New Roman" w:hAnsi="Times New Roman" w:cs="Times New Roman"/>
          <w:szCs w:val="20"/>
          <w:lang w:val="en-GB" w:eastAsia="zh-CN"/>
        </w:rPr>
        <w:tab/>
        <w:t>(5)</w:t>
      </w:r>
      <w:r w:rsidRPr="00267633">
        <w:rPr>
          <w:rFonts w:ascii="Times New Roman" w:hAnsi="Times New Roman" w:cs="Times New Roman"/>
          <w:szCs w:val="20"/>
          <w:lang w:val="en-GB" w:eastAsia="zh-CN"/>
        </w:rPr>
        <w:tab/>
        <w:t>As soon as practicable the plaintiff shall serve on the defendant a copy of the affidavits and exhibits containing the evidence relied on by the plaintiff.</w:t>
      </w:r>
    </w:p>
    <w:p w:rsidR="00267633" w:rsidRPr="00267633" w:rsidRDefault="00267633" w:rsidP="00267633">
      <w:pPr>
        <w:tabs>
          <w:tab w:val="left" w:pos="-720"/>
          <w:tab w:val="left" w:pos="0"/>
          <w:tab w:val="left" w:pos="720"/>
        </w:tabs>
        <w:suppressAutoHyphens/>
        <w:spacing w:before="0" w:after="0" w:line="240" w:lineRule="auto"/>
        <w:ind w:left="1440" w:hanging="1440"/>
        <w:jc w:val="both"/>
        <w:divId w:val="2116439976"/>
        <w:rPr>
          <w:rFonts w:ascii="Times New Roman" w:hAnsi="Times New Roman" w:cs="Times New Roman"/>
          <w:szCs w:val="20"/>
          <w:lang w:val="en-GB" w:eastAsia="zh-CN"/>
        </w:rPr>
      </w:pPr>
    </w:p>
    <w:p w:rsidR="002F0484" w:rsidRPr="002F0484" w:rsidRDefault="00267633" w:rsidP="00C20EF2">
      <w:pPr>
        <w:pStyle w:val="ListParagraph"/>
        <w:numPr>
          <w:ilvl w:val="0"/>
          <w:numId w:val="24"/>
        </w:numPr>
        <w:tabs>
          <w:tab w:val="left" w:pos="-720"/>
          <w:tab w:val="left" w:pos="0"/>
          <w:tab w:val="left" w:pos="1418"/>
        </w:tabs>
        <w:suppressAutoHyphens/>
        <w:ind w:left="1418" w:hanging="709"/>
        <w:jc w:val="both"/>
        <w:divId w:val="2116439976"/>
        <w:rPr>
          <w:sz w:val="24"/>
          <w:lang w:val="en-GB"/>
        </w:rPr>
      </w:pPr>
      <w:r w:rsidRPr="002F0484">
        <w:rPr>
          <w:sz w:val="24"/>
          <w:lang w:val="en-GB"/>
        </w:rPr>
        <w:t>Anyone notified of this order shall be given a copy of it</w:t>
      </w:r>
      <w:r w:rsidR="002F0484" w:rsidRPr="002F0484">
        <w:rPr>
          <w:sz w:val="24"/>
          <w:lang w:val="en-GB"/>
        </w:rPr>
        <w:t xml:space="preserve"> by the plaintiff's solicitors.</w:t>
      </w:r>
    </w:p>
    <w:p w:rsidR="002F0484" w:rsidRPr="002F0484" w:rsidRDefault="002F0484" w:rsidP="002F0484">
      <w:pPr>
        <w:pStyle w:val="ListParagraph"/>
        <w:tabs>
          <w:tab w:val="left" w:pos="-720"/>
          <w:tab w:val="left" w:pos="0"/>
          <w:tab w:val="left" w:pos="1418"/>
        </w:tabs>
        <w:suppressAutoHyphens/>
        <w:ind w:left="1418" w:hanging="709"/>
        <w:jc w:val="both"/>
        <w:divId w:val="2116439976"/>
        <w:rPr>
          <w:sz w:val="24"/>
          <w:lang w:val="en-GB"/>
        </w:rPr>
      </w:pPr>
    </w:p>
    <w:p w:rsidR="002F0484" w:rsidRPr="002F0484" w:rsidRDefault="00267633" w:rsidP="00C20EF2">
      <w:pPr>
        <w:pStyle w:val="ListParagraph"/>
        <w:numPr>
          <w:ilvl w:val="0"/>
          <w:numId w:val="24"/>
        </w:numPr>
        <w:tabs>
          <w:tab w:val="left" w:pos="-720"/>
          <w:tab w:val="left" w:pos="0"/>
          <w:tab w:val="left" w:pos="1418"/>
        </w:tabs>
        <w:suppressAutoHyphens/>
        <w:ind w:left="1418" w:hanging="709"/>
        <w:jc w:val="both"/>
        <w:divId w:val="2116439976"/>
        <w:rPr>
          <w:sz w:val="24"/>
          <w:lang w:val="en-GB"/>
        </w:rPr>
      </w:pPr>
      <w:r w:rsidRPr="002F0484">
        <w:rPr>
          <w:sz w:val="24"/>
          <w:lang w:val="en-GB"/>
        </w:rPr>
        <w:t>The plaintiff shall pay the reasonable costs of anyone other than the defendant which have been incurred as a result of this order including the costs of ascertaining whether that person holds any of the defendant's assets and if the Court later finds that this order has caused such person loss, and decides that such person should be compensated for that loss, the plaintiff will comply with any order the Court may make.</w:t>
      </w:r>
    </w:p>
    <w:p w:rsidR="002F0484" w:rsidRPr="002F0484" w:rsidRDefault="002F0484" w:rsidP="002F0484">
      <w:pPr>
        <w:pStyle w:val="ListParagraph"/>
        <w:tabs>
          <w:tab w:val="left" w:pos="1418"/>
        </w:tabs>
        <w:ind w:left="1418" w:hanging="709"/>
        <w:divId w:val="2116439976"/>
        <w:rPr>
          <w:sz w:val="24"/>
          <w:lang w:val="en-GB"/>
        </w:rPr>
      </w:pPr>
    </w:p>
    <w:p w:rsidR="000B1CC8" w:rsidRPr="002F0484" w:rsidRDefault="000B1CC8" w:rsidP="00C20EF2">
      <w:pPr>
        <w:pStyle w:val="ListParagraph"/>
        <w:numPr>
          <w:ilvl w:val="0"/>
          <w:numId w:val="24"/>
        </w:numPr>
        <w:tabs>
          <w:tab w:val="left" w:pos="-720"/>
          <w:tab w:val="left" w:pos="0"/>
          <w:tab w:val="left" w:pos="1418"/>
        </w:tabs>
        <w:suppressAutoHyphens/>
        <w:ind w:left="1418" w:hanging="709"/>
        <w:jc w:val="both"/>
        <w:divId w:val="2116439976"/>
        <w:rPr>
          <w:lang w:val="en-GB"/>
        </w:rPr>
      </w:pPr>
      <w:r w:rsidRPr="002F0484">
        <w:rPr>
          <w:sz w:val="24"/>
          <w:lang w:val="en-GB"/>
        </w:rPr>
        <w:t>If this order ceases to have effect, the plaintiff will immediately take all reasonable steps to inform in writing anyone to whom he has given notice of this order, or who he has reasonable grounds for supposing may act upon this order, that it has ceased to have effect.</w:t>
      </w:r>
      <w:r w:rsidRPr="002F0484">
        <w:rPr>
          <w:rFonts w:ascii="Calibri" w:hAnsi="Calibri"/>
          <w:sz w:val="22"/>
          <w:szCs w:val="22"/>
          <w:lang w:val="en-GB" w:eastAsia="en-GB"/>
        </w:rPr>
        <w:br w:type="page"/>
      </w:r>
    </w:p>
    <w:tbl>
      <w:tblPr>
        <w:tblW w:w="7661" w:type="dxa"/>
        <w:jc w:val="center"/>
        <w:tblLook w:val="04A0" w:firstRow="1" w:lastRow="0" w:firstColumn="1" w:lastColumn="0" w:noHBand="0" w:noVBand="1"/>
      </w:tblPr>
      <w:tblGrid>
        <w:gridCol w:w="7100"/>
        <w:gridCol w:w="561"/>
      </w:tblGrid>
      <w:tr w:rsidR="00267633" w:rsidRPr="00267633" w:rsidTr="00267633">
        <w:trPr>
          <w:gridAfter w:val="1"/>
          <w:divId w:val="2116439976"/>
          <w:wAfter w:w="561" w:type="dxa"/>
          <w:cantSplit/>
          <w:jc w:val="center"/>
        </w:trPr>
        <w:tc>
          <w:tcPr>
            <w:tcW w:w="7100" w:type="dxa"/>
          </w:tcPr>
          <w:p w:rsidR="00267633" w:rsidRPr="00267633" w:rsidRDefault="00267633" w:rsidP="002F0484">
            <w:pPr>
              <w:spacing w:before="60" w:after="60" w:line="240" w:lineRule="auto"/>
              <w:rPr>
                <w:rFonts w:ascii="Times New Roman" w:hAnsi="Times New Roman" w:cs="Times New Roman"/>
                <w:lang w:val="en-GB" w:eastAsia="en-GB"/>
              </w:rPr>
            </w:pPr>
          </w:p>
        </w:tc>
      </w:tr>
      <w:tr w:rsidR="00267633" w:rsidRPr="00267633" w:rsidTr="00267633">
        <w:trPr>
          <w:divId w:val="2116439976"/>
          <w:cantSplit/>
          <w:jc w:val="center"/>
        </w:trPr>
        <w:tc>
          <w:tcPr>
            <w:tcW w:w="7661" w:type="dxa"/>
            <w:gridSpan w:val="2"/>
          </w:tcPr>
          <w:p w:rsidR="001A0CCB" w:rsidRDefault="001A0CCB" w:rsidP="001A0CCB">
            <w:pPr>
              <w:spacing w:before="60" w:after="60" w:line="240" w:lineRule="auto"/>
              <w:jc w:val="center"/>
              <w:rPr>
                <w:rFonts w:ascii="Times New Roman" w:hAnsi="Times New Roman" w:cs="Times New Roman"/>
                <w:lang w:val="en-GB" w:eastAsia="en-GB"/>
              </w:rPr>
            </w:pPr>
            <w:r w:rsidRPr="00267633">
              <w:rPr>
                <w:rFonts w:ascii="Times New Roman" w:hAnsi="Times New Roman" w:cs="Times New Roman"/>
                <w:lang w:val="en-GB" w:eastAsia="en-GB"/>
              </w:rPr>
              <w:t xml:space="preserve">FORM </w:t>
            </w: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GUID=626ab2bc-3390-4dff-8832-632a574c7750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241</w:t>
            </w:r>
          </w:p>
          <w:p w:rsidR="00267633" w:rsidRPr="00267633" w:rsidRDefault="00267633" w:rsidP="00267633">
            <w:pPr>
              <w:spacing w:before="60" w:after="60" w:line="240" w:lineRule="auto"/>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Para 86</w:t>
            </w:r>
          </w:p>
          <w:p w:rsidR="00267633" w:rsidRPr="00267633" w:rsidRDefault="00267633" w:rsidP="001A0CCB">
            <w:pPr>
              <w:spacing w:before="60" w:after="60" w:line="240" w:lineRule="auto"/>
              <w:ind w:right="-2944" w:firstLine="1490"/>
              <w:rPr>
                <w:rFonts w:ascii="Times New Roman" w:hAnsi="Times New Roman" w:cs="Times New Roman"/>
                <w:b/>
                <w:lang w:val="en-GB" w:eastAsia="en-GB"/>
              </w:rPr>
            </w:pPr>
            <w:r w:rsidRPr="00267633">
              <w:rPr>
                <w:rFonts w:ascii="Times New Roman" w:hAnsi="Times New Roman" w:cs="Times New Roman"/>
                <w:b/>
                <w:lang w:val="en-GB" w:eastAsia="en-GB"/>
              </w:rPr>
              <w:fldChar w:fldCharType="begin"/>
            </w:r>
            <w:r w:rsidRPr="00267633">
              <w:rPr>
                <w:rFonts w:ascii="Times New Roman" w:hAnsi="Times New Roman" w:cs="Times New Roman"/>
                <w:b/>
                <w:lang w:val="en-GB" w:eastAsia="en-GB"/>
              </w:rPr>
              <w:instrText xml:space="preserve"> GUID=395dd442-b34a-44a0-bb51-04146b1fedc5 </w:instrText>
            </w:r>
            <w:r w:rsidRPr="00267633">
              <w:rPr>
                <w:rFonts w:ascii="Times New Roman" w:hAnsi="Times New Roman" w:cs="Times New Roman"/>
                <w:b/>
                <w:lang w:val="en-GB" w:eastAsia="en-GB"/>
              </w:rPr>
              <w:fldChar w:fldCharType="end"/>
            </w:r>
            <w:r w:rsidRPr="00267633">
              <w:rPr>
                <w:rFonts w:ascii="Times New Roman" w:hAnsi="Times New Roman" w:cs="Times New Roman"/>
                <w:b/>
                <w:lang w:val="en-GB" w:eastAsia="en-GB"/>
              </w:rPr>
              <w:t>NOTICE OF PRE-TRIAL CONFERENCE</w:t>
            </w:r>
          </w:p>
        </w:tc>
      </w:tr>
      <w:tr w:rsidR="00267633" w:rsidRPr="00267633" w:rsidTr="00267633">
        <w:trPr>
          <w:gridAfter w:val="1"/>
          <w:divId w:val="2116439976"/>
          <w:wAfter w:w="561" w:type="dxa"/>
          <w:cantSplit/>
          <w:jc w:val="center"/>
        </w:trPr>
        <w:tc>
          <w:tcPr>
            <w:tcW w:w="7100" w:type="dxa"/>
          </w:tcPr>
          <w:p w:rsidR="00267633" w:rsidRPr="00267633" w:rsidRDefault="00267633" w:rsidP="00267633">
            <w:pPr>
              <w:spacing w:before="60" w:after="60" w:line="240" w:lineRule="auto"/>
              <w:jc w:val="center"/>
              <w:rPr>
                <w:rFonts w:ascii="Times New Roman" w:hAnsi="Times New Roman" w:cs="Times New Roman"/>
                <w:lang w:val="en-GB" w:eastAsia="en-GB"/>
              </w:rPr>
            </w:pPr>
          </w:p>
          <w:p w:rsidR="00267633" w:rsidRPr="00267633" w:rsidRDefault="00267633" w:rsidP="00267633">
            <w:pPr>
              <w:spacing w:before="60" w:after="60" w:line="240" w:lineRule="auto"/>
              <w:jc w:val="center"/>
              <w:rPr>
                <w:rFonts w:ascii="Times New Roman" w:hAnsi="Times New Roman" w:cs="Times New Roman"/>
                <w:lang w:val="en-GB" w:eastAsia="en-GB"/>
              </w:rPr>
            </w:pPr>
          </w:p>
          <w:p w:rsidR="00267633" w:rsidRPr="00267633" w:rsidRDefault="00267633" w:rsidP="00267633">
            <w:pPr>
              <w:spacing w:before="60" w:after="60" w:line="240" w:lineRule="auto"/>
              <w:jc w:val="center"/>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GUID=9185226f-9e88-43ec-a701-362cdb451418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(Title as in action or proceedings)</w:t>
            </w:r>
          </w:p>
          <w:p w:rsidR="00267633" w:rsidRPr="00267633" w:rsidRDefault="00267633" w:rsidP="00267633">
            <w:pPr>
              <w:spacing w:before="60" w:after="60" w:line="240" w:lineRule="auto"/>
              <w:rPr>
                <w:rFonts w:ascii="Times New Roman" w:hAnsi="Times New Roman" w:cs="Times New Roman"/>
                <w:lang w:val="en-GB" w:eastAsia="en-GB"/>
              </w:rPr>
            </w:pPr>
          </w:p>
          <w:p w:rsidR="00267633" w:rsidRPr="00267633" w:rsidRDefault="00267633" w:rsidP="00267633">
            <w:pPr>
              <w:spacing w:before="60" w:after="60" w:line="240" w:lineRule="auto"/>
              <w:rPr>
                <w:rFonts w:ascii="Times New Roman" w:hAnsi="Times New Roman" w:cs="Times New Roman"/>
                <w:lang w:val="en-GB" w:eastAsia="en-GB"/>
              </w:rPr>
            </w:pPr>
          </w:p>
          <w:p w:rsidR="00267633" w:rsidRPr="00267633" w:rsidRDefault="00267633" w:rsidP="00267633">
            <w:pPr>
              <w:spacing w:before="60" w:after="60" w:line="240" w:lineRule="auto"/>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GUID=0d78faad-7350-4258-948a-3437bbdd6f90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To</w:t>
            </w:r>
          </w:p>
          <w:p w:rsidR="00267633" w:rsidRPr="00267633" w:rsidRDefault="00267633" w:rsidP="00267633">
            <w:pPr>
              <w:spacing w:before="120" w:after="0" w:line="240" w:lineRule="auto"/>
              <w:ind w:firstLine="600"/>
              <w:jc w:val="both"/>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GUID=09ed76ad-7c8b-43b6-9d1a-00d62ab17de1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Take notice that you are required to attend before the Judge (or Registrar) on                      (date/time) for a pre-trial conference.</w:t>
            </w:r>
          </w:p>
          <w:p w:rsidR="00267633" w:rsidRPr="00267633" w:rsidRDefault="00267633" w:rsidP="00267633">
            <w:pPr>
              <w:spacing w:before="120" w:after="0" w:line="240" w:lineRule="auto"/>
              <w:ind w:firstLine="600"/>
              <w:jc w:val="both"/>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GUID=7fb63e75-8725-4b86-a76a-4267f2020ddc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And further take notice that you are required to comply with the following directions:</w:t>
            </w:r>
          </w:p>
          <w:p w:rsidR="00267633" w:rsidRPr="00267633" w:rsidRDefault="00267633" w:rsidP="00267633">
            <w:pPr>
              <w:spacing w:before="120" w:after="0" w:line="240" w:lineRule="auto"/>
              <w:ind w:firstLine="600"/>
              <w:jc w:val="both"/>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GUID=0d68ed20-7f3e-41a8-bcfb-eccaf0d060b1 </w:instrText>
            </w:r>
            <w:r w:rsidRPr="00267633">
              <w:rPr>
                <w:rFonts w:ascii="Times New Roman" w:hAnsi="Times New Roman" w:cs="Times New Roman"/>
                <w:lang w:val="en-GB" w:eastAsia="en-GB"/>
              </w:rPr>
              <w:fldChar w:fldCharType="end"/>
            </w:r>
            <w:r w:rsidRPr="00267633">
              <w:rPr>
                <w:rFonts w:ascii="Times New Roman" w:hAnsi="Times New Roman" w:cs="Times New Roman"/>
                <w:lang w:val="en-GB" w:eastAsia="en-GB"/>
              </w:rPr>
              <w:t>Dated this      day of              20     .</w:t>
            </w:r>
          </w:p>
          <w:p w:rsidR="00267633" w:rsidRPr="00267633" w:rsidRDefault="00267633" w:rsidP="00267633">
            <w:pPr>
              <w:spacing w:before="60" w:after="60" w:line="240" w:lineRule="auto"/>
              <w:jc w:val="right"/>
              <w:rPr>
                <w:rFonts w:ascii="Times New Roman" w:hAnsi="Times New Roman" w:cs="Times New Roman"/>
                <w:lang w:val="en-GB" w:eastAsia="en-GB"/>
              </w:rPr>
            </w:pPr>
            <w:r w:rsidRPr="00267633">
              <w:rPr>
                <w:rFonts w:ascii="Times New Roman" w:hAnsi="Times New Roman" w:cs="Times New Roman"/>
                <w:lang w:val="en-GB" w:eastAsia="en-GB"/>
              </w:rPr>
              <w:fldChar w:fldCharType="begin"/>
            </w:r>
            <w:r w:rsidRPr="00267633">
              <w:rPr>
                <w:rFonts w:ascii="Times New Roman" w:hAnsi="Times New Roman" w:cs="Times New Roman"/>
                <w:lang w:val="en-GB" w:eastAsia="en-GB"/>
              </w:rPr>
              <w:instrText xml:space="preserve"> GUID=43077b98-3b89-43bb-a061-6a20331232d5 </w:instrText>
            </w:r>
            <w:r w:rsidRPr="00267633">
              <w:rPr>
                <w:rFonts w:ascii="Times New Roman" w:hAnsi="Times New Roman" w:cs="Times New Roman"/>
                <w:lang w:val="en-GB" w:eastAsia="en-GB"/>
              </w:rPr>
              <w:fldChar w:fldCharType="end"/>
            </w:r>
            <w:r w:rsidRPr="00267633">
              <w:rPr>
                <w:rFonts w:ascii="Times New Roman" w:hAnsi="Times New Roman" w:cs="Times New Roman"/>
                <w:i/>
                <w:lang w:val="en-GB" w:eastAsia="en-GB"/>
              </w:rPr>
              <w:t>Registrar.</w:t>
            </w:r>
          </w:p>
        </w:tc>
      </w:tr>
    </w:tbl>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Default="00267633" w:rsidP="00267633">
      <w:pPr>
        <w:spacing w:before="0" w:after="200" w:line="276" w:lineRule="auto"/>
        <w:divId w:val="2116439976"/>
        <w:rPr>
          <w:rFonts w:ascii="Calibri" w:hAnsi="Calibri" w:cs="Times New Roman"/>
          <w:sz w:val="22"/>
          <w:szCs w:val="22"/>
          <w:lang w:val="en-GB" w:eastAsia="en-GB"/>
        </w:rPr>
      </w:pPr>
    </w:p>
    <w:p w:rsidR="00CE2010" w:rsidRDefault="00CE2010" w:rsidP="00267633">
      <w:pPr>
        <w:spacing w:before="0" w:after="200" w:line="276" w:lineRule="auto"/>
        <w:divId w:val="2116439976"/>
        <w:rPr>
          <w:rFonts w:ascii="Calibri" w:hAnsi="Calibri" w:cs="Times New Roman"/>
          <w:sz w:val="22"/>
          <w:szCs w:val="22"/>
          <w:lang w:val="en-GB" w:eastAsia="en-GB"/>
        </w:rPr>
      </w:pPr>
    </w:p>
    <w:p w:rsidR="00CE2010" w:rsidRDefault="00CE2010" w:rsidP="00267633">
      <w:pPr>
        <w:spacing w:before="0" w:after="200" w:line="276" w:lineRule="auto"/>
        <w:divId w:val="2116439976"/>
        <w:rPr>
          <w:rFonts w:ascii="Calibri" w:hAnsi="Calibri" w:cs="Times New Roman"/>
          <w:sz w:val="22"/>
          <w:szCs w:val="22"/>
          <w:lang w:val="en-GB" w:eastAsia="en-GB"/>
        </w:rPr>
      </w:pPr>
    </w:p>
    <w:p w:rsidR="00CE2010" w:rsidRDefault="00CE2010" w:rsidP="00267633">
      <w:pPr>
        <w:spacing w:before="0" w:after="200" w:line="276" w:lineRule="auto"/>
        <w:divId w:val="2116439976"/>
        <w:rPr>
          <w:rFonts w:ascii="Calibri" w:hAnsi="Calibri" w:cs="Times New Roman"/>
          <w:sz w:val="22"/>
          <w:szCs w:val="22"/>
          <w:lang w:val="en-GB" w:eastAsia="en-GB"/>
        </w:rPr>
      </w:pPr>
    </w:p>
    <w:p w:rsidR="00CE2010" w:rsidRDefault="00CE2010" w:rsidP="00267633">
      <w:pPr>
        <w:spacing w:before="0" w:after="200" w:line="276" w:lineRule="auto"/>
        <w:divId w:val="2116439976"/>
        <w:rPr>
          <w:rFonts w:ascii="Calibri" w:hAnsi="Calibri" w:cs="Times New Roman"/>
          <w:sz w:val="22"/>
          <w:szCs w:val="22"/>
          <w:lang w:val="en-GB" w:eastAsia="en-GB"/>
        </w:rPr>
      </w:pPr>
    </w:p>
    <w:p w:rsidR="00CE2010" w:rsidRDefault="00CE2010" w:rsidP="00267633">
      <w:pPr>
        <w:spacing w:before="0" w:after="200" w:line="276" w:lineRule="auto"/>
        <w:divId w:val="2116439976"/>
        <w:rPr>
          <w:rFonts w:ascii="Calibri" w:hAnsi="Calibri" w:cs="Times New Roman"/>
          <w:sz w:val="22"/>
          <w:szCs w:val="22"/>
          <w:lang w:val="en-GB" w:eastAsia="en-GB"/>
        </w:rPr>
      </w:pPr>
    </w:p>
    <w:p w:rsidR="00CE2010" w:rsidRDefault="00CE2010" w:rsidP="00267633">
      <w:pPr>
        <w:spacing w:before="0" w:after="200" w:line="276" w:lineRule="auto"/>
        <w:divId w:val="2116439976"/>
        <w:rPr>
          <w:rFonts w:ascii="Calibri" w:hAnsi="Calibri" w:cs="Times New Roman"/>
          <w:sz w:val="22"/>
          <w:szCs w:val="22"/>
          <w:lang w:val="en-GB" w:eastAsia="en-GB"/>
        </w:rPr>
      </w:pPr>
    </w:p>
    <w:p w:rsidR="00CE2010" w:rsidRDefault="00CE2010" w:rsidP="00267633">
      <w:pPr>
        <w:spacing w:before="0" w:after="200" w:line="276" w:lineRule="auto"/>
        <w:divId w:val="2116439976"/>
        <w:rPr>
          <w:rFonts w:ascii="Calibri" w:hAnsi="Calibri" w:cs="Times New Roman"/>
          <w:sz w:val="22"/>
          <w:szCs w:val="22"/>
          <w:lang w:val="en-GB" w:eastAsia="en-GB"/>
        </w:rPr>
      </w:pPr>
    </w:p>
    <w:p w:rsidR="00CE2010" w:rsidRDefault="00CE2010" w:rsidP="00267633">
      <w:pPr>
        <w:spacing w:before="0" w:after="200" w:line="276" w:lineRule="auto"/>
        <w:divId w:val="2116439976"/>
        <w:rPr>
          <w:rFonts w:ascii="Calibri" w:hAnsi="Calibri" w:cs="Times New Roman"/>
          <w:sz w:val="22"/>
          <w:szCs w:val="22"/>
          <w:lang w:val="en-GB" w:eastAsia="en-GB"/>
        </w:rPr>
      </w:pPr>
    </w:p>
    <w:p w:rsidR="00CE2010" w:rsidRDefault="00CE2010" w:rsidP="00267633">
      <w:pPr>
        <w:spacing w:before="0" w:after="200" w:line="276" w:lineRule="auto"/>
        <w:divId w:val="2116439976"/>
        <w:rPr>
          <w:rFonts w:ascii="Calibri" w:hAnsi="Calibri" w:cs="Times New Roman"/>
          <w:sz w:val="22"/>
          <w:szCs w:val="22"/>
          <w:lang w:val="en-GB" w:eastAsia="en-GB"/>
        </w:rPr>
      </w:pPr>
    </w:p>
    <w:p w:rsidR="00CE2010" w:rsidRDefault="00CE2010" w:rsidP="00267633">
      <w:pPr>
        <w:spacing w:before="0" w:after="200" w:line="276" w:lineRule="auto"/>
        <w:divId w:val="2116439976"/>
        <w:rPr>
          <w:rFonts w:ascii="Calibri" w:hAnsi="Calibri" w:cs="Times New Roman"/>
          <w:sz w:val="22"/>
          <w:szCs w:val="22"/>
          <w:lang w:val="en-GB" w:eastAsia="en-GB"/>
        </w:rPr>
      </w:pPr>
    </w:p>
    <w:p w:rsidR="00CE2010" w:rsidRDefault="00CE2010" w:rsidP="00267633">
      <w:pPr>
        <w:spacing w:before="0" w:after="200" w:line="276" w:lineRule="auto"/>
        <w:divId w:val="2116439976"/>
        <w:rPr>
          <w:rFonts w:ascii="Calibri" w:hAnsi="Calibri" w:cs="Times New Roman"/>
          <w:sz w:val="22"/>
          <w:szCs w:val="22"/>
          <w:lang w:val="en-GB" w:eastAsia="en-GB"/>
        </w:rPr>
      </w:pPr>
    </w:p>
    <w:p w:rsidR="00CE2010" w:rsidRDefault="00CE2010" w:rsidP="00267633">
      <w:pPr>
        <w:spacing w:before="0" w:after="200" w:line="276" w:lineRule="auto"/>
        <w:divId w:val="2116439976"/>
        <w:rPr>
          <w:rFonts w:ascii="Calibri" w:hAnsi="Calibri" w:cs="Times New Roman"/>
          <w:sz w:val="22"/>
          <w:szCs w:val="22"/>
          <w:lang w:val="en-GB" w:eastAsia="en-GB"/>
        </w:rPr>
      </w:pPr>
    </w:p>
    <w:p w:rsidR="001A0CCB" w:rsidRDefault="001A0CCB" w:rsidP="00267633">
      <w:pPr>
        <w:spacing w:before="0" w:after="200" w:line="276" w:lineRule="auto"/>
        <w:divId w:val="2116439976"/>
        <w:rPr>
          <w:rFonts w:ascii="Calibri" w:hAnsi="Calibri" w:cs="Times New Roman"/>
          <w:sz w:val="22"/>
          <w:szCs w:val="22"/>
          <w:lang w:val="en-GB" w:eastAsia="en-GB"/>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18"/>
                <w:szCs w:val="20"/>
                <w:lang w:val="en-GB" w:eastAsia="zh-CN"/>
              </w:rPr>
            </w:pPr>
            <w:r w:rsidRPr="00267633">
              <w:rPr>
                <w:rFonts w:ascii="Times New Roman" w:hAnsi="Times New Roman" w:cs="Times New Roman"/>
                <w:i/>
                <w:szCs w:val="20"/>
                <w:lang w:val="en-GB" w:eastAsia="zh-CN"/>
              </w:rPr>
              <w:lastRenderedPageBreak/>
              <w:br w:type="page"/>
            </w:r>
          </w:p>
        </w:tc>
        <w:tc>
          <w:tcPr>
            <w:tcW w:w="3080" w:type="dxa"/>
          </w:tcPr>
          <w:p w:rsidR="003D47BB" w:rsidRDefault="003D47BB" w:rsidP="00267633">
            <w:pPr>
              <w:keepNext/>
              <w:spacing w:before="0" w:after="0" w:line="240" w:lineRule="auto"/>
              <w:jc w:val="center"/>
              <w:outlineLvl w:val="1"/>
              <w:rPr>
                <w:rFonts w:ascii="Times New Roman" w:hAnsi="Times New Roman"/>
                <w:bCs/>
                <w:iCs/>
                <w:szCs w:val="28"/>
                <w:lang w:val="en-GB" w:eastAsia="zh-CN"/>
              </w:rPr>
            </w:pPr>
          </w:p>
          <w:p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FORM 242</w:t>
            </w:r>
          </w:p>
        </w:tc>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67633" w:rsidP="00267633">
      <w:pPr>
        <w:spacing w:before="0" w:after="0" w:line="240" w:lineRule="auto"/>
        <w:jc w:val="both"/>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86</w:t>
      </w:r>
    </w:p>
    <w:p w:rsidR="00267633" w:rsidRPr="00267633" w:rsidRDefault="00267633" w:rsidP="00267633">
      <w:pPr>
        <w:keepNext/>
        <w:spacing w:before="0" w:after="0" w:line="240" w:lineRule="auto"/>
        <w:ind w:left="720" w:hanging="720"/>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ANCILLARY MATTERS FACT AND POSITION SHEET</w:t>
      </w:r>
    </w:p>
    <w:p w:rsidR="00267633" w:rsidRPr="00267633" w:rsidRDefault="00267633" w:rsidP="00267633">
      <w:pPr>
        <w:spacing w:before="0" w:after="0" w:line="240" w:lineRule="auto"/>
        <w:ind w:left="2160" w:firstLine="720"/>
        <w:jc w:val="both"/>
        <w:divId w:val="2116439976"/>
        <w:rPr>
          <w:rFonts w:ascii="Times New Roman" w:hAnsi="Times New Roman" w:cs="Times New Roman"/>
          <w:b/>
          <w:szCs w:val="20"/>
          <w:lang w:val="en-GB" w:eastAsia="zh-CN"/>
        </w:rPr>
      </w:pPr>
    </w:p>
    <w:p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action)</w:t>
      </w:r>
    </w:p>
    <w:p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b/>
          <w:szCs w:val="20"/>
          <w:lang w:val="en-US" w:eastAsia="zh-CN"/>
        </w:rPr>
        <w:t xml:space="preserve">Party Filing this Ancillary Matters Fact and Position Sheet:  </w:t>
      </w:r>
      <w:r w:rsidRPr="00267633">
        <w:rPr>
          <w:rFonts w:ascii="Times New Roman" w:hAnsi="Times New Roman" w:cs="Times New Roman"/>
          <w:szCs w:val="20"/>
          <w:lang w:val="en-US" w:eastAsia="zh-CN"/>
        </w:rPr>
        <w:t>Plaintiff/Defendant*</w:t>
      </w: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b/>
          <w:smallCaps/>
          <w:szCs w:val="20"/>
          <w:lang w:val="en-US" w:eastAsia="zh-CN"/>
        </w:rPr>
      </w:pPr>
      <w:r w:rsidRPr="00267633">
        <w:rPr>
          <w:rFonts w:ascii="Times New Roman" w:hAnsi="Times New Roman" w:cs="Times New Roman"/>
          <w:b/>
          <w:szCs w:val="20"/>
          <w:lang w:val="en-US" w:eastAsia="zh-CN"/>
        </w:rPr>
        <w:t>A.</w:t>
      </w:r>
      <w:r w:rsidRPr="00267633">
        <w:rPr>
          <w:rFonts w:ascii="Times New Roman" w:hAnsi="Times New Roman" w:cs="Times New Roman"/>
          <w:b/>
          <w:szCs w:val="20"/>
          <w:lang w:val="en-US" w:eastAsia="zh-CN"/>
        </w:rPr>
        <w:tab/>
      </w:r>
      <w:r w:rsidRPr="00267633">
        <w:rPr>
          <w:rFonts w:ascii="Times New Roman" w:hAnsi="Times New Roman" w:cs="Times New Roman"/>
          <w:b/>
          <w:smallCaps/>
          <w:szCs w:val="20"/>
          <w:lang w:val="en-US" w:eastAsia="zh-CN"/>
        </w:rPr>
        <w:t>Division of Matrimonial Assets</w:t>
      </w:r>
    </w:p>
    <w:p w:rsidR="00267633" w:rsidRPr="00267633" w:rsidRDefault="00267633" w:rsidP="00267633">
      <w:pPr>
        <w:spacing w:before="0" w:after="0" w:line="240" w:lineRule="auto"/>
        <w:divId w:val="2116439976"/>
        <w:rPr>
          <w:rFonts w:ascii="Times New Roman" w:hAnsi="Times New Roman" w:cs="Times New Roman"/>
          <w:b/>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w:t>
      </w:r>
      <w:r w:rsidRPr="00267633">
        <w:rPr>
          <w:rFonts w:ascii="Times New Roman" w:hAnsi="Times New Roman" w:cs="Times New Roman"/>
          <w:b/>
          <w:szCs w:val="20"/>
          <w:lang w:val="en-US" w:eastAsia="zh-CN"/>
        </w:rPr>
        <w:tab/>
        <w:t>Matrimonial Home (See Annex A for Other Real Property)</w:t>
      </w: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Address of matrimonial home:</w:t>
      </w: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8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324"/>
        <w:gridCol w:w="2053"/>
        <w:gridCol w:w="2456"/>
      </w:tblGrid>
      <w:tr w:rsidR="00267633" w:rsidRPr="00267633" w:rsidTr="00267633">
        <w:trPr>
          <w:divId w:val="2116439976"/>
          <w:tblHeader/>
        </w:trPr>
        <w:tc>
          <w:tcPr>
            <w:tcW w:w="828" w:type="dxa"/>
          </w:tcPr>
          <w:p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S/No.</w:t>
            </w:r>
          </w:p>
        </w:tc>
        <w:tc>
          <w:tcPr>
            <w:tcW w:w="3324"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Item</w:t>
            </w:r>
          </w:p>
        </w:tc>
        <w:tc>
          <w:tcPr>
            <w:tcW w:w="2053"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Information </w:t>
            </w:r>
          </w:p>
        </w:tc>
        <w:tc>
          <w:tcPr>
            <w:tcW w:w="2456"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Affidavit reference or supporting document</w:t>
            </w:r>
          </w:p>
        </w:tc>
      </w:tr>
      <w:tr w:rsidR="00267633" w:rsidRPr="00267633" w:rsidTr="00267633">
        <w:trPr>
          <w:divId w:val="2116439976"/>
        </w:trPr>
        <w:tc>
          <w:tcPr>
            <w:tcW w:w="828" w:type="dxa"/>
          </w:tcPr>
          <w:p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1</w:t>
            </w:r>
          </w:p>
        </w:tc>
        <w:tc>
          <w:tcPr>
            <w:tcW w:w="3324"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Valuation/Surrender value</w:t>
            </w:r>
          </w:p>
        </w:tc>
        <w:tc>
          <w:tcPr>
            <w:tcW w:w="2053" w:type="dxa"/>
          </w:tcPr>
          <w:p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exactly where the document may be found, giving the page number of the relevant affidavit or bundle of documents, as appropriate.</w:t>
            </w:r>
            <w:r w:rsidRPr="00267633">
              <w:rPr>
                <w:rFonts w:ascii="Times New Roman" w:hAnsi="Times New Roman" w:cs="Times New Roman"/>
                <w:szCs w:val="20"/>
                <w:lang w:val="en-US" w:eastAsia="zh-CN"/>
              </w:rPr>
              <w:t>]</w:t>
            </w:r>
          </w:p>
        </w:tc>
      </w:tr>
      <w:tr w:rsidR="00267633" w:rsidRPr="00267633" w:rsidTr="00267633">
        <w:trPr>
          <w:divId w:val="2116439976"/>
        </w:trPr>
        <w:tc>
          <w:tcPr>
            <w:tcW w:w="828" w:type="dxa"/>
          </w:tcPr>
          <w:p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w:t>
            </w:r>
          </w:p>
        </w:tc>
        <w:tc>
          <w:tcPr>
            <w:tcW w:w="3324"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Current outstanding loan (state amount and date on which that amount is outstanding)</w:t>
            </w:r>
          </w:p>
        </w:tc>
        <w:tc>
          <w:tcPr>
            <w:tcW w:w="2053" w:type="dxa"/>
          </w:tcPr>
          <w:p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rsidTr="00267633">
        <w:trPr>
          <w:divId w:val="2116439976"/>
        </w:trPr>
        <w:tc>
          <w:tcPr>
            <w:tcW w:w="828" w:type="dxa"/>
          </w:tcPr>
          <w:p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w:t>
            </w:r>
          </w:p>
        </w:tc>
        <w:tc>
          <w:tcPr>
            <w:tcW w:w="3324"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Plaintiff’s total CPF contributions </w:t>
            </w:r>
          </w:p>
        </w:tc>
        <w:tc>
          <w:tcPr>
            <w:tcW w:w="2053"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Principal:</w:t>
            </w:r>
          </w:p>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Interest:</w:t>
            </w:r>
          </w:p>
          <w:p w:rsidR="00267633" w:rsidRPr="00267633" w:rsidRDefault="00267633" w:rsidP="00267633">
            <w:pPr>
              <w:spacing w:before="0" w:after="0" w:line="240" w:lineRule="auto"/>
              <w:rPr>
                <w:rFonts w:ascii="Times New Roman" w:hAnsi="Times New Roman" w:cs="Times New Roman"/>
                <w:szCs w:val="20"/>
                <w:lang w:val="en-US" w:eastAsia="zh-CN"/>
              </w:rPr>
            </w:pPr>
          </w:p>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Total:</w:t>
            </w:r>
          </w:p>
          <w:p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rsidTr="00267633">
        <w:trPr>
          <w:divId w:val="2116439976"/>
        </w:trPr>
        <w:tc>
          <w:tcPr>
            <w:tcW w:w="828" w:type="dxa"/>
          </w:tcPr>
          <w:p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4</w:t>
            </w:r>
          </w:p>
        </w:tc>
        <w:tc>
          <w:tcPr>
            <w:tcW w:w="3324"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Defendant’s total CPF contributions</w:t>
            </w:r>
          </w:p>
        </w:tc>
        <w:tc>
          <w:tcPr>
            <w:tcW w:w="2053"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Principal:</w:t>
            </w:r>
          </w:p>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Interest:</w:t>
            </w:r>
          </w:p>
          <w:p w:rsidR="00267633" w:rsidRPr="00267633" w:rsidRDefault="00267633" w:rsidP="00267633">
            <w:pPr>
              <w:spacing w:before="0" w:after="0" w:line="240" w:lineRule="auto"/>
              <w:rPr>
                <w:rFonts w:ascii="Times New Roman" w:hAnsi="Times New Roman" w:cs="Times New Roman"/>
                <w:szCs w:val="20"/>
                <w:lang w:val="en-US" w:eastAsia="zh-CN"/>
              </w:rPr>
            </w:pPr>
          </w:p>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Total:</w:t>
            </w:r>
          </w:p>
          <w:p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rsidTr="00267633">
        <w:trPr>
          <w:divId w:val="2116439976"/>
        </w:trPr>
        <w:tc>
          <w:tcPr>
            <w:tcW w:w="828" w:type="dxa"/>
          </w:tcPr>
          <w:p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5</w:t>
            </w:r>
          </w:p>
        </w:tc>
        <w:tc>
          <w:tcPr>
            <w:tcW w:w="3324"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Plaintiff’s total cash contributions towards purchase</w:t>
            </w:r>
          </w:p>
        </w:tc>
        <w:tc>
          <w:tcPr>
            <w:tcW w:w="2053" w:type="dxa"/>
          </w:tcPr>
          <w:p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rsidTr="00267633">
        <w:trPr>
          <w:divId w:val="2116439976"/>
        </w:trPr>
        <w:tc>
          <w:tcPr>
            <w:tcW w:w="828" w:type="dxa"/>
          </w:tcPr>
          <w:p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6</w:t>
            </w:r>
          </w:p>
        </w:tc>
        <w:tc>
          <w:tcPr>
            <w:tcW w:w="3324" w:type="dxa"/>
          </w:tcPr>
          <w:p w:rsidR="00267633" w:rsidRPr="00267633" w:rsidRDefault="00267633" w:rsidP="00267633">
            <w:pPr>
              <w:keepNext/>
              <w:keepLines/>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Defendant’s total cash contributions towards purchase</w:t>
            </w:r>
          </w:p>
        </w:tc>
        <w:tc>
          <w:tcPr>
            <w:tcW w:w="2053" w:type="dxa"/>
          </w:tcPr>
          <w:p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rsidTr="00267633">
        <w:trPr>
          <w:divId w:val="2116439976"/>
        </w:trPr>
        <w:tc>
          <w:tcPr>
            <w:tcW w:w="828" w:type="dxa"/>
          </w:tcPr>
          <w:p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7</w:t>
            </w:r>
          </w:p>
        </w:tc>
        <w:tc>
          <w:tcPr>
            <w:tcW w:w="3324"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Any other contributions towards this property by Plaintiff, e.g. renovations, furniture, etc.</w:t>
            </w:r>
          </w:p>
        </w:tc>
        <w:tc>
          <w:tcPr>
            <w:tcW w:w="2053" w:type="dxa"/>
          </w:tcPr>
          <w:p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rsidTr="00267633">
        <w:trPr>
          <w:divId w:val="2116439976"/>
        </w:trPr>
        <w:tc>
          <w:tcPr>
            <w:tcW w:w="828" w:type="dxa"/>
          </w:tcPr>
          <w:p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lastRenderedPageBreak/>
              <w:t>8</w:t>
            </w:r>
          </w:p>
        </w:tc>
        <w:tc>
          <w:tcPr>
            <w:tcW w:w="3324"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Any other contributions towards this property by Defendant, e.g. renovations, furniture, etc.</w:t>
            </w:r>
          </w:p>
        </w:tc>
        <w:tc>
          <w:tcPr>
            <w:tcW w:w="2053" w:type="dxa"/>
          </w:tcPr>
          <w:p w:rsidR="00267633" w:rsidRPr="00267633" w:rsidRDefault="00267633" w:rsidP="00267633">
            <w:pPr>
              <w:spacing w:before="0" w:after="0" w:line="240" w:lineRule="auto"/>
              <w:rPr>
                <w:rFonts w:ascii="Times New Roman" w:hAnsi="Times New Roman" w:cs="Times New Roman"/>
                <w:szCs w:val="20"/>
                <w:lang w:val="en-US" w:eastAsia="zh-CN"/>
              </w:rPr>
            </w:pPr>
          </w:p>
        </w:tc>
        <w:tc>
          <w:tcPr>
            <w:tcW w:w="2456" w:type="dxa"/>
          </w:tcPr>
          <w:p w:rsidR="00267633" w:rsidRPr="00267633" w:rsidRDefault="00267633" w:rsidP="00267633">
            <w:pPr>
              <w:spacing w:before="0" w:after="0" w:line="240" w:lineRule="auto"/>
              <w:rPr>
                <w:rFonts w:ascii="Times New Roman" w:hAnsi="Times New Roman" w:cs="Times New Roman"/>
                <w:szCs w:val="20"/>
                <w:lang w:val="en-US" w:eastAsia="zh-CN"/>
              </w:rPr>
            </w:pPr>
          </w:p>
        </w:tc>
      </w:tr>
    </w:tbl>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what party wants in respect of the matrimonial home, and how sale proceeds, if any, are to be split between parties:</w:t>
      </w: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II.</w:t>
      </w:r>
      <w:r w:rsidRPr="00267633">
        <w:rPr>
          <w:rFonts w:ascii="Times New Roman" w:hAnsi="Times New Roman" w:cs="Times New Roman"/>
          <w:b/>
          <w:szCs w:val="20"/>
          <w:lang w:val="en-US" w:eastAsia="zh-CN"/>
        </w:rPr>
        <w:tab/>
        <w:t>Other Property Owned By This Party (Excluding Real Property)</w:t>
      </w:r>
    </w:p>
    <w:p w:rsidR="00267633" w:rsidRPr="00267633" w:rsidRDefault="00267633" w:rsidP="00267633">
      <w:pPr>
        <w:spacing w:before="0" w:after="0" w:line="240" w:lineRule="auto"/>
        <w:divId w:val="2116439976"/>
        <w:rPr>
          <w:rFonts w:ascii="Times New Roman" w:hAnsi="Times New Roman" w:cs="Times New Roman"/>
          <w:b/>
          <w:szCs w:val="20"/>
          <w:lang w:val="en-US" w:eastAsia="zh-CN"/>
        </w:rPr>
      </w:pP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817"/>
        <w:gridCol w:w="3216"/>
        <w:gridCol w:w="1993"/>
        <w:gridCol w:w="2404"/>
      </w:tblGrid>
      <w:tr w:rsidR="00267633" w:rsidRPr="00267633" w:rsidTr="00267633">
        <w:trPr>
          <w:divId w:val="2116439976"/>
        </w:trPr>
        <w:tc>
          <w:tcPr>
            <w:tcW w:w="820"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S/No.</w:t>
            </w:r>
          </w:p>
        </w:tc>
        <w:tc>
          <w:tcPr>
            <w:tcW w:w="3302"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Item </w:t>
            </w:r>
          </w:p>
        </w:tc>
        <w:tc>
          <w:tcPr>
            <w:tcW w:w="2060"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Value of property </w:t>
            </w:r>
          </w:p>
        </w:tc>
        <w:tc>
          <w:tcPr>
            <w:tcW w:w="2470"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Affidavit reference or supporting document</w:t>
            </w:r>
          </w:p>
        </w:tc>
      </w:tr>
      <w:tr w:rsidR="00267633" w:rsidRPr="00267633" w:rsidTr="00267633">
        <w:trPr>
          <w:divId w:val="2116439976"/>
        </w:trPr>
        <w:tc>
          <w:tcPr>
            <w:tcW w:w="820" w:type="dxa"/>
          </w:tcPr>
          <w:p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02"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the nature of the property: i.e. CPF monies in the party’s CPF Accounts, insurance policies, retirement/gratuity benefits etc. For example, ABC Bank account no. 1111111.</w:t>
            </w:r>
            <w:r w:rsidRPr="00267633">
              <w:rPr>
                <w:rFonts w:ascii="Times New Roman" w:hAnsi="Times New Roman" w:cs="Times New Roman"/>
                <w:szCs w:val="20"/>
                <w:lang w:val="en-US" w:eastAsia="zh-CN"/>
              </w:rPr>
              <w:t>]</w:t>
            </w:r>
          </w:p>
          <w:p w:rsidR="00267633" w:rsidRPr="00267633" w:rsidRDefault="00267633" w:rsidP="00267633">
            <w:pPr>
              <w:spacing w:before="0" w:after="0" w:line="240" w:lineRule="auto"/>
              <w:rPr>
                <w:rFonts w:ascii="Times New Roman" w:hAnsi="Times New Roman" w:cs="Times New Roman"/>
                <w:szCs w:val="20"/>
                <w:lang w:val="en-US" w:eastAsia="zh-CN"/>
              </w:rPr>
            </w:pPr>
          </w:p>
        </w:tc>
        <w:tc>
          <w:tcPr>
            <w:tcW w:w="2060" w:type="dxa"/>
          </w:tcPr>
          <w:p w:rsidR="00267633" w:rsidRPr="00267633" w:rsidRDefault="00267633" w:rsidP="00267633">
            <w:pPr>
              <w:spacing w:before="0" w:after="0" w:line="240" w:lineRule="auto"/>
              <w:rPr>
                <w:rFonts w:ascii="Times New Roman" w:hAnsi="Times New Roman" w:cs="Times New Roman"/>
                <w:b/>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also state the date for which the value of the property is given. For example, S$400 as at 1 January 2006.</w:t>
            </w:r>
            <w:r w:rsidRPr="00267633">
              <w:rPr>
                <w:rFonts w:ascii="Times New Roman" w:hAnsi="Times New Roman" w:cs="Times New Roman"/>
                <w:szCs w:val="20"/>
                <w:lang w:val="en-US" w:eastAsia="zh-CN"/>
              </w:rPr>
              <w:t xml:space="preserve">] </w:t>
            </w:r>
          </w:p>
        </w:tc>
        <w:tc>
          <w:tcPr>
            <w:tcW w:w="2470" w:type="dxa"/>
          </w:tcPr>
          <w:p w:rsidR="00267633" w:rsidRPr="00267633" w:rsidRDefault="00267633" w:rsidP="00267633">
            <w:pPr>
              <w:spacing w:before="0" w:after="0" w:line="240" w:lineRule="auto"/>
              <w:rPr>
                <w:rFonts w:ascii="Times New Roman" w:hAnsi="Times New Roman" w:cs="Times New Roman"/>
                <w:b/>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exactly where the document may be found, giving the page number of the relevant affidavit or bundle of documents, as appropriate.</w:t>
            </w:r>
            <w:r w:rsidRPr="00267633">
              <w:rPr>
                <w:rFonts w:ascii="Times New Roman" w:hAnsi="Times New Roman" w:cs="Times New Roman"/>
                <w:szCs w:val="20"/>
                <w:lang w:val="en-US" w:eastAsia="zh-CN"/>
              </w:rPr>
              <w:t>]</w:t>
            </w:r>
          </w:p>
        </w:tc>
      </w:tr>
      <w:tr w:rsidR="00267633" w:rsidRPr="00267633" w:rsidTr="00267633">
        <w:trPr>
          <w:divId w:val="2116439976"/>
        </w:trPr>
        <w:tc>
          <w:tcPr>
            <w:tcW w:w="820" w:type="dxa"/>
          </w:tcPr>
          <w:p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02" w:type="dxa"/>
          </w:tcPr>
          <w:p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060" w:type="dxa"/>
          </w:tcPr>
          <w:p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70" w:type="dxa"/>
          </w:tcPr>
          <w:p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rsidTr="00267633">
        <w:trPr>
          <w:divId w:val="2116439976"/>
        </w:trPr>
        <w:tc>
          <w:tcPr>
            <w:tcW w:w="820" w:type="dxa"/>
          </w:tcPr>
          <w:p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02" w:type="dxa"/>
          </w:tcPr>
          <w:p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060" w:type="dxa"/>
          </w:tcPr>
          <w:p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70" w:type="dxa"/>
          </w:tcPr>
          <w:p w:rsidR="00267633" w:rsidRPr="00267633" w:rsidRDefault="00267633" w:rsidP="00267633">
            <w:pPr>
              <w:spacing w:before="0" w:after="0" w:line="240" w:lineRule="auto"/>
              <w:rPr>
                <w:rFonts w:ascii="Times New Roman" w:hAnsi="Times New Roman" w:cs="Times New Roman"/>
                <w:b/>
                <w:szCs w:val="20"/>
                <w:lang w:val="en-US" w:eastAsia="zh-CN"/>
              </w:rPr>
            </w:pPr>
          </w:p>
        </w:tc>
      </w:tr>
    </w:tbl>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what this party wants as regards above assets:</w:t>
      </w: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rsidR="00267633" w:rsidRPr="00267633" w:rsidRDefault="00267633" w:rsidP="00267633">
      <w:pPr>
        <w:spacing w:before="0" w:after="0" w:line="240" w:lineRule="auto"/>
        <w:divId w:val="2116439976"/>
        <w:rPr>
          <w:rFonts w:ascii="Times New Roman" w:hAnsi="Times New Roman" w:cs="Times New Roman"/>
          <w:b/>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III.</w:t>
      </w:r>
      <w:r w:rsidRPr="00267633">
        <w:rPr>
          <w:rFonts w:ascii="Times New Roman" w:hAnsi="Times New Roman" w:cs="Times New Roman"/>
          <w:b/>
          <w:szCs w:val="20"/>
          <w:lang w:val="en-US" w:eastAsia="zh-CN"/>
        </w:rPr>
        <w:tab/>
        <w:t>Other Property Owned By the Other Party (Plaintiff/Defendant*)</w:t>
      </w: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3204"/>
        <w:gridCol w:w="2011"/>
        <w:gridCol w:w="2399"/>
      </w:tblGrid>
      <w:tr w:rsidR="00267633" w:rsidRPr="00267633" w:rsidTr="00267633">
        <w:trPr>
          <w:divId w:val="2116439976"/>
        </w:trPr>
        <w:tc>
          <w:tcPr>
            <w:tcW w:w="815"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S/No.</w:t>
            </w:r>
          </w:p>
        </w:tc>
        <w:tc>
          <w:tcPr>
            <w:tcW w:w="3321"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Item </w:t>
            </w:r>
          </w:p>
        </w:tc>
        <w:tc>
          <w:tcPr>
            <w:tcW w:w="2065"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Value of property </w:t>
            </w:r>
          </w:p>
        </w:tc>
        <w:tc>
          <w:tcPr>
            <w:tcW w:w="2451"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Affidavit reference or supporting document</w:t>
            </w:r>
          </w:p>
        </w:tc>
      </w:tr>
      <w:tr w:rsidR="00267633" w:rsidRPr="00267633" w:rsidTr="00267633">
        <w:trPr>
          <w:divId w:val="2116439976"/>
        </w:trPr>
        <w:tc>
          <w:tcPr>
            <w:tcW w:w="815" w:type="dxa"/>
          </w:tcPr>
          <w:p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21"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the nature of the property: i.e. CPF monies in party’s Ordinary Account, insurance policies, etc. For example, ABC Bank account no. 1111111.</w:t>
            </w:r>
            <w:r w:rsidRPr="00267633">
              <w:rPr>
                <w:rFonts w:ascii="Times New Roman" w:hAnsi="Times New Roman" w:cs="Times New Roman"/>
                <w:szCs w:val="20"/>
                <w:lang w:val="en-US" w:eastAsia="zh-CN"/>
              </w:rPr>
              <w:t>]</w:t>
            </w:r>
          </w:p>
          <w:p w:rsidR="00267633" w:rsidRPr="00267633" w:rsidRDefault="00267633" w:rsidP="00267633">
            <w:pPr>
              <w:spacing w:before="0" w:after="0" w:line="240" w:lineRule="auto"/>
              <w:rPr>
                <w:rFonts w:ascii="Times New Roman" w:hAnsi="Times New Roman" w:cs="Times New Roman"/>
                <w:szCs w:val="20"/>
                <w:lang w:val="en-US" w:eastAsia="zh-CN"/>
              </w:rPr>
            </w:pPr>
          </w:p>
        </w:tc>
        <w:tc>
          <w:tcPr>
            <w:tcW w:w="2065" w:type="dxa"/>
          </w:tcPr>
          <w:p w:rsidR="00267633" w:rsidRPr="00267633" w:rsidRDefault="00267633" w:rsidP="00267633">
            <w:pPr>
              <w:spacing w:before="0" w:after="0" w:line="240" w:lineRule="auto"/>
              <w:rPr>
                <w:rFonts w:ascii="Times New Roman" w:hAnsi="Times New Roman" w:cs="Times New Roman"/>
                <w:b/>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also state the date for which the value of the property is given. For example, S$400 as at 1 January 2006.</w:t>
            </w:r>
            <w:r w:rsidRPr="00267633">
              <w:rPr>
                <w:rFonts w:ascii="Times New Roman" w:hAnsi="Times New Roman" w:cs="Times New Roman"/>
                <w:szCs w:val="20"/>
                <w:lang w:val="en-US" w:eastAsia="zh-CN"/>
              </w:rPr>
              <w:t xml:space="preserve">] </w:t>
            </w:r>
          </w:p>
        </w:tc>
        <w:tc>
          <w:tcPr>
            <w:tcW w:w="2451" w:type="dxa"/>
          </w:tcPr>
          <w:p w:rsidR="00267633" w:rsidRPr="00267633" w:rsidRDefault="00267633" w:rsidP="00267633">
            <w:pPr>
              <w:spacing w:before="0" w:after="0" w:line="240" w:lineRule="auto"/>
              <w:rPr>
                <w:rFonts w:ascii="Times New Roman" w:hAnsi="Times New Roman" w:cs="Times New Roman"/>
                <w:b/>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exactly where the document may be found, giving the page number of the relevant affidavit or bundle of documents, as appropriate.</w:t>
            </w:r>
            <w:r w:rsidRPr="00267633">
              <w:rPr>
                <w:rFonts w:ascii="Times New Roman" w:hAnsi="Times New Roman" w:cs="Times New Roman"/>
                <w:szCs w:val="20"/>
                <w:lang w:val="en-US" w:eastAsia="zh-CN"/>
              </w:rPr>
              <w:t>]</w:t>
            </w:r>
          </w:p>
        </w:tc>
      </w:tr>
      <w:tr w:rsidR="00267633" w:rsidRPr="00267633" w:rsidTr="00267633">
        <w:trPr>
          <w:divId w:val="2116439976"/>
        </w:trPr>
        <w:tc>
          <w:tcPr>
            <w:tcW w:w="815" w:type="dxa"/>
          </w:tcPr>
          <w:p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21" w:type="dxa"/>
          </w:tcPr>
          <w:p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065" w:type="dxa"/>
          </w:tcPr>
          <w:p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1" w:type="dxa"/>
          </w:tcPr>
          <w:p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rsidTr="00267633">
        <w:trPr>
          <w:divId w:val="2116439976"/>
        </w:trPr>
        <w:tc>
          <w:tcPr>
            <w:tcW w:w="815" w:type="dxa"/>
          </w:tcPr>
          <w:p w:rsidR="00267633" w:rsidRPr="00267633" w:rsidRDefault="00267633" w:rsidP="00267633">
            <w:pPr>
              <w:spacing w:before="0" w:after="0" w:line="240" w:lineRule="auto"/>
              <w:rPr>
                <w:rFonts w:ascii="Times New Roman" w:hAnsi="Times New Roman" w:cs="Times New Roman"/>
                <w:b/>
                <w:szCs w:val="20"/>
                <w:lang w:val="en-US" w:eastAsia="zh-CN"/>
              </w:rPr>
            </w:pPr>
          </w:p>
        </w:tc>
        <w:tc>
          <w:tcPr>
            <w:tcW w:w="3321" w:type="dxa"/>
          </w:tcPr>
          <w:p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065" w:type="dxa"/>
          </w:tcPr>
          <w:p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1" w:type="dxa"/>
          </w:tcPr>
          <w:p w:rsidR="00267633" w:rsidRPr="00267633" w:rsidRDefault="00267633" w:rsidP="00267633">
            <w:pPr>
              <w:spacing w:before="0" w:after="0" w:line="240" w:lineRule="auto"/>
              <w:rPr>
                <w:rFonts w:ascii="Times New Roman" w:hAnsi="Times New Roman" w:cs="Times New Roman"/>
                <w:b/>
                <w:szCs w:val="20"/>
                <w:lang w:val="en-US" w:eastAsia="zh-CN"/>
              </w:rPr>
            </w:pPr>
          </w:p>
        </w:tc>
      </w:tr>
    </w:tbl>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what this party wants as regards the other party’s above assets:</w:t>
      </w:r>
    </w:p>
    <w:p w:rsid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rsidR="002F0484" w:rsidRDefault="002F0484" w:rsidP="00267633">
      <w:pPr>
        <w:spacing w:before="0" w:after="0" w:line="240" w:lineRule="auto"/>
        <w:divId w:val="2116439976"/>
        <w:rPr>
          <w:rFonts w:ascii="Times New Roman" w:hAnsi="Times New Roman" w:cs="Times New Roman"/>
          <w:szCs w:val="20"/>
          <w:lang w:val="en-US" w:eastAsia="zh-CN"/>
        </w:rPr>
      </w:pPr>
    </w:p>
    <w:p w:rsidR="002F0484" w:rsidRPr="00267633" w:rsidRDefault="002F0484" w:rsidP="00267633">
      <w:pPr>
        <w:spacing w:before="0" w:after="0" w:line="240" w:lineRule="auto"/>
        <w:divId w:val="2116439976"/>
        <w:rPr>
          <w:rFonts w:ascii="Times New Roman" w:hAnsi="Times New Roman" w:cs="Times New Roman"/>
          <w:szCs w:val="20"/>
          <w:lang w:val="en-US" w:eastAsia="zh-CN"/>
        </w:rPr>
      </w:pPr>
    </w:p>
    <w:p w:rsidR="00267633" w:rsidRDefault="00267633" w:rsidP="00267633">
      <w:pPr>
        <w:spacing w:before="0" w:after="0" w:line="240" w:lineRule="auto"/>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lastRenderedPageBreak/>
        <w:t>B.</w:t>
      </w:r>
      <w:r w:rsidRPr="00267633">
        <w:rPr>
          <w:rFonts w:ascii="Times New Roman" w:hAnsi="Times New Roman" w:cs="Times New Roman"/>
          <w:b/>
          <w:szCs w:val="20"/>
          <w:lang w:val="en-US" w:eastAsia="zh-CN"/>
        </w:rPr>
        <w:tab/>
      </w:r>
      <w:r w:rsidRPr="00267633">
        <w:rPr>
          <w:rFonts w:ascii="Times New Roman" w:hAnsi="Times New Roman" w:cs="Times New Roman"/>
          <w:b/>
          <w:smallCaps/>
          <w:szCs w:val="20"/>
          <w:lang w:val="en-US" w:eastAsia="zh-CN"/>
        </w:rPr>
        <w:t>Maintenance</w:t>
      </w: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5"/>
        <w:gridCol w:w="3206"/>
        <w:gridCol w:w="2017"/>
        <w:gridCol w:w="2388"/>
      </w:tblGrid>
      <w:tr w:rsidR="00267633" w:rsidRPr="00267633" w:rsidTr="00267633">
        <w:trPr>
          <w:divId w:val="2116439976"/>
          <w:tblHeader/>
        </w:trPr>
        <w:tc>
          <w:tcPr>
            <w:tcW w:w="819" w:type="dxa"/>
          </w:tcPr>
          <w:p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S/No.</w:t>
            </w:r>
          </w:p>
        </w:tc>
        <w:tc>
          <w:tcPr>
            <w:tcW w:w="3305"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Item </w:t>
            </w:r>
          </w:p>
        </w:tc>
        <w:tc>
          <w:tcPr>
            <w:tcW w:w="2069"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Information </w:t>
            </w:r>
          </w:p>
        </w:tc>
        <w:tc>
          <w:tcPr>
            <w:tcW w:w="2459"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Affidavit reference or supporting document</w:t>
            </w:r>
          </w:p>
        </w:tc>
      </w:tr>
      <w:tr w:rsidR="00267633" w:rsidRPr="00267633" w:rsidTr="00267633">
        <w:trPr>
          <w:divId w:val="2116439976"/>
        </w:trPr>
        <w:tc>
          <w:tcPr>
            <w:tcW w:w="819" w:type="dxa"/>
          </w:tcPr>
          <w:p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1</w:t>
            </w:r>
          </w:p>
        </w:tc>
        <w:tc>
          <w:tcPr>
            <w:tcW w:w="3305"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Party’s income</w:t>
            </w:r>
          </w:p>
          <w:p w:rsidR="00267633" w:rsidRPr="00267633" w:rsidRDefault="00267633" w:rsidP="00267633">
            <w:pPr>
              <w:spacing w:before="0" w:after="0" w:line="240" w:lineRule="auto"/>
              <w:rPr>
                <w:rFonts w:ascii="Times New Roman" w:hAnsi="Times New Roman" w:cs="Times New Roman"/>
                <w:szCs w:val="20"/>
                <w:lang w:val="en-US" w:eastAsia="zh-CN"/>
              </w:rPr>
            </w:pPr>
          </w:p>
        </w:tc>
        <w:tc>
          <w:tcPr>
            <w:tcW w:w="2069" w:type="dxa"/>
          </w:tcPr>
          <w:p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rsidR="00267633" w:rsidRPr="00267633" w:rsidRDefault="00267633" w:rsidP="00267633">
            <w:pPr>
              <w:spacing w:before="0" w:after="0" w:line="240" w:lineRule="auto"/>
              <w:rPr>
                <w:rFonts w:ascii="Times New Roman" w:hAnsi="Times New Roman" w:cs="Times New Roman"/>
                <w:b/>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exactly where the document may be found, giving the page number of the relevant affidavit or bundle of documents, as appropriate.</w:t>
            </w:r>
            <w:r w:rsidRPr="00267633">
              <w:rPr>
                <w:rFonts w:ascii="Times New Roman" w:hAnsi="Times New Roman" w:cs="Times New Roman"/>
                <w:szCs w:val="20"/>
                <w:lang w:val="en-US" w:eastAsia="zh-CN"/>
              </w:rPr>
              <w:t>]</w:t>
            </w:r>
          </w:p>
        </w:tc>
      </w:tr>
      <w:tr w:rsidR="00267633" w:rsidRPr="00267633" w:rsidTr="00267633">
        <w:trPr>
          <w:divId w:val="2116439976"/>
        </w:trPr>
        <w:tc>
          <w:tcPr>
            <w:tcW w:w="819" w:type="dxa"/>
          </w:tcPr>
          <w:p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w:t>
            </w:r>
          </w:p>
        </w:tc>
        <w:tc>
          <w:tcPr>
            <w:tcW w:w="3305"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Party’s occupation</w:t>
            </w:r>
          </w:p>
          <w:p w:rsidR="00267633" w:rsidRPr="00267633" w:rsidRDefault="00267633" w:rsidP="00267633">
            <w:pPr>
              <w:spacing w:before="0" w:after="0" w:line="240" w:lineRule="auto"/>
              <w:rPr>
                <w:rFonts w:ascii="Times New Roman" w:hAnsi="Times New Roman" w:cs="Times New Roman"/>
                <w:szCs w:val="20"/>
                <w:lang w:val="en-US" w:eastAsia="zh-CN"/>
              </w:rPr>
            </w:pPr>
          </w:p>
        </w:tc>
        <w:tc>
          <w:tcPr>
            <w:tcW w:w="2069" w:type="dxa"/>
          </w:tcPr>
          <w:p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rsidTr="00267633">
        <w:trPr>
          <w:divId w:val="2116439976"/>
        </w:trPr>
        <w:tc>
          <w:tcPr>
            <w:tcW w:w="819" w:type="dxa"/>
          </w:tcPr>
          <w:p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w:t>
            </w:r>
          </w:p>
        </w:tc>
        <w:tc>
          <w:tcPr>
            <w:tcW w:w="3305"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Party’s total monthly expenses </w:t>
            </w:r>
          </w:p>
          <w:p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069" w:type="dxa"/>
          </w:tcPr>
          <w:p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rsidR="00267633" w:rsidRPr="00267633" w:rsidRDefault="00267633" w:rsidP="00267633">
            <w:pPr>
              <w:spacing w:before="0" w:after="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[State where the breakdown of the party’s expenses can be found.]</w:t>
            </w:r>
          </w:p>
          <w:p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rsidTr="00267633">
        <w:trPr>
          <w:divId w:val="2116439976"/>
        </w:trPr>
        <w:tc>
          <w:tcPr>
            <w:tcW w:w="819" w:type="dxa"/>
          </w:tcPr>
          <w:p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4</w:t>
            </w:r>
          </w:p>
        </w:tc>
        <w:tc>
          <w:tcPr>
            <w:tcW w:w="3305"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Children’s total monthly expenses</w:t>
            </w:r>
          </w:p>
          <w:p w:rsidR="00267633" w:rsidRPr="00267633" w:rsidRDefault="00267633" w:rsidP="00267633">
            <w:pPr>
              <w:spacing w:before="0" w:after="0" w:line="240" w:lineRule="auto"/>
              <w:rPr>
                <w:rFonts w:ascii="Times New Roman" w:hAnsi="Times New Roman" w:cs="Times New Roman"/>
                <w:szCs w:val="20"/>
                <w:lang w:val="en-US" w:eastAsia="zh-CN"/>
              </w:rPr>
            </w:pPr>
          </w:p>
        </w:tc>
        <w:tc>
          <w:tcPr>
            <w:tcW w:w="2069" w:type="dxa"/>
          </w:tcPr>
          <w:p w:rsidR="00267633" w:rsidRPr="00267633" w:rsidRDefault="00267633" w:rsidP="00267633">
            <w:pPr>
              <w:spacing w:before="0" w:after="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[State sub-total for each child, followed by the total amount for all children.]</w:t>
            </w:r>
          </w:p>
          <w:p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rsidR="00267633" w:rsidRPr="00267633" w:rsidRDefault="00267633" w:rsidP="00267633">
            <w:pPr>
              <w:spacing w:before="0" w:after="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[State where the breakdown of the children’s expenses can be found.]</w:t>
            </w:r>
          </w:p>
          <w:p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rsidTr="00267633">
        <w:trPr>
          <w:divId w:val="2116439976"/>
        </w:trPr>
        <w:tc>
          <w:tcPr>
            <w:tcW w:w="819" w:type="dxa"/>
          </w:tcPr>
          <w:p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5</w:t>
            </w:r>
          </w:p>
        </w:tc>
        <w:tc>
          <w:tcPr>
            <w:tcW w:w="3305"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Existing maintenance order/existing voluntary payment for wife/incapacitated husband*</w:t>
            </w:r>
          </w:p>
        </w:tc>
        <w:tc>
          <w:tcPr>
            <w:tcW w:w="2069" w:type="dxa"/>
          </w:tcPr>
          <w:p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rsidTr="00267633">
        <w:trPr>
          <w:divId w:val="2116439976"/>
        </w:trPr>
        <w:tc>
          <w:tcPr>
            <w:tcW w:w="819" w:type="dxa"/>
          </w:tcPr>
          <w:p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6</w:t>
            </w:r>
          </w:p>
        </w:tc>
        <w:tc>
          <w:tcPr>
            <w:tcW w:w="3305"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Existing maintenance order/existing voluntary payment for children*</w:t>
            </w:r>
          </w:p>
        </w:tc>
        <w:tc>
          <w:tcPr>
            <w:tcW w:w="2069" w:type="dxa"/>
          </w:tcPr>
          <w:p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rsidR="00267633" w:rsidRPr="00267633" w:rsidRDefault="00267633" w:rsidP="00267633">
            <w:pPr>
              <w:spacing w:before="0" w:after="0" w:line="240" w:lineRule="auto"/>
              <w:rPr>
                <w:rFonts w:ascii="Times New Roman" w:hAnsi="Times New Roman" w:cs="Times New Roman"/>
                <w:b/>
                <w:szCs w:val="20"/>
                <w:lang w:val="en-US" w:eastAsia="zh-CN"/>
              </w:rPr>
            </w:pPr>
          </w:p>
        </w:tc>
      </w:tr>
      <w:tr w:rsidR="00267633" w:rsidRPr="00267633" w:rsidTr="00267633">
        <w:trPr>
          <w:divId w:val="2116439976"/>
        </w:trPr>
        <w:tc>
          <w:tcPr>
            <w:tcW w:w="819" w:type="dxa"/>
          </w:tcPr>
          <w:p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7</w:t>
            </w:r>
          </w:p>
        </w:tc>
        <w:tc>
          <w:tcPr>
            <w:tcW w:w="3305"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Existing maintenance order/existing voluntary payment for household* </w:t>
            </w:r>
          </w:p>
        </w:tc>
        <w:tc>
          <w:tcPr>
            <w:tcW w:w="2069" w:type="dxa"/>
          </w:tcPr>
          <w:p w:rsidR="00267633" w:rsidRPr="00267633" w:rsidRDefault="00267633" w:rsidP="00267633">
            <w:pPr>
              <w:spacing w:before="0" w:after="0" w:line="240" w:lineRule="auto"/>
              <w:rPr>
                <w:rFonts w:ascii="Times New Roman" w:hAnsi="Times New Roman" w:cs="Times New Roman"/>
                <w:b/>
                <w:szCs w:val="20"/>
                <w:lang w:val="en-US" w:eastAsia="zh-CN"/>
              </w:rPr>
            </w:pPr>
          </w:p>
        </w:tc>
        <w:tc>
          <w:tcPr>
            <w:tcW w:w="2459" w:type="dxa"/>
          </w:tcPr>
          <w:p w:rsidR="00267633" w:rsidRPr="00267633" w:rsidRDefault="00267633" w:rsidP="00267633">
            <w:pPr>
              <w:spacing w:before="0" w:after="0" w:line="240" w:lineRule="auto"/>
              <w:rPr>
                <w:rFonts w:ascii="Times New Roman" w:hAnsi="Times New Roman" w:cs="Times New Roman"/>
                <w:b/>
                <w:szCs w:val="20"/>
                <w:lang w:val="en-US" w:eastAsia="zh-CN"/>
              </w:rPr>
            </w:pPr>
          </w:p>
        </w:tc>
      </w:tr>
    </w:tbl>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w:t>
      </w:r>
      <w:r w:rsidRPr="00267633">
        <w:rPr>
          <w:rFonts w:ascii="Times New Roman" w:hAnsi="Times New Roman" w:cs="Times New Roman"/>
          <w:b/>
          <w:szCs w:val="20"/>
          <w:lang w:val="en-US" w:eastAsia="zh-CN"/>
        </w:rPr>
        <w:tab/>
        <w:t>Maintenance of children</w:t>
      </w: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how the children’s total expenses should be divided (i.e. whether parties are to bear them equally, whether one party is to bear all the expenses, whether the expenses are to be divided 70:30, etc.):</w:t>
      </w: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II.</w:t>
      </w:r>
      <w:r w:rsidRPr="00267633">
        <w:rPr>
          <w:rFonts w:ascii="Times New Roman" w:hAnsi="Times New Roman" w:cs="Times New Roman"/>
          <w:b/>
          <w:szCs w:val="20"/>
          <w:lang w:val="en-US" w:eastAsia="zh-CN"/>
        </w:rPr>
        <w:tab/>
        <w:t>Maintenance of wife/incapacitated husband*</w:t>
      </w: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the amount the wife/incapacitated husband is asking for maintenance: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the amount being offered (if any) for the wife’s/incapacitated maintenance: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lastRenderedPageBreak/>
        <w:t>C.</w:t>
      </w:r>
      <w:r w:rsidRPr="00267633">
        <w:rPr>
          <w:rFonts w:ascii="Times New Roman" w:hAnsi="Times New Roman" w:cs="Times New Roman"/>
          <w:b/>
          <w:szCs w:val="20"/>
          <w:lang w:val="en-US" w:eastAsia="zh-CN"/>
        </w:rPr>
        <w:tab/>
      </w:r>
      <w:r w:rsidRPr="00267633">
        <w:rPr>
          <w:rFonts w:ascii="Times New Roman" w:hAnsi="Times New Roman" w:cs="Times New Roman"/>
          <w:b/>
          <w:smallCaps/>
          <w:szCs w:val="20"/>
          <w:lang w:val="en-US" w:eastAsia="zh-CN"/>
        </w:rPr>
        <w:t>Issues Relating to the Children</w:t>
      </w: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Number of children: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Names and ages of each child:</w:t>
      </w: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8"/>
        <w:gridCol w:w="4208"/>
      </w:tblGrid>
      <w:tr w:rsidR="00267633" w:rsidRPr="00267633" w:rsidTr="00267633">
        <w:trPr>
          <w:divId w:val="2116439976"/>
        </w:trPr>
        <w:tc>
          <w:tcPr>
            <w:tcW w:w="4328" w:type="dxa"/>
          </w:tcPr>
          <w:p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Name of child</w:t>
            </w:r>
          </w:p>
        </w:tc>
        <w:tc>
          <w:tcPr>
            <w:tcW w:w="4324" w:type="dxa"/>
          </w:tcPr>
          <w:p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Age</w:t>
            </w:r>
          </w:p>
          <w:p w:rsidR="00267633" w:rsidRPr="00267633" w:rsidRDefault="00267633" w:rsidP="00267633">
            <w:pPr>
              <w:spacing w:before="0" w:after="0" w:line="240" w:lineRule="auto"/>
              <w:jc w:val="center"/>
              <w:rPr>
                <w:rFonts w:ascii="Times New Roman" w:hAnsi="Times New Roman" w:cs="Times New Roman"/>
                <w:szCs w:val="20"/>
                <w:lang w:val="en-US" w:eastAsia="zh-CN"/>
              </w:rPr>
            </w:pPr>
          </w:p>
        </w:tc>
      </w:tr>
      <w:tr w:rsidR="00267633" w:rsidRPr="00267633" w:rsidTr="00267633">
        <w:trPr>
          <w:divId w:val="2116439976"/>
        </w:trPr>
        <w:tc>
          <w:tcPr>
            <w:tcW w:w="4328" w:type="dxa"/>
          </w:tcPr>
          <w:p w:rsidR="00267633" w:rsidRPr="00267633" w:rsidRDefault="00267633" w:rsidP="00267633">
            <w:pPr>
              <w:spacing w:before="0" w:after="0" w:line="240" w:lineRule="auto"/>
              <w:rPr>
                <w:rFonts w:ascii="Times New Roman" w:hAnsi="Times New Roman" w:cs="Times New Roman"/>
                <w:szCs w:val="20"/>
                <w:lang w:val="en-US" w:eastAsia="zh-CN"/>
              </w:rPr>
            </w:pPr>
          </w:p>
        </w:tc>
        <w:tc>
          <w:tcPr>
            <w:tcW w:w="4324" w:type="dxa"/>
          </w:tcPr>
          <w:p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rsidTr="00267633">
        <w:trPr>
          <w:divId w:val="2116439976"/>
        </w:trPr>
        <w:tc>
          <w:tcPr>
            <w:tcW w:w="4328" w:type="dxa"/>
          </w:tcPr>
          <w:p w:rsidR="00267633" w:rsidRPr="00267633" w:rsidRDefault="00267633" w:rsidP="00267633">
            <w:pPr>
              <w:spacing w:before="0" w:after="0" w:line="240" w:lineRule="auto"/>
              <w:rPr>
                <w:rFonts w:ascii="Times New Roman" w:hAnsi="Times New Roman" w:cs="Times New Roman"/>
                <w:szCs w:val="20"/>
                <w:lang w:val="en-US" w:eastAsia="zh-CN"/>
              </w:rPr>
            </w:pPr>
          </w:p>
        </w:tc>
        <w:tc>
          <w:tcPr>
            <w:tcW w:w="4324" w:type="dxa"/>
          </w:tcPr>
          <w:p w:rsidR="00267633" w:rsidRPr="00267633" w:rsidRDefault="00267633" w:rsidP="00267633">
            <w:pPr>
              <w:spacing w:before="0" w:after="0" w:line="240" w:lineRule="auto"/>
              <w:rPr>
                <w:rFonts w:ascii="Times New Roman" w:hAnsi="Times New Roman" w:cs="Times New Roman"/>
                <w:szCs w:val="20"/>
                <w:lang w:val="en-US" w:eastAsia="zh-CN"/>
              </w:rPr>
            </w:pPr>
          </w:p>
        </w:tc>
      </w:tr>
    </w:tbl>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w:t>
      </w:r>
      <w:r w:rsidRPr="00267633">
        <w:rPr>
          <w:rFonts w:ascii="Times New Roman" w:hAnsi="Times New Roman" w:cs="Times New Roman"/>
          <w:b/>
          <w:szCs w:val="20"/>
          <w:lang w:val="en-US" w:eastAsia="zh-CN"/>
        </w:rPr>
        <w:tab/>
        <w:t>Custody</w:t>
      </w: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what this party wants regarding custody: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II.</w:t>
      </w:r>
      <w:r w:rsidRPr="00267633">
        <w:rPr>
          <w:rFonts w:ascii="Times New Roman" w:hAnsi="Times New Roman" w:cs="Times New Roman"/>
          <w:b/>
          <w:szCs w:val="20"/>
          <w:lang w:val="en-US" w:eastAsia="zh-CN"/>
        </w:rPr>
        <w:tab/>
        <w:t>Care and Control</w:t>
      </w: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what this party wants regarding care and control: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III.</w:t>
      </w:r>
      <w:r w:rsidRPr="00267633">
        <w:rPr>
          <w:rFonts w:ascii="Times New Roman" w:hAnsi="Times New Roman" w:cs="Times New Roman"/>
          <w:b/>
          <w:szCs w:val="20"/>
          <w:lang w:val="en-US" w:eastAsia="zh-CN"/>
        </w:rPr>
        <w:tab/>
        <w:t>Access</w:t>
      </w: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1.</w:t>
      </w:r>
      <w:r w:rsidRPr="00267633">
        <w:rPr>
          <w:rFonts w:ascii="Times New Roman" w:hAnsi="Times New Roman" w:cs="Times New Roman"/>
          <w:szCs w:val="20"/>
          <w:lang w:val="en-US" w:eastAsia="zh-CN"/>
        </w:rPr>
        <w:tab/>
        <w:t>State what this party wants regarding access if:</w:t>
      </w: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w:t>
      </w:r>
      <w:r w:rsidRPr="00267633">
        <w:rPr>
          <w:rFonts w:ascii="Times New Roman" w:hAnsi="Times New Roman" w:cs="Times New Roman"/>
          <w:szCs w:val="20"/>
          <w:lang w:val="en-US" w:eastAsia="zh-CN"/>
        </w:rPr>
        <w:tab/>
      </w:r>
      <w:r w:rsidRPr="00267633">
        <w:rPr>
          <w:rFonts w:ascii="Times New Roman" w:hAnsi="Times New Roman" w:cs="Times New Roman"/>
          <w:szCs w:val="20"/>
          <w:u w:val="single"/>
          <w:lang w:val="en-US" w:eastAsia="zh-CN"/>
        </w:rPr>
        <w:t>he/she* is the parent with care and control</w:t>
      </w: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8388" w:type="dxa"/>
        <w:tblLook w:val="01E0" w:firstRow="1" w:lastRow="1" w:firstColumn="1" w:lastColumn="1" w:noHBand="0" w:noVBand="0"/>
      </w:tblPr>
      <w:tblGrid>
        <w:gridCol w:w="3348"/>
        <w:gridCol w:w="5040"/>
      </w:tblGrid>
      <w:tr w:rsidR="00267633" w:rsidRPr="00267633" w:rsidTr="00267633">
        <w:trPr>
          <w:divId w:val="2116439976"/>
        </w:trPr>
        <w:tc>
          <w:tcPr>
            <w:tcW w:w="3348"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School term access:</w:t>
            </w:r>
          </w:p>
        </w:tc>
        <w:tc>
          <w:tcPr>
            <w:tcW w:w="5040" w:type="dxa"/>
          </w:tcPr>
          <w:p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rsidTr="00267633">
        <w:trPr>
          <w:divId w:val="2116439976"/>
        </w:trPr>
        <w:tc>
          <w:tcPr>
            <w:tcW w:w="3348"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School holiday access:</w:t>
            </w:r>
          </w:p>
        </w:tc>
        <w:tc>
          <w:tcPr>
            <w:tcW w:w="5040" w:type="dxa"/>
          </w:tcPr>
          <w:p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rsidTr="00267633">
        <w:trPr>
          <w:divId w:val="2116439976"/>
        </w:trPr>
        <w:tc>
          <w:tcPr>
            <w:tcW w:w="3348"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Public holiday access:</w:t>
            </w:r>
          </w:p>
        </w:tc>
        <w:tc>
          <w:tcPr>
            <w:tcW w:w="5040" w:type="dxa"/>
          </w:tcPr>
          <w:p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rsidTr="00267633">
        <w:trPr>
          <w:divId w:val="2116439976"/>
        </w:trPr>
        <w:tc>
          <w:tcPr>
            <w:tcW w:w="3348"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Others:</w:t>
            </w:r>
          </w:p>
        </w:tc>
        <w:tc>
          <w:tcPr>
            <w:tcW w:w="5040" w:type="dxa"/>
          </w:tcPr>
          <w:p w:rsidR="00267633" w:rsidRPr="00267633" w:rsidRDefault="00267633" w:rsidP="00267633">
            <w:pPr>
              <w:spacing w:before="0" w:after="0" w:line="240" w:lineRule="auto"/>
              <w:rPr>
                <w:rFonts w:ascii="Times New Roman" w:hAnsi="Times New Roman" w:cs="Times New Roman"/>
                <w:szCs w:val="20"/>
                <w:lang w:val="en-US" w:eastAsia="zh-CN"/>
              </w:rPr>
            </w:pPr>
          </w:p>
        </w:tc>
      </w:tr>
    </w:tbl>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w:t>
      </w:r>
      <w:r w:rsidRPr="00267633">
        <w:rPr>
          <w:rFonts w:ascii="Times New Roman" w:hAnsi="Times New Roman" w:cs="Times New Roman"/>
          <w:szCs w:val="20"/>
          <w:lang w:val="en-US" w:eastAsia="zh-CN"/>
        </w:rPr>
        <w:tab/>
      </w:r>
      <w:r w:rsidRPr="00267633">
        <w:rPr>
          <w:rFonts w:ascii="Times New Roman" w:hAnsi="Times New Roman" w:cs="Times New Roman"/>
          <w:szCs w:val="20"/>
          <w:u w:val="single"/>
          <w:lang w:val="en-US" w:eastAsia="zh-CN"/>
        </w:rPr>
        <w:t>he/she* is not the parent with care and control</w:t>
      </w: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8388" w:type="dxa"/>
        <w:tblLook w:val="01E0" w:firstRow="1" w:lastRow="1" w:firstColumn="1" w:lastColumn="1" w:noHBand="0" w:noVBand="0"/>
      </w:tblPr>
      <w:tblGrid>
        <w:gridCol w:w="3348"/>
        <w:gridCol w:w="5040"/>
      </w:tblGrid>
      <w:tr w:rsidR="00267633" w:rsidRPr="00267633" w:rsidTr="00267633">
        <w:trPr>
          <w:divId w:val="2116439976"/>
        </w:trPr>
        <w:tc>
          <w:tcPr>
            <w:tcW w:w="3348"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School term access:</w:t>
            </w:r>
          </w:p>
        </w:tc>
        <w:tc>
          <w:tcPr>
            <w:tcW w:w="5040" w:type="dxa"/>
          </w:tcPr>
          <w:p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rsidTr="00267633">
        <w:trPr>
          <w:divId w:val="2116439976"/>
        </w:trPr>
        <w:tc>
          <w:tcPr>
            <w:tcW w:w="3348"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School holiday access:</w:t>
            </w:r>
          </w:p>
        </w:tc>
        <w:tc>
          <w:tcPr>
            <w:tcW w:w="5040" w:type="dxa"/>
          </w:tcPr>
          <w:p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rsidTr="00267633">
        <w:trPr>
          <w:divId w:val="2116439976"/>
        </w:trPr>
        <w:tc>
          <w:tcPr>
            <w:tcW w:w="3348"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Public holiday access:</w:t>
            </w:r>
          </w:p>
        </w:tc>
        <w:tc>
          <w:tcPr>
            <w:tcW w:w="5040" w:type="dxa"/>
          </w:tcPr>
          <w:p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rsidTr="00267633">
        <w:trPr>
          <w:divId w:val="2116439976"/>
        </w:trPr>
        <w:tc>
          <w:tcPr>
            <w:tcW w:w="3348"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Others:</w:t>
            </w:r>
          </w:p>
        </w:tc>
        <w:tc>
          <w:tcPr>
            <w:tcW w:w="5040" w:type="dxa"/>
          </w:tcPr>
          <w:p w:rsidR="00267633" w:rsidRPr="00267633" w:rsidRDefault="00267633" w:rsidP="00267633">
            <w:pPr>
              <w:spacing w:before="0" w:after="0" w:line="240" w:lineRule="auto"/>
              <w:rPr>
                <w:rFonts w:ascii="Times New Roman" w:hAnsi="Times New Roman" w:cs="Times New Roman"/>
                <w:szCs w:val="20"/>
                <w:lang w:val="en-US" w:eastAsia="zh-CN"/>
              </w:rPr>
            </w:pPr>
          </w:p>
        </w:tc>
      </w:tr>
    </w:tbl>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2.</w:t>
      </w:r>
      <w:r w:rsidRPr="00267633">
        <w:rPr>
          <w:rFonts w:ascii="Times New Roman" w:hAnsi="Times New Roman" w:cs="Times New Roman"/>
          <w:szCs w:val="20"/>
          <w:lang w:val="en-US" w:eastAsia="zh-CN"/>
        </w:rPr>
        <w:tab/>
        <w:t xml:space="preserve">Proposed handover venue and </w:t>
      </w:r>
      <w:r w:rsidRPr="00267633">
        <w:rPr>
          <w:rFonts w:ascii="Times New Roman" w:hAnsi="Times New Roman" w:cs="Times New Roman"/>
          <w:lang w:val="en-GB" w:eastAsia="zh-CN"/>
        </w:rPr>
        <w:t>person to hand over the children</w:t>
      </w:r>
      <w:r w:rsidRPr="00267633">
        <w:rPr>
          <w:rFonts w:ascii="Times New Roman" w:hAnsi="Times New Roman" w:cs="Times New Roman"/>
          <w:szCs w:val="20"/>
          <w:lang w:val="en-US" w:eastAsia="zh-CN"/>
        </w:rPr>
        <w:t>: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w:t>
      </w: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ind w:left="720" w:hanging="720"/>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3.</w:t>
      </w:r>
      <w:r w:rsidRPr="00267633">
        <w:rPr>
          <w:rFonts w:ascii="Times New Roman" w:hAnsi="Times New Roman" w:cs="Times New Roman"/>
          <w:szCs w:val="20"/>
          <w:lang w:val="en-US" w:eastAsia="zh-CN"/>
        </w:rPr>
        <w:tab/>
        <w:t>State the terms of any interim custody and access order/who presently has care and control of children and any existing access arrangements*: [</w:t>
      </w:r>
      <w:r w:rsidRPr="00267633">
        <w:rPr>
          <w:rFonts w:ascii="Times New Roman" w:hAnsi="Times New Roman" w:cs="Times New Roman"/>
          <w:i/>
          <w:szCs w:val="20"/>
          <w:lang w:val="en-US" w:eastAsia="zh-CN"/>
        </w:rPr>
        <w:t>to specify</w:t>
      </w:r>
      <w:r w:rsidRPr="00267633">
        <w:rPr>
          <w:rFonts w:ascii="Times New Roman" w:hAnsi="Times New Roman" w:cs="Times New Roman"/>
          <w:szCs w:val="20"/>
          <w:lang w:val="en-US" w:eastAsia="zh-CN"/>
        </w:rPr>
        <w:t xml:space="preserve">] </w:t>
      </w:r>
    </w:p>
    <w:p w:rsidR="00267633" w:rsidRPr="00267633" w:rsidRDefault="00267633" w:rsidP="00267633">
      <w:pPr>
        <w:spacing w:before="0" w:after="0" w:line="240" w:lineRule="auto"/>
        <w:ind w:left="720" w:hanging="720"/>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rsidSect="002F0484">
          <w:pgSz w:w="11906" w:h="16838"/>
          <w:pgMar w:top="1418" w:right="1742" w:bottom="1728" w:left="1728" w:header="878" w:footer="590" w:gutter="0"/>
          <w:paperSrc w:first="7" w:other="7"/>
          <w:cols w:space="720"/>
          <w:noEndnote/>
        </w:sectPr>
      </w:pPr>
      <w:r w:rsidRPr="00267633">
        <w:rPr>
          <w:rFonts w:ascii="Times New Roman" w:hAnsi="Times New Roman" w:cs="Times New Roman"/>
          <w:sz w:val="20"/>
          <w:szCs w:val="20"/>
          <w:lang w:val="en-GB" w:eastAsia="zh-CN"/>
        </w:rPr>
        <w:t xml:space="preserve">* </w:t>
      </w:r>
      <w:r w:rsidRPr="00267633">
        <w:rPr>
          <w:rFonts w:ascii="Times New Roman" w:hAnsi="Times New Roman" w:cs="Times New Roman"/>
          <w:i/>
          <w:sz w:val="20"/>
          <w:szCs w:val="20"/>
          <w:lang w:val="en-GB" w:eastAsia="zh-CN"/>
        </w:rPr>
        <w:t>Delete where inapplicale</w:t>
      </w:r>
    </w:p>
    <w:p w:rsidR="00267633" w:rsidRPr="00267633" w:rsidRDefault="00267633" w:rsidP="00267633">
      <w:pPr>
        <w:spacing w:before="0" w:after="0" w:line="240" w:lineRule="auto"/>
        <w:divId w:val="2116439976"/>
        <w:rPr>
          <w:rFonts w:ascii="Times New Roman" w:hAnsi="Times New Roman" w:cs="Times New Roman"/>
          <w:b/>
          <w:szCs w:val="20"/>
          <w:u w:val="single"/>
          <w:lang w:val="en-US" w:eastAsia="zh-CN"/>
        </w:rPr>
      </w:pPr>
      <w:r w:rsidRPr="00267633">
        <w:rPr>
          <w:rFonts w:ascii="Times New Roman" w:hAnsi="Times New Roman" w:cs="Times New Roman"/>
          <w:b/>
          <w:szCs w:val="20"/>
          <w:u w:val="single"/>
          <w:lang w:val="en-US" w:eastAsia="zh-CN"/>
        </w:rPr>
        <w:lastRenderedPageBreak/>
        <w:t>Annex A - Other Real Property</w:t>
      </w: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State, in respect of each property:</w:t>
      </w: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Address:</w:t>
      </w: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Valuation/Surrender value:</w:t>
      </w: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2"/>
        <w:gridCol w:w="3030"/>
        <w:gridCol w:w="1363"/>
        <w:gridCol w:w="3831"/>
      </w:tblGrid>
      <w:tr w:rsidR="00267633" w:rsidRPr="00267633" w:rsidTr="00361A4D">
        <w:trPr>
          <w:divId w:val="2116439976"/>
        </w:trPr>
        <w:tc>
          <w:tcPr>
            <w:tcW w:w="792" w:type="dxa"/>
          </w:tcPr>
          <w:p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S/No.</w:t>
            </w:r>
          </w:p>
        </w:tc>
        <w:tc>
          <w:tcPr>
            <w:tcW w:w="3031"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Item </w:t>
            </w:r>
          </w:p>
        </w:tc>
        <w:tc>
          <w:tcPr>
            <w:tcW w:w="1360"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Information </w:t>
            </w:r>
          </w:p>
        </w:tc>
        <w:tc>
          <w:tcPr>
            <w:tcW w:w="3833"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Affidavit reference or supporting document</w:t>
            </w:r>
          </w:p>
        </w:tc>
      </w:tr>
      <w:tr w:rsidR="00267633" w:rsidRPr="00267633" w:rsidTr="00361A4D">
        <w:trPr>
          <w:divId w:val="2116439976"/>
        </w:trPr>
        <w:tc>
          <w:tcPr>
            <w:tcW w:w="792" w:type="dxa"/>
          </w:tcPr>
          <w:p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1</w:t>
            </w:r>
          </w:p>
        </w:tc>
        <w:tc>
          <w:tcPr>
            <w:tcW w:w="3031"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Valuation/Surrender value</w:t>
            </w:r>
          </w:p>
          <w:p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In this column, state exactly where the document may be found, giving the page number of the relevant affidavit or bundle of documents, as appropriate.</w:t>
            </w:r>
            <w:r w:rsidRPr="00267633">
              <w:rPr>
                <w:rFonts w:ascii="Times New Roman" w:hAnsi="Times New Roman" w:cs="Times New Roman"/>
                <w:szCs w:val="20"/>
                <w:lang w:val="en-US" w:eastAsia="zh-CN"/>
              </w:rPr>
              <w:t>]</w:t>
            </w:r>
          </w:p>
        </w:tc>
      </w:tr>
      <w:tr w:rsidR="00267633" w:rsidRPr="00267633" w:rsidTr="00361A4D">
        <w:trPr>
          <w:divId w:val="2116439976"/>
        </w:trPr>
        <w:tc>
          <w:tcPr>
            <w:tcW w:w="792" w:type="dxa"/>
          </w:tcPr>
          <w:p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w:t>
            </w:r>
          </w:p>
        </w:tc>
        <w:tc>
          <w:tcPr>
            <w:tcW w:w="3031"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Current outstanding loan (state amount and exact date on which that amount is outstanding)</w:t>
            </w:r>
          </w:p>
          <w:p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rsidTr="00361A4D">
        <w:trPr>
          <w:divId w:val="2116439976"/>
        </w:trPr>
        <w:tc>
          <w:tcPr>
            <w:tcW w:w="792" w:type="dxa"/>
          </w:tcPr>
          <w:p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w:t>
            </w:r>
          </w:p>
        </w:tc>
        <w:tc>
          <w:tcPr>
            <w:tcW w:w="3031"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Plaintiff’s total CPF contributions </w:t>
            </w:r>
          </w:p>
          <w:p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Principal:</w:t>
            </w:r>
          </w:p>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Interest:</w:t>
            </w:r>
          </w:p>
          <w:p w:rsidR="00267633" w:rsidRPr="00267633" w:rsidRDefault="00267633" w:rsidP="00267633">
            <w:pPr>
              <w:spacing w:before="0" w:after="0" w:line="240" w:lineRule="auto"/>
              <w:rPr>
                <w:rFonts w:ascii="Times New Roman" w:hAnsi="Times New Roman" w:cs="Times New Roman"/>
                <w:szCs w:val="20"/>
                <w:lang w:val="en-US" w:eastAsia="zh-CN"/>
              </w:rPr>
            </w:pPr>
          </w:p>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Total:</w:t>
            </w:r>
          </w:p>
          <w:p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rsidTr="00361A4D">
        <w:trPr>
          <w:divId w:val="2116439976"/>
        </w:trPr>
        <w:tc>
          <w:tcPr>
            <w:tcW w:w="792" w:type="dxa"/>
          </w:tcPr>
          <w:p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4</w:t>
            </w:r>
          </w:p>
        </w:tc>
        <w:tc>
          <w:tcPr>
            <w:tcW w:w="3031"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Defendant’s total CPF contributions</w:t>
            </w:r>
          </w:p>
          <w:p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Principal:</w:t>
            </w:r>
          </w:p>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Interest:</w:t>
            </w:r>
          </w:p>
          <w:p w:rsidR="00267633" w:rsidRPr="00267633" w:rsidRDefault="00267633" w:rsidP="00267633">
            <w:pPr>
              <w:spacing w:before="0" w:after="0" w:line="240" w:lineRule="auto"/>
              <w:rPr>
                <w:rFonts w:ascii="Times New Roman" w:hAnsi="Times New Roman" w:cs="Times New Roman"/>
                <w:szCs w:val="20"/>
                <w:lang w:val="en-US" w:eastAsia="zh-CN"/>
              </w:rPr>
            </w:pPr>
          </w:p>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Total:</w:t>
            </w:r>
          </w:p>
          <w:p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rsidTr="00361A4D">
        <w:trPr>
          <w:divId w:val="2116439976"/>
        </w:trPr>
        <w:tc>
          <w:tcPr>
            <w:tcW w:w="792" w:type="dxa"/>
          </w:tcPr>
          <w:p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5</w:t>
            </w:r>
          </w:p>
        </w:tc>
        <w:tc>
          <w:tcPr>
            <w:tcW w:w="3031"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Plaintiff’s total cash contributions towards purchase</w:t>
            </w:r>
          </w:p>
          <w:p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rsidTr="00361A4D">
        <w:trPr>
          <w:divId w:val="2116439976"/>
        </w:trPr>
        <w:tc>
          <w:tcPr>
            <w:tcW w:w="792" w:type="dxa"/>
          </w:tcPr>
          <w:p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6</w:t>
            </w:r>
          </w:p>
        </w:tc>
        <w:tc>
          <w:tcPr>
            <w:tcW w:w="3031"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Defendant’s total cash contributions towards purchase</w:t>
            </w:r>
          </w:p>
          <w:p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rsidTr="00361A4D">
        <w:trPr>
          <w:divId w:val="2116439976"/>
        </w:trPr>
        <w:tc>
          <w:tcPr>
            <w:tcW w:w="792" w:type="dxa"/>
          </w:tcPr>
          <w:p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7</w:t>
            </w:r>
          </w:p>
        </w:tc>
        <w:tc>
          <w:tcPr>
            <w:tcW w:w="3031" w:type="dxa"/>
          </w:tcPr>
          <w:p w:rsidR="00267633" w:rsidRPr="00267633" w:rsidRDefault="00267633" w:rsidP="00267633">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Any other contributions towards this property by Plaintiff, e.g. renovations, furniture, etc.</w:t>
            </w:r>
          </w:p>
          <w:p w:rsidR="00267633" w:rsidRPr="00267633" w:rsidRDefault="00267633" w:rsidP="00267633">
            <w:pPr>
              <w:spacing w:before="0" w:after="0" w:line="240" w:lineRule="auto"/>
              <w:rPr>
                <w:rFonts w:ascii="Times New Roman" w:hAnsi="Times New Roman" w:cs="Times New Roman"/>
                <w:szCs w:val="20"/>
                <w:lang w:val="en-US" w:eastAsia="zh-CN"/>
              </w:rPr>
            </w:pPr>
          </w:p>
        </w:tc>
        <w:tc>
          <w:tcPr>
            <w:tcW w:w="1360" w:type="dxa"/>
          </w:tcPr>
          <w:p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rsidR="00267633" w:rsidRPr="00267633" w:rsidRDefault="00267633" w:rsidP="00267633">
            <w:pPr>
              <w:spacing w:before="0" w:after="0" w:line="240" w:lineRule="auto"/>
              <w:rPr>
                <w:rFonts w:ascii="Times New Roman" w:hAnsi="Times New Roman" w:cs="Times New Roman"/>
                <w:szCs w:val="20"/>
                <w:lang w:val="en-US" w:eastAsia="zh-CN"/>
              </w:rPr>
            </w:pPr>
          </w:p>
        </w:tc>
      </w:tr>
      <w:tr w:rsidR="00267633" w:rsidRPr="00267633" w:rsidTr="00361A4D">
        <w:trPr>
          <w:divId w:val="2116439976"/>
          <w:trHeight w:val="1449"/>
        </w:trPr>
        <w:tc>
          <w:tcPr>
            <w:tcW w:w="792" w:type="dxa"/>
          </w:tcPr>
          <w:p w:rsidR="00267633" w:rsidRPr="00267633" w:rsidRDefault="00267633" w:rsidP="00267633">
            <w:pPr>
              <w:spacing w:before="0" w:after="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8</w:t>
            </w:r>
          </w:p>
        </w:tc>
        <w:tc>
          <w:tcPr>
            <w:tcW w:w="3031" w:type="dxa"/>
          </w:tcPr>
          <w:p w:rsidR="00267633" w:rsidRPr="00267633" w:rsidRDefault="00267633" w:rsidP="00CE2010">
            <w:pPr>
              <w:spacing w:before="0" w:after="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Any other contributions towards this property by Defendant, e.g. renovations, furniture, etc.</w:t>
            </w:r>
          </w:p>
        </w:tc>
        <w:tc>
          <w:tcPr>
            <w:tcW w:w="1360" w:type="dxa"/>
          </w:tcPr>
          <w:p w:rsidR="00267633" w:rsidRPr="00267633" w:rsidRDefault="00267633" w:rsidP="00267633">
            <w:pPr>
              <w:spacing w:before="0" w:after="0" w:line="240" w:lineRule="auto"/>
              <w:rPr>
                <w:rFonts w:ascii="Times New Roman" w:hAnsi="Times New Roman" w:cs="Times New Roman"/>
                <w:szCs w:val="20"/>
                <w:lang w:val="en-US" w:eastAsia="zh-CN"/>
              </w:rPr>
            </w:pPr>
          </w:p>
        </w:tc>
        <w:tc>
          <w:tcPr>
            <w:tcW w:w="3833" w:type="dxa"/>
          </w:tcPr>
          <w:p w:rsidR="00267633" w:rsidRPr="00267633" w:rsidRDefault="00267633" w:rsidP="00267633">
            <w:pPr>
              <w:spacing w:before="0" w:after="0" w:line="240" w:lineRule="auto"/>
              <w:rPr>
                <w:rFonts w:ascii="Times New Roman" w:hAnsi="Times New Roman" w:cs="Times New Roman"/>
                <w:szCs w:val="20"/>
                <w:lang w:val="en-US" w:eastAsia="zh-CN"/>
              </w:rPr>
            </w:pPr>
          </w:p>
        </w:tc>
      </w:tr>
    </w:tbl>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State what this party wants in respect of the property, and how sale proceeds, if any, are to be divided between parties:</w:t>
      </w: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sectPr w:rsidR="00267633" w:rsidRPr="00267633">
          <w:pgSz w:w="11906" w:h="16838"/>
          <w:pgMar w:top="1440" w:right="1440" w:bottom="1440" w:left="1440" w:header="708" w:footer="708" w:gutter="0"/>
          <w:cols w:space="708"/>
          <w:docGrid w:linePitch="360"/>
        </w:sectPr>
      </w:pPr>
    </w:p>
    <w:p w:rsidR="00267633" w:rsidRPr="00267633" w:rsidRDefault="00267633" w:rsidP="00267633">
      <w:pPr>
        <w:spacing w:before="0" w:after="0" w:line="276" w:lineRule="auto"/>
        <w:ind w:left="1418" w:hanging="709"/>
        <w:jc w:val="center"/>
        <w:divId w:val="2116439976"/>
        <w:rPr>
          <w:rFonts w:ascii="Times New Roman" w:hAnsi="Times New Roman" w:cs="Times New Roman"/>
          <w:lang w:val="en-GB"/>
        </w:rPr>
      </w:pPr>
      <w:bookmarkStart w:id="124" w:name="form243"/>
      <w:r w:rsidRPr="00267633">
        <w:rPr>
          <w:rFonts w:ascii="Times New Roman" w:hAnsi="Times New Roman" w:cs="Times New Roman"/>
          <w:lang w:val="en-GB"/>
        </w:rPr>
        <w:lastRenderedPageBreak/>
        <w:t>FORM 243</w:t>
      </w:r>
    </w:p>
    <w:bookmarkEnd w:id="124"/>
    <w:p w:rsidR="00267633" w:rsidRPr="00267633" w:rsidRDefault="00267633" w:rsidP="00267633">
      <w:pPr>
        <w:spacing w:before="0" w:after="200" w:line="276" w:lineRule="auto"/>
        <w:jc w:val="center"/>
        <w:divId w:val="2116439976"/>
        <w:rPr>
          <w:rFonts w:ascii="Times New Roman" w:eastAsia="SimSun" w:hAnsi="Times New Roman" w:cs="Times New Roman"/>
          <w:b/>
          <w:sz w:val="22"/>
          <w:szCs w:val="22"/>
          <w:u w:val="single"/>
          <w:lang w:val="en-GB" w:eastAsia="en-GB"/>
        </w:rPr>
      </w:pPr>
    </w:p>
    <w:p w:rsidR="00267633" w:rsidRPr="00267633" w:rsidRDefault="00267633" w:rsidP="00267633">
      <w:pPr>
        <w:spacing w:before="0" w:after="200" w:line="276" w:lineRule="auto"/>
        <w:divId w:val="2116439976"/>
        <w:rPr>
          <w:rFonts w:ascii="Times New Roman" w:eastAsia="SimSun" w:hAnsi="Times New Roman" w:cs="Times New Roman"/>
          <w:sz w:val="22"/>
          <w:szCs w:val="22"/>
          <w:lang w:val="en-GB" w:eastAsia="en-GB"/>
        </w:rPr>
      </w:pPr>
      <w:r w:rsidRPr="00267633">
        <w:rPr>
          <w:rFonts w:ascii="Times New Roman" w:eastAsia="SimSun" w:hAnsi="Times New Roman" w:cs="Times New Roman"/>
          <w:sz w:val="22"/>
          <w:szCs w:val="22"/>
          <w:lang w:val="en-GB" w:eastAsia="en-GB"/>
        </w:rPr>
        <w:t>Para 86(5)(b)</w:t>
      </w:r>
    </w:p>
    <w:p w:rsidR="00267633" w:rsidRPr="0030694F" w:rsidRDefault="00267633" w:rsidP="00267633">
      <w:pPr>
        <w:spacing w:before="0" w:after="200" w:line="276" w:lineRule="auto"/>
        <w:jc w:val="center"/>
        <w:divId w:val="2116439976"/>
        <w:rPr>
          <w:rFonts w:ascii="Times New Roman" w:eastAsia="Calibri" w:hAnsi="Times New Roman" w:cs="Times New Roman"/>
          <w:b/>
          <w:sz w:val="28"/>
          <w:szCs w:val="28"/>
          <w:u w:val="single"/>
          <w:lang w:eastAsia="en-US"/>
        </w:rPr>
      </w:pPr>
      <w:r w:rsidRPr="0030694F">
        <w:rPr>
          <w:rFonts w:ascii="Times New Roman" w:eastAsia="Calibri" w:hAnsi="Times New Roman" w:cs="Times New Roman"/>
          <w:b/>
          <w:sz w:val="28"/>
          <w:szCs w:val="28"/>
          <w:u w:val="single"/>
          <w:lang w:eastAsia="en-US"/>
        </w:rPr>
        <w:t>JOINT SUMMARY OF RELEVANT INFORMATION</w:t>
      </w:r>
    </w:p>
    <w:p w:rsidR="00267633" w:rsidRPr="0030694F" w:rsidRDefault="00267633" w:rsidP="00267633">
      <w:pPr>
        <w:spacing w:before="0" w:after="200" w:line="276" w:lineRule="auto"/>
        <w:jc w:val="center"/>
        <w:divId w:val="2116439976"/>
        <w:rPr>
          <w:rFonts w:ascii="Times New Roman" w:eastAsia="Calibri" w:hAnsi="Times New Roman" w:cs="Times New Roman"/>
          <w:b/>
          <w:sz w:val="28"/>
          <w:szCs w:val="28"/>
          <w:u w:val="single"/>
          <w:lang w:eastAsia="en-US"/>
        </w:rPr>
      </w:pPr>
      <w:r w:rsidRPr="0030694F">
        <w:rPr>
          <w:rFonts w:ascii="Times New Roman" w:eastAsia="Calibri" w:hAnsi="Times New Roman" w:cs="Times New Roman"/>
          <w:b/>
          <w:sz w:val="28"/>
          <w:szCs w:val="28"/>
          <w:u w:val="single"/>
          <w:lang w:eastAsia="en-US"/>
        </w:rPr>
        <w:t>PART A : THE PARTIES AND THEIR INCOME</w:t>
      </w:r>
    </w:p>
    <w:tbl>
      <w:tblPr>
        <w:tblW w:w="1431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3982"/>
        <w:gridCol w:w="2357"/>
        <w:gridCol w:w="2751"/>
        <w:gridCol w:w="4549"/>
      </w:tblGrid>
      <w:tr w:rsidR="00267633" w:rsidRPr="0030694F" w:rsidTr="0030694F">
        <w:trPr>
          <w:divId w:val="2116439976"/>
        </w:trPr>
        <w:tc>
          <w:tcPr>
            <w:tcW w:w="678"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S/No</w:t>
            </w:r>
          </w:p>
        </w:tc>
        <w:tc>
          <w:tcPr>
            <w:tcW w:w="3982"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Particulars</w:t>
            </w:r>
          </w:p>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p>
        </w:tc>
        <w:tc>
          <w:tcPr>
            <w:tcW w:w="2357"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Husband</w:t>
            </w:r>
          </w:p>
        </w:tc>
        <w:tc>
          <w:tcPr>
            <w:tcW w:w="2751"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Wife</w:t>
            </w:r>
          </w:p>
        </w:tc>
        <w:tc>
          <w:tcPr>
            <w:tcW w:w="4549"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Remarks</w:t>
            </w:r>
          </w:p>
        </w:tc>
      </w:tr>
      <w:tr w:rsidR="00267633" w:rsidRPr="0030694F" w:rsidTr="0030694F">
        <w:trPr>
          <w:divId w:val="2116439976"/>
        </w:trPr>
        <w:tc>
          <w:tcPr>
            <w:tcW w:w="678"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1.</w:t>
            </w:r>
          </w:p>
        </w:tc>
        <w:tc>
          <w:tcPr>
            <w:tcW w:w="3982"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Date of Marriage</w:t>
            </w:r>
          </w:p>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p>
        </w:tc>
        <w:tc>
          <w:tcPr>
            <w:tcW w:w="5108" w:type="dxa"/>
            <w:gridSpan w:val="2"/>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4549"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Pr>
        <w:tc>
          <w:tcPr>
            <w:tcW w:w="678"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2.</w:t>
            </w:r>
          </w:p>
        </w:tc>
        <w:tc>
          <w:tcPr>
            <w:tcW w:w="3982"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 xml:space="preserve">Date of Interim Judgment </w:t>
            </w:r>
          </w:p>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p>
        </w:tc>
        <w:tc>
          <w:tcPr>
            <w:tcW w:w="5108" w:type="dxa"/>
            <w:gridSpan w:val="2"/>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highlight w:val="green"/>
                <w:lang w:eastAsia="en-US"/>
              </w:rPr>
            </w:pPr>
          </w:p>
        </w:tc>
        <w:tc>
          <w:tcPr>
            <w:tcW w:w="4549"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highlight w:val="green"/>
                <w:lang w:eastAsia="en-US"/>
              </w:rPr>
            </w:pPr>
          </w:p>
        </w:tc>
      </w:tr>
      <w:tr w:rsidR="00267633" w:rsidRPr="0030694F" w:rsidTr="0030694F">
        <w:trPr>
          <w:divId w:val="2116439976"/>
        </w:trPr>
        <w:tc>
          <w:tcPr>
            <w:tcW w:w="678"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3.</w:t>
            </w:r>
          </w:p>
        </w:tc>
        <w:tc>
          <w:tcPr>
            <w:tcW w:w="3982"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Period of separation (if applicable)</w:t>
            </w:r>
          </w:p>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p>
        </w:tc>
        <w:tc>
          <w:tcPr>
            <w:tcW w:w="2357"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751"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4549"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Pr>
        <w:tc>
          <w:tcPr>
            <w:tcW w:w="678"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4.</w:t>
            </w:r>
          </w:p>
        </w:tc>
        <w:tc>
          <w:tcPr>
            <w:tcW w:w="3982"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Occupation</w:t>
            </w:r>
          </w:p>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p>
        </w:tc>
        <w:tc>
          <w:tcPr>
            <w:tcW w:w="2357"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751"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4549"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Pr>
        <w:tc>
          <w:tcPr>
            <w:tcW w:w="678"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5.</w:t>
            </w:r>
          </w:p>
        </w:tc>
        <w:tc>
          <w:tcPr>
            <w:tcW w:w="3982"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Monthly Income (take-home, including bonuses) based on latest Notice of Assessment</w:t>
            </w:r>
          </w:p>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p>
        </w:tc>
        <w:tc>
          <w:tcPr>
            <w:tcW w:w="2357"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751"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4549"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Pr>
        <w:tc>
          <w:tcPr>
            <w:tcW w:w="678"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6.</w:t>
            </w:r>
          </w:p>
        </w:tc>
        <w:tc>
          <w:tcPr>
            <w:tcW w:w="3982"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Is income disputed?</w:t>
            </w:r>
          </w:p>
        </w:tc>
        <w:tc>
          <w:tcPr>
            <w:tcW w:w="2357"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751"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4549"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w:t>
            </w:r>
            <w:r w:rsidRPr="0030694F">
              <w:rPr>
                <w:rFonts w:ascii="Times New Roman" w:eastAsia="Calibri" w:hAnsi="Times New Roman" w:cs="Times New Roman"/>
                <w:i/>
                <w:sz w:val="22"/>
                <w:szCs w:val="22"/>
                <w:lang w:eastAsia="en-US"/>
              </w:rPr>
              <w:t>e.g. Wife asserts that Husband earns more than what is declared in his Notice of Assessment</w:t>
            </w:r>
            <w:r w:rsidRPr="0030694F">
              <w:rPr>
                <w:rFonts w:ascii="Times New Roman" w:eastAsia="Calibri" w:hAnsi="Times New Roman" w:cs="Times New Roman"/>
                <w:sz w:val="22"/>
                <w:szCs w:val="22"/>
                <w:lang w:eastAsia="en-US"/>
              </w:rPr>
              <w:t>]</w:t>
            </w:r>
          </w:p>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bl>
    <w:p w:rsidR="00267633" w:rsidRPr="00267633" w:rsidRDefault="00267633" w:rsidP="00267633">
      <w:pPr>
        <w:spacing w:before="0" w:after="200" w:line="276" w:lineRule="auto"/>
        <w:jc w:val="both"/>
        <w:divId w:val="2116439976"/>
        <w:rPr>
          <w:rFonts w:ascii="Calibri" w:eastAsia="Calibri" w:hAnsi="Calibri" w:cs="Calibri"/>
          <w:lang w:eastAsia="en-US"/>
        </w:rPr>
      </w:pPr>
    </w:p>
    <w:p w:rsidR="00267633" w:rsidRPr="00267633" w:rsidRDefault="00267633" w:rsidP="00267633">
      <w:pPr>
        <w:spacing w:before="0" w:after="200" w:line="276" w:lineRule="auto"/>
        <w:jc w:val="both"/>
        <w:divId w:val="2116439976"/>
        <w:rPr>
          <w:rFonts w:ascii="Calibri" w:eastAsia="Calibri" w:hAnsi="Calibri" w:cs="Calibri"/>
          <w:lang w:eastAsia="en-US"/>
        </w:rPr>
      </w:pPr>
    </w:p>
    <w:p w:rsidR="00267633" w:rsidRPr="00267633" w:rsidRDefault="00267633" w:rsidP="00267633">
      <w:pPr>
        <w:spacing w:before="0" w:after="200" w:line="276" w:lineRule="auto"/>
        <w:divId w:val="2116439976"/>
        <w:rPr>
          <w:rFonts w:ascii="Calibri" w:eastAsia="Calibri" w:hAnsi="Calibri" w:cs="Calibri"/>
          <w:b/>
          <w:sz w:val="28"/>
          <w:szCs w:val="28"/>
          <w:u w:val="single"/>
          <w:lang w:eastAsia="en-US"/>
        </w:rPr>
      </w:pPr>
      <w:r w:rsidRPr="00267633">
        <w:rPr>
          <w:rFonts w:ascii="Calibri" w:eastAsia="Calibri" w:hAnsi="Calibri" w:cs="Calibri"/>
          <w:b/>
          <w:sz w:val="28"/>
          <w:szCs w:val="28"/>
          <w:u w:val="single"/>
          <w:lang w:eastAsia="en-US"/>
        </w:rPr>
        <w:br w:type="page"/>
      </w:r>
    </w:p>
    <w:p w:rsidR="00267633" w:rsidRPr="0030694F" w:rsidRDefault="00267633" w:rsidP="00267633">
      <w:pPr>
        <w:spacing w:before="0" w:after="200" w:line="276" w:lineRule="auto"/>
        <w:jc w:val="center"/>
        <w:divId w:val="2116439976"/>
        <w:rPr>
          <w:rFonts w:ascii="Times New Roman" w:eastAsia="Calibri" w:hAnsi="Times New Roman" w:cs="Times New Roman"/>
          <w:b/>
          <w:sz w:val="22"/>
          <w:szCs w:val="22"/>
          <w:u w:val="single"/>
          <w:lang w:eastAsia="en-US"/>
        </w:rPr>
      </w:pPr>
      <w:r w:rsidRPr="0030694F">
        <w:rPr>
          <w:rFonts w:ascii="Times New Roman" w:eastAsia="Calibri" w:hAnsi="Times New Roman" w:cs="Times New Roman"/>
          <w:b/>
          <w:sz w:val="22"/>
          <w:szCs w:val="22"/>
          <w:u w:val="single"/>
          <w:lang w:eastAsia="en-US"/>
        </w:rPr>
        <w:lastRenderedPageBreak/>
        <w:t>PART B: THE CHILDREN</w:t>
      </w:r>
    </w:p>
    <w:tbl>
      <w:tblPr>
        <w:tblW w:w="1421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3485"/>
        <w:gridCol w:w="384"/>
        <w:gridCol w:w="937"/>
        <w:gridCol w:w="998"/>
        <w:gridCol w:w="2859"/>
        <w:gridCol w:w="4701"/>
      </w:tblGrid>
      <w:tr w:rsidR="00267633" w:rsidRPr="0030694F" w:rsidTr="0030694F">
        <w:trPr>
          <w:divId w:val="2116439976"/>
        </w:trPr>
        <w:tc>
          <w:tcPr>
            <w:tcW w:w="850"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S/No</w:t>
            </w:r>
          </w:p>
        </w:tc>
        <w:tc>
          <w:tcPr>
            <w:tcW w:w="8659" w:type="dxa"/>
            <w:gridSpan w:val="5"/>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Particulars</w:t>
            </w:r>
          </w:p>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p>
        </w:tc>
        <w:tc>
          <w:tcPr>
            <w:tcW w:w="4705"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 xml:space="preserve">Remarks </w:t>
            </w:r>
          </w:p>
        </w:tc>
      </w:tr>
      <w:tr w:rsidR="00267633" w:rsidRPr="0030694F" w:rsidTr="0030694F">
        <w:trPr>
          <w:divId w:val="2116439976"/>
        </w:trPr>
        <w:tc>
          <w:tcPr>
            <w:tcW w:w="850"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1.</w:t>
            </w:r>
          </w:p>
        </w:tc>
        <w:tc>
          <w:tcPr>
            <w:tcW w:w="3488" w:type="dxa"/>
            <w:vMerge w:val="restart"/>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Children</w:t>
            </w:r>
          </w:p>
        </w:tc>
        <w:tc>
          <w:tcPr>
            <w:tcW w:w="384"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28"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Name</w:t>
            </w:r>
          </w:p>
        </w:tc>
        <w:tc>
          <w:tcPr>
            <w:tcW w:w="998"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Age</w:t>
            </w:r>
          </w:p>
        </w:tc>
        <w:tc>
          <w:tcPr>
            <w:tcW w:w="2861"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Special Circumstances</w:t>
            </w:r>
          </w:p>
        </w:tc>
        <w:tc>
          <w:tcPr>
            <w:tcW w:w="470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Pr>
        <w:tc>
          <w:tcPr>
            <w:tcW w:w="850"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p>
        </w:tc>
        <w:tc>
          <w:tcPr>
            <w:tcW w:w="3488" w:type="dxa"/>
            <w:vMerge/>
            <w:shd w:val="clear" w:color="auto" w:fill="auto"/>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p>
        </w:tc>
        <w:tc>
          <w:tcPr>
            <w:tcW w:w="38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1.</w:t>
            </w:r>
          </w:p>
        </w:tc>
        <w:tc>
          <w:tcPr>
            <w:tcW w:w="92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Mabel</w:t>
            </w:r>
          </w:p>
        </w:tc>
        <w:tc>
          <w:tcPr>
            <w:tcW w:w="99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11 yrs</w:t>
            </w:r>
          </w:p>
        </w:tc>
        <w:tc>
          <w:tcPr>
            <w:tcW w:w="2861"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w:t>
            </w:r>
            <w:r w:rsidRPr="0030694F">
              <w:rPr>
                <w:rFonts w:ascii="Times New Roman" w:eastAsia="Calibri" w:hAnsi="Times New Roman" w:cs="Times New Roman"/>
                <w:i/>
                <w:sz w:val="22"/>
                <w:szCs w:val="22"/>
                <w:lang w:eastAsia="en-US"/>
              </w:rPr>
              <w:t>e.g. will be sitting for her PSLE in 2016</w:t>
            </w:r>
            <w:r w:rsidRPr="0030694F">
              <w:rPr>
                <w:rFonts w:ascii="Times New Roman" w:eastAsia="Calibri" w:hAnsi="Times New Roman" w:cs="Times New Roman"/>
                <w:sz w:val="22"/>
                <w:szCs w:val="22"/>
                <w:lang w:eastAsia="en-US"/>
              </w:rPr>
              <w:t>]</w:t>
            </w:r>
          </w:p>
        </w:tc>
        <w:tc>
          <w:tcPr>
            <w:tcW w:w="470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Pr>
        <w:tc>
          <w:tcPr>
            <w:tcW w:w="850"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p>
        </w:tc>
        <w:tc>
          <w:tcPr>
            <w:tcW w:w="3488" w:type="dxa"/>
            <w:vMerge/>
            <w:shd w:val="clear" w:color="auto" w:fill="auto"/>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p>
        </w:tc>
        <w:tc>
          <w:tcPr>
            <w:tcW w:w="38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2.</w:t>
            </w:r>
          </w:p>
        </w:tc>
        <w:tc>
          <w:tcPr>
            <w:tcW w:w="92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Michael</w:t>
            </w:r>
          </w:p>
        </w:tc>
        <w:tc>
          <w:tcPr>
            <w:tcW w:w="99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8 yrs</w:t>
            </w:r>
          </w:p>
        </w:tc>
        <w:tc>
          <w:tcPr>
            <w:tcW w:w="2861"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470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Pr>
        <w:tc>
          <w:tcPr>
            <w:tcW w:w="850"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p>
        </w:tc>
        <w:tc>
          <w:tcPr>
            <w:tcW w:w="3488" w:type="dxa"/>
            <w:vMerge/>
            <w:shd w:val="clear" w:color="auto" w:fill="auto"/>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p>
        </w:tc>
        <w:tc>
          <w:tcPr>
            <w:tcW w:w="38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3.</w:t>
            </w:r>
          </w:p>
        </w:tc>
        <w:tc>
          <w:tcPr>
            <w:tcW w:w="92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 xml:space="preserve">Marie </w:t>
            </w:r>
          </w:p>
        </w:tc>
        <w:tc>
          <w:tcPr>
            <w:tcW w:w="99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2 yrs</w:t>
            </w:r>
          </w:p>
        </w:tc>
        <w:tc>
          <w:tcPr>
            <w:tcW w:w="2861"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470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Pr>
        <w:tc>
          <w:tcPr>
            <w:tcW w:w="850"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p>
        </w:tc>
        <w:tc>
          <w:tcPr>
            <w:tcW w:w="348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p>
        </w:tc>
        <w:tc>
          <w:tcPr>
            <w:tcW w:w="38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4787" w:type="dxa"/>
            <w:gridSpan w:val="3"/>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470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Pr>
        <w:tc>
          <w:tcPr>
            <w:tcW w:w="850"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2.</w:t>
            </w:r>
          </w:p>
        </w:tc>
        <w:tc>
          <w:tcPr>
            <w:tcW w:w="3488"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 xml:space="preserve">Custody </w:t>
            </w:r>
          </w:p>
        </w:tc>
        <w:tc>
          <w:tcPr>
            <w:tcW w:w="384"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X</w:t>
            </w:r>
          </w:p>
        </w:tc>
        <w:tc>
          <w:tcPr>
            <w:tcW w:w="4787" w:type="dxa"/>
            <w:gridSpan w:val="3"/>
            <w:shd w:val="clear" w:color="auto" w:fill="D9D9D9"/>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[please indicate with an “X”]</w:t>
            </w:r>
          </w:p>
        </w:tc>
        <w:tc>
          <w:tcPr>
            <w:tcW w:w="4705"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[please provide particulars]</w:t>
            </w:r>
          </w:p>
        </w:tc>
      </w:tr>
      <w:tr w:rsidR="00267633" w:rsidRPr="0030694F" w:rsidTr="0030694F">
        <w:trPr>
          <w:divId w:val="2116439976"/>
        </w:trPr>
        <w:tc>
          <w:tcPr>
            <w:tcW w:w="850"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p>
        </w:tc>
        <w:tc>
          <w:tcPr>
            <w:tcW w:w="348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p>
        </w:tc>
        <w:tc>
          <w:tcPr>
            <w:tcW w:w="38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4787" w:type="dxa"/>
            <w:gridSpan w:val="3"/>
            <w:shd w:val="clear" w:color="auto" w:fill="D9D9D9"/>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470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p>
        </w:tc>
      </w:tr>
      <w:tr w:rsidR="00267633" w:rsidRPr="0030694F" w:rsidTr="0030694F">
        <w:trPr>
          <w:divId w:val="2116439976"/>
        </w:trPr>
        <w:tc>
          <w:tcPr>
            <w:tcW w:w="850"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p>
        </w:tc>
        <w:tc>
          <w:tcPr>
            <w:tcW w:w="348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p>
        </w:tc>
        <w:tc>
          <w:tcPr>
            <w:tcW w:w="38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4787" w:type="dxa"/>
            <w:gridSpan w:val="3"/>
            <w:shd w:val="clear" w:color="auto" w:fill="D9D9D9"/>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Custody – Agreed</w:t>
            </w:r>
          </w:p>
        </w:tc>
        <w:tc>
          <w:tcPr>
            <w:tcW w:w="470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i/>
                <w:sz w:val="22"/>
                <w:szCs w:val="22"/>
                <w:lang w:eastAsia="en-US"/>
              </w:rPr>
              <w:t>e.g. parties to have joint custody</w:t>
            </w:r>
            <w:r w:rsidRPr="0030694F">
              <w:rPr>
                <w:rFonts w:ascii="Times New Roman" w:eastAsia="Calibri" w:hAnsi="Times New Roman" w:cs="Times New Roman"/>
                <w:sz w:val="22"/>
                <w:szCs w:val="22"/>
                <w:lang w:eastAsia="en-US"/>
              </w:rPr>
              <w:t xml:space="preserve"> </w:t>
            </w:r>
          </w:p>
        </w:tc>
      </w:tr>
      <w:tr w:rsidR="00267633" w:rsidRPr="0030694F" w:rsidTr="0030694F">
        <w:trPr>
          <w:divId w:val="2116439976"/>
        </w:trPr>
        <w:tc>
          <w:tcPr>
            <w:tcW w:w="850"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p>
        </w:tc>
        <w:tc>
          <w:tcPr>
            <w:tcW w:w="348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p>
        </w:tc>
        <w:tc>
          <w:tcPr>
            <w:tcW w:w="38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4787" w:type="dxa"/>
            <w:gridSpan w:val="3"/>
            <w:shd w:val="clear" w:color="auto" w:fill="D9D9D9"/>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Custody – Disputed</w:t>
            </w:r>
          </w:p>
        </w:tc>
        <w:tc>
          <w:tcPr>
            <w:tcW w:w="470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e.g. the Wife seeks sole custody. The Husband seeks joint custody.</w:t>
            </w:r>
          </w:p>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p>
        </w:tc>
      </w:tr>
      <w:tr w:rsidR="00267633" w:rsidRPr="0030694F" w:rsidTr="0030694F">
        <w:trPr>
          <w:divId w:val="2116439976"/>
        </w:trPr>
        <w:tc>
          <w:tcPr>
            <w:tcW w:w="850"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3.</w:t>
            </w:r>
          </w:p>
        </w:tc>
        <w:tc>
          <w:tcPr>
            <w:tcW w:w="3488"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Care and Control</w:t>
            </w:r>
          </w:p>
        </w:tc>
        <w:tc>
          <w:tcPr>
            <w:tcW w:w="384"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X</w:t>
            </w:r>
          </w:p>
        </w:tc>
        <w:tc>
          <w:tcPr>
            <w:tcW w:w="4787" w:type="dxa"/>
            <w:gridSpan w:val="3"/>
            <w:shd w:val="clear" w:color="auto" w:fill="D9D9D9"/>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[please indicate with an “X”]</w:t>
            </w:r>
          </w:p>
        </w:tc>
        <w:tc>
          <w:tcPr>
            <w:tcW w:w="4705"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[please provide particulars]</w:t>
            </w:r>
          </w:p>
        </w:tc>
      </w:tr>
      <w:tr w:rsidR="00267633" w:rsidRPr="0030694F" w:rsidTr="0030694F">
        <w:trPr>
          <w:divId w:val="2116439976"/>
        </w:trPr>
        <w:tc>
          <w:tcPr>
            <w:tcW w:w="850"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p>
        </w:tc>
        <w:tc>
          <w:tcPr>
            <w:tcW w:w="348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p>
        </w:tc>
        <w:tc>
          <w:tcPr>
            <w:tcW w:w="38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4787" w:type="dxa"/>
            <w:gridSpan w:val="3"/>
            <w:shd w:val="clear" w:color="auto" w:fill="D9D9D9"/>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 xml:space="preserve">Care and Control– Agreed </w:t>
            </w:r>
          </w:p>
        </w:tc>
        <w:tc>
          <w:tcPr>
            <w:tcW w:w="470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e.g. Wife to have care and control</w:t>
            </w:r>
          </w:p>
        </w:tc>
      </w:tr>
      <w:tr w:rsidR="00267633" w:rsidRPr="0030694F" w:rsidTr="0030694F">
        <w:trPr>
          <w:divId w:val="2116439976"/>
        </w:trPr>
        <w:tc>
          <w:tcPr>
            <w:tcW w:w="850" w:type="dxa"/>
            <w:tcBorders>
              <w:bottom w:val="single" w:sz="4" w:space="0" w:color="auto"/>
            </w:tcBorders>
            <w:shd w:val="clear" w:color="auto" w:fill="auto"/>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p>
        </w:tc>
        <w:tc>
          <w:tcPr>
            <w:tcW w:w="3488" w:type="dxa"/>
            <w:tcBorders>
              <w:bottom w:val="single" w:sz="4" w:space="0" w:color="auto"/>
            </w:tcBorders>
            <w:shd w:val="clear" w:color="auto" w:fill="auto"/>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p>
        </w:tc>
        <w:tc>
          <w:tcPr>
            <w:tcW w:w="384" w:type="dxa"/>
            <w:tcBorders>
              <w:bottom w:val="single" w:sz="4" w:space="0" w:color="auto"/>
            </w:tcBorders>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4787" w:type="dxa"/>
            <w:gridSpan w:val="3"/>
            <w:tcBorders>
              <w:bottom w:val="single" w:sz="4" w:space="0" w:color="auto"/>
            </w:tcBorders>
            <w:shd w:val="clear" w:color="auto" w:fill="D9D9D9"/>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Care and Control – Disputed</w:t>
            </w:r>
          </w:p>
        </w:tc>
        <w:tc>
          <w:tcPr>
            <w:tcW w:w="4705" w:type="dxa"/>
            <w:tcBorders>
              <w:bottom w:val="single" w:sz="4" w:space="0" w:color="auto"/>
            </w:tcBorders>
            <w:shd w:val="clear" w:color="auto" w:fill="auto"/>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 xml:space="preserve">e.g. Husband wants care and control and Wife also wants care and control </w:t>
            </w:r>
          </w:p>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Pr>
        <w:tc>
          <w:tcPr>
            <w:tcW w:w="850"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4.</w:t>
            </w:r>
          </w:p>
        </w:tc>
        <w:tc>
          <w:tcPr>
            <w:tcW w:w="3488"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Access</w:t>
            </w:r>
          </w:p>
        </w:tc>
        <w:tc>
          <w:tcPr>
            <w:tcW w:w="384"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X</w:t>
            </w:r>
          </w:p>
        </w:tc>
        <w:tc>
          <w:tcPr>
            <w:tcW w:w="4787" w:type="dxa"/>
            <w:gridSpan w:val="3"/>
            <w:tcBorders>
              <w:bottom w:val="single" w:sz="4" w:space="0" w:color="auto"/>
            </w:tcBorders>
            <w:shd w:val="clear" w:color="auto" w:fill="D9D9D9"/>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[please indicate with an “X”]</w:t>
            </w:r>
          </w:p>
        </w:tc>
        <w:tc>
          <w:tcPr>
            <w:tcW w:w="4705"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sz w:val="22"/>
                <w:szCs w:val="22"/>
                <w:lang w:eastAsia="en-US"/>
              </w:rPr>
              <w:t>[please provide particulars]</w:t>
            </w:r>
          </w:p>
        </w:tc>
      </w:tr>
      <w:tr w:rsidR="00267633" w:rsidRPr="0030694F" w:rsidTr="0030694F">
        <w:trPr>
          <w:divId w:val="2116439976"/>
        </w:trPr>
        <w:tc>
          <w:tcPr>
            <w:tcW w:w="850"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348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38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4787" w:type="dxa"/>
            <w:gridSpan w:val="3"/>
            <w:shd w:val="clear" w:color="auto" w:fill="D9D9D9"/>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Access – Agreed</w:t>
            </w:r>
          </w:p>
        </w:tc>
        <w:tc>
          <w:tcPr>
            <w:tcW w:w="470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e.g. Husband to have reasonable access</w:t>
            </w:r>
          </w:p>
        </w:tc>
      </w:tr>
      <w:tr w:rsidR="00267633" w:rsidRPr="0030694F" w:rsidTr="0030694F">
        <w:trPr>
          <w:divId w:val="2116439976"/>
        </w:trPr>
        <w:tc>
          <w:tcPr>
            <w:tcW w:w="850"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348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38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4787" w:type="dxa"/>
            <w:gridSpan w:val="3"/>
            <w:shd w:val="clear" w:color="auto" w:fill="D9D9D9"/>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 xml:space="preserve">Access – Disputed </w:t>
            </w:r>
          </w:p>
        </w:tc>
        <w:tc>
          <w:tcPr>
            <w:tcW w:w="470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p>
        </w:tc>
      </w:tr>
    </w:tbl>
    <w:p w:rsidR="00267633" w:rsidRPr="00267633" w:rsidRDefault="00267633" w:rsidP="00267633">
      <w:pPr>
        <w:spacing w:before="0" w:after="200" w:line="276" w:lineRule="auto"/>
        <w:jc w:val="both"/>
        <w:divId w:val="2116439976"/>
        <w:rPr>
          <w:rFonts w:ascii="Calibri" w:eastAsia="Calibri" w:hAnsi="Calibri" w:cs="Calibri"/>
          <w:lang w:eastAsia="en-US"/>
        </w:rPr>
      </w:pPr>
    </w:p>
    <w:p w:rsidR="00267633" w:rsidRPr="00267633" w:rsidRDefault="00267633" w:rsidP="00267633">
      <w:pPr>
        <w:spacing w:before="0" w:after="200" w:line="276" w:lineRule="auto"/>
        <w:divId w:val="2116439976"/>
        <w:rPr>
          <w:rFonts w:ascii="Calibri" w:eastAsia="Calibri" w:hAnsi="Calibri" w:cs="Calibri"/>
          <w:b/>
          <w:u w:val="single"/>
          <w:lang w:eastAsia="en-US"/>
        </w:rPr>
      </w:pPr>
      <w:r w:rsidRPr="00267633">
        <w:rPr>
          <w:rFonts w:ascii="Calibri" w:eastAsia="Calibri" w:hAnsi="Calibri" w:cs="Calibri"/>
          <w:b/>
          <w:u w:val="single"/>
          <w:lang w:eastAsia="en-US"/>
        </w:rPr>
        <w:br w:type="page"/>
      </w:r>
    </w:p>
    <w:p w:rsidR="00267633" w:rsidRPr="0030694F" w:rsidRDefault="00267633" w:rsidP="00267633">
      <w:pPr>
        <w:spacing w:before="0" w:after="200" w:line="276" w:lineRule="auto"/>
        <w:jc w:val="center"/>
        <w:divId w:val="2116439976"/>
        <w:rPr>
          <w:rFonts w:ascii="Times New Roman" w:eastAsia="Calibri" w:hAnsi="Times New Roman" w:cs="Times New Roman"/>
          <w:b/>
          <w:sz w:val="22"/>
          <w:szCs w:val="22"/>
          <w:u w:val="single"/>
          <w:lang w:eastAsia="en-US"/>
        </w:rPr>
      </w:pPr>
      <w:r w:rsidRPr="0030694F">
        <w:rPr>
          <w:rFonts w:ascii="Times New Roman" w:eastAsia="Calibri" w:hAnsi="Times New Roman" w:cs="Times New Roman"/>
          <w:b/>
          <w:sz w:val="22"/>
          <w:szCs w:val="22"/>
          <w:u w:val="single"/>
          <w:lang w:eastAsia="en-US"/>
        </w:rPr>
        <w:lastRenderedPageBreak/>
        <w:t xml:space="preserve">PART C : MAINTENANCE </w:t>
      </w:r>
    </w:p>
    <w:tbl>
      <w:tblPr>
        <w:tblW w:w="1417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50"/>
        <w:gridCol w:w="4253"/>
        <w:gridCol w:w="2693"/>
        <w:gridCol w:w="3544"/>
        <w:gridCol w:w="2835"/>
      </w:tblGrid>
      <w:tr w:rsidR="00267633" w:rsidRPr="0030694F" w:rsidTr="0030694F">
        <w:trPr>
          <w:divId w:val="2116439976"/>
        </w:trPr>
        <w:tc>
          <w:tcPr>
            <w:tcW w:w="850"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1.</w:t>
            </w:r>
          </w:p>
        </w:tc>
        <w:tc>
          <w:tcPr>
            <w:tcW w:w="4253"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Maintenance for Wife</w:t>
            </w:r>
          </w:p>
        </w:tc>
        <w:tc>
          <w:tcPr>
            <w:tcW w:w="2693" w:type="dxa"/>
            <w:shd w:val="clear" w:color="auto" w:fill="D9D9D9"/>
          </w:tcPr>
          <w:p w:rsidR="00267633" w:rsidRPr="0030694F" w:rsidRDefault="00267633" w:rsidP="00632015">
            <w:pPr>
              <w:spacing w:before="0" w:after="0" w:line="240" w:lineRule="auto"/>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Wife’s Claim</w:t>
            </w:r>
          </w:p>
        </w:tc>
        <w:tc>
          <w:tcPr>
            <w:tcW w:w="3544" w:type="dxa"/>
            <w:shd w:val="clear" w:color="auto" w:fill="D9D9D9"/>
          </w:tcPr>
          <w:p w:rsidR="00267633" w:rsidRPr="0030694F" w:rsidRDefault="00267633" w:rsidP="00632015">
            <w:pPr>
              <w:spacing w:before="0" w:after="0" w:line="240" w:lineRule="auto"/>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Husband’s Offer</w:t>
            </w:r>
          </w:p>
        </w:tc>
        <w:tc>
          <w:tcPr>
            <w:tcW w:w="2835" w:type="dxa"/>
            <w:shd w:val="clear" w:color="auto" w:fill="D9D9D9"/>
          </w:tcPr>
          <w:p w:rsidR="00267633" w:rsidRPr="0030694F" w:rsidRDefault="00267633" w:rsidP="00632015">
            <w:pPr>
              <w:spacing w:before="0" w:after="0" w:line="240" w:lineRule="auto"/>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 xml:space="preserve">Remarks </w:t>
            </w:r>
          </w:p>
        </w:tc>
      </w:tr>
      <w:tr w:rsidR="00267633" w:rsidRPr="0030694F" w:rsidTr="0030694F">
        <w:trPr>
          <w:divId w:val="2116439976"/>
          <w:trHeight w:val="596"/>
        </w:trPr>
        <w:tc>
          <w:tcPr>
            <w:tcW w:w="850" w:type="dxa"/>
            <w:shd w:val="clear" w:color="auto" w:fill="FFFFFF"/>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4253" w:type="dxa"/>
            <w:shd w:val="clear" w:color="auto" w:fill="FFFFFF"/>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 xml:space="preserve">Lumpsum: </w:t>
            </w:r>
          </w:p>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Multiplier x Multiplicand</w:t>
            </w:r>
          </w:p>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693" w:type="dxa"/>
            <w:shd w:val="clear" w:color="auto" w:fill="FFFFFF"/>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3544" w:type="dxa"/>
            <w:shd w:val="clear" w:color="auto" w:fill="FFFFFF"/>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835" w:type="dxa"/>
            <w:shd w:val="clear" w:color="auto" w:fill="FFFFFF"/>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Pr>
        <w:tc>
          <w:tcPr>
            <w:tcW w:w="850" w:type="dxa"/>
            <w:tcBorders>
              <w:bottom w:val="single" w:sz="4" w:space="0" w:color="auto"/>
            </w:tcBorders>
            <w:shd w:val="clear" w:color="auto" w:fill="FFFFFF"/>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4253" w:type="dxa"/>
            <w:tcBorders>
              <w:bottom w:val="single" w:sz="4" w:space="0" w:color="auto"/>
            </w:tcBorders>
            <w:shd w:val="clear" w:color="auto" w:fill="FFFFFF"/>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OR</w:t>
            </w:r>
          </w:p>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 xml:space="preserve">Monthly periodic sum </w:t>
            </w:r>
          </w:p>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693" w:type="dxa"/>
            <w:tcBorders>
              <w:bottom w:val="single" w:sz="4" w:space="0" w:color="auto"/>
            </w:tcBorders>
            <w:shd w:val="clear" w:color="auto" w:fill="FFFFFF"/>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3544" w:type="dxa"/>
            <w:tcBorders>
              <w:bottom w:val="single" w:sz="4" w:space="0" w:color="auto"/>
            </w:tcBorders>
            <w:shd w:val="clear" w:color="auto" w:fill="FFFFFF"/>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835" w:type="dxa"/>
            <w:tcBorders>
              <w:bottom w:val="single" w:sz="4" w:space="0" w:color="auto"/>
            </w:tcBorders>
            <w:shd w:val="clear" w:color="auto" w:fill="FFFFFF"/>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Pr>
        <w:tc>
          <w:tcPr>
            <w:tcW w:w="850" w:type="dxa"/>
            <w:shd w:val="clear" w:color="auto" w:fill="FFFFFF"/>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4253" w:type="dxa"/>
            <w:shd w:val="clear" w:color="auto" w:fill="FFFFFF"/>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693" w:type="dxa"/>
            <w:shd w:val="clear" w:color="auto" w:fill="FFFFFF"/>
          </w:tcPr>
          <w:p w:rsidR="00267633" w:rsidRPr="0030694F" w:rsidRDefault="00267633" w:rsidP="00632015">
            <w:pPr>
              <w:spacing w:before="0" w:after="0" w:line="240" w:lineRule="auto"/>
              <w:rPr>
                <w:rFonts w:ascii="Times New Roman" w:eastAsia="Calibri" w:hAnsi="Times New Roman" w:cs="Times New Roman"/>
                <w:sz w:val="22"/>
                <w:szCs w:val="22"/>
                <w:lang w:eastAsia="en-US"/>
              </w:rPr>
            </w:pPr>
          </w:p>
        </w:tc>
        <w:tc>
          <w:tcPr>
            <w:tcW w:w="3544" w:type="dxa"/>
            <w:shd w:val="clear" w:color="auto" w:fill="FFFFFF"/>
          </w:tcPr>
          <w:p w:rsidR="00267633" w:rsidRPr="0030694F" w:rsidRDefault="00267633" w:rsidP="00632015">
            <w:pPr>
              <w:spacing w:before="0" w:after="0" w:line="240" w:lineRule="auto"/>
              <w:rPr>
                <w:rFonts w:ascii="Times New Roman" w:eastAsia="Calibri" w:hAnsi="Times New Roman" w:cs="Times New Roman"/>
                <w:sz w:val="22"/>
                <w:szCs w:val="22"/>
                <w:lang w:eastAsia="en-US"/>
              </w:rPr>
            </w:pPr>
          </w:p>
        </w:tc>
        <w:tc>
          <w:tcPr>
            <w:tcW w:w="2835" w:type="dxa"/>
            <w:shd w:val="clear" w:color="auto" w:fill="FFFFFF"/>
          </w:tcPr>
          <w:p w:rsidR="00267633" w:rsidRPr="0030694F" w:rsidRDefault="00267633" w:rsidP="00632015">
            <w:pPr>
              <w:spacing w:before="0" w:after="0" w:line="240" w:lineRule="auto"/>
              <w:rPr>
                <w:rFonts w:ascii="Times New Roman" w:eastAsia="Calibri" w:hAnsi="Times New Roman" w:cs="Times New Roman"/>
                <w:sz w:val="22"/>
                <w:szCs w:val="22"/>
                <w:lang w:eastAsia="en-US"/>
              </w:rPr>
            </w:pPr>
          </w:p>
        </w:tc>
      </w:tr>
      <w:tr w:rsidR="00267633" w:rsidRPr="0030694F" w:rsidTr="0030694F">
        <w:trPr>
          <w:divId w:val="2116439976"/>
        </w:trPr>
        <w:tc>
          <w:tcPr>
            <w:tcW w:w="850"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2.</w:t>
            </w:r>
          </w:p>
        </w:tc>
        <w:tc>
          <w:tcPr>
            <w:tcW w:w="4253"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Maintenance for Incapacitated Husband</w:t>
            </w:r>
          </w:p>
        </w:tc>
        <w:tc>
          <w:tcPr>
            <w:tcW w:w="2693" w:type="dxa"/>
            <w:shd w:val="clear" w:color="auto" w:fill="D9D9D9"/>
          </w:tcPr>
          <w:p w:rsidR="00267633" w:rsidRPr="0030694F" w:rsidRDefault="00267633" w:rsidP="00632015">
            <w:pPr>
              <w:spacing w:before="0" w:after="0" w:line="240" w:lineRule="auto"/>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Husband’s Claim</w:t>
            </w:r>
          </w:p>
        </w:tc>
        <w:tc>
          <w:tcPr>
            <w:tcW w:w="3544" w:type="dxa"/>
            <w:shd w:val="clear" w:color="auto" w:fill="D9D9D9"/>
          </w:tcPr>
          <w:p w:rsidR="00267633" w:rsidRPr="0030694F" w:rsidRDefault="00267633" w:rsidP="00632015">
            <w:pPr>
              <w:spacing w:before="0" w:after="0" w:line="240" w:lineRule="auto"/>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Wife’s Offer</w:t>
            </w:r>
          </w:p>
        </w:tc>
        <w:tc>
          <w:tcPr>
            <w:tcW w:w="2835" w:type="dxa"/>
            <w:shd w:val="clear" w:color="auto" w:fill="D9D9D9"/>
          </w:tcPr>
          <w:p w:rsidR="00267633" w:rsidRPr="0030694F" w:rsidRDefault="00267633" w:rsidP="00632015">
            <w:pPr>
              <w:spacing w:before="0" w:after="0" w:line="240" w:lineRule="auto"/>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 xml:space="preserve">Remarks </w:t>
            </w:r>
          </w:p>
        </w:tc>
      </w:tr>
      <w:tr w:rsidR="00267633" w:rsidRPr="0030694F" w:rsidTr="0030694F">
        <w:trPr>
          <w:divId w:val="2116439976"/>
          <w:trHeight w:val="596"/>
        </w:trPr>
        <w:tc>
          <w:tcPr>
            <w:tcW w:w="850" w:type="dxa"/>
            <w:shd w:val="clear" w:color="auto" w:fill="FFFFFF"/>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4253" w:type="dxa"/>
            <w:shd w:val="clear" w:color="auto" w:fill="FFFFFF"/>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 xml:space="preserve">Lumpsum: </w:t>
            </w:r>
          </w:p>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Multiplier x Multiplicand</w:t>
            </w:r>
          </w:p>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693" w:type="dxa"/>
            <w:shd w:val="clear" w:color="auto" w:fill="FFFFFF"/>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3544" w:type="dxa"/>
            <w:shd w:val="clear" w:color="auto" w:fill="FFFFFF"/>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835" w:type="dxa"/>
            <w:shd w:val="clear" w:color="auto" w:fill="FFFFFF"/>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Pr>
        <w:tc>
          <w:tcPr>
            <w:tcW w:w="850" w:type="dxa"/>
            <w:shd w:val="clear" w:color="auto" w:fill="FFFFFF"/>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4253" w:type="dxa"/>
            <w:shd w:val="clear" w:color="auto" w:fill="FFFFFF"/>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OR</w:t>
            </w:r>
          </w:p>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 xml:space="preserve">Monthly periodic sum </w:t>
            </w:r>
          </w:p>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693" w:type="dxa"/>
            <w:shd w:val="clear" w:color="auto" w:fill="FFFFFF"/>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3544" w:type="dxa"/>
            <w:shd w:val="clear" w:color="auto" w:fill="FFFFFF"/>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835" w:type="dxa"/>
            <w:shd w:val="clear" w:color="auto" w:fill="FFFFFF"/>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Pr>
        <w:tc>
          <w:tcPr>
            <w:tcW w:w="850"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4253"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693"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354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83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Pr>
        <w:tc>
          <w:tcPr>
            <w:tcW w:w="850"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3.</w:t>
            </w:r>
          </w:p>
        </w:tc>
        <w:tc>
          <w:tcPr>
            <w:tcW w:w="4253"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Maintenance for Child(ren)</w:t>
            </w:r>
          </w:p>
        </w:tc>
        <w:tc>
          <w:tcPr>
            <w:tcW w:w="2693"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Claim by Wife/Husband (indicate party)</w:t>
            </w:r>
          </w:p>
        </w:tc>
        <w:tc>
          <w:tcPr>
            <w:tcW w:w="3544"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 xml:space="preserve">Offer by Wife/Husband (indicate party) </w:t>
            </w:r>
          </w:p>
        </w:tc>
        <w:tc>
          <w:tcPr>
            <w:tcW w:w="2835"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 xml:space="preserve">Remarks </w:t>
            </w:r>
          </w:p>
        </w:tc>
      </w:tr>
      <w:tr w:rsidR="00267633" w:rsidRPr="0030694F" w:rsidTr="0030694F">
        <w:trPr>
          <w:divId w:val="2116439976"/>
          <w:trHeight w:val="879"/>
        </w:trPr>
        <w:tc>
          <w:tcPr>
            <w:tcW w:w="850" w:type="dxa"/>
            <w:shd w:val="clear" w:color="auto" w:fill="FFFFFF"/>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4253" w:type="dxa"/>
            <w:shd w:val="clear" w:color="auto" w:fill="FFFFFF"/>
          </w:tcPr>
          <w:p w:rsidR="00267633" w:rsidRPr="0030694F" w:rsidRDefault="00267633" w:rsidP="00632015">
            <w:pPr>
              <w:spacing w:before="0" w:after="0" w:line="240" w:lineRule="auto"/>
              <w:jc w:val="both"/>
              <w:rPr>
                <w:rFonts w:ascii="Times New Roman" w:eastAsia="Calibri" w:hAnsi="Times New Roman" w:cs="Times New Roman"/>
                <w:sz w:val="22"/>
                <w:szCs w:val="22"/>
                <w:u w:val="single"/>
                <w:lang w:eastAsia="en-US"/>
              </w:rPr>
            </w:pPr>
            <w:r w:rsidRPr="0030694F">
              <w:rPr>
                <w:rFonts w:ascii="Times New Roman" w:eastAsia="Calibri" w:hAnsi="Times New Roman" w:cs="Times New Roman"/>
                <w:sz w:val="22"/>
                <w:szCs w:val="22"/>
                <w:u w:val="single"/>
                <w:lang w:eastAsia="en-US"/>
              </w:rPr>
              <w:t>1</w:t>
            </w:r>
            <w:r w:rsidRPr="0030694F">
              <w:rPr>
                <w:rFonts w:ascii="Times New Roman" w:eastAsia="Calibri" w:hAnsi="Times New Roman" w:cs="Times New Roman"/>
                <w:sz w:val="22"/>
                <w:szCs w:val="22"/>
                <w:u w:val="single"/>
                <w:vertAlign w:val="superscript"/>
                <w:lang w:eastAsia="en-US"/>
              </w:rPr>
              <w:t>st</w:t>
            </w:r>
            <w:r w:rsidRPr="0030694F">
              <w:rPr>
                <w:rFonts w:ascii="Times New Roman" w:eastAsia="Calibri" w:hAnsi="Times New Roman" w:cs="Times New Roman"/>
                <w:sz w:val="22"/>
                <w:szCs w:val="22"/>
                <w:u w:val="single"/>
                <w:lang w:eastAsia="en-US"/>
              </w:rPr>
              <w:t xml:space="preserve"> Child:</w:t>
            </w:r>
          </w:p>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Monthly periodic sum</w:t>
            </w:r>
          </w:p>
          <w:p w:rsidR="00267633" w:rsidRPr="0030694F" w:rsidRDefault="00267633" w:rsidP="00632015">
            <w:pPr>
              <w:spacing w:before="0" w:after="0" w:line="240" w:lineRule="auto"/>
              <w:jc w:val="both"/>
              <w:rPr>
                <w:rFonts w:ascii="Times New Roman" w:eastAsia="Calibri" w:hAnsi="Times New Roman" w:cs="Times New Roman"/>
                <w:sz w:val="22"/>
                <w:szCs w:val="22"/>
                <w:u w:val="single"/>
                <w:lang w:eastAsia="en-US"/>
              </w:rPr>
            </w:pPr>
          </w:p>
        </w:tc>
        <w:tc>
          <w:tcPr>
            <w:tcW w:w="2693" w:type="dxa"/>
            <w:shd w:val="clear" w:color="auto" w:fill="FFFFFF"/>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3544" w:type="dxa"/>
            <w:shd w:val="clear" w:color="auto" w:fill="FFFFFF"/>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835" w:type="dxa"/>
            <w:shd w:val="clear" w:color="auto" w:fill="FFFFFF"/>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879"/>
        </w:trPr>
        <w:tc>
          <w:tcPr>
            <w:tcW w:w="850" w:type="dxa"/>
            <w:shd w:val="clear" w:color="auto" w:fill="FFFFFF"/>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4253" w:type="dxa"/>
            <w:shd w:val="clear" w:color="auto" w:fill="FFFFFF"/>
          </w:tcPr>
          <w:p w:rsidR="00267633" w:rsidRPr="0030694F" w:rsidRDefault="00267633" w:rsidP="00632015">
            <w:pPr>
              <w:spacing w:before="0" w:after="0" w:line="240" w:lineRule="auto"/>
              <w:jc w:val="both"/>
              <w:rPr>
                <w:rFonts w:ascii="Times New Roman" w:eastAsia="Calibri" w:hAnsi="Times New Roman" w:cs="Times New Roman"/>
                <w:sz w:val="22"/>
                <w:szCs w:val="22"/>
                <w:u w:val="single"/>
                <w:lang w:eastAsia="en-US"/>
              </w:rPr>
            </w:pPr>
            <w:r w:rsidRPr="0030694F">
              <w:rPr>
                <w:rFonts w:ascii="Times New Roman" w:eastAsia="Calibri" w:hAnsi="Times New Roman" w:cs="Times New Roman"/>
                <w:sz w:val="22"/>
                <w:szCs w:val="22"/>
                <w:u w:val="single"/>
                <w:lang w:eastAsia="en-US"/>
              </w:rPr>
              <w:t>2</w:t>
            </w:r>
            <w:r w:rsidRPr="0030694F">
              <w:rPr>
                <w:rFonts w:ascii="Times New Roman" w:eastAsia="Calibri" w:hAnsi="Times New Roman" w:cs="Times New Roman"/>
                <w:sz w:val="22"/>
                <w:szCs w:val="22"/>
                <w:u w:val="single"/>
                <w:vertAlign w:val="superscript"/>
                <w:lang w:eastAsia="en-US"/>
              </w:rPr>
              <w:t>nd</w:t>
            </w:r>
            <w:r w:rsidRPr="0030694F">
              <w:rPr>
                <w:rFonts w:ascii="Times New Roman" w:eastAsia="Calibri" w:hAnsi="Times New Roman" w:cs="Times New Roman"/>
                <w:sz w:val="22"/>
                <w:szCs w:val="22"/>
                <w:u w:val="single"/>
                <w:lang w:eastAsia="en-US"/>
              </w:rPr>
              <w:t xml:space="preserve"> Child:</w:t>
            </w:r>
          </w:p>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 xml:space="preserve">Monthly Periodic sum </w:t>
            </w:r>
          </w:p>
          <w:p w:rsidR="00267633" w:rsidRPr="0030694F" w:rsidRDefault="00267633" w:rsidP="00632015">
            <w:pPr>
              <w:spacing w:before="0" w:after="0" w:line="240" w:lineRule="auto"/>
              <w:jc w:val="both"/>
              <w:rPr>
                <w:rFonts w:ascii="Times New Roman" w:eastAsia="Calibri" w:hAnsi="Times New Roman" w:cs="Times New Roman"/>
                <w:sz w:val="22"/>
                <w:szCs w:val="22"/>
                <w:u w:val="single"/>
                <w:lang w:eastAsia="en-US"/>
              </w:rPr>
            </w:pPr>
          </w:p>
        </w:tc>
        <w:tc>
          <w:tcPr>
            <w:tcW w:w="2693" w:type="dxa"/>
            <w:shd w:val="clear" w:color="auto" w:fill="FFFFFF"/>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3544" w:type="dxa"/>
            <w:shd w:val="clear" w:color="auto" w:fill="FFFFFF"/>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835" w:type="dxa"/>
            <w:shd w:val="clear" w:color="auto" w:fill="FFFFFF"/>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bl>
    <w:p w:rsidR="00267633" w:rsidRPr="00267633" w:rsidRDefault="00267633" w:rsidP="00267633">
      <w:pPr>
        <w:spacing w:before="0" w:after="200" w:line="276" w:lineRule="auto"/>
        <w:jc w:val="both"/>
        <w:divId w:val="2116439976"/>
        <w:rPr>
          <w:rFonts w:ascii="Calibri" w:eastAsia="Calibri" w:hAnsi="Calibri" w:cs="Calibri"/>
          <w:lang w:eastAsia="en-US"/>
        </w:rPr>
      </w:pPr>
    </w:p>
    <w:p w:rsidR="00267633" w:rsidRDefault="00267633" w:rsidP="00267633">
      <w:pPr>
        <w:spacing w:before="0" w:after="200" w:line="276" w:lineRule="auto"/>
        <w:jc w:val="both"/>
        <w:divId w:val="2116439976"/>
        <w:rPr>
          <w:rFonts w:ascii="Calibri" w:eastAsia="Calibri" w:hAnsi="Calibri" w:cs="Calibri"/>
          <w:lang w:eastAsia="en-US"/>
        </w:rPr>
      </w:pPr>
    </w:p>
    <w:p w:rsidR="0030694F" w:rsidRDefault="0030694F" w:rsidP="00267633">
      <w:pPr>
        <w:spacing w:before="0" w:after="200" w:line="276" w:lineRule="auto"/>
        <w:jc w:val="both"/>
        <w:divId w:val="2116439976"/>
        <w:rPr>
          <w:rFonts w:ascii="Calibri" w:eastAsia="Calibri" w:hAnsi="Calibri" w:cs="Calibri"/>
          <w:lang w:eastAsia="en-US"/>
        </w:rPr>
      </w:pPr>
    </w:p>
    <w:p w:rsidR="0030694F" w:rsidRPr="00267633" w:rsidRDefault="0030694F" w:rsidP="00267633">
      <w:pPr>
        <w:spacing w:before="0" w:after="200" w:line="276" w:lineRule="auto"/>
        <w:jc w:val="both"/>
        <w:divId w:val="2116439976"/>
        <w:rPr>
          <w:rFonts w:ascii="Calibri" w:eastAsia="Calibri" w:hAnsi="Calibri" w:cs="Calibri"/>
          <w:lang w:eastAsia="en-US"/>
        </w:rPr>
      </w:pPr>
    </w:p>
    <w:p w:rsidR="00267633" w:rsidRPr="0030694F" w:rsidRDefault="00267633" w:rsidP="00267633">
      <w:pPr>
        <w:spacing w:before="0" w:after="200" w:line="276" w:lineRule="auto"/>
        <w:jc w:val="center"/>
        <w:divId w:val="2116439976"/>
        <w:rPr>
          <w:rFonts w:ascii="Times New Roman" w:eastAsia="Calibri" w:hAnsi="Times New Roman" w:cs="Times New Roman"/>
          <w:b/>
          <w:sz w:val="22"/>
          <w:szCs w:val="22"/>
          <w:u w:val="single"/>
          <w:lang w:eastAsia="en-US"/>
        </w:rPr>
      </w:pPr>
      <w:r w:rsidRPr="0030694F">
        <w:rPr>
          <w:rFonts w:ascii="Times New Roman" w:eastAsia="Calibri" w:hAnsi="Times New Roman" w:cs="Times New Roman"/>
          <w:b/>
          <w:sz w:val="22"/>
          <w:szCs w:val="22"/>
          <w:u w:val="single"/>
          <w:lang w:eastAsia="en-US"/>
        </w:rPr>
        <w:lastRenderedPageBreak/>
        <w:t>PART D : THE ASSETS</w:t>
      </w:r>
    </w:p>
    <w:p w:rsidR="00267633" w:rsidRPr="0030694F" w:rsidRDefault="00267633" w:rsidP="00267633">
      <w:pPr>
        <w:spacing w:before="0" w:after="200" w:line="276" w:lineRule="auto"/>
        <w:jc w:val="center"/>
        <w:divId w:val="2116439976"/>
        <w:rPr>
          <w:rFonts w:ascii="Times New Roman" w:eastAsia="Calibri" w:hAnsi="Times New Roman" w:cs="Times New Roman"/>
          <w:b/>
          <w:sz w:val="22"/>
          <w:szCs w:val="22"/>
          <w:u w:val="single"/>
          <w:lang w:eastAsia="en-US"/>
        </w:rPr>
      </w:pPr>
      <w:r w:rsidRPr="0030694F">
        <w:rPr>
          <w:rFonts w:ascii="Times New Roman" w:eastAsia="Calibri" w:hAnsi="Times New Roman" w:cs="Times New Roman"/>
          <w:b/>
          <w:sz w:val="22"/>
          <w:szCs w:val="22"/>
          <w:u w:val="single"/>
          <w:lang w:eastAsia="en-US"/>
        </w:rPr>
        <w:t xml:space="preserve">ASSETS AGREED TO BE MATRIMONIAL ASSETS </w:t>
      </w:r>
    </w:p>
    <w:tbl>
      <w:tblPr>
        <w:tblW w:w="1403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3578"/>
        <w:gridCol w:w="992"/>
        <w:gridCol w:w="1102"/>
        <w:gridCol w:w="1166"/>
        <w:gridCol w:w="1082"/>
        <w:gridCol w:w="1186"/>
        <w:gridCol w:w="1418"/>
        <w:gridCol w:w="2835"/>
      </w:tblGrid>
      <w:tr w:rsidR="00267633" w:rsidRPr="0030694F" w:rsidTr="0030694F">
        <w:trPr>
          <w:divId w:val="2116439976"/>
        </w:trPr>
        <w:tc>
          <w:tcPr>
            <w:tcW w:w="11199" w:type="dxa"/>
            <w:gridSpan w:val="8"/>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 xml:space="preserve">Joint Assets </w:t>
            </w:r>
          </w:p>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p>
        </w:tc>
        <w:tc>
          <w:tcPr>
            <w:tcW w:w="2835" w:type="dxa"/>
            <w:shd w:val="clear" w:color="auto" w:fill="D9D9D9"/>
          </w:tcPr>
          <w:p w:rsidR="00267633" w:rsidRPr="0030694F" w:rsidRDefault="00267633" w:rsidP="00632015">
            <w:pPr>
              <w:tabs>
                <w:tab w:val="left" w:pos="3806"/>
              </w:tabs>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If valuation is not agreed, why value is disputed</w:t>
            </w:r>
          </w:p>
        </w:tc>
      </w:tr>
      <w:tr w:rsidR="00267633" w:rsidRPr="0030694F" w:rsidTr="0030694F">
        <w:trPr>
          <w:divId w:val="2116439976"/>
        </w:trPr>
        <w:tc>
          <w:tcPr>
            <w:tcW w:w="675" w:type="dxa"/>
            <w:vMerge w:val="restart"/>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S/No</w:t>
            </w:r>
          </w:p>
        </w:tc>
        <w:tc>
          <w:tcPr>
            <w:tcW w:w="3578" w:type="dxa"/>
            <w:vMerge w:val="restart"/>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Asset Description</w:t>
            </w:r>
          </w:p>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p>
        </w:tc>
        <w:tc>
          <w:tcPr>
            <w:tcW w:w="2094" w:type="dxa"/>
            <w:gridSpan w:val="2"/>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Agreed valuation</w:t>
            </w:r>
          </w:p>
        </w:tc>
        <w:tc>
          <w:tcPr>
            <w:tcW w:w="2248" w:type="dxa"/>
            <w:gridSpan w:val="2"/>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 xml:space="preserve">Husband’s valuation </w:t>
            </w:r>
          </w:p>
        </w:tc>
        <w:tc>
          <w:tcPr>
            <w:tcW w:w="2604" w:type="dxa"/>
            <w:gridSpan w:val="2"/>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Wife’s valuation</w:t>
            </w:r>
          </w:p>
        </w:tc>
        <w:tc>
          <w:tcPr>
            <w:tcW w:w="2835"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p>
        </w:tc>
      </w:tr>
      <w:tr w:rsidR="00267633" w:rsidRPr="0030694F" w:rsidTr="0030694F">
        <w:trPr>
          <w:divId w:val="2116439976"/>
          <w:trHeight w:val="36"/>
        </w:trPr>
        <w:tc>
          <w:tcPr>
            <w:tcW w:w="675" w:type="dxa"/>
            <w:vMerge/>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sz w:val="22"/>
                <w:szCs w:val="22"/>
                <w:lang w:eastAsia="en-US"/>
              </w:rPr>
            </w:pPr>
          </w:p>
        </w:tc>
        <w:tc>
          <w:tcPr>
            <w:tcW w:w="3578" w:type="dxa"/>
            <w:vMerge/>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p>
        </w:tc>
        <w:tc>
          <w:tcPr>
            <w:tcW w:w="992"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Gross</w:t>
            </w:r>
          </w:p>
        </w:tc>
        <w:tc>
          <w:tcPr>
            <w:tcW w:w="1102"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Nett</w:t>
            </w:r>
          </w:p>
        </w:tc>
        <w:tc>
          <w:tcPr>
            <w:tcW w:w="1166"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Gross</w:t>
            </w:r>
          </w:p>
        </w:tc>
        <w:tc>
          <w:tcPr>
            <w:tcW w:w="1082"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Nett</w:t>
            </w:r>
          </w:p>
        </w:tc>
        <w:tc>
          <w:tcPr>
            <w:tcW w:w="1186"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Gross</w:t>
            </w:r>
          </w:p>
        </w:tc>
        <w:tc>
          <w:tcPr>
            <w:tcW w:w="1418"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Nett</w:t>
            </w:r>
          </w:p>
        </w:tc>
        <w:tc>
          <w:tcPr>
            <w:tcW w:w="2835"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p>
        </w:tc>
      </w:tr>
      <w:tr w:rsidR="00267633" w:rsidRPr="0030694F" w:rsidTr="0030694F">
        <w:trPr>
          <w:divId w:val="2116439976"/>
          <w:trHeight w:val="34"/>
        </w:trPr>
        <w:tc>
          <w:tcPr>
            <w:tcW w:w="67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357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9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0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6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08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8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41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83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67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1</w:t>
            </w:r>
          </w:p>
        </w:tc>
        <w:tc>
          <w:tcPr>
            <w:tcW w:w="357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9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0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6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08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8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41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83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67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2</w:t>
            </w:r>
          </w:p>
        </w:tc>
        <w:tc>
          <w:tcPr>
            <w:tcW w:w="357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9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0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6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08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8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41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83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67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3</w:t>
            </w:r>
          </w:p>
        </w:tc>
        <w:tc>
          <w:tcPr>
            <w:tcW w:w="357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9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0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6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08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8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41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83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67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4</w:t>
            </w:r>
          </w:p>
        </w:tc>
        <w:tc>
          <w:tcPr>
            <w:tcW w:w="357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9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0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6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08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8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41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83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Pr>
        <w:tc>
          <w:tcPr>
            <w:tcW w:w="4253" w:type="dxa"/>
            <w:gridSpan w:val="2"/>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 xml:space="preserve">Total </w:t>
            </w:r>
          </w:p>
        </w:tc>
        <w:tc>
          <w:tcPr>
            <w:tcW w:w="2094" w:type="dxa"/>
            <w:gridSpan w:val="2"/>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248" w:type="dxa"/>
            <w:gridSpan w:val="2"/>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604" w:type="dxa"/>
            <w:gridSpan w:val="2"/>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83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bl>
    <w:p w:rsidR="00267633" w:rsidRPr="0030694F" w:rsidRDefault="00267633" w:rsidP="00267633">
      <w:pPr>
        <w:spacing w:before="0" w:after="200" w:line="276" w:lineRule="auto"/>
        <w:divId w:val="2116439976"/>
        <w:rPr>
          <w:rFonts w:ascii="Times New Roman" w:eastAsia="Calibri" w:hAnsi="Times New Roman" w:cs="Times New Roman"/>
          <w:sz w:val="22"/>
          <w:szCs w:val="22"/>
          <w:lang w:eastAsia="en-US"/>
        </w:rPr>
      </w:pPr>
    </w:p>
    <w:tbl>
      <w:tblPr>
        <w:tblW w:w="1403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3578"/>
        <w:gridCol w:w="992"/>
        <w:gridCol w:w="1134"/>
        <w:gridCol w:w="1134"/>
        <w:gridCol w:w="1134"/>
        <w:gridCol w:w="1134"/>
        <w:gridCol w:w="1418"/>
        <w:gridCol w:w="2835"/>
      </w:tblGrid>
      <w:tr w:rsidR="00267633" w:rsidRPr="0030694F" w:rsidTr="0030694F">
        <w:trPr>
          <w:divId w:val="2116439976"/>
        </w:trPr>
        <w:tc>
          <w:tcPr>
            <w:tcW w:w="11199" w:type="dxa"/>
            <w:gridSpan w:val="8"/>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 xml:space="preserve">Wife’s Assets </w:t>
            </w:r>
          </w:p>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p>
        </w:tc>
        <w:tc>
          <w:tcPr>
            <w:tcW w:w="2835"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If valuation is not agreed, why value is disputed</w:t>
            </w:r>
          </w:p>
        </w:tc>
      </w:tr>
      <w:tr w:rsidR="00267633" w:rsidRPr="0030694F" w:rsidTr="0030694F">
        <w:trPr>
          <w:divId w:val="2116439976"/>
        </w:trPr>
        <w:tc>
          <w:tcPr>
            <w:tcW w:w="675" w:type="dxa"/>
            <w:vMerge w:val="restart"/>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S/No</w:t>
            </w:r>
          </w:p>
        </w:tc>
        <w:tc>
          <w:tcPr>
            <w:tcW w:w="3578" w:type="dxa"/>
            <w:vMerge w:val="restart"/>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Asset Description</w:t>
            </w:r>
          </w:p>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p>
        </w:tc>
        <w:tc>
          <w:tcPr>
            <w:tcW w:w="2126" w:type="dxa"/>
            <w:gridSpan w:val="2"/>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Agreed valuation</w:t>
            </w:r>
          </w:p>
        </w:tc>
        <w:tc>
          <w:tcPr>
            <w:tcW w:w="2268" w:type="dxa"/>
            <w:gridSpan w:val="2"/>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 xml:space="preserve">Husband’s valuation </w:t>
            </w:r>
          </w:p>
        </w:tc>
        <w:tc>
          <w:tcPr>
            <w:tcW w:w="2552" w:type="dxa"/>
            <w:gridSpan w:val="2"/>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Wife’s valuation</w:t>
            </w:r>
          </w:p>
        </w:tc>
        <w:tc>
          <w:tcPr>
            <w:tcW w:w="2835"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p>
        </w:tc>
      </w:tr>
      <w:tr w:rsidR="00267633" w:rsidRPr="0030694F" w:rsidTr="0030694F">
        <w:trPr>
          <w:divId w:val="2116439976"/>
          <w:trHeight w:val="36"/>
        </w:trPr>
        <w:tc>
          <w:tcPr>
            <w:tcW w:w="675" w:type="dxa"/>
            <w:vMerge/>
            <w:shd w:val="clear" w:color="auto" w:fill="D9D9D9"/>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3578" w:type="dxa"/>
            <w:vMerge/>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p>
        </w:tc>
        <w:tc>
          <w:tcPr>
            <w:tcW w:w="992"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Gross</w:t>
            </w:r>
          </w:p>
        </w:tc>
        <w:tc>
          <w:tcPr>
            <w:tcW w:w="1134"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Nett</w:t>
            </w:r>
          </w:p>
        </w:tc>
        <w:tc>
          <w:tcPr>
            <w:tcW w:w="1134"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Gross</w:t>
            </w:r>
          </w:p>
        </w:tc>
        <w:tc>
          <w:tcPr>
            <w:tcW w:w="1134"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Nett</w:t>
            </w:r>
          </w:p>
        </w:tc>
        <w:tc>
          <w:tcPr>
            <w:tcW w:w="1134"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Gross</w:t>
            </w:r>
          </w:p>
        </w:tc>
        <w:tc>
          <w:tcPr>
            <w:tcW w:w="1418"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Nett</w:t>
            </w:r>
          </w:p>
        </w:tc>
        <w:tc>
          <w:tcPr>
            <w:tcW w:w="2835"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p>
        </w:tc>
      </w:tr>
      <w:tr w:rsidR="00267633" w:rsidRPr="0030694F" w:rsidTr="0030694F">
        <w:trPr>
          <w:divId w:val="2116439976"/>
          <w:trHeight w:val="34"/>
        </w:trPr>
        <w:tc>
          <w:tcPr>
            <w:tcW w:w="67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357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9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41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83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67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1</w:t>
            </w:r>
          </w:p>
        </w:tc>
        <w:tc>
          <w:tcPr>
            <w:tcW w:w="357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9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41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83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67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2</w:t>
            </w:r>
          </w:p>
        </w:tc>
        <w:tc>
          <w:tcPr>
            <w:tcW w:w="357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9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41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83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67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3</w:t>
            </w:r>
          </w:p>
        </w:tc>
        <w:tc>
          <w:tcPr>
            <w:tcW w:w="357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9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41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83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67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4</w:t>
            </w:r>
          </w:p>
        </w:tc>
        <w:tc>
          <w:tcPr>
            <w:tcW w:w="357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9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41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83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Pr>
        <w:tc>
          <w:tcPr>
            <w:tcW w:w="4253" w:type="dxa"/>
            <w:gridSpan w:val="2"/>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 xml:space="preserve">Total </w:t>
            </w:r>
          </w:p>
        </w:tc>
        <w:tc>
          <w:tcPr>
            <w:tcW w:w="2126" w:type="dxa"/>
            <w:gridSpan w:val="2"/>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268" w:type="dxa"/>
            <w:gridSpan w:val="2"/>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552" w:type="dxa"/>
            <w:gridSpan w:val="2"/>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83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bl>
    <w:p w:rsidR="00267633" w:rsidRPr="00267633" w:rsidRDefault="00267633" w:rsidP="00267633">
      <w:pPr>
        <w:spacing w:before="0" w:after="200" w:line="276" w:lineRule="auto"/>
        <w:divId w:val="2116439976"/>
        <w:rPr>
          <w:rFonts w:ascii="Calibri" w:eastAsia="Calibri" w:hAnsi="Calibri" w:cs="Times New Roman"/>
          <w:sz w:val="22"/>
          <w:szCs w:val="22"/>
          <w:lang w:eastAsia="en-US"/>
        </w:rPr>
      </w:pPr>
    </w:p>
    <w:p w:rsidR="00267633" w:rsidRPr="00267633" w:rsidRDefault="00267633" w:rsidP="00267633">
      <w:pPr>
        <w:spacing w:before="0" w:after="200" w:line="276" w:lineRule="auto"/>
        <w:divId w:val="2116439976"/>
        <w:rPr>
          <w:rFonts w:ascii="Calibri" w:eastAsia="Calibri" w:hAnsi="Calibri" w:cs="Times New Roman"/>
          <w:sz w:val="22"/>
          <w:szCs w:val="22"/>
          <w:lang w:eastAsia="en-US"/>
        </w:rPr>
      </w:pPr>
    </w:p>
    <w:p w:rsidR="00267633" w:rsidRPr="00267633" w:rsidRDefault="00267633" w:rsidP="00267633">
      <w:pPr>
        <w:spacing w:before="0" w:after="200" w:line="276" w:lineRule="auto"/>
        <w:divId w:val="2116439976"/>
        <w:rPr>
          <w:rFonts w:ascii="Calibri" w:eastAsia="Calibri" w:hAnsi="Calibri" w:cs="Times New Roman"/>
          <w:sz w:val="22"/>
          <w:szCs w:val="22"/>
          <w:lang w:eastAsia="en-US"/>
        </w:rPr>
      </w:pPr>
    </w:p>
    <w:p w:rsidR="00267633" w:rsidRPr="00267633" w:rsidRDefault="00267633" w:rsidP="00267633">
      <w:pPr>
        <w:spacing w:before="0" w:after="200" w:line="276" w:lineRule="auto"/>
        <w:divId w:val="2116439976"/>
        <w:rPr>
          <w:rFonts w:ascii="Calibri" w:eastAsia="Calibri" w:hAnsi="Calibri" w:cs="Times New Roman"/>
          <w:sz w:val="22"/>
          <w:szCs w:val="22"/>
          <w:lang w:eastAsia="en-US"/>
        </w:rPr>
      </w:pPr>
    </w:p>
    <w:tbl>
      <w:tblPr>
        <w:tblW w:w="1403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
        <w:gridCol w:w="3437"/>
        <w:gridCol w:w="1135"/>
        <w:gridCol w:w="1103"/>
        <w:gridCol w:w="1167"/>
        <w:gridCol w:w="938"/>
        <w:gridCol w:w="1194"/>
        <w:gridCol w:w="1557"/>
        <w:gridCol w:w="2834"/>
      </w:tblGrid>
      <w:tr w:rsidR="00267633" w:rsidRPr="0030694F" w:rsidTr="0030694F">
        <w:trPr>
          <w:divId w:val="2116439976"/>
        </w:trPr>
        <w:tc>
          <w:tcPr>
            <w:tcW w:w="11199" w:type="dxa"/>
            <w:gridSpan w:val="8"/>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 xml:space="preserve">Husband’s Assets </w:t>
            </w:r>
          </w:p>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p>
        </w:tc>
        <w:tc>
          <w:tcPr>
            <w:tcW w:w="2835"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If valuation is not agreed, why value is disputed</w:t>
            </w:r>
          </w:p>
        </w:tc>
      </w:tr>
      <w:tr w:rsidR="00267633" w:rsidRPr="0030694F" w:rsidTr="0030694F">
        <w:trPr>
          <w:divId w:val="2116439976"/>
        </w:trPr>
        <w:tc>
          <w:tcPr>
            <w:tcW w:w="0" w:type="auto"/>
            <w:vMerge w:val="restart"/>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S/No</w:t>
            </w:r>
          </w:p>
        </w:tc>
        <w:tc>
          <w:tcPr>
            <w:tcW w:w="3436" w:type="dxa"/>
            <w:vMerge w:val="restart"/>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Asset Description</w:t>
            </w:r>
          </w:p>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p>
        </w:tc>
        <w:tc>
          <w:tcPr>
            <w:tcW w:w="2236" w:type="dxa"/>
            <w:gridSpan w:val="2"/>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Agreed valuation</w:t>
            </w:r>
          </w:p>
        </w:tc>
        <w:tc>
          <w:tcPr>
            <w:tcW w:w="2103" w:type="dxa"/>
            <w:gridSpan w:val="2"/>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Husband’s valuation</w:t>
            </w:r>
          </w:p>
        </w:tc>
        <w:tc>
          <w:tcPr>
            <w:tcW w:w="2749" w:type="dxa"/>
            <w:gridSpan w:val="2"/>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Wife’s valuation</w:t>
            </w:r>
          </w:p>
        </w:tc>
        <w:tc>
          <w:tcPr>
            <w:tcW w:w="2835"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p>
        </w:tc>
      </w:tr>
      <w:tr w:rsidR="00267633" w:rsidRPr="0030694F" w:rsidTr="0030694F">
        <w:trPr>
          <w:divId w:val="2116439976"/>
          <w:trHeight w:val="36"/>
        </w:trPr>
        <w:tc>
          <w:tcPr>
            <w:tcW w:w="0" w:type="auto"/>
            <w:vMerge/>
            <w:shd w:val="clear" w:color="auto" w:fill="D9D9D9"/>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3436" w:type="dxa"/>
            <w:vMerge/>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p>
        </w:tc>
        <w:tc>
          <w:tcPr>
            <w:tcW w:w="1134"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Gross</w:t>
            </w:r>
          </w:p>
        </w:tc>
        <w:tc>
          <w:tcPr>
            <w:tcW w:w="1102"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Nett</w:t>
            </w:r>
          </w:p>
        </w:tc>
        <w:tc>
          <w:tcPr>
            <w:tcW w:w="1166"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Gross</w:t>
            </w:r>
          </w:p>
        </w:tc>
        <w:tc>
          <w:tcPr>
            <w:tcW w:w="937"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Nett</w:t>
            </w:r>
          </w:p>
        </w:tc>
        <w:tc>
          <w:tcPr>
            <w:tcW w:w="1193"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Gross</w:t>
            </w:r>
          </w:p>
        </w:tc>
        <w:tc>
          <w:tcPr>
            <w:tcW w:w="1556"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Nett</w:t>
            </w:r>
          </w:p>
        </w:tc>
        <w:tc>
          <w:tcPr>
            <w:tcW w:w="2835"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p>
        </w:tc>
      </w:tr>
      <w:tr w:rsidR="00267633" w:rsidRPr="0030694F" w:rsidTr="0030694F">
        <w:trPr>
          <w:divId w:val="2116439976"/>
          <w:trHeight w:val="34"/>
        </w:trPr>
        <w:tc>
          <w:tcPr>
            <w:tcW w:w="0" w:type="auto"/>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343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0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6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37"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93"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55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83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0" w:type="auto"/>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1</w:t>
            </w:r>
          </w:p>
        </w:tc>
        <w:tc>
          <w:tcPr>
            <w:tcW w:w="343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0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6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37"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93"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55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83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0" w:type="auto"/>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2</w:t>
            </w:r>
          </w:p>
        </w:tc>
        <w:tc>
          <w:tcPr>
            <w:tcW w:w="343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0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6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37"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93"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55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83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0" w:type="auto"/>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3</w:t>
            </w:r>
          </w:p>
        </w:tc>
        <w:tc>
          <w:tcPr>
            <w:tcW w:w="343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0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6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37"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93"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55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83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0" w:type="auto"/>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4</w:t>
            </w:r>
          </w:p>
        </w:tc>
        <w:tc>
          <w:tcPr>
            <w:tcW w:w="343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0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6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37"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93"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55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83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Pr>
        <w:tc>
          <w:tcPr>
            <w:tcW w:w="4111" w:type="dxa"/>
            <w:gridSpan w:val="2"/>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 xml:space="preserve">Total </w:t>
            </w:r>
          </w:p>
        </w:tc>
        <w:tc>
          <w:tcPr>
            <w:tcW w:w="2236" w:type="dxa"/>
            <w:gridSpan w:val="2"/>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103" w:type="dxa"/>
            <w:gridSpan w:val="2"/>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749" w:type="dxa"/>
            <w:gridSpan w:val="2"/>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83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bl>
    <w:p w:rsidR="00267633" w:rsidRPr="0030694F" w:rsidRDefault="00267633" w:rsidP="00267633">
      <w:pPr>
        <w:spacing w:before="0" w:after="200" w:line="276" w:lineRule="auto"/>
        <w:divId w:val="2116439976"/>
        <w:rPr>
          <w:rFonts w:ascii="Times New Roman" w:eastAsia="Calibri" w:hAnsi="Times New Roman" w:cs="Times New Roman"/>
          <w:sz w:val="22"/>
          <w:szCs w:val="22"/>
          <w:lang w:eastAsia="en-US"/>
        </w:rPr>
      </w:pPr>
    </w:p>
    <w:p w:rsidR="00267633" w:rsidRPr="00267633" w:rsidRDefault="00267633" w:rsidP="00267633">
      <w:pPr>
        <w:spacing w:before="0" w:after="200" w:line="276" w:lineRule="auto"/>
        <w:divId w:val="2116439976"/>
        <w:rPr>
          <w:rFonts w:ascii="Calibri" w:eastAsia="Calibri" w:hAnsi="Calibri" w:cs="Calibri"/>
          <w:b/>
          <w:highlight w:val="yellow"/>
          <w:u w:val="single"/>
          <w:lang w:eastAsia="en-US"/>
        </w:rPr>
      </w:pPr>
      <w:r w:rsidRPr="00267633">
        <w:rPr>
          <w:rFonts w:ascii="Calibri" w:eastAsia="Calibri" w:hAnsi="Calibri" w:cs="Calibri"/>
          <w:b/>
          <w:highlight w:val="yellow"/>
          <w:u w:val="single"/>
          <w:lang w:eastAsia="en-US"/>
        </w:rPr>
        <w:br w:type="page"/>
      </w:r>
    </w:p>
    <w:p w:rsidR="00267633" w:rsidRPr="0030694F" w:rsidRDefault="0030694F" w:rsidP="00267633">
      <w:pPr>
        <w:spacing w:before="0" w:after="200" w:line="276" w:lineRule="auto"/>
        <w:ind w:left="2160" w:firstLine="720"/>
        <w:divId w:val="2116439976"/>
        <w:rPr>
          <w:rFonts w:ascii="Times New Roman" w:eastAsia="Calibri" w:hAnsi="Times New Roman" w:cs="Times New Roman"/>
          <w:b/>
          <w:sz w:val="22"/>
          <w:szCs w:val="22"/>
          <w:u w:val="single"/>
          <w:lang w:eastAsia="en-US"/>
        </w:rPr>
      </w:pPr>
      <w:r>
        <w:rPr>
          <w:rFonts w:ascii="Times New Roman" w:eastAsia="Calibri" w:hAnsi="Times New Roman" w:cs="Times New Roman"/>
          <w:b/>
          <w:sz w:val="22"/>
          <w:szCs w:val="22"/>
          <w:lang w:eastAsia="en-US"/>
        </w:rPr>
        <w:lastRenderedPageBreak/>
        <w:t xml:space="preserve">                      </w:t>
      </w:r>
      <w:r w:rsidR="00267633" w:rsidRPr="0030694F">
        <w:rPr>
          <w:rFonts w:ascii="Times New Roman" w:eastAsia="Calibri" w:hAnsi="Times New Roman" w:cs="Times New Roman"/>
          <w:b/>
          <w:sz w:val="22"/>
          <w:szCs w:val="22"/>
          <w:u w:val="single"/>
          <w:lang w:eastAsia="en-US"/>
        </w:rPr>
        <w:t>LIABILITIES AGREED AS RELEVANT TO DETERMINE NETT VALUE</w:t>
      </w:r>
    </w:p>
    <w:tbl>
      <w:tblPr>
        <w:tblW w:w="138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3436"/>
        <w:gridCol w:w="2268"/>
        <w:gridCol w:w="2126"/>
        <w:gridCol w:w="2694"/>
        <w:gridCol w:w="2694"/>
      </w:tblGrid>
      <w:tr w:rsidR="00267633" w:rsidRPr="0030694F" w:rsidTr="0030694F">
        <w:trPr>
          <w:divId w:val="2116439976"/>
        </w:trPr>
        <w:tc>
          <w:tcPr>
            <w:tcW w:w="11199" w:type="dxa"/>
            <w:gridSpan w:val="5"/>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Liabilities (other than liabilities already accounted for above to obtain nett values)</w:t>
            </w:r>
          </w:p>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p>
        </w:tc>
        <w:tc>
          <w:tcPr>
            <w:tcW w:w="2694"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If valuation is not agreed, why value is disputed</w:t>
            </w:r>
          </w:p>
        </w:tc>
      </w:tr>
      <w:tr w:rsidR="00267633" w:rsidRPr="0030694F" w:rsidTr="0030694F">
        <w:trPr>
          <w:divId w:val="2116439976"/>
          <w:trHeight w:val="547"/>
        </w:trPr>
        <w:tc>
          <w:tcPr>
            <w:tcW w:w="675"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S/No</w:t>
            </w:r>
          </w:p>
        </w:tc>
        <w:tc>
          <w:tcPr>
            <w:tcW w:w="3436"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Liabilities Description</w:t>
            </w:r>
          </w:p>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p>
        </w:tc>
        <w:tc>
          <w:tcPr>
            <w:tcW w:w="2268"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Agreed valuation</w:t>
            </w:r>
          </w:p>
        </w:tc>
        <w:tc>
          <w:tcPr>
            <w:tcW w:w="2126"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 xml:space="preserve">Husband’s valuation </w:t>
            </w:r>
          </w:p>
        </w:tc>
        <w:tc>
          <w:tcPr>
            <w:tcW w:w="2694"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Wife’s valuation</w:t>
            </w:r>
          </w:p>
        </w:tc>
        <w:tc>
          <w:tcPr>
            <w:tcW w:w="2694"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p>
        </w:tc>
      </w:tr>
      <w:tr w:rsidR="00267633" w:rsidRPr="0030694F" w:rsidTr="0030694F">
        <w:trPr>
          <w:divId w:val="2116439976"/>
          <w:trHeight w:val="34"/>
        </w:trPr>
        <w:tc>
          <w:tcPr>
            <w:tcW w:w="67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343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u w:val="single"/>
                <w:lang w:eastAsia="en-US"/>
              </w:rPr>
            </w:pPr>
            <w:r w:rsidRPr="0030694F">
              <w:rPr>
                <w:rFonts w:ascii="Times New Roman" w:eastAsia="Calibri" w:hAnsi="Times New Roman" w:cs="Times New Roman"/>
                <w:sz w:val="22"/>
                <w:szCs w:val="22"/>
                <w:u w:val="single"/>
                <w:lang w:eastAsia="en-US"/>
              </w:rPr>
              <w:t>Joint</w:t>
            </w:r>
          </w:p>
        </w:tc>
        <w:tc>
          <w:tcPr>
            <w:tcW w:w="226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12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69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69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67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1</w:t>
            </w:r>
          </w:p>
        </w:tc>
        <w:tc>
          <w:tcPr>
            <w:tcW w:w="343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26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12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69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69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67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343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u w:val="single"/>
                <w:lang w:eastAsia="en-US"/>
              </w:rPr>
            </w:pPr>
            <w:r w:rsidRPr="0030694F">
              <w:rPr>
                <w:rFonts w:ascii="Times New Roman" w:eastAsia="Calibri" w:hAnsi="Times New Roman" w:cs="Times New Roman"/>
                <w:sz w:val="22"/>
                <w:szCs w:val="22"/>
                <w:u w:val="single"/>
                <w:lang w:eastAsia="en-US"/>
              </w:rPr>
              <w:t xml:space="preserve">Husband’s liabilities </w:t>
            </w:r>
          </w:p>
        </w:tc>
        <w:tc>
          <w:tcPr>
            <w:tcW w:w="226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12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69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69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67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2</w:t>
            </w:r>
          </w:p>
        </w:tc>
        <w:tc>
          <w:tcPr>
            <w:tcW w:w="343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26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12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69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69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67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3</w:t>
            </w:r>
          </w:p>
        </w:tc>
        <w:tc>
          <w:tcPr>
            <w:tcW w:w="343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26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12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69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69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67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343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u w:val="single"/>
                <w:lang w:eastAsia="en-US"/>
              </w:rPr>
            </w:pPr>
            <w:r w:rsidRPr="0030694F">
              <w:rPr>
                <w:rFonts w:ascii="Times New Roman" w:eastAsia="Calibri" w:hAnsi="Times New Roman" w:cs="Times New Roman"/>
                <w:sz w:val="22"/>
                <w:szCs w:val="22"/>
                <w:u w:val="single"/>
                <w:lang w:eastAsia="en-US"/>
              </w:rPr>
              <w:t xml:space="preserve">Wife’s liabilities </w:t>
            </w:r>
          </w:p>
        </w:tc>
        <w:tc>
          <w:tcPr>
            <w:tcW w:w="226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12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69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69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675"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4</w:t>
            </w:r>
          </w:p>
        </w:tc>
        <w:tc>
          <w:tcPr>
            <w:tcW w:w="343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26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12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69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69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Pr>
        <w:tc>
          <w:tcPr>
            <w:tcW w:w="4111" w:type="dxa"/>
            <w:gridSpan w:val="2"/>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Total liabilities</w:t>
            </w:r>
          </w:p>
        </w:tc>
        <w:tc>
          <w:tcPr>
            <w:tcW w:w="226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12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69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69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bl>
    <w:p w:rsidR="00267633" w:rsidRPr="0030694F" w:rsidRDefault="00267633" w:rsidP="0030694F">
      <w:pPr>
        <w:spacing w:before="0" w:after="200" w:line="276" w:lineRule="auto"/>
        <w:ind w:left="2160" w:firstLine="720"/>
        <w:divId w:val="2116439976"/>
        <w:rPr>
          <w:rFonts w:ascii="Times New Roman" w:eastAsia="Calibri" w:hAnsi="Times New Roman" w:cs="Times New Roman"/>
          <w:b/>
          <w:sz w:val="22"/>
          <w:szCs w:val="22"/>
          <w:u w:val="single"/>
          <w:lang w:eastAsia="en-US"/>
        </w:rPr>
      </w:pPr>
      <w:r w:rsidRPr="00267633">
        <w:rPr>
          <w:rFonts w:ascii="Calibri" w:eastAsia="Calibri" w:hAnsi="Calibri" w:cs="Calibri"/>
          <w:b/>
          <w:u w:val="single"/>
          <w:lang w:eastAsia="en-US"/>
        </w:rPr>
        <w:br w:type="page"/>
      </w:r>
      <w:r w:rsidR="0030694F" w:rsidRPr="0030694F">
        <w:rPr>
          <w:rFonts w:ascii="Times New Roman" w:eastAsia="Calibri" w:hAnsi="Times New Roman" w:cs="Times New Roman"/>
          <w:b/>
          <w:sz w:val="22"/>
          <w:szCs w:val="22"/>
          <w:lang w:eastAsia="en-US"/>
        </w:rPr>
        <w:lastRenderedPageBreak/>
        <w:t xml:space="preserve">                             </w:t>
      </w:r>
      <w:r w:rsidRPr="0030694F">
        <w:rPr>
          <w:rFonts w:ascii="Times New Roman" w:eastAsia="Calibri" w:hAnsi="Times New Roman" w:cs="Times New Roman"/>
          <w:b/>
          <w:sz w:val="22"/>
          <w:szCs w:val="22"/>
          <w:u w:val="single"/>
          <w:lang w:eastAsia="en-US"/>
        </w:rPr>
        <w:t>ASSETS DISPUTED TO BE MATRIMONIAL ASSETS</w:t>
      </w:r>
    </w:p>
    <w:tbl>
      <w:tblPr>
        <w:tblW w:w="1403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
        <w:gridCol w:w="3578"/>
        <w:gridCol w:w="993"/>
        <w:gridCol w:w="1135"/>
        <w:gridCol w:w="1135"/>
        <w:gridCol w:w="1087"/>
        <w:gridCol w:w="1109"/>
        <w:gridCol w:w="1555"/>
        <w:gridCol w:w="2773"/>
      </w:tblGrid>
      <w:tr w:rsidR="00267633" w:rsidRPr="0030694F" w:rsidTr="0030694F">
        <w:trPr>
          <w:divId w:val="2116439976"/>
        </w:trPr>
        <w:tc>
          <w:tcPr>
            <w:tcW w:w="11261" w:type="dxa"/>
            <w:gridSpan w:val="8"/>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 xml:space="preserve">Joint Assets </w:t>
            </w:r>
          </w:p>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p>
        </w:tc>
        <w:tc>
          <w:tcPr>
            <w:tcW w:w="2773" w:type="dxa"/>
            <w:vMerge w:val="restart"/>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 xml:space="preserve">Why disputed to be a matrimonial asset / </w:t>
            </w:r>
          </w:p>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b/>
                <w:i/>
                <w:sz w:val="22"/>
                <w:szCs w:val="22"/>
                <w:lang w:eastAsia="en-US"/>
              </w:rPr>
              <w:t>If valuation is not agreed, why value is disputed</w:t>
            </w:r>
          </w:p>
        </w:tc>
      </w:tr>
      <w:tr w:rsidR="00267633" w:rsidRPr="0030694F" w:rsidTr="0030694F">
        <w:trPr>
          <w:divId w:val="2116439976"/>
        </w:trPr>
        <w:tc>
          <w:tcPr>
            <w:tcW w:w="0" w:type="auto"/>
            <w:vMerge w:val="restart"/>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S/No</w:t>
            </w:r>
          </w:p>
        </w:tc>
        <w:tc>
          <w:tcPr>
            <w:tcW w:w="3578" w:type="dxa"/>
            <w:vMerge w:val="restart"/>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Asset Description</w:t>
            </w:r>
          </w:p>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p>
        </w:tc>
        <w:tc>
          <w:tcPr>
            <w:tcW w:w="2126" w:type="dxa"/>
            <w:gridSpan w:val="2"/>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 xml:space="preserve">Agreed valuation </w:t>
            </w:r>
          </w:p>
        </w:tc>
        <w:tc>
          <w:tcPr>
            <w:tcW w:w="2220" w:type="dxa"/>
            <w:gridSpan w:val="2"/>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Husband’s valuation</w:t>
            </w:r>
          </w:p>
        </w:tc>
        <w:tc>
          <w:tcPr>
            <w:tcW w:w="2662" w:type="dxa"/>
            <w:gridSpan w:val="2"/>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 xml:space="preserve">Wife’s valuation </w:t>
            </w:r>
          </w:p>
        </w:tc>
        <w:tc>
          <w:tcPr>
            <w:tcW w:w="2773" w:type="dxa"/>
            <w:vMerge/>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p>
        </w:tc>
      </w:tr>
      <w:tr w:rsidR="00267633" w:rsidRPr="0030694F" w:rsidTr="0030694F">
        <w:trPr>
          <w:divId w:val="2116439976"/>
          <w:trHeight w:val="36"/>
        </w:trPr>
        <w:tc>
          <w:tcPr>
            <w:tcW w:w="0" w:type="auto"/>
            <w:vMerge/>
            <w:shd w:val="clear" w:color="auto" w:fill="D9D9D9"/>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3578" w:type="dxa"/>
            <w:vMerge/>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p>
        </w:tc>
        <w:tc>
          <w:tcPr>
            <w:tcW w:w="992"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Gross</w:t>
            </w:r>
          </w:p>
        </w:tc>
        <w:tc>
          <w:tcPr>
            <w:tcW w:w="1134"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Nett</w:t>
            </w:r>
          </w:p>
        </w:tc>
        <w:tc>
          <w:tcPr>
            <w:tcW w:w="1134"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Gross</w:t>
            </w:r>
          </w:p>
        </w:tc>
        <w:tc>
          <w:tcPr>
            <w:tcW w:w="1086"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Nett</w:t>
            </w:r>
          </w:p>
        </w:tc>
        <w:tc>
          <w:tcPr>
            <w:tcW w:w="1108"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Gross</w:t>
            </w:r>
          </w:p>
        </w:tc>
        <w:tc>
          <w:tcPr>
            <w:tcW w:w="1554"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Nett</w:t>
            </w:r>
          </w:p>
        </w:tc>
        <w:tc>
          <w:tcPr>
            <w:tcW w:w="2773" w:type="dxa"/>
            <w:vMerge/>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p>
        </w:tc>
      </w:tr>
      <w:tr w:rsidR="00267633" w:rsidRPr="0030694F" w:rsidTr="0030694F">
        <w:trPr>
          <w:divId w:val="2116439976"/>
          <w:trHeight w:val="34"/>
        </w:trPr>
        <w:tc>
          <w:tcPr>
            <w:tcW w:w="0" w:type="auto"/>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357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9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08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0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55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773"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0" w:type="auto"/>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1</w:t>
            </w:r>
          </w:p>
        </w:tc>
        <w:tc>
          <w:tcPr>
            <w:tcW w:w="357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9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08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0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55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773"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0" w:type="auto"/>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2</w:t>
            </w:r>
          </w:p>
        </w:tc>
        <w:tc>
          <w:tcPr>
            <w:tcW w:w="357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9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08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0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55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773"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0" w:type="auto"/>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3</w:t>
            </w:r>
          </w:p>
        </w:tc>
        <w:tc>
          <w:tcPr>
            <w:tcW w:w="357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9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08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0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55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773"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0" w:type="auto"/>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4</w:t>
            </w:r>
          </w:p>
        </w:tc>
        <w:tc>
          <w:tcPr>
            <w:tcW w:w="357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9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08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0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55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773"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Pr>
        <w:tc>
          <w:tcPr>
            <w:tcW w:w="4253" w:type="dxa"/>
            <w:gridSpan w:val="2"/>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 xml:space="preserve">Total </w:t>
            </w:r>
          </w:p>
        </w:tc>
        <w:tc>
          <w:tcPr>
            <w:tcW w:w="2126" w:type="dxa"/>
            <w:gridSpan w:val="2"/>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220" w:type="dxa"/>
            <w:gridSpan w:val="2"/>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662" w:type="dxa"/>
            <w:gridSpan w:val="2"/>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773"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bl>
    <w:p w:rsidR="00267633" w:rsidRPr="0030694F" w:rsidRDefault="00267633" w:rsidP="00267633">
      <w:pPr>
        <w:spacing w:before="0" w:after="200" w:line="276" w:lineRule="auto"/>
        <w:divId w:val="2116439976"/>
        <w:rPr>
          <w:rFonts w:ascii="Times New Roman" w:eastAsia="Calibri" w:hAnsi="Times New Roman" w:cs="Times New Roman"/>
          <w:sz w:val="22"/>
          <w:szCs w:val="22"/>
          <w:lang w:eastAsia="en-US"/>
        </w:rPr>
      </w:pPr>
    </w:p>
    <w:p w:rsidR="00267633" w:rsidRPr="0030694F" w:rsidRDefault="00267633" w:rsidP="00267633">
      <w:pPr>
        <w:spacing w:before="0" w:after="200" w:line="276" w:lineRule="auto"/>
        <w:divId w:val="2116439976"/>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ab/>
      </w:r>
    </w:p>
    <w:tbl>
      <w:tblPr>
        <w:tblW w:w="1403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
        <w:gridCol w:w="3578"/>
        <w:gridCol w:w="993"/>
        <w:gridCol w:w="1135"/>
        <w:gridCol w:w="1135"/>
        <w:gridCol w:w="1087"/>
        <w:gridCol w:w="1109"/>
        <w:gridCol w:w="1555"/>
        <w:gridCol w:w="2773"/>
      </w:tblGrid>
      <w:tr w:rsidR="00267633" w:rsidRPr="0030694F" w:rsidTr="0030694F">
        <w:trPr>
          <w:divId w:val="2116439976"/>
        </w:trPr>
        <w:tc>
          <w:tcPr>
            <w:tcW w:w="11261" w:type="dxa"/>
            <w:gridSpan w:val="8"/>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 xml:space="preserve">Wife’s Assets </w:t>
            </w:r>
          </w:p>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p>
        </w:tc>
        <w:tc>
          <w:tcPr>
            <w:tcW w:w="2773" w:type="dxa"/>
            <w:vMerge w:val="restart"/>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Why disputed to be a matrimonial asset/ If valuation is not agreed, why value is disputed</w:t>
            </w:r>
          </w:p>
        </w:tc>
      </w:tr>
      <w:tr w:rsidR="00267633" w:rsidRPr="0030694F" w:rsidTr="0030694F">
        <w:trPr>
          <w:divId w:val="2116439976"/>
        </w:trPr>
        <w:tc>
          <w:tcPr>
            <w:tcW w:w="0" w:type="auto"/>
            <w:vMerge w:val="restart"/>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S/No</w:t>
            </w:r>
          </w:p>
        </w:tc>
        <w:tc>
          <w:tcPr>
            <w:tcW w:w="3578" w:type="dxa"/>
            <w:vMerge w:val="restart"/>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Asset Description</w:t>
            </w:r>
          </w:p>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p>
        </w:tc>
        <w:tc>
          <w:tcPr>
            <w:tcW w:w="2126" w:type="dxa"/>
            <w:gridSpan w:val="2"/>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 xml:space="preserve">Agreed valuation </w:t>
            </w:r>
          </w:p>
        </w:tc>
        <w:tc>
          <w:tcPr>
            <w:tcW w:w="2220" w:type="dxa"/>
            <w:gridSpan w:val="2"/>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Husband’s valuation</w:t>
            </w:r>
          </w:p>
        </w:tc>
        <w:tc>
          <w:tcPr>
            <w:tcW w:w="2662" w:type="dxa"/>
            <w:gridSpan w:val="2"/>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 xml:space="preserve">Wife’s valuation </w:t>
            </w:r>
          </w:p>
        </w:tc>
        <w:tc>
          <w:tcPr>
            <w:tcW w:w="2773" w:type="dxa"/>
            <w:vMerge/>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p>
        </w:tc>
      </w:tr>
      <w:tr w:rsidR="00267633" w:rsidRPr="0030694F" w:rsidTr="0030694F">
        <w:trPr>
          <w:divId w:val="2116439976"/>
          <w:trHeight w:val="36"/>
        </w:trPr>
        <w:tc>
          <w:tcPr>
            <w:tcW w:w="0" w:type="auto"/>
            <w:vMerge/>
            <w:shd w:val="clear" w:color="auto" w:fill="D9D9D9"/>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3578" w:type="dxa"/>
            <w:vMerge/>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p>
        </w:tc>
        <w:tc>
          <w:tcPr>
            <w:tcW w:w="992"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Gross</w:t>
            </w:r>
          </w:p>
        </w:tc>
        <w:tc>
          <w:tcPr>
            <w:tcW w:w="1134"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Nett</w:t>
            </w:r>
          </w:p>
        </w:tc>
        <w:tc>
          <w:tcPr>
            <w:tcW w:w="1134"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Gross</w:t>
            </w:r>
          </w:p>
        </w:tc>
        <w:tc>
          <w:tcPr>
            <w:tcW w:w="1086"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Nett</w:t>
            </w:r>
          </w:p>
        </w:tc>
        <w:tc>
          <w:tcPr>
            <w:tcW w:w="1108"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Gross</w:t>
            </w:r>
          </w:p>
        </w:tc>
        <w:tc>
          <w:tcPr>
            <w:tcW w:w="1554"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Nett</w:t>
            </w:r>
          </w:p>
        </w:tc>
        <w:tc>
          <w:tcPr>
            <w:tcW w:w="2773" w:type="dxa"/>
            <w:vMerge/>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p>
        </w:tc>
      </w:tr>
      <w:tr w:rsidR="00267633" w:rsidRPr="0030694F" w:rsidTr="0030694F">
        <w:trPr>
          <w:divId w:val="2116439976"/>
          <w:trHeight w:val="34"/>
        </w:trPr>
        <w:tc>
          <w:tcPr>
            <w:tcW w:w="0" w:type="auto"/>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357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9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08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0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55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773"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0" w:type="auto"/>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1</w:t>
            </w:r>
          </w:p>
        </w:tc>
        <w:tc>
          <w:tcPr>
            <w:tcW w:w="357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9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08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0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55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773"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0" w:type="auto"/>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2</w:t>
            </w:r>
          </w:p>
        </w:tc>
        <w:tc>
          <w:tcPr>
            <w:tcW w:w="357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9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08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0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55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773"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0" w:type="auto"/>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3</w:t>
            </w:r>
          </w:p>
        </w:tc>
        <w:tc>
          <w:tcPr>
            <w:tcW w:w="357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9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08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0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55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773"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0" w:type="auto"/>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4</w:t>
            </w:r>
          </w:p>
        </w:tc>
        <w:tc>
          <w:tcPr>
            <w:tcW w:w="357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9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08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0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55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773"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Pr>
        <w:tc>
          <w:tcPr>
            <w:tcW w:w="4253" w:type="dxa"/>
            <w:gridSpan w:val="2"/>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 xml:space="preserve">Total </w:t>
            </w:r>
          </w:p>
        </w:tc>
        <w:tc>
          <w:tcPr>
            <w:tcW w:w="2126" w:type="dxa"/>
            <w:gridSpan w:val="2"/>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220" w:type="dxa"/>
            <w:gridSpan w:val="2"/>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662" w:type="dxa"/>
            <w:gridSpan w:val="2"/>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773"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bl>
    <w:p w:rsidR="00267633" w:rsidRPr="00267633" w:rsidRDefault="00267633" w:rsidP="00267633">
      <w:pPr>
        <w:spacing w:before="0" w:after="200" w:line="276" w:lineRule="auto"/>
        <w:divId w:val="2116439976"/>
        <w:rPr>
          <w:rFonts w:ascii="Calibri" w:eastAsia="Calibri" w:hAnsi="Calibri" w:cs="Times New Roman"/>
          <w:sz w:val="22"/>
          <w:szCs w:val="22"/>
          <w:lang w:eastAsia="en-US"/>
        </w:rPr>
      </w:pPr>
    </w:p>
    <w:p w:rsidR="00267633" w:rsidRDefault="00267633" w:rsidP="00267633">
      <w:pPr>
        <w:spacing w:before="0" w:after="200" w:line="276" w:lineRule="auto"/>
        <w:divId w:val="2116439976"/>
        <w:rPr>
          <w:rFonts w:ascii="Calibri" w:eastAsia="Calibri" w:hAnsi="Calibri" w:cs="Times New Roman"/>
          <w:sz w:val="22"/>
          <w:szCs w:val="22"/>
          <w:lang w:eastAsia="en-US"/>
        </w:rPr>
      </w:pPr>
    </w:p>
    <w:p w:rsidR="0030694F" w:rsidRPr="00267633" w:rsidRDefault="0030694F" w:rsidP="00267633">
      <w:pPr>
        <w:spacing w:before="0" w:after="200" w:line="276" w:lineRule="auto"/>
        <w:divId w:val="2116439976"/>
        <w:rPr>
          <w:rFonts w:ascii="Calibri" w:eastAsia="Calibri" w:hAnsi="Calibri" w:cs="Times New Roman"/>
          <w:sz w:val="22"/>
          <w:szCs w:val="22"/>
          <w:lang w:eastAsia="en-US"/>
        </w:rPr>
      </w:pPr>
    </w:p>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
        <w:gridCol w:w="3578"/>
        <w:gridCol w:w="993"/>
        <w:gridCol w:w="1135"/>
        <w:gridCol w:w="1135"/>
        <w:gridCol w:w="1087"/>
        <w:gridCol w:w="1109"/>
        <w:gridCol w:w="1555"/>
        <w:gridCol w:w="2773"/>
      </w:tblGrid>
      <w:tr w:rsidR="00267633" w:rsidRPr="0030694F" w:rsidTr="0030694F">
        <w:trPr>
          <w:divId w:val="2116439976"/>
        </w:trPr>
        <w:tc>
          <w:tcPr>
            <w:tcW w:w="11261" w:type="dxa"/>
            <w:gridSpan w:val="8"/>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lastRenderedPageBreak/>
              <w:t xml:space="preserve">Husband’s Assets </w:t>
            </w:r>
          </w:p>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p>
        </w:tc>
        <w:tc>
          <w:tcPr>
            <w:tcW w:w="2773" w:type="dxa"/>
            <w:vMerge w:val="restart"/>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Why disputed to be a matrimonial asset/ If valuation is not agreed, why value is disputed</w:t>
            </w:r>
          </w:p>
        </w:tc>
      </w:tr>
      <w:tr w:rsidR="00267633" w:rsidRPr="0030694F" w:rsidTr="0030694F">
        <w:trPr>
          <w:divId w:val="2116439976"/>
        </w:trPr>
        <w:tc>
          <w:tcPr>
            <w:tcW w:w="0" w:type="auto"/>
            <w:vMerge w:val="restart"/>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S/No</w:t>
            </w:r>
          </w:p>
        </w:tc>
        <w:tc>
          <w:tcPr>
            <w:tcW w:w="3578" w:type="dxa"/>
            <w:vMerge w:val="restart"/>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Asset Description</w:t>
            </w:r>
          </w:p>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p>
        </w:tc>
        <w:tc>
          <w:tcPr>
            <w:tcW w:w="2126" w:type="dxa"/>
            <w:gridSpan w:val="2"/>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 xml:space="preserve">Agreed valuation </w:t>
            </w:r>
          </w:p>
        </w:tc>
        <w:tc>
          <w:tcPr>
            <w:tcW w:w="2220" w:type="dxa"/>
            <w:gridSpan w:val="2"/>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Husband’s valuation</w:t>
            </w:r>
          </w:p>
        </w:tc>
        <w:tc>
          <w:tcPr>
            <w:tcW w:w="2662" w:type="dxa"/>
            <w:gridSpan w:val="2"/>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 xml:space="preserve">Wife’s valuation </w:t>
            </w:r>
          </w:p>
        </w:tc>
        <w:tc>
          <w:tcPr>
            <w:tcW w:w="2773" w:type="dxa"/>
            <w:vMerge/>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p>
        </w:tc>
      </w:tr>
      <w:tr w:rsidR="00267633" w:rsidRPr="0030694F" w:rsidTr="0030694F">
        <w:trPr>
          <w:divId w:val="2116439976"/>
          <w:trHeight w:val="36"/>
        </w:trPr>
        <w:tc>
          <w:tcPr>
            <w:tcW w:w="0" w:type="auto"/>
            <w:vMerge/>
            <w:shd w:val="clear" w:color="auto" w:fill="D9D9D9"/>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3578" w:type="dxa"/>
            <w:vMerge/>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p>
        </w:tc>
        <w:tc>
          <w:tcPr>
            <w:tcW w:w="992"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Gross</w:t>
            </w:r>
          </w:p>
        </w:tc>
        <w:tc>
          <w:tcPr>
            <w:tcW w:w="1134"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Nett</w:t>
            </w:r>
          </w:p>
        </w:tc>
        <w:tc>
          <w:tcPr>
            <w:tcW w:w="1134"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Gross</w:t>
            </w:r>
          </w:p>
        </w:tc>
        <w:tc>
          <w:tcPr>
            <w:tcW w:w="1086"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Nett</w:t>
            </w:r>
          </w:p>
        </w:tc>
        <w:tc>
          <w:tcPr>
            <w:tcW w:w="1108"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Gross</w:t>
            </w:r>
          </w:p>
        </w:tc>
        <w:tc>
          <w:tcPr>
            <w:tcW w:w="1554" w:type="dxa"/>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Nett</w:t>
            </w:r>
          </w:p>
        </w:tc>
        <w:tc>
          <w:tcPr>
            <w:tcW w:w="2773" w:type="dxa"/>
            <w:vMerge/>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p>
        </w:tc>
      </w:tr>
      <w:tr w:rsidR="00267633" w:rsidRPr="0030694F" w:rsidTr="0030694F">
        <w:trPr>
          <w:divId w:val="2116439976"/>
          <w:trHeight w:val="34"/>
        </w:trPr>
        <w:tc>
          <w:tcPr>
            <w:tcW w:w="0" w:type="auto"/>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357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9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08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0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55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773"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0" w:type="auto"/>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1</w:t>
            </w:r>
          </w:p>
        </w:tc>
        <w:tc>
          <w:tcPr>
            <w:tcW w:w="357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9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08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0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55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773"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0" w:type="auto"/>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2</w:t>
            </w:r>
          </w:p>
        </w:tc>
        <w:tc>
          <w:tcPr>
            <w:tcW w:w="357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9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08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0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55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773"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0" w:type="auto"/>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3</w:t>
            </w:r>
          </w:p>
        </w:tc>
        <w:tc>
          <w:tcPr>
            <w:tcW w:w="357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9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08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0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55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773"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0" w:type="auto"/>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4</w:t>
            </w:r>
          </w:p>
        </w:tc>
        <w:tc>
          <w:tcPr>
            <w:tcW w:w="357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92"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3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086"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108"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554"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773"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Pr>
        <w:tc>
          <w:tcPr>
            <w:tcW w:w="4253" w:type="dxa"/>
            <w:gridSpan w:val="2"/>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 xml:space="preserve">Total </w:t>
            </w:r>
          </w:p>
        </w:tc>
        <w:tc>
          <w:tcPr>
            <w:tcW w:w="2126" w:type="dxa"/>
            <w:gridSpan w:val="2"/>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220" w:type="dxa"/>
            <w:gridSpan w:val="2"/>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662" w:type="dxa"/>
            <w:gridSpan w:val="2"/>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2773" w:type="dxa"/>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bl>
    <w:p w:rsidR="00267633" w:rsidRPr="00267633" w:rsidRDefault="00267633" w:rsidP="00267633">
      <w:pPr>
        <w:spacing w:before="0" w:after="200" w:line="276" w:lineRule="auto"/>
        <w:divId w:val="2116439976"/>
        <w:rPr>
          <w:rFonts w:ascii="Calibri" w:eastAsia="Calibri" w:hAnsi="Calibri" w:cs="Calibri"/>
          <w:b/>
          <w:u w:val="single"/>
          <w:lang w:eastAsia="en-US"/>
        </w:rPr>
      </w:pPr>
    </w:p>
    <w:p w:rsidR="00267633" w:rsidRPr="00267633" w:rsidRDefault="00267633" w:rsidP="00267633">
      <w:pPr>
        <w:spacing w:before="0" w:after="200" w:line="276" w:lineRule="auto"/>
        <w:divId w:val="2116439976"/>
        <w:rPr>
          <w:rFonts w:ascii="Calibri" w:eastAsia="Calibri" w:hAnsi="Calibri" w:cs="Calibri"/>
          <w:b/>
          <w:u w:val="single"/>
          <w:lang w:eastAsia="en-US"/>
        </w:rPr>
      </w:pPr>
      <w:r w:rsidRPr="00267633">
        <w:rPr>
          <w:rFonts w:ascii="Calibri" w:eastAsia="Calibri" w:hAnsi="Calibri" w:cs="Calibri"/>
          <w:b/>
          <w:u w:val="single"/>
          <w:lang w:eastAsia="en-US"/>
        </w:rPr>
        <w:br w:type="page"/>
      </w:r>
    </w:p>
    <w:p w:rsidR="00267633" w:rsidRPr="0030694F" w:rsidRDefault="00267633" w:rsidP="00267633">
      <w:pPr>
        <w:spacing w:before="0" w:after="200" w:line="276" w:lineRule="auto"/>
        <w:ind w:left="2160" w:firstLine="720"/>
        <w:divId w:val="2116439976"/>
        <w:rPr>
          <w:rFonts w:ascii="Times New Roman" w:eastAsia="Calibri" w:hAnsi="Times New Roman" w:cs="Times New Roman"/>
          <w:b/>
          <w:sz w:val="22"/>
          <w:szCs w:val="22"/>
          <w:u w:val="single"/>
          <w:lang w:eastAsia="en-US"/>
        </w:rPr>
      </w:pPr>
      <w:r w:rsidRPr="0030694F">
        <w:rPr>
          <w:rFonts w:ascii="Times New Roman" w:eastAsia="Calibri" w:hAnsi="Times New Roman" w:cs="Times New Roman"/>
          <w:b/>
          <w:sz w:val="22"/>
          <w:szCs w:val="22"/>
          <w:u w:val="single"/>
          <w:lang w:eastAsia="en-US"/>
        </w:rPr>
        <w:lastRenderedPageBreak/>
        <w:t xml:space="preserve"> LIABILITIES DISPUTED AS RELEVANT TO DETERMINE NETT VALUE</w:t>
      </w:r>
    </w:p>
    <w:tbl>
      <w:tblPr>
        <w:tblW w:w="5045" w:type="pct"/>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4163"/>
        <w:gridCol w:w="2105"/>
        <w:gridCol w:w="2114"/>
        <w:gridCol w:w="2272"/>
        <w:gridCol w:w="2744"/>
      </w:tblGrid>
      <w:tr w:rsidR="00267633" w:rsidRPr="0030694F" w:rsidTr="0030694F">
        <w:trPr>
          <w:divId w:val="2116439976"/>
        </w:trPr>
        <w:tc>
          <w:tcPr>
            <w:tcW w:w="4025" w:type="pct"/>
            <w:gridSpan w:val="5"/>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sz w:val="22"/>
                <w:szCs w:val="22"/>
                <w:u w:val="single"/>
                <w:lang w:eastAsia="en-US"/>
              </w:rPr>
              <w:br w:type="page"/>
            </w:r>
            <w:r w:rsidRPr="0030694F">
              <w:rPr>
                <w:rFonts w:ascii="Times New Roman" w:eastAsia="Calibri" w:hAnsi="Times New Roman" w:cs="Times New Roman"/>
                <w:b/>
                <w:i/>
                <w:sz w:val="22"/>
                <w:szCs w:val="22"/>
                <w:lang w:eastAsia="en-US"/>
              </w:rPr>
              <w:t>Liabilities (other than liabilities already accounted for above to obtain nett values)</w:t>
            </w:r>
          </w:p>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p>
        </w:tc>
        <w:tc>
          <w:tcPr>
            <w:tcW w:w="975" w:type="pct"/>
            <w:vMerge w:val="restart"/>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Why disputed to be taken into account when calculating matrimonial pool of assets / If valuation is not agreed, why value is disputed</w:t>
            </w:r>
          </w:p>
        </w:tc>
      </w:tr>
      <w:tr w:rsidR="00267633" w:rsidRPr="0030694F" w:rsidTr="0030694F">
        <w:trPr>
          <w:divId w:val="2116439976"/>
          <w:trHeight w:val="547"/>
        </w:trPr>
        <w:tc>
          <w:tcPr>
            <w:tcW w:w="240" w:type="pct"/>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S/No</w:t>
            </w:r>
          </w:p>
        </w:tc>
        <w:tc>
          <w:tcPr>
            <w:tcW w:w="1479" w:type="pct"/>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Liabilities Description</w:t>
            </w:r>
          </w:p>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p>
        </w:tc>
        <w:tc>
          <w:tcPr>
            <w:tcW w:w="748" w:type="pct"/>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 xml:space="preserve">Agreed valuation </w:t>
            </w:r>
          </w:p>
        </w:tc>
        <w:tc>
          <w:tcPr>
            <w:tcW w:w="751" w:type="pct"/>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Husband’s valuation</w:t>
            </w:r>
          </w:p>
        </w:tc>
        <w:tc>
          <w:tcPr>
            <w:tcW w:w="807" w:type="pct"/>
            <w:shd w:val="clear" w:color="auto" w:fill="D9D9D9"/>
          </w:tcPr>
          <w:p w:rsidR="00267633" w:rsidRPr="0030694F" w:rsidRDefault="00267633" w:rsidP="00632015">
            <w:pPr>
              <w:spacing w:before="0" w:after="0" w:line="240" w:lineRule="auto"/>
              <w:jc w:val="both"/>
              <w:rPr>
                <w:rFonts w:ascii="Times New Roman" w:eastAsia="Calibri" w:hAnsi="Times New Roman" w:cs="Times New Roman"/>
                <w:b/>
                <w:i/>
                <w:sz w:val="22"/>
                <w:szCs w:val="22"/>
                <w:lang w:eastAsia="en-US"/>
              </w:rPr>
            </w:pPr>
            <w:r w:rsidRPr="0030694F">
              <w:rPr>
                <w:rFonts w:ascii="Times New Roman" w:eastAsia="Calibri" w:hAnsi="Times New Roman" w:cs="Times New Roman"/>
                <w:b/>
                <w:i/>
                <w:sz w:val="22"/>
                <w:szCs w:val="22"/>
                <w:lang w:eastAsia="en-US"/>
              </w:rPr>
              <w:t xml:space="preserve">Wife’s valuation </w:t>
            </w:r>
          </w:p>
        </w:tc>
        <w:tc>
          <w:tcPr>
            <w:tcW w:w="975" w:type="pct"/>
            <w:vMerge/>
            <w:shd w:val="clear" w:color="auto" w:fill="D9D9D9"/>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p>
        </w:tc>
      </w:tr>
      <w:tr w:rsidR="00267633" w:rsidRPr="0030694F" w:rsidTr="0030694F">
        <w:trPr>
          <w:divId w:val="2116439976"/>
          <w:trHeight w:val="34"/>
        </w:trPr>
        <w:tc>
          <w:tcPr>
            <w:tcW w:w="240"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479"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u w:val="single"/>
                <w:lang w:eastAsia="en-US"/>
              </w:rPr>
            </w:pPr>
            <w:r w:rsidRPr="0030694F">
              <w:rPr>
                <w:rFonts w:ascii="Times New Roman" w:eastAsia="Calibri" w:hAnsi="Times New Roman" w:cs="Times New Roman"/>
                <w:sz w:val="22"/>
                <w:szCs w:val="22"/>
                <w:u w:val="single"/>
                <w:lang w:eastAsia="en-US"/>
              </w:rPr>
              <w:t>Joint</w:t>
            </w:r>
          </w:p>
        </w:tc>
        <w:tc>
          <w:tcPr>
            <w:tcW w:w="748"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751"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807"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75"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240"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1</w:t>
            </w:r>
          </w:p>
        </w:tc>
        <w:tc>
          <w:tcPr>
            <w:tcW w:w="1479"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748"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751"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807"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75"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240"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479"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u w:val="single"/>
                <w:lang w:eastAsia="en-US"/>
              </w:rPr>
            </w:pPr>
            <w:r w:rsidRPr="0030694F">
              <w:rPr>
                <w:rFonts w:ascii="Times New Roman" w:eastAsia="Calibri" w:hAnsi="Times New Roman" w:cs="Times New Roman"/>
                <w:sz w:val="22"/>
                <w:szCs w:val="22"/>
                <w:u w:val="single"/>
                <w:lang w:eastAsia="en-US"/>
              </w:rPr>
              <w:t xml:space="preserve">Husband’s liabilities </w:t>
            </w:r>
          </w:p>
        </w:tc>
        <w:tc>
          <w:tcPr>
            <w:tcW w:w="748"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751"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807"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75"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240"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2</w:t>
            </w:r>
          </w:p>
        </w:tc>
        <w:tc>
          <w:tcPr>
            <w:tcW w:w="1479"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748"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751"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807"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75"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240"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3</w:t>
            </w:r>
          </w:p>
        </w:tc>
        <w:tc>
          <w:tcPr>
            <w:tcW w:w="1479"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748"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751"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807"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75"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Height w:val="34"/>
        </w:trPr>
        <w:tc>
          <w:tcPr>
            <w:tcW w:w="240"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1479"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u w:val="single"/>
                <w:lang w:eastAsia="en-US"/>
              </w:rPr>
            </w:pPr>
            <w:r w:rsidRPr="0030694F">
              <w:rPr>
                <w:rFonts w:ascii="Times New Roman" w:eastAsia="Calibri" w:hAnsi="Times New Roman" w:cs="Times New Roman"/>
                <w:sz w:val="22"/>
                <w:szCs w:val="22"/>
                <w:u w:val="single"/>
                <w:lang w:eastAsia="en-US"/>
              </w:rPr>
              <w:t xml:space="preserve">Wife’s liabilities </w:t>
            </w:r>
          </w:p>
        </w:tc>
        <w:tc>
          <w:tcPr>
            <w:tcW w:w="748"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751"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807"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75"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i/>
                <w:sz w:val="22"/>
                <w:szCs w:val="22"/>
                <w:lang w:eastAsia="en-US"/>
              </w:rPr>
            </w:pPr>
          </w:p>
        </w:tc>
      </w:tr>
      <w:tr w:rsidR="00267633" w:rsidRPr="0030694F" w:rsidTr="0030694F">
        <w:trPr>
          <w:divId w:val="2116439976"/>
          <w:trHeight w:val="34"/>
        </w:trPr>
        <w:tc>
          <w:tcPr>
            <w:tcW w:w="240"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4</w:t>
            </w:r>
          </w:p>
        </w:tc>
        <w:tc>
          <w:tcPr>
            <w:tcW w:w="1479"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748"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751"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807"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75"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r w:rsidR="00267633" w:rsidRPr="0030694F" w:rsidTr="0030694F">
        <w:trPr>
          <w:divId w:val="2116439976"/>
        </w:trPr>
        <w:tc>
          <w:tcPr>
            <w:tcW w:w="1719" w:type="pct"/>
            <w:gridSpan w:val="2"/>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Total liabilities</w:t>
            </w:r>
          </w:p>
        </w:tc>
        <w:tc>
          <w:tcPr>
            <w:tcW w:w="748"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751"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807"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c>
          <w:tcPr>
            <w:tcW w:w="975" w:type="pct"/>
            <w:shd w:val="clear" w:color="auto" w:fill="auto"/>
          </w:tcPr>
          <w:p w:rsidR="00267633" w:rsidRPr="0030694F" w:rsidRDefault="00267633" w:rsidP="00632015">
            <w:pPr>
              <w:spacing w:before="0" w:after="0" w:line="240" w:lineRule="auto"/>
              <w:jc w:val="both"/>
              <w:rPr>
                <w:rFonts w:ascii="Times New Roman" w:eastAsia="Calibri" w:hAnsi="Times New Roman" w:cs="Times New Roman"/>
                <w:sz w:val="22"/>
                <w:szCs w:val="22"/>
                <w:lang w:eastAsia="en-US"/>
              </w:rPr>
            </w:pPr>
          </w:p>
        </w:tc>
      </w:tr>
    </w:tbl>
    <w:p w:rsidR="00267633" w:rsidRPr="0030694F" w:rsidRDefault="00267633" w:rsidP="00267633">
      <w:pPr>
        <w:spacing w:before="0" w:after="200" w:line="276" w:lineRule="auto"/>
        <w:divId w:val="2116439976"/>
        <w:rPr>
          <w:rFonts w:ascii="Times New Roman" w:eastAsia="Calibri" w:hAnsi="Times New Roman" w:cs="Times New Roman"/>
          <w:b/>
          <w:sz w:val="22"/>
          <w:szCs w:val="22"/>
          <w:u w:val="single"/>
          <w:lang w:eastAsia="en-US"/>
        </w:rPr>
      </w:pPr>
    </w:p>
    <w:p w:rsidR="00267633" w:rsidRPr="00267633" w:rsidRDefault="00267633" w:rsidP="00267633">
      <w:pPr>
        <w:spacing w:before="0" w:after="200" w:line="276" w:lineRule="auto"/>
        <w:divId w:val="2116439976"/>
        <w:rPr>
          <w:rFonts w:ascii="Calibri" w:eastAsia="Calibri" w:hAnsi="Calibri" w:cs="Calibri"/>
          <w:b/>
          <w:u w:val="single"/>
          <w:lang w:eastAsia="en-US"/>
        </w:rPr>
      </w:pPr>
      <w:r w:rsidRPr="00267633">
        <w:rPr>
          <w:rFonts w:ascii="Calibri" w:eastAsia="Calibri" w:hAnsi="Calibri" w:cs="Calibri"/>
          <w:b/>
          <w:u w:val="single"/>
          <w:lang w:eastAsia="en-US"/>
        </w:rPr>
        <w:br w:type="page"/>
      </w:r>
    </w:p>
    <w:p w:rsidR="00267633" w:rsidRPr="0030694F" w:rsidRDefault="00267633" w:rsidP="00267633">
      <w:pPr>
        <w:spacing w:before="0" w:after="200" w:line="276" w:lineRule="auto"/>
        <w:jc w:val="center"/>
        <w:divId w:val="2116439976"/>
        <w:rPr>
          <w:rFonts w:ascii="Times New Roman" w:eastAsia="Calibri" w:hAnsi="Times New Roman" w:cs="Times New Roman"/>
          <w:b/>
          <w:sz w:val="22"/>
          <w:szCs w:val="22"/>
          <w:u w:val="single"/>
          <w:lang w:eastAsia="en-US"/>
        </w:rPr>
      </w:pPr>
      <w:r w:rsidRPr="0030694F">
        <w:rPr>
          <w:rFonts w:ascii="Times New Roman" w:eastAsia="Calibri" w:hAnsi="Times New Roman" w:cs="Times New Roman"/>
          <w:b/>
          <w:sz w:val="22"/>
          <w:szCs w:val="22"/>
          <w:u w:val="single"/>
          <w:lang w:eastAsia="en-US"/>
        </w:rPr>
        <w:lastRenderedPageBreak/>
        <w:t>PART E : DIRECT AND INDIRECT CONTRIBUTIONS</w:t>
      </w:r>
    </w:p>
    <w:tbl>
      <w:tblPr>
        <w:tblW w:w="1403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4574"/>
        <w:gridCol w:w="2975"/>
        <w:gridCol w:w="3236"/>
        <w:gridCol w:w="2570"/>
      </w:tblGrid>
      <w:tr w:rsidR="00267633" w:rsidRPr="0030694F" w:rsidTr="0030694F">
        <w:trPr>
          <w:divId w:val="2116439976"/>
        </w:trPr>
        <w:tc>
          <w:tcPr>
            <w:tcW w:w="679" w:type="dxa"/>
            <w:shd w:val="clear" w:color="auto" w:fill="D9D9D9"/>
          </w:tcPr>
          <w:p w:rsidR="00267633" w:rsidRPr="0030694F" w:rsidRDefault="00267633" w:rsidP="00632015">
            <w:pPr>
              <w:spacing w:before="0" w:after="0" w:line="240" w:lineRule="auto"/>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S/No</w:t>
            </w:r>
          </w:p>
        </w:tc>
        <w:tc>
          <w:tcPr>
            <w:tcW w:w="4574" w:type="dxa"/>
            <w:shd w:val="clear" w:color="auto" w:fill="D9D9D9"/>
          </w:tcPr>
          <w:p w:rsidR="00267633" w:rsidRPr="0030694F" w:rsidRDefault="00267633" w:rsidP="00632015">
            <w:pPr>
              <w:spacing w:before="0" w:after="0" w:line="240" w:lineRule="auto"/>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Item</w:t>
            </w:r>
          </w:p>
          <w:p w:rsidR="00267633" w:rsidRPr="0030694F" w:rsidRDefault="00267633" w:rsidP="00632015">
            <w:pPr>
              <w:spacing w:before="0" w:after="0" w:line="240" w:lineRule="auto"/>
              <w:rPr>
                <w:rFonts w:ascii="Times New Roman" w:eastAsia="Calibri" w:hAnsi="Times New Roman" w:cs="Times New Roman"/>
                <w:b/>
                <w:sz w:val="22"/>
                <w:szCs w:val="22"/>
                <w:lang w:eastAsia="en-US"/>
              </w:rPr>
            </w:pPr>
          </w:p>
        </w:tc>
        <w:tc>
          <w:tcPr>
            <w:tcW w:w="2975" w:type="dxa"/>
            <w:shd w:val="clear" w:color="auto" w:fill="D9D9D9"/>
          </w:tcPr>
          <w:p w:rsidR="00267633" w:rsidRPr="0030694F" w:rsidRDefault="00267633" w:rsidP="00632015">
            <w:pPr>
              <w:spacing w:before="0" w:after="0" w:line="240" w:lineRule="auto"/>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Husband’s position</w:t>
            </w:r>
          </w:p>
        </w:tc>
        <w:tc>
          <w:tcPr>
            <w:tcW w:w="3236" w:type="dxa"/>
            <w:shd w:val="clear" w:color="auto" w:fill="D9D9D9"/>
          </w:tcPr>
          <w:p w:rsidR="00267633" w:rsidRPr="0030694F" w:rsidRDefault="00267633" w:rsidP="00632015">
            <w:pPr>
              <w:spacing w:before="0" w:after="0" w:line="240" w:lineRule="auto"/>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Wife’s position</w:t>
            </w:r>
          </w:p>
        </w:tc>
        <w:tc>
          <w:tcPr>
            <w:tcW w:w="2570" w:type="dxa"/>
            <w:shd w:val="clear" w:color="auto" w:fill="D9D9D9"/>
          </w:tcPr>
          <w:p w:rsidR="00267633" w:rsidRPr="0030694F" w:rsidRDefault="00267633" w:rsidP="00632015">
            <w:pPr>
              <w:spacing w:before="0" w:after="0" w:line="240" w:lineRule="auto"/>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Remarks</w:t>
            </w:r>
          </w:p>
        </w:tc>
      </w:tr>
      <w:tr w:rsidR="00267633" w:rsidRPr="0030694F" w:rsidTr="0030694F">
        <w:trPr>
          <w:divId w:val="2116439976"/>
        </w:trPr>
        <w:tc>
          <w:tcPr>
            <w:tcW w:w="679" w:type="dxa"/>
            <w:shd w:val="clear" w:color="auto" w:fill="D9D9D9"/>
          </w:tcPr>
          <w:p w:rsidR="00267633" w:rsidRPr="0030694F" w:rsidRDefault="00267633" w:rsidP="00632015">
            <w:pPr>
              <w:spacing w:before="0" w:after="0" w:line="240" w:lineRule="auto"/>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1.</w:t>
            </w:r>
          </w:p>
        </w:tc>
        <w:tc>
          <w:tcPr>
            <w:tcW w:w="4574" w:type="dxa"/>
            <w:shd w:val="clear" w:color="auto" w:fill="D9D9D9"/>
          </w:tcPr>
          <w:p w:rsidR="00267633" w:rsidRPr="0030694F" w:rsidRDefault="00267633" w:rsidP="00632015">
            <w:pPr>
              <w:spacing w:before="0" w:after="0" w:line="240" w:lineRule="auto"/>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Direct Contribution Ratio</w:t>
            </w:r>
          </w:p>
          <w:p w:rsidR="00267633" w:rsidRPr="0030694F" w:rsidRDefault="00267633" w:rsidP="00632015">
            <w:pPr>
              <w:spacing w:before="0" w:after="0" w:line="240" w:lineRule="auto"/>
              <w:rPr>
                <w:rFonts w:ascii="Times New Roman" w:eastAsia="Calibri" w:hAnsi="Times New Roman" w:cs="Times New Roman"/>
                <w:b/>
                <w:sz w:val="22"/>
                <w:szCs w:val="22"/>
                <w:lang w:eastAsia="en-US"/>
              </w:rPr>
            </w:pPr>
          </w:p>
        </w:tc>
        <w:tc>
          <w:tcPr>
            <w:tcW w:w="2975" w:type="dxa"/>
            <w:shd w:val="clear" w:color="auto" w:fill="auto"/>
          </w:tcPr>
          <w:p w:rsidR="00267633" w:rsidRPr="0030694F" w:rsidRDefault="00267633" w:rsidP="00632015">
            <w:pPr>
              <w:spacing w:before="0" w:after="0" w:line="240" w:lineRule="auto"/>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(H) _______% : (W) ________ %</w:t>
            </w:r>
          </w:p>
        </w:tc>
        <w:tc>
          <w:tcPr>
            <w:tcW w:w="3236" w:type="dxa"/>
            <w:shd w:val="clear" w:color="auto" w:fill="auto"/>
          </w:tcPr>
          <w:p w:rsidR="00267633" w:rsidRPr="0030694F" w:rsidRDefault="00267633" w:rsidP="00632015">
            <w:pPr>
              <w:spacing w:before="0" w:after="0" w:line="240" w:lineRule="auto"/>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(H) _______% : (W) ________ %</w:t>
            </w:r>
          </w:p>
        </w:tc>
        <w:tc>
          <w:tcPr>
            <w:tcW w:w="2570" w:type="dxa"/>
            <w:shd w:val="clear" w:color="auto" w:fill="auto"/>
          </w:tcPr>
          <w:p w:rsidR="00267633" w:rsidRPr="0030694F" w:rsidRDefault="00267633" w:rsidP="00632015">
            <w:pPr>
              <w:spacing w:before="0" w:after="0" w:line="240" w:lineRule="auto"/>
              <w:rPr>
                <w:rFonts w:ascii="Times New Roman" w:eastAsia="Calibri" w:hAnsi="Times New Roman" w:cs="Times New Roman"/>
                <w:sz w:val="22"/>
                <w:szCs w:val="22"/>
                <w:lang w:eastAsia="en-US"/>
              </w:rPr>
            </w:pPr>
          </w:p>
        </w:tc>
      </w:tr>
      <w:tr w:rsidR="00267633" w:rsidRPr="0030694F" w:rsidTr="0030694F">
        <w:trPr>
          <w:divId w:val="2116439976"/>
        </w:trPr>
        <w:tc>
          <w:tcPr>
            <w:tcW w:w="679" w:type="dxa"/>
            <w:shd w:val="clear" w:color="auto" w:fill="D9D9D9"/>
          </w:tcPr>
          <w:p w:rsidR="00267633" w:rsidRPr="0030694F" w:rsidRDefault="00267633" w:rsidP="00632015">
            <w:pPr>
              <w:spacing w:before="0" w:after="0" w:line="240" w:lineRule="auto"/>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 xml:space="preserve">2. </w:t>
            </w:r>
          </w:p>
        </w:tc>
        <w:tc>
          <w:tcPr>
            <w:tcW w:w="4574" w:type="dxa"/>
            <w:shd w:val="clear" w:color="auto" w:fill="D9D9D9"/>
          </w:tcPr>
          <w:p w:rsidR="00267633" w:rsidRPr="0030694F" w:rsidRDefault="00267633" w:rsidP="00632015">
            <w:pPr>
              <w:spacing w:before="0" w:after="0" w:line="240" w:lineRule="auto"/>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Basis for Direct Contribution Ratio (i.e. computation giving rise to S/No. 1, above)</w:t>
            </w:r>
          </w:p>
          <w:p w:rsidR="00267633" w:rsidRPr="0030694F" w:rsidRDefault="00267633" w:rsidP="00632015">
            <w:pPr>
              <w:spacing w:before="0" w:after="0" w:line="240" w:lineRule="auto"/>
              <w:rPr>
                <w:rFonts w:ascii="Times New Roman" w:eastAsia="Calibri" w:hAnsi="Times New Roman" w:cs="Times New Roman"/>
                <w:b/>
                <w:sz w:val="22"/>
                <w:szCs w:val="22"/>
                <w:lang w:eastAsia="en-US"/>
              </w:rPr>
            </w:pPr>
          </w:p>
        </w:tc>
        <w:tc>
          <w:tcPr>
            <w:tcW w:w="2975" w:type="dxa"/>
            <w:shd w:val="clear" w:color="auto" w:fill="auto"/>
          </w:tcPr>
          <w:p w:rsidR="00267633" w:rsidRPr="0030694F" w:rsidRDefault="00267633" w:rsidP="00632015">
            <w:pPr>
              <w:spacing w:before="0" w:after="0" w:line="240" w:lineRule="auto"/>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 xml:space="preserve">[e.g. </w:t>
            </w:r>
          </w:p>
          <w:p w:rsidR="00267633" w:rsidRPr="0030694F" w:rsidRDefault="00267633" w:rsidP="00632015">
            <w:pPr>
              <w:spacing w:before="0" w:after="0" w:line="240" w:lineRule="auto"/>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1)Property XXXX</w:t>
            </w:r>
          </w:p>
          <w:p w:rsidR="00267633" w:rsidRPr="0030694F" w:rsidRDefault="00267633" w:rsidP="00632015">
            <w:pPr>
              <w:spacing w:before="0" w:after="0" w:line="240" w:lineRule="auto"/>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Husband - $100,000 CPF $10,000 Cash</w:t>
            </w:r>
          </w:p>
          <w:p w:rsidR="00267633" w:rsidRPr="0030694F" w:rsidRDefault="00267633" w:rsidP="00632015">
            <w:pPr>
              <w:spacing w:before="0" w:after="0" w:line="240" w:lineRule="auto"/>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Wife - $100,000 CPF</w:t>
            </w:r>
          </w:p>
          <w:p w:rsidR="00267633" w:rsidRPr="0030694F" w:rsidRDefault="00267633" w:rsidP="00632015">
            <w:pPr>
              <w:spacing w:before="0" w:after="0" w:line="240" w:lineRule="auto"/>
              <w:rPr>
                <w:rFonts w:ascii="Times New Roman" w:eastAsia="Calibri" w:hAnsi="Times New Roman" w:cs="Times New Roman"/>
                <w:i/>
                <w:sz w:val="22"/>
                <w:szCs w:val="22"/>
                <w:lang w:eastAsia="en-US"/>
              </w:rPr>
            </w:pPr>
          </w:p>
          <w:p w:rsidR="00267633" w:rsidRPr="0030694F" w:rsidRDefault="00267633" w:rsidP="00632015">
            <w:pPr>
              <w:spacing w:before="0" w:after="0" w:line="240" w:lineRule="auto"/>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 xml:space="preserve">2)  Other assets </w:t>
            </w:r>
          </w:p>
          <w:p w:rsidR="00267633" w:rsidRPr="0030694F" w:rsidRDefault="00267633" w:rsidP="00632015">
            <w:pPr>
              <w:spacing w:before="0" w:after="0" w:line="240" w:lineRule="auto"/>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 xml:space="preserve">Husband – </w:t>
            </w:r>
          </w:p>
          <w:p w:rsidR="00267633" w:rsidRPr="0030694F" w:rsidRDefault="00267633" w:rsidP="00632015">
            <w:pPr>
              <w:spacing w:before="0" w:after="0" w:line="240" w:lineRule="auto"/>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Bank account - $200,000</w:t>
            </w:r>
          </w:p>
          <w:p w:rsidR="00267633" w:rsidRPr="0030694F" w:rsidRDefault="00267633" w:rsidP="00632015">
            <w:pPr>
              <w:spacing w:before="0" w:after="0" w:line="240" w:lineRule="auto"/>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Shares - $10,000</w:t>
            </w:r>
          </w:p>
          <w:p w:rsidR="00267633" w:rsidRPr="0030694F" w:rsidRDefault="00267633" w:rsidP="00632015">
            <w:pPr>
              <w:spacing w:before="0" w:after="0" w:line="240" w:lineRule="auto"/>
              <w:rPr>
                <w:rFonts w:ascii="Times New Roman" w:eastAsia="Calibri" w:hAnsi="Times New Roman" w:cs="Times New Roman"/>
                <w:i/>
                <w:sz w:val="22"/>
                <w:szCs w:val="22"/>
                <w:lang w:eastAsia="en-US"/>
              </w:rPr>
            </w:pPr>
          </w:p>
          <w:p w:rsidR="00267633" w:rsidRPr="0030694F" w:rsidRDefault="00267633" w:rsidP="00632015">
            <w:pPr>
              <w:spacing w:before="0" w:after="0" w:line="240" w:lineRule="auto"/>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Wife –</w:t>
            </w:r>
          </w:p>
          <w:p w:rsidR="00267633" w:rsidRPr="0030694F" w:rsidRDefault="00267633" w:rsidP="00632015">
            <w:pPr>
              <w:spacing w:before="0" w:after="0" w:line="240" w:lineRule="auto"/>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Bank account - $150,000</w:t>
            </w:r>
          </w:p>
          <w:p w:rsidR="00267633" w:rsidRPr="0030694F" w:rsidRDefault="00267633" w:rsidP="00632015">
            <w:pPr>
              <w:spacing w:before="0" w:after="0" w:line="240" w:lineRule="auto"/>
              <w:rPr>
                <w:rFonts w:ascii="Times New Roman" w:eastAsia="Calibri" w:hAnsi="Times New Roman" w:cs="Times New Roman"/>
                <w:i/>
                <w:sz w:val="22"/>
                <w:szCs w:val="22"/>
                <w:lang w:eastAsia="en-US"/>
              </w:rPr>
            </w:pPr>
            <w:r w:rsidRPr="0030694F">
              <w:rPr>
                <w:rFonts w:ascii="Times New Roman" w:eastAsia="Calibri" w:hAnsi="Times New Roman" w:cs="Times New Roman"/>
                <w:i/>
                <w:sz w:val="22"/>
                <w:szCs w:val="22"/>
                <w:lang w:eastAsia="en-US"/>
              </w:rPr>
              <w:t>Shares - $20,000</w:t>
            </w:r>
          </w:p>
          <w:p w:rsidR="00267633" w:rsidRPr="0030694F" w:rsidRDefault="00267633" w:rsidP="00632015">
            <w:pPr>
              <w:spacing w:before="0" w:after="0" w:line="240" w:lineRule="auto"/>
              <w:rPr>
                <w:rFonts w:ascii="Times New Roman" w:eastAsia="Calibri" w:hAnsi="Times New Roman" w:cs="Times New Roman"/>
                <w:i/>
                <w:sz w:val="22"/>
                <w:szCs w:val="22"/>
                <w:lang w:eastAsia="en-US"/>
              </w:rPr>
            </w:pPr>
          </w:p>
        </w:tc>
        <w:tc>
          <w:tcPr>
            <w:tcW w:w="3236" w:type="dxa"/>
            <w:shd w:val="clear" w:color="auto" w:fill="auto"/>
          </w:tcPr>
          <w:p w:rsidR="00267633" w:rsidRPr="0030694F" w:rsidRDefault="00267633" w:rsidP="00632015">
            <w:pPr>
              <w:spacing w:before="0" w:after="0" w:line="240" w:lineRule="auto"/>
              <w:rPr>
                <w:rFonts w:ascii="Times New Roman" w:eastAsia="Calibri" w:hAnsi="Times New Roman" w:cs="Times New Roman"/>
                <w:i/>
                <w:sz w:val="22"/>
                <w:szCs w:val="22"/>
                <w:lang w:eastAsia="en-US"/>
              </w:rPr>
            </w:pPr>
          </w:p>
        </w:tc>
        <w:tc>
          <w:tcPr>
            <w:tcW w:w="2570" w:type="dxa"/>
            <w:shd w:val="clear" w:color="auto" w:fill="auto"/>
          </w:tcPr>
          <w:p w:rsidR="00267633" w:rsidRPr="0030694F" w:rsidRDefault="00267633" w:rsidP="00632015">
            <w:pPr>
              <w:spacing w:before="0" w:after="0" w:line="240" w:lineRule="auto"/>
              <w:rPr>
                <w:rFonts w:ascii="Times New Roman" w:eastAsia="Calibri" w:hAnsi="Times New Roman" w:cs="Times New Roman"/>
                <w:sz w:val="22"/>
                <w:szCs w:val="22"/>
                <w:lang w:eastAsia="en-US"/>
              </w:rPr>
            </w:pPr>
          </w:p>
        </w:tc>
      </w:tr>
      <w:tr w:rsidR="00267633" w:rsidRPr="0030694F" w:rsidTr="0030694F">
        <w:trPr>
          <w:divId w:val="2116439976"/>
        </w:trPr>
        <w:tc>
          <w:tcPr>
            <w:tcW w:w="679" w:type="dxa"/>
            <w:shd w:val="clear" w:color="auto" w:fill="D9D9D9"/>
          </w:tcPr>
          <w:p w:rsidR="00267633" w:rsidRPr="0030694F" w:rsidRDefault="00267633" w:rsidP="00632015">
            <w:pPr>
              <w:spacing w:before="0" w:after="0" w:line="240" w:lineRule="auto"/>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3.</w:t>
            </w:r>
          </w:p>
        </w:tc>
        <w:tc>
          <w:tcPr>
            <w:tcW w:w="4574" w:type="dxa"/>
            <w:shd w:val="clear" w:color="auto" w:fill="D9D9D9"/>
          </w:tcPr>
          <w:p w:rsidR="00267633" w:rsidRPr="0030694F" w:rsidRDefault="00267633" w:rsidP="00632015">
            <w:pPr>
              <w:spacing w:before="0" w:after="0" w:line="240" w:lineRule="auto"/>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Indirect Contribution Ratio</w:t>
            </w:r>
          </w:p>
          <w:p w:rsidR="00267633" w:rsidRPr="0030694F" w:rsidRDefault="00267633" w:rsidP="00632015">
            <w:pPr>
              <w:spacing w:before="0" w:after="0" w:line="240" w:lineRule="auto"/>
              <w:rPr>
                <w:rFonts w:ascii="Times New Roman" w:eastAsia="Calibri" w:hAnsi="Times New Roman" w:cs="Times New Roman"/>
                <w:b/>
                <w:sz w:val="22"/>
                <w:szCs w:val="22"/>
                <w:lang w:eastAsia="en-US"/>
              </w:rPr>
            </w:pPr>
          </w:p>
        </w:tc>
        <w:tc>
          <w:tcPr>
            <w:tcW w:w="2975" w:type="dxa"/>
            <w:shd w:val="clear" w:color="auto" w:fill="auto"/>
          </w:tcPr>
          <w:p w:rsidR="00267633" w:rsidRPr="0030694F" w:rsidRDefault="00267633" w:rsidP="00632015">
            <w:pPr>
              <w:spacing w:before="0" w:after="0" w:line="240" w:lineRule="auto"/>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(H) _______% : (W) ________ %</w:t>
            </w:r>
          </w:p>
        </w:tc>
        <w:tc>
          <w:tcPr>
            <w:tcW w:w="3236" w:type="dxa"/>
            <w:shd w:val="clear" w:color="auto" w:fill="auto"/>
          </w:tcPr>
          <w:p w:rsidR="00267633" w:rsidRPr="0030694F" w:rsidRDefault="00267633" w:rsidP="00632015">
            <w:pPr>
              <w:spacing w:before="0" w:after="0" w:line="240" w:lineRule="auto"/>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(H) _______% : (W) ________ %</w:t>
            </w:r>
          </w:p>
        </w:tc>
        <w:tc>
          <w:tcPr>
            <w:tcW w:w="2570" w:type="dxa"/>
            <w:shd w:val="clear" w:color="auto" w:fill="auto"/>
          </w:tcPr>
          <w:p w:rsidR="00267633" w:rsidRPr="0030694F" w:rsidRDefault="00267633" w:rsidP="00632015">
            <w:pPr>
              <w:spacing w:before="0" w:after="0" w:line="240" w:lineRule="auto"/>
              <w:rPr>
                <w:rFonts w:ascii="Times New Roman" w:eastAsia="Calibri" w:hAnsi="Times New Roman" w:cs="Times New Roman"/>
                <w:sz w:val="22"/>
                <w:szCs w:val="22"/>
                <w:lang w:eastAsia="en-US"/>
              </w:rPr>
            </w:pPr>
          </w:p>
        </w:tc>
      </w:tr>
      <w:tr w:rsidR="00267633" w:rsidRPr="0030694F" w:rsidTr="0030694F">
        <w:trPr>
          <w:divId w:val="2116439976"/>
        </w:trPr>
        <w:tc>
          <w:tcPr>
            <w:tcW w:w="679" w:type="dxa"/>
            <w:shd w:val="clear" w:color="auto" w:fill="D9D9D9"/>
          </w:tcPr>
          <w:p w:rsidR="00267633" w:rsidRPr="0030694F" w:rsidRDefault="00267633" w:rsidP="00632015">
            <w:pPr>
              <w:spacing w:before="0" w:after="0" w:line="240" w:lineRule="auto"/>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4.</w:t>
            </w:r>
          </w:p>
        </w:tc>
        <w:tc>
          <w:tcPr>
            <w:tcW w:w="4574" w:type="dxa"/>
            <w:shd w:val="clear" w:color="auto" w:fill="D9D9D9"/>
          </w:tcPr>
          <w:p w:rsidR="00267633" w:rsidRPr="0030694F" w:rsidRDefault="00267633" w:rsidP="00632015">
            <w:pPr>
              <w:spacing w:before="0" w:after="0" w:line="240" w:lineRule="auto"/>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Basis for Indirect Contribution Ratio (i.e. particulars of indirect contributions)</w:t>
            </w:r>
          </w:p>
          <w:p w:rsidR="00267633" w:rsidRPr="0030694F" w:rsidRDefault="00267633" w:rsidP="00632015">
            <w:pPr>
              <w:spacing w:before="0" w:after="0" w:line="240" w:lineRule="auto"/>
              <w:rPr>
                <w:rFonts w:ascii="Times New Roman" w:eastAsia="Calibri" w:hAnsi="Times New Roman" w:cs="Times New Roman"/>
                <w:b/>
                <w:sz w:val="22"/>
                <w:szCs w:val="22"/>
                <w:lang w:eastAsia="en-US"/>
              </w:rPr>
            </w:pPr>
          </w:p>
        </w:tc>
        <w:tc>
          <w:tcPr>
            <w:tcW w:w="2975" w:type="dxa"/>
            <w:shd w:val="clear" w:color="auto" w:fill="auto"/>
          </w:tcPr>
          <w:p w:rsidR="00267633" w:rsidRPr="0030694F" w:rsidRDefault="00267633" w:rsidP="00632015">
            <w:pPr>
              <w:spacing w:before="0" w:after="0" w:line="240" w:lineRule="auto"/>
              <w:rPr>
                <w:rFonts w:ascii="Times New Roman" w:eastAsia="Calibri" w:hAnsi="Times New Roman" w:cs="Times New Roman"/>
                <w:sz w:val="22"/>
                <w:szCs w:val="22"/>
                <w:lang w:eastAsia="en-US"/>
              </w:rPr>
            </w:pPr>
          </w:p>
        </w:tc>
        <w:tc>
          <w:tcPr>
            <w:tcW w:w="3236" w:type="dxa"/>
            <w:shd w:val="clear" w:color="auto" w:fill="auto"/>
          </w:tcPr>
          <w:p w:rsidR="00267633" w:rsidRPr="0030694F" w:rsidRDefault="00267633" w:rsidP="00632015">
            <w:pPr>
              <w:spacing w:before="0" w:after="0" w:line="240" w:lineRule="auto"/>
              <w:rPr>
                <w:rFonts w:ascii="Times New Roman" w:eastAsia="Calibri" w:hAnsi="Times New Roman" w:cs="Times New Roman"/>
                <w:sz w:val="22"/>
                <w:szCs w:val="22"/>
                <w:lang w:eastAsia="en-US"/>
              </w:rPr>
            </w:pPr>
          </w:p>
        </w:tc>
        <w:tc>
          <w:tcPr>
            <w:tcW w:w="2570" w:type="dxa"/>
            <w:shd w:val="clear" w:color="auto" w:fill="auto"/>
          </w:tcPr>
          <w:p w:rsidR="00267633" w:rsidRPr="0030694F" w:rsidRDefault="00267633" w:rsidP="00632015">
            <w:pPr>
              <w:spacing w:before="0" w:after="0" w:line="240" w:lineRule="auto"/>
              <w:rPr>
                <w:rFonts w:ascii="Times New Roman" w:eastAsia="Calibri" w:hAnsi="Times New Roman" w:cs="Times New Roman"/>
                <w:sz w:val="22"/>
                <w:szCs w:val="22"/>
                <w:lang w:eastAsia="en-US"/>
              </w:rPr>
            </w:pPr>
          </w:p>
        </w:tc>
      </w:tr>
      <w:tr w:rsidR="00267633" w:rsidRPr="0030694F" w:rsidTr="0030694F">
        <w:trPr>
          <w:divId w:val="2116439976"/>
        </w:trPr>
        <w:tc>
          <w:tcPr>
            <w:tcW w:w="679" w:type="dxa"/>
            <w:shd w:val="clear" w:color="auto" w:fill="D9D9D9"/>
          </w:tcPr>
          <w:p w:rsidR="00267633" w:rsidRPr="0030694F" w:rsidRDefault="00267633" w:rsidP="00632015">
            <w:pPr>
              <w:spacing w:before="0" w:after="0" w:line="240" w:lineRule="auto"/>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5.</w:t>
            </w:r>
          </w:p>
        </w:tc>
        <w:tc>
          <w:tcPr>
            <w:tcW w:w="4574" w:type="dxa"/>
            <w:shd w:val="clear" w:color="auto" w:fill="D9D9D9"/>
          </w:tcPr>
          <w:p w:rsidR="00267633" w:rsidRPr="0030694F" w:rsidRDefault="00267633" w:rsidP="00632015">
            <w:pPr>
              <w:spacing w:before="0" w:after="0" w:line="240" w:lineRule="auto"/>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Average Ratio</w:t>
            </w:r>
          </w:p>
          <w:p w:rsidR="00267633" w:rsidRPr="0030694F" w:rsidRDefault="00267633" w:rsidP="00632015">
            <w:pPr>
              <w:spacing w:before="0" w:after="0" w:line="240" w:lineRule="auto"/>
              <w:rPr>
                <w:rFonts w:ascii="Times New Roman" w:eastAsia="Calibri" w:hAnsi="Times New Roman" w:cs="Times New Roman"/>
                <w:b/>
                <w:sz w:val="22"/>
                <w:szCs w:val="22"/>
                <w:lang w:eastAsia="en-US"/>
              </w:rPr>
            </w:pPr>
          </w:p>
        </w:tc>
        <w:tc>
          <w:tcPr>
            <w:tcW w:w="2975" w:type="dxa"/>
            <w:shd w:val="clear" w:color="auto" w:fill="auto"/>
          </w:tcPr>
          <w:p w:rsidR="00267633" w:rsidRPr="0030694F" w:rsidRDefault="00267633" w:rsidP="00632015">
            <w:pPr>
              <w:spacing w:before="0" w:after="0" w:line="240" w:lineRule="auto"/>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(H) _______% : (W) ________ %</w:t>
            </w:r>
          </w:p>
        </w:tc>
        <w:tc>
          <w:tcPr>
            <w:tcW w:w="3236" w:type="dxa"/>
            <w:shd w:val="clear" w:color="auto" w:fill="auto"/>
          </w:tcPr>
          <w:p w:rsidR="00267633" w:rsidRPr="0030694F" w:rsidRDefault="00267633" w:rsidP="00632015">
            <w:pPr>
              <w:spacing w:before="0" w:after="0" w:line="240" w:lineRule="auto"/>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(H) _______% : (W) ________ %</w:t>
            </w:r>
          </w:p>
        </w:tc>
        <w:tc>
          <w:tcPr>
            <w:tcW w:w="2570" w:type="dxa"/>
            <w:shd w:val="clear" w:color="auto" w:fill="auto"/>
          </w:tcPr>
          <w:p w:rsidR="00267633" w:rsidRPr="0030694F" w:rsidRDefault="00267633" w:rsidP="00632015">
            <w:pPr>
              <w:spacing w:before="0" w:after="0" w:line="240" w:lineRule="auto"/>
              <w:rPr>
                <w:rFonts w:ascii="Times New Roman" w:eastAsia="Calibri" w:hAnsi="Times New Roman" w:cs="Times New Roman"/>
                <w:sz w:val="22"/>
                <w:szCs w:val="22"/>
                <w:lang w:eastAsia="en-US"/>
              </w:rPr>
            </w:pPr>
          </w:p>
        </w:tc>
      </w:tr>
      <w:tr w:rsidR="00267633" w:rsidRPr="0030694F" w:rsidTr="0030694F">
        <w:trPr>
          <w:divId w:val="2116439976"/>
        </w:trPr>
        <w:tc>
          <w:tcPr>
            <w:tcW w:w="679" w:type="dxa"/>
            <w:shd w:val="clear" w:color="auto" w:fill="D9D9D9"/>
          </w:tcPr>
          <w:p w:rsidR="00267633" w:rsidRPr="0030694F" w:rsidRDefault="00267633" w:rsidP="00632015">
            <w:pPr>
              <w:spacing w:before="0" w:after="0" w:line="240" w:lineRule="auto"/>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6.</w:t>
            </w:r>
          </w:p>
        </w:tc>
        <w:tc>
          <w:tcPr>
            <w:tcW w:w="4574" w:type="dxa"/>
            <w:shd w:val="clear" w:color="auto" w:fill="D9D9D9"/>
          </w:tcPr>
          <w:p w:rsidR="00267633" w:rsidRPr="0030694F" w:rsidRDefault="00267633" w:rsidP="00632015">
            <w:pPr>
              <w:spacing w:before="0" w:after="0" w:line="240" w:lineRule="auto"/>
              <w:rPr>
                <w:rFonts w:ascii="Times New Roman" w:eastAsia="Calibri" w:hAnsi="Times New Roman" w:cs="Times New Roman"/>
                <w:b/>
                <w:sz w:val="22"/>
                <w:szCs w:val="22"/>
                <w:lang w:eastAsia="en-US"/>
              </w:rPr>
            </w:pPr>
            <w:r w:rsidRPr="0030694F">
              <w:rPr>
                <w:rFonts w:ascii="Times New Roman" w:eastAsia="Calibri" w:hAnsi="Times New Roman" w:cs="Times New Roman"/>
                <w:b/>
                <w:sz w:val="22"/>
                <w:szCs w:val="22"/>
                <w:lang w:eastAsia="en-US"/>
              </w:rPr>
              <w:t>Adjustments to Average Ratio (if any)</w:t>
            </w:r>
          </w:p>
        </w:tc>
        <w:tc>
          <w:tcPr>
            <w:tcW w:w="2975" w:type="dxa"/>
            <w:shd w:val="clear" w:color="auto" w:fill="auto"/>
          </w:tcPr>
          <w:p w:rsidR="00267633" w:rsidRPr="0030694F" w:rsidRDefault="00267633" w:rsidP="00632015">
            <w:pPr>
              <w:spacing w:before="0" w:after="0" w:line="240" w:lineRule="auto"/>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(H) _______% : (W) ________ %</w:t>
            </w:r>
          </w:p>
        </w:tc>
        <w:tc>
          <w:tcPr>
            <w:tcW w:w="3236" w:type="dxa"/>
            <w:shd w:val="clear" w:color="auto" w:fill="auto"/>
          </w:tcPr>
          <w:p w:rsidR="00267633" w:rsidRPr="0030694F" w:rsidRDefault="00267633" w:rsidP="00632015">
            <w:pPr>
              <w:spacing w:before="0" w:after="0" w:line="240" w:lineRule="auto"/>
              <w:rPr>
                <w:rFonts w:ascii="Times New Roman" w:eastAsia="Calibri" w:hAnsi="Times New Roman" w:cs="Times New Roman"/>
                <w:sz w:val="22"/>
                <w:szCs w:val="22"/>
                <w:lang w:eastAsia="en-US"/>
              </w:rPr>
            </w:pPr>
            <w:r w:rsidRPr="0030694F">
              <w:rPr>
                <w:rFonts w:ascii="Times New Roman" w:eastAsia="Calibri" w:hAnsi="Times New Roman" w:cs="Times New Roman"/>
                <w:sz w:val="22"/>
                <w:szCs w:val="22"/>
                <w:lang w:eastAsia="en-US"/>
              </w:rPr>
              <w:t>(H) _______% : (W) ________ %</w:t>
            </w:r>
          </w:p>
        </w:tc>
        <w:tc>
          <w:tcPr>
            <w:tcW w:w="2570" w:type="dxa"/>
            <w:shd w:val="clear" w:color="auto" w:fill="auto"/>
          </w:tcPr>
          <w:p w:rsidR="00267633" w:rsidRPr="0030694F" w:rsidRDefault="00267633" w:rsidP="00632015">
            <w:pPr>
              <w:spacing w:before="0" w:after="0" w:line="240" w:lineRule="auto"/>
              <w:rPr>
                <w:rFonts w:ascii="Times New Roman" w:eastAsia="Calibri" w:hAnsi="Times New Roman" w:cs="Times New Roman"/>
                <w:sz w:val="22"/>
                <w:szCs w:val="22"/>
                <w:lang w:eastAsia="en-US"/>
              </w:rPr>
            </w:pPr>
          </w:p>
        </w:tc>
      </w:tr>
    </w:tbl>
    <w:p w:rsidR="0030694F" w:rsidRDefault="0030694F" w:rsidP="00267633">
      <w:pPr>
        <w:spacing w:before="0" w:after="200" w:line="276" w:lineRule="auto"/>
        <w:jc w:val="center"/>
        <w:divId w:val="2116439976"/>
        <w:rPr>
          <w:rFonts w:ascii="Times New Roman" w:eastAsia="Calibri" w:hAnsi="Times New Roman" w:cs="Times New Roman"/>
          <w:b/>
          <w:sz w:val="22"/>
          <w:szCs w:val="22"/>
          <w:u w:val="single"/>
          <w:lang w:eastAsia="en-US"/>
        </w:rPr>
      </w:pPr>
    </w:p>
    <w:p w:rsidR="0030694F" w:rsidRDefault="0030694F" w:rsidP="00267633">
      <w:pPr>
        <w:spacing w:before="0" w:after="200" w:line="276" w:lineRule="auto"/>
        <w:jc w:val="center"/>
        <w:divId w:val="2116439976"/>
        <w:rPr>
          <w:rFonts w:ascii="Times New Roman" w:eastAsia="Calibri" w:hAnsi="Times New Roman" w:cs="Times New Roman"/>
          <w:b/>
          <w:sz w:val="22"/>
          <w:szCs w:val="22"/>
          <w:u w:val="single"/>
          <w:lang w:eastAsia="en-US"/>
        </w:rPr>
      </w:pPr>
    </w:p>
    <w:p w:rsidR="0079054D" w:rsidRDefault="0079054D">
      <w:pPr>
        <w:spacing w:before="0" w:after="0" w:line="240" w:lineRule="auto"/>
        <w:rPr>
          <w:rFonts w:ascii="Times New Roman" w:eastAsia="Calibri" w:hAnsi="Times New Roman" w:cs="Times New Roman"/>
          <w:b/>
          <w:sz w:val="22"/>
          <w:szCs w:val="22"/>
          <w:u w:val="single"/>
          <w:lang w:eastAsia="en-US"/>
        </w:rPr>
      </w:pPr>
      <w:r>
        <w:rPr>
          <w:rFonts w:ascii="Times New Roman" w:eastAsia="Calibri" w:hAnsi="Times New Roman" w:cs="Times New Roman"/>
          <w:b/>
          <w:sz w:val="22"/>
          <w:szCs w:val="22"/>
          <w:u w:val="single"/>
          <w:lang w:eastAsia="en-US"/>
        </w:rPr>
        <w:br w:type="page"/>
      </w:r>
    </w:p>
    <w:p w:rsidR="00267633" w:rsidRPr="0030694F" w:rsidRDefault="00267633" w:rsidP="00267633">
      <w:pPr>
        <w:spacing w:before="0" w:after="200" w:line="276" w:lineRule="auto"/>
        <w:jc w:val="center"/>
        <w:divId w:val="2116439976"/>
        <w:rPr>
          <w:rFonts w:ascii="Times New Roman" w:eastAsia="Calibri" w:hAnsi="Times New Roman" w:cs="Times New Roman"/>
          <w:b/>
          <w:sz w:val="22"/>
          <w:szCs w:val="22"/>
          <w:u w:val="single"/>
          <w:lang w:eastAsia="en-US"/>
        </w:rPr>
      </w:pPr>
      <w:r w:rsidRPr="0030694F">
        <w:rPr>
          <w:rFonts w:ascii="Times New Roman" w:eastAsia="Calibri" w:hAnsi="Times New Roman" w:cs="Times New Roman"/>
          <w:b/>
          <w:sz w:val="22"/>
          <w:szCs w:val="22"/>
          <w:u w:val="single"/>
          <w:lang w:eastAsia="en-US"/>
        </w:rPr>
        <w:lastRenderedPageBreak/>
        <w:t>OTHER INFORMATION</w:t>
      </w:r>
    </w:p>
    <w:p w:rsidR="00267633" w:rsidRPr="0030694F" w:rsidRDefault="00267633" w:rsidP="00267633">
      <w:pPr>
        <w:spacing w:before="0" w:after="200" w:line="276" w:lineRule="auto"/>
        <w:jc w:val="center"/>
        <w:divId w:val="2116439976"/>
        <w:rPr>
          <w:rFonts w:ascii="Times New Roman" w:eastAsia="Calibri" w:hAnsi="Times New Roman" w:cs="Times New Roman"/>
          <w:b/>
          <w:u w:val="single"/>
          <w:lang w:eastAsia="en-US"/>
        </w:rPr>
      </w:pPr>
    </w:p>
    <w:p w:rsidR="00267633" w:rsidRPr="0030694F" w:rsidRDefault="00267633" w:rsidP="00C20EF2">
      <w:pPr>
        <w:numPr>
          <w:ilvl w:val="0"/>
          <w:numId w:val="158"/>
        </w:numPr>
        <w:spacing w:before="0" w:after="200" w:line="276" w:lineRule="auto"/>
        <w:jc w:val="both"/>
        <w:divId w:val="2116439976"/>
        <w:rPr>
          <w:rFonts w:ascii="Times New Roman" w:eastAsia="Calibri" w:hAnsi="Times New Roman" w:cs="Times New Roman"/>
          <w:lang w:eastAsia="en-US"/>
        </w:rPr>
      </w:pPr>
      <w:r w:rsidRPr="0030694F">
        <w:rPr>
          <w:rFonts w:ascii="Times New Roman" w:eastAsia="Calibri" w:hAnsi="Times New Roman" w:cs="Times New Roman"/>
          <w:lang w:val="en-US" w:eastAsia="zh-CN"/>
        </w:rPr>
        <w:t>The order is not likely/likely* to be enforced in another jurisdiction i.e. (</w:t>
      </w:r>
      <w:r w:rsidRPr="0030694F">
        <w:rPr>
          <w:rFonts w:ascii="Times New Roman" w:eastAsia="Calibri" w:hAnsi="Times New Roman" w:cs="Times New Roman"/>
          <w:i/>
          <w:lang w:val="en-US" w:eastAsia="zh-CN"/>
        </w:rPr>
        <w:t>please list the jurisdictions</w:t>
      </w:r>
      <w:r w:rsidRPr="0030694F">
        <w:rPr>
          <w:rFonts w:ascii="Times New Roman" w:eastAsia="Calibri" w:hAnsi="Times New Roman" w:cs="Times New Roman"/>
          <w:lang w:val="en-US" w:eastAsia="zh-CN"/>
        </w:rPr>
        <w:t>) ________________________________________________________________.</w:t>
      </w:r>
    </w:p>
    <w:p w:rsidR="00267633" w:rsidRPr="0030694F" w:rsidRDefault="00267633" w:rsidP="00267633">
      <w:pPr>
        <w:spacing w:before="0" w:after="200" w:line="276" w:lineRule="auto"/>
        <w:ind w:left="720"/>
        <w:jc w:val="both"/>
        <w:divId w:val="2116439976"/>
        <w:rPr>
          <w:rFonts w:ascii="Times New Roman" w:eastAsia="Calibri" w:hAnsi="Times New Roman" w:cs="Times New Roman"/>
          <w:lang w:eastAsia="en-US"/>
        </w:rPr>
      </w:pPr>
    </w:p>
    <w:p w:rsidR="00267633" w:rsidRPr="0030694F" w:rsidRDefault="00267633" w:rsidP="00C20EF2">
      <w:pPr>
        <w:numPr>
          <w:ilvl w:val="0"/>
          <w:numId w:val="158"/>
        </w:numPr>
        <w:spacing w:before="0" w:after="200" w:line="276" w:lineRule="auto"/>
        <w:jc w:val="both"/>
        <w:divId w:val="2116439976"/>
        <w:rPr>
          <w:rFonts w:ascii="Times New Roman" w:eastAsia="Calibri" w:hAnsi="Times New Roman" w:cs="Times New Roman"/>
          <w:lang w:eastAsia="en-US"/>
        </w:rPr>
      </w:pPr>
      <w:r w:rsidRPr="0030694F">
        <w:rPr>
          <w:rFonts w:ascii="Times New Roman" w:eastAsia="Calibri" w:hAnsi="Times New Roman" w:cs="Times New Roman"/>
          <w:lang w:val="en-US" w:eastAsia="zh-CN"/>
        </w:rPr>
        <w:t>There is a novel or complex point of law to be determined as follows:- (</w:t>
      </w:r>
      <w:r w:rsidRPr="0030694F">
        <w:rPr>
          <w:rFonts w:ascii="Times New Roman" w:eastAsia="Calibri" w:hAnsi="Times New Roman" w:cs="Times New Roman"/>
          <w:i/>
          <w:lang w:val="en-US" w:eastAsia="zh-CN"/>
        </w:rPr>
        <w:t>please state the point of law</w:t>
      </w:r>
      <w:r w:rsidRPr="0030694F">
        <w:rPr>
          <w:rFonts w:ascii="Times New Roman" w:eastAsia="Calibri" w:hAnsi="Times New Roman" w:cs="Times New Roman"/>
          <w:lang w:val="en-US" w:eastAsia="zh-CN"/>
        </w:rPr>
        <w:t>)</w:t>
      </w:r>
    </w:p>
    <w:p w:rsidR="00267633" w:rsidRPr="0030694F" w:rsidRDefault="00267633" w:rsidP="00267633">
      <w:pPr>
        <w:spacing w:before="0" w:after="200" w:line="276" w:lineRule="auto"/>
        <w:ind w:left="720"/>
        <w:divId w:val="2116439976"/>
        <w:rPr>
          <w:rFonts w:ascii="Times New Roman" w:eastAsia="Calibri" w:hAnsi="Times New Roman" w:cs="Times New Roman"/>
          <w:lang w:val="en-US" w:eastAsia="zh-CN"/>
        </w:rPr>
      </w:pPr>
      <w:r w:rsidRPr="0030694F">
        <w:rPr>
          <w:rFonts w:ascii="Times New Roman" w:eastAsia="Calibri" w:hAnsi="Times New Roman" w:cs="Times New Roman"/>
          <w:lang w:val="en-US" w:eastAsia="zh-CN"/>
        </w:rPr>
        <w:t>__________________________________________________________________________.</w:t>
      </w:r>
    </w:p>
    <w:p w:rsidR="00267633" w:rsidRPr="0030694F" w:rsidRDefault="00267633" w:rsidP="00267633">
      <w:pPr>
        <w:spacing w:before="0" w:after="200" w:line="276" w:lineRule="auto"/>
        <w:ind w:left="720"/>
        <w:divId w:val="2116439976"/>
        <w:rPr>
          <w:rFonts w:ascii="Times New Roman" w:eastAsia="Calibri" w:hAnsi="Times New Roman" w:cs="Times New Roman"/>
          <w:lang w:eastAsia="en-US"/>
        </w:rPr>
      </w:pPr>
    </w:p>
    <w:p w:rsidR="00267633" w:rsidRPr="0030694F" w:rsidRDefault="00267633" w:rsidP="00C20EF2">
      <w:pPr>
        <w:numPr>
          <w:ilvl w:val="0"/>
          <w:numId w:val="158"/>
        </w:numPr>
        <w:spacing w:before="0" w:after="200" w:line="276" w:lineRule="auto"/>
        <w:jc w:val="both"/>
        <w:divId w:val="2116439976"/>
        <w:rPr>
          <w:rFonts w:ascii="Times New Roman" w:eastAsia="Calibri" w:hAnsi="Times New Roman" w:cs="Times New Roman"/>
          <w:lang w:eastAsia="en-US"/>
        </w:rPr>
      </w:pPr>
      <w:r w:rsidRPr="0030694F">
        <w:rPr>
          <w:rFonts w:ascii="Times New Roman" w:eastAsia="Calibri" w:hAnsi="Times New Roman" w:cs="Times New Roman"/>
          <w:lang w:eastAsia="en-US"/>
        </w:rPr>
        <w:t>The value of the matrimonial assets is at least S$5 million (gross value) : Yes/ No</w:t>
      </w:r>
    </w:p>
    <w:p w:rsidR="00267633" w:rsidRPr="0030694F" w:rsidRDefault="00267633" w:rsidP="00C20EF2">
      <w:pPr>
        <w:numPr>
          <w:ilvl w:val="0"/>
          <w:numId w:val="158"/>
        </w:numPr>
        <w:spacing w:before="0" w:after="200" w:line="276" w:lineRule="auto"/>
        <w:jc w:val="both"/>
        <w:divId w:val="2116439976"/>
        <w:rPr>
          <w:rFonts w:ascii="Times New Roman" w:eastAsia="Calibri" w:hAnsi="Times New Roman" w:cs="Times New Roman"/>
          <w:lang w:eastAsia="en-US"/>
        </w:rPr>
      </w:pPr>
      <w:r w:rsidRPr="0030694F">
        <w:rPr>
          <w:rFonts w:ascii="Times New Roman" w:eastAsia="Calibri" w:hAnsi="Times New Roman" w:cs="Times New Roman"/>
          <w:lang w:eastAsia="en-US"/>
        </w:rPr>
        <w:t xml:space="preserve">Number of affidavits filed to date: Plaintiff  ______ Defendant________  </w:t>
      </w:r>
    </w:p>
    <w:p w:rsidR="00267633" w:rsidRPr="0030694F" w:rsidRDefault="00267633" w:rsidP="00C20EF2">
      <w:pPr>
        <w:numPr>
          <w:ilvl w:val="0"/>
          <w:numId w:val="158"/>
        </w:numPr>
        <w:spacing w:before="0" w:after="200" w:line="276" w:lineRule="auto"/>
        <w:jc w:val="both"/>
        <w:divId w:val="2116439976"/>
        <w:rPr>
          <w:rFonts w:ascii="Times New Roman" w:eastAsia="Calibri" w:hAnsi="Times New Roman" w:cs="Times New Roman"/>
          <w:lang w:eastAsia="en-US"/>
        </w:rPr>
      </w:pPr>
      <w:r w:rsidRPr="0030694F">
        <w:rPr>
          <w:rFonts w:ascii="Times New Roman" w:eastAsia="Calibri" w:hAnsi="Times New Roman" w:cs="Times New Roman"/>
          <w:lang w:eastAsia="en-US"/>
        </w:rPr>
        <w:t>Pending applications:</w:t>
      </w:r>
    </w:p>
    <w:p w:rsidR="00267633" w:rsidRPr="0030694F" w:rsidRDefault="00267633" w:rsidP="00267633">
      <w:pPr>
        <w:spacing w:before="0" w:after="200" w:line="276" w:lineRule="auto"/>
        <w:ind w:left="720"/>
        <w:contextualSpacing/>
        <w:divId w:val="2116439976"/>
        <w:rPr>
          <w:rFonts w:ascii="Times New Roman" w:eastAsia="Calibri" w:hAnsi="Times New Roman" w:cs="Times New Roman"/>
          <w:lang w:eastAsia="en-US"/>
        </w:rPr>
      </w:pPr>
      <w:r w:rsidRPr="0030694F">
        <w:rPr>
          <w:rFonts w:ascii="Times New Roman" w:eastAsia="Calibri" w:hAnsi="Times New Roman" w:cs="Times New Roman"/>
          <w:lang w:eastAsia="en-US"/>
        </w:rPr>
        <w:t>Signature:</w:t>
      </w:r>
    </w:p>
    <w:p w:rsidR="00267633" w:rsidRPr="0030694F" w:rsidRDefault="00267633" w:rsidP="00267633">
      <w:pPr>
        <w:spacing w:before="0" w:after="200" w:line="276" w:lineRule="auto"/>
        <w:ind w:left="720"/>
        <w:contextualSpacing/>
        <w:divId w:val="2116439976"/>
        <w:rPr>
          <w:rFonts w:ascii="Times New Roman" w:eastAsia="Calibri" w:hAnsi="Times New Roman" w:cs="Times New Roman"/>
          <w:lang w:eastAsia="en-US"/>
        </w:rPr>
      </w:pPr>
    </w:p>
    <w:p w:rsidR="00267633" w:rsidRPr="0030694F" w:rsidRDefault="00267633" w:rsidP="00267633">
      <w:pPr>
        <w:spacing w:before="0" w:after="200" w:line="276" w:lineRule="auto"/>
        <w:ind w:left="720"/>
        <w:contextualSpacing/>
        <w:divId w:val="2116439976"/>
        <w:rPr>
          <w:rFonts w:ascii="Times New Roman" w:eastAsia="Calibri" w:hAnsi="Times New Roman" w:cs="Times New Roman"/>
          <w:u w:val="single"/>
          <w:lang w:eastAsia="en-US"/>
        </w:rPr>
      </w:pPr>
      <w:r w:rsidRPr="0030694F">
        <w:rPr>
          <w:rFonts w:ascii="Times New Roman" w:eastAsia="Calibri" w:hAnsi="Times New Roman" w:cs="Times New Roman"/>
          <w:u w:val="single"/>
          <w:lang w:eastAsia="en-US"/>
        </w:rPr>
        <w:t>_______________________</w:t>
      </w:r>
      <w:r w:rsidRPr="0030694F">
        <w:rPr>
          <w:rFonts w:ascii="Times New Roman" w:eastAsia="Calibri" w:hAnsi="Times New Roman" w:cs="Times New Roman"/>
          <w:lang w:eastAsia="en-US"/>
        </w:rPr>
        <w:tab/>
      </w:r>
      <w:r w:rsidRPr="0030694F">
        <w:rPr>
          <w:rFonts w:ascii="Times New Roman" w:eastAsia="Calibri" w:hAnsi="Times New Roman" w:cs="Times New Roman"/>
          <w:lang w:eastAsia="en-US"/>
        </w:rPr>
        <w:tab/>
      </w:r>
      <w:r w:rsidRPr="0030694F">
        <w:rPr>
          <w:rFonts w:ascii="Times New Roman" w:eastAsia="Calibri" w:hAnsi="Times New Roman" w:cs="Times New Roman"/>
          <w:lang w:eastAsia="en-US"/>
        </w:rPr>
        <w:tab/>
      </w:r>
    </w:p>
    <w:p w:rsidR="00267633" w:rsidRPr="0030694F" w:rsidRDefault="00267633" w:rsidP="00267633">
      <w:pPr>
        <w:spacing w:before="0" w:after="200" w:line="276" w:lineRule="auto"/>
        <w:ind w:left="720"/>
        <w:contextualSpacing/>
        <w:divId w:val="2116439976"/>
        <w:rPr>
          <w:rFonts w:ascii="Times New Roman" w:eastAsia="Calibri" w:hAnsi="Times New Roman" w:cs="Times New Roman"/>
          <w:b/>
          <w:lang w:eastAsia="en-US"/>
        </w:rPr>
      </w:pPr>
      <w:r w:rsidRPr="0030694F">
        <w:rPr>
          <w:rFonts w:ascii="Times New Roman" w:eastAsia="Calibri" w:hAnsi="Times New Roman" w:cs="Times New Roman"/>
          <w:b/>
          <w:lang w:eastAsia="en-US"/>
        </w:rPr>
        <w:t>Name of Plaintiff/Plaintiff’s Counsel</w:t>
      </w:r>
    </w:p>
    <w:p w:rsidR="00267633" w:rsidRPr="0030694F" w:rsidRDefault="00267633" w:rsidP="00267633">
      <w:pPr>
        <w:spacing w:before="0" w:after="200" w:line="276" w:lineRule="auto"/>
        <w:ind w:left="720"/>
        <w:contextualSpacing/>
        <w:divId w:val="2116439976"/>
        <w:rPr>
          <w:rFonts w:ascii="Times New Roman" w:eastAsia="Calibri" w:hAnsi="Times New Roman" w:cs="Times New Roman"/>
          <w:b/>
          <w:lang w:eastAsia="en-US"/>
        </w:rPr>
      </w:pPr>
      <w:r w:rsidRPr="0030694F">
        <w:rPr>
          <w:rFonts w:ascii="Times New Roman" w:eastAsia="Calibri" w:hAnsi="Times New Roman" w:cs="Times New Roman"/>
          <w:b/>
          <w:lang w:eastAsia="en-US"/>
        </w:rPr>
        <w:t>Date:</w:t>
      </w:r>
    </w:p>
    <w:p w:rsidR="00267633" w:rsidRPr="0030694F" w:rsidRDefault="00267633" w:rsidP="00267633">
      <w:pPr>
        <w:spacing w:before="0" w:after="200" w:line="276" w:lineRule="auto"/>
        <w:ind w:left="720"/>
        <w:contextualSpacing/>
        <w:divId w:val="2116439976"/>
        <w:rPr>
          <w:rFonts w:ascii="Times New Roman" w:eastAsia="Calibri" w:hAnsi="Times New Roman" w:cs="Times New Roman"/>
          <w:b/>
          <w:lang w:eastAsia="en-US"/>
        </w:rPr>
      </w:pPr>
    </w:p>
    <w:p w:rsidR="00267633" w:rsidRPr="0030694F" w:rsidRDefault="00267633" w:rsidP="00267633">
      <w:pPr>
        <w:spacing w:before="0" w:after="200" w:line="276" w:lineRule="auto"/>
        <w:ind w:left="720"/>
        <w:contextualSpacing/>
        <w:divId w:val="2116439976"/>
        <w:rPr>
          <w:rFonts w:ascii="Times New Roman" w:eastAsia="Calibri" w:hAnsi="Times New Roman" w:cs="Times New Roman"/>
          <w:b/>
          <w:lang w:eastAsia="en-US"/>
        </w:rPr>
      </w:pPr>
      <w:r w:rsidRPr="0030694F">
        <w:rPr>
          <w:rFonts w:ascii="Times New Roman" w:eastAsia="Calibri" w:hAnsi="Times New Roman" w:cs="Times New Roman"/>
          <w:b/>
          <w:lang w:eastAsia="en-US"/>
        </w:rPr>
        <w:t>__________________________</w:t>
      </w:r>
    </w:p>
    <w:p w:rsidR="00267633" w:rsidRPr="0030694F" w:rsidRDefault="00267633" w:rsidP="00267633">
      <w:pPr>
        <w:spacing w:before="0" w:after="200" w:line="276" w:lineRule="auto"/>
        <w:ind w:left="720"/>
        <w:contextualSpacing/>
        <w:divId w:val="2116439976"/>
        <w:rPr>
          <w:rFonts w:ascii="Times New Roman" w:eastAsia="Calibri" w:hAnsi="Times New Roman" w:cs="Times New Roman"/>
          <w:b/>
          <w:lang w:eastAsia="en-US"/>
        </w:rPr>
      </w:pPr>
      <w:r w:rsidRPr="0030694F">
        <w:rPr>
          <w:rFonts w:ascii="Times New Roman" w:eastAsia="Calibri" w:hAnsi="Times New Roman" w:cs="Times New Roman"/>
          <w:b/>
          <w:lang w:eastAsia="en-US"/>
        </w:rPr>
        <w:t>Name of Defendant/Defendant’s Counsel</w:t>
      </w:r>
      <w:r w:rsidRPr="0030694F">
        <w:rPr>
          <w:rFonts w:ascii="Times New Roman" w:eastAsia="Calibri" w:hAnsi="Times New Roman" w:cs="Times New Roman"/>
          <w:b/>
          <w:lang w:eastAsia="en-US"/>
        </w:rPr>
        <w:tab/>
      </w:r>
    </w:p>
    <w:p w:rsidR="00267633" w:rsidRPr="0030694F" w:rsidRDefault="001A0CCB" w:rsidP="001A0CCB">
      <w:pPr>
        <w:spacing w:before="0" w:after="200" w:line="276" w:lineRule="auto"/>
        <w:ind w:left="720"/>
        <w:contextualSpacing/>
        <w:divId w:val="2116439976"/>
        <w:rPr>
          <w:rFonts w:ascii="Times New Roman" w:eastAsia="Calibri" w:hAnsi="Times New Roman" w:cs="Times New Roman"/>
          <w:b/>
          <w:lang w:eastAsia="en-US"/>
        </w:rPr>
        <w:sectPr w:rsidR="00267633" w:rsidRPr="0030694F" w:rsidSect="00C63330">
          <w:pgSz w:w="16838" w:h="11906" w:orient="landscape"/>
          <w:pgMar w:top="1440" w:right="1440" w:bottom="1440" w:left="1440" w:header="708" w:footer="708" w:gutter="0"/>
          <w:cols w:space="708"/>
          <w:docGrid w:linePitch="360"/>
        </w:sectPr>
      </w:pPr>
      <w:r w:rsidRPr="0030694F">
        <w:rPr>
          <w:rFonts w:ascii="Times New Roman" w:eastAsia="Calibri" w:hAnsi="Times New Roman" w:cs="Times New Roman"/>
          <w:b/>
          <w:lang w:eastAsia="en-US"/>
        </w:rPr>
        <w:t>Date:</w:t>
      </w:r>
    </w:p>
    <w:p w:rsidR="00267633" w:rsidRPr="00267633" w:rsidRDefault="00267633" w:rsidP="001A0CCB">
      <w:pPr>
        <w:keepNext/>
        <w:spacing w:before="240" w:after="60" w:line="276" w:lineRule="auto"/>
        <w:jc w:val="center"/>
        <w:outlineLvl w:val="1"/>
        <w:divId w:val="2116439976"/>
        <w:rPr>
          <w:rFonts w:ascii="Times New Roman" w:hAnsi="Times New Roman" w:cs="Times New Roman"/>
          <w:bCs/>
          <w:iCs/>
          <w:lang w:val="en-GB" w:eastAsia="zh-CN"/>
        </w:rPr>
      </w:pPr>
      <w:r w:rsidRPr="00267633">
        <w:rPr>
          <w:rFonts w:ascii="Times New Roman" w:hAnsi="Times New Roman" w:cs="Times New Roman"/>
          <w:bCs/>
          <w:iCs/>
          <w:lang w:val="en-GB" w:eastAsia="zh-CN"/>
        </w:rPr>
        <w:lastRenderedPageBreak/>
        <w:t>FORM 244</w:t>
      </w:r>
    </w:p>
    <w:p w:rsidR="00267633" w:rsidRPr="00267633" w:rsidRDefault="00267633" w:rsidP="00267633">
      <w:pPr>
        <w:keepNext/>
        <w:spacing w:before="240" w:after="60" w:line="276" w:lineRule="auto"/>
        <w:outlineLvl w:val="1"/>
        <w:divId w:val="2116439976"/>
        <w:rPr>
          <w:rFonts w:ascii="Times New Roman" w:hAnsi="Times New Roman" w:cs="Times New Roman"/>
          <w:bCs/>
          <w:iCs/>
          <w:sz w:val="22"/>
          <w:szCs w:val="28"/>
          <w:lang w:val="en-GB" w:eastAsia="zh-CN"/>
        </w:rPr>
      </w:pPr>
      <w:r w:rsidRPr="00267633">
        <w:rPr>
          <w:rFonts w:ascii="Times New Roman" w:hAnsi="Times New Roman" w:cs="Times New Roman"/>
          <w:bCs/>
          <w:iCs/>
          <w:sz w:val="22"/>
          <w:szCs w:val="28"/>
          <w:lang w:val="en-GB" w:eastAsia="zh-CN"/>
        </w:rPr>
        <w:t>Para 86</w:t>
      </w:r>
    </w:p>
    <w:p w:rsidR="00267633" w:rsidRPr="00267633" w:rsidRDefault="00267633" w:rsidP="00267633">
      <w:pPr>
        <w:keepNext/>
        <w:spacing w:before="240" w:after="60" w:line="276" w:lineRule="auto"/>
        <w:jc w:val="center"/>
        <w:outlineLvl w:val="1"/>
        <w:divId w:val="2116439976"/>
        <w:rPr>
          <w:rFonts w:ascii="Times New Roman" w:hAnsi="Times New Roman" w:cs="Times New Roman"/>
          <w:b/>
          <w:bCs/>
          <w:iCs/>
          <w:sz w:val="22"/>
          <w:szCs w:val="28"/>
          <w:lang w:val="en-GB" w:eastAsia="zh-CN"/>
        </w:rPr>
      </w:pPr>
      <w:r w:rsidRPr="00267633">
        <w:rPr>
          <w:rFonts w:ascii="Times New Roman" w:hAnsi="Times New Roman" w:cs="Times New Roman"/>
          <w:b/>
          <w:bCs/>
          <w:iCs/>
          <w:sz w:val="22"/>
          <w:szCs w:val="28"/>
          <w:lang w:val="en-GB" w:eastAsia="zh-CN"/>
        </w:rPr>
        <w:t>LETTER FOR NOTIFICATION OF SYARIAH COURT PROCEEDINGS</w:t>
      </w:r>
    </w:p>
    <w:p w:rsidR="00267633" w:rsidRPr="00267633" w:rsidRDefault="00267633" w:rsidP="00267633">
      <w:pPr>
        <w:spacing w:before="0" w:after="0" w:line="276" w:lineRule="auto"/>
        <w:ind w:left="1440" w:hanging="720"/>
        <w:jc w:val="both"/>
        <w:divId w:val="2116439976"/>
        <w:rPr>
          <w:rFonts w:ascii="Times New Roman" w:hAnsi="Times New Roman" w:cs="Times New Roman"/>
          <w:sz w:val="22"/>
          <w:szCs w:val="20"/>
          <w:lang w:val="en-GB" w:eastAsia="en-GB"/>
        </w:rPr>
      </w:pPr>
    </w:p>
    <w:p w:rsidR="00267633" w:rsidRPr="00267633" w:rsidRDefault="00267633" w:rsidP="00267633">
      <w:pPr>
        <w:spacing w:before="0" w:after="0" w:line="276" w:lineRule="auto"/>
        <w:ind w:left="720" w:hanging="720"/>
        <w:jc w:val="both"/>
        <w:divId w:val="2116439976"/>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Date</w:t>
      </w:r>
    </w:p>
    <w:p w:rsidR="00267633" w:rsidRPr="00267633" w:rsidRDefault="00267633" w:rsidP="00267633">
      <w:pPr>
        <w:spacing w:before="0" w:after="0" w:line="276" w:lineRule="auto"/>
        <w:ind w:left="1440" w:hanging="720"/>
        <w:jc w:val="both"/>
        <w:divId w:val="2116439976"/>
        <w:rPr>
          <w:rFonts w:ascii="Times New Roman" w:hAnsi="Times New Roman" w:cs="Times New Roman"/>
          <w:sz w:val="22"/>
          <w:szCs w:val="20"/>
          <w:lang w:val="en-GB" w:eastAsia="en-GB"/>
        </w:rPr>
      </w:pPr>
    </w:p>
    <w:p w:rsidR="00267633" w:rsidRPr="00267633" w:rsidRDefault="00267633" w:rsidP="00267633">
      <w:pPr>
        <w:spacing w:before="0" w:after="0" w:line="276" w:lineRule="auto"/>
        <w:ind w:left="720" w:hanging="720"/>
        <w:jc w:val="both"/>
        <w:divId w:val="2116439976"/>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To:</w:t>
      </w:r>
      <w:r w:rsidRPr="00267633">
        <w:rPr>
          <w:rFonts w:ascii="Times New Roman" w:hAnsi="Times New Roman" w:cs="Times New Roman"/>
          <w:sz w:val="22"/>
          <w:szCs w:val="20"/>
          <w:lang w:val="en-GB" w:eastAsia="en-GB"/>
        </w:rPr>
        <w:tab/>
        <w:t>Officer-in-charge</w:t>
      </w:r>
    </w:p>
    <w:p w:rsidR="00267633" w:rsidRPr="00267633" w:rsidRDefault="00267633" w:rsidP="00267633">
      <w:pPr>
        <w:spacing w:before="0" w:after="0" w:line="276" w:lineRule="auto"/>
        <w:ind w:left="720"/>
        <w:jc w:val="both"/>
        <w:divId w:val="2116439976"/>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Originating Summons Section</w:t>
      </w:r>
    </w:p>
    <w:p w:rsidR="00267633" w:rsidRPr="00267633" w:rsidRDefault="00267633" w:rsidP="00267633">
      <w:pPr>
        <w:spacing w:before="0" w:after="0" w:line="276" w:lineRule="auto"/>
        <w:ind w:left="720"/>
        <w:jc w:val="both"/>
        <w:divId w:val="2116439976"/>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Family Justice Courts</w:t>
      </w:r>
    </w:p>
    <w:p w:rsidR="00267633" w:rsidRPr="00267633" w:rsidRDefault="00267633" w:rsidP="00267633">
      <w:pPr>
        <w:spacing w:before="0" w:after="0" w:line="276" w:lineRule="auto"/>
        <w:ind w:left="1440" w:hanging="720"/>
        <w:jc w:val="both"/>
        <w:divId w:val="2116439976"/>
        <w:rPr>
          <w:rFonts w:ascii="Times New Roman" w:hAnsi="Times New Roman" w:cs="Times New Roman"/>
          <w:sz w:val="22"/>
          <w:szCs w:val="20"/>
          <w:lang w:val="en-GB" w:eastAsia="en-GB"/>
        </w:rPr>
      </w:pPr>
    </w:p>
    <w:p w:rsidR="00267633" w:rsidRPr="00267633" w:rsidRDefault="00267633" w:rsidP="00267633">
      <w:pPr>
        <w:spacing w:before="0" w:after="0" w:line="276" w:lineRule="auto"/>
        <w:jc w:val="both"/>
        <w:divId w:val="2116439976"/>
        <w:rPr>
          <w:rFonts w:ascii="Times New Roman" w:hAnsi="Times New Roman" w:cs="Times New Roman"/>
          <w:b/>
          <w:sz w:val="22"/>
          <w:szCs w:val="20"/>
          <w:lang w:val="en-GB" w:eastAsia="en-GB"/>
        </w:rPr>
      </w:pPr>
      <w:r w:rsidRPr="00267633">
        <w:rPr>
          <w:rFonts w:ascii="Times New Roman" w:hAnsi="Times New Roman" w:cs="Times New Roman"/>
          <w:b/>
          <w:sz w:val="22"/>
          <w:szCs w:val="20"/>
          <w:lang w:val="en-GB" w:eastAsia="en-GB"/>
        </w:rPr>
        <w:t>ORIGINATING SUMMONS NO _____________ OF ____________</w:t>
      </w:r>
    </w:p>
    <w:p w:rsidR="00267633" w:rsidRPr="00267633" w:rsidRDefault="00267633" w:rsidP="00267633">
      <w:pPr>
        <w:spacing w:before="0" w:after="0" w:line="276" w:lineRule="auto"/>
        <w:jc w:val="both"/>
        <w:divId w:val="2116439976"/>
        <w:rPr>
          <w:rFonts w:ascii="Times New Roman" w:hAnsi="Times New Roman" w:cs="Times New Roman"/>
          <w:b/>
          <w:sz w:val="22"/>
          <w:szCs w:val="20"/>
          <w:u w:val="single"/>
          <w:lang w:val="en-GB" w:eastAsia="en-GB"/>
        </w:rPr>
      </w:pPr>
      <w:r w:rsidRPr="00267633">
        <w:rPr>
          <w:rFonts w:ascii="Times New Roman" w:hAnsi="Times New Roman" w:cs="Times New Roman"/>
          <w:b/>
          <w:sz w:val="22"/>
          <w:szCs w:val="20"/>
          <w:u w:val="single"/>
          <w:lang w:val="en-GB" w:eastAsia="en-GB"/>
        </w:rPr>
        <w:t xml:space="preserve">(Plaintiff)   </w:t>
      </w:r>
      <w:r w:rsidRPr="00267633">
        <w:rPr>
          <w:rFonts w:ascii="Times New Roman" w:hAnsi="Times New Roman" w:cs="Times New Roman"/>
          <w:b/>
          <w:sz w:val="22"/>
          <w:szCs w:val="20"/>
          <w:lang w:val="en-GB" w:eastAsia="en-GB"/>
        </w:rPr>
        <w:t>v</w:t>
      </w:r>
      <w:r w:rsidRPr="00267633">
        <w:rPr>
          <w:rFonts w:ascii="Times New Roman" w:hAnsi="Times New Roman" w:cs="Times New Roman"/>
          <w:b/>
          <w:sz w:val="22"/>
          <w:szCs w:val="20"/>
          <w:u w:val="single"/>
          <w:lang w:val="en-GB" w:eastAsia="en-GB"/>
        </w:rPr>
        <w:t xml:space="preserve">   (Defendant)</w:t>
      </w:r>
    </w:p>
    <w:p w:rsidR="00267633" w:rsidRPr="00267633" w:rsidRDefault="00267633" w:rsidP="00267633">
      <w:pPr>
        <w:spacing w:before="0" w:after="0" w:line="276" w:lineRule="auto"/>
        <w:jc w:val="both"/>
        <w:divId w:val="2116439976"/>
        <w:rPr>
          <w:rFonts w:ascii="Times New Roman" w:hAnsi="Times New Roman" w:cs="Times New Roman"/>
          <w:b/>
          <w:sz w:val="22"/>
          <w:szCs w:val="20"/>
          <w:lang w:val="en-GB" w:eastAsia="en-GB"/>
        </w:rPr>
      </w:pPr>
      <w:r w:rsidRPr="00267633">
        <w:rPr>
          <w:rFonts w:ascii="Times New Roman" w:hAnsi="Times New Roman" w:cs="Times New Roman"/>
          <w:b/>
          <w:sz w:val="22"/>
          <w:szCs w:val="20"/>
          <w:lang w:val="en-GB" w:eastAsia="en-GB"/>
        </w:rPr>
        <w:t>HEARING ON _____________ AT ________________</w:t>
      </w:r>
    </w:p>
    <w:p w:rsidR="00267633" w:rsidRPr="00267633" w:rsidRDefault="00267633" w:rsidP="00267633">
      <w:pPr>
        <w:spacing w:before="0" w:after="0" w:line="276" w:lineRule="auto"/>
        <w:ind w:left="1440" w:hanging="720"/>
        <w:jc w:val="both"/>
        <w:divId w:val="2116439976"/>
        <w:rPr>
          <w:rFonts w:ascii="Times New Roman" w:hAnsi="Times New Roman" w:cs="Times New Roman"/>
          <w:b/>
          <w:sz w:val="22"/>
          <w:szCs w:val="20"/>
          <w:lang w:val="en-GB" w:eastAsia="en-GB"/>
        </w:rPr>
      </w:pPr>
    </w:p>
    <w:p w:rsidR="00267633" w:rsidRPr="00267633" w:rsidRDefault="00267633" w:rsidP="00267633">
      <w:pPr>
        <w:spacing w:before="0" w:after="0" w:line="300" w:lineRule="exact"/>
        <w:ind w:firstLine="720"/>
        <w:jc w:val="both"/>
        <w:divId w:val="2116439976"/>
        <w:rPr>
          <w:rFonts w:ascii="Times New Roman" w:hAnsi="Times New Roman" w:cs="Times New Roman"/>
          <w:sz w:val="22"/>
          <w:szCs w:val="20"/>
          <w:lang w:val="en-GB" w:eastAsia="en-GB"/>
        </w:rPr>
      </w:pPr>
      <w:r w:rsidRPr="00267633">
        <w:rPr>
          <w:rFonts w:ascii="Times New Roman" w:hAnsi="Times New Roman" w:cs="Times New Roman"/>
          <w:sz w:val="22"/>
          <w:szCs w:val="20"/>
          <w:lang w:val="en-GB" w:eastAsia="en-GB"/>
        </w:rPr>
        <w:t>Pursuant to Paragraph 86(6) of the Practice Direction, I hereby inform the Registry that:-</w:t>
      </w:r>
    </w:p>
    <w:p w:rsidR="00267633" w:rsidRPr="00267633" w:rsidRDefault="00267633" w:rsidP="00267633">
      <w:pPr>
        <w:spacing w:before="0" w:after="0" w:line="300" w:lineRule="exact"/>
        <w:jc w:val="both"/>
        <w:divId w:val="2116439976"/>
        <w:rPr>
          <w:rFonts w:ascii="Times New Roman" w:hAnsi="Times New Roman" w:cs="Times New Roman"/>
          <w:b/>
          <w:sz w:val="22"/>
          <w:szCs w:val="20"/>
          <w:lang w:val="en-GB" w:eastAsia="en-GB"/>
        </w:rPr>
      </w:pPr>
    </w:p>
    <w:p w:rsidR="00267633" w:rsidRPr="00267633" w:rsidRDefault="00267633" w:rsidP="00267633">
      <w:pPr>
        <w:spacing w:before="0" w:after="0" w:line="240" w:lineRule="auto"/>
        <w:ind w:left="1418" w:hanging="1418"/>
        <w:divId w:val="2116439976"/>
        <w:rPr>
          <w:rFonts w:ascii="Times New Roman" w:hAnsi="Times New Roman" w:cs="Times New Roman"/>
          <w:color w:val="000000"/>
          <w:sz w:val="20"/>
          <w:szCs w:val="20"/>
          <w:lang w:val="en-US" w:eastAsia="zh-CN"/>
        </w:rPr>
      </w:pPr>
      <w:r w:rsidRPr="00267633">
        <w:rPr>
          <w:rFonts w:ascii="Times New Roman" w:hAnsi="Times New Roman" w:cs="Times New Roman"/>
          <w:b/>
          <w:color w:val="000000"/>
          <w:sz w:val="20"/>
          <w:szCs w:val="20"/>
          <w:lang w:val="en-US" w:eastAsia="zh-CN"/>
        </w:rPr>
        <w:t>(             )</w:t>
      </w:r>
      <w:r w:rsidRPr="00267633">
        <w:rPr>
          <w:rFonts w:ascii="Times New Roman" w:hAnsi="Times New Roman" w:cs="Times New Roman"/>
          <w:b/>
          <w:color w:val="000000"/>
          <w:sz w:val="20"/>
          <w:szCs w:val="20"/>
          <w:lang w:val="en-US" w:eastAsia="zh-CN"/>
        </w:rPr>
        <w:tab/>
      </w:r>
      <w:r w:rsidRPr="00267633">
        <w:rPr>
          <w:rFonts w:ascii="Times New Roman" w:hAnsi="Times New Roman" w:cs="Times New Roman"/>
          <w:color w:val="000000"/>
          <w:sz w:val="20"/>
          <w:szCs w:val="20"/>
          <w:lang w:val="en-US" w:eastAsia="zh-CN"/>
        </w:rPr>
        <w:t>No proceedings for divorce between the Plaintiff and the Defendant in the above application have been commenced in the Syariah Court.</w:t>
      </w:r>
    </w:p>
    <w:p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rsidR="00267633" w:rsidRPr="00267633" w:rsidRDefault="00267633" w:rsidP="00267633">
      <w:pPr>
        <w:spacing w:before="0" w:after="0" w:line="240" w:lineRule="auto"/>
        <w:ind w:left="1418" w:hanging="1418"/>
        <w:divId w:val="2116439976"/>
        <w:rPr>
          <w:rFonts w:ascii="Times New Roman" w:hAnsi="Times New Roman" w:cs="Times New Roman"/>
          <w:color w:val="000000"/>
          <w:sz w:val="20"/>
          <w:szCs w:val="20"/>
          <w:lang w:val="en-US" w:eastAsia="zh-CN"/>
        </w:rPr>
      </w:pPr>
      <w:r w:rsidRPr="00267633">
        <w:rPr>
          <w:rFonts w:ascii="Times New Roman" w:hAnsi="Times New Roman" w:cs="Times New Roman"/>
          <w:b/>
          <w:color w:val="000000"/>
          <w:sz w:val="20"/>
          <w:szCs w:val="20"/>
          <w:lang w:val="en-US" w:eastAsia="zh-CN"/>
        </w:rPr>
        <w:t>(             )</w:t>
      </w:r>
      <w:r w:rsidRPr="00267633">
        <w:rPr>
          <w:rFonts w:ascii="Times New Roman" w:hAnsi="Times New Roman" w:cs="Times New Roman"/>
          <w:b/>
          <w:color w:val="000000"/>
          <w:sz w:val="20"/>
          <w:szCs w:val="20"/>
          <w:lang w:val="en-US" w:eastAsia="zh-CN"/>
        </w:rPr>
        <w:tab/>
      </w:r>
      <w:r w:rsidRPr="00267633">
        <w:rPr>
          <w:rFonts w:ascii="Times New Roman" w:hAnsi="Times New Roman" w:cs="Times New Roman"/>
          <w:color w:val="000000"/>
          <w:sz w:val="20"/>
          <w:szCs w:val="20"/>
          <w:lang w:val="en-US" w:eastAsia="zh-CN"/>
        </w:rPr>
        <w:t>Proceedings for divorce between the Plaintiff and the Defendant in the above application have been commenced in the Syariah Court on _________. The summons number is __________________.</w:t>
      </w:r>
    </w:p>
    <w:p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rsidR="00267633" w:rsidRPr="00267633" w:rsidRDefault="00267633" w:rsidP="00267633">
      <w:pPr>
        <w:spacing w:before="0" w:after="0" w:line="240" w:lineRule="auto"/>
        <w:ind w:left="1418" w:hanging="1418"/>
        <w:divId w:val="2116439976"/>
        <w:rPr>
          <w:rFonts w:ascii="Times New Roman" w:hAnsi="Times New Roman" w:cs="Times New Roman"/>
          <w:color w:val="000000"/>
          <w:sz w:val="20"/>
          <w:szCs w:val="20"/>
          <w:lang w:val="en-US" w:eastAsia="zh-CN"/>
        </w:rPr>
      </w:pPr>
      <w:r w:rsidRPr="00267633">
        <w:rPr>
          <w:rFonts w:ascii="Times New Roman" w:hAnsi="Times New Roman" w:cs="Times New Roman"/>
          <w:b/>
          <w:color w:val="000000"/>
          <w:sz w:val="20"/>
          <w:szCs w:val="20"/>
          <w:lang w:val="en-US" w:eastAsia="zh-CN"/>
        </w:rPr>
        <w:t>(             )</w:t>
      </w:r>
      <w:r w:rsidRPr="00267633">
        <w:rPr>
          <w:rFonts w:ascii="Times New Roman" w:hAnsi="Times New Roman" w:cs="Times New Roman"/>
          <w:b/>
          <w:color w:val="000000"/>
          <w:sz w:val="20"/>
          <w:szCs w:val="20"/>
          <w:lang w:val="en-US" w:eastAsia="zh-CN"/>
        </w:rPr>
        <w:tab/>
      </w:r>
      <w:r w:rsidRPr="00267633">
        <w:rPr>
          <w:rFonts w:ascii="Times New Roman" w:hAnsi="Times New Roman" w:cs="Times New Roman"/>
          <w:color w:val="000000"/>
          <w:sz w:val="20"/>
          <w:szCs w:val="20"/>
          <w:lang w:val="en-US" w:eastAsia="zh-CN"/>
        </w:rPr>
        <w:t>A decree or order for divorce between the Plaintiff and the Defendant in the above application has been made by the Syariah Court on __________.</w:t>
      </w:r>
    </w:p>
    <w:p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rsidR="00267633" w:rsidRPr="00267633" w:rsidRDefault="00267633" w:rsidP="00267633">
      <w:pPr>
        <w:spacing w:before="0" w:after="0" w:line="240" w:lineRule="auto"/>
        <w:ind w:left="1418" w:hanging="1418"/>
        <w:divId w:val="2116439976"/>
        <w:rPr>
          <w:rFonts w:ascii="Times New Roman" w:hAnsi="Times New Roman" w:cs="Times New Roman"/>
          <w:color w:val="000000"/>
          <w:sz w:val="20"/>
          <w:szCs w:val="20"/>
          <w:lang w:val="en-US" w:eastAsia="zh-CN"/>
        </w:rPr>
      </w:pPr>
      <w:r w:rsidRPr="00267633">
        <w:rPr>
          <w:rFonts w:ascii="Times New Roman" w:hAnsi="Times New Roman" w:cs="Times New Roman"/>
          <w:b/>
          <w:color w:val="000000"/>
          <w:sz w:val="20"/>
          <w:szCs w:val="20"/>
          <w:lang w:val="en-US" w:eastAsia="zh-CN"/>
        </w:rPr>
        <w:t>(             )</w:t>
      </w:r>
      <w:r w:rsidRPr="00267633">
        <w:rPr>
          <w:rFonts w:ascii="Times New Roman" w:hAnsi="Times New Roman" w:cs="Times New Roman"/>
          <w:b/>
          <w:color w:val="000000"/>
          <w:sz w:val="20"/>
          <w:szCs w:val="20"/>
          <w:lang w:val="en-US" w:eastAsia="zh-CN"/>
        </w:rPr>
        <w:tab/>
      </w:r>
      <w:r w:rsidRPr="00267633">
        <w:rPr>
          <w:rFonts w:ascii="Times New Roman" w:hAnsi="Times New Roman" w:cs="Times New Roman"/>
          <w:color w:val="000000"/>
          <w:sz w:val="20"/>
          <w:szCs w:val="20"/>
          <w:lang w:val="en-US" w:eastAsia="zh-CN"/>
        </w:rPr>
        <w:t>A divorce between the Plaintiff and the Defendant in the above application has been registered under section 102 of the Administration of Muslim Law Act on __________.</w:t>
      </w:r>
    </w:p>
    <w:p w:rsidR="00267633" w:rsidRPr="00267633" w:rsidRDefault="00267633" w:rsidP="00267633">
      <w:pPr>
        <w:spacing w:before="0" w:after="0" w:line="240" w:lineRule="auto"/>
        <w:divId w:val="2116439976"/>
        <w:rPr>
          <w:rFonts w:ascii="Times New Roman" w:hAnsi="Times New Roman" w:cs="Times New Roman"/>
          <w:color w:val="000000"/>
          <w:sz w:val="20"/>
          <w:szCs w:val="20"/>
          <w:lang w:val="en-US" w:eastAsia="zh-CN"/>
        </w:rPr>
      </w:pPr>
    </w:p>
    <w:p w:rsidR="00267633" w:rsidRPr="00267633" w:rsidRDefault="00267633" w:rsidP="00267633">
      <w:pPr>
        <w:spacing w:before="0" w:after="0" w:line="300" w:lineRule="exact"/>
        <w:jc w:val="both"/>
        <w:divId w:val="2116439976"/>
        <w:rPr>
          <w:rFonts w:ascii="Times New Roman" w:hAnsi="Times New Roman" w:cs="Times New Roman"/>
          <w:b/>
          <w:sz w:val="22"/>
          <w:szCs w:val="20"/>
          <w:lang w:val="en-GB" w:eastAsia="en-GB"/>
        </w:rPr>
      </w:pPr>
    </w:p>
    <w:p w:rsidR="00267633" w:rsidRPr="00267633" w:rsidRDefault="00267633" w:rsidP="00267633">
      <w:pPr>
        <w:spacing w:before="0" w:after="0" w:line="300" w:lineRule="exact"/>
        <w:jc w:val="both"/>
        <w:divId w:val="2116439976"/>
        <w:rPr>
          <w:rFonts w:ascii="Times New Roman" w:hAnsi="Times New Roman" w:cs="Times New Roman"/>
          <w:b/>
          <w:sz w:val="22"/>
          <w:szCs w:val="20"/>
          <w:lang w:val="en-GB" w:eastAsia="en-GB"/>
        </w:rPr>
      </w:pPr>
    </w:p>
    <w:p w:rsidR="00267633" w:rsidRPr="00267633" w:rsidRDefault="00267633" w:rsidP="00267633">
      <w:pPr>
        <w:spacing w:before="0" w:after="0" w:line="300" w:lineRule="exact"/>
        <w:jc w:val="both"/>
        <w:divId w:val="2116439976"/>
        <w:rPr>
          <w:rFonts w:ascii="Times New Roman" w:hAnsi="Times New Roman" w:cs="Times New Roman"/>
          <w:i/>
          <w:sz w:val="22"/>
          <w:szCs w:val="20"/>
          <w:lang w:val="en-GB" w:eastAsia="en-GB"/>
        </w:rPr>
      </w:pPr>
      <w:r w:rsidRPr="00267633">
        <w:rPr>
          <w:rFonts w:ascii="Times New Roman" w:hAnsi="Times New Roman" w:cs="Times New Roman"/>
          <w:i/>
          <w:sz w:val="22"/>
          <w:szCs w:val="20"/>
          <w:lang w:val="en-GB" w:eastAsia="en-GB"/>
        </w:rPr>
        <w:t>Signature</w:t>
      </w:r>
    </w:p>
    <w:p w:rsidR="00267633" w:rsidRPr="00267633" w:rsidRDefault="00267633" w:rsidP="00267633">
      <w:pPr>
        <w:spacing w:before="0" w:after="0" w:line="300" w:lineRule="exact"/>
        <w:jc w:val="both"/>
        <w:divId w:val="2116439976"/>
        <w:rPr>
          <w:rFonts w:ascii="Times New Roman" w:hAnsi="Times New Roman" w:cs="Times New Roman"/>
          <w:i/>
          <w:sz w:val="22"/>
          <w:szCs w:val="20"/>
          <w:lang w:val="en-GB" w:eastAsia="en-GB"/>
        </w:rPr>
      </w:pPr>
      <w:r w:rsidRPr="00267633">
        <w:rPr>
          <w:rFonts w:ascii="Times New Roman" w:hAnsi="Times New Roman" w:cs="Times New Roman"/>
          <w:i/>
          <w:sz w:val="22"/>
          <w:szCs w:val="20"/>
          <w:lang w:val="en-GB" w:eastAsia="en-GB"/>
        </w:rPr>
        <w:t>Name of Solicitor for Plaintiff/Defendant</w:t>
      </w:r>
    </w:p>
    <w:p w:rsidR="00267633" w:rsidRPr="00267633" w:rsidRDefault="00267633" w:rsidP="00267633">
      <w:pPr>
        <w:spacing w:before="0" w:after="200" w:line="276" w:lineRule="auto"/>
        <w:divId w:val="2116439976"/>
        <w:rPr>
          <w:rFonts w:ascii="Times New Roman" w:hAnsi="Times New Roman" w:cs="Times New Roman"/>
          <w:i/>
          <w:sz w:val="20"/>
          <w:szCs w:val="20"/>
          <w:lang w:val="en-US" w:eastAsia="zh-CN"/>
        </w:rPr>
      </w:pPr>
      <w:r w:rsidRPr="00267633">
        <w:rPr>
          <w:rFonts w:ascii="Times New Roman" w:hAnsi="Times New Roman" w:cs="Times New Roman"/>
          <w:i/>
          <w:sz w:val="20"/>
          <w:szCs w:val="20"/>
          <w:lang w:val="en-US" w:eastAsia="zh-CN"/>
        </w:rPr>
        <w:t>Name of Law Firm</w:t>
      </w:r>
    </w:p>
    <w:p w:rsidR="00267633" w:rsidRDefault="00267633" w:rsidP="005D2BB9">
      <w:pPr>
        <w:spacing w:before="0" w:after="0" w:line="276" w:lineRule="auto"/>
        <w:jc w:val="center"/>
        <w:divId w:val="2116439976"/>
        <w:rPr>
          <w:rFonts w:ascii="Times New Roman" w:hAnsi="Times New Roman" w:cs="Times New Roman"/>
          <w:lang w:val="en-GB" w:eastAsia="en-GB"/>
        </w:rPr>
      </w:pPr>
      <w:r w:rsidRPr="00267633">
        <w:rPr>
          <w:rFonts w:ascii="Times New Roman" w:hAnsi="Times New Roman" w:cs="Times New Roman"/>
          <w:i/>
          <w:sz w:val="20"/>
          <w:szCs w:val="20"/>
          <w:lang w:val="en-US" w:eastAsia="zh-CN"/>
        </w:rPr>
        <w:br w:type="page"/>
      </w:r>
      <w:r w:rsidRPr="00267633">
        <w:rPr>
          <w:rFonts w:ascii="Times New Roman" w:hAnsi="Times New Roman" w:cs="Times New Roman"/>
          <w:lang w:val="en-GB" w:eastAsia="en-GB"/>
        </w:rPr>
        <w:lastRenderedPageBreak/>
        <w:t>FORM 245</w:t>
      </w:r>
    </w:p>
    <w:p w:rsidR="005D2BB9" w:rsidRPr="00267633" w:rsidRDefault="005D2BB9" w:rsidP="005D2BB9">
      <w:pPr>
        <w:spacing w:before="0" w:after="0" w:line="276" w:lineRule="auto"/>
        <w:jc w:val="center"/>
        <w:divId w:val="2116439976"/>
        <w:rPr>
          <w:rFonts w:ascii="Times New Roman" w:hAnsi="Times New Roman" w:cs="Times New Roman"/>
          <w:lang w:val="en-GB" w:eastAsia="en-GB"/>
        </w:rPr>
      </w:pPr>
      <w:r>
        <w:rPr>
          <w:rFonts w:ascii="Times New Roman" w:hAnsi="Times New Roman" w:cs="Times New Roman"/>
          <w:lang w:val="en-GB" w:eastAsia="en-GB"/>
        </w:rPr>
        <w:t>[deleted]</w:t>
      </w:r>
    </w:p>
    <w:p w:rsidR="00BA4910" w:rsidRDefault="00BA4910" w:rsidP="005D2BB9">
      <w:pPr>
        <w:spacing w:before="0" w:after="0" w:line="276" w:lineRule="auto"/>
        <w:jc w:val="right"/>
        <w:divId w:val="2116439976"/>
        <w:rPr>
          <w:rFonts w:ascii="Times New Roman" w:hAnsi="Times New Roman" w:cs="Times New Roman"/>
          <w:szCs w:val="20"/>
          <w:lang w:val="en-GB" w:eastAsia="zh-CN"/>
        </w:rPr>
        <w:sectPr w:rsidR="00BA4910" w:rsidSect="00C63330">
          <w:pgSz w:w="11909" w:h="16834" w:code="9"/>
          <w:pgMar w:top="1440" w:right="2125" w:bottom="1440" w:left="2127" w:header="720" w:footer="720" w:gutter="0"/>
          <w:paperSrc w:first="1" w:other="1"/>
          <w:cols w:space="720"/>
        </w:sectPr>
      </w:pPr>
    </w:p>
    <w:tbl>
      <w:tblPr>
        <w:tblW w:w="7800" w:type="dxa"/>
        <w:jc w:val="center"/>
        <w:tblLayout w:type="fixed"/>
        <w:tblLook w:val="0000" w:firstRow="0" w:lastRow="0" w:firstColumn="0" w:lastColumn="0" w:noHBand="0" w:noVBand="0"/>
      </w:tblPr>
      <w:tblGrid>
        <w:gridCol w:w="2600"/>
        <w:gridCol w:w="2600"/>
        <w:gridCol w:w="2600"/>
      </w:tblGrid>
      <w:tr w:rsidR="00267633" w:rsidRPr="00267633" w:rsidTr="002F0484">
        <w:trPr>
          <w:divId w:val="2116439976"/>
          <w:jc w:val="center"/>
        </w:trPr>
        <w:tc>
          <w:tcPr>
            <w:tcW w:w="2600" w:type="dxa"/>
          </w:tcPr>
          <w:p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p>
        </w:tc>
        <w:tc>
          <w:tcPr>
            <w:tcW w:w="2600" w:type="dxa"/>
          </w:tcPr>
          <w:p w:rsidR="005D2BB9" w:rsidRDefault="005D2BB9" w:rsidP="00267633">
            <w:pPr>
              <w:keepNext/>
              <w:spacing w:before="0" w:after="0" w:line="240" w:lineRule="auto"/>
              <w:jc w:val="center"/>
              <w:outlineLvl w:val="1"/>
              <w:rPr>
                <w:rFonts w:ascii="Times New Roman" w:hAnsi="Times New Roman"/>
                <w:bCs/>
                <w:iCs/>
                <w:szCs w:val="28"/>
                <w:lang w:val="en-GB" w:eastAsia="zh-CN"/>
              </w:rPr>
            </w:pPr>
            <w:bookmarkStart w:id="125" w:name="_Toc66445313"/>
            <w:bookmarkStart w:id="126" w:name="_Toc81709868"/>
            <w:bookmarkStart w:id="127" w:name="_Toc81710593"/>
            <w:bookmarkStart w:id="128" w:name="_Toc81717502"/>
            <w:bookmarkStart w:id="129" w:name="_Toc122854353"/>
            <w:bookmarkStart w:id="130" w:name="_Toc122854727"/>
            <w:bookmarkStart w:id="131" w:name="_Toc243995797"/>
          </w:p>
          <w:p w:rsidR="00267633" w:rsidRPr="00267633" w:rsidRDefault="00267633" w:rsidP="00267633">
            <w:pPr>
              <w:keepNext/>
              <w:spacing w:before="0" w:after="0" w:line="240" w:lineRule="auto"/>
              <w:jc w:val="center"/>
              <w:outlineLvl w:val="1"/>
              <w:rPr>
                <w:rFonts w:ascii="Times New Roman" w:hAnsi="Times New Roman"/>
                <w:bCs/>
                <w:iCs/>
                <w:szCs w:val="28"/>
                <w:lang w:val="en-GB" w:eastAsia="zh-CN"/>
              </w:rPr>
            </w:pPr>
            <w:r w:rsidRPr="00267633">
              <w:rPr>
                <w:rFonts w:ascii="Times New Roman" w:hAnsi="Times New Roman"/>
                <w:bCs/>
                <w:iCs/>
                <w:szCs w:val="28"/>
                <w:lang w:val="en-GB" w:eastAsia="zh-CN"/>
              </w:rPr>
              <w:t xml:space="preserve">FORM </w:t>
            </w:r>
            <w:bookmarkEnd w:id="125"/>
            <w:bookmarkEnd w:id="126"/>
            <w:bookmarkEnd w:id="127"/>
            <w:bookmarkEnd w:id="128"/>
            <w:bookmarkEnd w:id="129"/>
            <w:bookmarkEnd w:id="130"/>
            <w:bookmarkEnd w:id="131"/>
            <w:r w:rsidRPr="00267633">
              <w:rPr>
                <w:rFonts w:ascii="Times New Roman" w:hAnsi="Times New Roman"/>
                <w:bCs/>
                <w:iCs/>
                <w:szCs w:val="28"/>
                <w:lang w:val="en-GB" w:eastAsia="zh-CN"/>
              </w:rPr>
              <w:t>246</w:t>
            </w:r>
          </w:p>
        </w:tc>
        <w:tc>
          <w:tcPr>
            <w:tcW w:w="2600" w:type="dxa"/>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GB" w:eastAsia="zh-CN"/>
              </w:rPr>
            </w:pPr>
          </w:p>
        </w:tc>
      </w:tr>
    </w:tbl>
    <w:p w:rsidR="00267633" w:rsidRPr="00267633" w:rsidRDefault="00267633" w:rsidP="00267633">
      <w:pPr>
        <w:tabs>
          <w:tab w:val="left" w:pos="-720"/>
        </w:tabs>
        <w:suppressAutoHyphens/>
        <w:spacing w:before="0" w:after="0" w:line="240" w:lineRule="auto"/>
        <w:ind w:right="720"/>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113</w:t>
      </w:r>
    </w:p>
    <w:p w:rsidR="00267633" w:rsidRPr="00267633" w:rsidRDefault="00267633" w:rsidP="00267633">
      <w:pPr>
        <w:tabs>
          <w:tab w:val="left" w:pos="-720"/>
        </w:tabs>
        <w:suppressAutoHyphens/>
        <w:spacing w:before="0" w:after="0" w:line="240" w:lineRule="auto"/>
        <w:ind w:left="720" w:right="720"/>
        <w:jc w:val="center"/>
        <w:divId w:val="2116439976"/>
        <w:rPr>
          <w:rFonts w:ascii="Times New Roman" w:hAnsi="Times New Roman" w:cs="Times New Roman"/>
          <w:szCs w:val="20"/>
          <w:lang w:val="en-GB" w:eastAsia="zh-CN"/>
        </w:rPr>
      </w:pPr>
    </w:p>
    <w:p w:rsidR="00267633" w:rsidRPr="00267633" w:rsidRDefault="00267633" w:rsidP="00267633">
      <w:pPr>
        <w:keepNext/>
        <w:spacing w:before="240" w:after="60" w:line="240" w:lineRule="auto"/>
        <w:jc w:val="center"/>
        <w:outlineLvl w:val="1"/>
        <w:divId w:val="2116439976"/>
        <w:rPr>
          <w:rFonts w:ascii="Times New Roman" w:hAnsi="Times New Roman"/>
          <w:b/>
          <w:bCs/>
          <w:iCs/>
          <w:szCs w:val="28"/>
          <w:lang w:val="en-GB" w:eastAsia="zh-CN"/>
        </w:rPr>
      </w:pPr>
      <w:bookmarkStart w:id="132" w:name="_Toc66445314"/>
      <w:bookmarkStart w:id="133" w:name="_Toc81709869"/>
      <w:bookmarkStart w:id="134" w:name="_Toc81710594"/>
      <w:bookmarkStart w:id="135" w:name="_Toc81717503"/>
      <w:bookmarkStart w:id="136" w:name="_Toc122854354"/>
      <w:bookmarkStart w:id="137" w:name="_Toc122854728"/>
      <w:bookmarkStart w:id="138" w:name="_Toc243995798"/>
      <w:r w:rsidRPr="00267633">
        <w:rPr>
          <w:rFonts w:ascii="Times New Roman" w:hAnsi="Times New Roman"/>
          <w:b/>
          <w:bCs/>
          <w:iCs/>
          <w:szCs w:val="28"/>
          <w:lang w:val="en-GB" w:eastAsia="zh-CN"/>
        </w:rPr>
        <w:t>NOTICE OF OBJECTIONS TO CONTENTS OF AFFIDAVITS OF EVIDENCE-IN-CHIEF</w:t>
      </w:r>
      <w:bookmarkEnd w:id="132"/>
      <w:bookmarkEnd w:id="133"/>
      <w:bookmarkEnd w:id="134"/>
      <w:bookmarkEnd w:id="135"/>
      <w:bookmarkEnd w:id="136"/>
      <w:bookmarkEnd w:id="137"/>
      <w:bookmarkEnd w:id="138"/>
    </w:p>
    <w:p w:rsidR="00267633" w:rsidRPr="00267633" w:rsidRDefault="00267633" w:rsidP="00267633">
      <w:pPr>
        <w:tabs>
          <w:tab w:val="left" w:pos="-720"/>
        </w:tabs>
        <w:suppressAutoHyphens/>
        <w:spacing w:before="0" w:after="0" w:line="240" w:lineRule="auto"/>
        <w:ind w:left="720" w:right="720"/>
        <w:jc w:val="both"/>
        <w:divId w:val="2116439976"/>
        <w:rPr>
          <w:rFonts w:ascii="Times New Roman" w:hAnsi="Times New Roman" w:cs="Times New Roman"/>
          <w:szCs w:val="20"/>
          <w:lang w:val="en-GB" w:eastAsia="zh-CN"/>
        </w:rPr>
      </w:pPr>
    </w:p>
    <w:p w:rsidR="00267633" w:rsidRPr="00267633" w:rsidRDefault="00267633" w:rsidP="00267633">
      <w:pPr>
        <w:tabs>
          <w:tab w:val="center" w:pos="4513"/>
        </w:tabs>
        <w:suppressAutoHyphens/>
        <w:spacing w:before="0" w:after="0" w:line="240" w:lineRule="auto"/>
        <w:ind w:right="26"/>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(Title as in cause or matter).</w:t>
      </w:r>
    </w:p>
    <w:p w:rsidR="00267633" w:rsidRPr="00267633" w:rsidRDefault="00267633" w:rsidP="00267633">
      <w:pPr>
        <w:tabs>
          <w:tab w:val="left" w:pos="-720"/>
        </w:tabs>
        <w:suppressAutoHyphens/>
        <w:spacing w:before="0" w:after="0"/>
        <w:ind w:left="720" w:right="720"/>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Take notice that the (plaintiff or defendant or as the case may be) intends to object to the contents of the several affidavits hereunder specified (or the identified portions thereof) at the trial or hearing of the cause or matter for which these were filed for the reasons stated below.</w:t>
      </w:r>
    </w:p>
    <w:p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The first (or second or as the case may be) affidavit of (name of deponent) filed on (date) on behalf of the (plaintiff or defendant or as the case may be).</w:t>
      </w:r>
    </w:p>
    <w:p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OR</w:t>
      </w:r>
    </w:p>
    <w:p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1.</w:t>
      </w:r>
      <w:r w:rsidRPr="00267633">
        <w:rPr>
          <w:rFonts w:ascii="Times New Roman" w:hAnsi="Times New Roman" w:cs="Times New Roman"/>
          <w:szCs w:val="20"/>
          <w:lang w:val="en-GB" w:eastAsia="zh-CN"/>
        </w:rPr>
        <w:tab/>
        <w:t>Paragraphs 1, 2 and 3, and exhibits AB-1 and AB-2 of the first (or second or as the case may be) affidavit of (name of deponent) filed on (date) on behalf of the (plaintiff or defendant or as the case may be).</w:t>
      </w:r>
    </w:p>
    <w:p w:rsidR="00267633" w:rsidRPr="00267633" w:rsidRDefault="00267633" w:rsidP="00267633">
      <w:pPr>
        <w:tabs>
          <w:tab w:val="left" w:pos="-720"/>
          <w:tab w:val="left" w:pos="0"/>
        </w:tabs>
        <w:suppressAutoHyphens/>
        <w:spacing w:before="0" w:after="0"/>
        <w:ind w:right="26"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The grounds for this objection are (state the grounds).</w:t>
      </w:r>
    </w:p>
    <w:p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p>
    <w:p w:rsidR="00267633" w:rsidRPr="00267633" w:rsidRDefault="00267633" w:rsidP="00267633">
      <w:pPr>
        <w:tabs>
          <w:tab w:val="left" w:pos="-720"/>
          <w:tab w:val="left" w:pos="0"/>
        </w:tabs>
        <w:suppressAutoHyphens/>
        <w:spacing w:before="0" w:after="0"/>
        <w:ind w:right="26" w:hanging="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Dated this          day of         , 20         .</w:t>
      </w:r>
    </w:p>
    <w:p w:rsidR="00267633" w:rsidRPr="00267633" w:rsidRDefault="00267633" w:rsidP="00267633">
      <w:pPr>
        <w:tabs>
          <w:tab w:val="left" w:pos="-720"/>
          <w:tab w:val="left" w:pos="0"/>
        </w:tabs>
        <w:suppressAutoHyphens/>
        <w:spacing w:before="0" w:after="0"/>
        <w:ind w:right="26" w:hanging="720"/>
        <w:jc w:val="both"/>
        <w:divId w:val="2116439976"/>
        <w:rPr>
          <w:rFonts w:ascii="Times New Roman" w:hAnsi="Times New Roman" w:cs="Times New Roman"/>
          <w:szCs w:val="20"/>
          <w:lang w:val="en-GB" w:eastAsia="zh-CN"/>
        </w:rPr>
      </w:pPr>
    </w:p>
    <w:p w:rsidR="00267633" w:rsidRPr="00267633" w:rsidRDefault="00267633" w:rsidP="00267633">
      <w:pPr>
        <w:tabs>
          <w:tab w:val="left" w:pos="-720"/>
        </w:tabs>
        <w:suppressAutoHyphens/>
        <w:spacing w:before="0" w:after="0"/>
        <w:ind w:right="26"/>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b/>
        <w:t>Solicitors for</w:t>
      </w: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AB5527" w:rsidRDefault="00267633" w:rsidP="001A0CCB">
      <w:pPr>
        <w:spacing w:before="0" w:after="200" w:line="276" w:lineRule="auto"/>
        <w:jc w:val="center"/>
        <w:divId w:val="2116439976"/>
        <w:rPr>
          <w:rFonts w:ascii="Times New Roman" w:hAnsi="Times New Roman" w:cs="Times New Roman"/>
          <w:i/>
          <w:szCs w:val="20"/>
          <w:lang w:val="en-GB" w:eastAsia="zh-CN"/>
        </w:rPr>
      </w:pPr>
      <w:r w:rsidRPr="00267633">
        <w:rPr>
          <w:rFonts w:ascii="Times New Roman" w:hAnsi="Times New Roman" w:cs="Times New Roman"/>
          <w:i/>
          <w:szCs w:val="20"/>
          <w:lang w:val="en-GB" w:eastAsia="zh-CN"/>
        </w:rPr>
        <w:br w:type="page"/>
      </w:r>
    </w:p>
    <w:p w:rsidR="00AB5527" w:rsidRDefault="00AB5527" w:rsidP="00AB5527">
      <w:pPr>
        <w:ind w:firstLine="426"/>
        <w:jc w:val="center"/>
        <w:divId w:val="2116439976"/>
        <w:rPr>
          <w:rFonts w:ascii="Times New Roman" w:hAnsi="Times New Roman" w:cs="Times New Roman"/>
        </w:rPr>
      </w:pPr>
      <w:r w:rsidRPr="00A94069">
        <w:rPr>
          <w:rFonts w:ascii="Times New Roman" w:hAnsi="Times New Roman" w:cs="Times New Roman"/>
        </w:rPr>
        <w:lastRenderedPageBreak/>
        <w:t>FORM 246A</w:t>
      </w:r>
    </w:p>
    <w:p w:rsidR="00AB5527" w:rsidRDefault="00AB5527" w:rsidP="00AB5527">
      <w:pPr>
        <w:divId w:val="2116439976"/>
        <w:rPr>
          <w:rFonts w:ascii="Times New Roman" w:hAnsi="Times New Roman" w:cs="Times New Roman"/>
          <w:sz w:val="18"/>
          <w:szCs w:val="18"/>
        </w:rPr>
      </w:pPr>
      <w:r w:rsidRPr="00A94069">
        <w:rPr>
          <w:rFonts w:ascii="Times New Roman" w:hAnsi="Times New Roman" w:cs="Times New Roman"/>
          <w:sz w:val="18"/>
          <w:szCs w:val="18"/>
        </w:rPr>
        <w:t>Para 116</w:t>
      </w:r>
    </w:p>
    <w:p w:rsidR="00AB5527" w:rsidRPr="00A94069" w:rsidRDefault="00AB5527" w:rsidP="00AB5527">
      <w:pPr>
        <w:spacing w:beforeLines="60" w:before="144" w:afterLines="60" w:after="144"/>
        <w:jc w:val="center"/>
        <w:divId w:val="2116439976"/>
        <w:rPr>
          <w:rFonts w:ascii="Times New Roman" w:hAnsi="Times New Roman" w:cs="Times New Roman"/>
          <w:b/>
        </w:rPr>
      </w:pPr>
      <w:r w:rsidRPr="00A94069">
        <w:rPr>
          <w:rFonts w:ascii="Times New Roman" w:hAnsi="Times New Roman" w:cs="Times New Roman"/>
          <w:b/>
        </w:rPr>
        <w:t xml:space="preserve">Checklist For Consent Orders For Disposal or Transfer of Properties </w:t>
      </w:r>
    </w:p>
    <w:p w:rsidR="00AB5527" w:rsidRPr="00A94069" w:rsidRDefault="00AB5527" w:rsidP="00AB5527">
      <w:pPr>
        <w:spacing w:beforeLines="60" w:before="144" w:afterLines="60" w:after="144"/>
        <w:jc w:val="center"/>
        <w:divId w:val="2116439976"/>
        <w:rPr>
          <w:rFonts w:ascii="Times New Roman" w:hAnsi="Times New Roman" w:cs="Times New Roman"/>
          <w:b/>
        </w:rPr>
      </w:pPr>
      <w:r w:rsidRPr="00A94069">
        <w:rPr>
          <w:rFonts w:ascii="Times New Roman" w:hAnsi="Times New Roman" w:cs="Times New Roman"/>
          <w:b/>
        </w:rPr>
        <w:t>Funded With CPF Moneys</w:t>
      </w:r>
    </w:p>
    <w:p w:rsidR="00AB5527" w:rsidRPr="00A94069" w:rsidRDefault="00AB5527" w:rsidP="00AB5527">
      <w:pPr>
        <w:spacing w:beforeLines="60" w:before="144" w:afterLines="60" w:after="144"/>
        <w:divId w:val="2116439976"/>
        <w:rPr>
          <w:rFonts w:ascii="Times New Roman" w:hAnsi="Times New Roman" w:cs="Times New Roman"/>
          <w:b/>
        </w:rPr>
      </w:pPr>
      <w:r w:rsidRPr="00A94069">
        <w:rPr>
          <w:rFonts w:ascii="Times New Roman" w:hAnsi="Times New Roman" w:cs="Times New Roman"/>
          <w:b/>
        </w:rPr>
        <w:t>How To Use This Checklist:</w:t>
      </w:r>
    </w:p>
    <w:p w:rsidR="00AB5527" w:rsidRPr="00A94069" w:rsidRDefault="00AB5527" w:rsidP="006E6014">
      <w:pPr>
        <w:pStyle w:val="ListParagraph"/>
        <w:numPr>
          <w:ilvl w:val="0"/>
          <w:numId w:val="227"/>
        </w:numPr>
        <w:spacing w:beforeLines="60" w:before="144" w:afterLines="60" w:after="144" w:line="276" w:lineRule="auto"/>
        <w:jc w:val="both"/>
        <w:divId w:val="2116439976"/>
      </w:pPr>
      <w:r w:rsidRPr="00A94069">
        <w:t>You will have to sign this Checklist if:</w:t>
      </w:r>
    </w:p>
    <w:p w:rsidR="00AB5527" w:rsidRPr="00A94069" w:rsidRDefault="00AB5527" w:rsidP="006E6014">
      <w:pPr>
        <w:pStyle w:val="ListParagraph"/>
        <w:numPr>
          <w:ilvl w:val="1"/>
          <w:numId w:val="227"/>
        </w:numPr>
        <w:ind w:left="720"/>
        <w:contextualSpacing/>
        <w:jc w:val="both"/>
        <w:divId w:val="2116439976"/>
      </w:pPr>
      <w:r w:rsidRPr="00A94069">
        <w:t xml:space="preserve">You or the other party are going to apply for a </w:t>
      </w:r>
      <w:r w:rsidRPr="00A94069">
        <w:rPr>
          <w:b/>
        </w:rPr>
        <w:t>consent</w:t>
      </w:r>
      <w:r w:rsidRPr="00A94069">
        <w:t xml:space="preserve"> </w:t>
      </w:r>
      <w:r w:rsidRPr="00A94069">
        <w:rPr>
          <w:b/>
        </w:rPr>
        <w:t>order</w:t>
      </w:r>
      <w:r w:rsidRPr="00A94069">
        <w:t xml:space="preserve"> (“</w:t>
      </w:r>
      <w:r w:rsidRPr="00A94069">
        <w:rPr>
          <w:b/>
        </w:rPr>
        <w:t>Order</w:t>
      </w:r>
      <w:r w:rsidRPr="00A94069">
        <w:t>”) dealing with changes in ownership  (e.g. sell, transfer etc.)</w:t>
      </w:r>
      <w:r w:rsidRPr="00AB5527">
        <w:rPr>
          <w:sz w:val="22"/>
          <w:vertAlign w:val="superscript"/>
        </w:rPr>
        <w:t>1</w:t>
      </w:r>
      <w:r w:rsidRPr="00A94069">
        <w:t xml:space="preserve"> of a property (the “</w:t>
      </w:r>
      <w:r w:rsidRPr="00A94069">
        <w:rPr>
          <w:b/>
        </w:rPr>
        <w:t>Property</w:t>
      </w:r>
      <w:r w:rsidRPr="00A94069">
        <w:t>”)</w:t>
      </w:r>
      <w:r w:rsidRPr="00A94069">
        <w:rPr>
          <w:b/>
        </w:rPr>
        <w:t xml:space="preserve"> </w:t>
      </w:r>
      <w:r w:rsidRPr="00A94069">
        <w:t xml:space="preserve">under section 112 or 121G of the Women’s Charter ; </w:t>
      </w:r>
      <w:r w:rsidRPr="00A94069">
        <w:rPr>
          <w:b/>
          <w:u w:val="single"/>
        </w:rPr>
        <w:t>and</w:t>
      </w:r>
    </w:p>
    <w:p w:rsidR="00AB5527" w:rsidRPr="00A94069" w:rsidRDefault="00AB5527" w:rsidP="00AB5527">
      <w:pPr>
        <w:pStyle w:val="ListParagraph"/>
        <w:divId w:val="2116439976"/>
      </w:pPr>
    </w:p>
    <w:p w:rsidR="00AB5527" w:rsidRPr="00A94069" w:rsidRDefault="00AB5527" w:rsidP="006E6014">
      <w:pPr>
        <w:pStyle w:val="ListParagraph"/>
        <w:numPr>
          <w:ilvl w:val="1"/>
          <w:numId w:val="227"/>
        </w:numPr>
        <w:ind w:left="720"/>
        <w:contextualSpacing/>
        <w:jc w:val="both"/>
        <w:divId w:val="2116439976"/>
      </w:pPr>
      <w:r w:rsidRPr="00A94069">
        <w:t>Central Provident Fund (“</w:t>
      </w:r>
      <w:r w:rsidRPr="00A94069">
        <w:rPr>
          <w:b/>
        </w:rPr>
        <w:t>CPF</w:t>
      </w:r>
      <w:r w:rsidRPr="00A94069">
        <w:t>”) moneys have been withdrawn from any CPF account(s) in respect of the Property. This includes using CPF moneys to purchase the Property, and/or pledging the Property to withdraw moneys from the CPF Retirement Account.</w:t>
      </w:r>
    </w:p>
    <w:p w:rsidR="00AB5527" w:rsidRPr="00A94069" w:rsidRDefault="00AB5527" w:rsidP="006E6014">
      <w:pPr>
        <w:pStyle w:val="ListParagraph"/>
        <w:numPr>
          <w:ilvl w:val="0"/>
          <w:numId w:val="227"/>
        </w:numPr>
        <w:spacing w:beforeLines="60" w:before="144" w:afterLines="60" w:after="144" w:line="276" w:lineRule="auto"/>
        <w:jc w:val="both"/>
        <w:divId w:val="2116439976"/>
        <w:rPr>
          <w:b/>
        </w:rPr>
      </w:pPr>
      <w:r w:rsidRPr="00A94069">
        <w:t xml:space="preserve">You do </w:t>
      </w:r>
      <w:r w:rsidRPr="00A94069">
        <w:rPr>
          <w:b/>
        </w:rPr>
        <w:t>not</w:t>
      </w:r>
      <w:r w:rsidRPr="00A94069">
        <w:t xml:space="preserve"> need to sign this Checklist if the order is for the Property to be transferred (other than by way of sale) with </w:t>
      </w:r>
      <w:r w:rsidRPr="00A94069">
        <w:rPr>
          <w:b/>
        </w:rPr>
        <w:t>partial or no CPF</w:t>
      </w:r>
      <w:r w:rsidRPr="00A94069">
        <w:t xml:space="preserve"> refunds. </w:t>
      </w:r>
    </w:p>
    <w:p w:rsidR="00AB5527" w:rsidRPr="00A94069" w:rsidRDefault="00AB5527" w:rsidP="006E6014">
      <w:pPr>
        <w:pStyle w:val="ListParagraph"/>
        <w:numPr>
          <w:ilvl w:val="0"/>
          <w:numId w:val="227"/>
        </w:numPr>
        <w:spacing w:beforeLines="60" w:before="144" w:afterLines="60" w:after="144" w:line="276" w:lineRule="auto"/>
        <w:jc w:val="both"/>
        <w:divId w:val="2116439976"/>
        <w:rPr>
          <w:b/>
        </w:rPr>
      </w:pPr>
      <w:r w:rsidRPr="00A94069">
        <w:t>The signed Checklist must be submitted to the courts at the same time as when you are submitting the draft consent order.</w:t>
      </w:r>
    </w:p>
    <w:p w:rsidR="00AB5527" w:rsidRPr="00A94069" w:rsidRDefault="00AB5527" w:rsidP="00AB5527">
      <w:pPr>
        <w:spacing w:beforeLines="60" w:before="144" w:afterLines="60" w:after="144"/>
        <w:divId w:val="2116439976"/>
        <w:rPr>
          <w:rFonts w:ascii="Times New Roman" w:hAnsi="Times New Roman" w:cs="Times New Roman"/>
        </w:rPr>
      </w:pPr>
      <w:r w:rsidRPr="00A94069">
        <w:rPr>
          <w:rFonts w:ascii="Times New Roman" w:hAnsi="Times New Roman" w:cs="Times New Roman"/>
          <w:b/>
        </w:rPr>
        <w:t xml:space="preserve">Important Notes: </w:t>
      </w:r>
    </w:p>
    <w:p w:rsidR="00AB5527" w:rsidRDefault="00AB5527" w:rsidP="006E6014">
      <w:pPr>
        <w:pStyle w:val="ListParagraph"/>
        <w:numPr>
          <w:ilvl w:val="0"/>
          <w:numId w:val="228"/>
        </w:numPr>
        <w:spacing w:beforeLines="60" w:before="144" w:afterLines="60" w:after="144" w:line="276" w:lineRule="auto"/>
        <w:jc w:val="both"/>
        <w:divId w:val="2116439976"/>
      </w:pPr>
      <w:r w:rsidRPr="00A94069">
        <w:t>The Order should be promptly served on the Central Provident Fund Board</w:t>
      </w:r>
      <w:r w:rsidR="009D0BD5" w:rsidRPr="009D0BD5">
        <w:rPr>
          <w:sz w:val="22"/>
          <w:vertAlign w:val="superscript"/>
        </w:rPr>
        <w:t>2</w:t>
      </w:r>
      <w:r w:rsidR="009D0BD5">
        <w:rPr>
          <w:sz w:val="22"/>
        </w:rPr>
        <w:t xml:space="preserve"> </w:t>
      </w:r>
      <w:r w:rsidRPr="00A94069">
        <w:t>(the “</w:t>
      </w:r>
      <w:r w:rsidRPr="00A94069">
        <w:rPr>
          <w:b/>
        </w:rPr>
        <w:t>CPF Board</w:t>
      </w:r>
      <w:r w:rsidRPr="00A94069">
        <w:t>”) before the change in ownership of the Property.</w:t>
      </w:r>
    </w:p>
    <w:p w:rsidR="00AB5527" w:rsidRPr="00A94069" w:rsidRDefault="00AB5527" w:rsidP="006E6014">
      <w:pPr>
        <w:pStyle w:val="ListParagraph"/>
        <w:numPr>
          <w:ilvl w:val="0"/>
          <w:numId w:val="228"/>
        </w:numPr>
        <w:spacing w:beforeLines="60" w:before="144" w:afterLines="60" w:after="144" w:line="276" w:lineRule="auto"/>
        <w:jc w:val="both"/>
        <w:divId w:val="2116439976"/>
      </w:pPr>
      <w:r w:rsidRPr="00A94069">
        <w:t>Changes in ownership of any HDB Flats will be subject to HDB rules and regulations.</w:t>
      </w:r>
    </w:p>
    <w:p w:rsidR="00AB5527" w:rsidRDefault="00AB5527" w:rsidP="006E6014">
      <w:pPr>
        <w:pStyle w:val="ListParagraph"/>
        <w:numPr>
          <w:ilvl w:val="0"/>
          <w:numId w:val="228"/>
        </w:numPr>
        <w:spacing w:beforeLines="60" w:before="144" w:afterLines="60" w:after="144" w:line="276" w:lineRule="auto"/>
        <w:jc w:val="both"/>
        <w:divId w:val="2116439976"/>
      </w:pPr>
      <w:r w:rsidRPr="00A94069">
        <w:t>For more options on the division of CPF-related matrimonial assets, e.g. transferring a property (other than by way of sale) with partial or no refunds, please refer to the CPF Board’s Suggested Clauses in Order of Court available at the Family Justice Courts’ website.</w:t>
      </w:r>
    </w:p>
    <w:p w:rsidR="00AB5527" w:rsidRDefault="00AB5527" w:rsidP="00AB5527">
      <w:pPr>
        <w:spacing w:beforeLines="60" w:before="144" w:afterLines="60" w:after="144" w:line="276" w:lineRule="auto"/>
        <w:jc w:val="both"/>
        <w:divId w:val="2116439976"/>
        <w:rPr>
          <w:rFonts w:ascii="Times New Roman" w:hAnsi="Times New Roman" w:cs="Times New Roman"/>
        </w:rPr>
      </w:pPr>
    </w:p>
    <w:p w:rsidR="009D0BD5" w:rsidRDefault="009D0BD5" w:rsidP="00AB5527">
      <w:pPr>
        <w:spacing w:beforeLines="60" w:before="144" w:afterLines="60" w:after="144" w:line="276" w:lineRule="auto"/>
        <w:jc w:val="both"/>
        <w:divId w:val="2116439976"/>
        <w:rPr>
          <w:rFonts w:ascii="Times New Roman" w:hAnsi="Times New Roman" w:cs="Times New Roman"/>
        </w:rPr>
      </w:pPr>
    </w:p>
    <w:p w:rsidR="009D0BD5" w:rsidRDefault="009D0BD5" w:rsidP="00AB5527">
      <w:pPr>
        <w:spacing w:beforeLines="60" w:before="144" w:afterLines="60" w:after="144" w:line="276" w:lineRule="auto"/>
        <w:jc w:val="both"/>
        <w:divId w:val="2116439976"/>
        <w:rPr>
          <w:rFonts w:ascii="Times New Roman" w:hAnsi="Times New Roman" w:cs="Times New Roman"/>
        </w:rPr>
      </w:pPr>
    </w:p>
    <w:p w:rsidR="009D0BD5" w:rsidRDefault="009D0BD5" w:rsidP="00AB5527">
      <w:pPr>
        <w:spacing w:beforeLines="60" w:before="144" w:afterLines="60" w:after="144" w:line="276" w:lineRule="auto"/>
        <w:jc w:val="both"/>
        <w:divId w:val="2116439976"/>
        <w:rPr>
          <w:rFonts w:ascii="Times New Roman" w:hAnsi="Times New Roman" w:cs="Times New Roman"/>
        </w:rPr>
      </w:pPr>
    </w:p>
    <w:p w:rsidR="009D0BD5" w:rsidRDefault="009D0BD5" w:rsidP="00AB5527">
      <w:pPr>
        <w:spacing w:beforeLines="60" w:before="144" w:afterLines="60" w:after="144" w:line="276" w:lineRule="auto"/>
        <w:jc w:val="both"/>
        <w:divId w:val="2116439976"/>
        <w:rPr>
          <w:rFonts w:ascii="Times New Roman" w:hAnsi="Times New Roman" w:cs="Times New Roman"/>
        </w:rPr>
      </w:pPr>
      <w:r>
        <w:rPr>
          <w:rFonts w:ascii="Times New Roman" w:hAnsi="Times New Roman" w:cs="Times New Roman"/>
        </w:rPr>
        <w:t>________________________</w:t>
      </w:r>
    </w:p>
    <w:p w:rsidR="009D0BD5" w:rsidRPr="009D0BD5" w:rsidRDefault="009D0BD5" w:rsidP="009D0BD5">
      <w:pPr>
        <w:pStyle w:val="FootnoteText"/>
        <w:spacing w:before="0" w:after="0" w:line="240" w:lineRule="auto"/>
        <w:jc w:val="both"/>
        <w:divId w:val="2116439976"/>
        <w:rPr>
          <w:rFonts w:ascii="Times New Roman" w:hAnsi="Times New Roman"/>
          <w:lang w:val="en-SG"/>
        </w:rPr>
      </w:pPr>
      <w:r w:rsidRPr="009D0BD5">
        <w:rPr>
          <w:rFonts w:ascii="Times New Roman" w:hAnsi="Times New Roman"/>
          <w:vertAlign w:val="superscript"/>
          <w:lang w:val="en-SG"/>
        </w:rPr>
        <w:t>1</w:t>
      </w:r>
      <w:r>
        <w:rPr>
          <w:rFonts w:ascii="Times New Roman" w:hAnsi="Times New Roman"/>
          <w:vertAlign w:val="superscript"/>
          <w:lang w:val="en-SG"/>
        </w:rPr>
        <w:t xml:space="preserve"> </w:t>
      </w:r>
      <w:r>
        <w:rPr>
          <w:rFonts w:ascii="Times New Roman" w:hAnsi="Times New Roman"/>
          <w:lang w:val="en-SG"/>
        </w:rPr>
        <w:t>Including sale, surrender, assignment, transfer other than by way of sale, compulsory acquisition and other changes in ownership of the Property.</w:t>
      </w:r>
    </w:p>
    <w:p w:rsidR="009D0BD5" w:rsidRDefault="009D0BD5" w:rsidP="009D0BD5">
      <w:pPr>
        <w:pStyle w:val="FootnoteText"/>
        <w:spacing w:before="0" w:after="0" w:line="240" w:lineRule="auto"/>
        <w:jc w:val="both"/>
        <w:divId w:val="2116439976"/>
        <w:rPr>
          <w:rFonts w:ascii="Times New Roman" w:hAnsi="Times New Roman"/>
        </w:rPr>
      </w:pPr>
    </w:p>
    <w:p w:rsidR="009D0BD5" w:rsidRPr="00A94069" w:rsidRDefault="009D0BD5" w:rsidP="006E6014">
      <w:pPr>
        <w:pStyle w:val="FootnoteText"/>
        <w:numPr>
          <w:ilvl w:val="0"/>
          <w:numId w:val="229"/>
        </w:numPr>
        <w:spacing w:before="0" w:after="0" w:line="240" w:lineRule="auto"/>
        <w:ind w:left="142" w:hanging="142"/>
        <w:jc w:val="both"/>
        <w:divId w:val="2116439976"/>
        <w:rPr>
          <w:rFonts w:ascii="Times New Roman" w:hAnsi="Times New Roman"/>
        </w:rPr>
      </w:pPr>
      <w:r w:rsidRPr="00A94069">
        <w:rPr>
          <w:rFonts w:ascii="Times New Roman" w:hAnsi="Times New Roman"/>
        </w:rPr>
        <w:t>Please refer to:</w:t>
      </w:r>
    </w:p>
    <w:p w:rsidR="00B158E1" w:rsidRDefault="009D0BD5" w:rsidP="00B158E1">
      <w:pPr>
        <w:pStyle w:val="FootnoteText"/>
        <w:numPr>
          <w:ilvl w:val="1"/>
          <w:numId w:val="200"/>
        </w:numPr>
        <w:tabs>
          <w:tab w:val="clear" w:pos="2291"/>
        </w:tabs>
        <w:spacing w:before="0" w:after="0" w:line="240" w:lineRule="auto"/>
        <w:ind w:left="426" w:hanging="426"/>
        <w:jc w:val="both"/>
        <w:divId w:val="2116439976"/>
        <w:rPr>
          <w:rFonts w:ascii="Times New Roman" w:hAnsi="Times New Roman"/>
        </w:rPr>
      </w:pPr>
      <w:r w:rsidRPr="00A94069">
        <w:rPr>
          <w:rFonts w:ascii="Times New Roman" w:hAnsi="Times New Roman"/>
        </w:rPr>
        <w:t>Regulation 7 of the CPF (Division of Fund-Related Assets in Matrimonial Proceedings) Regulations; and</w:t>
      </w:r>
    </w:p>
    <w:p w:rsidR="00B158E1" w:rsidRDefault="009D0BD5" w:rsidP="00B158E1">
      <w:pPr>
        <w:pStyle w:val="FootnoteText"/>
        <w:numPr>
          <w:ilvl w:val="1"/>
          <w:numId w:val="200"/>
        </w:numPr>
        <w:tabs>
          <w:tab w:val="clear" w:pos="2291"/>
        </w:tabs>
        <w:spacing w:before="0" w:after="0" w:line="240" w:lineRule="auto"/>
        <w:ind w:left="426" w:hanging="426"/>
        <w:jc w:val="both"/>
        <w:divId w:val="2116439976"/>
        <w:rPr>
          <w:rFonts w:ascii="Times New Roman" w:hAnsi="Times New Roman"/>
        </w:rPr>
      </w:pPr>
      <w:r w:rsidRPr="00B158E1">
        <w:rPr>
          <w:rFonts w:ascii="Times New Roman" w:hAnsi="Times New Roman"/>
        </w:rPr>
        <w:t>Regulation 13 of the CPF (Lifelong Income Scheme) Regulations.</w:t>
      </w:r>
    </w:p>
    <w:p w:rsidR="00B158E1" w:rsidRDefault="00B158E1" w:rsidP="00B158E1">
      <w:pPr>
        <w:pStyle w:val="FootnoteText"/>
        <w:spacing w:before="0" w:after="0" w:line="240" w:lineRule="auto"/>
        <w:jc w:val="both"/>
        <w:divId w:val="2116439976"/>
        <w:rPr>
          <w:rFonts w:ascii="Times New Roman" w:hAnsi="Times New Roman"/>
        </w:rPr>
      </w:pPr>
    </w:p>
    <w:p w:rsidR="009D0BD5" w:rsidRPr="00B158E1" w:rsidRDefault="009D0BD5" w:rsidP="00B158E1">
      <w:pPr>
        <w:pStyle w:val="FootnoteText"/>
        <w:spacing w:before="0" w:after="0" w:line="240" w:lineRule="auto"/>
        <w:jc w:val="both"/>
        <w:divId w:val="2116439976"/>
        <w:rPr>
          <w:rFonts w:ascii="Times New Roman" w:hAnsi="Times New Roman"/>
        </w:rPr>
      </w:pPr>
      <w:r w:rsidRPr="00B158E1">
        <w:rPr>
          <w:rFonts w:ascii="Times New Roman" w:hAnsi="Times New Roman"/>
        </w:rPr>
        <w:t>Parties/lawyers are required to serve the sealed copy of the order of court on the CPF Board in the manner stated in the Regulations.</w:t>
      </w:r>
    </w:p>
    <w:p w:rsidR="00AB5527" w:rsidRPr="00AB5527" w:rsidRDefault="00F258CF" w:rsidP="00F258CF">
      <w:pPr>
        <w:spacing w:before="0" w:after="200" w:line="276" w:lineRule="auto"/>
        <w:ind w:hanging="1134"/>
        <w:jc w:val="center"/>
        <w:divId w:val="2116439976"/>
        <w:rPr>
          <w:rFonts w:ascii="Times New Roman" w:hAnsi="Times New Roman" w:cs="Times New Roman"/>
          <w:szCs w:val="20"/>
          <w:lang w:val="en-GB" w:eastAsia="zh-CN"/>
        </w:rPr>
      </w:pPr>
      <w:r>
        <w:rPr>
          <w:noProof/>
        </w:rPr>
        <w:lastRenderedPageBreak/>
        <w:drawing>
          <wp:inline distT="0" distB="0" distL="0" distR="0" wp14:anchorId="3760594D" wp14:editId="0FACF8D4">
            <wp:extent cx="6288100" cy="880761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17981" cy="8849465"/>
                    </a:xfrm>
                    <a:prstGeom prst="rect">
                      <a:avLst/>
                    </a:prstGeom>
                  </pic:spPr>
                </pic:pic>
              </a:graphicData>
            </a:graphic>
          </wp:inline>
        </w:drawing>
      </w:r>
    </w:p>
    <w:p w:rsidR="00AB5527" w:rsidRDefault="00F258CF" w:rsidP="00F258CF">
      <w:pPr>
        <w:spacing w:before="0" w:after="200" w:line="276" w:lineRule="auto"/>
        <w:ind w:hanging="993"/>
        <w:jc w:val="center"/>
        <w:divId w:val="2116439976"/>
        <w:rPr>
          <w:rFonts w:ascii="Times New Roman" w:hAnsi="Times New Roman" w:cs="Times New Roman"/>
          <w:i/>
          <w:szCs w:val="20"/>
          <w:lang w:val="en-GB" w:eastAsia="zh-CN"/>
        </w:rPr>
      </w:pPr>
      <w:r>
        <w:rPr>
          <w:noProof/>
        </w:rPr>
        <w:lastRenderedPageBreak/>
        <w:drawing>
          <wp:inline distT="0" distB="0" distL="0" distR="0" wp14:anchorId="12390036" wp14:editId="3EEB3C65">
            <wp:extent cx="6036433" cy="5587070"/>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46569" cy="5596452"/>
                    </a:xfrm>
                    <a:prstGeom prst="rect">
                      <a:avLst/>
                    </a:prstGeom>
                  </pic:spPr>
                </pic:pic>
              </a:graphicData>
            </a:graphic>
          </wp:inline>
        </w:drawing>
      </w:r>
    </w:p>
    <w:p w:rsidR="00AB5527" w:rsidRDefault="00AB5527" w:rsidP="001A0CCB">
      <w:pPr>
        <w:spacing w:before="0" w:after="200" w:line="276" w:lineRule="auto"/>
        <w:jc w:val="center"/>
        <w:divId w:val="2116439976"/>
        <w:rPr>
          <w:rFonts w:ascii="Times New Roman" w:hAnsi="Times New Roman" w:cs="Times New Roman"/>
          <w:i/>
          <w:szCs w:val="20"/>
          <w:lang w:val="en-GB" w:eastAsia="zh-CN"/>
        </w:rPr>
      </w:pPr>
    </w:p>
    <w:p w:rsidR="00AB5527" w:rsidRDefault="00AB5527" w:rsidP="001A0CCB">
      <w:pPr>
        <w:spacing w:before="0" w:after="200" w:line="276" w:lineRule="auto"/>
        <w:jc w:val="center"/>
        <w:divId w:val="2116439976"/>
        <w:rPr>
          <w:rFonts w:ascii="Times New Roman" w:hAnsi="Times New Roman" w:cs="Times New Roman"/>
          <w:i/>
          <w:szCs w:val="20"/>
          <w:lang w:val="en-GB" w:eastAsia="zh-CN"/>
        </w:rPr>
      </w:pPr>
    </w:p>
    <w:p w:rsidR="00AB5527" w:rsidRDefault="00AB5527" w:rsidP="001A0CCB">
      <w:pPr>
        <w:spacing w:before="0" w:after="200" w:line="276" w:lineRule="auto"/>
        <w:jc w:val="center"/>
        <w:divId w:val="2116439976"/>
        <w:rPr>
          <w:rFonts w:ascii="Times New Roman" w:hAnsi="Times New Roman" w:cs="Times New Roman"/>
          <w:i/>
          <w:szCs w:val="20"/>
          <w:lang w:val="en-GB" w:eastAsia="zh-CN"/>
        </w:rPr>
      </w:pPr>
    </w:p>
    <w:p w:rsidR="00D67A36" w:rsidRDefault="00D67A36" w:rsidP="001A0CCB">
      <w:pPr>
        <w:spacing w:before="0" w:after="200" w:line="276" w:lineRule="auto"/>
        <w:jc w:val="center"/>
        <w:divId w:val="2116439976"/>
        <w:rPr>
          <w:rFonts w:ascii="Times New Roman" w:hAnsi="Times New Roman" w:cs="Times New Roman"/>
          <w:lang w:val="en-US" w:eastAsia="zh-CN"/>
        </w:rPr>
      </w:pPr>
    </w:p>
    <w:p w:rsidR="00D67A36" w:rsidRDefault="00D67A36" w:rsidP="001A0CCB">
      <w:pPr>
        <w:spacing w:before="0" w:after="200" w:line="276" w:lineRule="auto"/>
        <w:jc w:val="center"/>
        <w:divId w:val="2116439976"/>
        <w:rPr>
          <w:rFonts w:ascii="Times New Roman" w:hAnsi="Times New Roman" w:cs="Times New Roman"/>
          <w:lang w:val="en-US" w:eastAsia="zh-CN"/>
        </w:rPr>
      </w:pPr>
    </w:p>
    <w:p w:rsidR="00D67A36" w:rsidRDefault="00D67A36" w:rsidP="001A0CCB">
      <w:pPr>
        <w:spacing w:before="0" w:after="200" w:line="276" w:lineRule="auto"/>
        <w:jc w:val="center"/>
        <w:divId w:val="2116439976"/>
        <w:rPr>
          <w:rFonts w:ascii="Times New Roman" w:hAnsi="Times New Roman" w:cs="Times New Roman"/>
          <w:lang w:val="en-US" w:eastAsia="zh-CN"/>
        </w:rPr>
      </w:pPr>
    </w:p>
    <w:p w:rsidR="00D67A36" w:rsidRDefault="00D67A36" w:rsidP="001A0CCB">
      <w:pPr>
        <w:spacing w:before="0" w:after="200" w:line="276" w:lineRule="auto"/>
        <w:jc w:val="center"/>
        <w:divId w:val="2116439976"/>
        <w:rPr>
          <w:rFonts w:ascii="Times New Roman" w:hAnsi="Times New Roman" w:cs="Times New Roman"/>
          <w:lang w:val="en-US" w:eastAsia="zh-CN"/>
        </w:rPr>
      </w:pPr>
    </w:p>
    <w:p w:rsidR="00D67A36" w:rsidRDefault="00D67A36" w:rsidP="001A0CCB">
      <w:pPr>
        <w:spacing w:before="0" w:after="200" w:line="276" w:lineRule="auto"/>
        <w:jc w:val="center"/>
        <w:divId w:val="2116439976"/>
        <w:rPr>
          <w:rFonts w:ascii="Times New Roman" w:hAnsi="Times New Roman" w:cs="Times New Roman"/>
          <w:lang w:val="en-US" w:eastAsia="zh-CN"/>
        </w:rPr>
      </w:pPr>
    </w:p>
    <w:p w:rsidR="00D67A36" w:rsidRDefault="00D67A36" w:rsidP="001A0CCB">
      <w:pPr>
        <w:spacing w:before="0" w:after="200" w:line="276" w:lineRule="auto"/>
        <w:jc w:val="center"/>
        <w:divId w:val="2116439976"/>
        <w:rPr>
          <w:rFonts w:ascii="Times New Roman" w:hAnsi="Times New Roman" w:cs="Times New Roman"/>
          <w:lang w:val="en-US" w:eastAsia="zh-CN"/>
        </w:rPr>
      </w:pPr>
    </w:p>
    <w:p w:rsidR="00267633" w:rsidRPr="00267633" w:rsidRDefault="00267633" w:rsidP="001A0CCB">
      <w:pPr>
        <w:spacing w:before="0" w:after="200" w:line="276"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lastRenderedPageBreak/>
        <w:t>FORM 247</w:t>
      </w:r>
    </w:p>
    <w:p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121</w:t>
      </w: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REQUEST FOR ATTENDANCE OF THE BAILIFF</w:t>
      </w: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[Title as in cause or matter]</w:t>
      </w:r>
    </w:p>
    <w:p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 [name of party making request], being [the plaintiff or the defendant or the plaintiff’s employee or as the case may be (or the solicitor for the plaintiff or the defendant or the plaintiff’s employee as the case may be)], hereby request that the Bailiff do attend at [the address for the attendance] on [the desired date and time of attendance] for the purpose of [the reason for the attendance].</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 undertake to pay the fees prescribed by Part 19 of the Family Justice Rules in respect of the attendance requested above.</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Date this day   of     20   .</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right"/>
        <w:divId w:val="2116439976"/>
        <w:rPr>
          <w:rFonts w:ascii="Times New Roman" w:hAnsi="Times New Roman" w:cs="Times New Roman"/>
          <w:i/>
          <w:sz w:val="20"/>
          <w:szCs w:val="20"/>
          <w:lang w:val="en-US" w:eastAsia="zh-CN"/>
        </w:rPr>
      </w:pPr>
      <w:r w:rsidRPr="00267633">
        <w:rPr>
          <w:rFonts w:ascii="Times New Roman" w:hAnsi="Times New Roman" w:cs="Times New Roman"/>
          <w:i/>
          <w:sz w:val="20"/>
          <w:szCs w:val="20"/>
          <w:lang w:val="en-US" w:eastAsia="zh-CN"/>
        </w:rPr>
        <w:t>(Signature of declarant)</w:t>
      </w:r>
    </w:p>
    <w:p w:rsidR="00267633" w:rsidRPr="00267633" w:rsidRDefault="00267633" w:rsidP="00267633">
      <w:pPr>
        <w:spacing w:before="0" w:after="0" w:line="240" w:lineRule="auto"/>
        <w:jc w:val="right"/>
        <w:divId w:val="2116439976"/>
        <w:rPr>
          <w:rFonts w:ascii="Times New Roman" w:hAnsi="Times New Roman" w:cs="Times New Roman"/>
          <w:i/>
          <w:sz w:val="20"/>
          <w:szCs w:val="20"/>
          <w:lang w:val="en-US" w:eastAsia="zh-CN"/>
        </w:rPr>
      </w:pPr>
      <w:r w:rsidRPr="00267633">
        <w:rPr>
          <w:rFonts w:ascii="Times New Roman" w:hAnsi="Times New Roman" w:cs="Times New Roman"/>
          <w:i/>
          <w:sz w:val="20"/>
          <w:szCs w:val="20"/>
          <w:lang w:val="en-US" w:eastAsia="zh-CN"/>
        </w:rPr>
        <w:t>(Name of firm of solicitors)</w:t>
      </w:r>
    </w:p>
    <w:p w:rsidR="00267633" w:rsidRPr="00267633" w:rsidRDefault="00267633" w:rsidP="00267633">
      <w:pPr>
        <w:spacing w:before="0" w:after="0" w:line="240" w:lineRule="auto"/>
        <w:jc w:val="right"/>
        <w:divId w:val="2116439976"/>
        <w:rPr>
          <w:rFonts w:ascii="Times New Roman" w:hAnsi="Times New Roman" w:cs="Times New Roman"/>
          <w:i/>
          <w:sz w:val="20"/>
          <w:szCs w:val="20"/>
          <w:lang w:val="en-US" w:eastAsia="zh-CN"/>
        </w:rPr>
      </w:pPr>
      <w:r w:rsidRPr="00267633">
        <w:rPr>
          <w:rFonts w:ascii="Times New Roman" w:hAnsi="Times New Roman" w:cs="Times New Roman"/>
          <w:i/>
          <w:sz w:val="20"/>
          <w:szCs w:val="20"/>
          <w:lang w:val="en-US" w:eastAsia="zh-CN"/>
        </w:rPr>
        <w:t>(if declarant is a solicitor)</w:t>
      </w: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Default="00267633" w:rsidP="00267633">
      <w:pPr>
        <w:spacing w:before="0" w:after="0" w:line="240" w:lineRule="auto"/>
        <w:divId w:val="2116439976"/>
        <w:rPr>
          <w:rFonts w:ascii="Times New Roman" w:hAnsi="Times New Roman" w:cs="Times New Roman"/>
          <w:sz w:val="20"/>
          <w:szCs w:val="20"/>
          <w:lang w:val="en-US" w:eastAsia="zh-CN"/>
        </w:rPr>
      </w:pPr>
    </w:p>
    <w:p w:rsidR="001A0CCB" w:rsidRDefault="001A0CCB" w:rsidP="00267633">
      <w:pPr>
        <w:spacing w:before="0" w:after="0" w:line="240" w:lineRule="auto"/>
        <w:divId w:val="2116439976"/>
        <w:rPr>
          <w:rFonts w:ascii="Times New Roman" w:hAnsi="Times New Roman" w:cs="Times New Roman"/>
          <w:sz w:val="20"/>
          <w:szCs w:val="20"/>
          <w:lang w:val="en-US" w:eastAsia="zh-CN"/>
        </w:rPr>
      </w:pPr>
    </w:p>
    <w:p w:rsidR="001A0CCB" w:rsidRDefault="001A0CCB" w:rsidP="00267633">
      <w:pPr>
        <w:spacing w:before="0" w:after="0" w:line="240" w:lineRule="auto"/>
        <w:divId w:val="2116439976"/>
        <w:rPr>
          <w:rFonts w:ascii="Times New Roman" w:hAnsi="Times New Roman" w:cs="Times New Roman"/>
          <w:sz w:val="20"/>
          <w:szCs w:val="20"/>
          <w:lang w:val="en-US" w:eastAsia="zh-CN"/>
        </w:rPr>
      </w:pPr>
    </w:p>
    <w:p w:rsidR="001A0CCB" w:rsidRDefault="001A0CCB" w:rsidP="00267633">
      <w:pPr>
        <w:spacing w:before="0" w:after="0" w:line="240" w:lineRule="auto"/>
        <w:divId w:val="2116439976"/>
        <w:rPr>
          <w:rFonts w:ascii="Times New Roman" w:hAnsi="Times New Roman" w:cs="Times New Roman"/>
          <w:sz w:val="20"/>
          <w:szCs w:val="20"/>
          <w:lang w:val="en-US" w:eastAsia="zh-CN"/>
        </w:rPr>
      </w:pPr>
    </w:p>
    <w:p w:rsidR="001A0CCB" w:rsidRDefault="001A0CCB" w:rsidP="00267633">
      <w:pPr>
        <w:spacing w:before="0" w:after="0" w:line="240" w:lineRule="auto"/>
        <w:divId w:val="2116439976"/>
        <w:rPr>
          <w:rFonts w:ascii="Times New Roman" w:hAnsi="Times New Roman" w:cs="Times New Roman"/>
          <w:sz w:val="20"/>
          <w:szCs w:val="20"/>
          <w:lang w:val="en-US" w:eastAsia="zh-CN"/>
        </w:rPr>
      </w:pPr>
    </w:p>
    <w:p w:rsidR="001A0CCB" w:rsidRDefault="001A0CCB" w:rsidP="00267633">
      <w:pPr>
        <w:spacing w:before="0" w:after="0" w:line="240" w:lineRule="auto"/>
        <w:divId w:val="2116439976"/>
        <w:rPr>
          <w:rFonts w:ascii="Times New Roman" w:hAnsi="Times New Roman" w:cs="Times New Roman"/>
          <w:sz w:val="20"/>
          <w:szCs w:val="20"/>
          <w:lang w:val="en-US" w:eastAsia="zh-CN"/>
        </w:rPr>
      </w:pPr>
    </w:p>
    <w:p w:rsidR="001A0CCB" w:rsidRDefault="001A0CCB" w:rsidP="00267633">
      <w:pPr>
        <w:spacing w:before="0" w:after="0" w:line="240" w:lineRule="auto"/>
        <w:divId w:val="2116439976"/>
        <w:rPr>
          <w:rFonts w:ascii="Times New Roman" w:hAnsi="Times New Roman" w:cs="Times New Roman"/>
          <w:sz w:val="20"/>
          <w:szCs w:val="20"/>
          <w:lang w:val="en-US" w:eastAsia="zh-CN"/>
        </w:rPr>
      </w:pPr>
    </w:p>
    <w:p w:rsidR="001A0CCB" w:rsidRDefault="001A0CCB" w:rsidP="00267633">
      <w:pPr>
        <w:spacing w:before="0" w:after="0" w:line="240" w:lineRule="auto"/>
        <w:divId w:val="2116439976"/>
        <w:rPr>
          <w:rFonts w:ascii="Times New Roman" w:hAnsi="Times New Roman" w:cs="Times New Roman"/>
          <w:sz w:val="20"/>
          <w:szCs w:val="20"/>
          <w:lang w:val="en-US" w:eastAsia="zh-CN"/>
        </w:rPr>
      </w:pPr>
    </w:p>
    <w:p w:rsidR="001A0CCB" w:rsidRDefault="001A0CCB" w:rsidP="00267633">
      <w:pPr>
        <w:spacing w:before="0" w:after="0" w:line="240" w:lineRule="auto"/>
        <w:divId w:val="2116439976"/>
        <w:rPr>
          <w:rFonts w:ascii="Times New Roman" w:hAnsi="Times New Roman" w:cs="Times New Roman"/>
          <w:sz w:val="20"/>
          <w:szCs w:val="20"/>
          <w:lang w:val="en-US" w:eastAsia="zh-CN"/>
        </w:rPr>
      </w:pPr>
    </w:p>
    <w:p w:rsidR="001A0CCB" w:rsidRDefault="001A0CCB" w:rsidP="00267633">
      <w:pPr>
        <w:spacing w:before="0" w:after="0" w:line="240" w:lineRule="auto"/>
        <w:divId w:val="2116439976"/>
        <w:rPr>
          <w:rFonts w:ascii="Times New Roman" w:hAnsi="Times New Roman" w:cs="Times New Roman"/>
          <w:sz w:val="20"/>
          <w:szCs w:val="20"/>
          <w:lang w:val="en-US" w:eastAsia="zh-CN"/>
        </w:rPr>
      </w:pPr>
    </w:p>
    <w:p w:rsidR="001A0CCB" w:rsidRDefault="001A0CCB" w:rsidP="00267633">
      <w:pPr>
        <w:spacing w:before="0" w:after="0" w:line="240" w:lineRule="auto"/>
        <w:divId w:val="2116439976"/>
        <w:rPr>
          <w:rFonts w:ascii="Times New Roman" w:hAnsi="Times New Roman" w:cs="Times New Roman"/>
          <w:sz w:val="20"/>
          <w:szCs w:val="20"/>
          <w:lang w:val="en-US" w:eastAsia="zh-CN"/>
        </w:rPr>
      </w:pPr>
    </w:p>
    <w:p w:rsidR="001A0CCB" w:rsidRDefault="001A0CCB" w:rsidP="00267633">
      <w:pPr>
        <w:spacing w:before="0" w:after="0" w:line="240" w:lineRule="auto"/>
        <w:divId w:val="2116439976"/>
        <w:rPr>
          <w:rFonts w:ascii="Times New Roman" w:hAnsi="Times New Roman" w:cs="Times New Roman"/>
          <w:sz w:val="20"/>
          <w:szCs w:val="20"/>
          <w:lang w:val="en-US" w:eastAsia="zh-CN"/>
        </w:rPr>
      </w:pPr>
    </w:p>
    <w:p w:rsidR="001A0CCB" w:rsidRDefault="001A0CCB" w:rsidP="00267633">
      <w:pPr>
        <w:spacing w:before="0" w:after="0" w:line="240" w:lineRule="auto"/>
        <w:divId w:val="2116439976"/>
        <w:rPr>
          <w:rFonts w:ascii="Times New Roman" w:hAnsi="Times New Roman" w:cs="Times New Roman"/>
          <w:sz w:val="20"/>
          <w:szCs w:val="20"/>
          <w:lang w:val="en-US" w:eastAsia="zh-CN"/>
        </w:rPr>
      </w:pPr>
    </w:p>
    <w:p w:rsidR="001A0CCB" w:rsidRDefault="001A0CCB" w:rsidP="00267633">
      <w:pPr>
        <w:spacing w:before="0" w:after="0" w:line="240" w:lineRule="auto"/>
        <w:divId w:val="2116439976"/>
        <w:rPr>
          <w:rFonts w:ascii="Times New Roman" w:hAnsi="Times New Roman" w:cs="Times New Roman"/>
          <w:sz w:val="20"/>
          <w:szCs w:val="20"/>
          <w:lang w:val="en-US" w:eastAsia="zh-CN"/>
        </w:rPr>
      </w:pPr>
    </w:p>
    <w:p w:rsidR="001A0CCB" w:rsidRDefault="001A0CCB" w:rsidP="00267633">
      <w:pPr>
        <w:spacing w:before="0" w:after="0" w:line="240" w:lineRule="auto"/>
        <w:divId w:val="2116439976"/>
        <w:rPr>
          <w:rFonts w:ascii="Times New Roman" w:hAnsi="Times New Roman" w:cs="Times New Roman"/>
          <w:sz w:val="20"/>
          <w:szCs w:val="20"/>
          <w:lang w:val="en-US" w:eastAsia="zh-CN"/>
        </w:rPr>
      </w:pPr>
    </w:p>
    <w:p w:rsidR="001A0CCB" w:rsidRDefault="001A0CCB" w:rsidP="00267633">
      <w:pPr>
        <w:spacing w:before="0" w:after="0" w:line="240" w:lineRule="auto"/>
        <w:divId w:val="2116439976"/>
        <w:rPr>
          <w:rFonts w:ascii="Times New Roman" w:hAnsi="Times New Roman" w:cs="Times New Roman"/>
          <w:sz w:val="20"/>
          <w:szCs w:val="20"/>
          <w:lang w:val="en-US" w:eastAsia="zh-CN"/>
        </w:rPr>
      </w:pPr>
    </w:p>
    <w:p w:rsidR="001A0CCB" w:rsidRDefault="001A0CCB" w:rsidP="00267633">
      <w:pPr>
        <w:spacing w:before="0" w:after="0" w:line="240" w:lineRule="auto"/>
        <w:divId w:val="2116439976"/>
        <w:rPr>
          <w:rFonts w:ascii="Times New Roman" w:hAnsi="Times New Roman" w:cs="Times New Roman"/>
          <w:sz w:val="20"/>
          <w:szCs w:val="20"/>
          <w:lang w:val="en-US" w:eastAsia="zh-CN"/>
        </w:rPr>
      </w:pPr>
    </w:p>
    <w:p w:rsidR="001A0CCB" w:rsidRDefault="001A0CCB" w:rsidP="00267633">
      <w:pPr>
        <w:spacing w:before="0" w:after="0" w:line="240" w:lineRule="auto"/>
        <w:divId w:val="2116439976"/>
        <w:rPr>
          <w:rFonts w:ascii="Times New Roman" w:hAnsi="Times New Roman" w:cs="Times New Roman"/>
          <w:sz w:val="20"/>
          <w:szCs w:val="20"/>
          <w:lang w:val="en-US" w:eastAsia="zh-CN"/>
        </w:rPr>
      </w:pPr>
    </w:p>
    <w:p w:rsidR="001A0CCB" w:rsidRDefault="001A0CCB" w:rsidP="00267633">
      <w:pPr>
        <w:spacing w:before="0" w:after="0" w:line="240" w:lineRule="auto"/>
        <w:divId w:val="2116439976"/>
        <w:rPr>
          <w:rFonts w:ascii="Times New Roman" w:hAnsi="Times New Roman" w:cs="Times New Roman"/>
          <w:sz w:val="20"/>
          <w:szCs w:val="20"/>
          <w:lang w:val="en-US" w:eastAsia="zh-CN"/>
        </w:rPr>
      </w:pPr>
    </w:p>
    <w:p w:rsidR="001A0CCB" w:rsidRDefault="001A0CCB" w:rsidP="00267633">
      <w:pPr>
        <w:spacing w:before="0" w:after="0" w:line="240" w:lineRule="auto"/>
        <w:divId w:val="2116439976"/>
        <w:rPr>
          <w:rFonts w:ascii="Times New Roman" w:hAnsi="Times New Roman" w:cs="Times New Roman"/>
          <w:sz w:val="20"/>
          <w:szCs w:val="20"/>
          <w:lang w:val="en-US" w:eastAsia="zh-CN"/>
        </w:rPr>
      </w:pPr>
    </w:p>
    <w:p w:rsidR="001A0CCB" w:rsidRDefault="001A0CCB" w:rsidP="00267633">
      <w:pPr>
        <w:spacing w:before="0" w:after="0" w:line="240" w:lineRule="auto"/>
        <w:divId w:val="2116439976"/>
        <w:rPr>
          <w:rFonts w:ascii="Times New Roman" w:hAnsi="Times New Roman" w:cs="Times New Roman"/>
          <w:sz w:val="20"/>
          <w:szCs w:val="20"/>
          <w:lang w:val="en-US" w:eastAsia="zh-CN"/>
        </w:rPr>
      </w:pPr>
    </w:p>
    <w:p w:rsidR="0030694F" w:rsidRDefault="0030694F" w:rsidP="00267633">
      <w:pPr>
        <w:spacing w:before="0" w:after="0" w:line="240" w:lineRule="auto"/>
        <w:divId w:val="2116439976"/>
        <w:rPr>
          <w:rFonts w:ascii="Times New Roman" w:hAnsi="Times New Roman" w:cs="Times New Roman"/>
          <w:sz w:val="20"/>
          <w:szCs w:val="20"/>
          <w:lang w:val="en-US" w:eastAsia="zh-CN"/>
        </w:rPr>
      </w:pPr>
    </w:p>
    <w:p w:rsidR="002F0484" w:rsidRPr="00267633" w:rsidRDefault="002F0484"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tbl>
      <w:tblPr>
        <w:tblW w:w="5832" w:type="pct"/>
        <w:jc w:val="center"/>
        <w:tblLook w:val="0000" w:firstRow="0" w:lastRow="0" w:firstColumn="0" w:lastColumn="0" w:noHBand="0" w:noVBand="0"/>
      </w:tblPr>
      <w:tblGrid>
        <w:gridCol w:w="1915"/>
        <w:gridCol w:w="3188"/>
        <w:gridCol w:w="1915"/>
        <w:gridCol w:w="1913"/>
      </w:tblGrid>
      <w:tr w:rsidR="0030694F" w:rsidRPr="00267633" w:rsidTr="0030694F">
        <w:trPr>
          <w:divId w:val="2116439976"/>
          <w:jc w:val="center"/>
        </w:trPr>
        <w:tc>
          <w:tcPr>
            <w:tcW w:w="1072" w:type="pct"/>
          </w:tcPr>
          <w:p w:rsidR="0030694F" w:rsidRPr="00267633" w:rsidRDefault="0030694F" w:rsidP="00267633">
            <w:pPr>
              <w:spacing w:before="0" w:after="0" w:line="240" w:lineRule="auto"/>
              <w:rPr>
                <w:rFonts w:ascii="Times New Roman" w:hAnsi="Times New Roman" w:cs="Times New Roman"/>
                <w:lang w:val="en-US" w:eastAsia="zh-CN"/>
              </w:rPr>
            </w:pPr>
            <w:r w:rsidRPr="00267633">
              <w:rPr>
                <w:rFonts w:ascii="Times New Roman" w:hAnsi="Times New Roman" w:cs="Times New Roman"/>
                <w:sz w:val="20"/>
                <w:szCs w:val="20"/>
                <w:lang w:val="en-US" w:eastAsia="zh-CN"/>
              </w:rPr>
              <w:lastRenderedPageBreak/>
              <w:br w:type="page"/>
            </w:r>
          </w:p>
        </w:tc>
        <w:tc>
          <w:tcPr>
            <w:tcW w:w="1785" w:type="pct"/>
          </w:tcPr>
          <w:p w:rsidR="0030694F" w:rsidRPr="00267633" w:rsidRDefault="0030694F" w:rsidP="00267633">
            <w:pPr>
              <w:keepNext/>
              <w:spacing w:before="0" w:after="0" w:line="240" w:lineRule="auto"/>
              <w:jc w:val="center"/>
              <w:outlineLvl w:val="1"/>
              <w:rPr>
                <w:rFonts w:ascii="Times New Roman" w:hAnsi="Times New Roman"/>
                <w:bCs/>
                <w:iCs/>
                <w:spacing w:val="-3"/>
                <w:lang w:val="en-US" w:eastAsia="zh-CN"/>
              </w:rPr>
            </w:pPr>
            <w:bookmarkStart w:id="139" w:name="_Toc66445358"/>
            <w:bookmarkStart w:id="140" w:name="_Toc81709915"/>
            <w:bookmarkStart w:id="141" w:name="_Toc81710640"/>
            <w:bookmarkStart w:id="142" w:name="_Toc81717549"/>
            <w:bookmarkStart w:id="143" w:name="_Toc122854423"/>
            <w:bookmarkStart w:id="144" w:name="_Toc122854803"/>
            <w:bookmarkStart w:id="145" w:name="_Toc243995881"/>
            <w:r>
              <w:rPr>
                <w:rFonts w:ascii="Times New Roman" w:hAnsi="Times New Roman"/>
                <w:bCs/>
                <w:iCs/>
                <w:spacing w:val="-3"/>
                <w:lang w:val="en-US" w:eastAsia="zh-CN"/>
              </w:rPr>
              <w:t xml:space="preserve">                                 </w:t>
            </w:r>
            <w:r w:rsidRPr="00267633">
              <w:rPr>
                <w:rFonts w:ascii="Times New Roman" w:hAnsi="Times New Roman"/>
                <w:bCs/>
                <w:iCs/>
                <w:spacing w:val="-3"/>
                <w:lang w:val="en-US" w:eastAsia="zh-CN"/>
              </w:rPr>
              <w:t xml:space="preserve">FORM </w:t>
            </w:r>
            <w:bookmarkEnd w:id="139"/>
            <w:bookmarkEnd w:id="140"/>
            <w:bookmarkEnd w:id="141"/>
            <w:bookmarkEnd w:id="142"/>
            <w:bookmarkEnd w:id="143"/>
            <w:bookmarkEnd w:id="144"/>
            <w:bookmarkEnd w:id="145"/>
            <w:r w:rsidRPr="00267633">
              <w:rPr>
                <w:rFonts w:ascii="Times New Roman" w:hAnsi="Times New Roman"/>
                <w:bCs/>
                <w:iCs/>
                <w:spacing w:val="-3"/>
                <w:lang w:val="en-US" w:eastAsia="zh-CN"/>
              </w:rPr>
              <w:t>248</w:t>
            </w:r>
          </w:p>
        </w:tc>
        <w:tc>
          <w:tcPr>
            <w:tcW w:w="1072" w:type="pct"/>
          </w:tcPr>
          <w:p w:rsidR="0030694F" w:rsidRPr="00267633" w:rsidRDefault="0030694F" w:rsidP="00267633">
            <w:pPr>
              <w:spacing w:before="0" w:after="0" w:line="240" w:lineRule="auto"/>
              <w:rPr>
                <w:rFonts w:ascii="Times New Roman" w:hAnsi="Times New Roman" w:cs="Times New Roman"/>
                <w:lang w:val="en-US" w:eastAsia="zh-CN"/>
              </w:rPr>
            </w:pPr>
          </w:p>
        </w:tc>
        <w:tc>
          <w:tcPr>
            <w:tcW w:w="1072" w:type="pct"/>
          </w:tcPr>
          <w:p w:rsidR="0030694F" w:rsidRPr="00267633" w:rsidRDefault="0030694F" w:rsidP="00267633">
            <w:pPr>
              <w:spacing w:before="0" w:after="0" w:line="240" w:lineRule="auto"/>
              <w:rPr>
                <w:rFonts w:ascii="Times New Roman" w:hAnsi="Times New Roman" w:cs="Times New Roman"/>
                <w:lang w:val="en-US" w:eastAsia="zh-CN"/>
              </w:rPr>
            </w:pPr>
          </w:p>
        </w:tc>
      </w:tr>
    </w:tbl>
    <w:p w:rsidR="00267633" w:rsidRPr="00267633" w:rsidRDefault="00267633" w:rsidP="00267633">
      <w:pPr>
        <w:tabs>
          <w:tab w:val="right" w:pos="9026"/>
        </w:tabs>
        <w:suppressAutoHyphens/>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122</w:t>
      </w:r>
    </w:p>
    <w:p w:rsidR="00267633" w:rsidRPr="00267633" w:rsidRDefault="00267633" w:rsidP="00267633">
      <w:pPr>
        <w:tabs>
          <w:tab w:val="right" w:pos="9026"/>
        </w:tabs>
        <w:suppressAutoHyphens/>
        <w:spacing w:before="0" w:after="0" w:line="240" w:lineRule="auto"/>
        <w:jc w:val="center"/>
        <w:divId w:val="2116439976"/>
        <w:rPr>
          <w:rFonts w:ascii="Times New Roman" w:hAnsi="Times New Roman" w:cs="Times New Roman"/>
          <w:lang w:val="en-US" w:eastAsia="zh-CN"/>
        </w:rPr>
      </w:pPr>
    </w:p>
    <w:p w:rsidR="00267633" w:rsidRPr="00267633" w:rsidRDefault="00267633" w:rsidP="00267633">
      <w:pPr>
        <w:tabs>
          <w:tab w:val="left" w:pos="-720"/>
          <w:tab w:val="left" w:pos="720"/>
        </w:tabs>
        <w:suppressAutoHyphens/>
        <w:spacing w:before="0" w:after="0"/>
        <w:ind w:right="29"/>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(Title as in the action)</w:t>
      </w:r>
    </w:p>
    <w:p w:rsidR="00267633" w:rsidRPr="00267633" w:rsidRDefault="00267633" w:rsidP="00267633">
      <w:pPr>
        <w:keepNext/>
        <w:spacing w:before="0" w:after="0" w:line="240" w:lineRule="auto"/>
        <w:ind w:left="851" w:right="853"/>
        <w:jc w:val="center"/>
        <w:outlineLvl w:val="1"/>
        <w:divId w:val="2116439976"/>
        <w:rPr>
          <w:rFonts w:ascii="Times New Roman" w:hAnsi="Times New Roman"/>
          <w:b/>
          <w:bCs/>
          <w:iCs/>
          <w:spacing w:val="-3"/>
          <w:lang w:val="en-US" w:eastAsia="zh-CN"/>
        </w:rPr>
      </w:pPr>
      <w:r w:rsidRPr="00267633">
        <w:rPr>
          <w:rFonts w:ascii="Times New Roman" w:hAnsi="Times New Roman"/>
          <w:b/>
          <w:bCs/>
          <w:iCs/>
          <w:spacing w:val="-3"/>
          <w:lang w:val="en-US" w:eastAsia="zh-CN"/>
        </w:rPr>
        <w:t>QUESTIONNAIRE FOR THE EXAMINATION OF (NAME OF INDIVIDUAL JUDGMENT DEBTOR)</w:t>
      </w:r>
    </w:p>
    <w:p w:rsidR="00267633" w:rsidRPr="00267633" w:rsidRDefault="00267633" w:rsidP="00267633">
      <w:pPr>
        <w:tabs>
          <w:tab w:val="left" w:pos="-720"/>
          <w:tab w:val="left" w:pos="720"/>
        </w:tabs>
        <w:suppressAutoHyphens/>
        <w:spacing w:before="0" w:after="0"/>
        <w:ind w:right="907"/>
        <w:jc w:val="both"/>
        <w:divId w:val="2116439976"/>
        <w:rPr>
          <w:rFonts w:ascii="Times New Roman" w:hAnsi="Times New Roman" w:cs="Times New Roman"/>
          <w:lang w:val="en-US" w:eastAsia="zh-CN"/>
        </w:rPr>
      </w:pPr>
    </w:p>
    <w:p w:rsidR="00267633" w:rsidRPr="00267633" w:rsidRDefault="00267633" w:rsidP="00267633">
      <w:pPr>
        <w:spacing w:before="0" w:after="1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 xml:space="preserve">Please be informed that you, (name of judgment debtor), have been summoned by the abovementioned judgment creditor to attend at the Family Justice Courts on (date and time) to — </w:t>
      </w:r>
    </w:p>
    <w:p w:rsidR="00267633" w:rsidRPr="00267633" w:rsidRDefault="00267633" w:rsidP="00267633">
      <w:pPr>
        <w:tabs>
          <w:tab w:val="left" w:pos="-720"/>
          <w:tab w:val="left" w:pos="720"/>
        </w:tabs>
        <w:suppressAutoHyphens/>
        <w:spacing w:before="0" w:after="0"/>
        <w:ind w:left="720" w:right="90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w:t>
      </w:r>
      <w:r w:rsidRPr="00267633">
        <w:rPr>
          <w:rFonts w:ascii="Times New Roman" w:hAnsi="Times New Roman" w:cs="Times New Roman"/>
          <w:lang w:val="en-US" w:eastAsia="zh-CN"/>
        </w:rPr>
        <w:tab/>
        <w:t>provide answers to the questions set out herein; and</w:t>
      </w:r>
    </w:p>
    <w:p w:rsidR="00267633" w:rsidRPr="00267633" w:rsidRDefault="00267633" w:rsidP="00267633">
      <w:pPr>
        <w:spacing w:before="0" w:after="200" w:line="23" w:lineRule="atLeast"/>
        <w:ind w:left="1440" w:hanging="720"/>
        <w:jc w:val="both"/>
        <w:divId w:val="2116439976"/>
        <w:rPr>
          <w:rFonts w:ascii="Times New Roman" w:hAnsi="Times New Roman" w:cs="Times New Roman"/>
          <w:lang w:val="en-GB" w:eastAsia="en-GB"/>
        </w:rPr>
      </w:pPr>
      <w:r w:rsidRPr="00267633">
        <w:rPr>
          <w:rFonts w:ascii="Times New Roman" w:hAnsi="Times New Roman" w:cs="Times New Roman"/>
          <w:lang w:val="en-GB" w:eastAsia="en-GB"/>
        </w:rPr>
        <w:t>(b)</w:t>
      </w:r>
      <w:r w:rsidRPr="00267633">
        <w:rPr>
          <w:rFonts w:ascii="Times New Roman" w:hAnsi="Times New Roman" w:cs="Times New Roman"/>
          <w:lang w:val="en-GB" w:eastAsia="en-GB"/>
        </w:rPr>
        <w:tab/>
        <w:t>produce documents set out below:</w:t>
      </w:r>
    </w:p>
    <w:p w:rsidR="00267633" w:rsidRPr="00267633" w:rsidRDefault="00267633" w:rsidP="00267633">
      <w:pPr>
        <w:tabs>
          <w:tab w:val="left" w:pos="709"/>
          <w:tab w:val="left" w:pos="1418"/>
        </w:tabs>
        <w:spacing w:before="0" w:after="200" w:line="23" w:lineRule="atLeast"/>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(i)</w:t>
      </w:r>
      <w:r w:rsidRPr="00267633">
        <w:rPr>
          <w:rFonts w:ascii="Times New Roman" w:hAnsi="Times New Roman" w:cs="Times New Roman"/>
          <w:lang w:val="en-US" w:eastAsia="zh-CN"/>
        </w:rPr>
        <w:tab/>
        <w:t>your bank statements for the past 6 months;</w:t>
      </w:r>
    </w:p>
    <w:p w:rsidR="00267633" w:rsidRPr="00267633" w:rsidRDefault="00267633" w:rsidP="00267633">
      <w:pPr>
        <w:tabs>
          <w:tab w:val="left" w:pos="709"/>
          <w:tab w:val="left" w:pos="1418"/>
        </w:tabs>
        <w:spacing w:before="0" w:after="200" w:line="23" w:lineRule="atLeast"/>
        <w:ind w:left="720" w:firstLine="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(ii)</w:t>
      </w:r>
      <w:r w:rsidRPr="00267633">
        <w:rPr>
          <w:rFonts w:ascii="Times New Roman" w:hAnsi="Times New Roman" w:cs="Times New Roman"/>
          <w:lang w:val="en-US" w:eastAsia="zh-CN"/>
        </w:rPr>
        <w:tab/>
        <w:t>your payslips for the past 3 months;</w:t>
      </w:r>
    </w:p>
    <w:p w:rsidR="00267633" w:rsidRPr="00267633" w:rsidRDefault="00267633" w:rsidP="00267633">
      <w:pPr>
        <w:tabs>
          <w:tab w:val="left" w:pos="709"/>
          <w:tab w:val="left" w:pos="1418"/>
        </w:tabs>
        <w:spacing w:before="0" w:after="200" w:line="23" w:lineRule="atLeast"/>
        <w:ind w:left="2160" w:hanging="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(iii)</w:t>
      </w:r>
      <w:r w:rsidRPr="00267633">
        <w:rPr>
          <w:rFonts w:ascii="Times New Roman" w:hAnsi="Times New Roman" w:cs="Times New Roman"/>
          <w:lang w:val="en-US" w:eastAsia="zh-CN"/>
        </w:rPr>
        <w:tab/>
        <w:t>your income tax returns and Form IR8A for the last period of assessment;</w:t>
      </w:r>
    </w:p>
    <w:p w:rsidR="00267633" w:rsidRPr="00267633" w:rsidRDefault="00267633" w:rsidP="00267633">
      <w:pPr>
        <w:tabs>
          <w:tab w:val="left" w:pos="1418"/>
          <w:tab w:val="left" w:pos="2127"/>
        </w:tabs>
        <w:spacing w:before="0" w:after="200" w:line="23" w:lineRule="atLeast"/>
        <w:ind w:left="2127" w:hanging="68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(iv)</w:t>
      </w:r>
      <w:r w:rsidRPr="00267633">
        <w:rPr>
          <w:rFonts w:ascii="Times New Roman" w:hAnsi="Times New Roman" w:cs="Times New Roman"/>
          <w:lang w:val="en-US" w:eastAsia="zh-CN"/>
        </w:rPr>
        <w:tab/>
        <w:t>your last 3 statements from the Central Provident Fund (CPF) Board;</w:t>
      </w:r>
    </w:p>
    <w:p w:rsidR="00267633" w:rsidRPr="00267633" w:rsidRDefault="00267633" w:rsidP="00267633">
      <w:pPr>
        <w:tabs>
          <w:tab w:val="left" w:pos="709"/>
          <w:tab w:val="left" w:pos="1418"/>
        </w:tabs>
        <w:spacing w:before="0" w:after="200" w:line="23" w:lineRule="atLeast"/>
        <w:ind w:left="213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(v)</w:t>
      </w:r>
      <w:r w:rsidRPr="00267633">
        <w:rPr>
          <w:rFonts w:ascii="Times New Roman" w:hAnsi="Times New Roman" w:cs="Times New Roman"/>
          <w:lang w:val="en-US" w:eastAsia="zh-CN"/>
        </w:rPr>
        <w:tab/>
        <w:t>your last 3 statements from the Central Depository (CDP) and/or your securities broker or fund manager in respect of your shares, bonds and/or unit trusts;</w:t>
      </w:r>
    </w:p>
    <w:p w:rsidR="00267633" w:rsidRPr="00267633" w:rsidRDefault="00267633" w:rsidP="00267633">
      <w:pPr>
        <w:tabs>
          <w:tab w:val="left" w:pos="709"/>
          <w:tab w:val="left" w:pos="1418"/>
        </w:tabs>
        <w:spacing w:before="0" w:after="200" w:line="23" w:lineRule="atLeast"/>
        <w:ind w:left="213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(vi)</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your motor vehicle log card/printout of your vehicle registration details and hire purchase agreement in respect of your motor vehicle;</w:t>
      </w:r>
    </w:p>
    <w:p w:rsidR="00267633" w:rsidRPr="00267633" w:rsidRDefault="00267633" w:rsidP="00267633">
      <w:pPr>
        <w:spacing w:before="0" w:after="200" w:line="23" w:lineRule="atLeast"/>
        <w:ind w:left="213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(vii)</w:t>
      </w:r>
      <w:r w:rsidRPr="00267633">
        <w:rPr>
          <w:rFonts w:ascii="Times New Roman" w:hAnsi="Times New Roman" w:cs="Times New Roman"/>
          <w:lang w:val="en-US" w:eastAsia="zh-CN"/>
        </w:rPr>
        <w:tab/>
        <w:t>your lease agreements, title deeds or certificates of title in respect of your properties, or your rental agreements.</w:t>
      </w:r>
    </w:p>
    <w:p w:rsidR="00267633" w:rsidRPr="00267633" w:rsidRDefault="00267633" w:rsidP="00267633">
      <w:pPr>
        <w:spacing w:before="0" w:after="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 xml:space="preserve"> Please answer these questions carefully as the Court will require you to confirm on oath that your answers are true to the best of your knowledge, information and belief. Please bring this completed questionnaire and the documents with you at the Court hearing.</w:t>
      </w:r>
    </w:p>
    <w:p w:rsidR="00267633" w:rsidRPr="00267633" w:rsidRDefault="00267633" w:rsidP="00267633">
      <w:pPr>
        <w:spacing w:before="0" w:after="0"/>
        <w:jc w:val="both"/>
        <w:divId w:val="2116439976"/>
        <w:rPr>
          <w:rFonts w:ascii="Times New Roman" w:hAnsi="Times New Roman" w:cs="Times New Roman"/>
          <w:lang w:val="en-US" w:eastAsia="zh-CN"/>
        </w:rPr>
      </w:pPr>
    </w:p>
    <w:p w:rsidR="00267633" w:rsidRPr="00267633" w:rsidRDefault="00267633" w:rsidP="00267633">
      <w:pPr>
        <w:spacing w:before="0" w:after="0"/>
        <w:jc w:val="both"/>
        <w:divId w:val="2116439976"/>
        <w:rPr>
          <w:rFonts w:ascii="Times New Roman" w:hAnsi="Times New Roman" w:cs="Times New Roman"/>
          <w:lang w:val="en-US" w:eastAsia="zh-CN"/>
        </w:rPr>
      </w:pPr>
    </w:p>
    <w:p w:rsidR="00267633" w:rsidRPr="00267633" w:rsidRDefault="00267633" w:rsidP="00267633">
      <w:pPr>
        <w:spacing w:before="0" w:after="0"/>
        <w:jc w:val="both"/>
        <w:divId w:val="2116439976"/>
        <w:rPr>
          <w:rFonts w:ascii="Times New Roman" w:hAnsi="Times New Roman" w:cs="Times New Roman"/>
          <w:lang w:val="en-US" w:eastAsia="zh-CN"/>
        </w:rPr>
      </w:pPr>
    </w:p>
    <w:p w:rsidR="00267633" w:rsidRPr="00267633" w:rsidRDefault="00267633" w:rsidP="00267633">
      <w:pPr>
        <w:spacing w:before="0" w:after="0"/>
        <w:jc w:val="both"/>
        <w:divId w:val="2116439976"/>
        <w:rPr>
          <w:rFonts w:ascii="Times New Roman" w:hAnsi="Times New Roman" w:cs="Times New Roman"/>
          <w:lang w:val="en-US" w:eastAsia="zh-CN"/>
        </w:rPr>
      </w:pPr>
    </w:p>
    <w:p w:rsidR="00267633" w:rsidRPr="00267633" w:rsidRDefault="00267633" w:rsidP="00267633">
      <w:pPr>
        <w:spacing w:before="0" w:after="0"/>
        <w:jc w:val="both"/>
        <w:divId w:val="2116439976"/>
        <w:rPr>
          <w:rFonts w:ascii="Times New Roman" w:hAnsi="Times New Roman" w:cs="Times New Roman"/>
          <w:lang w:val="en-US" w:eastAsia="zh-CN"/>
        </w:rPr>
      </w:pPr>
    </w:p>
    <w:p w:rsidR="00267633" w:rsidRPr="00267633" w:rsidRDefault="00267633" w:rsidP="00267633">
      <w:pPr>
        <w:tabs>
          <w:tab w:val="left" w:pos="-720"/>
          <w:tab w:val="left" w:pos="0"/>
        </w:tabs>
        <w:suppressAutoHyphens/>
        <w:spacing w:before="0" w:after="0"/>
        <w:ind w:right="-27" w:firstLine="70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lastRenderedPageBreak/>
        <w:tab/>
      </w:r>
      <w:r w:rsidRPr="00267633">
        <w:rPr>
          <w:rFonts w:ascii="Times New Roman" w:hAnsi="Times New Roman" w:cs="Times New Roman"/>
          <w:b/>
          <w:lang w:val="en-US" w:eastAsia="zh-CN"/>
        </w:rPr>
        <w:t>IMPORTANT NOTICE</w:t>
      </w:r>
      <w:r w:rsidRPr="00267633">
        <w:rPr>
          <w:rFonts w:ascii="Times New Roman" w:hAnsi="Times New Roman" w:cs="Times New Roman"/>
          <w:lang w:val="en-US" w:eastAsia="zh-CN"/>
        </w:rPr>
        <w:t>: You are required to attend the hearing unless you have obtained the consent of the judgment creditor to dispense with your attendance in Court or to discharge the Order requiring your attendance. If you fail to attend the hearing without obtaining the consent of the judgment creditor, the judgment creditor may commence committal proceedings against you for your failure to attend Court. The penalty that may be imposed by Court for such failure is fine and/or imprisonment.</w:t>
      </w:r>
    </w:p>
    <w:p w:rsidR="00267633" w:rsidRPr="00267633" w:rsidRDefault="00267633" w:rsidP="00267633">
      <w:pPr>
        <w:spacing w:before="0" w:after="0"/>
        <w:ind w:firstLine="70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You may therefore wish to contact the solicitor for the judgment creditor (name of law firm and solicitor having conduct of the case) at (address and telephone contact no.) to obtain the consent of the judgment creditor for the necessary dispensation and discharge. You may also choose to engage your own solicitor to advise you on your rights and duties in relation to these proceedings.</w:t>
      </w:r>
    </w:p>
    <w:p w:rsidR="00267633" w:rsidRPr="00267633" w:rsidRDefault="00267633" w:rsidP="00267633">
      <w:pPr>
        <w:spacing w:before="0" w:after="0"/>
        <w:jc w:val="both"/>
        <w:divId w:val="2116439976"/>
        <w:rPr>
          <w:rFonts w:ascii="Times New Roman" w:hAnsi="Times New Roman" w:cs="Times New Roman"/>
          <w:b/>
          <w:lang w:val="en-US" w:eastAsia="zh-CN"/>
        </w:rPr>
        <w:sectPr w:rsidR="00267633" w:rsidRPr="00267633" w:rsidSect="00C63330">
          <w:pgSz w:w="11909" w:h="16834" w:code="9"/>
          <w:pgMar w:top="1440" w:right="2125" w:bottom="1440" w:left="2127" w:header="720" w:footer="720" w:gutter="0"/>
          <w:paperSrc w:first="1" w:other="1"/>
          <w:cols w:space="720"/>
        </w:sectPr>
      </w:pPr>
    </w:p>
    <w:p w:rsidR="00267633" w:rsidRPr="00267633" w:rsidRDefault="00267633" w:rsidP="00267633">
      <w:pPr>
        <w:spacing w:before="0" w:after="0"/>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lastRenderedPageBreak/>
        <w:t>Personal particulars</w:t>
      </w:r>
    </w:p>
    <w:tbl>
      <w:tblPr>
        <w:tblW w:w="7763"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088"/>
      </w:tblGrid>
      <w:tr w:rsidR="00267633" w:rsidRPr="00267633" w:rsidTr="00267633">
        <w:trPr>
          <w:divId w:val="2116439976"/>
        </w:trPr>
        <w:tc>
          <w:tcPr>
            <w:tcW w:w="675"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w:t>
            </w:r>
          </w:p>
        </w:tc>
        <w:tc>
          <w:tcPr>
            <w:tcW w:w="7088"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Full Name:</w:t>
            </w: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w:t>
            </w:r>
          </w:p>
        </w:tc>
        <w:tc>
          <w:tcPr>
            <w:tcW w:w="7088"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NRIC/Passport No.:</w:t>
            </w: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3.</w:t>
            </w:r>
          </w:p>
        </w:tc>
        <w:tc>
          <w:tcPr>
            <w:tcW w:w="7088"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Home Address:</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4.</w:t>
            </w:r>
          </w:p>
        </w:tc>
        <w:tc>
          <w:tcPr>
            <w:tcW w:w="7088"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Mobile Number:</w:t>
            </w: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5.</w:t>
            </w:r>
          </w:p>
        </w:tc>
        <w:tc>
          <w:tcPr>
            <w:tcW w:w="7088"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Email Address:</w:t>
            </w:r>
          </w:p>
          <w:p w:rsidR="00267633" w:rsidRPr="00267633" w:rsidRDefault="00267633" w:rsidP="00267633">
            <w:pPr>
              <w:spacing w:before="0" w:after="0" w:line="240" w:lineRule="auto"/>
              <w:jc w:val="both"/>
              <w:rPr>
                <w:rFonts w:ascii="Times New Roman" w:hAnsi="Times New Roman" w:cs="Times New Roman"/>
                <w:lang w:val="en-US" w:eastAsia="zh-CN"/>
              </w:rPr>
            </w:pPr>
          </w:p>
        </w:tc>
      </w:tr>
    </w:tbl>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Work particulars</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
        <w:gridCol w:w="7008"/>
      </w:tblGrid>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6.</w:t>
            </w:r>
          </w:p>
        </w:tc>
        <w:tc>
          <w:tcPr>
            <w:tcW w:w="785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Occupation:</w:t>
            </w:r>
          </w:p>
          <w:p w:rsidR="00267633" w:rsidRPr="00267633" w:rsidRDefault="00267633" w:rsidP="00267633">
            <w:pPr>
              <w:spacing w:before="0" w:after="0" w:line="240" w:lineRule="auto"/>
              <w:jc w:val="both"/>
              <w:rPr>
                <w:rFonts w:ascii="Times New Roman" w:hAnsi="Times New Roman" w:cs="Times New Roman"/>
                <w:lang w:val="en-US" w:eastAsia="zh-CN"/>
              </w:rPr>
            </w:pPr>
          </w:p>
        </w:tc>
      </w:tr>
    </w:tbl>
    <w:p w:rsidR="00267633" w:rsidRPr="00267633" w:rsidRDefault="00267633" w:rsidP="00267633">
      <w:pPr>
        <w:spacing w:before="0" w:after="0" w:line="240" w:lineRule="auto"/>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6995"/>
      </w:tblGrid>
      <w:tr w:rsidR="00267633" w:rsidRPr="00267633" w:rsidTr="00267633">
        <w:trPr>
          <w:divId w:val="2116439976"/>
        </w:trPr>
        <w:tc>
          <w:tcPr>
            <w:tcW w:w="675" w:type="dxa"/>
            <w:tcBorders>
              <w:bottom w:val="single" w:sz="4" w:space="0" w:color="auto"/>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7</w:t>
            </w:r>
          </w:p>
        </w:tc>
        <w:tc>
          <w:tcPr>
            <w:tcW w:w="7850" w:type="dxa"/>
            <w:tcBorders>
              <w:left w:val="nil"/>
              <w:bottom w:val="single" w:sz="4" w:space="0" w:color="auto"/>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If you are an employee, please state the following:</w:t>
            </w: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(a) </w:t>
            </w:r>
          </w:p>
        </w:tc>
        <w:tc>
          <w:tcPr>
            <w:tcW w:w="785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name and address of your employer;</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3C39EA" w:rsidP="00267633">
            <w:pPr>
              <w:spacing w:before="0" w:after="0" w:line="240" w:lineRule="auto"/>
              <w:jc w:val="both"/>
              <w:rPr>
                <w:rFonts w:ascii="Times New Roman" w:hAnsi="Times New Roman" w:cs="Times New Roman"/>
                <w:lang w:val="en-US" w:eastAsia="zh-CN"/>
              </w:rPr>
            </w:pPr>
            <w:r>
              <w:rPr>
                <w:noProof/>
              </w:rPr>
              <mc:AlternateContent>
                <mc:Choice Requires="wps">
                  <w:drawing>
                    <wp:anchor distT="0" distB="0" distL="114300" distR="114300" simplePos="0" relativeHeight="251638272" behindDoc="0" locked="0" layoutInCell="1" allowOverlap="1">
                      <wp:simplePos x="0" y="0"/>
                      <wp:positionH relativeFrom="column">
                        <wp:posOffset>4505960</wp:posOffset>
                      </wp:positionH>
                      <wp:positionV relativeFrom="paragraph">
                        <wp:posOffset>144145</wp:posOffset>
                      </wp:positionV>
                      <wp:extent cx="1116965" cy="1017270"/>
                      <wp:effectExtent l="0" t="0" r="26035" b="11430"/>
                      <wp:wrapNone/>
                      <wp:docPr id="40"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1017270"/>
                              </a:xfrm>
                              <a:prstGeom prst="rect">
                                <a:avLst/>
                              </a:prstGeom>
                              <a:solidFill>
                                <a:srgbClr val="FFFFFF"/>
                              </a:solidFill>
                              <a:ln w="9525">
                                <a:solidFill>
                                  <a:srgbClr val="000000"/>
                                </a:solidFill>
                                <a:miter lim="800000"/>
                                <a:headEnd/>
                                <a:tailEnd/>
                              </a:ln>
                            </wps:spPr>
                            <wps:txbx>
                              <w:txbxContent>
                                <w:p w:rsidR="00CD0A0D" w:rsidRPr="00D62AB5" w:rsidRDefault="00CD0A0D" w:rsidP="00267633">
                                  <w:pPr>
                                    <w:spacing w:line="240" w:lineRule="auto"/>
                                    <w:rPr>
                                      <w:rFonts w:ascii="Times New Roman" w:hAnsi="Times New Roman" w:cs="Times New Roman"/>
                                      <w:sz w:val="20"/>
                                      <w:szCs w:val="20"/>
                                    </w:rPr>
                                  </w:pPr>
                                  <w:permStart w:id="905928971" w:edGrp="everyone"/>
                                  <w:r w:rsidRPr="00267633">
                                    <w:rPr>
                                      <w:rFonts w:ascii="Times New Roman" w:hAnsi="Times New Roman" w:cs="Times New Roman"/>
                                      <w:noProof/>
                                      <w:sz w:val="20"/>
                                      <w:szCs w:val="20"/>
                                    </w:rPr>
                                    <w:drawing>
                                      <wp:inline distT="0" distB="0" distL="0" distR="0">
                                        <wp:extent cx="132715" cy="166370"/>
                                        <wp:effectExtent l="0" t="0" r="635" b="5080"/>
                                        <wp:docPr id="2"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Income includes salary, allowances, commissions and bonuses</w:t>
                                  </w:r>
                                  <w:permEnd w:id="905928971"/>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3" o:spid="_x0000_s1026" type="#_x0000_t202" style="position:absolute;left:0;text-align:left;margin-left:354.8pt;margin-top:11.35pt;width:87.95pt;height:80.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">
                      <v:textbox>
                        <w:txbxContent>
                          <w:p w:rsidR="00CD0A0D" w:rsidRPr="00D62AB5" w:rsidRDefault="00CD0A0D" w:rsidP="00267633">
                            <w:pPr>
                              <w:spacing w:line="240" w:lineRule="auto"/>
                              <w:rPr>
                                <w:rFonts w:ascii="Times New Roman" w:hAnsi="Times New Roman" w:cs="Times New Roman"/>
                                <w:sz w:val="20"/>
                                <w:szCs w:val="20"/>
                              </w:rPr>
                            </w:pPr>
                            <w:permStart w:id="905928971" w:edGrp="everyone"/>
                            <w:r w:rsidRPr="00267633">
                              <w:rPr>
                                <w:rFonts w:ascii="Times New Roman" w:hAnsi="Times New Roman" w:cs="Times New Roman"/>
                                <w:noProof/>
                                <w:sz w:val="20"/>
                                <w:szCs w:val="20"/>
                              </w:rPr>
                              <w:drawing>
                                <wp:inline distT="0" distB="0" distL="0" distR="0">
                                  <wp:extent cx="132715" cy="166370"/>
                                  <wp:effectExtent l="0" t="0" r="635" b="5080"/>
                                  <wp:docPr id="2"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Income includes salary, allowances, commissions and bonuses</w:t>
                            </w:r>
                            <w:permEnd w:id="905928971"/>
                          </w:p>
                        </w:txbxContent>
                      </v:textbox>
                    </v:shape>
                  </w:pict>
                </mc:Fallback>
              </mc:AlternateContent>
            </w:r>
          </w:p>
        </w:tc>
      </w:tr>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(b)</w:t>
            </w:r>
          </w:p>
        </w:tc>
        <w:tc>
          <w:tcPr>
            <w:tcW w:w="785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your monthly income; and</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85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when your monthly income is paid to you and how you are paid (whether by GIRO or otherwise).</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bl>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267633">
      <w:pPr>
        <w:spacing w:before="0" w:after="0" w:line="240" w:lineRule="auto"/>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6996"/>
      </w:tblGrid>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8.</w:t>
            </w:r>
          </w:p>
        </w:tc>
        <w:tc>
          <w:tcPr>
            <w:tcW w:w="785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If you are self-employed, please state the following: </w:t>
            </w: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w:t>
            </w:r>
          </w:p>
        </w:tc>
        <w:tc>
          <w:tcPr>
            <w:tcW w:w="785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name and address of your business (sole proprietorship or partnership);</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(b)</w:t>
            </w:r>
          </w:p>
        </w:tc>
        <w:tc>
          <w:tcPr>
            <w:tcW w:w="785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nature of the business; and</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85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your monthly income including salary, allowances, commissions and bonuses.</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bl>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267633">
      <w:pPr>
        <w:spacing w:before="0" w:after="0" w:line="240" w:lineRule="auto"/>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38"/>
        <w:gridCol w:w="7009"/>
      </w:tblGrid>
      <w:tr w:rsidR="00267633" w:rsidRPr="00267633" w:rsidTr="00267633">
        <w:trPr>
          <w:divId w:val="2116439976"/>
        </w:trPr>
        <w:tc>
          <w:tcPr>
            <w:tcW w:w="675"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lastRenderedPageBreak/>
              <w:t>9.</w:t>
            </w:r>
          </w:p>
        </w:tc>
        <w:tc>
          <w:tcPr>
            <w:tcW w:w="7850" w:type="dxa"/>
          </w:tcPr>
          <w:p w:rsidR="00267633" w:rsidRPr="00267633" w:rsidRDefault="003C39EA" w:rsidP="00267633">
            <w:pPr>
              <w:spacing w:before="0" w:after="0" w:line="240" w:lineRule="auto"/>
              <w:jc w:val="both"/>
              <w:rPr>
                <w:rFonts w:ascii="Times New Roman" w:hAnsi="Times New Roman" w:cs="Times New Roman"/>
                <w:lang w:val="en-US" w:eastAsia="zh-CN"/>
              </w:rPr>
            </w:pPr>
            <w:r>
              <w:rPr>
                <w:noProof/>
              </w:rPr>
              <mc:AlternateContent>
                <mc:Choice Requires="wps">
                  <w:drawing>
                    <wp:anchor distT="0" distB="0" distL="114300" distR="114300" simplePos="0" relativeHeight="251639296" behindDoc="0" locked="0" layoutInCell="1" allowOverlap="1">
                      <wp:simplePos x="0" y="0"/>
                      <wp:positionH relativeFrom="column">
                        <wp:posOffset>4513580</wp:posOffset>
                      </wp:positionH>
                      <wp:positionV relativeFrom="paragraph">
                        <wp:posOffset>-222885</wp:posOffset>
                      </wp:positionV>
                      <wp:extent cx="1028700" cy="1254760"/>
                      <wp:effectExtent l="0" t="0" r="19050" b="21590"/>
                      <wp:wrapNone/>
                      <wp:docPr id="39"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254760"/>
                              </a:xfrm>
                              <a:prstGeom prst="rect">
                                <a:avLst/>
                              </a:prstGeom>
                              <a:solidFill>
                                <a:srgbClr val="FFFFFF"/>
                              </a:solidFill>
                              <a:ln w="9525">
                                <a:solidFill>
                                  <a:srgbClr val="000000"/>
                                </a:solidFill>
                                <a:miter lim="800000"/>
                                <a:headEnd/>
                                <a:tailEnd/>
                              </a:ln>
                            </wps:spPr>
                            <wps:txbx>
                              <w:txbxContent>
                                <w:p w:rsidR="00CD0A0D" w:rsidRPr="00D62AB5" w:rsidRDefault="00CD0A0D" w:rsidP="00267633">
                                  <w:pPr>
                                    <w:spacing w:line="240" w:lineRule="auto"/>
                                    <w:rPr>
                                      <w:rFonts w:ascii="Times New Roman" w:hAnsi="Times New Roman" w:cs="Times New Roman"/>
                                      <w:sz w:val="20"/>
                                      <w:szCs w:val="20"/>
                                    </w:rPr>
                                  </w:pPr>
                                  <w:permStart w:id="613495658" w:edGrp="everyone"/>
                                  <w:r w:rsidRPr="00267633">
                                    <w:rPr>
                                      <w:rFonts w:ascii="Times New Roman" w:hAnsi="Times New Roman" w:cs="Times New Roman"/>
                                      <w:noProof/>
                                      <w:sz w:val="20"/>
                                      <w:szCs w:val="20"/>
                                    </w:rPr>
                                    <w:drawing>
                                      <wp:inline distT="0" distB="0" distL="0" distR="0">
                                        <wp:extent cx="132715" cy="166370"/>
                                        <wp:effectExtent l="0" t="0" r="635" b="5080"/>
                                        <wp:docPr id="3"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Sources of income includes rental, dividends, royalties from intellectual property.</w:t>
                                  </w:r>
                                  <w:permEnd w:id="613495658"/>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4" o:spid="_x0000_s1027" type="#_x0000_t202" style="position:absolute;left:0;text-align:left;margin-left:355.4pt;margin-top:-17.55pt;width:81pt;height:98.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">
                      <v:textbox>
                        <w:txbxContent>
                          <w:p w:rsidR="00CD0A0D" w:rsidRPr="00D62AB5" w:rsidRDefault="00CD0A0D" w:rsidP="00267633">
                            <w:pPr>
                              <w:spacing w:line="240" w:lineRule="auto"/>
                              <w:rPr>
                                <w:rFonts w:ascii="Times New Roman" w:hAnsi="Times New Roman" w:cs="Times New Roman"/>
                                <w:sz w:val="20"/>
                                <w:szCs w:val="20"/>
                              </w:rPr>
                            </w:pPr>
                            <w:permStart w:id="613495658" w:edGrp="everyone"/>
                            <w:r w:rsidRPr="00267633">
                              <w:rPr>
                                <w:rFonts w:ascii="Times New Roman" w:hAnsi="Times New Roman" w:cs="Times New Roman"/>
                                <w:noProof/>
                                <w:sz w:val="20"/>
                                <w:szCs w:val="20"/>
                              </w:rPr>
                              <w:drawing>
                                <wp:inline distT="0" distB="0" distL="0" distR="0">
                                  <wp:extent cx="132715" cy="166370"/>
                                  <wp:effectExtent l="0" t="0" r="635" b="5080"/>
                                  <wp:docPr id="3"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Sources of income includes rental, dividends, royalties from intellectual property.</w:t>
                            </w:r>
                            <w:permEnd w:id="613495658"/>
                          </w:p>
                        </w:txbxContent>
                      </v:textbox>
                    </v:shape>
                  </w:pict>
                </mc:Fallback>
              </mc:AlternateContent>
            </w:r>
            <w:r w:rsidR="00267633" w:rsidRPr="00267633">
              <w:rPr>
                <w:rFonts w:ascii="Times New Roman" w:hAnsi="Times New Roman" w:cs="Times New Roman"/>
                <w:lang w:val="en-US" w:eastAsia="zh-CN"/>
              </w:rPr>
              <w:t>Aside from your income from your employment, please state all your other sources of income and the amount received.</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bl>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Particulars of your Debtors </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2"/>
        <w:gridCol w:w="6995"/>
      </w:tblGrid>
      <w:tr w:rsidR="00267633" w:rsidRPr="00267633" w:rsidTr="00267633">
        <w:trPr>
          <w:divId w:val="2116439976"/>
        </w:trPr>
        <w:tc>
          <w:tcPr>
            <w:tcW w:w="655"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10.</w:t>
            </w:r>
          </w:p>
        </w:tc>
        <w:tc>
          <w:tcPr>
            <w:tcW w:w="7117" w:type="dxa"/>
          </w:tcPr>
          <w:p w:rsidR="00267633" w:rsidRPr="00267633" w:rsidRDefault="003C39EA" w:rsidP="00267633">
            <w:pPr>
              <w:spacing w:before="0" w:after="0" w:line="240" w:lineRule="auto"/>
              <w:jc w:val="both"/>
              <w:rPr>
                <w:rFonts w:ascii="Times New Roman" w:hAnsi="Times New Roman" w:cs="Times New Roman"/>
                <w:lang w:val="en-US" w:eastAsia="zh-CN"/>
              </w:rPr>
            </w:pPr>
            <w:r>
              <w:rPr>
                <w:noProof/>
              </w:rPr>
              <mc:AlternateContent>
                <mc:Choice Requires="wps">
                  <w:drawing>
                    <wp:anchor distT="0" distB="0" distL="114300" distR="114300" simplePos="0" relativeHeight="251640320" behindDoc="0" locked="0" layoutInCell="1" allowOverlap="1">
                      <wp:simplePos x="0" y="0"/>
                      <wp:positionH relativeFrom="column">
                        <wp:posOffset>4504690</wp:posOffset>
                      </wp:positionH>
                      <wp:positionV relativeFrom="paragraph">
                        <wp:posOffset>-10160</wp:posOffset>
                      </wp:positionV>
                      <wp:extent cx="1033145" cy="749300"/>
                      <wp:effectExtent l="0" t="0" r="14605" b="12700"/>
                      <wp:wrapNone/>
                      <wp:docPr id="38"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749300"/>
                              </a:xfrm>
                              <a:prstGeom prst="rect">
                                <a:avLst/>
                              </a:prstGeom>
                              <a:solidFill>
                                <a:srgbClr val="FFFFFF"/>
                              </a:solidFill>
                              <a:ln w="9525">
                                <a:solidFill>
                                  <a:srgbClr val="000000"/>
                                </a:solidFill>
                                <a:miter lim="800000"/>
                                <a:headEnd/>
                                <a:tailEnd/>
                              </a:ln>
                            </wps:spPr>
                            <wps:txbx>
                              <w:txbxContent>
                                <w:p w:rsidR="00CD0A0D" w:rsidRPr="00D62AB5" w:rsidRDefault="00CD0A0D" w:rsidP="00267633">
                                  <w:pPr>
                                    <w:spacing w:line="240" w:lineRule="auto"/>
                                    <w:rPr>
                                      <w:rFonts w:ascii="Times New Roman" w:hAnsi="Times New Roman" w:cs="Times New Roman"/>
                                      <w:sz w:val="20"/>
                                      <w:szCs w:val="20"/>
                                    </w:rPr>
                                  </w:pPr>
                                  <w:permStart w:id="1081348451" w:edGrp="everyone"/>
                                  <w:r w:rsidRPr="00267633">
                                    <w:rPr>
                                      <w:rFonts w:ascii="Times New Roman" w:hAnsi="Times New Roman" w:cs="Times New Roman"/>
                                      <w:noProof/>
                                      <w:sz w:val="20"/>
                                      <w:szCs w:val="20"/>
                                    </w:rPr>
                                    <w:drawing>
                                      <wp:inline distT="0" distB="0" distL="0" distR="0">
                                        <wp:extent cx="132715" cy="166370"/>
                                        <wp:effectExtent l="0" t="0" r="635" b="5080"/>
                                        <wp:docPr id="4"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Debtors are people who owe you money.</w:t>
                                  </w:r>
                                  <w:permEnd w:id="1081348451"/>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5" o:spid="_x0000_s1028" type="#_x0000_t202" style="position:absolute;left:0;text-align:left;margin-left:354.7pt;margin-top:-.8pt;width:81.35pt;height:59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">
                      <v:textbox>
                        <w:txbxContent>
                          <w:p w:rsidR="00CD0A0D" w:rsidRPr="00D62AB5" w:rsidRDefault="00CD0A0D" w:rsidP="00267633">
                            <w:pPr>
                              <w:spacing w:line="240" w:lineRule="auto"/>
                              <w:rPr>
                                <w:rFonts w:ascii="Times New Roman" w:hAnsi="Times New Roman" w:cs="Times New Roman"/>
                                <w:sz w:val="20"/>
                                <w:szCs w:val="20"/>
                              </w:rPr>
                            </w:pPr>
                            <w:permStart w:id="1081348451" w:edGrp="everyone"/>
                            <w:r w:rsidRPr="00267633">
                              <w:rPr>
                                <w:rFonts w:ascii="Times New Roman" w:hAnsi="Times New Roman" w:cs="Times New Roman"/>
                                <w:noProof/>
                                <w:sz w:val="20"/>
                                <w:szCs w:val="20"/>
                              </w:rPr>
                              <w:drawing>
                                <wp:inline distT="0" distB="0" distL="0" distR="0">
                                  <wp:extent cx="132715" cy="166370"/>
                                  <wp:effectExtent l="0" t="0" r="635" b="5080"/>
                                  <wp:docPr id="4"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Debtors are people who owe you money.</w:t>
                            </w:r>
                            <w:permEnd w:id="1081348451"/>
                          </w:p>
                        </w:txbxContent>
                      </v:textbox>
                    </v:shape>
                  </w:pict>
                </mc:Fallback>
              </mc:AlternateContent>
            </w:r>
            <w:r w:rsidR="00267633" w:rsidRPr="00267633">
              <w:rPr>
                <w:rFonts w:ascii="Times New Roman" w:hAnsi="Times New Roman" w:cs="Times New Roman"/>
                <w:lang w:val="en-US" w:eastAsia="zh-CN"/>
              </w:rPr>
              <w:t xml:space="preserve">Please state whether you have any debtors. </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 / No.</w:t>
            </w:r>
            <w:r w:rsidRPr="00267633">
              <w:rPr>
                <w:rFonts w:ascii="Times New Roman" w:hAnsi="Times New Roman" w:cs="Times New Roman"/>
                <w:lang w:val="en-US" w:eastAsia="zh-CN"/>
              </w:rPr>
              <w:tab/>
              <w:t>If yes, please provide the details in Annex A</w:t>
            </w:r>
          </w:p>
          <w:p w:rsidR="00267633" w:rsidRPr="00267633" w:rsidRDefault="00267633" w:rsidP="00267633">
            <w:pPr>
              <w:spacing w:before="0" w:after="0" w:line="240" w:lineRule="auto"/>
              <w:jc w:val="both"/>
              <w:rPr>
                <w:rFonts w:ascii="Times New Roman" w:hAnsi="Times New Roman" w:cs="Times New Roman"/>
                <w:lang w:val="en-US" w:eastAsia="zh-CN"/>
              </w:rPr>
            </w:pPr>
          </w:p>
        </w:tc>
      </w:tr>
    </w:tbl>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t>Particulars of your immovable properties situated locally or overseas</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6995"/>
      </w:tblGrid>
      <w:tr w:rsidR="00267633" w:rsidRPr="00267633" w:rsidTr="00267633">
        <w:trPr>
          <w:divId w:val="2116439976"/>
        </w:trPr>
        <w:tc>
          <w:tcPr>
            <w:tcW w:w="675" w:type="dxa"/>
            <w:tcBorders>
              <w:bottom w:val="single" w:sz="4" w:space="0" w:color="auto"/>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11.</w:t>
            </w:r>
          </w:p>
        </w:tc>
        <w:tc>
          <w:tcPr>
            <w:tcW w:w="7850" w:type="dxa"/>
            <w:tcBorders>
              <w:left w:val="nil"/>
              <w:bottom w:val="single" w:sz="4" w:space="0" w:color="auto"/>
            </w:tcBorders>
          </w:tcPr>
          <w:p w:rsidR="00267633" w:rsidRPr="00267633" w:rsidRDefault="003C39EA" w:rsidP="00267633">
            <w:pPr>
              <w:spacing w:before="0" w:after="0" w:line="240" w:lineRule="auto"/>
              <w:jc w:val="both"/>
              <w:rPr>
                <w:rFonts w:ascii="Times New Roman" w:hAnsi="Times New Roman" w:cs="Times New Roman"/>
                <w:lang w:val="en-US" w:eastAsia="zh-CN"/>
              </w:rPr>
            </w:pPr>
            <w:r>
              <w:rPr>
                <w:noProof/>
              </w:rPr>
              <mc:AlternateContent>
                <mc:Choice Requires="wps">
                  <w:drawing>
                    <wp:anchor distT="0" distB="0" distL="114300" distR="114300" simplePos="0" relativeHeight="251641344" behindDoc="0" locked="0" layoutInCell="1" allowOverlap="1">
                      <wp:simplePos x="0" y="0"/>
                      <wp:positionH relativeFrom="column">
                        <wp:posOffset>4505960</wp:posOffset>
                      </wp:positionH>
                      <wp:positionV relativeFrom="paragraph">
                        <wp:posOffset>20955</wp:posOffset>
                      </wp:positionV>
                      <wp:extent cx="1029970" cy="962025"/>
                      <wp:effectExtent l="0" t="0" r="17780" b="28575"/>
                      <wp:wrapNone/>
                      <wp:docPr id="37"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962025"/>
                              </a:xfrm>
                              <a:prstGeom prst="rect">
                                <a:avLst/>
                              </a:prstGeom>
                              <a:solidFill>
                                <a:srgbClr val="FFFFFF"/>
                              </a:solidFill>
                              <a:ln w="9525">
                                <a:solidFill>
                                  <a:srgbClr val="000000"/>
                                </a:solidFill>
                                <a:miter lim="800000"/>
                                <a:headEnd/>
                                <a:tailEnd/>
                              </a:ln>
                            </wps:spPr>
                            <wps:txbx>
                              <w:txbxContent>
                                <w:p w:rsidR="00CD0A0D" w:rsidRPr="00D62AB5" w:rsidRDefault="00CD0A0D" w:rsidP="00267633">
                                  <w:pPr>
                                    <w:spacing w:line="240" w:lineRule="auto"/>
                                    <w:rPr>
                                      <w:rFonts w:ascii="Times New Roman" w:hAnsi="Times New Roman" w:cs="Times New Roman"/>
                                      <w:sz w:val="20"/>
                                      <w:szCs w:val="20"/>
                                    </w:rPr>
                                  </w:pPr>
                                  <w:permStart w:id="1141859536" w:edGrp="everyone"/>
                                  <w:r w:rsidRPr="00267633">
                                    <w:rPr>
                                      <w:rFonts w:ascii="Times New Roman" w:hAnsi="Times New Roman" w:cs="Times New Roman"/>
                                      <w:noProof/>
                                      <w:sz w:val="20"/>
                                      <w:szCs w:val="20"/>
                                    </w:rPr>
                                    <w:drawing>
                                      <wp:inline distT="0" distB="0" distL="0" distR="0">
                                        <wp:extent cx="132715" cy="166370"/>
                                        <wp:effectExtent l="0" t="0" r="635" b="5080"/>
                                        <wp:docPr id="5"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Immoveable property means houses, apartments etc.</w:t>
                                  </w:r>
                                  <w:permEnd w:id="114185953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6" o:spid="_x0000_s1029" type="#_x0000_t202" style="position:absolute;left:0;text-align:left;margin-left:354.8pt;margin-top:1.65pt;width:81.1pt;height:75.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">
                      <v:textbox>
                        <w:txbxContent>
                          <w:p w:rsidR="00CD0A0D" w:rsidRPr="00D62AB5" w:rsidRDefault="00CD0A0D" w:rsidP="00267633">
                            <w:pPr>
                              <w:spacing w:line="240" w:lineRule="auto"/>
                              <w:rPr>
                                <w:rFonts w:ascii="Times New Roman" w:hAnsi="Times New Roman" w:cs="Times New Roman"/>
                                <w:sz w:val="20"/>
                                <w:szCs w:val="20"/>
                              </w:rPr>
                            </w:pPr>
                            <w:permStart w:id="1141859536" w:edGrp="everyone"/>
                            <w:r w:rsidRPr="00267633">
                              <w:rPr>
                                <w:rFonts w:ascii="Times New Roman" w:hAnsi="Times New Roman" w:cs="Times New Roman"/>
                                <w:noProof/>
                                <w:sz w:val="20"/>
                                <w:szCs w:val="20"/>
                              </w:rPr>
                              <w:drawing>
                                <wp:inline distT="0" distB="0" distL="0" distR="0">
                                  <wp:extent cx="132715" cy="166370"/>
                                  <wp:effectExtent l="0" t="0" r="635" b="5080"/>
                                  <wp:docPr id="5"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Immoveable property means houses, apartments etc.</w:t>
                            </w:r>
                            <w:permEnd w:id="1141859536"/>
                          </w:p>
                        </w:txbxContent>
                      </v:textbox>
                    </v:shape>
                  </w:pict>
                </mc:Fallback>
              </mc:AlternateContent>
            </w:r>
            <w:r w:rsidR="00267633" w:rsidRPr="00267633">
              <w:rPr>
                <w:rFonts w:ascii="Times New Roman" w:hAnsi="Times New Roman" w:cs="Times New Roman"/>
                <w:lang w:val="en-US" w:eastAsia="zh-CN"/>
              </w:rPr>
              <w:t xml:space="preserve">Please state the following if you own any immovable property locally or overseas: </w:t>
            </w: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w:t>
            </w:r>
          </w:p>
        </w:tc>
        <w:tc>
          <w:tcPr>
            <w:tcW w:w="785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address(es) of property owned;</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(b)</w:t>
            </w:r>
          </w:p>
        </w:tc>
        <w:tc>
          <w:tcPr>
            <w:tcW w:w="785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names of joint-owners (if any); and</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85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names of mortgagee/chargee (if any) and the amount outstanding.</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bl>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267633">
      <w:pPr>
        <w:spacing w:before="0" w:after="0" w:line="240" w:lineRule="auto"/>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2"/>
        <w:gridCol w:w="6995"/>
      </w:tblGrid>
      <w:tr w:rsidR="00267633" w:rsidRPr="00267633" w:rsidTr="00267633">
        <w:trPr>
          <w:divId w:val="2116439976"/>
        </w:trPr>
        <w:tc>
          <w:tcPr>
            <w:tcW w:w="675"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12.</w:t>
            </w:r>
          </w:p>
        </w:tc>
        <w:tc>
          <w:tcPr>
            <w:tcW w:w="7850"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are leasing any immovable property.</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 / No.</w:t>
            </w:r>
            <w:r w:rsidRPr="00267633">
              <w:rPr>
                <w:rFonts w:ascii="Times New Roman" w:hAnsi="Times New Roman" w:cs="Times New Roman"/>
                <w:lang w:val="en-US" w:eastAsia="zh-CN"/>
              </w:rPr>
              <w:tab/>
              <w:t>If yes, please provide the details in Annex B.</w:t>
            </w:r>
          </w:p>
        </w:tc>
      </w:tr>
      <w:tr w:rsidR="00267633" w:rsidRPr="00267633" w:rsidTr="00267633">
        <w:trPr>
          <w:divId w:val="2116439976"/>
        </w:trPr>
        <w:tc>
          <w:tcPr>
            <w:tcW w:w="675"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13.</w:t>
            </w:r>
          </w:p>
        </w:tc>
        <w:tc>
          <w:tcPr>
            <w:tcW w:w="7850"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have any tenants/subtenants in respect of your owned or leased properties.</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the details in Annex B.</w:t>
            </w:r>
          </w:p>
        </w:tc>
      </w:tr>
    </w:tbl>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rsidR="00267633" w:rsidRDefault="00267633" w:rsidP="00267633">
      <w:pPr>
        <w:spacing w:before="0" w:after="0" w:line="240" w:lineRule="auto"/>
        <w:jc w:val="both"/>
        <w:divId w:val="2116439976"/>
        <w:rPr>
          <w:rFonts w:ascii="Times New Roman" w:hAnsi="Times New Roman" w:cs="Times New Roman"/>
          <w:b/>
          <w:lang w:val="en-US" w:eastAsia="zh-CN"/>
        </w:rPr>
      </w:pPr>
    </w:p>
    <w:p w:rsidR="002F0484" w:rsidRDefault="002F0484" w:rsidP="00267633">
      <w:pPr>
        <w:spacing w:before="0" w:after="0" w:line="240" w:lineRule="auto"/>
        <w:jc w:val="both"/>
        <w:divId w:val="2116439976"/>
        <w:rPr>
          <w:rFonts w:ascii="Times New Roman" w:hAnsi="Times New Roman" w:cs="Times New Roman"/>
          <w:b/>
          <w:lang w:val="en-US" w:eastAsia="zh-CN"/>
        </w:rPr>
      </w:pPr>
    </w:p>
    <w:p w:rsidR="002F0484" w:rsidRPr="00267633" w:rsidRDefault="002F0484" w:rsidP="00267633">
      <w:pPr>
        <w:spacing w:before="0" w:after="0" w:line="240" w:lineRule="auto"/>
        <w:jc w:val="both"/>
        <w:divId w:val="2116439976"/>
        <w:rPr>
          <w:rFonts w:ascii="Times New Roman" w:hAnsi="Times New Roman" w:cs="Times New Roman"/>
          <w:b/>
          <w:lang w:val="en-US" w:eastAsia="zh-CN"/>
        </w:rPr>
      </w:pPr>
    </w:p>
    <w:p w:rsidR="00267633" w:rsidRPr="00267633" w:rsidRDefault="00267633" w:rsidP="00267633">
      <w:pPr>
        <w:spacing w:before="0" w:after="0" w:line="240" w:lineRule="auto"/>
        <w:ind w:left="720" w:hanging="720"/>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lastRenderedPageBreak/>
        <w:t>Particulars of your motor vehicles</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5"/>
        <w:gridCol w:w="6992"/>
      </w:tblGrid>
      <w:tr w:rsidR="00267633" w:rsidRPr="00267633" w:rsidTr="00267633">
        <w:trPr>
          <w:divId w:val="2116439976"/>
        </w:trPr>
        <w:tc>
          <w:tcPr>
            <w:tcW w:w="675"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14.</w:t>
            </w:r>
          </w:p>
        </w:tc>
        <w:tc>
          <w:tcPr>
            <w:tcW w:w="7850"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own a motor vehicle.</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the details in Annex B.</w:t>
            </w:r>
          </w:p>
        </w:tc>
      </w:tr>
    </w:tbl>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your bank accounts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6993"/>
      </w:tblGrid>
      <w:tr w:rsidR="00267633" w:rsidRPr="00267633" w:rsidTr="00267633">
        <w:trPr>
          <w:divId w:val="2116439976"/>
        </w:trPr>
        <w:tc>
          <w:tcPr>
            <w:tcW w:w="675" w:type="dxa"/>
            <w:tcBorders>
              <w:bottom w:val="single" w:sz="4" w:space="0" w:color="auto"/>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15.</w:t>
            </w:r>
          </w:p>
        </w:tc>
        <w:tc>
          <w:tcPr>
            <w:tcW w:w="7850" w:type="dxa"/>
            <w:tcBorders>
              <w:left w:val="nil"/>
              <w:bottom w:val="single" w:sz="4" w:space="0" w:color="auto"/>
            </w:tcBorders>
          </w:tcPr>
          <w:p w:rsidR="00267633" w:rsidRPr="00267633" w:rsidRDefault="003C39EA" w:rsidP="00267633">
            <w:pPr>
              <w:spacing w:before="0" w:after="0" w:line="240" w:lineRule="auto"/>
              <w:jc w:val="both"/>
              <w:rPr>
                <w:rFonts w:ascii="Times New Roman" w:hAnsi="Times New Roman" w:cs="Times New Roman"/>
                <w:lang w:val="en-US" w:eastAsia="zh-CN"/>
              </w:rPr>
            </w:pPr>
            <w:r>
              <w:rPr>
                <w:noProof/>
              </w:rPr>
              <mc:AlternateContent>
                <mc:Choice Requires="wps">
                  <w:drawing>
                    <wp:anchor distT="0" distB="0" distL="114300" distR="114300" simplePos="0" relativeHeight="251642368" behindDoc="0" locked="0" layoutInCell="1" allowOverlap="1">
                      <wp:simplePos x="0" y="0"/>
                      <wp:positionH relativeFrom="column">
                        <wp:posOffset>4498975</wp:posOffset>
                      </wp:positionH>
                      <wp:positionV relativeFrom="paragraph">
                        <wp:posOffset>-3810</wp:posOffset>
                      </wp:positionV>
                      <wp:extent cx="1113790" cy="1193165"/>
                      <wp:effectExtent l="0" t="0" r="10160" b="26035"/>
                      <wp:wrapNone/>
                      <wp:docPr id="36"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1193165"/>
                              </a:xfrm>
                              <a:prstGeom prst="rect">
                                <a:avLst/>
                              </a:prstGeom>
                              <a:solidFill>
                                <a:srgbClr val="FFFFFF"/>
                              </a:solidFill>
                              <a:ln w="9525">
                                <a:solidFill>
                                  <a:srgbClr val="000000"/>
                                </a:solidFill>
                                <a:miter lim="800000"/>
                                <a:headEnd/>
                                <a:tailEnd/>
                              </a:ln>
                            </wps:spPr>
                            <wps:txbx>
                              <w:txbxContent>
                                <w:p w:rsidR="00CD0A0D" w:rsidRPr="00D62AB5" w:rsidRDefault="00CD0A0D" w:rsidP="00267633">
                                  <w:pPr>
                                    <w:spacing w:line="240" w:lineRule="auto"/>
                                    <w:rPr>
                                      <w:rFonts w:ascii="Times New Roman" w:hAnsi="Times New Roman" w:cs="Times New Roman"/>
                                      <w:sz w:val="20"/>
                                      <w:szCs w:val="20"/>
                                    </w:rPr>
                                  </w:pPr>
                                  <w:permStart w:id="1015884393" w:edGrp="everyone"/>
                                  <w:r w:rsidRPr="00267633">
                                    <w:rPr>
                                      <w:rFonts w:ascii="Times New Roman" w:hAnsi="Times New Roman" w:cs="Times New Roman"/>
                                      <w:noProof/>
                                      <w:sz w:val="20"/>
                                      <w:szCs w:val="20"/>
                                    </w:rPr>
                                    <w:drawing>
                                      <wp:inline distT="0" distB="0" distL="0" distR="0">
                                        <wp:extent cx="132715" cy="166370"/>
                                        <wp:effectExtent l="0" t="0" r="635" b="5080"/>
                                        <wp:docPr id="6"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Bank accounts include accounts held in your sole name or jointly with others.</w:t>
                                  </w:r>
                                  <w:permEnd w:id="1015884393"/>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7" o:spid="_x0000_s1030" type="#_x0000_t202" style="position:absolute;left:0;text-align:left;margin-left:354.25pt;margin-top:-.3pt;width:87.7pt;height:93.9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">
                      <v:textbox>
                        <w:txbxContent>
                          <w:p w:rsidR="00CD0A0D" w:rsidRPr="00D62AB5" w:rsidRDefault="00CD0A0D" w:rsidP="00267633">
                            <w:pPr>
                              <w:spacing w:line="240" w:lineRule="auto"/>
                              <w:rPr>
                                <w:rFonts w:ascii="Times New Roman" w:hAnsi="Times New Roman" w:cs="Times New Roman"/>
                                <w:sz w:val="20"/>
                                <w:szCs w:val="20"/>
                              </w:rPr>
                            </w:pPr>
                            <w:permStart w:id="1015884393" w:edGrp="everyone"/>
                            <w:r w:rsidRPr="00267633">
                              <w:rPr>
                                <w:rFonts w:ascii="Times New Roman" w:hAnsi="Times New Roman" w:cs="Times New Roman"/>
                                <w:noProof/>
                                <w:sz w:val="20"/>
                                <w:szCs w:val="20"/>
                              </w:rPr>
                              <w:drawing>
                                <wp:inline distT="0" distB="0" distL="0" distR="0">
                                  <wp:extent cx="132715" cy="166370"/>
                                  <wp:effectExtent l="0" t="0" r="635" b="5080"/>
                                  <wp:docPr id="6"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Bank accounts include accounts held in your sole name or jointly with others.</w:t>
                            </w:r>
                            <w:permEnd w:id="1015884393"/>
                          </w:p>
                        </w:txbxContent>
                      </v:textbox>
                    </v:shape>
                  </w:pict>
                </mc:Fallback>
              </mc:AlternateContent>
            </w:r>
            <w:r w:rsidR="00267633" w:rsidRPr="00267633">
              <w:rPr>
                <w:rFonts w:ascii="Times New Roman" w:hAnsi="Times New Roman" w:cs="Times New Roman"/>
                <w:lang w:val="en-US" w:eastAsia="zh-CN"/>
              </w:rPr>
              <w:t>Please state the following if you have any bank accounts or safe deposit boxes:</w:t>
            </w: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w:t>
            </w:r>
          </w:p>
        </w:tc>
        <w:tc>
          <w:tcPr>
            <w:tcW w:w="785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name and branch of the Bank where your account or safe deposit box is maintained;</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(b)</w:t>
            </w:r>
          </w:p>
        </w:tc>
        <w:tc>
          <w:tcPr>
            <w:tcW w:w="785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account number;</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85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type of account held (e.g. current, savings, fixed deposit, overdraft);</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(d)</w:t>
            </w:r>
          </w:p>
        </w:tc>
        <w:tc>
          <w:tcPr>
            <w:tcW w:w="785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name of joint account holder (if any);</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(e)</w:t>
            </w:r>
          </w:p>
        </w:tc>
        <w:tc>
          <w:tcPr>
            <w:tcW w:w="785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balance due to you at this date (for fixed deposits, please state the date of maturity and the amount due to you at that date)</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bl>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your other assets</w:t>
      </w: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4"/>
        <w:gridCol w:w="6993"/>
      </w:tblGrid>
      <w:tr w:rsidR="00267633" w:rsidRPr="00267633" w:rsidTr="00267633">
        <w:trPr>
          <w:divId w:val="2116439976"/>
        </w:trPr>
        <w:tc>
          <w:tcPr>
            <w:tcW w:w="675"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16.</w:t>
            </w:r>
          </w:p>
        </w:tc>
        <w:tc>
          <w:tcPr>
            <w:tcW w:w="7850"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have any insurance policies.</w:t>
            </w:r>
          </w:p>
          <w:p w:rsidR="00267633" w:rsidRPr="00267633" w:rsidRDefault="00267633" w:rsidP="00267633">
            <w:pPr>
              <w:spacing w:before="0" w:after="0" w:line="240" w:lineRule="auto"/>
              <w:ind w:left="720"/>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 xml:space="preserve">If yes, please provide details in Annex C </w:t>
            </w: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17.</w:t>
            </w:r>
          </w:p>
        </w:tc>
        <w:tc>
          <w:tcPr>
            <w:tcW w:w="7850"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own any shares and/or unit trusts.</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C</w:t>
            </w: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18.</w:t>
            </w:r>
          </w:p>
        </w:tc>
        <w:tc>
          <w:tcPr>
            <w:tcW w:w="7850"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are a beneficiary under any trust, will or estate in intestacy.</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C</w:t>
            </w: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19.</w:t>
            </w:r>
          </w:p>
        </w:tc>
        <w:tc>
          <w:tcPr>
            <w:tcW w:w="7850"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are a member (whether in Singapore or overseas) of any country clubs, timeshare holiday clubs.</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Yes/No. </w:t>
            </w:r>
            <w:r w:rsidRPr="00267633">
              <w:rPr>
                <w:rFonts w:ascii="Times New Roman" w:hAnsi="Times New Roman" w:cs="Times New Roman"/>
                <w:lang w:val="en-US" w:eastAsia="zh-CN"/>
              </w:rPr>
              <w:tab/>
              <w:t>If yes, please provide details in Annex C</w:t>
            </w: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lastRenderedPageBreak/>
              <w:t>20.</w:t>
            </w:r>
          </w:p>
        </w:tc>
        <w:tc>
          <w:tcPr>
            <w:tcW w:w="7850"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you own any other assets, savings or investments not listed thus far (e.g. antiques, collectibles, jewellery, paintings).</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Yes/No. </w:t>
            </w:r>
            <w:r w:rsidRPr="00267633">
              <w:rPr>
                <w:rFonts w:ascii="Times New Roman" w:hAnsi="Times New Roman" w:cs="Times New Roman"/>
                <w:lang w:val="en-US" w:eastAsia="zh-CN"/>
              </w:rPr>
              <w:tab/>
              <w:t>If yes, please provide details in Annex C</w:t>
            </w:r>
          </w:p>
        </w:tc>
      </w:tr>
    </w:tbl>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6993"/>
      </w:tblGrid>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21.</w:t>
            </w:r>
          </w:p>
        </w:tc>
        <w:tc>
          <w:tcPr>
            <w:tcW w:w="785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What offer of repayment do you wish to make to the judgment creditor?</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bl>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Additional questions by the judgment creditor</w:t>
      </w: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22.</w:t>
      </w:r>
      <w:r w:rsidRPr="00267633">
        <w:rPr>
          <w:rFonts w:ascii="Times New Roman" w:hAnsi="Times New Roman" w:cs="Times New Roman"/>
          <w:lang w:val="en-US" w:eastAsia="zh-CN"/>
        </w:rPr>
        <w:tab/>
        <w:t>(Please state additional questions if any.)</w:t>
      </w: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Confirmation statement</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I, </w:t>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lang w:val="en-US" w:eastAsia="zh-CN"/>
        </w:rPr>
        <w:t>(name of judgment debtor and NRIC No.) confirm that my answers to the questions above are true to the best of my knowledge, information and belief.</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t xml:space="preserve">                                                         </w:t>
      </w:r>
      <w:r w:rsidRPr="00267633">
        <w:rPr>
          <w:rFonts w:ascii="Times New Roman" w:hAnsi="Times New Roman" w:cs="Times New Roman"/>
          <w:u w:val="single"/>
          <w:lang w:val="en-US" w:eastAsia="zh-CN"/>
        </w:rPr>
        <w:tab/>
        <w:t xml:space="preserve">                                            </w:t>
      </w:r>
    </w:p>
    <w:p w:rsidR="00267633" w:rsidRPr="00267633" w:rsidRDefault="00267633" w:rsidP="00267633">
      <w:pPr>
        <w:spacing w:before="0" w:after="0" w:line="240" w:lineRule="auto"/>
        <w:jc w:val="both"/>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t xml:space="preserve">                                                     </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(Signature of judgment debtor)</w:t>
      </w:r>
    </w:p>
    <w:p w:rsidR="00267633" w:rsidRPr="00267633" w:rsidRDefault="00267633" w:rsidP="00267633">
      <w:pPr>
        <w:spacing w:before="0" w:after="0" w:line="240" w:lineRule="auto"/>
        <w:ind w:left="2160"/>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ind w:left="216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Dated this</w:t>
      </w:r>
      <w:r w:rsidRPr="00267633">
        <w:rPr>
          <w:rFonts w:ascii="Times New Roman" w:hAnsi="Times New Roman" w:cs="Times New Roman"/>
          <w:lang w:val="en-US" w:eastAsia="zh-CN"/>
        </w:rPr>
        <w:tab/>
        <w:t xml:space="preserve">day of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20</w:t>
      </w: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br w:type="page"/>
      </w:r>
      <w:r w:rsidRPr="00267633">
        <w:rPr>
          <w:rFonts w:ascii="Times New Roman" w:hAnsi="Times New Roman" w:cs="Times New Roman"/>
          <w:b/>
          <w:lang w:val="en-US" w:eastAsia="zh-CN"/>
        </w:rPr>
        <w:lastRenderedPageBreak/>
        <w:t>ANNEX A</w:t>
      </w: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Debtors and Creditors</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30694F">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10)</w:t>
      </w:r>
    </w:p>
    <w:p w:rsidR="00267633" w:rsidRPr="00267633" w:rsidRDefault="00267633" w:rsidP="00C20EF2">
      <w:pPr>
        <w:numPr>
          <w:ilvl w:val="0"/>
          <w:numId w:val="143"/>
        </w:numPr>
        <w:spacing w:before="0" w:after="0" w:line="240" w:lineRule="auto"/>
        <w:ind w:left="709" w:hanging="42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Please list the names of your </w:t>
      </w:r>
      <w:r w:rsidRPr="00267633">
        <w:rPr>
          <w:rFonts w:ascii="Times New Roman" w:hAnsi="Times New Roman" w:cs="Times New Roman"/>
          <w:b/>
          <w:lang w:val="en-US" w:eastAsia="zh-CN"/>
        </w:rPr>
        <w:t>debtors</w:t>
      </w:r>
      <w:r w:rsidRPr="00267633">
        <w:rPr>
          <w:rFonts w:ascii="Times New Roman" w:hAnsi="Times New Roman" w:cs="Times New Roman"/>
          <w:lang w:val="en-US" w:eastAsia="zh-CN"/>
        </w:rPr>
        <w:t xml:space="preserve"> (i.e. people who owe you money) as follows:</w:t>
      </w:r>
    </w:p>
    <w:p w:rsidR="00267633" w:rsidRPr="00267633" w:rsidRDefault="00267633" w:rsidP="0030694F">
      <w:pPr>
        <w:spacing w:before="0" w:after="0" w:line="240" w:lineRule="auto"/>
        <w:jc w:val="both"/>
        <w:divId w:val="2116439976"/>
        <w:rPr>
          <w:rFonts w:ascii="Times New Roman" w:hAnsi="Times New Roman" w:cs="Times New Roman"/>
          <w:lang w:val="en-US" w:eastAsia="zh-CN"/>
        </w:rPr>
      </w:pPr>
    </w:p>
    <w:tbl>
      <w:tblPr>
        <w:tblW w:w="802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340"/>
        <w:gridCol w:w="1080"/>
        <w:gridCol w:w="1440"/>
        <w:gridCol w:w="2088"/>
      </w:tblGrid>
      <w:tr w:rsidR="00267633" w:rsidRPr="00267633" w:rsidTr="0030694F">
        <w:trPr>
          <w:divId w:val="2116439976"/>
        </w:trPr>
        <w:tc>
          <w:tcPr>
            <w:tcW w:w="1080" w:type="dxa"/>
          </w:tcPr>
          <w:p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w:t>
            </w:r>
          </w:p>
        </w:tc>
        <w:tc>
          <w:tcPr>
            <w:tcW w:w="2340" w:type="dxa"/>
          </w:tcPr>
          <w:p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Contact Particulars</w:t>
            </w:r>
          </w:p>
        </w:tc>
        <w:tc>
          <w:tcPr>
            <w:tcW w:w="1080" w:type="dxa"/>
          </w:tcPr>
          <w:p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owed</w:t>
            </w:r>
          </w:p>
        </w:tc>
        <w:tc>
          <w:tcPr>
            <w:tcW w:w="1440" w:type="dxa"/>
          </w:tcPr>
          <w:p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Due date for payment</w:t>
            </w:r>
          </w:p>
        </w:tc>
        <w:tc>
          <w:tcPr>
            <w:tcW w:w="2088" w:type="dxa"/>
          </w:tcPr>
          <w:p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How did the debt arise?</w:t>
            </w:r>
          </w:p>
        </w:tc>
      </w:tr>
      <w:tr w:rsidR="00267633" w:rsidRPr="00267633" w:rsidTr="0030694F">
        <w:trPr>
          <w:divId w:val="2116439976"/>
        </w:trPr>
        <w:tc>
          <w:tcPr>
            <w:tcW w:w="1080" w:type="dxa"/>
          </w:tcPr>
          <w:p w:rsidR="00267633" w:rsidRPr="00267633" w:rsidRDefault="00267633" w:rsidP="0030694F">
            <w:pPr>
              <w:spacing w:before="0" w:after="0" w:line="240" w:lineRule="auto"/>
              <w:jc w:val="both"/>
              <w:rPr>
                <w:rFonts w:ascii="Times New Roman" w:hAnsi="Times New Roman" w:cs="Times New Roman"/>
                <w:lang w:val="en-US" w:eastAsia="zh-CN"/>
              </w:rPr>
            </w:pPr>
          </w:p>
        </w:tc>
        <w:tc>
          <w:tcPr>
            <w:tcW w:w="2340" w:type="dxa"/>
          </w:tcPr>
          <w:p w:rsidR="00267633" w:rsidRPr="00267633" w:rsidRDefault="00267633" w:rsidP="0030694F">
            <w:pPr>
              <w:spacing w:before="0" w:after="0" w:line="240" w:lineRule="auto"/>
              <w:jc w:val="both"/>
              <w:rPr>
                <w:rFonts w:ascii="Times New Roman" w:hAnsi="Times New Roman" w:cs="Times New Roman"/>
                <w:lang w:val="en-US" w:eastAsia="zh-CN"/>
              </w:rPr>
            </w:pPr>
          </w:p>
        </w:tc>
        <w:tc>
          <w:tcPr>
            <w:tcW w:w="1080" w:type="dxa"/>
          </w:tcPr>
          <w:p w:rsidR="00267633" w:rsidRPr="00267633" w:rsidRDefault="00267633" w:rsidP="0030694F">
            <w:pPr>
              <w:spacing w:before="0" w:after="0" w:line="240" w:lineRule="auto"/>
              <w:jc w:val="both"/>
              <w:rPr>
                <w:rFonts w:ascii="Times New Roman" w:hAnsi="Times New Roman" w:cs="Times New Roman"/>
                <w:lang w:val="en-US" w:eastAsia="zh-CN"/>
              </w:rPr>
            </w:pPr>
          </w:p>
        </w:tc>
        <w:tc>
          <w:tcPr>
            <w:tcW w:w="1440" w:type="dxa"/>
          </w:tcPr>
          <w:p w:rsidR="00267633" w:rsidRPr="00267633" w:rsidRDefault="00267633" w:rsidP="0030694F">
            <w:pPr>
              <w:spacing w:before="0" w:after="0" w:line="240" w:lineRule="auto"/>
              <w:jc w:val="both"/>
              <w:rPr>
                <w:rFonts w:ascii="Times New Roman" w:hAnsi="Times New Roman" w:cs="Times New Roman"/>
                <w:lang w:val="en-US" w:eastAsia="zh-CN"/>
              </w:rPr>
            </w:pPr>
          </w:p>
        </w:tc>
        <w:tc>
          <w:tcPr>
            <w:tcW w:w="2088" w:type="dxa"/>
          </w:tcPr>
          <w:p w:rsidR="00267633" w:rsidRPr="00267633" w:rsidRDefault="00267633" w:rsidP="0030694F">
            <w:pPr>
              <w:spacing w:before="0" w:after="0" w:line="240" w:lineRule="auto"/>
              <w:jc w:val="both"/>
              <w:rPr>
                <w:rFonts w:ascii="Times New Roman" w:hAnsi="Times New Roman" w:cs="Times New Roman"/>
                <w:lang w:val="en-US" w:eastAsia="zh-CN"/>
              </w:rPr>
            </w:pPr>
          </w:p>
        </w:tc>
      </w:tr>
      <w:tr w:rsidR="00267633" w:rsidRPr="00267633" w:rsidTr="0030694F">
        <w:trPr>
          <w:divId w:val="2116439976"/>
        </w:trPr>
        <w:tc>
          <w:tcPr>
            <w:tcW w:w="1080" w:type="dxa"/>
          </w:tcPr>
          <w:p w:rsidR="00267633" w:rsidRPr="00267633" w:rsidRDefault="00267633" w:rsidP="0030694F">
            <w:pPr>
              <w:spacing w:before="0" w:after="0" w:line="240" w:lineRule="auto"/>
              <w:jc w:val="both"/>
              <w:rPr>
                <w:rFonts w:ascii="Times New Roman" w:hAnsi="Times New Roman" w:cs="Times New Roman"/>
                <w:lang w:val="en-US" w:eastAsia="zh-CN"/>
              </w:rPr>
            </w:pPr>
          </w:p>
        </w:tc>
        <w:tc>
          <w:tcPr>
            <w:tcW w:w="2340" w:type="dxa"/>
          </w:tcPr>
          <w:p w:rsidR="00267633" w:rsidRPr="00267633" w:rsidRDefault="00267633" w:rsidP="0030694F">
            <w:pPr>
              <w:spacing w:before="0" w:after="0" w:line="240" w:lineRule="auto"/>
              <w:jc w:val="both"/>
              <w:rPr>
                <w:rFonts w:ascii="Times New Roman" w:hAnsi="Times New Roman" w:cs="Times New Roman"/>
                <w:lang w:val="en-US" w:eastAsia="zh-CN"/>
              </w:rPr>
            </w:pPr>
          </w:p>
        </w:tc>
        <w:tc>
          <w:tcPr>
            <w:tcW w:w="1080" w:type="dxa"/>
          </w:tcPr>
          <w:p w:rsidR="00267633" w:rsidRPr="00267633" w:rsidRDefault="00267633" w:rsidP="0030694F">
            <w:pPr>
              <w:spacing w:before="0" w:after="0" w:line="240" w:lineRule="auto"/>
              <w:jc w:val="both"/>
              <w:rPr>
                <w:rFonts w:ascii="Times New Roman" w:hAnsi="Times New Roman" w:cs="Times New Roman"/>
                <w:lang w:val="en-US" w:eastAsia="zh-CN"/>
              </w:rPr>
            </w:pPr>
          </w:p>
        </w:tc>
        <w:tc>
          <w:tcPr>
            <w:tcW w:w="1440" w:type="dxa"/>
          </w:tcPr>
          <w:p w:rsidR="00267633" w:rsidRPr="00267633" w:rsidRDefault="00267633" w:rsidP="0030694F">
            <w:pPr>
              <w:spacing w:before="0" w:after="0" w:line="240" w:lineRule="auto"/>
              <w:jc w:val="both"/>
              <w:rPr>
                <w:rFonts w:ascii="Times New Roman" w:hAnsi="Times New Roman" w:cs="Times New Roman"/>
                <w:lang w:val="en-US" w:eastAsia="zh-CN"/>
              </w:rPr>
            </w:pPr>
          </w:p>
        </w:tc>
        <w:tc>
          <w:tcPr>
            <w:tcW w:w="2088" w:type="dxa"/>
          </w:tcPr>
          <w:p w:rsidR="00267633" w:rsidRPr="00267633" w:rsidRDefault="00267633" w:rsidP="0030694F">
            <w:pPr>
              <w:spacing w:before="0" w:after="0" w:line="240" w:lineRule="auto"/>
              <w:jc w:val="both"/>
              <w:rPr>
                <w:rFonts w:ascii="Times New Roman" w:hAnsi="Times New Roman" w:cs="Times New Roman"/>
                <w:lang w:val="en-US" w:eastAsia="zh-CN"/>
              </w:rPr>
            </w:pPr>
          </w:p>
        </w:tc>
      </w:tr>
    </w:tbl>
    <w:p w:rsidR="00267633" w:rsidRPr="00267633" w:rsidRDefault="00267633" w:rsidP="0030694F">
      <w:pPr>
        <w:spacing w:before="0" w:after="0" w:line="240" w:lineRule="auto"/>
        <w:jc w:val="both"/>
        <w:divId w:val="2116439976"/>
        <w:rPr>
          <w:rFonts w:ascii="Times New Roman" w:hAnsi="Times New Roman" w:cs="Times New Roman"/>
          <w:lang w:val="en-US" w:eastAsia="zh-CN"/>
        </w:rPr>
      </w:pPr>
    </w:p>
    <w:p w:rsidR="00267633" w:rsidRPr="00267633" w:rsidRDefault="00267633" w:rsidP="00C20EF2">
      <w:pPr>
        <w:numPr>
          <w:ilvl w:val="0"/>
          <w:numId w:val="143"/>
        </w:numPr>
        <w:spacing w:before="0" w:after="0" w:line="240" w:lineRule="auto"/>
        <w:ind w:left="709" w:hanging="425"/>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Please state the following if you have commenced legal proceedings against your </w:t>
      </w:r>
      <w:r w:rsidRPr="00267633">
        <w:rPr>
          <w:rFonts w:ascii="Times New Roman" w:hAnsi="Times New Roman" w:cs="Times New Roman"/>
          <w:b/>
          <w:lang w:val="en-US" w:eastAsia="zh-CN"/>
        </w:rPr>
        <w:t>debtors</w:t>
      </w:r>
      <w:r w:rsidRPr="00267633">
        <w:rPr>
          <w:rFonts w:ascii="Times New Roman" w:hAnsi="Times New Roman" w:cs="Times New Roman"/>
          <w:lang w:val="en-US" w:eastAsia="zh-CN"/>
        </w:rPr>
        <w:t xml:space="preserve"> to recover your debt:</w:t>
      </w:r>
    </w:p>
    <w:p w:rsidR="00267633" w:rsidRPr="00267633" w:rsidRDefault="00267633" w:rsidP="0030694F">
      <w:pPr>
        <w:spacing w:before="0" w:after="0" w:line="240" w:lineRule="auto"/>
        <w:jc w:val="both"/>
        <w:divId w:val="2116439976"/>
        <w:rPr>
          <w:rFonts w:ascii="Times New Roman" w:hAnsi="Times New Roman" w:cs="Times New Roman"/>
          <w:lang w:val="en-US" w:eastAsia="zh-CN"/>
        </w:rPr>
      </w:pPr>
    </w:p>
    <w:tbl>
      <w:tblPr>
        <w:tblW w:w="802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rsidTr="0030694F">
        <w:trPr>
          <w:divId w:val="2116439976"/>
        </w:trPr>
        <w:tc>
          <w:tcPr>
            <w:tcW w:w="1530" w:type="dxa"/>
          </w:tcPr>
          <w:p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 of</w:t>
            </w:r>
          </w:p>
          <w:p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Debtor</w:t>
            </w:r>
          </w:p>
        </w:tc>
        <w:tc>
          <w:tcPr>
            <w:tcW w:w="2070" w:type="dxa"/>
          </w:tcPr>
          <w:p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MC/DC/Suit No.</w:t>
            </w:r>
          </w:p>
        </w:tc>
        <w:tc>
          <w:tcPr>
            <w:tcW w:w="2214" w:type="dxa"/>
          </w:tcPr>
          <w:p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claimed</w:t>
            </w:r>
          </w:p>
        </w:tc>
        <w:tc>
          <w:tcPr>
            <w:tcW w:w="2214" w:type="dxa"/>
          </w:tcPr>
          <w:p w:rsidR="00267633" w:rsidRPr="00267633" w:rsidRDefault="00267633" w:rsidP="0030694F">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Status of action</w:t>
            </w:r>
          </w:p>
        </w:tc>
      </w:tr>
      <w:tr w:rsidR="00267633" w:rsidRPr="00267633" w:rsidTr="0030694F">
        <w:trPr>
          <w:divId w:val="2116439976"/>
        </w:trPr>
        <w:tc>
          <w:tcPr>
            <w:tcW w:w="1530" w:type="dxa"/>
          </w:tcPr>
          <w:p w:rsidR="00267633" w:rsidRPr="00267633" w:rsidRDefault="00267633" w:rsidP="0030694F">
            <w:pPr>
              <w:spacing w:before="0" w:after="0" w:line="240" w:lineRule="auto"/>
              <w:jc w:val="both"/>
              <w:rPr>
                <w:rFonts w:ascii="Times New Roman" w:hAnsi="Times New Roman" w:cs="Times New Roman"/>
                <w:lang w:val="en-US" w:eastAsia="zh-CN"/>
              </w:rPr>
            </w:pPr>
          </w:p>
        </w:tc>
        <w:tc>
          <w:tcPr>
            <w:tcW w:w="2070" w:type="dxa"/>
          </w:tcPr>
          <w:p w:rsidR="00267633" w:rsidRPr="00267633" w:rsidRDefault="00267633" w:rsidP="0030694F">
            <w:pPr>
              <w:spacing w:before="0" w:after="0" w:line="240" w:lineRule="auto"/>
              <w:jc w:val="both"/>
              <w:rPr>
                <w:rFonts w:ascii="Times New Roman" w:hAnsi="Times New Roman" w:cs="Times New Roman"/>
                <w:lang w:val="en-US" w:eastAsia="zh-CN"/>
              </w:rPr>
            </w:pPr>
          </w:p>
        </w:tc>
        <w:tc>
          <w:tcPr>
            <w:tcW w:w="2214" w:type="dxa"/>
          </w:tcPr>
          <w:p w:rsidR="00267633" w:rsidRPr="00267633" w:rsidRDefault="00267633" w:rsidP="0030694F">
            <w:pPr>
              <w:spacing w:before="0" w:after="0" w:line="240" w:lineRule="auto"/>
              <w:jc w:val="both"/>
              <w:rPr>
                <w:rFonts w:ascii="Times New Roman" w:hAnsi="Times New Roman" w:cs="Times New Roman"/>
                <w:lang w:val="en-US" w:eastAsia="zh-CN"/>
              </w:rPr>
            </w:pPr>
          </w:p>
        </w:tc>
        <w:tc>
          <w:tcPr>
            <w:tcW w:w="2214" w:type="dxa"/>
          </w:tcPr>
          <w:p w:rsidR="00267633" w:rsidRPr="00267633" w:rsidRDefault="00267633" w:rsidP="0030694F">
            <w:pPr>
              <w:spacing w:before="0" w:after="0" w:line="240" w:lineRule="auto"/>
              <w:jc w:val="both"/>
              <w:rPr>
                <w:rFonts w:ascii="Times New Roman" w:hAnsi="Times New Roman" w:cs="Times New Roman"/>
                <w:lang w:val="en-US" w:eastAsia="zh-CN"/>
              </w:rPr>
            </w:pPr>
          </w:p>
        </w:tc>
      </w:tr>
      <w:tr w:rsidR="00267633" w:rsidRPr="00267633" w:rsidTr="0030694F">
        <w:trPr>
          <w:divId w:val="2116439976"/>
        </w:trPr>
        <w:tc>
          <w:tcPr>
            <w:tcW w:w="1530" w:type="dxa"/>
          </w:tcPr>
          <w:p w:rsidR="00267633" w:rsidRPr="00267633" w:rsidRDefault="00267633" w:rsidP="0030694F">
            <w:pPr>
              <w:spacing w:before="0" w:after="0" w:line="240" w:lineRule="auto"/>
              <w:jc w:val="both"/>
              <w:rPr>
                <w:rFonts w:ascii="Times New Roman" w:hAnsi="Times New Roman" w:cs="Times New Roman"/>
                <w:lang w:val="en-US" w:eastAsia="zh-CN"/>
              </w:rPr>
            </w:pPr>
          </w:p>
        </w:tc>
        <w:tc>
          <w:tcPr>
            <w:tcW w:w="2070" w:type="dxa"/>
          </w:tcPr>
          <w:p w:rsidR="00267633" w:rsidRPr="00267633" w:rsidRDefault="00267633" w:rsidP="0030694F">
            <w:pPr>
              <w:spacing w:before="0" w:after="0" w:line="240" w:lineRule="auto"/>
              <w:jc w:val="both"/>
              <w:rPr>
                <w:rFonts w:ascii="Times New Roman" w:hAnsi="Times New Roman" w:cs="Times New Roman"/>
                <w:lang w:val="en-US" w:eastAsia="zh-CN"/>
              </w:rPr>
            </w:pPr>
          </w:p>
        </w:tc>
        <w:tc>
          <w:tcPr>
            <w:tcW w:w="2214" w:type="dxa"/>
          </w:tcPr>
          <w:p w:rsidR="00267633" w:rsidRPr="00267633" w:rsidRDefault="00267633" w:rsidP="0030694F">
            <w:pPr>
              <w:spacing w:before="0" w:after="0" w:line="240" w:lineRule="auto"/>
              <w:jc w:val="both"/>
              <w:rPr>
                <w:rFonts w:ascii="Times New Roman" w:hAnsi="Times New Roman" w:cs="Times New Roman"/>
                <w:lang w:val="en-US" w:eastAsia="zh-CN"/>
              </w:rPr>
            </w:pPr>
          </w:p>
        </w:tc>
        <w:tc>
          <w:tcPr>
            <w:tcW w:w="2214" w:type="dxa"/>
          </w:tcPr>
          <w:p w:rsidR="00267633" w:rsidRPr="00267633" w:rsidRDefault="00267633" w:rsidP="0030694F">
            <w:pPr>
              <w:spacing w:before="0" w:after="0" w:line="240" w:lineRule="auto"/>
              <w:jc w:val="both"/>
              <w:rPr>
                <w:rFonts w:ascii="Times New Roman" w:hAnsi="Times New Roman" w:cs="Times New Roman"/>
                <w:lang w:val="en-US" w:eastAsia="zh-CN"/>
              </w:rPr>
            </w:pPr>
          </w:p>
        </w:tc>
      </w:tr>
    </w:tbl>
    <w:p w:rsidR="00267633" w:rsidRPr="00267633" w:rsidRDefault="00267633" w:rsidP="0030694F">
      <w:pPr>
        <w:spacing w:before="0" w:after="0" w:line="240" w:lineRule="auto"/>
        <w:jc w:val="both"/>
        <w:divId w:val="2116439976"/>
        <w:rPr>
          <w:rFonts w:ascii="Times New Roman" w:hAnsi="Times New Roman" w:cs="Times New Roman"/>
          <w:lang w:val="en-US" w:eastAsia="zh-CN"/>
        </w:rPr>
      </w:pPr>
    </w:p>
    <w:p w:rsidR="00267633" w:rsidRPr="00267633" w:rsidRDefault="00267633" w:rsidP="0030694F">
      <w:pPr>
        <w:spacing w:before="0" w:after="0" w:line="240" w:lineRule="auto"/>
        <w:jc w:val="both"/>
        <w:divId w:val="2116439976"/>
        <w:rPr>
          <w:rFonts w:ascii="Times New Roman" w:hAnsi="Times New Roman" w:cs="Times New Roman"/>
          <w:lang w:val="en-US" w:eastAsia="zh-CN"/>
        </w:rPr>
        <w:sectPr w:rsidR="00267633" w:rsidRPr="00267633" w:rsidSect="00C63330">
          <w:footerReference w:type="default" r:id="rId29"/>
          <w:type w:val="nextColumn"/>
          <w:pgSz w:w="11909" w:h="16834" w:code="9"/>
          <w:pgMar w:top="1440" w:right="2125" w:bottom="1440" w:left="2127" w:header="720" w:footer="720" w:gutter="0"/>
          <w:paperSrc w:first="1" w:other="1"/>
          <w:cols w:space="720"/>
        </w:sectPr>
      </w:pP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lastRenderedPageBreak/>
        <w:t>ANNEX B</w:t>
      </w: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Property Owned or Rented</w:t>
      </w: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12)</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immoveable property that you have leased out:</w:t>
      </w:r>
    </w:p>
    <w:p w:rsidR="00267633" w:rsidRPr="00267633" w:rsidRDefault="00267633" w:rsidP="00C20EF2">
      <w:pPr>
        <w:numPr>
          <w:ilvl w:val="0"/>
          <w:numId w:val="14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Name of landlord:</w:t>
      </w:r>
    </w:p>
    <w:p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rsidR="00267633" w:rsidRPr="00267633" w:rsidRDefault="00267633" w:rsidP="00C20EF2">
      <w:pPr>
        <w:numPr>
          <w:ilvl w:val="0"/>
          <w:numId w:val="14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Address of rented property:</w:t>
      </w:r>
    </w:p>
    <w:p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rsidR="00267633" w:rsidRPr="00267633" w:rsidRDefault="00267633" w:rsidP="00C20EF2">
      <w:pPr>
        <w:numPr>
          <w:ilvl w:val="0"/>
          <w:numId w:val="14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Period of tenancy:</w:t>
      </w: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C20EF2">
      <w:pPr>
        <w:numPr>
          <w:ilvl w:val="0"/>
          <w:numId w:val="14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Amount of monthly rental paid and due date of rental:</w:t>
      </w:r>
    </w:p>
    <w:p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rsidR="00267633" w:rsidRPr="00267633" w:rsidRDefault="00267633" w:rsidP="00C20EF2">
      <w:pPr>
        <w:numPr>
          <w:ilvl w:val="0"/>
          <w:numId w:val="14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Whether there is any written tenancy agreement:</w:t>
      </w: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13)</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tenancy of any immoveable property that you own:</w:t>
      </w:r>
    </w:p>
    <w:p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rsidR="00267633" w:rsidRPr="00267633" w:rsidRDefault="00267633" w:rsidP="00C20EF2">
      <w:pPr>
        <w:numPr>
          <w:ilvl w:val="0"/>
          <w:numId w:val="14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Name of tenant:</w:t>
      </w:r>
    </w:p>
    <w:p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rsidR="00267633" w:rsidRPr="00267633" w:rsidRDefault="00267633" w:rsidP="00C20EF2">
      <w:pPr>
        <w:numPr>
          <w:ilvl w:val="0"/>
          <w:numId w:val="14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Address of tenanted property:</w:t>
      </w:r>
    </w:p>
    <w:p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rsidR="00267633" w:rsidRPr="00267633" w:rsidRDefault="00267633" w:rsidP="00C20EF2">
      <w:pPr>
        <w:numPr>
          <w:ilvl w:val="0"/>
          <w:numId w:val="143"/>
        </w:numPr>
        <w:spacing w:before="0" w:after="0" w:line="240" w:lineRule="auto"/>
        <w:contextualSpacing/>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Period of tenancy:</w:t>
      </w: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C20EF2">
      <w:pPr>
        <w:numPr>
          <w:ilvl w:val="0"/>
          <w:numId w:val="14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Amount of monthly rental received and due date of rental:</w:t>
      </w:r>
    </w:p>
    <w:p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rsidR="00267633" w:rsidRPr="00267633" w:rsidRDefault="00267633" w:rsidP="00C20EF2">
      <w:pPr>
        <w:numPr>
          <w:ilvl w:val="0"/>
          <w:numId w:val="14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Whether there is any written tenancy agreement:</w:t>
      </w:r>
    </w:p>
    <w:p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14)</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any motor vehicles that you own:</w:t>
      </w:r>
    </w:p>
    <w:p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rsidR="00267633" w:rsidRPr="00267633" w:rsidRDefault="00267633" w:rsidP="00C20EF2">
      <w:pPr>
        <w:numPr>
          <w:ilvl w:val="0"/>
          <w:numId w:val="14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registration number of the motor vehicle(s):</w:t>
      </w:r>
    </w:p>
    <w:p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rsidR="00267633" w:rsidRPr="00267633" w:rsidRDefault="00267633" w:rsidP="00C20EF2">
      <w:pPr>
        <w:numPr>
          <w:ilvl w:val="0"/>
          <w:numId w:val="14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colour and make of the motor vehicle(s):</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C20EF2">
      <w:pPr>
        <w:numPr>
          <w:ilvl w:val="0"/>
          <w:numId w:val="14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Whether the motor vehicle(s) is/are on hire purchase:</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C20EF2">
      <w:pPr>
        <w:numPr>
          <w:ilvl w:val="0"/>
          <w:numId w:val="143"/>
        </w:numPr>
        <w:spacing w:before="0" w:after="0" w:line="240" w:lineRule="auto"/>
        <w:ind w:left="2127" w:hanging="70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on hire purchase, the name of the finance company and the amount outstanding under the hire purchase agreement:</w:t>
      </w:r>
    </w:p>
    <w:p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br w:type="page"/>
      </w:r>
      <w:r w:rsidRPr="00267633">
        <w:rPr>
          <w:rFonts w:ascii="Times New Roman" w:hAnsi="Times New Roman" w:cs="Times New Roman"/>
          <w:b/>
          <w:lang w:val="en-US" w:eastAsia="zh-CN"/>
        </w:rPr>
        <w:lastRenderedPageBreak/>
        <w:t>ANNEX C</w:t>
      </w: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Other Assets</w:t>
      </w: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Insurance Policies (From Question 16)</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80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rsidTr="00267633">
        <w:trPr>
          <w:divId w:val="2116439976"/>
        </w:trPr>
        <w:tc>
          <w:tcPr>
            <w:tcW w:w="1530" w:type="dxa"/>
          </w:tcPr>
          <w:p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 of</w:t>
            </w:r>
          </w:p>
          <w:p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Insurer</w:t>
            </w:r>
          </w:p>
        </w:tc>
        <w:tc>
          <w:tcPr>
            <w:tcW w:w="2070" w:type="dxa"/>
          </w:tcPr>
          <w:p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Type of policy/ Policy No.</w:t>
            </w:r>
          </w:p>
        </w:tc>
        <w:tc>
          <w:tcPr>
            <w:tcW w:w="2214" w:type="dxa"/>
          </w:tcPr>
          <w:p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insured</w:t>
            </w:r>
          </w:p>
        </w:tc>
        <w:tc>
          <w:tcPr>
            <w:tcW w:w="2214" w:type="dxa"/>
          </w:tcPr>
          <w:p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Monthly premium</w:t>
            </w:r>
          </w:p>
          <w:p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payable</w:t>
            </w:r>
          </w:p>
        </w:tc>
      </w:tr>
      <w:tr w:rsidR="00267633" w:rsidRPr="00267633" w:rsidTr="00267633">
        <w:trPr>
          <w:divId w:val="2116439976"/>
        </w:trPr>
        <w:tc>
          <w:tcPr>
            <w:tcW w:w="1530" w:type="dxa"/>
          </w:tcPr>
          <w:p w:rsidR="00267633" w:rsidRPr="00267633" w:rsidRDefault="00267633" w:rsidP="00267633">
            <w:pPr>
              <w:spacing w:before="0" w:after="0" w:line="240" w:lineRule="auto"/>
              <w:jc w:val="both"/>
              <w:rPr>
                <w:rFonts w:ascii="Times New Roman" w:hAnsi="Times New Roman" w:cs="Times New Roman"/>
                <w:lang w:val="en-US" w:eastAsia="zh-CN"/>
              </w:rPr>
            </w:pPr>
          </w:p>
        </w:tc>
        <w:tc>
          <w:tcPr>
            <w:tcW w:w="2070" w:type="dxa"/>
          </w:tcPr>
          <w:p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1530" w:type="dxa"/>
          </w:tcPr>
          <w:p w:rsidR="00267633" w:rsidRPr="00267633" w:rsidRDefault="00267633" w:rsidP="00267633">
            <w:pPr>
              <w:spacing w:before="0" w:after="0" w:line="240" w:lineRule="auto"/>
              <w:jc w:val="both"/>
              <w:rPr>
                <w:rFonts w:ascii="Times New Roman" w:hAnsi="Times New Roman" w:cs="Times New Roman"/>
                <w:lang w:val="en-US" w:eastAsia="zh-CN"/>
              </w:rPr>
            </w:pPr>
          </w:p>
        </w:tc>
        <w:tc>
          <w:tcPr>
            <w:tcW w:w="2070" w:type="dxa"/>
          </w:tcPr>
          <w:p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1530" w:type="dxa"/>
          </w:tcPr>
          <w:p w:rsidR="00267633" w:rsidRPr="00267633" w:rsidRDefault="00267633" w:rsidP="00267633">
            <w:pPr>
              <w:spacing w:before="0" w:after="0" w:line="240" w:lineRule="auto"/>
              <w:jc w:val="both"/>
              <w:rPr>
                <w:rFonts w:ascii="Times New Roman" w:hAnsi="Times New Roman" w:cs="Times New Roman"/>
                <w:lang w:val="en-US" w:eastAsia="zh-CN"/>
              </w:rPr>
            </w:pPr>
          </w:p>
        </w:tc>
        <w:tc>
          <w:tcPr>
            <w:tcW w:w="2070" w:type="dxa"/>
          </w:tcPr>
          <w:p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rsidR="00267633" w:rsidRPr="00267633" w:rsidRDefault="00267633" w:rsidP="00267633">
            <w:pPr>
              <w:spacing w:before="0" w:after="0" w:line="240" w:lineRule="auto"/>
              <w:jc w:val="both"/>
              <w:rPr>
                <w:rFonts w:ascii="Times New Roman" w:hAnsi="Times New Roman" w:cs="Times New Roman"/>
                <w:lang w:val="en-US" w:eastAsia="zh-CN"/>
              </w:rPr>
            </w:pPr>
          </w:p>
        </w:tc>
      </w:tr>
    </w:tbl>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rsidR="00267633" w:rsidRPr="0030694F" w:rsidRDefault="00267633" w:rsidP="00C20EF2">
      <w:pPr>
        <w:numPr>
          <w:ilvl w:val="0"/>
          <w:numId w:val="143"/>
        </w:numPr>
        <w:spacing w:before="0" w:after="0" w:line="240" w:lineRule="auto"/>
        <w:ind w:left="1418" w:hanging="709"/>
        <w:contextualSpacing/>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identify the beneficiaries under your insuran</w:t>
      </w:r>
      <w:r w:rsidR="0030694F">
        <w:rPr>
          <w:rFonts w:ascii="Times New Roman" w:hAnsi="Times New Roman" w:cs="Times New Roman"/>
          <w:lang w:val="en-US" w:eastAsia="zh-CN"/>
        </w:rPr>
        <w:t xml:space="preserve">ce policies apart from </w:t>
      </w:r>
      <w:r w:rsidRPr="0030694F">
        <w:rPr>
          <w:rFonts w:ascii="Times New Roman" w:hAnsi="Times New Roman" w:cs="Times New Roman"/>
          <w:lang w:val="en-US" w:eastAsia="zh-CN"/>
        </w:rPr>
        <w:t>yourself:</w:t>
      </w:r>
    </w:p>
    <w:p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rsidR="00267633" w:rsidRPr="00267633" w:rsidRDefault="00267633" w:rsidP="00C20EF2">
      <w:pPr>
        <w:numPr>
          <w:ilvl w:val="0"/>
          <w:numId w:val="143"/>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applicable, please state the dates when each of your insurance policies will mature and the surrender value as at this date:</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Shares (From Question 17)</w:t>
      </w: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rsidR="00267633" w:rsidRPr="00267633" w:rsidRDefault="00267633" w:rsidP="00C20EF2">
      <w:pPr>
        <w:numPr>
          <w:ilvl w:val="0"/>
          <w:numId w:val="143"/>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you own shares, please state the name of the company and the number of shares held. If you use a securities broker, please give particulars:</w:t>
      </w:r>
    </w:p>
    <w:p w:rsidR="00267633" w:rsidRPr="00267633" w:rsidRDefault="00267633" w:rsidP="00267633">
      <w:pPr>
        <w:spacing w:before="0" w:after="0" w:line="240" w:lineRule="auto"/>
        <w:ind w:left="1418" w:hanging="698"/>
        <w:jc w:val="both"/>
        <w:divId w:val="2116439976"/>
        <w:rPr>
          <w:rFonts w:ascii="Times New Roman" w:hAnsi="Times New Roman" w:cs="Times New Roman"/>
          <w:lang w:val="en-US" w:eastAsia="zh-CN"/>
        </w:rPr>
      </w:pPr>
    </w:p>
    <w:p w:rsidR="00267633" w:rsidRPr="00267633" w:rsidRDefault="00267633" w:rsidP="00C20EF2">
      <w:pPr>
        <w:numPr>
          <w:ilvl w:val="0"/>
          <w:numId w:val="143"/>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you own unit trusts, please state the name of the bank/financial institution managing your unit trusts:</w:t>
      </w:r>
    </w:p>
    <w:p w:rsidR="00267633" w:rsidRPr="00267633" w:rsidRDefault="00267633" w:rsidP="00267633">
      <w:pPr>
        <w:spacing w:before="0" w:after="0" w:line="240" w:lineRule="auto"/>
        <w:ind w:left="1418" w:hanging="698"/>
        <w:divId w:val="2116439976"/>
        <w:rPr>
          <w:rFonts w:ascii="Times New Roman" w:hAnsi="Times New Roman" w:cs="Times New Roman"/>
          <w:lang w:val="en-US" w:eastAsia="zh-CN"/>
        </w:rPr>
      </w:pPr>
    </w:p>
    <w:p w:rsidR="00267633" w:rsidRPr="00267633" w:rsidRDefault="00267633" w:rsidP="00C20EF2">
      <w:pPr>
        <w:numPr>
          <w:ilvl w:val="0"/>
          <w:numId w:val="143"/>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estimated value of the shares/unit trusts:</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Beneficiary of trust, will or estate in intestacy (From Question 18)</w:t>
      </w: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rsidR="00267633" w:rsidRPr="00267633" w:rsidRDefault="00267633" w:rsidP="00C20EF2">
      <w:pPr>
        <w:numPr>
          <w:ilvl w:val="0"/>
          <w:numId w:val="143"/>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name of the person managing your beneficial interest i.e. your trustee, executor (where the deceased left a will) or administrator (where the deceased left no will):</w:t>
      </w:r>
    </w:p>
    <w:p w:rsidR="00267633" w:rsidRPr="00267633" w:rsidRDefault="00267633" w:rsidP="00267633">
      <w:pPr>
        <w:spacing w:before="0" w:after="0" w:line="240" w:lineRule="auto"/>
        <w:ind w:left="1080"/>
        <w:jc w:val="both"/>
        <w:divId w:val="2116439976"/>
        <w:rPr>
          <w:rFonts w:ascii="Times New Roman" w:hAnsi="Times New Roman" w:cs="Times New Roman"/>
          <w:lang w:val="en-US" w:eastAsia="zh-CN"/>
        </w:rPr>
      </w:pPr>
    </w:p>
    <w:p w:rsidR="00267633" w:rsidRPr="00267633" w:rsidRDefault="00267633" w:rsidP="00C20EF2">
      <w:pPr>
        <w:numPr>
          <w:ilvl w:val="0"/>
          <w:numId w:val="14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name of the party leaving you the beneficial interest:</w:t>
      </w: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C20EF2">
      <w:pPr>
        <w:numPr>
          <w:ilvl w:val="0"/>
          <w:numId w:val="143"/>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value of your interest:</w:t>
      </w: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C20EF2">
      <w:pPr>
        <w:numPr>
          <w:ilvl w:val="0"/>
          <w:numId w:val="143"/>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probate or letters of administration have been granted, please state the case no. for the grant:</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Other Assets (From Question 20)</w:t>
      </w: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rsidR="00267633" w:rsidRPr="00267633" w:rsidRDefault="00267633" w:rsidP="00C20EF2">
      <w:pPr>
        <w:numPr>
          <w:ilvl w:val="0"/>
          <w:numId w:val="143"/>
        </w:num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assets listed in Question 20 and state the estimated value of each asset and the basis for the estimation:</w:t>
      </w:r>
    </w:p>
    <w:p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rsidR="0030694F" w:rsidRDefault="0030694F"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p>
    <w:p w:rsidR="0030694F" w:rsidRDefault="0030694F" w:rsidP="0030694F">
      <w:pPr>
        <w:tabs>
          <w:tab w:val="left" w:pos="-720"/>
          <w:tab w:val="left" w:pos="720"/>
        </w:tabs>
        <w:suppressAutoHyphens/>
        <w:spacing w:before="0" w:after="0" w:line="240" w:lineRule="auto"/>
        <w:ind w:right="907"/>
        <w:jc w:val="center"/>
        <w:divId w:val="2116439976"/>
        <w:rPr>
          <w:rFonts w:ascii="Times New Roman" w:hAnsi="Times New Roman" w:cs="Times New Roman"/>
          <w:sz w:val="22"/>
          <w:szCs w:val="22"/>
          <w:lang w:val="en-US" w:eastAsia="zh-CN"/>
        </w:rPr>
      </w:pPr>
      <w:r>
        <w:rPr>
          <w:rFonts w:ascii="Times New Roman" w:hAnsi="Times New Roman" w:cs="Times New Roman"/>
          <w:sz w:val="22"/>
          <w:szCs w:val="22"/>
          <w:lang w:val="en-US" w:eastAsia="zh-CN"/>
        </w:rPr>
        <w:lastRenderedPageBreak/>
        <w:t xml:space="preserve">           FORM 249</w:t>
      </w:r>
    </w:p>
    <w:p w:rsidR="00267633" w:rsidRPr="00267633" w:rsidRDefault="00267633" w:rsidP="00267633">
      <w:pPr>
        <w:tabs>
          <w:tab w:val="left" w:pos="-720"/>
          <w:tab w:val="left" w:pos="720"/>
        </w:tabs>
        <w:suppressAutoHyphens/>
        <w:spacing w:before="0" w:after="0" w:line="240" w:lineRule="auto"/>
        <w:ind w:right="907"/>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122</w:t>
      </w:r>
    </w:p>
    <w:p w:rsidR="00267633" w:rsidRPr="00267633" w:rsidRDefault="00267633" w:rsidP="00267633">
      <w:pPr>
        <w:tabs>
          <w:tab w:val="left" w:pos="-720"/>
          <w:tab w:val="left" w:pos="720"/>
        </w:tabs>
        <w:suppressAutoHyphens/>
        <w:spacing w:before="0" w:after="0" w:line="240" w:lineRule="auto"/>
        <w:ind w:right="907"/>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ab/>
        <w:t>(Title as in the action)</w:t>
      </w:r>
    </w:p>
    <w:p w:rsidR="00267633" w:rsidRPr="00267633" w:rsidRDefault="00267633" w:rsidP="00267633">
      <w:pPr>
        <w:tabs>
          <w:tab w:val="left" w:pos="-720"/>
          <w:tab w:val="left" w:pos="720"/>
        </w:tabs>
        <w:suppressAutoHyphens/>
        <w:spacing w:before="0" w:after="0" w:line="240" w:lineRule="auto"/>
        <w:ind w:right="907"/>
        <w:jc w:val="center"/>
        <w:divId w:val="2116439976"/>
        <w:rPr>
          <w:rFonts w:ascii="Times New Roman" w:hAnsi="Times New Roman" w:cs="Times New Roman"/>
          <w:lang w:val="en-US" w:eastAsia="zh-CN"/>
        </w:rPr>
      </w:pPr>
    </w:p>
    <w:p w:rsidR="00267633" w:rsidRPr="00267633" w:rsidRDefault="00267633" w:rsidP="00267633">
      <w:pPr>
        <w:keepNext/>
        <w:spacing w:before="0" w:after="0" w:line="240" w:lineRule="auto"/>
        <w:ind w:left="851" w:right="850"/>
        <w:jc w:val="center"/>
        <w:outlineLvl w:val="1"/>
        <w:divId w:val="2116439976"/>
        <w:rPr>
          <w:rFonts w:ascii="Times New Roman" w:hAnsi="Times New Roman"/>
          <w:b/>
          <w:bCs/>
          <w:iCs/>
          <w:lang w:val="en-US" w:eastAsia="zh-CN"/>
        </w:rPr>
      </w:pPr>
      <w:r w:rsidRPr="00267633">
        <w:rPr>
          <w:rFonts w:ascii="Times New Roman" w:hAnsi="Times New Roman"/>
          <w:b/>
          <w:bCs/>
          <w:iCs/>
          <w:lang w:val="en-US" w:eastAsia="zh-CN"/>
        </w:rPr>
        <w:t>QUESTIONNAIRE FOR THE EXAMINATION OF (NAME OF OFFICER OF JUDGMENT DEBTOR)</w:t>
      </w:r>
    </w:p>
    <w:p w:rsidR="00267633" w:rsidRPr="00267633" w:rsidRDefault="00267633" w:rsidP="00267633">
      <w:pPr>
        <w:tabs>
          <w:tab w:val="left" w:pos="-720"/>
          <w:tab w:val="left" w:pos="720"/>
        </w:tabs>
        <w:suppressAutoHyphens/>
        <w:spacing w:before="0" w:after="0"/>
        <w:ind w:right="907"/>
        <w:jc w:val="both"/>
        <w:divId w:val="2116439976"/>
        <w:rPr>
          <w:rFonts w:ascii="Times New Roman" w:hAnsi="Times New Roman" w:cs="Times New Roman"/>
          <w:lang w:val="en-US" w:eastAsia="zh-CN"/>
        </w:rPr>
      </w:pPr>
    </w:p>
    <w:p w:rsidR="00267633" w:rsidRPr="00267633" w:rsidRDefault="00267633" w:rsidP="00267633">
      <w:pPr>
        <w:spacing w:before="0" w:after="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 xml:space="preserve">Please be informed that you, (name of officer of judgment debtor), have been summoned by the abovementioned judgment creditor to attend at the Family Justice Courts on (date and time) to: </w:t>
      </w:r>
    </w:p>
    <w:p w:rsidR="00267633" w:rsidRPr="00267633" w:rsidRDefault="00267633" w:rsidP="00267633">
      <w:pPr>
        <w:tabs>
          <w:tab w:val="left" w:pos="-720"/>
          <w:tab w:val="left" w:pos="720"/>
        </w:tabs>
        <w:suppressAutoHyphens/>
        <w:spacing w:before="0" w:after="0"/>
        <w:ind w:right="90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(a) </w:t>
      </w:r>
      <w:r w:rsidRPr="00267633">
        <w:rPr>
          <w:rFonts w:ascii="Times New Roman" w:hAnsi="Times New Roman" w:cs="Times New Roman"/>
          <w:lang w:val="en-US" w:eastAsia="zh-CN"/>
        </w:rPr>
        <w:tab/>
        <w:t>provide answers to the questions set out herein; and</w:t>
      </w:r>
    </w:p>
    <w:p w:rsidR="00267633" w:rsidRPr="00267633" w:rsidRDefault="00267633" w:rsidP="00267633">
      <w:pPr>
        <w:spacing w:before="0" w:after="0"/>
        <w:ind w:left="720" w:hanging="720"/>
        <w:jc w:val="both"/>
        <w:divId w:val="2116439976"/>
        <w:rPr>
          <w:rFonts w:ascii="Times New Roman" w:hAnsi="Times New Roman" w:cs="Times New Roman"/>
          <w:lang w:val="en-GB" w:eastAsia="en-GB"/>
        </w:rPr>
      </w:pPr>
      <w:r w:rsidRPr="00267633">
        <w:rPr>
          <w:rFonts w:ascii="Times New Roman" w:hAnsi="Times New Roman" w:cs="Times New Roman"/>
          <w:lang w:val="en-GB" w:eastAsia="en-GB"/>
        </w:rPr>
        <w:t>(b)</w:t>
      </w:r>
      <w:r w:rsidRPr="00267633">
        <w:rPr>
          <w:rFonts w:ascii="Times New Roman" w:hAnsi="Times New Roman" w:cs="Times New Roman"/>
          <w:lang w:val="en-GB" w:eastAsia="en-GB"/>
        </w:rPr>
        <w:tab/>
        <w:t>produce documents set out below:</w:t>
      </w:r>
    </w:p>
    <w:p w:rsidR="00267633" w:rsidRPr="00267633" w:rsidRDefault="00267633" w:rsidP="00C20EF2">
      <w:pPr>
        <w:numPr>
          <w:ilvl w:val="0"/>
          <w:numId w:val="145"/>
        </w:numPr>
        <w:spacing w:before="0" w:after="0" w:line="240" w:lineRule="auto"/>
        <w:ind w:left="1276" w:hanging="556"/>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bank statements for the past 6 months;</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C20EF2">
      <w:pPr>
        <w:numPr>
          <w:ilvl w:val="0"/>
          <w:numId w:val="145"/>
        </w:numPr>
        <w:spacing w:before="0" w:after="0" w:line="240" w:lineRule="auto"/>
        <w:ind w:left="1276"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audited returns for the last period of assessment;</w:t>
      </w:r>
    </w:p>
    <w:p w:rsidR="00267633" w:rsidRPr="00267633" w:rsidRDefault="00267633" w:rsidP="00267633">
      <w:pPr>
        <w:spacing w:before="0" w:after="0" w:line="240" w:lineRule="auto"/>
        <w:ind w:left="1276" w:hanging="567"/>
        <w:jc w:val="both"/>
        <w:divId w:val="2116439976"/>
        <w:rPr>
          <w:rFonts w:ascii="Times New Roman" w:hAnsi="Times New Roman" w:cs="Times New Roman"/>
          <w:lang w:val="en-US" w:eastAsia="zh-CN"/>
        </w:rPr>
      </w:pPr>
    </w:p>
    <w:p w:rsidR="00267633" w:rsidRPr="00267633" w:rsidRDefault="00267633" w:rsidP="00C20EF2">
      <w:pPr>
        <w:numPr>
          <w:ilvl w:val="0"/>
          <w:numId w:val="145"/>
        </w:numPr>
        <w:spacing w:before="0" w:after="0" w:line="240" w:lineRule="auto"/>
        <w:ind w:left="1276"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last 3 statements from the Central Provident Fund (CPF) Board;</w:t>
      </w:r>
    </w:p>
    <w:p w:rsidR="00267633" w:rsidRPr="00267633" w:rsidRDefault="00267633" w:rsidP="00267633">
      <w:pPr>
        <w:spacing w:before="0" w:after="0" w:line="240" w:lineRule="auto"/>
        <w:ind w:left="1276" w:hanging="567"/>
        <w:jc w:val="both"/>
        <w:divId w:val="2116439976"/>
        <w:rPr>
          <w:rFonts w:ascii="Times New Roman" w:hAnsi="Times New Roman" w:cs="Times New Roman"/>
          <w:lang w:val="en-US" w:eastAsia="zh-CN"/>
        </w:rPr>
      </w:pPr>
    </w:p>
    <w:p w:rsidR="00267633" w:rsidRPr="00267633" w:rsidRDefault="00267633" w:rsidP="00C20EF2">
      <w:pPr>
        <w:numPr>
          <w:ilvl w:val="0"/>
          <w:numId w:val="145"/>
        </w:numPr>
        <w:spacing w:before="0" w:after="0" w:line="240" w:lineRule="auto"/>
        <w:ind w:left="1276"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last 3 statements from the Central Depository (CDP) and/or its securities broker or fund manager in respect of its shares, bonds and/or unit trusts;</w:t>
      </w:r>
    </w:p>
    <w:p w:rsidR="00267633" w:rsidRPr="00267633" w:rsidRDefault="00267633" w:rsidP="00267633">
      <w:pPr>
        <w:spacing w:before="0" w:after="0" w:line="240" w:lineRule="auto"/>
        <w:ind w:left="1276" w:hanging="567"/>
        <w:jc w:val="both"/>
        <w:divId w:val="2116439976"/>
        <w:rPr>
          <w:rFonts w:ascii="Times New Roman" w:hAnsi="Times New Roman" w:cs="Times New Roman"/>
          <w:lang w:val="en-US" w:eastAsia="zh-CN"/>
        </w:rPr>
      </w:pPr>
    </w:p>
    <w:p w:rsidR="00267633" w:rsidRPr="00267633" w:rsidRDefault="00267633" w:rsidP="00C20EF2">
      <w:pPr>
        <w:numPr>
          <w:ilvl w:val="0"/>
          <w:numId w:val="145"/>
        </w:numPr>
        <w:spacing w:before="0" w:after="0" w:line="240" w:lineRule="auto"/>
        <w:ind w:left="1276"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motor vehicle log card/printout of its motor vehicle registration details and hire purchase agreement in respect of the Company’s motor vehicle;</w:t>
      </w:r>
    </w:p>
    <w:p w:rsidR="00267633" w:rsidRPr="00267633" w:rsidRDefault="00267633" w:rsidP="00267633">
      <w:pPr>
        <w:spacing w:before="0" w:after="0" w:line="240" w:lineRule="auto"/>
        <w:ind w:left="1276" w:hanging="567"/>
        <w:jc w:val="both"/>
        <w:divId w:val="2116439976"/>
        <w:rPr>
          <w:rFonts w:ascii="Times New Roman" w:hAnsi="Times New Roman" w:cs="Times New Roman"/>
          <w:lang w:val="en-US" w:eastAsia="zh-CN"/>
        </w:rPr>
      </w:pPr>
    </w:p>
    <w:p w:rsidR="00267633" w:rsidRPr="00267633" w:rsidRDefault="00267633" w:rsidP="00C20EF2">
      <w:pPr>
        <w:numPr>
          <w:ilvl w:val="0"/>
          <w:numId w:val="145"/>
        </w:numPr>
        <w:spacing w:before="0" w:after="0" w:line="240" w:lineRule="auto"/>
        <w:ind w:left="1276" w:hanging="567"/>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Company’s lease agreements, title deeds or certificates of title in respect of its properties, or its rental agreements.</w:t>
      </w:r>
    </w:p>
    <w:p w:rsidR="00267633" w:rsidRPr="00267633" w:rsidRDefault="00267633" w:rsidP="00267633">
      <w:pPr>
        <w:tabs>
          <w:tab w:val="left" w:pos="-720"/>
          <w:tab w:val="left" w:pos="720"/>
        </w:tabs>
        <w:suppressAutoHyphens/>
        <w:spacing w:before="0" w:after="0"/>
        <w:ind w:right="900"/>
        <w:jc w:val="both"/>
        <w:divId w:val="2116439976"/>
        <w:rPr>
          <w:rFonts w:ascii="Times New Roman" w:hAnsi="Times New Roman" w:cs="Times New Roman"/>
          <w:lang w:val="en-US" w:eastAsia="zh-CN"/>
        </w:rPr>
      </w:pPr>
    </w:p>
    <w:p w:rsidR="00267633" w:rsidRPr="00267633" w:rsidRDefault="00267633" w:rsidP="00267633">
      <w:pPr>
        <w:spacing w:before="0" w:after="0"/>
        <w:ind w:right="26"/>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Please answer these questions carefully as the Court will require you to confirm on oath that your answers are true to the best of your knowledge, information and belief. Please bring this completed questionnaire and the documents with you at the Court hearing.</w:t>
      </w:r>
    </w:p>
    <w:p w:rsidR="00267633" w:rsidRPr="00267633" w:rsidRDefault="00267633" w:rsidP="00267633">
      <w:pPr>
        <w:tabs>
          <w:tab w:val="left" w:pos="-720"/>
          <w:tab w:val="left" w:pos="720"/>
        </w:tabs>
        <w:suppressAutoHyphens/>
        <w:spacing w:before="0" w:after="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r>
    </w:p>
    <w:p w:rsidR="00267633" w:rsidRPr="00267633" w:rsidRDefault="00267633" w:rsidP="00267633">
      <w:pPr>
        <w:tabs>
          <w:tab w:val="left" w:pos="-720"/>
          <w:tab w:val="left" w:pos="720"/>
        </w:tabs>
        <w:suppressAutoHyphens/>
        <w:spacing w:before="0" w:after="0"/>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tab/>
        <w:t>IMPORTANT NOTICE</w:t>
      </w:r>
      <w:r w:rsidRPr="00267633">
        <w:rPr>
          <w:rFonts w:ascii="Times New Roman" w:hAnsi="Times New Roman" w:cs="Times New Roman"/>
          <w:lang w:val="en-US" w:eastAsia="zh-CN"/>
        </w:rPr>
        <w:t>: You are required to attend the hearing unless you have  obtained the consent of the judgment creditor to dispense with your attendance in Court or  to discharge the Order requiring your attendance. If you fail to attend the hearing without obtaining the consent of the judgment creditor, the judgment creditor may commence committal proceedings against you for your failure to attend Court. The penalty that may be imposed by Court for such failure is fine and/or imprisonment.</w:t>
      </w:r>
    </w:p>
    <w:p w:rsidR="00267633" w:rsidRPr="00267633" w:rsidRDefault="00267633" w:rsidP="00267633">
      <w:pPr>
        <w:tabs>
          <w:tab w:val="left" w:pos="-720"/>
          <w:tab w:val="left" w:pos="720"/>
        </w:tabs>
        <w:suppressAutoHyphens/>
        <w:spacing w:before="0" w:after="0"/>
        <w:ind w:right="900"/>
        <w:jc w:val="both"/>
        <w:divId w:val="2116439976"/>
        <w:rPr>
          <w:rFonts w:ascii="Times New Roman" w:hAnsi="Times New Roman" w:cs="Times New Roman"/>
          <w:lang w:val="en-US" w:eastAsia="zh-CN"/>
        </w:rPr>
      </w:pPr>
    </w:p>
    <w:p w:rsidR="00267633" w:rsidRPr="00267633" w:rsidRDefault="00267633" w:rsidP="00267633">
      <w:pPr>
        <w:spacing w:before="0" w:after="0"/>
        <w:ind w:firstLine="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You may therefore wish to contact the solicitor for the judgment creditor (name of law firm and solicitor having conduct of the case) at (address and telephone contact no.) to obtain </w:t>
      </w:r>
      <w:r w:rsidRPr="00267633">
        <w:rPr>
          <w:rFonts w:ascii="Times New Roman" w:hAnsi="Times New Roman" w:cs="Times New Roman"/>
          <w:lang w:val="en-US" w:eastAsia="zh-CN"/>
        </w:rPr>
        <w:lastRenderedPageBreak/>
        <w:t>the consent of the judgment creditor for the necessary dispensation and discharge. You may also choose to engage your own solicitor to advise you on your rights and duties in relation to these proceedings.</w:t>
      </w:r>
    </w:p>
    <w:p w:rsidR="00267633" w:rsidRPr="00267633" w:rsidRDefault="00267633" w:rsidP="00267633">
      <w:pPr>
        <w:spacing w:before="0" w:after="0"/>
        <w:jc w:val="both"/>
        <w:divId w:val="2116439976"/>
        <w:rPr>
          <w:rFonts w:ascii="Times New Roman" w:hAnsi="Times New Roman" w:cs="Times New Roman"/>
          <w:b/>
          <w:lang w:val="en-US" w:eastAsia="zh-CN"/>
        </w:rPr>
      </w:pPr>
    </w:p>
    <w:p w:rsidR="00267633" w:rsidRPr="00267633" w:rsidRDefault="00267633" w:rsidP="00267633">
      <w:pPr>
        <w:spacing w:before="0" w:after="0"/>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br w:type="page"/>
      </w:r>
      <w:r w:rsidRPr="00267633">
        <w:rPr>
          <w:rFonts w:ascii="Times New Roman" w:hAnsi="Times New Roman" w:cs="Times New Roman"/>
          <w:b/>
          <w:lang w:val="en-US" w:eastAsia="zh-CN"/>
        </w:rPr>
        <w:lastRenderedPageBreak/>
        <w:t>Personal particulars</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rsidTr="00267633">
        <w:trPr>
          <w:divId w:val="2116439976"/>
        </w:trPr>
        <w:tc>
          <w:tcPr>
            <w:tcW w:w="675"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w:t>
            </w:r>
          </w:p>
        </w:tc>
        <w:tc>
          <w:tcPr>
            <w:tcW w:w="7230"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Full Name:</w:t>
            </w: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w:t>
            </w:r>
          </w:p>
        </w:tc>
        <w:tc>
          <w:tcPr>
            <w:tcW w:w="7230"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NRIC/Passport No.:</w:t>
            </w: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3.</w:t>
            </w:r>
          </w:p>
        </w:tc>
        <w:tc>
          <w:tcPr>
            <w:tcW w:w="7230"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Home Address:</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4.</w:t>
            </w:r>
          </w:p>
        </w:tc>
        <w:tc>
          <w:tcPr>
            <w:tcW w:w="7230"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Mobile Number:</w:t>
            </w: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5.</w:t>
            </w:r>
          </w:p>
        </w:tc>
        <w:tc>
          <w:tcPr>
            <w:tcW w:w="7230"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Email Address:</w:t>
            </w:r>
          </w:p>
          <w:p w:rsidR="00267633" w:rsidRPr="00267633" w:rsidRDefault="00267633" w:rsidP="00267633">
            <w:pPr>
              <w:spacing w:before="0" w:after="0" w:line="240" w:lineRule="auto"/>
              <w:jc w:val="both"/>
              <w:rPr>
                <w:rFonts w:ascii="Times New Roman" w:hAnsi="Times New Roman" w:cs="Times New Roman"/>
                <w:lang w:val="en-US" w:eastAsia="zh-CN"/>
              </w:rPr>
            </w:pPr>
          </w:p>
        </w:tc>
      </w:tr>
    </w:tbl>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6.</w:t>
            </w:r>
          </w:p>
        </w:tc>
        <w:tc>
          <w:tcPr>
            <w:tcW w:w="7230" w:type="dxa"/>
            <w:tcBorders>
              <w:left w:val="nil"/>
            </w:tcBorders>
          </w:tcPr>
          <w:p w:rsidR="00267633" w:rsidRPr="00267633" w:rsidRDefault="00267633" w:rsidP="00267633">
            <w:pPr>
              <w:tabs>
                <w:tab w:val="num" w:pos="34"/>
              </w:tabs>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the position you are holding in the Judgment Debtor (“the Company”).</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tabs>
                <w:tab w:val="num" w:pos="360"/>
              </w:tabs>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bl>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Company particulars</w:t>
      </w: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267633">
      <w:pPr>
        <w:spacing w:before="0" w:after="0" w:line="240" w:lineRule="auto"/>
        <w:divId w:val="2116439976"/>
        <w:rPr>
          <w:rFonts w:ascii="Times New Roman" w:hAnsi="Times New Roman"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7.</w:t>
            </w:r>
          </w:p>
        </w:tc>
        <w:tc>
          <w:tcPr>
            <w:tcW w:w="723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Company is still carrying on business:</w:t>
            </w: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w:t>
            </w:r>
          </w:p>
        </w:tc>
        <w:tc>
          <w:tcPr>
            <w:tcW w:w="723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             If yes, please state:</w:t>
            </w: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(i)</w:t>
            </w:r>
          </w:p>
        </w:tc>
        <w:tc>
          <w:tcPr>
            <w:tcW w:w="723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business that the Company is presently engaged in;</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(ii)</w:t>
            </w:r>
          </w:p>
        </w:tc>
        <w:tc>
          <w:tcPr>
            <w:tcW w:w="723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present location of the Company’s business operations; and</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(iii)</w:t>
            </w:r>
          </w:p>
        </w:tc>
        <w:tc>
          <w:tcPr>
            <w:tcW w:w="723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whether the Company is making trading profits or losses.</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bl>
    <w:p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br w:type="page"/>
      </w: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lastRenderedPageBreak/>
              <w:t>8.</w:t>
            </w:r>
          </w:p>
        </w:tc>
        <w:tc>
          <w:tcPr>
            <w:tcW w:w="723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whether the Company declared any dividends this year or the last year:</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 No. If yes, please state when the dividends were declared, and how much was declared.</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bl>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 xml:space="preserve">Remuneration </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9.</w:t>
            </w:r>
          </w:p>
        </w:tc>
        <w:tc>
          <w:tcPr>
            <w:tcW w:w="723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officers of the Company, including yourself, receive remuneration for work done for the Company (i.e. salary or director’s fees).</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 If yes, please state how much remuneration each officer receives.</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bl>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Auditors</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10.</w:t>
            </w:r>
          </w:p>
        </w:tc>
        <w:tc>
          <w:tcPr>
            <w:tcW w:w="723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the name and address of the accountants and auditors of the Company.</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11.</w:t>
            </w:r>
          </w:p>
        </w:tc>
        <w:tc>
          <w:tcPr>
            <w:tcW w:w="723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the date when the accounts of the Company were last audited.</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12.</w:t>
            </w:r>
          </w:p>
        </w:tc>
        <w:tc>
          <w:tcPr>
            <w:tcW w:w="723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the date when the Company last filed its Annual Returns with the Accounting and Corporate Regulatory Authority.</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bl>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keepNext/>
        <w:tabs>
          <w:tab w:val="left" w:pos="7650"/>
        </w:tabs>
        <w:spacing w:before="0" w:after="0"/>
        <w:outlineLvl w:val="3"/>
        <w:divId w:val="2116439976"/>
        <w:rPr>
          <w:rFonts w:ascii="Times New Roman" w:hAnsi="Times New Roman" w:cs="Times New Roman"/>
          <w:b/>
          <w:spacing w:val="-3"/>
          <w:lang w:val="en-GB" w:eastAsia="en-GB"/>
        </w:rPr>
      </w:pPr>
      <w:r w:rsidRPr="00267633">
        <w:rPr>
          <w:rFonts w:ascii="Times New Roman" w:hAnsi="Times New Roman" w:cs="Times New Roman"/>
          <w:b/>
          <w:spacing w:val="-3"/>
          <w:lang w:val="en-GB" w:eastAsia="en-GB"/>
        </w:rPr>
        <w:t>Particulars of the Company’s Debtors</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rsidTr="00267633">
        <w:trPr>
          <w:divId w:val="2116439976"/>
        </w:trPr>
        <w:tc>
          <w:tcPr>
            <w:tcW w:w="675"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13.</w:t>
            </w:r>
          </w:p>
        </w:tc>
        <w:tc>
          <w:tcPr>
            <w:tcW w:w="7230"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whether anyone owes the Company money.</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 / No.</w:t>
            </w:r>
            <w:r w:rsidRPr="00267633">
              <w:rPr>
                <w:rFonts w:ascii="Times New Roman" w:hAnsi="Times New Roman" w:cs="Times New Roman"/>
                <w:lang w:val="en-US" w:eastAsia="zh-CN"/>
              </w:rPr>
              <w:tab/>
              <w:t>If yes, please provide the details in Annex A</w:t>
            </w: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14.</w:t>
            </w:r>
          </w:p>
        </w:tc>
        <w:tc>
          <w:tcPr>
            <w:tcW w:w="7230" w:type="dxa"/>
          </w:tcPr>
          <w:p w:rsidR="00267633" w:rsidRPr="00267633" w:rsidRDefault="00267633" w:rsidP="00267633">
            <w:pPr>
              <w:tabs>
                <w:tab w:val="num" w:pos="184"/>
              </w:tabs>
              <w:spacing w:before="0" w:after="0" w:line="240" w:lineRule="auto"/>
              <w:jc w:val="both"/>
              <w:rPr>
                <w:rFonts w:ascii="Times New Roman" w:hAnsi="Times New Roman" w:cs="Times New Roman"/>
                <w:b/>
                <w:spacing w:val="-3"/>
                <w:lang w:val="en-US" w:eastAsia="zh-CN"/>
              </w:rPr>
            </w:pPr>
            <w:r w:rsidRPr="00267633">
              <w:rPr>
                <w:rFonts w:ascii="Times New Roman" w:hAnsi="Times New Roman" w:cs="Times New Roman"/>
                <w:lang w:val="en-US" w:eastAsia="zh-CN"/>
              </w:rPr>
              <w:t>Please state whether the Company has taken any steps to apply or is it in the process of applying to Court for a Scheme of Arrangement to compromise its debts with its creditors under the Companies Act.</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state particulars.</w:t>
            </w:r>
          </w:p>
          <w:p w:rsidR="00267633" w:rsidRPr="00267633" w:rsidRDefault="00267633" w:rsidP="00267633">
            <w:pPr>
              <w:spacing w:before="0" w:after="0" w:line="240" w:lineRule="auto"/>
              <w:jc w:val="both"/>
              <w:rPr>
                <w:rFonts w:ascii="Times New Roman" w:hAnsi="Times New Roman" w:cs="Times New Roman"/>
                <w:lang w:val="en-US" w:eastAsia="zh-CN"/>
              </w:rPr>
            </w:pPr>
          </w:p>
        </w:tc>
      </w:tr>
    </w:tbl>
    <w:p w:rsidR="00267633" w:rsidRDefault="00267633" w:rsidP="00267633">
      <w:pPr>
        <w:spacing w:before="0" w:after="0" w:line="240" w:lineRule="auto"/>
        <w:jc w:val="both"/>
        <w:divId w:val="2116439976"/>
        <w:rPr>
          <w:rFonts w:ascii="Times New Roman" w:hAnsi="Times New Roman" w:cs="Times New Roman"/>
          <w:lang w:val="en-US" w:eastAsia="zh-CN"/>
        </w:rPr>
      </w:pPr>
    </w:p>
    <w:p w:rsidR="002F0484" w:rsidRDefault="002F0484" w:rsidP="00267633">
      <w:pPr>
        <w:spacing w:before="0" w:after="0" w:line="240" w:lineRule="auto"/>
        <w:jc w:val="both"/>
        <w:divId w:val="2116439976"/>
        <w:rPr>
          <w:rFonts w:ascii="Times New Roman" w:hAnsi="Times New Roman" w:cs="Times New Roman"/>
          <w:lang w:val="en-US" w:eastAsia="zh-CN"/>
        </w:rPr>
      </w:pPr>
    </w:p>
    <w:p w:rsidR="002F0484" w:rsidRPr="00267633" w:rsidRDefault="002F0484"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lastRenderedPageBreak/>
        <w:t>Particulars of immovable properties situated locally or overseas</w:t>
      </w:r>
    </w:p>
    <w:p w:rsidR="00267633" w:rsidRPr="00267633" w:rsidRDefault="002F0484" w:rsidP="00267633">
      <w:pPr>
        <w:spacing w:before="0" w:after="0" w:line="240" w:lineRule="auto"/>
        <w:jc w:val="both"/>
        <w:divId w:val="2116439976"/>
        <w:rPr>
          <w:rFonts w:ascii="Times New Roman" w:hAnsi="Times New Roman" w:cs="Times New Roman"/>
          <w:lang w:val="en-US" w:eastAsia="zh-CN"/>
        </w:rPr>
      </w:pPr>
      <w:r>
        <w:rPr>
          <w:noProof/>
        </w:rPr>
        <mc:AlternateContent>
          <mc:Choice Requires="wps">
            <w:drawing>
              <wp:anchor distT="0" distB="0" distL="114300" distR="114300" simplePos="0" relativeHeight="251644416" behindDoc="0" locked="0" layoutInCell="1" allowOverlap="1">
                <wp:simplePos x="0" y="0"/>
                <wp:positionH relativeFrom="column">
                  <wp:posOffset>5176716</wp:posOffset>
                </wp:positionH>
                <wp:positionV relativeFrom="paragraph">
                  <wp:posOffset>726538</wp:posOffset>
                </wp:positionV>
                <wp:extent cx="1141095" cy="993775"/>
                <wp:effectExtent l="0" t="0" r="20955" b="15875"/>
                <wp:wrapThrough wrapText="bothSides">
                  <wp:wrapPolygon edited="0">
                    <wp:start x="0" y="0"/>
                    <wp:lineTo x="0" y="21531"/>
                    <wp:lineTo x="21636" y="21531"/>
                    <wp:lineTo x="21636" y="0"/>
                    <wp:lineTo x="0" y="0"/>
                  </wp:wrapPolygon>
                </wp:wrapThrough>
                <wp:docPr id="35"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993775"/>
                        </a:xfrm>
                        <a:prstGeom prst="rect">
                          <a:avLst/>
                        </a:prstGeom>
                        <a:solidFill>
                          <a:srgbClr val="FFFFFF"/>
                        </a:solidFill>
                        <a:ln w="9525">
                          <a:solidFill>
                            <a:srgbClr val="000000"/>
                          </a:solidFill>
                          <a:miter lim="800000"/>
                          <a:headEnd/>
                          <a:tailEnd/>
                        </a:ln>
                      </wps:spPr>
                      <wps:txbx>
                        <w:txbxContent>
                          <w:p w:rsidR="00CD0A0D" w:rsidRPr="00D62AB5" w:rsidRDefault="00CD0A0D" w:rsidP="00267633">
                            <w:pPr>
                              <w:spacing w:line="240" w:lineRule="auto"/>
                              <w:rPr>
                                <w:rFonts w:ascii="Times New Roman" w:hAnsi="Times New Roman" w:cs="Times New Roman"/>
                                <w:sz w:val="20"/>
                                <w:szCs w:val="20"/>
                              </w:rPr>
                            </w:pPr>
                            <w:permStart w:id="1595292054" w:edGrp="everyone"/>
                            <w:r w:rsidRPr="00267633">
                              <w:rPr>
                                <w:rFonts w:ascii="Times New Roman" w:hAnsi="Times New Roman" w:cs="Times New Roman"/>
                                <w:noProof/>
                                <w:sz w:val="20"/>
                                <w:szCs w:val="20"/>
                              </w:rPr>
                              <w:drawing>
                                <wp:inline distT="0" distB="0" distL="0" distR="0">
                                  <wp:extent cx="132715" cy="166370"/>
                                  <wp:effectExtent l="0" t="0" r="635" b="5080"/>
                                  <wp:docPr id="1"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Immoveable property means houses, apartments etc.</w:t>
                            </w:r>
                            <w:permEnd w:id="1595292054"/>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9" o:spid="_x0000_s1031" type="#_x0000_t202" style="position:absolute;left:0;text-align:left;margin-left:407.6pt;margin-top:57.2pt;width:89.85pt;height:78.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">
                <v:textbox>
                  <w:txbxContent>
                    <w:p w:rsidR="00CD0A0D" w:rsidRPr="00D62AB5" w:rsidRDefault="00CD0A0D" w:rsidP="00267633">
                      <w:pPr>
                        <w:spacing w:line="240" w:lineRule="auto"/>
                        <w:rPr>
                          <w:rFonts w:ascii="Times New Roman" w:hAnsi="Times New Roman" w:cs="Times New Roman"/>
                          <w:sz w:val="20"/>
                          <w:szCs w:val="20"/>
                        </w:rPr>
                      </w:pPr>
                      <w:permStart w:id="1595292054" w:edGrp="everyone"/>
                      <w:r w:rsidRPr="00267633">
                        <w:rPr>
                          <w:rFonts w:ascii="Times New Roman" w:hAnsi="Times New Roman" w:cs="Times New Roman"/>
                          <w:noProof/>
                          <w:sz w:val="20"/>
                          <w:szCs w:val="20"/>
                        </w:rPr>
                        <w:drawing>
                          <wp:inline distT="0" distB="0" distL="0" distR="0">
                            <wp:extent cx="132715" cy="166370"/>
                            <wp:effectExtent l="0" t="0" r="635" b="5080"/>
                            <wp:docPr id="1"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Immoveable property means houses, apartments etc.</w:t>
                      </w:r>
                      <w:permEnd w:id="1595292054"/>
                    </w:p>
                  </w:txbxContent>
                </v:textbox>
                <w10:wrap type="through"/>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15.</w:t>
            </w:r>
          </w:p>
        </w:tc>
        <w:tc>
          <w:tcPr>
            <w:tcW w:w="723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whether the Company owns any immovable property locally or overseas.</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B.</w:t>
            </w:r>
          </w:p>
          <w:p w:rsidR="00267633" w:rsidRPr="00267633" w:rsidRDefault="00267633" w:rsidP="00267633">
            <w:pPr>
              <w:spacing w:before="0" w:after="0" w:line="240" w:lineRule="auto"/>
              <w:jc w:val="both"/>
              <w:rPr>
                <w:rFonts w:ascii="Times New Roman" w:hAnsi="Times New Roman" w:cs="Times New Roman"/>
                <w:lang w:val="en-US" w:eastAsia="zh-CN"/>
              </w:rPr>
            </w:pPr>
          </w:p>
        </w:tc>
      </w:tr>
    </w:tbl>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rsidTr="00267633">
        <w:trPr>
          <w:divId w:val="2116439976"/>
        </w:trPr>
        <w:tc>
          <w:tcPr>
            <w:tcW w:w="675" w:type="dxa"/>
            <w:tcBorders>
              <w:bottom w:val="single" w:sz="4" w:space="0" w:color="auto"/>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16.</w:t>
            </w:r>
          </w:p>
        </w:tc>
        <w:tc>
          <w:tcPr>
            <w:tcW w:w="7230" w:type="dxa"/>
            <w:tcBorders>
              <w:left w:val="nil"/>
              <w:bottom w:val="single" w:sz="4" w:space="0" w:color="auto"/>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Please state the following if the Company is leasing any immovable property: </w:t>
            </w: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w:t>
            </w:r>
          </w:p>
        </w:tc>
        <w:tc>
          <w:tcPr>
            <w:tcW w:w="723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name of landlord and address of rented property;</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(b)</w:t>
            </w:r>
          </w:p>
        </w:tc>
        <w:tc>
          <w:tcPr>
            <w:tcW w:w="723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period of tenancy, amount of monthly rental paid and due date of rental; and</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23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whether there is any written tenancy agreement.</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bl>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17.</w:t>
            </w:r>
          </w:p>
        </w:tc>
        <w:tc>
          <w:tcPr>
            <w:tcW w:w="723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whether the Company has any tenants/subtenants in respect of the owned or leased properties.</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B.</w:t>
            </w:r>
          </w:p>
          <w:p w:rsidR="00267633" w:rsidRPr="00267633" w:rsidRDefault="00267633" w:rsidP="00267633">
            <w:pPr>
              <w:spacing w:before="0" w:after="0" w:line="240" w:lineRule="auto"/>
              <w:jc w:val="both"/>
              <w:rPr>
                <w:rFonts w:ascii="Times New Roman" w:hAnsi="Times New Roman" w:cs="Times New Roman"/>
                <w:lang w:val="en-US" w:eastAsia="zh-CN"/>
              </w:rPr>
            </w:pPr>
          </w:p>
        </w:tc>
      </w:tr>
    </w:tbl>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keepNext/>
        <w:tabs>
          <w:tab w:val="left" w:pos="7650"/>
        </w:tabs>
        <w:spacing w:before="0" w:after="0"/>
        <w:outlineLvl w:val="3"/>
        <w:divId w:val="2116439976"/>
        <w:rPr>
          <w:rFonts w:ascii="Times New Roman" w:hAnsi="Times New Roman" w:cs="Times New Roman"/>
          <w:b/>
          <w:spacing w:val="-3"/>
          <w:lang w:val="en-GB" w:eastAsia="en-GB"/>
        </w:rPr>
      </w:pPr>
      <w:r w:rsidRPr="00267633">
        <w:rPr>
          <w:rFonts w:ascii="Times New Roman" w:hAnsi="Times New Roman" w:cs="Times New Roman"/>
          <w:b/>
          <w:spacing w:val="-3"/>
          <w:lang w:val="en-GB" w:eastAsia="en-GB"/>
        </w:rPr>
        <w:t>Particulars of the Company’s motor vehicles</w:t>
      </w: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rsidTr="00267633">
        <w:trPr>
          <w:divId w:val="2116439976"/>
        </w:trPr>
        <w:tc>
          <w:tcPr>
            <w:tcW w:w="675"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18.</w:t>
            </w:r>
          </w:p>
        </w:tc>
        <w:tc>
          <w:tcPr>
            <w:tcW w:w="7230"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Company owns any motor vehicle.</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the details in Annex B.</w:t>
            </w:r>
          </w:p>
          <w:p w:rsidR="00267633" w:rsidRPr="00267633" w:rsidRDefault="00267633" w:rsidP="00267633">
            <w:pPr>
              <w:spacing w:before="0" w:after="0" w:line="240" w:lineRule="auto"/>
              <w:jc w:val="both"/>
              <w:rPr>
                <w:rFonts w:ascii="Times New Roman" w:hAnsi="Times New Roman" w:cs="Times New Roman"/>
                <w:lang w:val="en-US" w:eastAsia="zh-CN"/>
              </w:rPr>
            </w:pPr>
          </w:p>
        </w:tc>
      </w:tr>
    </w:tbl>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br w:type="page"/>
      </w:r>
    </w:p>
    <w:p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lastRenderedPageBreak/>
        <w:t>Particulars of the Company’s bank accounts</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rsidTr="00267633">
        <w:trPr>
          <w:divId w:val="2116439976"/>
        </w:trPr>
        <w:tc>
          <w:tcPr>
            <w:tcW w:w="675" w:type="dxa"/>
            <w:tcBorders>
              <w:bottom w:val="single" w:sz="4" w:space="0" w:color="auto"/>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19.</w:t>
            </w:r>
          </w:p>
        </w:tc>
        <w:tc>
          <w:tcPr>
            <w:tcW w:w="7230" w:type="dxa"/>
            <w:tcBorders>
              <w:left w:val="nil"/>
              <w:bottom w:val="single" w:sz="4" w:space="0" w:color="auto"/>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the following if the Company has any bank accounts (held solely and/or jointly) or safe deposit boxes:</w:t>
            </w: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xml:space="preserve"> (a)</w:t>
            </w:r>
          </w:p>
        </w:tc>
        <w:tc>
          <w:tcPr>
            <w:tcW w:w="723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name and branch of the Bank where the account or safe deposit box is maintained;</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 b)</w:t>
            </w:r>
          </w:p>
        </w:tc>
        <w:tc>
          <w:tcPr>
            <w:tcW w:w="723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account number;</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(c)</w:t>
            </w:r>
          </w:p>
        </w:tc>
        <w:tc>
          <w:tcPr>
            <w:tcW w:w="723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type of account held (e.g. current, savings, fixed deposit, overdraft);</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(d)</w:t>
            </w:r>
          </w:p>
        </w:tc>
        <w:tc>
          <w:tcPr>
            <w:tcW w:w="723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name of joint account holder (if any);</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(e)</w:t>
            </w:r>
          </w:p>
        </w:tc>
        <w:tc>
          <w:tcPr>
            <w:tcW w:w="723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the balance due to the Company at this date (for fixed deposits, please state the date of maturity and the amount due to the Company at that date)</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bl>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divId w:val="2116439976"/>
        <w:rPr>
          <w:rFonts w:ascii="Times New Roman" w:hAnsi="Times New Roman" w:cs="Times New Roman"/>
          <w:b/>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the Company’s other assets</w:t>
      </w:r>
    </w:p>
    <w:p w:rsidR="00267633" w:rsidRPr="00267633" w:rsidRDefault="002F0484" w:rsidP="00267633">
      <w:pPr>
        <w:spacing w:before="0" w:after="0" w:line="240" w:lineRule="auto"/>
        <w:jc w:val="both"/>
        <w:divId w:val="2116439976"/>
        <w:rPr>
          <w:rFonts w:ascii="Times New Roman" w:hAnsi="Times New Roman" w:cs="Times New Roman"/>
          <w:lang w:val="en-US" w:eastAsia="zh-CN"/>
        </w:rPr>
      </w:pPr>
      <w:r>
        <w:rPr>
          <w:noProof/>
        </w:rPr>
        <mc:AlternateContent>
          <mc:Choice Requires="wps">
            <w:drawing>
              <wp:anchor distT="0" distB="0" distL="114300" distR="114300" simplePos="0" relativeHeight="251643392" behindDoc="0" locked="0" layoutInCell="1" allowOverlap="1">
                <wp:simplePos x="0" y="0"/>
                <wp:positionH relativeFrom="column">
                  <wp:posOffset>5259363</wp:posOffset>
                </wp:positionH>
                <wp:positionV relativeFrom="paragraph">
                  <wp:posOffset>1057519</wp:posOffset>
                </wp:positionV>
                <wp:extent cx="1116965" cy="1831340"/>
                <wp:effectExtent l="0" t="0" r="26035" b="16510"/>
                <wp:wrapThrough wrapText="bothSides">
                  <wp:wrapPolygon edited="0">
                    <wp:start x="0" y="0"/>
                    <wp:lineTo x="0" y="21570"/>
                    <wp:lineTo x="21735" y="21570"/>
                    <wp:lineTo x="21735" y="0"/>
                    <wp:lineTo x="0" y="0"/>
                  </wp:wrapPolygon>
                </wp:wrapThrough>
                <wp:docPr id="3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1831340"/>
                        </a:xfrm>
                        <a:prstGeom prst="rect">
                          <a:avLst/>
                        </a:prstGeom>
                        <a:solidFill>
                          <a:srgbClr val="FFFFFF"/>
                        </a:solidFill>
                        <a:ln w="9525">
                          <a:solidFill>
                            <a:srgbClr val="000000"/>
                          </a:solidFill>
                          <a:miter lim="800000"/>
                          <a:headEnd/>
                          <a:tailEnd/>
                        </a:ln>
                      </wps:spPr>
                      <wps:txbx>
                        <w:txbxContent>
                          <w:p w:rsidR="00CD0A0D" w:rsidRPr="00D62AB5" w:rsidRDefault="00CD0A0D" w:rsidP="00267633">
                            <w:pPr>
                              <w:spacing w:line="240" w:lineRule="auto"/>
                              <w:rPr>
                                <w:rFonts w:ascii="Times New Roman" w:hAnsi="Times New Roman" w:cs="Times New Roman"/>
                                <w:sz w:val="20"/>
                                <w:szCs w:val="20"/>
                              </w:rPr>
                            </w:pPr>
                            <w:permStart w:id="687738724" w:edGrp="everyone"/>
                            <w:r w:rsidRPr="00267633">
                              <w:rPr>
                                <w:rFonts w:ascii="Times New Roman" w:hAnsi="Times New Roman" w:cs="Times New Roman"/>
                                <w:noProof/>
                                <w:sz w:val="20"/>
                                <w:szCs w:val="20"/>
                              </w:rPr>
                              <w:drawing>
                                <wp:inline distT="0" distB="0" distL="0" distR="0">
                                  <wp:extent cx="132715" cy="166370"/>
                                  <wp:effectExtent l="0" t="0" r="635" b="5080"/>
                                  <wp:docPr id="8"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Assets include antiques, collectibles, jewellery, paintings, royalties from intellectual property, club membership etc.</w:t>
                            </w:r>
                            <w:permEnd w:id="687738724"/>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8" o:spid="_x0000_s1032" type="#_x0000_t202" style="position:absolute;left:0;text-align:left;margin-left:414.1pt;margin-top:83.25pt;width:87.95pt;height:144.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">
                <v:textbox>
                  <w:txbxContent>
                    <w:p w:rsidR="00CD0A0D" w:rsidRPr="00D62AB5" w:rsidRDefault="00CD0A0D" w:rsidP="00267633">
                      <w:pPr>
                        <w:spacing w:line="240" w:lineRule="auto"/>
                        <w:rPr>
                          <w:rFonts w:ascii="Times New Roman" w:hAnsi="Times New Roman" w:cs="Times New Roman"/>
                          <w:sz w:val="20"/>
                          <w:szCs w:val="20"/>
                        </w:rPr>
                      </w:pPr>
                      <w:permStart w:id="687738724" w:edGrp="everyone"/>
                      <w:r w:rsidRPr="00267633">
                        <w:rPr>
                          <w:rFonts w:ascii="Times New Roman" w:hAnsi="Times New Roman" w:cs="Times New Roman"/>
                          <w:noProof/>
                          <w:sz w:val="20"/>
                          <w:szCs w:val="20"/>
                        </w:rPr>
                        <w:drawing>
                          <wp:inline distT="0" distB="0" distL="0" distR="0">
                            <wp:extent cx="132715" cy="166370"/>
                            <wp:effectExtent l="0" t="0" r="635" b="5080"/>
                            <wp:docPr id="8"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ascii="Times New Roman" w:hAnsi="Times New Roman" w:cs="Times New Roman"/>
                          <w:sz w:val="20"/>
                          <w:szCs w:val="20"/>
                        </w:rPr>
                        <w:t xml:space="preserve"> Assets include antiques, collectibles, jewellery, paintings, royalties from intellectual property, club membership etc.</w:t>
                      </w:r>
                      <w:permEnd w:id="687738724"/>
                    </w:p>
                  </w:txbxContent>
                </v:textbox>
                <w10:wrap type="through"/>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rsidTr="00267633">
        <w:trPr>
          <w:divId w:val="2116439976"/>
        </w:trPr>
        <w:tc>
          <w:tcPr>
            <w:tcW w:w="675"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20.</w:t>
            </w:r>
          </w:p>
        </w:tc>
        <w:tc>
          <w:tcPr>
            <w:tcW w:w="7230"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Company has any insurance policies.</w:t>
            </w:r>
          </w:p>
          <w:p w:rsidR="00267633" w:rsidRPr="00267633" w:rsidRDefault="00267633" w:rsidP="00267633">
            <w:pPr>
              <w:spacing w:before="0" w:after="0" w:line="240" w:lineRule="auto"/>
              <w:ind w:left="720"/>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 xml:space="preserve">If yes, please provide details in Annex C </w:t>
            </w: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21.</w:t>
            </w:r>
          </w:p>
        </w:tc>
        <w:tc>
          <w:tcPr>
            <w:tcW w:w="7230" w:type="dxa"/>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Company owns any shares and/or unit trusts,</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C</w:t>
            </w:r>
          </w:p>
          <w:p w:rsidR="00267633" w:rsidRPr="00267633" w:rsidRDefault="00267633" w:rsidP="00267633">
            <w:pPr>
              <w:spacing w:before="0" w:after="0" w:line="240" w:lineRule="auto"/>
              <w:jc w:val="both"/>
              <w:rPr>
                <w:rFonts w:ascii="Times New Roman" w:hAnsi="Times New Roman" w:cs="Times New Roman"/>
                <w:lang w:val="en-US" w:eastAsia="zh-CN"/>
              </w:rPr>
            </w:pPr>
          </w:p>
        </w:tc>
      </w:tr>
    </w:tbl>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7191"/>
      </w:tblGrid>
      <w:tr w:rsidR="00267633" w:rsidRPr="00267633" w:rsidTr="00267633">
        <w:trPr>
          <w:divId w:val="2116439976"/>
          <w:cantSplit/>
        </w:trPr>
        <w:tc>
          <w:tcPr>
            <w:tcW w:w="657" w:type="dxa"/>
            <w:tcBorders>
              <w:bottom w:val="single" w:sz="4" w:space="0" w:color="auto"/>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22.</w:t>
            </w:r>
          </w:p>
        </w:tc>
        <w:tc>
          <w:tcPr>
            <w:tcW w:w="7191" w:type="dxa"/>
            <w:tcBorders>
              <w:left w:val="nil"/>
              <w:bottom w:val="single" w:sz="4" w:space="0" w:color="auto"/>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Please state if the Company owns any other assets, savings or investments not listed thus far.</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Yes/No.</w:t>
            </w:r>
            <w:r w:rsidRPr="00267633">
              <w:rPr>
                <w:rFonts w:ascii="Times New Roman" w:hAnsi="Times New Roman" w:cs="Times New Roman"/>
                <w:lang w:val="en-US" w:eastAsia="zh-CN"/>
              </w:rPr>
              <w:tab/>
              <w:t>If yes, please provide details in Annex C</w:t>
            </w:r>
          </w:p>
          <w:p w:rsidR="00267633" w:rsidRPr="00267633" w:rsidRDefault="00267633" w:rsidP="00267633">
            <w:pPr>
              <w:spacing w:before="0" w:after="0" w:line="240" w:lineRule="auto"/>
              <w:jc w:val="both"/>
              <w:rPr>
                <w:rFonts w:ascii="Times New Roman" w:hAnsi="Times New Roman" w:cs="Times New Roman"/>
                <w:lang w:val="en-US" w:eastAsia="zh-CN"/>
              </w:rPr>
            </w:pPr>
          </w:p>
        </w:tc>
      </w:tr>
    </w:tbl>
    <w:p w:rsidR="00267633" w:rsidRPr="00267633" w:rsidRDefault="00267633" w:rsidP="00267633">
      <w:pPr>
        <w:spacing w:before="0" w:after="0" w:line="240" w:lineRule="auto"/>
        <w:divId w:val="2116439976"/>
        <w:rPr>
          <w:rFonts w:ascii="Times New Roman" w:hAnsi="Times New Roman" w:cs="Times New Roman"/>
          <w:b/>
          <w:lang w:val="en-US" w:eastAsia="zh-CN"/>
        </w:rPr>
      </w:pPr>
    </w:p>
    <w:p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br w:type="page"/>
      </w:r>
    </w:p>
    <w:p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lastRenderedPageBreak/>
        <w:t>Other Matters</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850"/>
      </w:tblGrid>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23.</w:t>
            </w:r>
          </w:p>
        </w:tc>
        <w:tc>
          <w:tcPr>
            <w:tcW w:w="785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Are there any goods on the Company’s premises that do not belong to the Company but belong to other people or are jointly owned with others? If so, please list the goods and how such ownership can be established.</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r w:rsidR="00267633" w:rsidRPr="00267633" w:rsidTr="00267633">
        <w:trPr>
          <w:divId w:val="2116439976"/>
        </w:trPr>
        <w:tc>
          <w:tcPr>
            <w:tcW w:w="675" w:type="dxa"/>
            <w:tcBorders>
              <w:righ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24.</w:t>
            </w:r>
          </w:p>
        </w:tc>
        <w:tc>
          <w:tcPr>
            <w:tcW w:w="7850" w:type="dxa"/>
            <w:tcBorders>
              <w:left w:val="nil"/>
            </w:tcBorders>
          </w:tcPr>
          <w:p w:rsidR="00267633" w:rsidRPr="00267633" w:rsidRDefault="00267633" w:rsidP="00267633">
            <w:pPr>
              <w:spacing w:before="0" w:after="0" w:line="240" w:lineRule="auto"/>
              <w:jc w:val="both"/>
              <w:rPr>
                <w:rFonts w:ascii="Times New Roman" w:hAnsi="Times New Roman" w:cs="Times New Roman"/>
                <w:lang w:val="en-US" w:eastAsia="zh-CN"/>
              </w:rPr>
            </w:pPr>
            <w:r w:rsidRPr="00267633">
              <w:rPr>
                <w:rFonts w:ascii="Times New Roman" w:hAnsi="Times New Roman" w:cs="Times New Roman"/>
                <w:lang w:val="en-US" w:eastAsia="zh-CN"/>
              </w:rPr>
              <w:t>What offer of repayment do you wish to make to the judgment creditor?</w:t>
            </w:r>
          </w:p>
          <w:p w:rsidR="00267633" w:rsidRPr="00267633" w:rsidRDefault="00267633" w:rsidP="00267633">
            <w:pPr>
              <w:spacing w:before="0" w:after="0" w:line="240" w:lineRule="auto"/>
              <w:jc w:val="both"/>
              <w:rPr>
                <w:rFonts w:ascii="Times New Roman" w:hAnsi="Times New Roman" w:cs="Times New Roman"/>
                <w:lang w:val="en-US" w:eastAsia="zh-CN"/>
              </w:rPr>
            </w:pPr>
          </w:p>
          <w:p w:rsidR="00267633" w:rsidRPr="00267633" w:rsidRDefault="00267633" w:rsidP="00267633">
            <w:pPr>
              <w:spacing w:before="0" w:after="0" w:line="240" w:lineRule="auto"/>
              <w:jc w:val="both"/>
              <w:rPr>
                <w:rFonts w:ascii="Times New Roman" w:hAnsi="Times New Roman" w:cs="Times New Roman"/>
                <w:lang w:val="en-US" w:eastAsia="zh-CN"/>
              </w:rPr>
            </w:pPr>
          </w:p>
        </w:tc>
      </w:tr>
    </w:tbl>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Additional questions by the judgment creditor</w:t>
      </w: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ab/>
      </w:r>
    </w:p>
    <w:p w:rsidR="00267633" w:rsidRPr="00267633" w:rsidRDefault="00267633" w:rsidP="00267633">
      <w:pPr>
        <w:tabs>
          <w:tab w:val="num" w:pos="360"/>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25.  (Please state additional questions if any.)</w:t>
      </w:r>
    </w:p>
    <w:p w:rsidR="00267633" w:rsidRPr="00267633" w:rsidRDefault="00267633" w:rsidP="00267633">
      <w:pPr>
        <w:spacing w:before="0" w:after="0" w:line="240" w:lineRule="auto"/>
        <w:divId w:val="2116439976"/>
        <w:rPr>
          <w:rFonts w:ascii="Times New Roman" w:hAnsi="Times New Roman" w:cs="Times New Roman"/>
          <w:b/>
          <w:lang w:val="en-US" w:eastAsia="zh-CN"/>
        </w:rPr>
      </w:pPr>
    </w:p>
    <w:p w:rsidR="00267633" w:rsidRPr="00267633" w:rsidRDefault="00267633" w:rsidP="00267633">
      <w:pPr>
        <w:spacing w:before="0" w:after="0" w:line="240" w:lineRule="auto"/>
        <w:divId w:val="2116439976"/>
        <w:rPr>
          <w:rFonts w:ascii="Times New Roman" w:hAnsi="Times New Roman" w:cs="Times New Roman"/>
          <w:b/>
          <w:lang w:val="en-US" w:eastAsia="zh-CN"/>
        </w:rPr>
      </w:pPr>
    </w:p>
    <w:p w:rsidR="00267633" w:rsidRPr="00267633" w:rsidRDefault="00267633" w:rsidP="00267633">
      <w:pPr>
        <w:spacing w:before="0" w:after="0" w:line="240" w:lineRule="auto"/>
        <w:divId w:val="2116439976"/>
        <w:rPr>
          <w:rFonts w:ascii="Times New Roman" w:hAnsi="Times New Roman" w:cs="Times New Roman"/>
          <w:b/>
          <w:lang w:val="en-US" w:eastAsia="zh-CN"/>
        </w:rPr>
      </w:pPr>
    </w:p>
    <w:p w:rsidR="00267633" w:rsidRPr="00267633" w:rsidRDefault="00267633" w:rsidP="00267633">
      <w:pPr>
        <w:spacing w:before="0" w:after="0" w:line="240" w:lineRule="auto"/>
        <w:divId w:val="2116439976"/>
        <w:rPr>
          <w:rFonts w:ascii="Times New Roman" w:hAnsi="Times New Roman" w:cs="Times New Roman"/>
          <w:b/>
          <w:lang w:val="en-US" w:eastAsia="zh-CN"/>
        </w:rPr>
      </w:pPr>
    </w:p>
    <w:p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Confirmation statement</w:t>
      </w:r>
    </w:p>
    <w:p w:rsidR="00267633" w:rsidRPr="00267633" w:rsidRDefault="00267633" w:rsidP="00267633">
      <w:pPr>
        <w:spacing w:before="0" w:after="0" w:line="240" w:lineRule="auto"/>
        <w:ind w:left="720" w:hanging="720"/>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I, </w:t>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u w:val="single"/>
          <w:lang w:val="en-US" w:eastAsia="zh-CN"/>
        </w:rPr>
        <w:tab/>
      </w:r>
      <w:r w:rsidRPr="00267633">
        <w:rPr>
          <w:rFonts w:ascii="Times New Roman" w:hAnsi="Times New Roman" w:cs="Times New Roman"/>
          <w:lang w:val="en-US" w:eastAsia="zh-CN"/>
        </w:rPr>
        <w:t>(name of officer of judgment debtor and NRIC No.) confirm that my answers to the questions above are true to the best of my knowledge, information and belief.</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t xml:space="preserve">                                                           </w:t>
      </w:r>
      <w:r w:rsidRPr="00267633">
        <w:rPr>
          <w:rFonts w:ascii="Times New Roman" w:hAnsi="Times New Roman" w:cs="Times New Roman"/>
          <w:u w:val="single"/>
          <w:lang w:val="en-US" w:eastAsia="zh-CN"/>
        </w:rPr>
        <w:tab/>
        <w:t xml:space="preserve">                                            </w:t>
      </w:r>
    </w:p>
    <w:p w:rsidR="00267633" w:rsidRPr="00267633" w:rsidRDefault="00267633" w:rsidP="00267633">
      <w:pPr>
        <w:spacing w:before="0" w:after="0" w:line="240" w:lineRule="auto"/>
        <w:jc w:val="both"/>
        <w:divId w:val="2116439976"/>
        <w:rPr>
          <w:rFonts w:ascii="Times New Roman" w:hAnsi="Times New Roman" w:cs="Times New Roman"/>
          <w:u w:val="single"/>
          <w:lang w:val="en-US" w:eastAsia="zh-CN"/>
        </w:rPr>
      </w:pPr>
      <w:r w:rsidRPr="00267633">
        <w:rPr>
          <w:rFonts w:ascii="Times New Roman" w:hAnsi="Times New Roman" w:cs="Times New Roman"/>
          <w:u w:val="single"/>
          <w:lang w:val="en-US" w:eastAsia="zh-CN"/>
        </w:rPr>
        <w:t xml:space="preserve">                                                     </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(Signature of officer of judgment debtor)</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ind w:left="1440" w:firstLine="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Dated this</w:t>
      </w:r>
      <w:r w:rsidRPr="00267633">
        <w:rPr>
          <w:rFonts w:ascii="Times New Roman" w:hAnsi="Times New Roman" w:cs="Times New Roman"/>
          <w:lang w:val="en-US" w:eastAsia="zh-CN"/>
        </w:rPr>
        <w:tab/>
        <w:t>day of</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20</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br w:type="page"/>
      </w:r>
      <w:r w:rsidRPr="00267633">
        <w:rPr>
          <w:rFonts w:ascii="Times New Roman" w:hAnsi="Times New Roman" w:cs="Times New Roman"/>
          <w:b/>
          <w:lang w:val="en-US" w:eastAsia="zh-CN"/>
        </w:rPr>
        <w:lastRenderedPageBreak/>
        <w:t>ANNEX A</w:t>
      </w: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Debtors</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13)</w:t>
      </w:r>
    </w:p>
    <w:p w:rsidR="00267633" w:rsidRPr="00267633" w:rsidRDefault="00267633" w:rsidP="00C20EF2">
      <w:pPr>
        <w:numPr>
          <w:ilvl w:val="1"/>
          <w:numId w:val="14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Please list the names of the Company’s </w:t>
      </w:r>
      <w:r w:rsidRPr="00267633">
        <w:rPr>
          <w:rFonts w:ascii="Times New Roman" w:hAnsi="Times New Roman" w:cs="Times New Roman"/>
          <w:b/>
          <w:lang w:val="en-US" w:eastAsia="zh-CN"/>
        </w:rPr>
        <w:t xml:space="preserve">debtors </w:t>
      </w:r>
      <w:r w:rsidRPr="00267633">
        <w:rPr>
          <w:rFonts w:ascii="Times New Roman" w:hAnsi="Times New Roman" w:cs="Times New Roman"/>
          <w:lang w:val="en-US" w:eastAsia="zh-CN"/>
        </w:rPr>
        <w:t>(i.e. people who owe the Company money):</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340"/>
        <w:gridCol w:w="1080"/>
        <w:gridCol w:w="1440"/>
        <w:gridCol w:w="2088"/>
      </w:tblGrid>
      <w:tr w:rsidR="00267633" w:rsidRPr="00267633" w:rsidTr="00267633">
        <w:trPr>
          <w:divId w:val="2116439976"/>
        </w:trPr>
        <w:tc>
          <w:tcPr>
            <w:tcW w:w="1080" w:type="dxa"/>
          </w:tcPr>
          <w:p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w:t>
            </w:r>
          </w:p>
        </w:tc>
        <w:tc>
          <w:tcPr>
            <w:tcW w:w="2340" w:type="dxa"/>
          </w:tcPr>
          <w:p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Contact Particulars</w:t>
            </w:r>
          </w:p>
        </w:tc>
        <w:tc>
          <w:tcPr>
            <w:tcW w:w="1080" w:type="dxa"/>
          </w:tcPr>
          <w:p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owed</w:t>
            </w:r>
          </w:p>
        </w:tc>
        <w:tc>
          <w:tcPr>
            <w:tcW w:w="1440" w:type="dxa"/>
          </w:tcPr>
          <w:p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Due date for payment</w:t>
            </w:r>
          </w:p>
        </w:tc>
        <w:tc>
          <w:tcPr>
            <w:tcW w:w="2088" w:type="dxa"/>
          </w:tcPr>
          <w:p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How did the debt arise?</w:t>
            </w:r>
          </w:p>
        </w:tc>
      </w:tr>
      <w:tr w:rsidR="00267633" w:rsidRPr="00267633" w:rsidTr="00267633">
        <w:trPr>
          <w:divId w:val="2116439976"/>
        </w:trPr>
        <w:tc>
          <w:tcPr>
            <w:tcW w:w="1080" w:type="dxa"/>
          </w:tcPr>
          <w:p w:rsidR="00267633" w:rsidRPr="00267633" w:rsidRDefault="00267633" w:rsidP="00267633">
            <w:pPr>
              <w:spacing w:before="0" w:after="0" w:line="240" w:lineRule="auto"/>
              <w:jc w:val="both"/>
              <w:rPr>
                <w:rFonts w:ascii="Times New Roman" w:hAnsi="Times New Roman" w:cs="Times New Roman"/>
                <w:lang w:val="en-US" w:eastAsia="zh-CN"/>
              </w:rPr>
            </w:pPr>
          </w:p>
        </w:tc>
        <w:tc>
          <w:tcPr>
            <w:tcW w:w="2340" w:type="dxa"/>
          </w:tcPr>
          <w:p w:rsidR="00267633" w:rsidRPr="00267633" w:rsidRDefault="00267633" w:rsidP="00267633">
            <w:pPr>
              <w:spacing w:before="0" w:after="0" w:line="240" w:lineRule="auto"/>
              <w:jc w:val="both"/>
              <w:rPr>
                <w:rFonts w:ascii="Times New Roman" w:hAnsi="Times New Roman" w:cs="Times New Roman"/>
                <w:lang w:val="en-US" w:eastAsia="zh-CN"/>
              </w:rPr>
            </w:pPr>
          </w:p>
        </w:tc>
        <w:tc>
          <w:tcPr>
            <w:tcW w:w="1080" w:type="dxa"/>
          </w:tcPr>
          <w:p w:rsidR="00267633" w:rsidRPr="00267633" w:rsidRDefault="00267633" w:rsidP="00267633">
            <w:pPr>
              <w:spacing w:before="0" w:after="0" w:line="240" w:lineRule="auto"/>
              <w:jc w:val="both"/>
              <w:rPr>
                <w:rFonts w:ascii="Times New Roman" w:hAnsi="Times New Roman" w:cs="Times New Roman"/>
                <w:lang w:val="en-US" w:eastAsia="zh-CN"/>
              </w:rPr>
            </w:pPr>
          </w:p>
        </w:tc>
        <w:tc>
          <w:tcPr>
            <w:tcW w:w="1440" w:type="dxa"/>
          </w:tcPr>
          <w:p w:rsidR="00267633" w:rsidRPr="00267633" w:rsidRDefault="00267633" w:rsidP="00267633">
            <w:pPr>
              <w:spacing w:before="0" w:after="0" w:line="240" w:lineRule="auto"/>
              <w:jc w:val="both"/>
              <w:rPr>
                <w:rFonts w:ascii="Times New Roman" w:hAnsi="Times New Roman" w:cs="Times New Roman"/>
                <w:lang w:val="en-US" w:eastAsia="zh-CN"/>
              </w:rPr>
            </w:pPr>
          </w:p>
        </w:tc>
        <w:tc>
          <w:tcPr>
            <w:tcW w:w="2088" w:type="dxa"/>
          </w:tcPr>
          <w:p w:rsidR="00267633" w:rsidRPr="00267633" w:rsidRDefault="00267633" w:rsidP="00267633">
            <w:pPr>
              <w:spacing w:before="0" w:after="0" w:line="240" w:lineRule="auto"/>
              <w:jc w:val="both"/>
              <w:rPr>
                <w:rFonts w:ascii="Times New Roman" w:hAnsi="Times New Roman" w:cs="Times New Roman"/>
                <w:lang w:val="en-US" w:eastAsia="zh-CN"/>
              </w:rPr>
            </w:pPr>
          </w:p>
        </w:tc>
      </w:tr>
    </w:tbl>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C20EF2">
      <w:pPr>
        <w:numPr>
          <w:ilvl w:val="1"/>
          <w:numId w:val="14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following if the Company has commenced legal proceedings against its debtors to recover its debt:</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rsidTr="00267633">
        <w:trPr>
          <w:divId w:val="2116439976"/>
        </w:trPr>
        <w:tc>
          <w:tcPr>
            <w:tcW w:w="1530" w:type="dxa"/>
          </w:tcPr>
          <w:p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 of</w:t>
            </w:r>
          </w:p>
          <w:p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debtor</w:t>
            </w:r>
          </w:p>
        </w:tc>
        <w:tc>
          <w:tcPr>
            <w:tcW w:w="2070" w:type="dxa"/>
          </w:tcPr>
          <w:p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MC/DC/Suit No.</w:t>
            </w:r>
          </w:p>
        </w:tc>
        <w:tc>
          <w:tcPr>
            <w:tcW w:w="2214" w:type="dxa"/>
          </w:tcPr>
          <w:p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claimed</w:t>
            </w:r>
          </w:p>
        </w:tc>
        <w:tc>
          <w:tcPr>
            <w:tcW w:w="2214" w:type="dxa"/>
          </w:tcPr>
          <w:p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Status of action</w:t>
            </w:r>
          </w:p>
        </w:tc>
      </w:tr>
      <w:tr w:rsidR="00267633" w:rsidRPr="00267633" w:rsidTr="00267633">
        <w:trPr>
          <w:divId w:val="2116439976"/>
        </w:trPr>
        <w:tc>
          <w:tcPr>
            <w:tcW w:w="1530" w:type="dxa"/>
          </w:tcPr>
          <w:p w:rsidR="00267633" w:rsidRPr="00267633" w:rsidRDefault="00267633" w:rsidP="00267633">
            <w:pPr>
              <w:spacing w:before="0" w:after="0" w:line="240" w:lineRule="auto"/>
              <w:jc w:val="both"/>
              <w:rPr>
                <w:rFonts w:ascii="Times New Roman" w:hAnsi="Times New Roman" w:cs="Times New Roman"/>
                <w:lang w:val="en-US" w:eastAsia="zh-CN"/>
              </w:rPr>
            </w:pPr>
          </w:p>
        </w:tc>
        <w:tc>
          <w:tcPr>
            <w:tcW w:w="2070" w:type="dxa"/>
          </w:tcPr>
          <w:p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rsidR="00267633" w:rsidRPr="00267633" w:rsidRDefault="00267633" w:rsidP="00267633">
            <w:pPr>
              <w:spacing w:before="0" w:after="0" w:line="240" w:lineRule="auto"/>
              <w:jc w:val="both"/>
              <w:rPr>
                <w:rFonts w:ascii="Times New Roman" w:hAnsi="Times New Roman" w:cs="Times New Roman"/>
                <w:lang w:val="en-US" w:eastAsia="zh-CN"/>
              </w:rPr>
            </w:pPr>
          </w:p>
        </w:tc>
      </w:tr>
    </w:tbl>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br w:type="page"/>
      </w:r>
      <w:r w:rsidRPr="00267633">
        <w:rPr>
          <w:rFonts w:ascii="Times New Roman" w:hAnsi="Times New Roman" w:cs="Times New Roman"/>
          <w:b/>
          <w:lang w:val="en-US" w:eastAsia="zh-CN"/>
        </w:rPr>
        <w:lastRenderedPageBreak/>
        <w:t>ANNEX B</w:t>
      </w: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Property Owned or Leased</w:t>
      </w: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15)</w:t>
      </w:r>
    </w:p>
    <w:p w:rsidR="00267633" w:rsidRPr="00267633" w:rsidRDefault="00267633" w:rsidP="00C20EF2">
      <w:pPr>
        <w:numPr>
          <w:ilvl w:val="1"/>
          <w:numId w:val="14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properties owned by the Company:</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ind w:firstLine="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w:t>
      </w:r>
      <w:r w:rsidRPr="00267633">
        <w:rPr>
          <w:rFonts w:ascii="Times New Roman" w:hAnsi="Times New Roman" w:cs="Times New Roman"/>
          <w:lang w:val="en-US" w:eastAsia="zh-CN"/>
        </w:rPr>
        <w:tab/>
        <w:t xml:space="preserve">Addresses of properties owned: </w:t>
      </w:r>
    </w:p>
    <w:p w:rsidR="00267633" w:rsidRPr="00267633" w:rsidRDefault="00267633" w:rsidP="00267633">
      <w:pPr>
        <w:spacing w:before="0" w:after="0" w:line="240" w:lineRule="auto"/>
        <w:ind w:firstLine="720"/>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ind w:firstLine="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(b) </w:t>
      </w:r>
      <w:r w:rsidRPr="00267633">
        <w:rPr>
          <w:rFonts w:ascii="Times New Roman" w:hAnsi="Times New Roman" w:cs="Times New Roman"/>
          <w:lang w:val="en-US" w:eastAsia="zh-CN"/>
        </w:rPr>
        <w:tab/>
        <w:t>Names of joint-owners (if any):</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(c) </w:t>
      </w:r>
      <w:r w:rsidRPr="00267633">
        <w:rPr>
          <w:rFonts w:ascii="Times New Roman" w:hAnsi="Times New Roman" w:cs="Times New Roman"/>
          <w:lang w:val="en-US" w:eastAsia="zh-CN"/>
        </w:rPr>
        <w:tab/>
        <w:t>Names of mortgagee/chargee (if any) and amount outstanding:</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17)</w:t>
      </w:r>
    </w:p>
    <w:p w:rsidR="00267633" w:rsidRPr="00267633" w:rsidRDefault="00267633" w:rsidP="00C20EF2">
      <w:pPr>
        <w:numPr>
          <w:ilvl w:val="1"/>
          <w:numId w:val="14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tenancy of any immoveable property that the Company owns:</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w:t>
      </w:r>
      <w:r w:rsidRPr="00267633">
        <w:rPr>
          <w:rFonts w:ascii="Times New Roman" w:hAnsi="Times New Roman" w:cs="Times New Roman"/>
          <w:lang w:val="en-US" w:eastAsia="zh-CN"/>
        </w:rPr>
        <w:tab/>
        <w:t>Name of tenant and address of tenanted property:</w:t>
      </w:r>
    </w:p>
    <w:p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w:t>
      </w:r>
      <w:r w:rsidRPr="00267633">
        <w:rPr>
          <w:rFonts w:ascii="Times New Roman" w:hAnsi="Times New Roman" w:cs="Times New Roman"/>
          <w:lang w:val="en-US" w:eastAsia="zh-CN"/>
        </w:rPr>
        <w:tab/>
        <w:t>Period of tenancy, amount of monthly rental received and due date of rental:</w:t>
      </w:r>
    </w:p>
    <w:p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(c)</w:t>
      </w:r>
      <w:r w:rsidRPr="00267633">
        <w:rPr>
          <w:rFonts w:ascii="Times New Roman" w:hAnsi="Times New Roman" w:cs="Times New Roman"/>
          <w:lang w:val="en-US" w:eastAsia="zh-CN"/>
        </w:rPr>
        <w:tab/>
        <w:t>Whether there is any written tenancy agreement:</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(From Question 18)</w:t>
      </w:r>
    </w:p>
    <w:p w:rsidR="00267633" w:rsidRPr="00267633" w:rsidRDefault="00267633" w:rsidP="00C20EF2">
      <w:pPr>
        <w:numPr>
          <w:ilvl w:val="1"/>
          <w:numId w:val="14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vehicles the Company owns:</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w:t>
      </w:r>
      <w:r w:rsidRPr="00267633">
        <w:rPr>
          <w:rFonts w:ascii="Times New Roman" w:hAnsi="Times New Roman" w:cs="Times New Roman"/>
          <w:lang w:val="en-US" w:eastAsia="zh-CN"/>
        </w:rPr>
        <w:tab/>
        <w:t>The registration number, make and colour of the motor vehicle(s):</w:t>
      </w:r>
    </w:p>
    <w:p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(b)</w:t>
      </w:r>
      <w:r w:rsidRPr="00267633">
        <w:rPr>
          <w:rFonts w:ascii="Times New Roman" w:hAnsi="Times New Roman" w:cs="Times New Roman"/>
          <w:lang w:val="en-US" w:eastAsia="zh-CN"/>
        </w:rPr>
        <w:tab/>
        <w:t>Whether the motor vehicle(s) is/are on hire purchase:</w:t>
      </w:r>
    </w:p>
    <w:p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ind w:left="1418" w:hanging="698"/>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(c)</w:t>
      </w:r>
      <w:r w:rsidRPr="00267633">
        <w:rPr>
          <w:rFonts w:ascii="Times New Roman" w:hAnsi="Times New Roman" w:cs="Times New Roman"/>
          <w:lang w:val="en-US" w:eastAsia="zh-CN"/>
        </w:rPr>
        <w:tab/>
        <w:t>If on hire purchase, the name of the finance company and the amount outstanding under the hire purchase agreement:</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lang w:val="en-US" w:eastAsia="zh-CN"/>
        </w:rPr>
        <w:br w:type="page"/>
      </w:r>
      <w:r w:rsidRPr="00267633">
        <w:rPr>
          <w:rFonts w:ascii="Times New Roman" w:hAnsi="Times New Roman" w:cs="Times New Roman"/>
          <w:b/>
          <w:lang w:val="en-US" w:eastAsia="zh-CN"/>
        </w:rPr>
        <w:lastRenderedPageBreak/>
        <w:t>ANNEX C</w:t>
      </w: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Particulars of Other Assets</w:t>
      </w: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Insurance Policies (From Question 20)</w:t>
      </w:r>
    </w:p>
    <w:p w:rsidR="00267633" w:rsidRPr="00267633" w:rsidRDefault="00267633" w:rsidP="00267633">
      <w:pPr>
        <w:spacing w:before="0" w:after="0" w:line="240" w:lineRule="auto"/>
        <w:jc w:val="both"/>
        <w:divId w:val="2116439976"/>
        <w:rPr>
          <w:rFonts w:ascii="Times New Roman" w:hAnsi="Times New Roman" w:cs="Times New Roman"/>
          <w:b/>
          <w:lang w:val="en-US" w:eastAsia="zh-C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rsidTr="00267633">
        <w:trPr>
          <w:divId w:val="2116439976"/>
        </w:trPr>
        <w:tc>
          <w:tcPr>
            <w:tcW w:w="1530" w:type="dxa"/>
          </w:tcPr>
          <w:p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Name of</w:t>
            </w:r>
          </w:p>
          <w:p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insurer</w:t>
            </w:r>
          </w:p>
        </w:tc>
        <w:tc>
          <w:tcPr>
            <w:tcW w:w="2070" w:type="dxa"/>
          </w:tcPr>
          <w:p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Type of policy/ Policy No.</w:t>
            </w:r>
          </w:p>
        </w:tc>
        <w:tc>
          <w:tcPr>
            <w:tcW w:w="2214" w:type="dxa"/>
          </w:tcPr>
          <w:p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Amount insured</w:t>
            </w:r>
          </w:p>
        </w:tc>
        <w:tc>
          <w:tcPr>
            <w:tcW w:w="2214" w:type="dxa"/>
          </w:tcPr>
          <w:p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Monthly premium</w:t>
            </w:r>
          </w:p>
          <w:p w:rsidR="00267633" w:rsidRPr="00267633" w:rsidRDefault="00267633" w:rsidP="00267633">
            <w:pPr>
              <w:spacing w:before="0" w:after="0" w:line="240" w:lineRule="auto"/>
              <w:jc w:val="both"/>
              <w:rPr>
                <w:rFonts w:ascii="Times New Roman" w:hAnsi="Times New Roman" w:cs="Times New Roman"/>
                <w:u w:val="single"/>
                <w:lang w:val="en-US" w:eastAsia="zh-CN"/>
              </w:rPr>
            </w:pPr>
            <w:r w:rsidRPr="00267633">
              <w:rPr>
                <w:rFonts w:ascii="Times New Roman" w:hAnsi="Times New Roman" w:cs="Times New Roman"/>
                <w:u w:val="single"/>
                <w:lang w:val="en-US" w:eastAsia="zh-CN"/>
              </w:rPr>
              <w:t>payable</w:t>
            </w:r>
          </w:p>
        </w:tc>
      </w:tr>
      <w:tr w:rsidR="00267633" w:rsidRPr="00267633" w:rsidTr="00267633">
        <w:trPr>
          <w:divId w:val="2116439976"/>
        </w:trPr>
        <w:tc>
          <w:tcPr>
            <w:tcW w:w="1530" w:type="dxa"/>
          </w:tcPr>
          <w:p w:rsidR="00267633" w:rsidRPr="00267633" w:rsidRDefault="00267633" w:rsidP="00267633">
            <w:pPr>
              <w:spacing w:before="0" w:after="0" w:line="240" w:lineRule="auto"/>
              <w:jc w:val="both"/>
              <w:rPr>
                <w:rFonts w:ascii="Times New Roman" w:hAnsi="Times New Roman" w:cs="Times New Roman"/>
                <w:lang w:val="en-US" w:eastAsia="zh-CN"/>
              </w:rPr>
            </w:pPr>
          </w:p>
        </w:tc>
        <w:tc>
          <w:tcPr>
            <w:tcW w:w="2070" w:type="dxa"/>
          </w:tcPr>
          <w:p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rsidR="00267633" w:rsidRPr="00267633" w:rsidRDefault="00267633" w:rsidP="00267633">
            <w:pPr>
              <w:spacing w:before="0" w:after="0" w:line="240" w:lineRule="auto"/>
              <w:jc w:val="both"/>
              <w:rPr>
                <w:rFonts w:ascii="Times New Roman" w:hAnsi="Times New Roman" w:cs="Times New Roman"/>
                <w:lang w:val="en-US" w:eastAsia="zh-CN"/>
              </w:rPr>
            </w:pPr>
          </w:p>
        </w:tc>
        <w:tc>
          <w:tcPr>
            <w:tcW w:w="2214" w:type="dxa"/>
          </w:tcPr>
          <w:p w:rsidR="00267633" w:rsidRPr="00267633" w:rsidRDefault="00267633" w:rsidP="00267633">
            <w:pPr>
              <w:spacing w:before="0" w:after="0" w:line="240" w:lineRule="auto"/>
              <w:jc w:val="both"/>
              <w:rPr>
                <w:rFonts w:ascii="Times New Roman" w:hAnsi="Times New Roman" w:cs="Times New Roman"/>
                <w:lang w:val="en-US" w:eastAsia="zh-CN"/>
              </w:rPr>
            </w:pPr>
          </w:p>
        </w:tc>
      </w:tr>
    </w:tbl>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C20EF2">
      <w:pPr>
        <w:numPr>
          <w:ilvl w:val="1"/>
          <w:numId w:val="14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identify the beneficiaries under the policies apart from the Company.</w:t>
      </w:r>
    </w:p>
    <w:p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rsidR="00267633" w:rsidRPr="00267633" w:rsidRDefault="00267633" w:rsidP="00C20EF2">
      <w:pPr>
        <w:numPr>
          <w:ilvl w:val="1"/>
          <w:numId w:val="14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applicable, please state the dates when each of the Company’s policies will mature and the surrender value as at this date.</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divId w:val="2116439976"/>
        <w:rPr>
          <w:rFonts w:ascii="Times New Roman" w:hAnsi="Times New Roman" w:cs="Times New Roman"/>
          <w:b/>
          <w:lang w:val="en-US" w:eastAsia="zh-CN"/>
        </w:rPr>
      </w:pPr>
      <w:r w:rsidRPr="00267633">
        <w:rPr>
          <w:rFonts w:ascii="Times New Roman" w:hAnsi="Times New Roman" w:cs="Times New Roman"/>
          <w:b/>
          <w:lang w:val="en-US" w:eastAsia="zh-CN"/>
        </w:rPr>
        <w:t>Shares/Unit Trusts (From Question 21)</w:t>
      </w:r>
    </w:p>
    <w:p w:rsidR="00267633" w:rsidRPr="00267633" w:rsidRDefault="00267633" w:rsidP="00C20EF2">
      <w:pPr>
        <w:numPr>
          <w:ilvl w:val="1"/>
          <w:numId w:val="14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the Company owns shares in another company, please state the name of the company and the number of shares held. If the Company has a securities broker, please provide particulars of the same:</w:t>
      </w:r>
    </w:p>
    <w:p w:rsidR="00267633" w:rsidRPr="00267633" w:rsidRDefault="00267633" w:rsidP="00267633">
      <w:pPr>
        <w:spacing w:before="0" w:after="0" w:line="240" w:lineRule="auto"/>
        <w:ind w:left="720"/>
        <w:jc w:val="both"/>
        <w:divId w:val="2116439976"/>
        <w:rPr>
          <w:rFonts w:ascii="Times New Roman" w:hAnsi="Times New Roman" w:cs="Times New Roman"/>
          <w:lang w:val="en-US" w:eastAsia="zh-CN"/>
        </w:rPr>
      </w:pPr>
    </w:p>
    <w:p w:rsidR="00267633" w:rsidRPr="00267633" w:rsidRDefault="00267633" w:rsidP="00C20EF2">
      <w:pPr>
        <w:numPr>
          <w:ilvl w:val="1"/>
          <w:numId w:val="14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the Company owns unit trusts, please state the name of the bank/financial institution managing the unit trusts:</w:t>
      </w: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C20EF2">
      <w:pPr>
        <w:numPr>
          <w:ilvl w:val="1"/>
          <w:numId w:val="14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state the estimated value of the shares/unit trusts and the basis for estimation:</w:t>
      </w:r>
    </w:p>
    <w:p w:rsidR="00267633" w:rsidRPr="00267633" w:rsidRDefault="00267633" w:rsidP="00267633">
      <w:pPr>
        <w:spacing w:before="0" w:after="0" w:line="240" w:lineRule="auto"/>
        <w:divId w:val="2116439976"/>
        <w:rPr>
          <w:rFonts w:ascii="Times New Roman" w:hAnsi="Times New Roman" w:cs="Times New Roman"/>
          <w:b/>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t>Other Assets (From Question 22)</w:t>
      </w:r>
    </w:p>
    <w:p w:rsidR="00267633" w:rsidRPr="00267633" w:rsidRDefault="00267633" w:rsidP="00C20EF2">
      <w:pPr>
        <w:numPr>
          <w:ilvl w:val="1"/>
          <w:numId w:val="144"/>
        </w:num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Please provide details of the assets listed in Question 22 and state the estimated value of each asset and the basis of the estimation.</w:t>
      </w: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F40ABD">
      <w:pPr>
        <w:spacing w:before="0" w:after="200" w:line="276" w:lineRule="auto"/>
        <w:jc w:val="center"/>
        <w:divId w:val="2116439976"/>
        <w:rPr>
          <w:rFonts w:ascii="Times New Roman" w:hAnsi="Times New Roman" w:cs="Times New Roman"/>
          <w:lang w:val="en-US" w:eastAsia="zh-CN"/>
        </w:rPr>
      </w:pPr>
      <w:r w:rsidRPr="00267633">
        <w:rPr>
          <w:rFonts w:ascii="Times New Roman" w:hAnsi="Times New Roman" w:cs="Times New Roman"/>
          <w:sz w:val="20"/>
          <w:szCs w:val="20"/>
          <w:lang w:val="en-US" w:eastAsia="zh-CN"/>
        </w:rPr>
        <w:br w:type="page"/>
      </w:r>
      <w:r w:rsidRPr="00267633">
        <w:rPr>
          <w:rFonts w:ascii="Times New Roman" w:hAnsi="Times New Roman" w:cs="Times New Roman"/>
          <w:lang w:val="en-US" w:eastAsia="zh-CN"/>
        </w:rPr>
        <w:lastRenderedPageBreak/>
        <w:t>FORM 250</w:t>
      </w:r>
    </w:p>
    <w:p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129</w:t>
      </w: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AFFIDAVIT VERIFYING FORM SHOWING LACK OF MEANS</w:t>
      </w: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tab/>
      </w:r>
      <w:r w:rsidRPr="00267633">
        <w:rPr>
          <w:rFonts w:ascii="Times New Roman" w:hAnsi="Times New Roman" w:cs="Times New Roman"/>
          <w:lang w:val="en-US" w:eastAsia="zh-CN"/>
        </w:rPr>
        <w:t>I, ………………………….. of …………………….. holder of *Singapore NRIC/Passport No. ………………………* make oath/affirm and say that the particulars contained in the Form Showing Lack of Means dated  ………….. in relation to my request for waiver/deferment* and signed by me are true and complete to the best of my knowledge and belief.</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Sworn/Affirmed at ……………)</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this ………… day of …….20...)</w:t>
      </w: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Before me</w:t>
      </w: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w:t>
      </w: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Commissioner for Oaths</w:t>
      </w: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267633" w:rsidRPr="00267633" w:rsidRDefault="00267633" w:rsidP="00267633">
      <w:pPr>
        <w:spacing w:before="0" w:after="200" w:line="276" w:lineRule="auto"/>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 Delete where applicable</w:t>
      </w:r>
    </w:p>
    <w:p w:rsidR="00267633" w:rsidRPr="00267633" w:rsidRDefault="00267633" w:rsidP="00267633">
      <w:pPr>
        <w:spacing w:before="0" w:after="200" w:line="276" w:lineRule="auto"/>
        <w:divId w:val="2116439976"/>
        <w:rPr>
          <w:rFonts w:ascii="Times New Roman" w:hAnsi="Times New Roman" w:cs="Times New Roman"/>
          <w:sz w:val="22"/>
          <w:szCs w:val="22"/>
          <w:lang w:val="en-GB" w:eastAsia="en-GB"/>
        </w:rPr>
      </w:pPr>
      <w:r w:rsidRPr="00267633">
        <w:rPr>
          <w:rFonts w:ascii="Times New Roman" w:hAnsi="Times New Roman" w:cs="Times New Roman"/>
          <w:sz w:val="22"/>
          <w:szCs w:val="22"/>
          <w:lang w:val="en-GB" w:eastAsia="en-GB"/>
        </w:rPr>
        <w:t>Note: Please note that the affidavit is to be sworn/affirmed in accordance with Form 132 of Appendix A of the Practice Directions and the above is only an illustration.</w:t>
      </w:r>
    </w:p>
    <w:p w:rsidR="00267633" w:rsidRPr="00267633" w:rsidRDefault="00267633" w:rsidP="00F40ABD">
      <w:pPr>
        <w:spacing w:before="0" w:after="200" w:line="276" w:lineRule="auto"/>
        <w:jc w:val="center"/>
        <w:divId w:val="2116439976"/>
        <w:rPr>
          <w:rFonts w:ascii="Times New Roman" w:hAnsi="Times New Roman" w:cs="Times New Roman"/>
          <w:lang w:val="en-US" w:eastAsia="zh-CN"/>
        </w:rPr>
      </w:pPr>
      <w:r w:rsidRPr="00267633">
        <w:rPr>
          <w:rFonts w:ascii="Times New Roman" w:hAnsi="Times New Roman" w:cs="Times New Roman"/>
          <w:sz w:val="20"/>
          <w:szCs w:val="20"/>
          <w:lang w:val="en-US" w:eastAsia="zh-CN"/>
        </w:rPr>
        <w:br w:type="page"/>
      </w:r>
      <w:r w:rsidRPr="00267633">
        <w:rPr>
          <w:rFonts w:ascii="Times New Roman" w:hAnsi="Times New Roman" w:cs="Times New Roman"/>
          <w:lang w:val="en-US" w:eastAsia="zh-CN"/>
        </w:rPr>
        <w:lastRenderedPageBreak/>
        <w:t>FORM 251</w:t>
      </w:r>
    </w:p>
    <w:p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129</w:t>
      </w:r>
    </w:p>
    <w:p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[Title in action]</w:t>
      </w:r>
    </w:p>
    <w:p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t>FORM SHOWING LACK OF MEANS</w:t>
      </w:r>
    </w:p>
    <w:p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NOTE:</w:t>
      </w:r>
      <w:r w:rsidRPr="00267633">
        <w:rPr>
          <w:rFonts w:ascii="Times New Roman" w:hAnsi="Times New Roman" w:cs="Times New Roman"/>
          <w:lang w:val="en-US" w:eastAsia="zh-CN"/>
        </w:rPr>
        <w:tab/>
        <w:t>You should check if you qualify for Legal Aid (see &lt;https://www.mlaw.gov.sg/conten/lab/en/eligibility/do-i-qualify-for-legal-aid.html&gt;) before filling this form. If you qualify for Legal Aid, you can only use this form if you have applied for Legal Aid and your application has been rejected.</w:t>
      </w:r>
    </w:p>
    <w:p w:rsidR="00267633" w:rsidRPr="00267633" w:rsidRDefault="00267633" w:rsidP="00267633">
      <w:pPr>
        <w:pBdr>
          <w:bottom w:val="single" w:sz="12" w:space="1" w:color="auto"/>
        </w:pBdr>
        <w:tabs>
          <w:tab w:val="left" w:pos="1134"/>
        </w:tabs>
        <w:spacing w:before="0" w:after="0" w:line="240" w:lineRule="auto"/>
        <w:ind w:left="1134" w:hanging="1134"/>
        <w:jc w:val="both"/>
        <w:divId w:val="2116439976"/>
        <w:rPr>
          <w:rFonts w:ascii="Times New Roman" w:hAnsi="Times New Roman" w:cs="Times New Roman"/>
          <w:lang w:val="en-US" w:eastAsia="zh-CN"/>
        </w:rPr>
      </w:pPr>
    </w:p>
    <w:p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p>
    <w:p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Section 1</w:t>
      </w:r>
    </w:p>
    <w:p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p>
    <w:p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Name of applicant:</w:t>
      </w:r>
    </w:p>
    <w:p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p>
    <w:p w:rsidR="00267633" w:rsidRPr="00267633" w:rsidRDefault="00267633" w:rsidP="00267633">
      <w:pPr>
        <w:pBdr>
          <w:bottom w:val="single" w:sz="12" w:space="1" w:color="auto"/>
        </w:pBdr>
        <w:tabs>
          <w:tab w:val="left" w:pos="1134"/>
        </w:tabs>
        <w:spacing w:before="0" w:after="0" w:line="240" w:lineRule="auto"/>
        <w:ind w:left="1134" w:hanging="1134"/>
        <w:jc w:val="both"/>
        <w:divId w:val="2116439976"/>
        <w:rPr>
          <w:rFonts w:ascii="Times New Roman" w:hAnsi="Times New Roman" w:cs="Times New Roman"/>
          <w:lang w:val="en-US" w:eastAsia="zh-CN"/>
        </w:rPr>
      </w:pPr>
    </w:p>
    <w:p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p>
    <w:p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Occupation:</w:t>
      </w:r>
    </w:p>
    <w:p w:rsidR="00267633" w:rsidRPr="00267633" w:rsidRDefault="00267633" w:rsidP="00267633">
      <w:pPr>
        <w:pBdr>
          <w:bottom w:val="single" w:sz="12" w:space="1" w:color="auto"/>
        </w:pBdr>
        <w:tabs>
          <w:tab w:val="left" w:pos="1134"/>
        </w:tabs>
        <w:spacing w:before="0" w:after="0" w:line="240" w:lineRule="auto"/>
        <w:ind w:left="1134" w:hanging="1134"/>
        <w:jc w:val="both"/>
        <w:divId w:val="2116439976"/>
        <w:rPr>
          <w:rFonts w:ascii="Times New Roman" w:hAnsi="Times New Roman" w:cs="Times New Roman"/>
          <w:lang w:val="en-US" w:eastAsia="zh-CN"/>
        </w:rPr>
      </w:pPr>
    </w:p>
    <w:p w:rsidR="00267633" w:rsidRPr="00267633" w:rsidRDefault="00267633" w:rsidP="00267633">
      <w:pPr>
        <w:pBdr>
          <w:bottom w:val="single" w:sz="12" w:space="1" w:color="auto"/>
        </w:pBdr>
        <w:tabs>
          <w:tab w:val="left" w:pos="1134"/>
        </w:tabs>
        <w:spacing w:before="0" w:after="0" w:line="240" w:lineRule="auto"/>
        <w:ind w:left="1134" w:hanging="1134"/>
        <w:jc w:val="both"/>
        <w:divId w:val="2116439976"/>
        <w:rPr>
          <w:rFonts w:ascii="Times New Roman" w:hAnsi="Times New Roman" w:cs="Times New Roman"/>
          <w:lang w:val="en-US" w:eastAsia="zh-CN"/>
        </w:rPr>
      </w:pPr>
    </w:p>
    <w:p w:rsidR="00267633" w:rsidRPr="00267633" w:rsidRDefault="00267633" w:rsidP="00267633">
      <w:pPr>
        <w:tabs>
          <w:tab w:val="left" w:pos="1134"/>
        </w:tabs>
        <w:spacing w:before="0" w:after="0" w:line="240" w:lineRule="auto"/>
        <w:ind w:left="1134" w:hanging="1134"/>
        <w:jc w:val="both"/>
        <w:divId w:val="2116439976"/>
        <w:rPr>
          <w:rFonts w:ascii="Times New Roman" w:hAnsi="Times New Roman" w:cs="Times New Roman"/>
          <w:lang w:val="en-US" w:eastAsia="zh-CN"/>
        </w:rPr>
      </w:pPr>
    </w:p>
    <w:p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Contact Address:</w:t>
      </w:r>
    </w:p>
    <w:p w:rsidR="00267633" w:rsidRPr="00267633" w:rsidRDefault="00267633" w:rsidP="00267633">
      <w:pPr>
        <w:pBdr>
          <w:bottom w:val="single" w:sz="12" w:space="1" w:color="auto"/>
        </w:pBdr>
        <w:tabs>
          <w:tab w:val="left" w:pos="1134"/>
        </w:tabs>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pBdr>
          <w:bottom w:val="single" w:sz="12" w:space="1" w:color="auto"/>
        </w:pBdr>
        <w:tabs>
          <w:tab w:val="left" w:pos="1134"/>
        </w:tabs>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Contact phone numbers:</w:t>
      </w:r>
    </w:p>
    <w:p w:rsidR="00267633" w:rsidRPr="00267633" w:rsidRDefault="00267633" w:rsidP="00267633">
      <w:pPr>
        <w:pBdr>
          <w:bottom w:val="single" w:sz="12" w:space="1" w:color="auto"/>
        </w:pBdr>
        <w:tabs>
          <w:tab w:val="left" w:pos="1134"/>
        </w:tabs>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tabs>
          <w:tab w:val="left" w:pos="1134"/>
        </w:tabs>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Section 2</w:t>
      </w:r>
    </w:p>
    <w:p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This application relates to court fees for [e.g., the filing of a notice of appeal] in the sum of S$_________________</w:t>
      </w:r>
    </w:p>
    <w:p w:rsidR="00267633" w:rsidRPr="00267633" w:rsidRDefault="00267633" w:rsidP="00267633">
      <w:pPr>
        <w:tabs>
          <w:tab w:val="left" w:pos="1134"/>
        </w:tabs>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tabs>
          <w:tab w:val="left" w:pos="1134"/>
        </w:tabs>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Please state if you are applying for waiver or deferment. [A waiver or deferment of appeal court fees will only be granted in exceptional circumstances]:</w:t>
      </w:r>
    </w:p>
    <w:p w:rsidR="00267633" w:rsidRPr="00267633" w:rsidRDefault="003C39EA" w:rsidP="00267633">
      <w:pPr>
        <w:tabs>
          <w:tab w:val="left" w:pos="1134"/>
        </w:tabs>
        <w:spacing w:before="0" w:after="0" w:line="240" w:lineRule="auto"/>
        <w:jc w:val="both"/>
        <w:divId w:val="2116439976"/>
        <w:rPr>
          <w:rFonts w:ascii="Times New Roman" w:hAnsi="Times New Roman" w:cs="Times New Roman"/>
          <w:b/>
          <w:lang w:val="en-US" w:eastAsia="zh-CN"/>
        </w:rPr>
      </w:pPr>
      <w:r>
        <w:rPr>
          <w:noProof/>
        </w:rPr>
        <mc:AlternateContent>
          <mc:Choice Requires="wps">
            <w:drawing>
              <wp:anchor distT="0" distB="0" distL="114300" distR="114300" simplePos="0" relativeHeight="251645440" behindDoc="0" locked="0" layoutInCell="1" allowOverlap="1">
                <wp:simplePos x="0" y="0"/>
                <wp:positionH relativeFrom="column">
                  <wp:posOffset>34925</wp:posOffset>
                </wp:positionH>
                <wp:positionV relativeFrom="paragraph">
                  <wp:posOffset>160020</wp:posOffset>
                </wp:positionV>
                <wp:extent cx="90805" cy="90805"/>
                <wp:effectExtent l="0" t="0" r="23495" b="23495"/>
                <wp:wrapNone/>
                <wp:docPr id="33"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AD9255" id="Rectangle 70" o:spid="_x0000_s1026" style="position:absolute;margin-left:2.75pt;margin-top:12.6pt;width:7.15pt;height:7.1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"/>
            </w:pict>
          </mc:Fallback>
        </mc:AlternateContent>
      </w:r>
    </w:p>
    <w:p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b/>
          <w:lang w:val="en-US" w:eastAsia="zh-CN"/>
        </w:rPr>
        <w:tab/>
      </w:r>
      <w:r w:rsidRPr="00267633">
        <w:rPr>
          <w:rFonts w:ascii="Times New Roman" w:hAnsi="Times New Roman" w:cs="Times New Roman"/>
          <w:lang w:val="en-US" w:eastAsia="zh-CN"/>
        </w:rPr>
        <w:t>a full waiver;</w:t>
      </w:r>
    </w:p>
    <w:p w:rsidR="00267633" w:rsidRPr="00267633" w:rsidRDefault="003C39EA" w:rsidP="00267633">
      <w:pPr>
        <w:tabs>
          <w:tab w:val="left" w:pos="567"/>
        </w:tabs>
        <w:spacing w:before="0" w:after="0" w:line="240" w:lineRule="auto"/>
        <w:jc w:val="both"/>
        <w:divId w:val="2116439976"/>
        <w:rPr>
          <w:rFonts w:ascii="Times New Roman" w:hAnsi="Times New Roman" w:cs="Times New Roman"/>
          <w:lang w:val="en-US" w:eastAsia="zh-CN"/>
        </w:rPr>
      </w:pPr>
      <w:r>
        <w:rPr>
          <w:noProof/>
        </w:rPr>
        <mc:AlternateContent>
          <mc:Choice Requires="wps">
            <w:drawing>
              <wp:anchor distT="0" distB="0" distL="114300" distR="114300" simplePos="0" relativeHeight="251646464" behindDoc="0" locked="0" layoutInCell="1" allowOverlap="1">
                <wp:simplePos x="0" y="0"/>
                <wp:positionH relativeFrom="column">
                  <wp:posOffset>34925</wp:posOffset>
                </wp:positionH>
                <wp:positionV relativeFrom="paragraph">
                  <wp:posOffset>165100</wp:posOffset>
                </wp:positionV>
                <wp:extent cx="90805" cy="90805"/>
                <wp:effectExtent l="0" t="0" r="23495" b="23495"/>
                <wp:wrapNone/>
                <wp:docPr id="3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0B1045" id="Rectangle 71" o:spid="_x0000_s1026" style="position:absolute;margin-left:2.75pt;margin-top:13pt;width:7.15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"/>
            </w:pict>
          </mc:Fallback>
        </mc:AlternateContent>
      </w:r>
    </w:p>
    <w:p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a partial waiver of ____________________________; or</w:t>
      </w:r>
    </w:p>
    <w:p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p>
    <w:p w:rsidR="00267633" w:rsidRPr="00267633" w:rsidRDefault="003C39EA" w:rsidP="00267633">
      <w:pPr>
        <w:tabs>
          <w:tab w:val="left" w:pos="567"/>
        </w:tabs>
        <w:spacing w:before="0" w:after="0" w:line="240" w:lineRule="auto"/>
        <w:jc w:val="both"/>
        <w:divId w:val="2116439976"/>
        <w:rPr>
          <w:rFonts w:ascii="Times New Roman" w:hAnsi="Times New Roman" w:cs="Times New Roman"/>
          <w:lang w:val="en-US" w:eastAsia="zh-CN"/>
        </w:rPr>
      </w:pPr>
      <w:r>
        <w:rPr>
          <w:noProof/>
        </w:rPr>
        <mc:AlternateContent>
          <mc:Choice Requires="wps">
            <w:drawing>
              <wp:anchor distT="0" distB="0" distL="114300" distR="114300" simplePos="0" relativeHeight="251647488" behindDoc="0" locked="0" layoutInCell="1" allowOverlap="1">
                <wp:simplePos x="0" y="0"/>
                <wp:positionH relativeFrom="column">
                  <wp:posOffset>34925</wp:posOffset>
                </wp:positionH>
                <wp:positionV relativeFrom="paragraph">
                  <wp:posOffset>48895</wp:posOffset>
                </wp:positionV>
                <wp:extent cx="90805" cy="90805"/>
                <wp:effectExtent l="0" t="0" r="23495" b="23495"/>
                <wp:wrapNone/>
                <wp:docPr id="3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8696A7" id="Rectangle 72" o:spid="_x0000_s1026" style="position:absolute;margin-left:2.75pt;margin-top:3.85pt;width:7.15pt;height:7.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"/>
            </w:pict>
          </mc:Fallback>
        </mc:AlternateContent>
      </w:r>
      <w:r w:rsidR="00267633" w:rsidRPr="00267633">
        <w:rPr>
          <w:rFonts w:ascii="Times New Roman" w:hAnsi="Times New Roman" w:cs="Times New Roman"/>
          <w:lang w:val="en-US" w:eastAsia="zh-CN"/>
        </w:rPr>
        <w:tab/>
        <w:t>the payment to be deferred until _________________</w:t>
      </w:r>
    </w:p>
    <w:p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Date</w:t>
      </w:r>
    </w:p>
    <w:p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p>
    <w:p w:rsidR="00267633" w:rsidRPr="00267633" w:rsidRDefault="00267633" w:rsidP="00267633">
      <w:pPr>
        <w:tabs>
          <w:tab w:val="left" w:pos="567"/>
        </w:tabs>
        <w:spacing w:before="0" w:after="0" w:line="240" w:lineRule="auto"/>
        <w:jc w:val="both"/>
        <w:divId w:val="2116439976"/>
        <w:rPr>
          <w:rFonts w:ascii="Times New Roman" w:hAnsi="Times New Roman" w:cs="Times New Roman"/>
          <w:b/>
          <w:lang w:val="en-US" w:eastAsia="zh-CN"/>
        </w:rPr>
      </w:pPr>
      <w:r w:rsidRPr="00267633">
        <w:rPr>
          <w:rFonts w:ascii="Times New Roman" w:hAnsi="Times New Roman" w:cs="Times New Roman"/>
          <w:b/>
          <w:lang w:val="en-US" w:eastAsia="zh-CN"/>
        </w:rPr>
        <w:t>Confirm your application status:</w:t>
      </w:r>
    </w:p>
    <w:p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p>
    <w:p w:rsidR="00267633" w:rsidRPr="00267633" w:rsidRDefault="003C39EA" w:rsidP="00267633">
      <w:pPr>
        <w:tabs>
          <w:tab w:val="left" w:pos="567"/>
        </w:tabs>
        <w:spacing w:before="0" w:after="0" w:line="240" w:lineRule="auto"/>
        <w:jc w:val="both"/>
        <w:divId w:val="2116439976"/>
        <w:rPr>
          <w:rFonts w:ascii="Times New Roman" w:hAnsi="Times New Roman" w:cs="Times New Roman"/>
          <w:lang w:val="en-US" w:eastAsia="zh-CN"/>
        </w:rPr>
      </w:pPr>
      <w:r>
        <w:rPr>
          <w:noProof/>
        </w:rPr>
        <mc:AlternateContent>
          <mc:Choice Requires="wps">
            <w:drawing>
              <wp:anchor distT="0" distB="0" distL="114300" distR="114300" simplePos="0" relativeHeight="251648512" behindDoc="0" locked="0" layoutInCell="1" allowOverlap="1">
                <wp:simplePos x="0" y="0"/>
                <wp:positionH relativeFrom="column">
                  <wp:posOffset>34925</wp:posOffset>
                </wp:positionH>
                <wp:positionV relativeFrom="paragraph">
                  <wp:posOffset>60325</wp:posOffset>
                </wp:positionV>
                <wp:extent cx="90805" cy="90805"/>
                <wp:effectExtent l="0" t="0" r="23495" b="23495"/>
                <wp:wrapNone/>
                <wp:docPr id="30"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1CEE95" id="Rectangle 73" o:spid="_x0000_s1026" style="position:absolute;margin-left:2.75pt;margin-top:4.75pt;width:7.15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"/>
            </w:pict>
          </mc:Fallback>
        </mc:AlternateContent>
      </w:r>
      <w:r w:rsidR="00267633" w:rsidRPr="00267633">
        <w:rPr>
          <w:rFonts w:ascii="Times New Roman" w:hAnsi="Times New Roman" w:cs="Times New Roman"/>
          <w:lang w:val="en-US" w:eastAsia="zh-CN"/>
        </w:rPr>
        <w:tab/>
        <w:t>I have not previously applied for a waiver or deferment</w:t>
      </w:r>
    </w:p>
    <w:p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lastRenderedPageBreak/>
        <w:t>Or</w:t>
      </w:r>
    </w:p>
    <w:p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p>
    <w:p w:rsidR="00267633" w:rsidRPr="00267633" w:rsidRDefault="003C39EA" w:rsidP="00267633">
      <w:pPr>
        <w:tabs>
          <w:tab w:val="left" w:pos="567"/>
        </w:tabs>
        <w:spacing w:before="0" w:after="0" w:line="240" w:lineRule="auto"/>
        <w:jc w:val="both"/>
        <w:divId w:val="2116439976"/>
        <w:rPr>
          <w:rFonts w:ascii="Times New Roman" w:hAnsi="Times New Roman" w:cs="Times New Roman"/>
          <w:lang w:val="en-US" w:eastAsia="zh-CN"/>
        </w:rPr>
      </w:pPr>
      <w:r>
        <w:rPr>
          <w:noProof/>
        </w:rPr>
        <mc:AlternateContent>
          <mc:Choice Requires="wps">
            <w:drawing>
              <wp:anchor distT="0" distB="0" distL="114300" distR="114300" simplePos="0" relativeHeight="251649536" behindDoc="0" locked="0" layoutInCell="1" allowOverlap="1">
                <wp:simplePos x="0" y="0"/>
                <wp:positionH relativeFrom="column">
                  <wp:posOffset>8255</wp:posOffset>
                </wp:positionH>
                <wp:positionV relativeFrom="paragraph">
                  <wp:posOffset>45720</wp:posOffset>
                </wp:positionV>
                <wp:extent cx="90805" cy="90805"/>
                <wp:effectExtent l="0" t="0" r="23495" b="23495"/>
                <wp:wrapNone/>
                <wp:docPr id="29"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78649C" id="Rectangle 74" o:spid="_x0000_s1026" style="position:absolute;margin-left:.65pt;margin-top:3.6pt;width:7.15pt;height:7.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"/>
            </w:pict>
          </mc:Fallback>
        </mc:AlternateContent>
      </w:r>
      <w:r w:rsidR="00267633" w:rsidRPr="00267633">
        <w:rPr>
          <w:rFonts w:ascii="Times New Roman" w:hAnsi="Times New Roman" w:cs="Times New Roman"/>
          <w:lang w:val="en-US" w:eastAsia="zh-CN"/>
        </w:rPr>
        <w:tab/>
        <w:t>I applied for a waiver or deferment on ________________</w:t>
      </w:r>
    </w:p>
    <w:p w:rsidR="00267633" w:rsidRPr="00267633" w:rsidRDefault="00267633" w:rsidP="00267633">
      <w:pPr>
        <w:tabs>
          <w:tab w:val="left" w:pos="567"/>
        </w:tabs>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Date</w:t>
      </w:r>
    </w:p>
    <w:p w:rsidR="00267633" w:rsidRPr="00267633" w:rsidRDefault="00267633" w:rsidP="00267633">
      <w:pPr>
        <w:spacing w:before="0" w:after="200" w:line="276" w:lineRule="auto"/>
        <w:jc w:val="both"/>
        <w:divId w:val="2116439976"/>
        <w:rPr>
          <w:rFonts w:ascii="Times New Roman" w:hAnsi="Times New Roman" w:cs="Times New Roman"/>
          <w:i/>
          <w:szCs w:val="20"/>
          <w:lang w:val="en-GB" w:eastAsia="zh-CN"/>
        </w:rPr>
      </w:pPr>
    </w:p>
    <w:p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rPr>
        <mc:AlternateContent>
          <mc:Choice Requires="wps">
            <w:drawing>
              <wp:anchor distT="0" distB="0" distL="114300" distR="114300" simplePos="0" relativeHeight="251651584" behindDoc="0" locked="0" layoutInCell="1" allowOverlap="1">
                <wp:simplePos x="0" y="0"/>
                <wp:positionH relativeFrom="column">
                  <wp:posOffset>3952875</wp:posOffset>
                </wp:positionH>
                <wp:positionV relativeFrom="paragraph">
                  <wp:posOffset>47625</wp:posOffset>
                </wp:positionV>
                <wp:extent cx="90805" cy="90805"/>
                <wp:effectExtent l="0" t="0" r="23495" b="23495"/>
                <wp:wrapNone/>
                <wp:docPr id="28"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BE40A9" id="Rectangle 76" o:spid="_x0000_s1026" style="position:absolute;margin-left:311.25pt;margin-top:3.75pt;width:7.15pt;height:7.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"/>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3033395</wp:posOffset>
                </wp:positionH>
                <wp:positionV relativeFrom="paragraph">
                  <wp:posOffset>47625</wp:posOffset>
                </wp:positionV>
                <wp:extent cx="90805" cy="90805"/>
                <wp:effectExtent l="0" t="0" r="23495" b="23495"/>
                <wp:wrapNone/>
                <wp:docPr id="27"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3BB397" id="Rectangle 75" o:spid="_x0000_s1026" style="position:absolute;margin-left:238.85pt;margin-top:3.75pt;width:7.15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"/>
            </w:pict>
          </mc:Fallback>
        </mc:AlternateContent>
      </w:r>
      <w:r w:rsidR="00267633" w:rsidRPr="00267633">
        <w:rPr>
          <w:rFonts w:ascii="Times New Roman" w:hAnsi="Times New Roman" w:cs="Times New Roman"/>
          <w:b/>
          <w:szCs w:val="20"/>
          <w:lang w:val="en-GB" w:eastAsia="zh-CN"/>
        </w:rPr>
        <w:t>Please confirm if you qualify for Legal Aid:</w:t>
      </w:r>
      <w:r w:rsidR="00267633" w:rsidRPr="00267633">
        <w:rPr>
          <w:rFonts w:ascii="Times New Roman" w:hAnsi="Times New Roman" w:cs="Times New Roman"/>
          <w:szCs w:val="20"/>
          <w:lang w:val="en-GB" w:eastAsia="zh-CN"/>
        </w:rPr>
        <w:t xml:space="preserve"> </w:t>
      </w:r>
      <w:r w:rsidR="00267633" w:rsidRPr="00267633">
        <w:rPr>
          <w:rFonts w:ascii="Times New Roman" w:hAnsi="Times New Roman" w:cs="Times New Roman"/>
          <w:szCs w:val="20"/>
          <w:lang w:val="en-GB" w:eastAsia="zh-CN"/>
        </w:rPr>
        <w:tab/>
        <w:t>Yes</w:t>
      </w:r>
      <w:r w:rsidR="00267633" w:rsidRPr="00267633">
        <w:rPr>
          <w:rFonts w:ascii="Times New Roman" w:hAnsi="Times New Roman" w:cs="Times New Roman"/>
          <w:szCs w:val="20"/>
          <w:lang w:val="en-GB" w:eastAsia="zh-CN"/>
        </w:rPr>
        <w:tab/>
      </w:r>
      <w:r w:rsidR="00267633" w:rsidRPr="00267633">
        <w:rPr>
          <w:rFonts w:ascii="Times New Roman" w:hAnsi="Times New Roman" w:cs="Times New Roman"/>
          <w:szCs w:val="20"/>
          <w:lang w:val="en-GB" w:eastAsia="zh-CN"/>
        </w:rPr>
        <w:tab/>
        <w:t>No</w:t>
      </w:r>
    </w:p>
    <w:p w:rsidR="00267633" w:rsidRPr="00267633" w:rsidRDefault="00267633" w:rsidP="00267633">
      <w:pPr>
        <w:spacing w:before="0" w:after="200" w:line="276"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If you do not qualify for Legal Aid, briefly state the reasons why this is so:</w:t>
      </w:r>
    </w:p>
    <w:p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p>
    <w:p w:rsidR="00267633" w:rsidRPr="00267633" w:rsidRDefault="00267633" w:rsidP="00267633">
      <w:pPr>
        <w:pBdr>
          <w:top w:val="single" w:sz="12" w:space="1" w:color="auto"/>
          <w:bottom w:val="single" w:sz="12" w:space="1" w:color="auto"/>
        </w:pBdr>
        <w:spacing w:before="0" w:after="200" w:line="276"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If you qualify for Legal Aid, please confirm if you have made an application with the Legal Aid Bureau:</w:t>
      </w:r>
    </w:p>
    <w:p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rPr>
        <mc:AlternateContent>
          <mc:Choice Requires="wps">
            <w:drawing>
              <wp:anchor distT="0" distB="0" distL="114300" distR="114300" simplePos="0" relativeHeight="251653632" behindDoc="0" locked="0" layoutInCell="1" allowOverlap="1">
                <wp:simplePos x="0" y="0"/>
                <wp:positionH relativeFrom="column">
                  <wp:posOffset>763270</wp:posOffset>
                </wp:positionH>
                <wp:positionV relativeFrom="paragraph">
                  <wp:posOffset>27305</wp:posOffset>
                </wp:positionV>
                <wp:extent cx="90805" cy="90805"/>
                <wp:effectExtent l="0" t="0" r="23495" b="23495"/>
                <wp:wrapNone/>
                <wp:docPr id="26"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8BCBA0" id="Rectangle 78" o:spid="_x0000_s1026" style="position:absolute;margin-left:60.1pt;margin-top:2.15pt;width:7.15pt;height:7.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"/>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8255</wp:posOffset>
                </wp:positionH>
                <wp:positionV relativeFrom="paragraph">
                  <wp:posOffset>27305</wp:posOffset>
                </wp:positionV>
                <wp:extent cx="90805" cy="90805"/>
                <wp:effectExtent l="0" t="0" r="23495" b="23495"/>
                <wp:wrapNone/>
                <wp:docPr id="25"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2BD74C" id="Rectangle 77" o:spid="_x0000_s1026" style="position:absolute;margin-left:.65pt;margin-top:2.15pt;width:7.15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"/>
            </w:pict>
          </mc:Fallback>
        </mc:AlternateContent>
      </w:r>
      <w:r w:rsidR="00267633" w:rsidRPr="00267633">
        <w:rPr>
          <w:rFonts w:ascii="Times New Roman" w:hAnsi="Times New Roman" w:cs="Times New Roman"/>
          <w:szCs w:val="20"/>
          <w:lang w:val="en-GB" w:eastAsia="zh-CN"/>
        </w:rPr>
        <w:t xml:space="preserve">    Yes</w:t>
      </w:r>
      <w:r w:rsidR="00267633" w:rsidRPr="00267633">
        <w:rPr>
          <w:rFonts w:ascii="Times New Roman" w:hAnsi="Times New Roman" w:cs="Times New Roman"/>
          <w:szCs w:val="20"/>
          <w:lang w:val="en-GB" w:eastAsia="zh-CN"/>
        </w:rPr>
        <w:tab/>
      </w:r>
      <w:r w:rsidR="00267633" w:rsidRPr="00267633">
        <w:rPr>
          <w:rFonts w:ascii="Times New Roman" w:hAnsi="Times New Roman" w:cs="Times New Roman"/>
          <w:szCs w:val="20"/>
          <w:lang w:val="en-GB" w:eastAsia="zh-CN"/>
        </w:rPr>
        <w:tab/>
        <w:t>No</w:t>
      </w:r>
    </w:p>
    <w:p w:rsidR="00267633" w:rsidRPr="00267633" w:rsidRDefault="00267633" w:rsidP="00267633">
      <w:pPr>
        <w:spacing w:before="0" w:after="200" w:line="276"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If you have made an application with the Legal Aid Bureau, was your application successful:</w:t>
      </w:r>
    </w:p>
    <w:p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rPr>
        <mc:AlternateContent>
          <mc:Choice Requires="wps">
            <w:drawing>
              <wp:anchor distT="0" distB="0" distL="114300" distR="114300" simplePos="0" relativeHeight="251655680" behindDoc="0" locked="0" layoutInCell="1" allowOverlap="1">
                <wp:simplePos x="0" y="0"/>
                <wp:positionH relativeFrom="column">
                  <wp:posOffset>763270</wp:posOffset>
                </wp:positionH>
                <wp:positionV relativeFrom="paragraph">
                  <wp:posOffset>27305</wp:posOffset>
                </wp:positionV>
                <wp:extent cx="90805" cy="90805"/>
                <wp:effectExtent l="0" t="0" r="23495" b="23495"/>
                <wp:wrapNone/>
                <wp:docPr id="24"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A57E14" id="Rectangle 80" o:spid="_x0000_s1026" style="position:absolute;margin-left:60.1pt;margin-top:2.15pt;width:7.15pt;height:7.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"/>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8255</wp:posOffset>
                </wp:positionH>
                <wp:positionV relativeFrom="paragraph">
                  <wp:posOffset>27305</wp:posOffset>
                </wp:positionV>
                <wp:extent cx="90805" cy="90805"/>
                <wp:effectExtent l="0" t="0" r="23495" b="23495"/>
                <wp:wrapNone/>
                <wp:docPr id="23"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8C9306" id="Rectangle 79" o:spid="_x0000_s1026" style="position:absolute;margin-left:.65pt;margin-top:2.15pt;width:7.15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"/>
            </w:pict>
          </mc:Fallback>
        </mc:AlternateContent>
      </w:r>
      <w:r w:rsidR="00267633" w:rsidRPr="00267633">
        <w:rPr>
          <w:rFonts w:ascii="Times New Roman" w:hAnsi="Times New Roman" w:cs="Times New Roman"/>
          <w:szCs w:val="20"/>
          <w:lang w:val="en-GB" w:eastAsia="zh-CN"/>
        </w:rPr>
        <w:t xml:space="preserve">    Yes</w:t>
      </w:r>
      <w:r w:rsidR="00267633" w:rsidRPr="00267633">
        <w:rPr>
          <w:rFonts w:ascii="Times New Roman" w:hAnsi="Times New Roman" w:cs="Times New Roman"/>
          <w:szCs w:val="20"/>
          <w:lang w:val="en-GB" w:eastAsia="zh-CN"/>
        </w:rPr>
        <w:tab/>
      </w:r>
      <w:r w:rsidR="00267633" w:rsidRPr="00267633">
        <w:rPr>
          <w:rFonts w:ascii="Times New Roman" w:hAnsi="Times New Roman" w:cs="Times New Roman"/>
          <w:szCs w:val="20"/>
          <w:lang w:val="en-GB" w:eastAsia="zh-CN"/>
        </w:rPr>
        <w:tab/>
        <w:t>No</w:t>
      </w:r>
    </w:p>
    <w:p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If your application with the Legal Aid Bureau was not successful, briefly state the reasons why this is so:</w:t>
      </w:r>
    </w:p>
    <w:p w:rsidR="00267633" w:rsidRPr="00267633" w:rsidRDefault="00267633" w:rsidP="00267633">
      <w:pPr>
        <w:pBdr>
          <w:top w:val="single" w:sz="12" w:space="1" w:color="auto"/>
          <w:bottom w:val="single" w:sz="12" w:space="1" w:color="auto"/>
        </w:pBdr>
        <w:spacing w:before="0" w:after="200" w:line="276" w:lineRule="auto"/>
        <w:jc w:val="both"/>
        <w:divId w:val="2116439976"/>
        <w:rPr>
          <w:rFonts w:ascii="Times New Roman" w:hAnsi="Times New Roman" w:cs="Times New Roman"/>
          <w:b/>
          <w:szCs w:val="20"/>
          <w:lang w:val="en-GB" w:eastAsia="zh-CN"/>
        </w:rPr>
      </w:pPr>
    </w:p>
    <w:p w:rsidR="00267633" w:rsidRPr="00267633" w:rsidRDefault="00267633" w:rsidP="00267633">
      <w:pPr>
        <w:pBdr>
          <w:bottom w:val="single" w:sz="12" w:space="1" w:color="auto"/>
        </w:pBdr>
        <w:spacing w:before="0" w:after="200" w:line="276" w:lineRule="auto"/>
        <w:jc w:val="both"/>
        <w:divId w:val="2116439976"/>
        <w:rPr>
          <w:rFonts w:ascii="Times New Roman" w:hAnsi="Times New Roman" w:cs="Times New Roman"/>
          <w:b/>
          <w:szCs w:val="20"/>
          <w:lang w:val="en-GB" w:eastAsia="zh-CN"/>
        </w:rPr>
      </w:pPr>
    </w:p>
    <w:p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Section 3</w:t>
      </w:r>
    </w:p>
    <w:p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Please provide the reasons for your request (for example, details of any undue financial hardship which may be suffered by you if you had to pay the court fee):</w:t>
      </w:r>
    </w:p>
    <w:p w:rsidR="00267633" w:rsidRPr="00267633" w:rsidRDefault="00267633" w:rsidP="00267633">
      <w:pPr>
        <w:pBdr>
          <w:bottom w:val="single" w:sz="12" w:space="1" w:color="auto"/>
        </w:pBd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[Applicant to provide details]</w:t>
      </w:r>
    </w:p>
    <w:p w:rsidR="00267633" w:rsidRPr="00267633" w:rsidRDefault="00267633" w:rsidP="00267633">
      <w:pPr>
        <w:pBdr>
          <w:bottom w:val="single" w:sz="12" w:space="1" w:color="auto"/>
        </w:pBdr>
        <w:spacing w:before="0" w:after="200" w:line="276" w:lineRule="auto"/>
        <w:divId w:val="2116439976"/>
        <w:rPr>
          <w:rFonts w:ascii="Times New Roman" w:hAnsi="Times New Roman" w:cs="Times New Roman"/>
          <w:szCs w:val="20"/>
          <w:lang w:val="en-GB" w:eastAsia="zh-CN"/>
        </w:rPr>
      </w:pPr>
    </w:p>
    <w:p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rsidR="00267633" w:rsidRPr="00267633" w:rsidRDefault="00267633" w:rsidP="00267633">
      <w:pPr>
        <w:pBdr>
          <w:top w:val="single" w:sz="12" w:space="1" w:color="auto"/>
          <w:bottom w:val="single" w:sz="12" w:space="1" w:color="auto"/>
        </w:pBdr>
        <w:spacing w:before="0" w:after="200" w:line="276" w:lineRule="auto"/>
        <w:divId w:val="2116439976"/>
        <w:rPr>
          <w:rFonts w:ascii="Times New Roman" w:hAnsi="Times New Roman" w:cs="Times New Roman"/>
          <w:i/>
          <w:szCs w:val="20"/>
          <w:lang w:val="en-GB" w:eastAsia="zh-CN"/>
        </w:rPr>
      </w:pPr>
    </w:p>
    <w:p w:rsidR="00267633" w:rsidRPr="00267633" w:rsidRDefault="00267633" w:rsidP="00267633">
      <w:pPr>
        <w:pBdr>
          <w:bottom w:val="single" w:sz="12" w:space="1" w:color="auto"/>
          <w:between w:val="single" w:sz="12" w:space="1" w:color="auto"/>
        </w:pBdr>
        <w:spacing w:before="0" w:after="200" w:line="276" w:lineRule="auto"/>
        <w:divId w:val="2116439976"/>
        <w:rPr>
          <w:rFonts w:ascii="Times New Roman" w:hAnsi="Times New Roman" w:cs="Times New Roman"/>
          <w:i/>
          <w:szCs w:val="20"/>
          <w:lang w:val="en-GB" w:eastAsia="zh-CN"/>
        </w:rPr>
      </w:pPr>
    </w:p>
    <w:p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lastRenderedPageBreak/>
        <w:t>Please provide information on your personal financial circumstances:</w:t>
      </w:r>
    </w:p>
    <w:p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rPr>
        <mc:AlternateContent>
          <mc:Choice Requires="wps">
            <w:drawing>
              <wp:anchor distT="0" distB="0" distL="114300" distR="114300" simplePos="0" relativeHeight="251656704" behindDoc="0" locked="0" layoutInCell="1" allowOverlap="1">
                <wp:simplePos x="0" y="0"/>
                <wp:positionH relativeFrom="column">
                  <wp:posOffset>8255</wp:posOffset>
                </wp:positionH>
                <wp:positionV relativeFrom="paragraph">
                  <wp:posOffset>27305</wp:posOffset>
                </wp:positionV>
                <wp:extent cx="90805" cy="90805"/>
                <wp:effectExtent l="0" t="0" r="23495" b="23495"/>
                <wp:wrapNone/>
                <wp:docPr id="22"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D5FD9F" id="Rectangle 81" o:spid="_x0000_s1026" style="position:absolute;margin-left:.65pt;margin-top:2.15pt;width:7.15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"/>
            </w:pict>
          </mc:Fallback>
        </mc:AlternateContent>
      </w:r>
      <w:r w:rsidR="00267633" w:rsidRPr="00267633">
        <w:rPr>
          <w:rFonts w:ascii="Times New Roman" w:hAnsi="Times New Roman" w:cs="Times New Roman"/>
          <w:szCs w:val="20"/>
          <w:lang w:val="en-GB" w:eastAsia="zh-CN"/>
        </w:rPr>
        <w:t xml:space="preserve">    I am not employed.</w:t>
      </w:r>
    </w:p>
    <w:p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rPr>
        <mc:AlternateContent>
          <mc:Choice Requires="wps">
            <w:drawing>
              <wp:anchor distT="0" distB="0" distL="114300" distR="114300" simplePos="0" relativeHeight="251657728" behindDoc="0" locked="0" layoutInCell="1" allowOverlap="1">
                <wp:simplePos x="0" y="0"/>
                <wp:positionH relativeFrom="column">
                  <wp:posOffset>8255</wp:posOffset>
                </wp:positionH>
                <wp:positionV relativeFrom="paragraph">
                  <wp:posOffset>9525</wp:posOffset>
                </wp:positionV>
                <wp:extent cx="90805" cy="90805"/>
                <wp:effectExtent l="0" t="0" r="23495" b="23495"/>
                <wp:wrapNone/>
                <wp:docPr id="21"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AC379B" id="Rectangle 83" o:spid="_x0000_s1026" style="position:absolute;margin-left:.65pt;margin-top:.75pt;width:7.15pt;height:7.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"/>
            </w:pict>
          </mc:Fallback>
        </mc:AlternateContent>
      </w:r>
      <w:r w:rsidR="00267633" w:rsidRPr="00267633">
        <w:rPr>
          <w:rFonts w:ascii="Times New Roman" w:hAnsi="Times New Roman" w:cs="Times New Roman"/>
          <w:szCs w:val="20"/>
          <w:lang w:val="en-GB" w:eastAsia="zh-CN"/>
        </w:rPr>
        <w:t xml:space="preserve">    I am employed and my total monthly income for the last 3 months is $__________.</w:t>
      </w:r>
    </w:p>
    <w:p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rPr>
        <mc:AlternateContent>
          <mc:Choice Requires="wps">
            <w:drawing>
              <wp:anchor distT="0" distB="0" distL="114300" distR="114300" simplePos="0" relativeHeight="251658752" behindDoc="0" locked="0" layoutInCell="1" allowOverlap="1">
                <wp:simplePos x="0" y="0"/>
                <wp:positionH relativeFrom="column">
                  <wp:posOffset>8255</wp:posOffset>
                </wp:positionH>
                <wp:positionV relativeFrom="paragraph">
                  <wp:posOffset>635</wp:posOffset>
                </wp:positionV>
                <wp:extent cx="90805" cy="90805"/>
                <wp:effectExtent l="0" t="0" r="23495" b="23495"/>
                <wp:wrapNone/>
                <wp:docPr id="20"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97B377" id="Rectangle 84" o:spid="_x0000_s1026" style="position:absolute;margin-left:.65pt;margin-top:.05pt;width:7.15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"/>
            </w:pict>
          </mc:Fallback>
        </mc:AlternateContent>
      </w:r>
      <w:r w:rsidR="00267633" w:rsidRPr="00267633">
        <w:rPr>
          <w:rFonts w:ascii="Times New Roman" w:hAnsi="Times New Roman" w:cs="Times New Roman"/>
          <w:szCs w:val="20"/>
          <w:lang w:val="en-GB" w:eastAsia="zh-CN"/>
        </w:rPr>
        <w:t xml:space="preserve">    I run my own business and my total monthly income is $_____________.</w:t>
      </w:r>
    </w:p>
    <w:p w:rsidR="00267633" w:rsidRPr="00267633" w:rsidRDefault="003C39EA" w:rsidP="00267633">
      <w:pPr>
        <w:spacing w:before="0" w:after="200" w:line="276" w:lineRule="auto"/>
        <w:jc w:val="both"/>
        <w:divId w:val="2116439976"/>
        <w:rPr>
          <w:rFonts w:ascii="Times New Roman" w:hAnsi="Times New Roman" w:cs="Times New Roman"/>
          <w:szCs w:val="20"/>
          <w:lang w:val="en-GB" w:eastAsia="zh-CN"/>
        </w:rPr>
      </w:pPr>
      <w:r>
        <w:rPr>
          <w:noProof/>
        </w:rPr>
        <mc:AlternateContent>
          <mc:Choice Requires="wps">
            <w:drawing>
              <wp:anchor distT="0" distB="0" distL="114300" distR="114300" simplePos="0" relativeHeight="251659776" behindDoc="0" locked="0" layoutInCell="1" allowOverlap="1">
                <wp:simplePos x="0" y="0"/>
                <wp:positionH relativeFrom="column">
                  <wp:posOffset>8255</wp:posOffset>
                </wp:positionH>
                <wp:positionV relativeFrom="paragraph">
                  <wp:posOffset>39370</wp:posOffset>
                </wp:positionV>
                <wp:extent cx="90805" cy="90805"/>
                <wp:effectExtent l="0" t="0" r="23495" b="23495"/>
                <wp:wrapNone/>
                <wp:docPr id="19"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EAE6BE" id="Rectangle 85" o:spid="_x0000_s1026" style="position:absolute;margin-left:.65pt;margin-top:3.1pt;width:7.15pt;height:7.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"/>
            </w:pict>
          </mc:Fallback>
        </mc:AlternateContent>
      </w:r>
      <w:r w:rsidR="00267633" w:rsidRPr="00267633">
        <w:rPr>
          <w:rFonts w:ascii="Times New Roman" w:hAnsi="Times New Roman" w:cs="Times New Roman"/>
          <w:szCs w:val="20"/>
          <w:lang w:val="en-GB" w:eastAsia="zh-CN"/>
        </w:rPr>
        <w:t xml:space="preserve">    I am a bankrupt and my bankruptcy number is __________.</w:t>
      </w:r>
    </w:p>
    <w:p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Please attach the necessary documentation to support the information provided in this form, in particular:</w:t>
      </w:r>
    </w:p>
    <w:p w:rsidR="00267633" w:rsidRPr="00267633" w:rsidRDefault="00267633" w:rsidP="00C20EF2">
      <w:pPr>
        <w:numPr>
          <w:ilvl w:val="4"/>
          <w:numId w:val="144"/>
        </w:numPr>
        <w:tabs>
          <w:tab w:val="left" w:pos="567"/>
        </w:tabs>
        <w:spacing w:before="0" w:after="0" w:line="240" w:lineRule="auto"/>
        <w:ind w:left="567" w:hanging="567"/>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To include a recent copy of your CPF Statement of Account, pay advice and a copy of your latest notice of income tax assessment; and</w:t>
      </w:r>
    </w:p>
    <w:p w:rsidR="00267633" w:rsidRPr="00267633" w:rsidRDefault="00267633" w:rsidP="00C20EF2">
      <w:pPr>
        <w:numPr>
          <w:ilvl w:val="4"/>
          <w:numId w:val="144"/>
        </w:numPr>
        <w:tabs>
          <w:tab w:val="left" w:pos="567"/>
        </w:tabs>
        <w:spacing w:before="0" w:after="0" w:line="240" w:lineRule="auto"/>
        <w:ind w:left="567" w:hanging="567"/>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Please answer the following questions and support your answers with the relevant documents:</w:t>
      </w:r>
    </w:p>
    <w:p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i/>
          <w:szCs w:val="22"/>
          <w:lang w:val="en-GB" w:eastAsia="en-GB"/>
        </w:rPr>
      </w:pPr>
      <w:r w:rsidRPr="00267633">
        <w:rPr>
          <w:rFonts w:ascii="Times New Roman" w:hAnsi="Times New Roman" w:cs="Times New Roman"/>
          <w:i/>
          <w:szCs w:val="22"/>
          <w:lang w:val="en-GB" w:eastAsia="en-GB"/>
        </w:rPr>
        <w:t>(i)</w:t>
      </w:r>
      <w:r w:rsidRPr="00267633">
        <w:rPr>
          <w:rFonts w:ascii="Times New Roman" w:hAnsi="Times New Roman" w:cs="Times New Roman"/>
          <w:i/>
          <w:szCs w:val="22"/>
          <w:lang w:val="en-GB" w:eastAsia="en-GB"/>
        </w:rPr>
        <w:tab/>
        <w:t>Are you on any government financial assistance plan? If yes, please state type of assistance.</w:t>
      </w:r>
    </w:p>
    <w:p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i/>
          <w:szCs w:val="22"/>
          <w:lang w:val="en-GB" w:eastAsia="en-GB"/>
        </w:rPr>
      </w:pPr>
      <w:r w:rsidRPr="00267633">
        <w:rPr>
          <w:rFonts w:ascii="Times New Roman" w:hAnsi="Times New Roman" w:cs="Times New Roman"/>
          <w:i/>
          <w:szCs w:val="22"/>
          <w:lang w:val="en-GB" w:eastAsia="en-GB"/>
        </w:rPr>
        <w:t>(ii)</w:t>
      </w:r>
      <w:r w:rsidRPr="00267633">
        <w:rPr>
          <w:rFonts w:ascii="Times New Roman" w:hAnsi="Times New Roman" w:cs="Times New Roman"/>
          <w:i/>
          <w:szCs w:val="22"/>
          <w:lang w:val="en-GB" w:eastAsia="en-GB"/>
        </w:rPr>
        <w:tab/>
        <w:t>Are you gainfully employed? If yes, state what your monthly income for the past 3 months is. If no, state when you were last gainfully employed and who is supporting you now.</w:t>
      </w:r>
    </w:p>
    <w:p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i/>
          <w:szCs w:val="22"/>
          <w:lang w:val="en-GB" w:eastAsia="en-GB"/>
        </w:rPr>
      </w:pPr>
      <w:r w:rsidRPr="00267633">
        <w:rPr>
          <w:rFonts w:ascii="Times New Roman" w:hAnsi="Times New Roman" w:cs="Times New Roman"/>
          <w:i/>
          <w:szCs w:val="22"/>
          <w:lang w:val="en-GB" w:eastAsia="en-GB"/>
        </w:rPr>
        <w:t>(iii) Are you suffering from any medical condition that requires long term medication or treatment? If yes, please provide us with a note from a doctor confirming that you require long term medication or treatment.</w:t>
      </w:r>
    </w:p>
    <w:p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i/>
          <w:szCs w:val="22"/>
          <w:lang w:val="en-GB" w:eastAsia="en-GB"/>
        </w:rPr>
      </w:pPr>
      <w:r w:rsidRPr="00267633">
        <w:rPr>
          <w:rFonts w:ascii="Times New Roman" w:hAnsi="Times New Roman" w:cs="Times New Roman"/>
          <w:i/>
          <w:szCs w:val="22"/>
          <w:lang w:val="en-GB" w:eastAsia="en-GB"/>
        </w:rPr>
        <w:t>(iv) Do you have any outstanding conservancy, rental, utilities or medical bills, or any other outstanding legal liabilities? If yes, please provide evidence of your liabilities.</w:t>
      </w:r>
    </w:p>
    <w:p w:rsidR="00267633" w:rsidRPr="00267633" w:rsidRDefault="00267633" w:rsidP="00267633">
      <w:pPr>
        <w:pBdr>
          <w:top w:val="single" w:sz="12" w:space="1" w:color="auto"/>
          <w:bottom w:val="single" w:sz="12" w:space="1" w:color="auto"/>
        </w:pBdr>
        <w:tabs>
          <w:tab w:val="left" w:pos="993"/>
        </w:tabs>
        <w:spacing w:before="0" w:after="200" w:line="276" w:lineRule="auto"/>
        <w:ind w:left="993" w:hanging="426"/>
        <w:jc w:val="both"/>
        <w:divId w:val="2116439976"/>
        <w:rPr>
          <w:rFonts w:ascii="Calibri" w:hAnsi="Calibri" w:cs="Times New Roman"/>
          <w:szCs w:val="22"/>
          <w:lang w:val="en-GB" w:eastAsia="en-GB"/>
        </w:rPr>
      </w:pPr>
    </w:p>
    <w:p w:rsidR="00267633" w:rsidRPr="00267633" w:rsidRDefault="00267633" w:rsidP="00267633">
      <w:pPr>
        <w:pBdr>
          <w:bottom w:val="single" w:sz="12" w:space="1" w:color="auto"/>
          <w:between w:val="single" w:sz="12" w:space="1" w:color="auto"/>
        </w:pBdr>
        <w:tabs>
          <w:tab w:val="left" w:pos="993"/>
        </w:tabs>
        <w:spacing w:before="0" w:after="200" w:line="276" w:lineRule="auto"/>
        <w:ind w:left="993" w:hanging="426"/>
        <w:jc w:val="both"/>
        <w:divId w:val="2116439976"/>
        <w:rPr>
          <w:rFonts w:ascii="Calibri" w:hAnsi="Calibri" w:cs="Times New Roman"/>
          <w:szCs w:val="22"/>
          <w:lang w:val="en-GB" w:eastAsia="en-GB"/>
        </w:rPr>
      </w:pPr>
    </w:p>
    <w:p w:rsidR="00267633" w:rsidRPr="00267633" w:rsidRDefault="00267633" w:rsidP="00267633">
      <w:pPr>
        <w:tabs>
          <w:tab w:val="left" w:pos="993"/>
        </w:tabs>
        <w:spacing w:before="0" w:after="200" w:line="276" w:lineRule="auto"/>
        <w:ind w:left="993" w:hanging="426"/>
        <w:jc w:val="both"/>
        <w:divId w:val="2116439976"/>
        <w:rPr>
          <w:rFonts w:ascii="Calibri" w:hAnsi="Calibri" w:cs="Times New Roman"/>
          <w:szCs w:val="22"/>
          <w:lang w:val="en-GB" w:eastAsia="en-GB"/>
        </w:rPr>
      </w:pPr>
    </w:p>
    <w:p w:rsidR="00267633" w:rsidRPr="00267633" w:rsidRDefault="00267633" w:rsidP="00267633">
      <w:pPr>
        <w:tabs>
          <w:tab w:val="left" w:pos="993"/>
        </w:tabs>
        <w:spacing w:before="0" w:after="200" w:line="276" w:lineRule="auto"/>
        <w:ind w:left="993" w:hanging="993"/>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the source(s) of your income:</w:t>
      </w:r>
    </w:p>
    <w:p w:rsidR="00267633" w:rsidRPr="00267633" w:rsidRDefault="003C39EA" w:rsidP="00267633">
      <w:pPr>
        <w:tabs>
          <w:tab w:val="left" w:pos="993"/>
        </w:tabs>
        <w:spacing w:before="0" w:after="200" w:line="276" w:lineRule="auto"/>
        <w:ind w:left="993" w:hanging="426"/>
        <w:jc w:val="both"/>
        <w:divId w:val="2116439976"/>
        <w:rPr>
          <w:rFonts w:ascii="Times New Roman" w:hAnsi="Times New Roman" w:cs="Times New Roman"/>
          <w:szCs w:val="22"/>
          <w:lang w:val="en-GB" w:eastAsia="en-GB"/>
        </w:rPr>
      </w:pPr>
      <w:r>
        <w:rPr>
          <w:noProof/>
        </w:rPr>
        <mc:AlternateContent>
          <mc:Choice Requires="wps">
            <w:drawing>
              <wp:anchor distT="0" distB="0" distL="114300" distR="114300" simplePos="0" relativeHeight="251660800" behindDoc="0" locked="0" layoutInCell="1" allowOverlap="1">
                <wp:simplePos x="0" y="0"/>
                <wp:positionH relativeFrom="column">
                  <wp:posOffset>194945</wp:posOffset>
                </wp:positionH>
                <wp:positionV relativeFrom="paragraph">
                  <wp:posOffset>52705</wp:posOffset>
                </wp:positionV>
                <wp:extent cx="90805" cy="90805"/>
                <wp:effectExtent l="0" t="0" r="23495" b="23495"/>
                <wp:wrapNone/>
                <wp:docPr id="18"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04E6C9" id="Rectangle 86" o:spid="_x0000_s1026" style="position:absolute;margin-left:15.35pt;margin-top:4.15pt;width:7.15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"/>
            </w:pict>
          </mc:Fallback>
        </mc:AlternateContent>
      </w:r>
      <w:r w:rsidR="00267633" w:rsidRPr="00267633">
        <w:rPr>
          <w:rFonts w:ascii="Times New Roman" w:hAnsi="Times New Roman" w:cs="Times New Roman"/>
          <w:szCs w:val="22"/>
          <w:lang w:val="en-GB" w:eastAsia="en-GB"/>
        </w:rPr>
        <w:t xml:space="preserve">  Wages or salary: _______________________________________________________</w:t>
      </w:r>
    </w:p>
    <w:p w:rsidR="00267633" w:rsidRPr="00267633" w:rsidRDefault="003C39EA" w:rsidP="00267633">
      <w:pPr>
        <w:pBdr>
          <w:bottom w:val="single" w:sz="12" w:space="1" w:color="auto"/>
        </w:pBdr>
        <w:tabs>
          <w:tab w:val="left" w:pos="993"/>
        </w:tabs>
        <w:spacing w:before="0" w:after="200" w:line="276" w:lineRule="auto"/>
        <w:ind w:left="993" w:hanging="426"/>
        <w:jc w:val="both"/>
        <w:divId w:val="2116439976"/>
        <w:rPr>
          <w:rFonts w:ascii="Times New Roman" w:hAnsi="Times New Roman" w:cs="Times New Roman"/>
          <w:szCs w:val="22"/>
          <w:lang w:val="en-GB" w:eastAsia="en-GB"/>
        </w:rPr>
      </w:pPr>
      <w:r>
        <w:rPr>
          <w:noProof/>
        </w:rPr>
        <mc:AlternateContent>
          <mc:Choice Requires="wps">
            <w:drawing>
              <wp:anchor distT="0" distB="0" distL="114300" distR="114300" simplePos="0" relativeHeight="251661824" behindDoc="0" locked="0" layoutInCell="1" allowOverlap="1">
                <wp:simplePos x="0" y="0"/>
                <wp:positionH relativeFrom="column">
                  <wp:posOffset>194945</wp:posOffset>
                </wp:positionH>
                <wp:positionV relativeFrom="paragraph">
                  <wp:posOffset>64770</wp:posOffset>
                </wp:positionV>
                <wp:extent cx="90805" cy="90805"/>
                <wp:effectExtent l="0" t="0" r="23495" b="23495"/>
                <wp:wrapNone/>
                <wp:docPr id="1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6279AA" id="Rectangle 87" o:spid="_x0000_s1026" style="position:absolute;margin-left:15.35pt;margin-top:5.1pt;width:7.15pt;height:7.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"/>
            </w:pict>
          </mc:Fallback>
        </mc:AlternateContent>
      </w:r>
      <w:r w:rsidR="00267633" w:rsidRPr="00267633">
        <w:rPr>
          <w:rFonts w:ascii="Times New Roman" w:hAnsi="Times New Roman" w:cs="Times New Roman"/>
          <w:szCs w:val="22"/>
          <w:lang w:val="en-GB" w:eastAsia="en-GB"/>
        </w:rPr>
        <w:t xml:space="preserve">  Other source. (Please provide details.)</w:t>
      </w:r>
    </w:p>
    <w:p w:rsidR="00267633" w:rsidRPr="00267633" w:rsidRDefault="00267633" w:rsidP="00267633">
      <w:pPr>
        <w:pBdr>
          <w:bottom w:val="single" w:sz="12" w:space="1" w:color="auto"/>
        </w:pBdr>
        <w:tabs>
          <w:tab w:val="left" w:pos="993"/>
        </w:tabs>
        <w:spacing w:before="0" w:after="200" w:line="276" w:lineRule="auto"/>
        <w:ind w:left="993" w:hanging="426"/>
        <w:jc w:val="both"/>
        <w:divId w:val="2116439976"/>
        <w:rPr>
          <w:rFonts w:ascii="Times New Roman" w:hAnsi="Times New Roman" w:cs="Times New Roman"/>
          <w:szCs w:val="22"/>
          <w:lang w:val="en-GB" w:eastAsia="en-GB"/>
        </w:rPr>
      </w:pPr>
    </w:p>
    <w:p w:rsidR="00267633" w:rsidRPr="00267633" w:rsidRDefault="00267633" w:rsidP="00267633">
      <w:pPr>
        <w:pBdr>
          <w:top w:val="single" w:sz="12" w:space="1" w:color="auto"/>
          <w:bottom w:val="single" w:sz="12" w:space="1" w:color="auto"/>
        </w:pBdr>
        <w:tabs>
          <w:tab w:val="left" w:pos="993"/>
        </w:tabs>
        <w:spacing w:before="0" w:after="200" w:line="276" w:lineRule="auto"/>
        <w:ind w:left="993" w:hanging="993"/>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other funds which you have:</w:t>
      </w:r>
    </w:p>
    <w:p w:rsidR="00267633" w:rsidRPr="00267633" w:rsidRDefault="00267633" w:rsidP="00267633">
      <w:pPr>
        <w:pBdr>
          <w:top w:val="single" w:sz="12" w:space="1" w:color="auto"/>
          <w:bottom w:val="single" w:sz="12" w:space="1" w:color="auto"/>
        </w:pBdr>
        <w:tabs>
          <w:tab w:val="left" w:pos="993"/>
        </w:tabs>
        <w:spacing w:before="0" w:after="200" w:line="276" w:lineRule="auto"/>
        <w:ind w:left="993" w:hanging="993"/>
        <w:jc w:val="both"/>
        <w:divId w:val="2116439976"/>
        <w:rPr>
          <w:rFonts w:ascii="Times New Roman" w:hAnsi="Times New Roman" w:cs="Times New Roman"/>
          <w:szCs w:val="22"/>
          <w:lang w:val="en-GB" w:eastAsia="en-GB"/>
        </w:rPr>
      </w:pPr>
    </w:p>
    <w:p w:rsidR="00267633" w:rsidRPr="00267633" w:rsidRDefault="00267633" w:rsidP="00267633">
      <w:pPr>
        <w:tabs>
          <w:tab w:val="left" w:pos="993"/>
        </w:tabs>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the assets in your ownership (e.g., house, other property, car, boat, shares):</w:t>
      </w:r>
    </w:p>
    <w:p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szCs w:val="22"/>
          <w:lang w:val="en-GB" w:eastAsia="en-GB"/>
        </w:rPr>
      </w:pPr>
    </w:p>
    <w:p w:rsidR="00267633" w:rsidRPr="00267633" w:rsidRDefault="00267633" w:rsidP="00267633">
      <w:pPr>
        <w:pBdr>
          <w:top w:val="single" w:sz="12" w:space="1" w:color="auto"/>
          <w:bottom w:val="single" w:sz="12" w:space="1" w:color="auto"/>
        </w:pBdr>
        <w:tabs>
          <w:tab w:val="left" w:pos="993"/>
        </w:tabs>
        <w:spacing w:before="0" w:after="200" w:line="276" w:lineRule="auto"/>
        <w:jc w:val="both"/>
        <w:divId w:val="2116439976"/>
        <w:rPr>
          <w:rFonts w:ascii="Times New Roman" w:hAnsi="Times New Roman" w:cs="Times New Roman"/>
          <w:szCs w:val="22"/>
          <w:lang w:val="en-GB" w:eastAsia="en-GB"/>
        </w:rPr>
      </w:pPr>
    </w:p>
    <w:p w:rsidR="00267633" w:rsidRPr="00267633" w:rsidRDefault="00267633" w:rsidP="00267633">
      <w:pPr>
        <w:pBdr>
          <w:bottom w:val="single" w:sz="12" w:space="1" w:color="auto"/>
          <w:between w:val="single" w:sz="12" w:space="1" w:color="auto"/>
        </w:pBdr>
        <w:tabs>
          <w:tab w:val="left" w:pos="993"/>
        </w:tabs>
        <w:spacing w:before="0" w:after="200" w:line="276" w:lineRule="auto"/>
        <w:jc w:val="both"/>
        <w:divId w:val="2116439976"/>
        <w:rPr>
          <w:rFonts w:ascii="Times New Roman" w:hAnsi="Times New Roman" w:cs="Times New Roman"/>
          <w:szCs w:val="22"/>
          <w:lang w:val="en-GB" w:eastAsia="en-GB"/>
        </w:rPr>
      </w:pPr>
    </w:p>
    <w:p w:rsidR="00267633" w:rsidRPr="00267633" w:rsidRDefault="00267633" w:rsidP="00267633">
      <w:pPr>
        <w:tabs>
          <w:tab w:val="left" w:pos="993"/>
        </w:tabs>
        <w:spacing w:before="0" w:after="200" w:line="276" w:lineRule="auto"/>
        <w:ind w:left="993" w:hanging="426"/>
        <w:jc w:val="both"/>
        <w:divId w:val="2116439976"/>
        <w:rPr>
          <w:rFonts w:ascii="Times New Roman" w:hAnsi="Times New Roman" w:cs="Times New Roman"/>
          <w:szCs w:val="22"/>
          <w:lang w:val="en-GB" w:eastAsia="en-GB"/>
        </w:rPr>
      </w:pPr>
    </w:p>
    <w:p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your debts and liabilities (e.g., mortgage, hire purchase, repayment of loans) below and attach the necessary documentation in support at the back of this form.</w:t>
      </w:r>
    </w:p>
    <w:p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p>
    <w:p w:rsidR="00267633" w:rsidRPr="00267633" w:rsidRDefault="00267633" w:rsidP="00267633">
      <w:pPr>
        <w:pBdr>
          <w:top w:val="single" w:sz="12" w:space="1" w:color="auto"/>
          <w:bottom w:val="single" w:sz="12" w:space="1" w:color="auto"/>
        </w:pBdr>
        <w:spacing w:before="0" w:after="200" w:line="276" w:lineRule="auto"/>
        <w:jc w:val="both"/>
        <w:divId w:val="2116439976"/>
        <w:rPr>
          <w:rFonts w:ascii="Times New Roman" w:hAnsi="Times New Roman" w:cs="Times New Roman"/>
          <w:szCs w:val="22"/>
          <w:lang w:val="en-GB" w:eastAsia="en-GB"/>
        </w:rPr>
      </w:pPr>
    </w:p>
    <w:p w:rsidR="00267633" w:rsidRPr="00267633" w:rsidRDefault="00267633" w:rsidP="00267633">
      <w:pPr>
        <w:pBdr>
          <w:bottom w:val="single" w:sz="12" w:space="1" w:color="auto"/>
          <w:between w:val="single" w:sz="12" w:space="1" w:color="auto"/>
        </w:pBdr>
        <w:spacing w:before="0" w:after="200" w:line="276" w:lineRule="auto"/>
        <w:jc w:val="both"/>
        <w:divId w:val="2116439976"/>
        <w:rPr>
          <w:rFonts w:ascii="Times New Roman" w:hAnsi="Times New Roman" w:cs="Times New Roman"/>
          <w:szCs w:val="22"/>
          <w:lang w:val="en-GB" w:eastAsia="en-GB"/>
        </w:rPr>
      </w:pPr>
    </w:p>
    <w:p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p>
    <w:p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the number of dependents which you have:  ________</w:t>
      </w:r>
    </w:p>
    <w:p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your monthly living expenses:</w:t>
      </w:r>
    </w:p>
    <w:p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Mortgage/rent</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Food/groceries</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Electricity bills</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Phone/internet</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Petrol/travel</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Insurance</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Hire purchase</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Loan repayment</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Others, e.g., medical</w:t>
      </w:r>
      <w:r w:rsidRPr="00267633">
        <w:rPr>
          <w:rFonts w:ascii="Times New Roman" w:hAnsi="Times New Roman" w:cs="Times New Roman"/>
          <w:szCs w:val="22"/>
          <w:lang w:val="en-GB" w:eastAsia="en-GB"/>
        </w:rPr>
        <w:tab/>
      </w:r>
      <w:r w:rsidRPr="00267633">
        <w:rPr>
          <w:rFonts w:ascii="Times New Roman" w:hAnsi="Times New Roman" w:cs="Times New Roman"/>
          <w:szCs w:val="22"/>
          <w:lang w:val="en-GB" w:eastAsia="en-GB"/>
        </w:rPr>
        <w:tab/>
        <w:t>$___________</w:t>
      </w:r>
    </w:p>
    <w:p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b/>
          <w:szCs w:val="22"/>
          <w:lang w:val="en-GB" w:eastAsia="en-GB"/>
        </w:rPr>
        <w:t>Total monthly expenses</w:t>
      </w:r>
      <w:r w:rsidRPr="00267633">
        <w:rPr>
          <w:rFonts w:ascii="Times New Roman" w:hAnsi="Times New Roman" w:cs="Times New Roman"/>
          <w:b/>
          <w:szCs w:val="22"/>
          <w:lang w:val="en-GB" w:eastAsia="en-GB"/>
        </w:rPr>
        <w:tab/>
      </w:r>
      <w:r w:rsidRPr="00267633">
        <w:rPr>
          <w:rFonts w:ascii="Times New Roman" w:hAnsi="Times New Roman" w:cs="Times New Roman"/>
          <w:szCs w:val="22"/>
          <w:lang w:val="en-GB" w:eastAsia="en-GB"/>
        </w:rPr>
        <w:t>$___________</w:t>
      </w:r>
    </w:p>
    <w:p w:rsidR="00267633" w:rsidRPr="00267633" w:rsidRDefault="00267633" w:rsidP="00267633">
      <w:pPr>
        <w:spacing w:before="0" w:after="200" w:line="276" w:lineRule="auto"/>
        <w:ind w:left="567"/>
        <w:jc w:val="both"/>
        <w:divId w:val="2116439976"/>
        <w:rPr>
          <w:rFonts w:ascii="Times New Roman" w:hAnsi="Times New Roman" w:cs="Times New Roman"/>
          <w:szCs w:val="22"/>
          <w:lang w:val="en-GB" w:eastAsia="en-GB"/>
        </w:rPr>
      </w:pPr>
    </w:p>
    <w:p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p>
    <w:p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p>
    <w:p w:rsidR="00267633" w:rsidRPr="00267633" w:rsidRDefault="00267633" w:rsidP="00267633">
      <w:pPr>
        <w:spacing w:before="0" w:after="200" w:line="276" w:lineRule="auto"/>
        <w:jc w:val="both"/>
        <w:divId w:val="2116439976"/>
        <w:rPr>
          <w:rFonts w:ascii="Times New Roman" w:hAnsi="Times New Roman" w:cs="Times New Roman"/>
          <w:szCs w:val="22"/>
          <w:lang w:val="en-GB" w:eastAsia="en-GB"/>
        </w:rPr>
      </w:pPr>
      <w:r w:rsidRPr="00267633">
        <w:rPr>
          <w:rFonts w:ascii="Times New Roman" w:hAnsi="Times New Roman" w:cs="Times New Roman"/>
          <w:szCs w:val="22"/>
          <w:lang w:val="en-GB" w:eastAsia="en-GB"/>
        </w:rPr>
        <w:t>Please state how much income the other members of your household contribute to meeting these monthly living expenses:</w:t>
      </w:r>
    </w:p>
    <w:p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lastRenderedPageBreak/>
        <w:t>___________________________________________________________________________</w:t>
      </w:r>
    </w:p>
    <w:p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___________________________________________________________________________</w:t>
      </w:r>
    </w:p>
    <w:p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___________________________________________________________________________</w:t>
      </w:r>
    </w:p>
    <w:p w:rsidR="00267633" w:rsidRPr="00267633" w:rsidRDefault="00267633" w:rsidP="00267633">
      <w:pPr>
        <w:spacing w:before="0" w:after="200" w:line="276" w:lineRule="auto"/>
        <w:divId w:val="2116439976"/>
        <w:rPr>
          <w:rFonts w:ascii="Times New Roman" w:hAnsi="Times New Roman" w:cs="Times New Roman"/>
          <w:b/>
          <w:szCs w:val="20"/>
          <w:lang w:val="en-GB" w:eastAsia="zh-CN"/>
        </w:rPr>
      </w:pPr>
    </w:p>
    <w:p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Please state if you are able to raise the monies from other sources, and provide details of your efforts in seeking funding.</w:t>
      </w:r>
    </w:p>
    <w:p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rsidR="00267633" w:rsidRPr="00267633" w:rsidRDefault="00267633" w:rsidP="00267633">
      <w:pPr>
        <w:pBdr>
          <w:top w:val="single" w:sz="12" w:space="1" w:color="auto"/>
          <w:bottom w:val="single" w:sz="12" w:space="1" w:color="auto"/>
        </w:pBdr>
        <w:spacing w:before="0" w:after="200" w:line="276" w:lineRule="auto"/>
        <w:divId w:val="2116439976"/>
        <w:rPr>
          <w:rFonts w:ascii="Times New Roman" w:hAnsi="Times New Roman" w:cs="Times New Roman"/>
          <w:szCs w:val="20"/>
          <w:lang w:val="en-GB" w:eastAsia="zh-CN"/>
        </w:rPr>
      </w:pPr>
    </w:p>
    <w:p w:rsidR="00267633" w:rsidRPr="00267633" w:rsidRDefault="00267633" w:rsidP="00267633">
      <w:pPr>
        <w:pBdr>
          <w:bottom w:val="single" w:sz="12" w:space="1" w:color="auto"/>
          <w:between w:val="single" w:sz="12" w:space="1" w:color="auto"/>
        </w:pBdr>
        <w:spacing w:before="0" w:after="200" w:line="276" w:lineRule="auto"/>
        <w:divId w:val="2116439976"/>
        <w:rPr>
          <w:rFonts w:ascii="Times New Roman" w:hAnsi="Times New Roman" w:cs="Times New Roman"/>
          <w:szCs w:val="20"/>
          <w:lang w:val="en-GB" w:eastAsia="zh-CN"/>
        </w:rPr>
      </w:pPr>
    </w:p>
    <w:p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If you are the appellant, please describe the appeal. Briefly explain the grounds of the appeal.</w:t>
      </w:r>
    </w:p>
    <w:p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rsidR="00267633" w:rsidRPr="00267633" w:rsidRDefault="00267633" w:rsidP="00267633">
      <w:pPr>
        <w:pBdr>
          <w:top w:val="single" w:sz="12" w:space="1" w:color="auto"/>
          <w:bottom w:val="single" w:sz="12" w:space="1" w:color="auto"/>
        </w:pBdr>
        <w:spacing w:before="0" w:after="200" w:line="276" w:lineRule="auto"/>
        <w:divId w:val="2116439976"/>
        <w:rPr>
          <w:rFonts w:ascii="Times New Roman" w:hAnsi="Times New Roman" w:cs="Times New Roman"/>
          <w:szCs w:val="20"/>
          <w:lang w:val="en-GB" w:eastAsia="zh-CN"/>
        </w:rPr>
      </w:pPr>
    </w:p>
    <w:p w:rsidR="00267633" w:rsidRPr="00267633" w:rsidRDefault="00267633" w:rsidP="00267633">
      <w:pPr>
        <w:pBdr>
          <w:bottom w:val="single" w:sz="12" w:space="1" w:color="auto"/>
          <w:between w:val="single" w:sz="12" w:space="1" w:color="auto"/>
        </w:pBdr>
        <w:spacing w:before="0" w:after="200" w:line="276" w:lineRule="auto"/>
        <w:divId w:val="2116439976"/>
        <w:rPr>
          <w:rFonts w:ascii="Times New Roman" w:hAnsi="Times New Roman" w:cs="Times New Roman"/>
          <w:szCs w:val="20"/>
          <w:lang w:val="en-GB" w:eastAsia="zh-CN"/>
        </w:rPr>
      </w:pPr>
    </w:p>
    <w:p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________________</w:t>
      </w:r>
    </w:p>
    <w:p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Name of applicant</w:t>
      </w:r>
    </w:p>
    <w:p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________________</w:t>
      </w:r>
    </w:p>
    <w:p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Signature</w:t>
      </w:r>
    </w:p>
    <w:p w:rsidR="00267633" w:rsidRPr="00267633" w:rsidRDefault="00267633" w:rsidP="00267633">
      <w:pPr>
        <w:spacing w:before="0" w:after="200" w:line="276" w:lineRule="auto"/>
        <w:divId w:val="2116439976"/>
        <w:rPr>
          <w:rFonts w:ascii="Times New Roman" w:hAnsi="Times New Roman" w:cs="Times New Roman"/>
          <w:szCs w:val="20"/>
          <w:lang w:val="en-GB" w:eastAsia="zh-CN"/>
        </w:rPr>
      </w:pPr>
    </w:p>
    <w:p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________________</w:t>
      </w:r>
    </w:p>
    <w:p w:rsid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Date</w:t>
      </w:r>
    </w:p>
    <w:p w:rsidR="00F40ABD" w:rsidRDefault="00F40ABD" w:rsidP="00267633">
      <w:pPr>
        <w:spacing w:before="0" w:after="200" w:line="276" w:lineRule="auto"/>
        <w:divId w:val="2116439976"/>
        <w:rPr>
          <w:rFonts w:ascii="Times New Roman" w:hAnsi="Times New Roman" w:cs="Times New Roman"/>
          <w:szCs w:val="20"/>
          <w:lang w:val="en-GB" w:eastAsia="zh-CN"/>
        </w:rPr>
      </w:pPr>
    </w:p>
    <w:p w:rsidR="00F40ABD" w:rsidRDefault="00F40ABD" w:rsidP="00267633">
      <w:pPr>
        <w:spacing w:before="0" w:after="200" w:line="276" w:lineRule="auto"/>
        <w:divId w:val="2116439976"/>
        <w:rPr>
          <w:rFonts w:ascii="Times New Roman" w:hAnsi="Times New Roman" w:cs="Times New Roman"/>
          <w:szCs w:val="20"/>
          <w:lang w:val="en-GB" w:eastAsia="zh-CN"/>
        </w:rPr>
      </w:pPr>
    </w:p>
    <w:p w:rsidR="002F0484" w:rsidRDefault="002F0484" w:rsidP="00267633">
      <w:pPr>
        <w:spacing w:before="0" w:after="200" w:line="276" w:lineRule="auto"/>
        <w:divId w:val="2116439976"/>
        <w:rPr>
          <w:rFonts w:ascii="Times New Roman" w:hAnsi="Times New Roman" w:cs="Times New Roman"/>
          <w:szCs w:val="20"/>
          <w:lang w:val="en-GB" w:eastAsia="zh-CN"/>
        </w:rPr>
      </w:pPr>
    </w:p>
    <w:p w:rsidR="002F0484" w:rsidRPr="00267633" w:rsidRDefault="002F0484" w:rsidP="00267633">
      <w:pPr>
        <w:spacing w:before="0" w:after="200" w:line="276" w:lineRule="auto"/>
        <w:divId w:val="2116439976"/>
        <w:rPr>
          <w:rFonts w:ascii="Times New Roman" w:hAnsi="Times New Roman" w:cs="Times New Roman"/>
          <w:szCs w:val="20"/>
          <w:lang w:val="en-GB" w:eastAsia="zh-CN"/>
        </w:rPr>
      </w:pPr>
    </w:p>
    <w:tbl>
      <w:tblPr>
        <w:tblW w:w="0" w:type="auto"/>
        <w:jc w:val="center"/>
        <w:tblLayout w:type="fixed"/>
        <w:tblLook w:val="0000" w:firstRow="0" w:lastRow="0" w:firstColumn="0" w:lastColumn="0" w:noHBand="0" w:noVBand="0"/>
      </w:tblPr>
      <w:tblGrid>
        <w:gridCol w:w="2600"/>
        <w:gridCol w:w="2600"/>
        <w:gridCol w:w="2600"/>
      </w:tblGrid>
      <w:tr w:rsidR="00267633" w:rsidRPr="00267633" w:rsidTr="00267633">
        <w:trPr>
          <w:divId w:val="2116439976"/>
          <w:jc w:val="center"/>
        </w:trPr>
        <w:tc>
          <w:tcPr>
            <w:tcW w:w="2600" w:type="dxa"/>
          </w:tcPr>
          <w:p w:rsidR="00267633" w:rsidRPr="00267633" w:rsidRDefault="00267633" w:rsidP="00267633">
            <w:pPr>
              <w:tabs>
                <w:tab w:val="left" w:pos="-720"/>
              </w:tabs>
              <w:suppressAutoHyphens/>
              <w:spacing w:before="0" w:after="0" w:line="240" w:lineRule="auto"/>
              <w:rPr>
                <w:rFonts w:ascii="Times New Roman" w:hAnsi="Times New Roman" w:cs="Times New Roman"/>
                <w:lang w:val="en-GB" w:eastAsia="zh-CN"/>
              </w:rPr>
            </w:pPr>
            <w:r w:rsidRPr="00267633">
              <w:rPr>
                <w:rFonts w:ascii="Times New Roman" w:hAnsi="Times New Roman" w:cs="Times New Roman"/>
                <w:i/>
                <w:szCs w:val="20"/>
                <w:lang w:val="en-GB" w:eastAsia="zh-CN"/>
              </w:rPr>
              <w:lastRenderedPageBreak/>
              <w:br w:type="page"/>
            </w:r>
          </w:p>
        </w:tc>
        <w:tc>
          <w:tcPr>
            <w:tcW w:w="2600" w:type="dxa"/>
          </w:tcPr>
          <w:p w:rsidR="00267633" w:rsidRPr="00267633" w:rsidRDefault="00267633" w:rsidP="00267633">
            <w:pPr>
              <w:keepNext/>
              <w:spacing w:before="0" w:after="0" w:line="240" w:lineRule="auto"/>
              <w:jc w:val="center"/>
              <w:outlineLvl w:val="1"/>
              <w:rPr>
                <w:rFonts w:ascii="Times New Roman" w:hAnsi="Times New Roman"/>
                <w:bCs/>
                <w:iCs/>
                <w:spacing w:val="-3"/>
                <w:lang w:val="en-GB" w:eastAsia="zh-CN"/>
              </w:rPr>
            </w:pPr>
            <w:bookmarkStart w:id="146" w:name="_Toc243995885"/>
            <w:r w:rsidRPr="00267633">
              <w:rPr>
                <w:rFonts w:ascii="Times New Roman" w:hAnsi="Times New Roman"/>
                <w:bCs/>
                <w:iCs/>
                <w:spacing w:val="-3"/>
                <w:lang w:val="en-GB" w:eastAsia="zh-CN"/>
              </w:rPr>
              <w:t xml:space="preserve">FORM </w:t>
            </w:r>
            <w:bookmarkEnd w:id="146"/>
            <w:r w:rsidRPr="00267633">
              <w:rPr>
                <w:rFonts w:ascii="Times New Roman" w:hAnsi="Times New Roman"/>
                <w:bCs/>
                <w:iCs/>
                <w:spacing w:val="-3"/>
                <w:lang w:val="en-GB" w:eastAsia="zh-CN"/>
              </w:rPr>
              <w:t>252</w:t>
            </w:r>
          </w:p>
        </w:tc>
        <w:tc>
          <w:tcPr>
            <w:tcW w:w="2600" w:type="dxa"/>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lang w:val="en-GB" w:eastAsia="zh-CN"/>
              </w:rPr>
            </w:pPr>
          </w:p>
        </w:tc>
      </w:tr>
    </w:tbl>
    <w:p w:rsidR="00267633" w:rsidRPr="00267633" w:rsidRDefault="00267633" w:rsidP="00267633">
      <w:pPr>
        <w:keepNext/>
        <w:spacing w:before="240" w:after="60" w:line="240" w:lineRule="auto"/>
        <w:outlineLvl w:val="1"/>
        <w:divId w:val="2116439976"/>
        <w:rPr>
          <w:rFonts w:ascii="Times New Roman" w:hAnsi="Times New Roman"/>
          <w:bCs/>
          <w:iCs/>
          <w:sz w:val="22"/>
          <w:szCs w:val="22"/>
          <w:lang w:val="en-GB" w:eastAsia="zh-CN"/>
        </w:rPr>
      </w:pPr>
      <w:bookmarkStart w:id="147" w:name="_Toc243995886"/>
      <w:r w:rsidRPr="00267633">
        <w:rPr>
          <w:rFonts w:ascii="Times New Roman" w:hAnsi="Times New Roman"/>
          <w:bCs/>
          <w:iCs/>
          <w:sz w:val="22"/>
          <w:szCs w:val="22"/>
          <w:lang w:val="en-GB" w:eastAsia="zh-CN"/>
        </w:rPr>
        <w:t>Para 131</w:t>
      </w:r>
    </w:p>
    <w:bookmarkEnd w:id="147"/>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center" w:pos="3822"/>
        </w:tabs>
        <w:suppressAutoHyphens/>
        <w:spacing w:before="0" w:after="0" w:line="240" w:lineRule="auto"/>
        <w:ind w:left="-1742" w:right="-1800"/>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 THE FAMILY JUSTICE COURTS OF THE REPUBLIC OF SINGAPORE</w:t>
      </w:r>
    </w:p>
    <w:p w:rsidR="00267633" w:rsidRPr="00267633" w:rsidRDefault="00267633" w:rsidP="00267633">
      <w:pPr>
        <w:spacing w:before="0" w:after="0" w:line="240" w:lineRule="auto"/>
        <w:jc w:val="both"/>
        <w:divId w:val="2116439976"/>
        <w:rPr>
          <w:rFonts w:ascii="Times New Roman" w:hAnsi="Times New Roman" w:cs="Times New Roman"/>
          <w:b/>
          <w:sz w:val="20"/>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Suit No.</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 xml:space="preserve">of 20 </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Bill of Costs No.</w:t>
      </w:r>
      <w:r w:rsidRPr="00267633">
        <w:rPr>
          <w:rFonts w:ascii="Times New Roman" w:hAnsi="Times New Roman" w:cs="Times New Roman"/>
          <w:szCs w:val="20"/>
          <w:lang w:val="en-GB" w:eastAsia="zh-CN"/>
        </w:rPr>
        <w:tab/>
        <w:t xml:space="preserve">of 20  </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GST Reg. No. (solicitors for [</w:t>
      </w:r>
      <w:r w:rsidRPr="00267633">
        <w:rPr>
          <w:rFonts w:ascii="Times New Roman" w:hAnsi="Times New Roman" w:cs="Times New Roman"/>
          <w:i/>
          <w:szCs w:val="20"/>
          <w:lang w:val="en-GB" w:eastAsia="zh-CN"/>
        </w:rPr>
        <w:t>state the party</w:t>
      </w:r>
      <w:r w:rsidRPr="00267633">
        <w:rPr>
          <w:rFonts w:ascii="Times New Roman" w:hAnsi="Times New Roman" w:cs="Times New Roman"/>
          <w:szCs w:val="20"/>
          <w:lang w:val="en-GB" w:eastAsia="zh-CN"/>
        </w:rPr>
        <w:t>]): [</w:t>
      </w:r>
      <w:r w:rsidRPr="00267633">
        <w:rPr>
          <w:rFonts w:ascii="Times New Roman" w:hAnsi="Times New Roman" w:cs="Times New Roman"/>
          <w:i/>
          <w:szCs w:val="20"/>
          <w:lang w:val="en-GB" w:eastAsia="zh-CN"/>
        </w:rPr>
        <w:t>Set out the GST number</w:t>
      </w:r>
      <w:r w:rsidRPr="00267633">
        <w:rPr>
          <w:rFonts w:ascii="Times New Roman" w:hAnsi="Times New Roman" w:cs="Times New Roman"/>
          <w:szCs w:val="20"/>
          <w:lang w:val="en-GB" w:eastAsia="zh-CN"/>
        </w:rPr>
        <w:t>]</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GST Reg. No. (</w:t>
      </w:r>
      <w:r w:rsidRPr="00267633">
        <w:rPr>
          <w:rFonts w:ascii="Times New Roman" w:hAnsi="Times New Roman" w:cs="Times New Roman"/>
          <w:i/>
          <w:szCs w:val="20"/>
          <w:lang w:val="en-GB" w:eastAsia="zh-CN"/>
        </w:rPr>
        <w:t>state the party</w:t>
      </w:r>
      <w:r w:rsidRPr="00267633">
        <w:rPr>
          <w:rFonts w:ascii="Times New Roman" w:hAnsi="Times New Roman" w:cs="Times New Roman"/>
          <w:szCs w:val="20"/>
          <w:lang w:val="en-GB" w:eastAsia="zh-CN"/>
        </w:rPr>
        <w:t>): [</w:t>
      </w:r>
      <w:r w:rsidRPr="00267633">
        <w:rPr>
          <w:rFonts w:ascii="Times New Roman" w:hAnsi="Times New Roman" w:cs="Times New Roman"/>
          <w:i/>
          <w:szCs w:val="20"/>
          <w:lang w:val="en-GB" w:eastAsia="zh-CN"/>
        </w:rPr>
        <w:t>Indicate the GST number or “No GST No.” and the percentage of input tax applicable to each party entitled to costs.</w:t>
      </w:r>
      <w:r w:rsidRPr="00267633">
        <w:rPr>
          <w:rFonts w:ascii="Times New Roman" w:hAnsi="Times New Roman" w:cs="Times New Roman"/>
          <w:szCs w:val="20"/>
          <w:lang w:val="en-GB" w:eastAsia="zh-CN"/>
        </w:rPr>
        <w:t xml:space="preserve">] </w:t>
      </w:r>
    </w:p>
    <w:p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rsidR="00267633" w:rsidRPr="00267633" w:rsidRDefault="00267633" w:rsidP="00267633">
      <w:pPr>
        <w:spacing w:before="240" w:after="60" w:line="240" w:lineRule="auto"/>
        <w:jc w:val="center"/>
        <w:outlineLvl w:val="8"/>
        <w:divId w:val="2116439976"/>
        <w:rPr>
          <w:rFonts w:ascii="Times New Roman" w:hAnsi="Times New Roman"/>
          <w:szCs w:val="22"/>
          <w:lang w:val="en-GB" w:eastAsia="zh-CN"/>
        </w:rPr>
      </w:pPr>
      <w:r w:rsidRPr="00267633">
        <w:rPr>
          <w:rFonts w:ascii="Times New Roman" w:hAnsi="Times New Roman"/>
          <w:szCs w:val="22"/>
          <w:lang w:val="en-GB" w:eastAsia="zh-CN"/>
        </w:rPr>
        <w:t>Between</w:t>
      </w:r>
    </w:p>
    <w:p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Plaintiff(s)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And</w:t>
      </w:r>
    </w:p>
    <w:p w:rsidR="00267633" w:rsidRPr="00267633" w:rsidRDefault="00267633" w:rsidP="00267633">
      <w:pPr>
        <w:spacing w:before="0" w:after="0" w:line="240" w:lineRule="auto"/>
        <w:jc w:val="right"/>
        <w:divId w:val="2116439976"/>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 Defendant(s)</w:t>
      </w:r>
    </w:p>
    <w:p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rsidR="00267633" w:rsidRPr="00267633" w:rsidRDefault="00267633" w:rsidP="00267633">
      <w:pPr>
        <w:spacing w:before="0" w:after="0" w:line="240" w:lineRule="auto"/>
        <w:jc w:val="center"/>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BILL OF COSTS FOR CONTENTIOUS BUSINESS - TRIALS</w:t>
      </w:r>
    </w:p>
    <w:p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Applicant: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the party for whom the bill is filed.</w:t>
      </w:r>
      <w:r w:rsidRPr="00267633">
        <w:rPr>
          <w:rFonts w:ascii="Times New Roman" w:hAnsi="Times New Roman" w:cs="Times New Roman"/>
          <w:szCs w:val="20"/>
          <w:lang w:val="en-GB" w:eastAsia="zh-CN"/>
        </w:rPr>
        <w:t xml:space="preserve">]  </w:t>
      </w:r>
    </w:p>
    <w:p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Nature of bill:</w:t>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whether the bill is a party-and-party or solicitor-and-client bill.</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r w:rsidRPr="00267633">
        <w:rPr>
          <w:rFonts w:ascii="Times New Roman" w:hAnsi="Times New Roman" w:cs="Times New Roman"/>
          <w:szCs w:val="20"/>
          <w:lang w:val="en-GB" w:eastAsia="zh-CN"/>
        </w:rPr>
        <w:t xml:space="preserve"> </w:t>
      </w:r>
    </w:p>
    <w:p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Basis of taxation:</w:t>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the basis of taxation, that is, standard or indemnity basis.</w:t>
      </w:r>
      <w:r w:rsidRPr="00267633">
        <w:rPr>
          <w:rFonts w:ascii="Times New Roman" w:hAnsi="Times New Roman" w:cs="Times New Roman"/>
          <w:szCs w:val="20"/>
          <w:lang w:val="en-GB" w:eastAsia="zh-CN"/>
        </w:rPr>
        <w:t>]</w:t>
      </w:r>
    </w:p>
    <w:p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Basis for taxation:</w:t>
      </w:r>
      <w:r w:rsidRPr="00267633">
        <w:rPr>
          <w:rFonts w:ascii="Times New Roman" w:hAnsi="Times New Roman" w:cs="Times New Roman"/>
          <w:szCs w:val="20"/>
          <w:lang w:val="en-GB" w:eastAsia="zh-CN"/>
        </w:rPr>
        <w:tab/>
        <w:t>Judgment dated ________ ordering [</w:t>
      </w:r>
      <w:r w:rsidRPr="00267633">
        <w:rPr>
          <w:rFonts w:ascii="Times New Roman" w:hAnsi="Times New Roman" w:cs="Times New Roman"/>
          <w:i/>
          <w:szCs w:val="20"/>
          <w:lang w:val="en-GB" w:eastAsia="zh-CN"/>
        </w:rPr>
        <w:t>set out the order on costs under which the bill is to be taxed, including such details as the party who is ordered to pay costs and the party entitled to claim costs.</w:t>
      </w:r>
      <w:r w:rsidRPr="00267633">
        <w:rPr>
          <w:rFonts w:ascii="Times New Roman" w:hAnsi="Times New Roman" w:cs="Times New Roman"/>
          <w:szCs w:val="20"/>
          <w:lang w:val="en-GB" w:eastAsia="zh-CN"/>
        </w:rPr>
        <w:t>]</w:t>
      </w:r>
    </w:p>
    <w:p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267633" w:rsidRPr="00267633" w:rsidTr="00267633">
        <w:trPr>
          <w:divId w:val="2116439976"/>
          <w:cantSplit/>
        </w:trPr>
        <w:tc>
          <w:tcPr>
            <w:tcW w:w="8748" w:type="dxa"/>
            <w:tcBorders>
              <w:right w:val="single" w:sz="4" w:space="0" w:color="auto"/>
            </w:tcBorders>
          </w:tcPr>
          <w:p w:rsidR="00267633" w:rsidRPr="00267633" w:rsidRDefault="00267633" w:rsidP="00267633">
            <w:pPr>
              <w:spacing w:before="120" w:after="120" w:line="240" w:lineRule="auto"/>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Section 1:  Work done other than for taxation</w:t>
            </w:r>
          </w:p>
        </w:tc>
      </w:tr>
    </w:tbl>
    <w:p w:rsidR="00267633" w:rsidRPr="00267633" w:rsidRDefault="00267633" w:rsidP="00267633">
      <w:pPr>
        <w:spacing w:before="120" w:after="120" w:line="240" w:lineRule="auto"/>
        <w:divId w:val="2116439976"/>
        <w:rPr>
          <w:rFonts w:ascii="Times New Roman" w:hAnsi="Times New Roman" w:cs="Times New Roman"/>
          <w:i/>
          <w:szCs w:val="20"/>
          <w:lang w:val="en-GB" w:eastAsia="zh-CN"/>
        </w:rPr>
        <w:sectPr w:rsidR="00267633" w:rsidRPr="00267633" w:rsidSect="00C63330">
          <w:headerReference w:type="default" r:id="rId30"/>
          <w:pgSz w:w="11909" w:h="16834" w:code="9"/>
          <w:pgMar w:top="1440" w:right="1440" w:bottom="1440" w:left="1440"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45"/>
        <w:gridCol w:w="1978"/>
      </w:tblGrid>
      <w:tr w:rsidR="00267633" w:rsidRPr="00267633" w:rsidTr="00267633">
        <w:trPr>
          <w:divId w:val="2116439976"/>
          <w:cantSplit/>
          <w:tblHeader/>
        </w:trPr>
        <w:tc>
          <w:tcPr>
            <w:tcW w:w="646" w:type="dxa"/>
            <w:tcBorders>
              <w:right w:val="single" w:sz="4" w:space="0" w:color="auto"/>
            </w:tcBorders>
          </w:tcPr>
          <w:p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No.</w:t>
            </w:r>
          </w:p>
        </w:tc>
        <w:tc>
          <w:tcPr>
            <w:tcW w:w="1979" w:type="dxa"/>
            <w:tcBorders>
              <w:right w:val="single" w:sz="4" w:space="0" w:color="auto"/>
            </w:tcBorders>
          </w:tcPr>
          <w:p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Item</w:t>
            </w:r>
          </w:p>
        </w:tc>
        <w:tc>
          <w:tcPr>
            <w:tcW w:w="4145" w:type="dxa"/>
            <w:tcBorders>
              <w:right w:val="single" w:sz="4" w:space="0" w:color="auto"/>
            </w:tcBorders>
          </w:tcPr>
          <w:p w:rsidR="00267633" w:rsidRPr="00267633" w:rsidRDefault="00267633" w:rsidP="00267633">
            <w:pPr>
              <w:spacing w:before="120" w:after="120" w:line="240" w:lineRule="auto"/>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 xml:space="preserve">Description </w:t>
            </w:r>
          </w:p>
        </w:tc>
        <w:tc>
          <w:tcPr>
            <w:tcW w:w="1978" w:type="dxa"/>
            <w:tcBorders>
              <w:right w:val="single" w:sz="4" w:space="0" w:color="auto"/>
            </w:tcBorders>
          </w:tcPr>
          <w:p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Remarks</w:t>
            </w:r>
          </w:p>
        </w:tc>
      </w:tr>
      <w:tr w:rsidR="00267633" w:rsidRPr="00267633" w:rsidTr="00267633">
        <w:trPr>
          <w:divId w:val="2116439976"/>
          <w:cantSplit/>
          <w:trHeight w:val="413"/>
        </w:trPr>
        <w:tc>
          <w:tcPr>
            <w:tcW w:w="646" w:type="dxa"/>
            <w:tcBorders>
              <w:bottom w:val="single" w:sz="4" w:space="0" w:color="auto"/>
            </w:tcBorders>
          </w:tcPr>
          <w:p w:rsidR="00267633" w:rsidRPr="00267633" w:rsidRDefault="00267633" w:rsidP="00267633">
            <w:pPr>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b/>
                <w:spacing w:val="-3"/>
                <w:szCs w:val="20"/>
                <w:lang w:val="en-GB" w:eastAsia="zh-CN"/>
              </w:rPr>
              <w:t>1</w:t>
            </w:r>
            <w:r w:rsidRPr="00267633">
              <w:rPr>
                <w:rFonts w:ascii="Times New Roman" w:hAnsi="Times New Roman" w:cs="Times New Roman"/>
                <w:spacing w:val="-3"/>
                <w:szCs w:val="20"/>
                <w:lang w:val="en-GB" w:eastAsia="zh-CN"/>
              </w:rPr>
              <w:t>.</w:t>
            </w:r>
          </w:p>
        </w:tc>
        <w:tc>
          <w:tcPr>
            <w:tcW w:w="8102" w:type="dxa"/>
            <w:gridSpan w:val="3"/>
            <w:tcBorders>
              <w:bottom w:val="single" w:sz="4" w:space="0" w:color="auto"/>
            </w:tcBorders>
          </w:tcPr>
          <w:p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The claim</w:t>
            </w:r>
          </w:p>
        </w:tc>
      </w:tr>
      <w:tr w:rsidR="00267633" w:rsidRPr="00267633" w:rsidTr="00267633">
        <w:trPr>
          <w:divId w:val="2116439976"/>
          <w:cantSplit/>
          <w:trHeight w:val="575"/>
        </w:trPr>
        <w:tc>
          <w:tcPr>
            <w:tcW w:w="646" w:type="dxa"/>
            <w:tcBorders>
              <w:top w:val="single" w:sz="4" w:space="0" w:color="auto"/>
            </w:tcBorders>
          </w:tcPr>
          <w:p w:rsidR="00267633" w:rsidRPr="00267633" w:rsidRDefault="00267633" w:rsidP="00267633">
            <w:pPr>
              <w:tabs>
                <w:tab w:val="center" w:pos="4320"/>
                <w:tab w:val="right" w:pos="8640"/>
              </w:tabs>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1.1</w:t>
            </w:r>
          </w:p>
        </w:tc>
        <w:tc>
          <w:tcPr>
            <w:tcW w:w="1979" w:type="dxa"/>
            <w:tcBorders>
              <w:top w:val="single" w:sz="4" w:space="0" w:color="auto"/>
            </w:tcBorders>
          </w:tcPr>
          <w:p w:rsidR="00267633" w:rsidRPr="00267633" w:rsidRDefault="00267633" w:rsidP="00267633">
            <w:pPr>
              <w:tabs>
                <w:tab w:val="center" w:pos="4320"/>
                <w:tab w:val="right" w:pos="8640"/>
              </w:tabs>
              <w:spacing w:before="120" w:after="120" w:line="240" w:lineRule="auto"/>
              <w:rPr>
                <w:rFonts w:ascii="Times New Roman" w:hAnsi="Times New Roman" w:cs="Times New Roman"/>
                <w:spacing w:val="-3"/>
                <w:szCs w:val="20"/>
                <w:u w:val="single"/>
                <w:lang w:val="en-GB" w:eastAsia="zh-CN"/>
              </w:rPr>
            </w:pPr>
            <w:r w:rsidRPr="00267633">
              <w:rPr>
                <w:rFonts w:ascii="Times New Roman" w:hAnsi="Times New Roman" w:cs="Times New Roman"/>
                <w:spacing w:val="-3"/>
                <w:szCs w:val="20"/>
                <w:lang w:val="en-GB" w:eastAsia="zh-CN"/>
              </w:rPr>
              <w:t xml:space="preserve">Nature of claim </w:t>
            </w:r>
          </w:p>
        </w:tc>
        <w:tc>
          <w:tcPr>
            <w:tcW w:w="4145" w:type="dxa"/>
            <w:tcBorders>
              <w:top w:val="single" w:sz="4" w:space="0" w:color="auto"/>
            </w:tcBorders>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Give a brief description of the nature of claim.</w:t>
            </w:r>
            <w:r w:rsidRPr="00267633">
              <w:rPr>
                <w:rFonts w:ascii="Times New Roman" w:hAnsi="Times New Roman" w:cs="Times New Roman"/>
                <w:szCs w:val="20"/>
                <w:lang w:val="en-GB" w:eastAsia="zh-CN"/>
              </w:rPr>
              <w:t>]</w:t>
            </w:r>
          </w:p>
          <w:p w:rsidR="00267633" w:rsidRPr="00267633" w:rsidRDefault="00267633" w:rsidP="00267633">
            <w:pPr>
              <w:spacing w:before="120" w:after="120" w:line="240" w:lineRule="auto"/>
              <w:jc w:val="both"/>
              <w:rPr>
                <w:rFonts w:ascii="Times New Roman" w:hAnsi="Times New Roman" w:cs="Times New Roman"/>
                <w:szCs w:val="20"/>
                <w:lang w:val="en-GB" w:eastAsia="zh-CN"/>
              </w:rPr>
            </w:pPr>
          </w:p>
          <w:p w:rsidR="00267633" w:rsidRPr="00267633" w:rsidRDefault="00267633" w:rsidP="00267633">
            <w:pPr>
              <w:spacing w:before="120" w:after="120" w:line="240" w:lineRule="auto"/>
              <w:jc w:val="both"/>
              <w:rPr>
                <w:rFonts w:ascii="Times New Roman" w:hAnsi="Times New Roman" w:cs="Times New Roman"/>
                <w:szCs w:val="20"/>
                <w:lang w:val="en-GB" w:eastAsia="zh-CN"/>
              </w:rPr>
            </w:pPr>
          </w:p>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78" w:type="dxa"/>
            <w:tcBorders>
              <w:top w:val="dotted" w:sz="4" w:space="0" w:color="auto"/>
            </w:tcBorders>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Height w:val="350"/>
        </w:trPr>
        <w:tc>
          <w:tcPr>
            <w:tcW w:w="646" w:type="dxa"/>
            <w:tcBorders>
              <w:bottom w:val="single" w:sz="4" w:space="0" w:color="auto"/>
            </w:tcBorders>
          </w:tcPr>
          <w:p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2.</w:t>
            </w:r>
          </w:p>
        </w:tc>
        <w:tc>
          <w:tcPr>
            <w:tcW w:w="8102" w:type="dxa"/>
            <w:gridSpan w:val="3"/>
            <w:tcBorders>
              <w:bottom w:val="single" w:sz="4" w:space="0" w:color="auto"/>
            </w:tcBorders>
          </w:tcPr>
          <w:p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Pleadings</w:t>
            </w:r>
          </w:p>
        </w:tc>
      </w:tr>
      <w:tr w:rsidR="00267633" w:rsidRPr="00267633" w:rsidTr="00267633">
        <w:trPr>
          <w:divId w:val="2116439976"/>
          <w:cantSplit/>
          <w:trHeight w:val="620"/>
        </w:trPr>
        <w:tc>
          <w:tcPr>
            <w:tcW w:w="646" w:type="dxa"/>
            <w:tcBorders>
              <w:top w:val="single" w:sz="4" w:space="0" w:color="auto"/>
            </w:tcBorders>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2.1</w:t>
            </w:r>
          </w:p>
        </w:tc>
        <w:tc>
          <w:tcPr>
            <w:tcW w:w="1979" w:type="dxa"/>
            <w:tcBorders>
              <w:top w:val="single" w:sz="4" w:space="0" w:color="auto"/>
            </w:tcBorders>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Writ &amp; statement of claim</w:t>
            </w:r>
          </w:p>
        </w:tc>
        <w:tc>
          <w:tcPr>
            <w:tcW w:w="4145" w:type="dxa"/>
            <w:tcBorders>
              <w:top w:val="single" w:sz="4" w:space="0" w:color="auto"/>
            </w:tcBorders>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each pleading.</w:t>
            </w:r>
            <w:r w:rsidRPr="00267633">
              <w:rPr>
                <w:rFonts w:ascii="Times New Roman" w:hAnsi="Times New Roman" w:cs="Times New Roman"/>
                <w:szCs w:val="20"/>
                <w:lang w:val="en-GB" w:eastAsia="zh-CN"/>
              </w:rPr>
              <w:t>]</w:t>
            </w:r>
          </w:p>
        </w:tc>
        <w:tc>
          <w:tcPr>
            <w:tcW w:w="1978" w:type="dxa"/>
            <w:tcBorders>
              <w:top w:val="single" w:sz="4" w:space="0" w:color="auto"/>
            </w:tcBorders>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2.2</w:t>
            </w:r>
          </w:p>
        </w:tc>
        <w:tc>
          <w:tcPr>
            <w:tcW w:w="1979"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Defence &amp; counterclaim</w:t>
            </w:r>
          </w:p>
        </w:tc>
        <w:tc>
          <w:tcPr>
            <w:tcW w:w="4145"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each pleading.</w:t>
            </w:r>
            <w:r w:rsidRPr="00267633">
              <w:rPr>
                <w:rFonts w:ascii="Times New Roman" w:hAnsi="Times New Roman" w:cs="Times New Roman"/>
                <w:szCs w:val="20"/>
                <w:lang w:val="en-GB" w:eastAsia="zh-CN"/>
              </w:rPr>
              <w:t>]</w:t>
            </w:r>
          </w:p>
        </w:tc>
        <w:tc>
          <w:tcPr>
            <w:tcW w:w="1978"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6" w:type="dxa"/>
            <w:tcBorders>
              <w:top w:val="single" w:sz="4" w:space="0" w:color="auto"/>
              <w:bottom w:val="single" w:sz="4" w:space="0" w:color="auto"/>
            </w:tcBorders>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2.3</w:t>
            </w:r>
          </w:p>
        </w:tc>
        <w:tc>
          <w:tcPr>
            <w:tcW w:w="1979" w:type="dxa"/>
            <w:tcBorders>
              <w:bottom w:val="nil"/>
            </w:tcBorders>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Reply &amp; defence to counterclaim </w:t>
            </w:r>
          </w:p>
        </w:tc>
        <w:tc>
          <w:tcPr>
            <w:tcW w:w="4145"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each pleading.</w:t>
            </w:r>
            <w:r w:rsidRPr="00267633">
              <w:rPr>
                <w:rFonts w:ascii="Times New Roman" w:hAnsi="Times New Roman" w:cs="Times New Roman"/>
                <w:szCs w:val="20"/>
                <w:lang w:val="en-GB" w:eastAsia="zh-CN"/>
              </w:rPr>
              <w:t>]</w:t>
            </w:r>
          </w:p>
        </w:tc>
        <w:tc>
          <w:tcPr>
            <w:tcW w:w="1978"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6" w:type="dxa"/>
            <w:tcBorders>
              <w:top w:val="single" w:sz="4" w:space="0" w:color="auto"/>
            </w:tcBorders>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2.4</w:t>
            </w:r>
          </w:p>
        </w:tc>
        <w:tc>
          <w:tcPr>
            <w:tcW w:w="1979"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Relief claimed</w:t>
            </w:r>
          </w:p>
        </w:tc>
        <w:tc>
          <w:tcPr>
            <w:tcW w:w="4145"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the reliefs claimed in the statement of claim and counterclaim, if any.</w:t>
            </w:r>
            <w:r w:rsidRPr="00267633">
              <w:rPr>
                <w:rFonts w:ascii="Times New Roman" w:hAnsi="Times New Roman" w:cs="Times New Roman"/>
                <w:szCs w:val="20"/>
                <w:lang w:val="en-GB" w:eastAsia="zh-CN"/>
              </w:rPr>
              <w:t xml:space="preserve">] </w:t>
            </w:r>
          </w:p>
        </w:tc>
        <w:tc>
          <w:tcPr>
            <w:tcW w:w="1978"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6" w:type="dxa"/>
            <w:tcBorders>
              <w:top w:val="single" w:sz="4" w:space="0" w:color="auto"/>
              <w:bottom w:val="single" w:sz="4" w:space="0" w:color="auto"/>
            </w:tcBorders>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2.5</w:t>
            </w:r>
          </w:p>
        </w:tc>
        <w:tc>
          <w:tcPr>
            <w:tcW w:w="1979" w:type="dxa"/>
            <w:tcBorders>
              <w:bottom w:val="nil"/>
            </w:tcBorders>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Affidavits deemed or ordered to stand as pleadings </w:t>
            </w:r>
          </w:p>
        </w:tc>
        <w:tc>
          <w:tcPr>
            <w:tcW w:w="4145"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each affidavit.</w:t>
            </w:r>
            <w:r w:rsidRPr="00267633">
              <w:rPr>
                <w:rFonts w:ascii="Times New Roman" w:hAnsi="Times New Roman" w:cs="Times New Roman"/>
                <w:szCs w:val="20"/>
                <w:lang w:val="en-GB" w:eastAsia="zh-CN"/>
              </w:rPr>
              <w:t>]</w:t>
            </w:r>
          </w:p>
        </w:tc>
        <w:tc>
          <w:tcPr>
            <w:tcW w:w="1978"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Height w:val="566"/>
        </w:trPr>
        <w:tc>
          <w:tcPr>
            <w:tcW w:w="646" w:type="dxa"/>
          </w:tcPr>
          <w:p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3.</w:t>
            </w:r>
          </w:p>
        </w:tc>
        <w:tc>
          <w:tcPr>
            <w:tcW w:w="8102" w:type="dxa"/>
            <w:gridSpan w:val="3"/>
          </w:tcPr>
          <w:p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Interlocutory attendances</w:t>
            </w:r>
          </w:p>
        </w:tc>
      </w:tr>
      <w:tr w:rsidR="00267633" w:rsidRPr="00267633" w:rsidTr="00267633">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3.1</w:t>
            </w:r>
          </w:p>
        </w:tc>
        <w:tc>
          <w:tcPr>
            <w:tcW w:w="1979"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Interlocutory applications - costs fixed by court</w:t>
            </w:r>
          </w:p>
          <w:p w:rsidR="00267633" w:rsidRPr="00267633" w:rsidRDefault="00267633" w:rsidP="00267633">
            <w:pPr>
              <w:spacing w:before="120" w:after="120" w:line="240" w:lineRule="auto"/>
              <w:rPr>
                <w:rFonts w:ascii="Times New Roman" w:hAnsi="Times New Roman" w:cs="Times New Roman"/>
                <w:szCs w:val="20"/>
                <w:lang w:val="en-GB" w:eastAsia="zh-CN"/>
              </w:rPr>
            </w:pPr>
          </w:p>
        </w:tc>
        <w:tc>
          <w:tcPr>
            <w:tcW w:w="4145"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interlocutory application, the application number, the nature of the application, the number of affidavits filed, the orders made on costs and the amount of costs awarded.</w:t>
            </w:r>
            <w:r w:rsidRPr="00267633">
              <w:rPr>
                <w:rFonts w:ascii="Times New Roman" w:hAnsi="Times New Roman" w:cs="Times New Roman"/>
                <w:szCs w:val="20"/>
                <w:lang w:val="en-GB" w:eastAsia="zh-CN"/>
              </w:rPr>
              <w:t xml:space="preserve">] </w:t>
            </w:r>
          </w:p>
        </w:tc>
        <w:tc>
          <w:tcPr>
            <w:tcW w:w="1978"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other relevant information.</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tc>
      </w:tr>
      <w:tr w:rsidR="00267633" w:rsidRPr="00267633" w:rsidTr="00267633">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3.2</w:t>
            </w:r>
          </w:p>
        </w:tc>
        <w:tc>
          <w:tcPr>
            <w:tcW w:w="1979" w:type="dxa"/>
          </w:tcPr>
          <w:p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Interlocutory applications – costs not fixed by court</w:t>
            </w:r>
          </w:p>
        </w:tc>
        <w:tc>
          <w:tcPr>
            <w:tcW w:w="4145"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interlocutory application, the application number, the number of affidavits filed, the nature of the application and the orders made on costs.</w:t>
            </w:r>
            <w:r w:rsidRPr="00267633">
              <w:rPr>
                <w:rFonts w:ascii="Times New Roman" w:hAnsi="Times New Roman" w:cs="Times New Roman"/>
                <w:szCs w:val="20"/>
                <w:lang w:val="en-GB" w:eastAsia="zh-CN"/>
              </w:rPr>
              <w:t xml:space="preserve">] </w:t>
            </w:r>
          </w:p>
        </w:tc>
        <w:tc>
          <w:tcPr>
            <w:tcW w:w="1978"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such other information as will enable the court to determine the costs to award for the application.</w:t>
            </w:r>
            <w:r w:rsidRPr="00267633">
              <w:rPr>
                <w:rFonts w:ascii="Times New Roman" w:hAnsi="Times New Roman" w:cs="Times New Roman"/>
                <w:szCs w:val="20"/>
                <w:lang w:val="en-GB" w:eastAsia="zh-CN"/>
              </w:rPr>
              <w:t>]</w:t>
            </w:r>
          </w:p>
        </w:tc>
      </w:tr>
      <w:tr w:rsidR="00267633" w:rsidRPr="00267633" w:rsidTr="00267633">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3.3</w:t>
            </w:r>
          </w:p>
        </w:tc>
        <w:tc>
          <w:tcPr>
            <w:tcW w:w="1979"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Appeals to District Judge in chambers</w:t>
            </w:r>
          </w:p>
        </w:tc>
        <w:tc>
          <w:tcPr>
            <w:tcW w:w="4145"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appeal, the appeal number, the nature of the appeal, the orders made on costs and the amount of costs awarded, if any.</w:t>
            </w:r>
            <w:r w:rsidRPr="00267633">
              <w:rPr>
                <w:rFonts w:ascii="Times New Roman" w:hAnsi="Times New Roman" w:cs="Times New Roman"/>
                <w:szCs w:val="20"/>
                <w:lang w:val="en-GB" w:eastAsia="zh-CN"/>
              </w:rPr>
              <w:t xml:space="preserve">] </w:t>
            </w:r>
          </w:p>
        </w:tc>
        <w:tc>
          <w:tcPr>
            <w:tcW w:w="1978"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such other information as will enable the court to determine the costs to award for the appeal.</w:t>
            </w:r>
            <w:r w:rsidRPr="00267633">
              <w:rPr>
                <w:rFonts w:ascii="Times New Roman" w:hAnsi="Times New Roman" w:cs="Times New Roman"/>
                <w:szCs w:val="20"/>
                <w:lang w:val="en-GB" w:eastAsia="zh-CN"/>
              </w:rPr>
              <w:t>]</w:t>
            </w:r>
          </w:p>
          <w:p w:rsidR="00267633" w:rsidRPr="00267633" w:rsidRDefault="00267633" w:rsidP="00267633">
            <w:pPr>
              <w:spacing w:before="120" w:after="120" w:line="240" w:lineRule="auto"/>
              <w:rPr>
                <w:rFonts w:ascii="Times New Roman" w:hAnsi="Times New Roman" w:cs="Times New Roman"/>
                <w:szCs w:val="20"/>
                <w:lang w:val="en-GB" w:eastAsia="zh-CN"/>
              </w:rPr>
            </w:pPr>
          </w:p>
        </w:tc>
      </w:tr>
      <w:tr w:rsidR="00267633" w:rsidRPr="00267633" w:rsidTr="00267633">
        <w:trPr>
          <w:divId w:val="2116439976"/>
          <w:cantSplit/>
          <w:trHeight w:val="195"/>
        </w:trPr>
        <w:tc>
          <w:tcPr>
            <w:tcW w:w="646"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3.4</w:t>
            </w:r>
          </w:p>
        </w:tc>
        <w:tc>
          <w:tcPr>
            <w:tcW w:w="1979" w:type="dxa"/>
          </w:tcPr>
          <w:p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Pre-trial conferences</w:t>
            </w:r>
          </w:p>
        </w:tc>
        <w:tc>
          <w:tcPr>
            <w:tcW w:w="4145"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dates of the PTCs.</w:t>
            </w:r>
            <w:r w:rsidRPr="00267633">
              <w:rPr>
                <w:rFonts w:ascii="Times New Roman" w:hAnsi="Times New Roman" w:cs="Times New Roman"/>
                <w:szCs w:val="20"/>
                <w:lang w:val="en-GB" w:eastAsia="zh-CN"/>
              </w:rPr>
              <w:t xml:space="preserve">] </w:t>
            </w:r>
          </w:p>
        </w:tc>
        <w:tc>
          <w:tcPr>
            <w:tcW w:w="1978" w:type="dxa"/>
          </w:tcPr>
          <w:p w:rsidR="00267633" w:rsidRPr="00267633" w:rsidRDefault="00267633" w:rsidP="00267633">
            <w:pPr>
              <w:spacing w:before="120" w:after="120" w:line="240" w:lineRule="auto"/>
              <w:outlineLvl w:val="4"/>
              <w:rPr>
                <w:rFonts w:ascii="Times New Roman" w:hAnsi="Times New Roman" w:cs="Times New Roman"/>
                <w:bCs/>
                <w:i/>
                <w:iCs/>
                <w:szCs w:val="26"/>
                <w:lang w:val="en-GB" w:eastAsia="zh-CN"/>
              </w:rPr>
            </w:pPr>
            <w:r w:rsidRPr="00267633">
              <w:rPr>
                <w:rFonts w:ascii="Times New Roman" w:hAnsi="Times New Roman" w:cs="Times New Roman"/>
                <w:bCs/>
                <w:iCs/>
                <w:szCs w:val="26"/>
                <w:lang w:val="en-GB" w:eastAsia="zh-CN"/>
              </w:rPr>
              <w:t>[</w:t>
            </w:r>
            <w:r w:rsidRPr="00267633">
              <w:rPr>
                <w:rFonts w:ascii="Times New Roman" w:hAnsi="Times New Roman" w:cs="Times New Roman"/>
                <w:bCs/>
                <w:i/>
                <w:iCs/>
                <w:szCs w:val="26"/>
                <w:lang w:val="en-GB" w:eastAsia="zh-CN"/>
              </w:rPr>
              <w:t>Provide details if a substantial application is heard during a PTC and the amount of time taken.</w:t>
            </w:r>
            <w:r w:rsidRPr="00267633">
              <w:rPr>
                <w:rFonts w:ascii="Times New Roman" w:hAnsi="Times New Roman" w:cs="Times New Roman"/>
                <w:bCs/>
                <w:iCs/>
                <w:szCs w:val="26"/>
                <w:lang w:val="en-GB" w:eastAsia="zh-CN"/>
              </w:rPr>
              <w:t>]</w:t>
            </w:r>
            <w:r w:rsidRPr="00267633">
              <w:rPr>
                <w:rFonts w:ascii="Times New Roman" w:hAnsi="Times New Roman" w:cs="Times New Roman"/>
                <w:bCs/>
                <w:i/>
                <w:iCs/>
                <w:szCs w:val="26"/>
                <w:lang w:val="en-GB" w:eastAsia="zh-CN"/>
              </w:rPr>
              <w:t xml:space="preserve"> </w:t>
            </w:r>
          </w:p>
        </w:tc>
      </w:tr>
      <w:tr w:rsidR="00267633" w:rsidRPr="00267633" w:rsidTr="00267633">
        <w:trPr>
          <w:divId w:val="2116439976"/>
          <w:cantSplit/>
          <w:trHeight w:val="315"/>
        </w:trPr>
        <w:tc>
          <w:tcPr>
            <w:tcW w:w="646"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3.5</w:t>
            </w:r>
          </w:p>
        </w:tc>
        <w:tc>
          <w:tcPr>
            <w:tcW w:w="1979" w:type="dxa"/>
          </w:tcPr>
          <w:p w:rsidR="00267633" w:rsidRPr="00267633" w:rsidRDefault="00267633" w:rsidP="00267633">
            <w:pPr>
              <w:spacing w:before="120" w:after="120" w:line="240" w:lineRule="auto"/>
              <w:outlineLvl w:val="4"/>
              <w:rPr>
                <w:rFonts w:ascii="Times New Roman" w:hAnsi="Times New Roman" w:cs="Times New Roman"/>
                <w:bCs/>
                <w:iCs/>
                <w:szCs w:val="26"/>
                <w:lang w:val="en-GB" w:eastAsia="zh-CN"/>
              </w:rPr>
            </w:pPr>
            <w:r w:rsidRPr="00267633">
              <w:rPr>
                <w:rFonts w:ascii="Times New Roman" w:hAnsi="Times New Roman" w:cs="Times New Roman"/>
                <w:bCs/>
                <w:iCs/>
                <w:szCs w:val="26"/>
                <w:lang w:val="en-GB" w:eastAsia="zh-CN"/>
              </w:rPr>
              <w:t>Other attendances</w:t>
            </w:r>
          </w:p>
        </w:tc>
        <w:tc>
          <w:tcPr>
            <w:tcW w:w="4145"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dates and the nature of hearings if there are other attendances in court which should be taken into consideration</w:t>
            </w:r>
            <w:r w:rsidRPr="00267633">
              <w:rPr>
                <w:rFonts w:ascii="Times New Roman" w:hAnsi="Times New Roman" w:cs="Times New Roman"/>
                <w:szCs w:val="20"/>
                <w:lang w:val="en-GB" w:eastAsia="zh-CN"/>
              </w:rPr>
              <w:t>.]</w:t>
            </w:r>
          </w:p>
        </w:tc>
        <w:tc>
          <w:tcPr>
            <w:tcW w:w="1978" w:type="dxa"/>
          </w:tcPr>
          <w:p w:rsidR="00267633" w:rsidRPr="00267633" w:rsidRDefault="00267633" w:rsidP="00267633">
            <w:pPr>
              <w:spacing w:before="120" w:after="120" w:line="240" w:lineRule="auto"/>
              <w:outlineLvl w:val="4"/>
              <w:rPr>
                <w:rFonts w:ascii="Times New Roman" w:hAnsi="Times New Roman" w:cs="Times New Roman"/>
                <w:bCs/>
                <w:iCs/>
                <w:szCs w:val="26"/>
                <w:lang w:val="en-GB" w:eastAsia="zh-CN"/>
              </w:rPr>
            </w:pPr>
            <w:r w:rsidRPr="00267633">
              <w:rPr>
                <w:rFonts w:ascii="Times New Roman" w:hAnsi="Times New Roman" w:cs="Times New Roman"/>
                <w:bCs/>
                <w:iCs/>
                <w:szCs w:val="26"/>
                <w:lang w:val="en-GB" w:eastAsia="zh-CN"/>
              </w:rPr>
              <w:t>[</w:t>
            </w:r>
            <w:r w:rsidRPr="00267633">
              <w:rPr>
                <w:rFonts w:ascii="Times New Roman" w:hAnsi="Times New Roman" w:cs="Times New Roman"/>
                <w:bCs/>
                <w:i/>
                <w:iCs/>
                <w:szCs w:val="26"/>
                <w:lang w:val="en-GB" w:eastAsia="zh-CN"/>
              </w:rPr>
              <w:t>Set out the amount of time taken for the hearing and such other relevant information as will enable the court to determine the costs to award for the hearing.</w:t>
            </w:r>
            <w:r w:rsidRPr="00267633">
              <w:rPr>
                <w:rFonts w:ascii="Times New Roman" w:hAnsi="Times New Roman" w:cs="Times New Roman"/>
                <w:bCs/>
                <w:iCs/>
                <w:szCs w:val="26"/>
                <w:lang w:val="en-GB" w:eastAsia="zh-CN"/>
              </w:rPr>
              <w:t>]</w:t>
            </w:r>
          </w:p>
        </w:tc>
      </w:tr>
      <w:tr w:rsidR="00267633" w:rsidRPr="00267633" w:rsidTr="00267633">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4.</w:t>
            </w:r>
          </w:p>
        </w:tc>
        <w:tc>
          <w:tcPr>
            <w:tcW w:w="8102" w:type="dxa"/>
            <w:gridSpan w:val="3"/>
          </w:tcPr>
          <w:p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 xml:space="preserve">Discovery </w:t>
            </w:r>
          </w:p>
        </w:tc>
      </w:tr>
      <w:tr w:rsidR="00267633" w:rsidRPr="00267633" w:rsidTr="00267633">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4.1</w:t>
            </w:r>
          </w:p>
        </w:tc>
        <w:tc>
          <w:tcPr>
            <w:tcW w:w="1979" w:type="dxa"/>
          </w:tcPr>
          <w:p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 xml:space="preserve">Number of lists of documents </w:t>
            </w:r>
          </w:p>
          <w:p w:rsidR="00267633" w:rsidRPr="00267633" w:rsidRDefault="00267633" w:rsidP="00267633">
            <w:pPr>
              <w:spacing w:before="120" w:after="120" w:line="240" w:lineRule="auto"/>
              <w:rPr>
                <w:rFonts w:ascii="Times New Roman" w:hAnsi="Times New Roman" w:cs="Times New Roman"/>
                <w:spacing w:val="-3"/>
                <w:szCs w:val="20"/>
                <w:lang w:val="en-GB" w:eastAsia="zh-CN"/>
              </w:rPr>
            </w:pPr>
          </w:p>
        </w:tc>
        <w:tc>
          <w:tcPr>
            <w:tcW w:w="4145"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lists of documents, including supplementary lists, filed by each party</w:t>
            </w:r>
            <w:r w:rsidRPr="00267633">
              <w:rPr>
                <w:rFonts w:ascii="Times New Roman" w:hAnsi="Times New Roman" w:cs="Times New Roman"/>
                <w:szCs w:val="20"/>
                <w:lang w:val="en-GB" w:eastAsia="zh-CN"/>
              </w:rPr>
              <w:t xml:space="preserve">.] </w:t>
            </w:r>
          </w:p>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78"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4.2</w:t>
            </w:r>
          </w:p>
        </w:tc>
        <w:tc>
          <w:tcPr>
            <w:tcW w:w="1979"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Total number of documents disclosed</w:t>
            </w:r>
          </w:p>
        </w:tc>
        <w:tc>
          <w:tcPr>
            <w:tcW w:w="4145"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documents, with the total number of pages, disclosed by each party</w:t>
            </w:r>
            <w:r w:rsidRPr="00267633">
              <w:rPr>
                <w:rFonts w:ascii="Times New Roman" w:hAnsi="Times New Roman" w:cs="Times New Roman"/>
                <w:szCs w:val="20"/>
                <w:lang w:val="en-GB" w:eastAsia="zh-CN"/>
              </w:rPr>
              <w:t>.]</w:t>
            </w:r>
          </w:p>
        </w:tc>
        <w:tc>
          <w:tcPr>
            <w:tcW w:w="1978"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Provide such information as is relevant, such as the number of pages that overlap</w:t>
            </w:r>
            <w:r w:rsidRPr="00267633">
              <w:rPr>
                <w:rFonts w:ascii="Times New Roman" w:hAnsi="Times New Roman" w:cs="Times New Roman"/>
                <w:szCs w:val="20"/>
                <w:lang w:val="en-GB" w:eastAsia="zh-CN"/>
              </w:rPr>
              <w:t xml:space="preserve">.]   </w:t>
            </w:r>
          </w:p>
        </w:tc>
      </w:tr>
      <w:tr w:rsidR="00267633" w:rsidRPr="00267633" w:rsidTr="00267633">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lastRenderedPageBreak/>
              <w:t>5.</w:t>
            </w:r>
          </w:p>
        </w:tc>
        <w:tc>
          <w:tcPr>
            <w:tcW w:w="8102" w:type="dxa"/>
            <w:gridSpan w:val="3"/>
          </w:tcPr>
          <w:p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 xml:space="preserve">Trial </w:t>
            </w:r>
          </w:p>
        </w:tc>
      </w:tr>
      <w:tr w:rsidR="00267633" w:rsidRPr="00267633" w:rsidTr="00267633">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5.1</w:t>
            </w:r>
          </w:p>
        </w:tc>
        <w:tc>
          <w:tcPr>
            <w:tcW w:w="1979" w:type="dxa"/>
          </w:tcPr>
          <w:p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Opening statement</w:t>
            </w:r>
          </w:p>
        </w:tc>
        <w:tc>
          <w:tcPr>
            <w:tcW w:w="4145"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of opening statement filed by each party</w:t>
            </w:r>
            <w:r w:rsidRPr="00267633">
              <w:rPr>
                <w:rFonts w:ascii="Times New Roman" w:hAnsi="Times New Roman" w:cs="Times New Roman"/>
                <w:szCs w:val="20"/>
                <w:lang w:val="en-GB" w:eastAsia="zh-CN"/>
              </w:rPr>
              <w:t>.]</w:t>
            </w:r>
          </w:p>
        </w:tc>
        <w:tc>
          <w:tcPr>
            <w:tcW w:w="1978"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5.2</w:t>
            </w:r>
          </w:p>
        </w:tc>
        <w:tc>
          <w:tcPr>
            <w:tcW w:w="1979"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Number of days and date(s) of trial</w:t>
            </w:r>
          </w:p>
        </w:tc>
        <w:tc>
          <w:tcPr>
            <w:tcW w:w="4145"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Indicate the total number of days fixed for trial, the actual number of days taken and the date(s) of the trial</w:t>
            </w:r>
            <w:r w:rsidRPr="00267633">
              <w:rPr>
                <w:rFonts w:ascii="Times New Roman" w:hAnsi="Times New Roman" w:cs="Times New Roman"/>
                <w:szCs w:val="20"/>
                <w:lang w:val="en-GB" w:eastAsia="zh-CN"/>
              </w:rPr>
              <w:t>.]</w:t>
            </w:r>
          </w:p>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78" w:type="dxa"/>
          </w:tcPr>
          <w:p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Provide such information as is relevant, such as whether digital or mechanical recording was used during the trial.</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tc>
      </w:tr>
      <w:tr w:rsidR="00267633" w:rsidRPr="00267633" w:rsidTr="00267633">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5.3</w:t>
            </w:r>
          </w:p>
        </w:tc>
        <w:tc>
          <w:tcPr>
            <w:tcW w:w="1979"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Part heard</w:t>
            </w:r>
          </w:p>
        </w:tc>
        <w:tc>
          <w:tcPr>
            <w:tcW w:w="4145"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period of time between each tranche of hearing, if any.</w:t>
            </w:r>
            <w:r w:rsidRPr="00267633">
              <w:rPr>
                <w:rFonts w:ascii="Times New Roman" w:hAnsi="Times New Roman" w:cs="Times New Roman"/>
                <w:szCs w:val="20"/>
                <w:lang w:val="en-GB" w:eastAsia="zh-CN"/>
              </w:rPr>
              <w:t xml:space="preserve">] </w:t>
            </w:r>
          </w:p>
        </w:tc>
        <w:tc>
          <w:tcPr>
            <w:tcW w:w="1978"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5.4</w:t>
            </w:r>
          </w:p>
        </w:tc>
        <w:tc>
          <w:tcPr>
            <w:tcW w:w="1979"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Affidavits of evidence in chief – text and exhibits </w:t>
            </w:r>
          </w:p>
        </w:tc>
        <w:tc>
          <w:tcPr>
            <w:tcW w:w="4145" w:type="dxa"/>
          </w:tcPr>
          <w:p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affidavits filed by each party and the total number of pages of text and exhibits of all affidavits filed.</w:t>
            </w:r>
            <w:r w:rsidRPr="00267633">
              <w:rPr>
                <w:rFonts w:ascii="Times New Roman" w:hAnsi="Times New Roman" w:cs="Times New Roman"/>
                <w:szCs w:val="20"/>
                <w:lang w:val="en-GB" w:eastAsia="zh-CN"/>
              </w:rPr>
              <w:t xml:space="preserve">] </w:t>
            </w:r>
          </w:p>
        </w:tc>
        <w:tc>
          <w:tcPr>
            <w:tcW w:w="1978"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5.5</w:t>
            </w:r>
          </w:p>
        </w:tc>
        <w:tc>
          <w:tcPr>
            <w:tcW w:w="1979"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Bundle of documents </w:t>
            </w:r>
          </w:p>
        </w:tc>
        <w:tc>
          <w:tcPr>
            <w:tcW w:w="4145"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volumes and the total number of pages in each bundle filed in respect of the trial.</w:t>
            </w:r>
            <w:r w:rsidRPr="00267633">
              <w:rPr>
                <w:rFonts w:ascii="Times New Roman" w:hAnsi="Times New Roman" w:cs="Times New Roman"/>
                <w:szCs w:val="20"/>
                <w:lang w:val="en-GB" w:eastAsia="zh-CN"/>
              </w:rPr>
              <w:t xml:space="preserve">] </w:t>
            </w:r>
          </w:p>
        </w:tc>
        <w:tc>
          <w:tcPr>
            <w:tcW w:w="1978" w:type="dxa"/>
          </w:tcPr>
          <w:p w:rsidR="00267633" w:rsidRPr="00267633" w:rsidRDefault="00267633" w:rsidP="00267633">
            <w:pPr>
              <w:spacing w:before="120" w:after="120" w:line="240" w:lineRule="auto"/>
              <w:rPr>
                <w:rFonts w:ascii="Times New Roman" w:hAnsi="Times New Roman" w:cs="Times New Roman"/>
                <w:spacing w:val="-3"/>
                <w:szCs w:val="20"/>
                <w:lang w:val="en-GB" w:eastAsia="zh-CN"/>
              </w:rPr>
            </w:pPr>
          </w:p>
          <w:p w:rsidR="00267633" w:rsidRPr="00267633" w:rsidRDefault="00267633" w:rsidP="00267633">
            <w:pPr>
              <w:spacing w:before="120" w:after="120" w:line="240" w:lineRule="auto"/>
              <w:rPr>
                <w:rFonts w:ascii="Times New Roman" w:hAnsi="Times New Roman" w:cs="Times New Roman"/>
                <w:spacing w:val="-3"/>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5.6</w:t>
            </w:r>
          </w:p>
        </w:tc>
        <w:tc>
          <w:tcPr>
            <w:tcW w:w="1979"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Witnesses at trial</w:t>
            </w:r>
          </w:p>
        </w:tc>
        <w:tc>
          <w:tcPr>
            <w:tcW w:w="4145"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witnesses of fact and expert witnesses for each party.</w:t>
            </w:r>
            <w:r w:rsidRPr="00267633">
              <w:rPr>
                <w:rFonts w:ascii="Times New Roman" w:hAnsi="Times New Roman" w:cs="Times New Roman"/>
                <w:szCs w:val="20"/>
                <w:lang w:val="en-GB" w:eastAsia="zh-CN"/>
              </w:rPr>
              <w:t xml:space="preserve">] </w:t>
            </w:r>
          </w:p>
        </w:tc>
        <w:tc>
          <w:tcPr>
            <w:tcW w:w="1978"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6" w:type="dxa"/>
            <w:tcBorders>
              <w:bottom w:val="single" w:sz="4" w:space="0" w:color="auto"/>
            </w:tcBorders>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5.7</w:t>
            </w:r>
          </w:p>
        </w:tc>
        <w:tc>
          <w:tcPr>
            <w:tcW w:w="1979" w:type="dxa"/>
            <w:tcBorders>
              <w:bottom w:val="nil"/>
            </w:tcBorders>
          </w:tcPr>
          <w:p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Closing submissions and authorities cited</w:t>
            </w:r>
          </w:p>
        </w:tc>
        <w:tc>
          <w:tcPr>
            <w:tcW w:w="4145"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and authorities cited in the closing submissions, if any, of each party.</w:t>
            </w:r>
            <w:r w:rsidRPr="00267633">
              <w:rPr>
                <w:rFonts w:ascii="Times New Roman" w:hAnsi="Times New Roman" w:cs="Times New Roman"/>
                <w:szCs w:val="20"/>
                <w:lang w:val="en-GB" w:eastAsia="zh-CN"/>
              </w:rPr>
              <w:t xml:space="preserve">] </w:t>
            </w:r>
          </w:p>
        </w:tc>
        <w:tc>
          <w:tcPr>
            <w:tcW w:w="1978"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6" w:type="dxa"/>
            <w:tcBorders>
              <w:top w:val="single" w:sz="4" w:space="0" w:color="auto"/>
            </w:tcBorders>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5.8</w:t>
            </w:r>
          </w:p>
        </w:tc>
        <w:tc>
          <w:tcPr>
            <w:tcW w:w="1979"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Submissions in reply and authorities cited</w:t>
            </w:r>
          </w:p>
        </w:tc>
        <w:tc>
          <w:tcPr>
            <w:tcW w:w="4145"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and authorities cited in the reply submissions, if any, of each party.</w:t>
            </w:r>
            <w:r w:rsidRPr="00267633">
              <w:rPr>
                <w:rFonts w:ascii="Times New Roman" w:hAnsi="Times New Roman" w:cs="Times New Roman"/>
                <w:szCs w:val="20"/>
                <w:lang w:val="en-GB" w:eastAsia="zh-CN"/>
              </w:rPr>
              <w:t>]</w:t>
            </w:r>
          </w:p>
        </w:tc>
        <w:tc>
          <w:tcPr>
            <w:tcW w:w="1978"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5.9</w:t>
            </w:r>
          </w:p>
        </w:tc>
        <w:tc>
          <w:tcPr>
            <w:tcW w:w="1979"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Orders made at trial </w:t>
            </w:r>
          </w:p>
        </w:tc>
        <w:tc>
          <w:tcPr>
            <w:tcW w:w="4145"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the orders made.</w:t>
            </w:r>
            <w:r w:rsidRPr="00267633">
              <w:rPr>
                <w:rFonts w:ascii="Times New Roman" w:hAnsi="Times New Roman" w:cs="Times New Roman"/>
                <w:szCs w:val="20"/>
                <w:lang w:val="en-GB" w:eastAsia="zh-CN"/>
              </w:rPr>
              <w:t>]</w:t>
            </w:r>
          </w:p>
        </w:tc>
        <w:tc>
          <w:tcPr>
            <w:tcW w:w="1978"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5.10</w:t>
            </w:r>
          </w:p>
        </w:tc>
        <w:tc>
          <w:tcPr>
            <w:tcW w:w="1979"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Other post-trial filings/matters</w:t>
            </w:r>
          </w:p>
        </w:tc>
        <w:tc>
          <w:tcPr>
            <w:tcW w:w="4145"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and authorities cited in any other documents filed by each party.</w:t>
            </w:r>
            <w:r w:rsidRPr="00267633">
              <w:rPr>
                <w:rFonts w:ascii="Times New Roman" w:hAnsi="Times New Roman" w:cs="Times New Roman"/>
                <w:szCs w:val="20"/>
                <w:lang w:val="en-GB" w:eastAsia="zh-CN"/>
              </w:rPr>
              <w:t>]</w:t>
            </w:r>
          </w:p>
        </w:tc>
        <w:tc>
          <w:tcPr>
            <w:tcW w:w="1978"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6.</w:t>
            </w:r>
          </w:p>
        </w:tc>
        <w:tc>
          <w:tcPr>
            <w:tcW w:w="8102" w:type="dxa"/>
            <w:gridSpan w:val="3"/>
          </w:tcPr>
          <w:p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Complexity of case</w:t>
            </w:r>
          </w:p>
        </w:tc>
      </w:tr>
      <w:tr w:rsidR="00267633" w:rsidRPr="00267633" w:rsidTr="00267633">
        <w:trPr>
          <w:divId w:val="2116439976"/>
          <w:cantSplit/>
        </w:trPr>
        <w:tc>
          <w:tcPr>
            <w:tcW w:w="646" w:type="dxa"/>
            <w:tcBorders>
              <w:bottom w:val="single" w:sz="4" w:space="0" w:color="auto"/>
            </w:tcBorders>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6.1</w:t>
            </w:r>
          </w:p>
        </w:tc>
        <w:tc>
          <w:tcPr>
            <w:tcW w:w="1979" w:type="dxa"/>
            <w:tcBorders>
              <w:bottom w:val="nil"/>
            </w:tcBorders>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Legal issues</w:t>
            </w:r>
          </w:p>
        </w:tc>
        <w:tc>
          <w:tcPr>
            <w:tcW w:w="4145" w:type="dxa"/>
          </w:tcPr>
          <w:p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all the legal issues raised.</w:t>
            </w:r>
            <w:r w:rsidRPr="00267633">
              <w:rPr>
                <w:rFonts w:ascii="Times New Roman" w:hAnsi="Times New Roman" w:cs="Times New Roman"/>
                <w:szCs w:val="20"/>
                <w:lang w:val="en-GB" w:eastAsia="zh-CN"/>
              </w:rPr>
              <w:t xml:space="preserve">] </w:t>
            </w:r>
            <w:r w:rsidRPr="00267633">
              <w:rPr>
                <w:rFonts w:ascii="Times New Roman" w:hAnsi="Times New Roman" w:cs="Times New Roman"/>
                <w:i/>
                <w:szCs w:val="20"/>
                <w:lang w:val="en-GB" w:eastAsia="zh-CN"/>
              </w:rPr>
              <w:t xml:space="preserve">  </w:t>
            </w:r>
          </w:p>
        </w:tc>
        <w:tc>
          <w:tcPr>
            <w:tcW w:w="1978"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6" w:type="dxa"/>
            <w:tcBorders>
              <w:bottom w:val="single" w:sz="4" w:space="0" w:color="auto"/>
            </w:tcBorders>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6.2</w:t>
            </w:r>
          </w:p>
        </w:tc>
        <w:tc>
          <w:tcPr>
            <w:tcW w:w="1979" w:type="dxa"/>
            <w:tcBorders>
              <w:bottom w:val="single" w:sz="4" w:space="0" w:color="auto"/>
            </w:tcBorders>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Factual issues</w:t>
            </w:r>
          </w:p>
        </w:tc>
        <w:tc>
          <w:tcPr>
            <w:tcW w:w="4145" w:type="dxa"/>
            <w:tcBorders>
              <w:bottom w:val="single" w:sz="4" w:space="0" w:color="auto"/>
            </w:tcBorders>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all the factual issues raised.</w:t>
            </w:r>
            <w:r w:rsidRPr="00267633">
              <w:rPr>
                <w:rFonts w:ascii="Times New Roman" w:hAnsi="Times New Roman" w:cs="Times New Roman"/>
                <w:szCs w:val="20"/>
                <w:lang w:val="en-GB" w:eastAsia="zh-CN"/>
              </w:rPr>
              <w:t xml:space="preserve">] </w:t>
            </w:r>
            <w:r w:rsidRPr="00267633">
              <w:rPr>
                <w:rFonts w:ascii="Times New Roman" w:hAnsi="Times New Roman" w:cs="Times New Roman"/>
                <w:i/>
                <w:szCs w:val="20"/>
                <w:lang w:val="en-GB" w:eastAsia="zh-CN"/>
              </w:rPr>
              <w:t xml:space="preserve">  </w:t>
            </w:r>
          </w:p>
        </w:tc>
        <w:tc>
          <w:tcPr>
            <w:tcW w:w="1978"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Height w:val="521"/>
        </w:trPr>
        <w:tc>
          <w:tcPr>
            <w:tcW w:w="646" w:type="dxa"/>
            <w:tcBorders>
              <w:top w:val="single" w:sz="4" w:space="0" w:color="auto"/>
              <w:bottom w:val="single" w:sz="4" w:space="0" w:color="auto"/>
            </w:tcBorders>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6.3</w:t>
            </w:r>
          </w:p>
        </w:tc>
        <w:tc>
          <w:tcPr>
            <w:tcW w:w="1979" w:type="dxa"/>
            <w:tcBorders>
              <w:bottom w:val="single" w:sz="4" w:space="0" w:color="auto"/>
            </w:tcBorders>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Complexity</w:t>
            </w:r>
          </w:p>
        </w:tc>
        <w:tc>
          <w:tcPr>
            <w:tcW w:w="4145" w:type="dxa"/>
            <w:tcBorders>
              <w:bottom w:val="single" w:sz="4" w:space="0" w:color="auto"/>
            </w:tcBorders>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the matters that affect the complexity of the case.</w:t>
            </w:r>
            <w:r w:rsidRPr="00267633">
              <w:rPr>
                <w:rFonts w:ascii="Times New Roman" w:hAnsi="Times New Roman" w:cs="Times New Roman"/>
                <w:szCs w:val="20"/>
                <w:lang w:val="en-GB" w:eastAsia="zh-CN"/>
              </w:rPr>
              <w:t xml:space="preserve">] </w:t>
            </w:r>
          </w:p>
        </w:tc>
        <w:tc>
          <w:tcPr>
            <w:tcW w:w="1978" w:type="dxa"/>
            <w:tcBorders>
              <w:bottom w:val="single" w:sz="4" w:space="0" w:color="auto"/>
            </w:tcBorders>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Height w:val="1970"/>
        </w:trPr>
        <w:tc>
          <w:tcPr>
            <w:tcW w:w="646" w:type="dxa"/>
            <w:tcBorders>
              <w:top w:val="single" w:sz="4" w:space="0" w:color="auto"/>
              <w:bottom w:val="single" w:sz="4" w:space="0" w:color="auto"/>
            </w:tcBorders>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6.4</w:t>
            </w:r>
          </w:p>
        </w:tc>
        <w:tc>
          <w:tcPr>
            <w:tcW w:w="1979" w:type="dxa"/>
            <w:tcBorders>
              <w:top w:val="single" w:sz="4" w:space="0" w:color="auto"/>
              <w:bottom w:val="single" w:sz="4" w:space="0" w:color="auto"/>
            </w:tcBorders>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Grounds of decision</w:t>
            </w:r>
          </w:p>
        </w:tc>
        <w:tc>
          <w:tcPr>
            <w:tcW w:w="4145" w:type="dxa"/>
            <w:tcBorders>
              <w:top w:val="single" w:sz="4" w:space="0" w:color="auto"/>
              <w:bottom w:val="single" w:sz="4" w:space="0" w:color="auto"/>
            </w:tcBorders>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the grounds of decision and highlight the paragraph(s) where the court commented on the complexity of the case or the novelty of the issues raised.</w:t>
            </w:r>
            <w:r w:rsidRPr="00267633">
              <w:rPr>
                <w:rFonts w:ascii="Times New Roman" w:hAnsi="Times New Roman" w:cs="Times New Roman"/>
                <w:szCs w:val="20"/>
                <w:lang w:val="en-GB" w:eastAsia="zh-CN"/>
              </w:rPr>
              <w:t>]</w:t>
            </w:r>
          </w:p>
        </w:tc>
        <w:tc>
          <w:tcPr>
            <w:tcW w:w="1978" w:type="dxa"/>
            <w:tcBorders>
              <w:top w:val="single" w:sz="4" w:space="0" w:color="auto"/>
              <w:bottom w:val="single" w:sz="4" w:space="0" w:color="auto"/>
            </w:tcBorders>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7. </w:t>
            </w:r>
          </w:p>
        </w:tc>
        <w:tc>
          <w:tcPr>
            <w:tcW w:w="8102" w:type="dxa"/>
            <w:gridSpan w:val="3"/>
          </w:tcPr>
          <w:p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Urgency and importance to client</w:t>
            </w:r>
          </w:p>
        </w:tc>
      </w:tr>
      <w:tr w:rsidR="00267633" w:rsidRPr="00267633" w:rsidTr="00267633">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7.1</w:t>
            </w:r>
          </w:p>
        </w:tc>
        <w:tc>
          <w:tcPr>
            <w:tcW w:w="1979"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Urgency </w:t>
            </w:r>
          </w:p>
        </w:tc>
        <w:tc>
          <w:tcPr>
            <w:tcW w:w="4145"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factors that rendered the suit one of urgency for the party entitled to claim costs.</w:t>
            </w:r>
            <w:r w:rsidRPr="00267633">
              <w:rPr>
                <w:rFonts w:ascii="Times New Roman" w:hAnsi="Times New Roman" w:cs="Times New Roman"/>
                <w:szCs w:val="20"/>
                <w:lang w:val="en-GB" w:eastAsia="zh-CN"/>
              </w:rPr>
              <w:t xml:space="preserve">] </w:t>
            </w:r>
          </w:p>
        </w:tc>
        <w:tc>
          <w:tcPr>
            <w:tcW w:w="1978"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7.2</w:t>
            </w:r>
          </w:p>
        </w:tc>
        <w:tc>
          <w:tcPr>
            <w:tcW w:w="1979"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Importance to client</w:t>
            </w:r>
          </w:p>
        </w:tc>
        <w:tc>
          <w:tcPr>
            <w:tcW w:w="4145"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factors that rendered the suit one of importance for the party entitled to claim costs.</w:t>
            </w:r>
            <w:r w:rsidRPr="00267633">
              <w:rPr>
                <w:rFonts w:ascii="Times New Roman" w:hAnsi="Times New Roman" w:cs="Times New Roman"/>
                <w:szCs w:val="20"/>
                <w:lang w:val="en-GB" w:eastAsia="zh-CN"/>
              </w:rPr>
              <w:t>]</w:t>
            </w:r>
          </w:p>
        </w:tc>
        <w:tc>
          <w:tcPr>
            <w:tcW w:w="1978"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8.</w:t>
            </w:r>
          </w:p>
        </w:tc>
        <w:tc>
          <w:tcPr>
            <w:tcW w:w="8102" w:type="dxa"/>
            <w:gridSpan w:val="3"/>
          </w:tcPr>
          <w:p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Time and labour expended</w:t>
            </w:r>
          </w:p>
        </w:tc>
      </w:tr>
      <w:tr w:rsidR="00267633" w:rsidRPr="00267633" w:rsidTr="00267633">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8.1</w:t>
            </w:r>
          </w:p>
        </w:tc>
        <w:tc>
          <w:tcPr>
            <w:tcW w:w="1979" w:type="dxa"/>
          </w:tcPr>
          <w:p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 xml:space="preserve">Number of letters/ faxes/emails exchanged between the parties </w:t>
            </w:r>
          </w:p>
        </w:tc>
        <w:tc>
          <w:tcPr>
            <w:tcW w:w="4145"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correspondence exchanged between the parties and also between the parties and the court.</w:t>
            </w:r>
            <w:r w:rsidRPr="00267633">
              <w:rPr>
                <w:rFonts w:ascii="Times New Roman" w:hAnsi="Times New Roman" w:cs="Times New Roman"/>
                <w:szCs w:val="20"/>
                <w:lang w:val="en-GB" w:eastAsia="zh-CN"/>
              </w:rPr>
              <w:t>]</w:t>
            </w:r>
          </w:p>
        </w:tc>
        <w:tc>
          <w:tcPr>
            <w:tcW w:w="1978"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8.2</w:t>
            </w:r>
          </w:p>
        </w:tc>
        <w:tc>
          <w:tcPr>
            <w:tcW w:w="1979"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Number of letters/ faxes/emails to client </w:t>
            </w:r>
          </w:p>
        </w:tc>
        <w:tc>
          <w:tcPr>
            <w:tcW w:w="4145"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correspondence between the party entitled to claim costs and counsel.</w:t>
            </w:r>
            <w:r w:rsidRPr="00267633">
              <w:rPr>
                <w:rFonts w:ascii="Times New Roman" w:hAnsi="Times New Roman" w:cs="Times New Roman"/>
                <w:szCs w:val="20"/>
                <w:lang w:val="en-GB" w:eastAsia="zh-CN"/>
              </w:rPr>
              <w:t>]</w:t>
            </w:r>
          </w:p>
        </w:tc>
        <w:tc>
          <w:tcPr>
            <w:tcW w:w="1978"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Height w:val="1115"/>
        </w:trPr>
        <w:tc>
          <w:tcPr>
            <w:tcW w:w="646"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8.3</w:t>
            </w:r>
          </w:p>
        </w:tc>
        <w:tc>
          <w:tcPr>
            <w:tcW w:w="1979"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Meetings with opposing counsel</w:t>
            </w:r>
          </w:p>
        </w:tc>
        <w:tc>
          <w:tcPr>
            <w:tcW w:w="4145"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number of meetings, and the time taken for them</w:t>
            </w:r>
            <w:r w:rsidRPr="00267633">
              <w:rPr>
                <w:rFonts w:ascii="Times New Roman" w:hAnsi="Times New Roman" w:cs="Times New Roman"/>
                <w:szCs w:val="20"/>
                <w:lang w:val="en-GB" w:eastAsia="zh-CN"/>
              </w:rPr>
              <w:t>.]</w:t>
            </w:r>
          </w:p>
        </w:tc>
        <w:tc>
          <w:tcPr>
            <w:tcW w:w="1978"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8.4</w:t>
            </w:r>
          </w:p>
        </w:tc>
        <w:tc>
          <w:tcPr>
            <w:tcW w:w="1979"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 spent</w:t>
            </w:r>
          </w:p>
        </w:tc>
        <w:tc>
          <w:tcPr>
            <w:tcW w:w="4145"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number of hours spent on the case by each counsel or solicitor.</w:t>
            </w:r>
            <w:r w:rsidRPr="00267633">
              <w:rPr>
                <w:rFonts w:ascii="Times New Roman" w:hAnsi="Times New Roman" w:cs="Times New Roman"/>
                <w:szCs w:val="20"/>
                <w:lang w:val="en-GB" w:eastAsia="zh-CN"/>
              </w:rPr>
              <w:t>]</w:t>
            </w:r>
          </w:p>
        </w:tc>
        <w:tc>
          <w:tcPr>
            <w:tcW w:w="1978"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Height w:val="179"/>
        </w:trPr>
        <w:tc>
          <w:tcPr>
            <w:tcW w:w="646"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8.5</w:t>
            </w:r>
          </w:p>
        </w:tc>
        <w:tc>
          <w:tcPr>
            <w:tcW w:w="1979"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Others</w:t>
            </w:r>
          </w:p>
        </w:tc>
        <w:tc>
          <w:tcPr>
            <w:tcW w:w="4145"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any other relevant factors for the court’s consideration.</w:t>
            </w:r>
            <w:r w:rsidRPr="00267633">
              <w:rPr>
                <w:rFonts w:ascii="Times New Roman" w:hAnsi="Times New Roman" w:cs="Times New Roman"/>
                <w:szCs w:val="20"/>
                <w:lang w:val="en-GB" w:eastAsia="zh-CN"/>
              </w:rPr>
              <w:t>]</w:t>
            </w:r>
          </w:p>
        </w:tc>
        <w:tc>
          <w:tcPr>
            <w:tcW w:w="1978"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9.</w:t>
            </w:r>
          </w:p>
        </w:tc>
        <w:tc>
          <w:tcPr>
            <w:tcW w:w="8102" w:type="dxa"/>
            <w:gridSpan w:val="3"/>
          </w:tcPr>
          <w:p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Counsel and solicitors involved</w:t>
            </w:r>
          </w:p>
        </w:tc>
      </w:tr>
      <w:tr w:rsidR="00267633" w:rsidRPr="00267633" w:rsidTr="00267633">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9.1</w:t>
            </w:r>
          </w:p>
        </w:tc>
        <w:tc>
          <w:tcPr>
            <w:tcW w:w="1979"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Counsel and solicitors</w:t>
            </w:r>
          </w:p>
        </w:tc>
        <w:tc>
          <w:tcPr>
            <w:tcW w:w="4145"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List all the lawyers acting for each party and their seniority.</w:t>
            </w:r>
            <w:r w:rsidRPr="00267633">
              <w:rPr>
                <w:rFonts w:ascii="Times New Roman" w:hAnsi="Times New Roman" w:cs="Times New Roman"/>
                <w:szCs w:val="20"/>
                <w:lang w:val="en-GB" w:eastAsia="zh-CN"/>
              </w:rPr>
              <w:t xml:space="preserve">] </w:t>
            </w:r>
          </w:p>
        </w:tc>
        <w:tc>
          <w:tcPr>
            <w:tcW w:w="1978"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Height w:val="944"/>
        </w:trPr>
        <w:tc>
          <w:tcPr>
            <w:tcW w:w="646" w:type="dxa"/>
            <w:tcBorders>
              <w:top w:val="single" w:sz="4" w:space="0" w:color="auto"/>
            </w:tcBorders>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9.2</w:t>
            </w:r>
          </w:p>
        </w:tc>
        <w:tc>
          <w:tcPr>
            <w:tcW w:w="1979" w:type="dxa"/>
            <w:tcBorders>
              <w:top w:val="single" w:sz="4" w:space="0" w:color="auto"/>
            </w:tcBorders>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Certificate of more than 2 counsel</w:t>
            </w:r>
          </w:p>
        </w:tc>
        <w:tc>
          <w:tcPr>
            <w:tcW w:w="4145"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Indicate if the court has certified that the costs of more than two counsel are allowed.</w:t>
            </w:r>
            <w:r w:rsidRPr="00267633">
              <w:rPr>
                <w:rFonts w:ascii="Times New Roman" w:hAnsi="Times New Roman" w:cs="Times New Roman"/>
                <w:szCs w:val="20"/>
                <w:lang w:val="en-GB" w:eastAsia="zh-CN"/>
              </w:rPr>
              <w:t>]</w:t>
            </w:r>
          </w:p>
        </w:tc>
        <w:tc>
          <w:tcPr>
            <w:tcW w:w="1978"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10.</w:t>
            </w:r>
          </w:p>
        </w:tc>
        <w:tc>
          <w:tcPr>
            <w:tcW w:w="8102" w:type="dxa"/>
            <w:gridSpan w:val="3"/>
          </w:tcPr>
          <w:p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 xml:space="preserve">Costs claimed </w:t>
            </w:r>
          </w:p>
        </w:tc>
      </w:tr>
      <w:tr w:rsidR="00267633" w:rsidRPr="00267633" w:rsidTr="00267633">
        <w:trPr>
          <w:divId w:val="2116439976"/>
          <w:cantSplit/>
          <w:trHeight w:val="197"/>
        </w:trPr>
        <w:tc>
          <w:tcPr>
            <w:tcW w:w="646"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10.1</w:t>
            </w:r>
          </w:p>
        </w:tc>
        <w:tc>
          <w:tcPr>
            <w:tcW w:w="1979"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Amount claimed </w:t>
            </w:r>
          </w:p>
        </w:tc>
        <w:tc>
          <w:tcPr>
            <w:tcW w:w="4145" w:type="dxa"/>
          </w:tcPr>
          <w:p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Amount claimed for [</w:t>
            </w:r>
            <w:r w:rsidRPr="00267633">
              <w:rPr>
                <w:rFonts w:ascii="Times New Roman" w:hAnsi="Times New Roman" w:cs="Times New Roman"/>
                <w:i/>
                <w:szCs w:val="20"/>
                <w:lang w:val="en-GB" w:eastAsia="zh-CN"/>
              </w:rPr>
              <w:t>specify name of counsel or solicitor</w:t>
            </w:r>
            <w:r w:rsidRPr="00267633">
              <w:rPr>
                <w:rFonts w:ascii="Times New Roman" w:hAnsi="Times New Roman" w:cs="Times New Roman"/>
                <w:szCs w:val="20"/>
                <w:lang w:val="en-GB" w:eastAsia="zh-CN"/>
              </w:rPr>
              <w:t>]</w:t>
            </w:r>
            <w:r w:rsidRPr="00267633">
              <w:rPr>
                <w:rFonts w:ascii="Times New Roman" w:hAnsi="Times New Roman" w:cs="Times New Roman"/>
                <w:b/>
                <w:szCs w:val="20"/>
                <w:lang w:val="en-GB" w:eastAsia="zh-CN"/>
              </w:rPr>
              <w:t>: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in relation to each counsel or solicitor, the amount of costs claimed for Section 1, with a breakdown of – </w:t>
            </w:r>
          </w:p>
          <w:p w:rsidR="00267633" w:rsidRPr="00267633" w:rsidRDefault="00267633" w:rsidP="00C20EF2">
            <w:pPr>
              <w:numPr>
                <w:ilvl w:val="0"/>
                <w:numId w:val="100"/>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work done by the counsel or solicitor; </w:t>
            </w:r>
          </w:p>
          <w:p w:rsidR="00267633" w:rsidRPr="00267633" w:rsidRDefault="00267633" w:rsidP="00C20EF2">
            <w:pPr>
              <w:numPr>
                <w:ilvl w:val="0"/>
                <w:numId w:val="100"/>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rsidR="00267633" w:rsidRPr="00267633" w:rsidRDefault="00267633" w:rsidP="00C20EF2">
            <w:pPr>
              <w:numPr>
                <w:ilvl w:val="0"/>
                <w:numId w:val="100"/>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rsidR="00267633" w:rsidRPr="00267633" w:rsidRDefault="00267633" w:rsidP="00C20EF2">
            <w:pPr>
              <w:numPr>
                <w:ilvl w:val="0"/>
                <w:numId w:val="100"/>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work done,</w:t>
            </w:r>
          </w:p>
          <w:p w:rsidR="00267633" w:rsidRPr="00267633" w:rsidRDefault="00267633" w:rsidP="00267633">
            <w:p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in relation to the periods for which different rates of GST are applicable.</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p w:rsidR="00267633" w:rsidRPr="00267633" w:rsidRDefault="00267633" w:rsidP="00267633">
            <w:pPr>
              <w:spacing w:before="0" w:after="120" w:line="240" w:lineRule="auto"/>
              <w:jc w:val="both"/>
              <w:rPr>
                <w:rFonts w:ascii="Times New Roman" w:hAnsi="Times New Roman" w:cs="Times New Roman"/>
                <w:i/>
                <w:szCs w:val="20"/>
                <w:lang w:val="en-GB" w:eastAsia="zh-CN"/>
              </w:rPr>
            </w:pPr>
          </w:p>
          <w:p w:rsidR="00267633" w:rsidRPr="00267633" w:rsidRDefault="00267633" w:rsidP="00267633">
            <w:pPr>
              <w:spacing w:before="0" w:after="120" w:line="240" w:lineRule="auto"/>
              <w:jc w:val="both"/>
              <w:rPr>
                <w:rFonts w:ascii="Times New Roman" w:hAnsi="Times New Roman" w:cs="Times New Roman"/>
                <w:i/>
                <w:szCs w:val="20"/>
                <w:lang w:val="en-GB" w:eastAsia="zh-CN"/>
              </w:rPr>
            </w:pPr>
          </w:p>
          <w:p w:rsidR="00267633" w:rsidRPr="00267633" w:rsidRDefault="00267633" w:rsidP="00267633">
            <w:pPr>
              <w:spacing w:before="0" w:after="120" w:line="240" w:lineRule="auto"/>
              <w:jc w:val="both"/>
              <w:rPr>
                <w:rFonts w:ascii="Times New Roman" w:hAnsi="Times New Roman" w:cs="Times New Roman"/>
                <w:i/>
                <w:szCs w:val="20"/>
                <w:lang w:val="en-GB" w:eastAsia="zh-CN"/>
              </w:rPr>
            </w:pPr>
          </w:p>
        </w:tc>
        <w:tc>
          <w:tcPr>
            <w:tcW w:w="1978"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8748" w:type="dxa"/>
            <w:gridSpan w:val="4"/>
          </w:tcPr>
          <w:p w:rsidR="00267633" w:rsidRPr="00267633" w:rsidRDefault="00267633" w:rsidP="00267633">
            <w:pPr>
              <w:spacing w:before="120" w:after="120" w:line="240" w:lineRule="auto"/>
              <w:outlineLvl w:val="5"/>
              <w:rPr>
                <w:rFonts w:ascii="Times New Roman" w:hAnsi="Times New Roman" w:cs="Times New Roman"/>
                <w:b/>
                <w:bCs/>
                <w:szCs w:val="22"/>
                <w:lang w:val="en-GB" w:eastAsia="zh-CN"/>
              </w:rPr>
            </w:pPr>
            <w:r w:rsidRPr="00267633">
              <w:rPr>
                <w:rFonts w:ascii="Times New Roman" w:hAnsi="Times New Roman" w:cs="Times New Roman"/>
                <w:b/>
                <w:bCs/>
                <w:szCs w:val="22"/>
                <w:lang w:val="en-GB" w:eastAsia="zh-CN"/>
              </w:rPr>
              <w:t>Section 2: Work done for taxation</w:t>
            </w:r>
          </w:p>
        </w:tc>
      </w:tr>
    </w:tbl>
    <w:p w:rsidR="00267633" w:rsidRPr="00267633" w:rsidRDefault="00267633" w:rsidP="00267633">
      <w:pPr>
        <w:spacing w:before="120" w:after="120" w:line="240" w:lineRule="auto"/>
        <w:divId w:val="2116439976"/>
        <w:rPr>
          <w:rFonts w:ascii="Times New Roman" w:hAnsi="Times New Roman" w:cs="Times New Roman"/>
          <w:i/>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32"/>
        <w:gridCol w:w="1991"/>
      </w:tblGrid>
      <w:tr w:rsidR="00267633" w:rsidRPr="00267633" w:rsidTr="00267633">
        <w:trPr>
          <w:divId w:val="2116439976"/>
          <w:cantSplit/>
          <w:tblHeader/>
        </w:trPr>
        <w:tc>
          <w:tcPr>
            <w:tcW w:w="646" w:type="dxa"/>
          </w:tcPr>
          <w:p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lastRenderedPageBreak/>
              <w:t>No.</w:t>
            </w:r>
          </w:p>
        </w:tc>
        <w:tc>
          <w:tcPr>
            <w:tcW w:w="1979" w:type="dxa"/>
          </w:tcPr>
          <w:p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Item</w:t>
            </w:r>
          </w:p>
        </w:tc>
        <w:tc>
          <w:tcPr>
            <w:tcW w:w="4132" w:type="dxa"/>
          </w:tcPr>
          <w:p w:rsidR="00267633" w:rsidRPr="00267633" w:rsidRDefault="00267633" w:rsidP="00267633">
            <w:pPr>
              <w:spacing w:before="120" w:after="120" w:line="240" w:lineRule="auto"/>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Description</w:t>
            </w:r>
          </w:p>
        </w:tc>
        <w:tc>
          <w:tcPr>
            <w:tcW w:w="1991" w:type="dxa"/>
          </w:tcPr>
          <w:p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Remarks</w:t>
            </w:r>
          </w:p>
        </w:tc>
      </w:tr>
      <w:tr w:rsidR="00267633" w:rsidRPr="00267633" w:rsidTr="00267633">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11.</w:t>
            </w:r>
          </w:p>
        </w:tc>
        <w:tc>
          <w:tcPr>
            <w:tcW w:w="1979"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Work done</w:t>
            </w:r>
          </w:p>
        </w:tc>
        <w:tc>
          <w:tcPr>
            <w:tcW w:w="4132"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Describe the work done for the preparation of the bill of costs and the taxation of the bill.</w:t>
            </w:r>
            <w:r w:rsidRPr="00267633">
              <w:rPr>
                <w:rFonts w:ascii="Times New Roman" w:hAnsi="Times New Roman" w:cs="Times New Roman"/>
                <w:szCs w:val="20"/>
                <w:lang w:val="en-GB" w:eastAsia="zh-CN"/>
              </w:rPr>
              <w:t xml:space="preserve">] </w:t>
            </w:r>
          </w:p>
        </w:tc>
        <w:tc>
          <w:tcPr>
            <w:tcW w:w="1991"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12.</w:t>
            </w:r>
          </w:p>
        </w:tc>
        <w:tc>
          <w:tcPr>
            <w:tcW w:w="1979"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Amount claimed </w:t>
            </w:r>
          </w:p>
        </w:tc>
        <w:tc>
          <w:tcPr>
            <w:tcW w:w="4132" w:type="dxa"/>
          </w:tcPr>
          <w:p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Total amount claimed: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the amount of costs claimed for Section 2, with a breakdown of – </w:t>
            </w:r>
          </w:p>
          <w:p w:rsidR="00267633" w:rsidRPr="00267633" w:rsidRDefault="00267633" w:rsidP="00C20EF2">
            <w:pPr>
              <w:numPr>
                <w:ilvl w:val="0"/>
                <w:numId w:val="101"/>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work done for Section 2; </w:t>
            </w:r>
          </w:p>
          <w:p w:rsidR="00267633" w:rsidRPr="00267633" w:rsidRDefault="00267633" w:rsidP="00C20EF2">
            <w:pPr>
              <w:numPr>
                <w:ilvl w:val="0"/>
                <w:numId w:val="101"/>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rsidR="00267633" w:rsidRPr="00267633" w:rsidRDefault="00267633" w:rsidP="00C20EF2">
            <w:pPr>
              <w:numPr>
                <w:ilvl w:val="0"/>
                <w:numId w:val="101"/>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rsidR="00267633" w:rsidRPr="00267633" w:rsidRDefault="00267633" w:rsidP="00C20EF2">
            <w:pPr>
              <w:numPr>
                <w:ilvl w:val="0"/>
                <w:numId w:val="101"/>
              </w:numPr>
              <w:spacing w:before="0" w:after="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work done.</w:t>
            </w:r>
            <w:r w:rsidRPr="00267633">
              <w:rPr>
                <w:rFonts w:ascii="Times New Roman" w:hAnsi="Times New Roman" w:cs="Times New Roman"/>
                <w:szCs w:val="20"/>
                <w:lang w:val="en-GB" w:eastAsia="zh-CN"/>
              </w:rPr>
              <w:t>]</w:t>
            </w:r>
          </w:p>
          <w:p w:rsidR="00267633" w:rsidRPr="00267633" w:rsidRDefault="00267633" w:rsidP="00267633">
            <w:pPr>
              <w:spacing w:before="0" w:after="120" w:line="240" w:lineRule="auto"/>
              <w:jc w:val="both"/>
              <w:rPr>
                <w:rFonts w:ascii="Times New Roman" w:hAnsi="Times New Roman" w:cs="Times New Roman"/>
                <w:szCs w:val="20"/>
                <w:lang w:val="en-GB" w:eastAsia="zh-CN"/>
              </w:rPr>
            </w:pPr>
          </w:p>
        </w:tc>
        <w:tc>
          <w:tcPr>
            <w:tcW w:w="1991"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8748" w:type="dxa"/>
            <w:gridSpan w:val="4"/>
          </w:tcPr>
          <w:p w:rsidR="00267633" w:rsidRPr="00267633" w:rsidRDefault="00267633" w:rsidP="00267633">
            <w:pPr>
              <w:spacing w:before="120" w:after="120" w:line="240" w:lineRule="auto"/>
              <w:outlineLvl w:val="5"/>
              <w:rPr>
                <w:rFonts w:ascii="Times New Roman" w:hAnsi="Times New Roman" w:cs="Times New Roman"/>
                <w:b/>
                <w:bCs/>
                <w:szCs w:val="22"/>
                <w:lang w:val="en-GB" w:eastAsia="zh-CN"/>
              </w:rPr>
            </w:pPr>
            <w:r w:rsidRPr="00267633">
              <w:rPr>
                <w:rFonts w:ascii="Times New Roman" w:hAnsi="Times New Roman" w:cs="Times New Roman"/>
                <w:b/>
                <w:bCs/>
                <w:szCs w:val="22"/>
                <w:lang w:val="en-GB" w:eastAsia="zh-CN"/>
              </w:rPr>
              <w:t xml:space="preserve">Section 3: Disbursements </w:t>
            </w:r>
          </w:p>
        </w:tc>
      </w:tr>
    </w:tbl>
    <w:p w:rsidR="00267633" w:rsidRPr="00267633" w:rsidRDefault="00267633" w:rsidP="00267633">
      <w:pPr>
        <w:spacing w:before="120" w:after="120" w:line="240" w:lineRule="auto"/>
        <w:jc w:val="center"/>
        <w:divId w:val="2116439976"/>
        <w:rPr>
          <w:rFonts w:ascii="Times New Roman" w:hAnsi="Times New Roman" w:cs="Times New Roman"/>
          <w:i/>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32"/>
        <w:gridCol w:w="1991"/>
      </w:tblGrid>
      <w:tr w:rsidR="00267633" w:rsidRPr="00267633" w:rsidTr="00267633">
        <w:trPr>
          <w:divId w:val="2116439976"/>
          <w:cantSplit/>
          <w:tblHeader/>
        </w:trPr>
        <w:tc>
          <w:tcPr>
            <w:tcW w:w="646" w:type="dxa"/>
          </w:tcPr>
          <w:p w:rsidR="00267633" w:rsidRPr="00267633" w:rsidRDefault="00267633" w:rsidP="00267633">
            <w:pPr>
              <w:spacing w:before="120" w:after="120" w:line="240" w:lineRule="auto"/>
              <w:jc w:val="center"/>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No.</w:t>
            </w:r>
          </w:p>
        </w:tc>
        <w:tc>
          <w:tcPr>
            <w:tcW w:w="1979" w:type="dxa"/>
          </w:tcPr>
          <w:p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Date</w:t>
            </w:r>
          </w:p>
        </w:tc>
        <w:tc>
          <w:tcPr>
            <w:tcW w:w="4132" w:type="dxa"/>
          </w:tcPr>
          <w:p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Description and amount claimed</w:t>
            </w:r>
          </w:p>
        </w:tc>
        <w:tc>
          <w:tcPr>
            <w:tcW w:w="1991" w:type="dxa"/>
          </w:tcPr>
          <w:p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Remarks </w:t>
            </w:r>
          </w:p>
        </w:tc>
      </w:tr>
      <w:tr w:rsidR="00267633" w:rsidRPr="00267633" w:rsidTr="00267633">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13.</w:t>
            </w:r>
          </w:p>
        </w:tc>
        <w:tc>
          <w:tcPr>
            <w:tcW w:w="1979" w:type="dxa"/>
          </w:tcPr>
          <w:p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w:t>
            </w:r>
            <w:r w:rsidRPr="00267633">
              <w:rPr>
                <w:rFonts w:ascii="Times New Roman" w:hAnsi="Times New Roman" w:cs="Times New Roman"/>
                <w:i/>
                <w:spacing w:val="-3"/>
                <w:szCs w:val="20"/>
                <w:lang w:val="en-GB" w:eastAsia="zh-CN"/>
              </w:rPr>
              <w:t>Set out in different rows the dates or period of time when each disbursement is incurred.</w:t>
            </w:r>
            <w:r w:rsidRPr="00267633">
              <w:rPr>
                <w:rFonts w:ascii="Times New Roman" w:hAnsi="Times New Roman" w:cs="Times New Roman"/>
                <w:spacing w:val="-3"/>
                <w:szCs w:val="20"/>
                <w:lang w:val="en-GB" w:eastAsia="zh-CN"/>
              </w:rPr>
              <w:t xml:space="preserve">] </w:t>
            </w:r>
          </w:p>
        </w:tc>
        <w:tc>
          <w:tcPr>
            <w:tcW w:w="4132" w:type="dxa"/>
          </w:tcPr>
          <w:p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Disbursements on which GST is not chargeable</w:t>
            </w:r>
          </w:p>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each disbursement claimed.</w:t>
            </w:r>
            <w:r w:rsidRPr="00267633">
              <w:rPr>
                <w:rFonts w:ascii="Times New Roman" w:hAnsi="Times New Roman" w:cs="Times New Roman"/>
                <w:szCs w:val="20"/>
                <w:lang w:val="en-GB" w:eastAsia="zh-CN"/>
              </w:rPr>
              <w:t>]</w:t>
            </w:r>
          </w:p>
          <w:p w:rsidR="00267633" w:rsidRPr="00267633" w:rsidRDefault="00267633" w:rsidP="00267633">
            <w:pPr>
              <w:spacing w:before="120" w:after="120" w:line="240" w:lineRule="auto"/>
              <w:jc w:val="both"/>
              <w:rPr>
                <w:rFonts w:ascii="Times New Roman" w:hAnsi="Times New Roman" w:cs="Times New Roman"/>
                <w:szCs w:val="20"/>
                <w:lang w:val="en-GB" w:eastAsia="zh-CN"/>
              </w:rPr>
            </w:pPr>
          </w:p>
          <w:p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Disbursements on which GST is chargeable </w:t>
            </w:r>
          </w:p>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each disbursement claimed.</w:t>
            </w:r>
            <w:r w:rsidRPr="00267633">
              <w:rPr>
                <w:rFonts w:ascii="Times New Roman" w:hAnsi="Times New Roman" w:cs="Times New Roman"/>
                <w:szCs w:val="20"/>
                <w:lang w:val="en-GB" w:eastAsia="zh-CN"/>
              </w:rPr>
              <w:t>]</w:t>
            </w:r>
          </w:p>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91"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  ]</w:t>
            </w:r>
          </w:p>
        </w:tc>
        <w:tc>
          <w:tcPr>
            <w:tcW w:w="1979"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p>
        </w:tc>
        <w:tc>
          <w:tcPr>
            <w:tcW w:w="4132"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b/>
                <w:szCs w:val="20"/>
                <w:lang w:val="en-GB" w:eastAsia="zh-CN"/>
              </w:rPr>
              <w:t>Total amount claimed for disbursements on which GST is not chargeable: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disbursements claimed for Section 3 on which GST is not chargeable.</w:t>
            </w:r>
            <w:r w:rsidRPr="00267633">
              <w:rPr>
                <w:rFonts w:ascii="Times New Roman" w:hAnsi="Times New Roman" w:cs="Times New Roman"/>
                <w:szCs w:val="20"/>
                <w:lang w:val="en-GB" w:eastAsia="zh-CN"/>
              </w:rPr>
              <w:t>]</w:t>
            </w:r>
          </w:p>
          <w:p w:rsidR="00267633" w:rsidRPr="00267633" w:rsidRDefault="00267633" w:rsidP="00267633">
            <w:pPr>
              <w:spacing w:before="120" w:after="120" w:line="240" w:lineRule="auto"/>
              <w:jc w:val="both"/>
              <w:rPr>
                <w:rFonts w:ascii="Times New Roman" w:hAnsi="Times New Roman" w:cs="Times New Roman"/>
                <w:b/>
                <w:szCs w:val="20"/>
                <w:lang w:val="en-GB" w:eastAsia="zh-CN"/>
              </w:rPr>
            </w:pPr>
          </w:p>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b/>
                <w:szCs w:val="20"/>
                <w:lang w:val="en-GB" w:eastAsia="zh-CN"/>
              </w:rPr>
              <w:t>Total amount claimed for disbursements on which GST is chargeable: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the total amount of disbursements claimed for Section 3 on which GST is chargeable with a breakdown of – </w:t>
            </w:r>
          </w:p>
          <w:p w:rsidR="00267633" w:rsidRPr="00267633" w:rsidRDefault="00267633" w:rsidP="00C20EF2">
            <w:pPr>
              <w:numPr>
                <w:ilvl w:val="0"/>
                <w:numId w:val="102"/>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disbursements for Section 3; </w:t>
            </w:r>
          </w:p>
          <w:p w:rsidR="00267633" w:rsidRPr="00267633" w:rsidRDefault="00267633" w:rsidP="00C20EF2">
            <w:pPr>
              <w:numPr>
                <w:ilvl w:val="0"/>
                <w:numId w:val="102"/>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rsidR="00267633" w:rsidRPr="00267633" w:rsidRDefault="00267633" w:rsidP="00C20EF2">
            <w:pPr>
              <w:numPr>
                <w:ilvl w:val="0"/>
                <w:numId w:val="102"/>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rsidR="00267633" w:rsidRPr="00267633" w:rsidRDefault="00267633" w:rsidP="00C20EF2">
            <w:pPr>
              <w:numPr>
                <w:ilvl w:val="0"/>
                <w:numId w:val="102"/>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disbursements,</w:t>
            </w:r>
          </w:p>
          <w:p w:rsidR="00267633" w:rsidRPr="00267633" w:rsidRDefault="00267633" w:rsidP="00267633">
            <w:pPr>
              <w:spacing w:before="0" w:after="120" w:line="240" w:lineRule="auto"/>
              <w:jc w:val="both"/>
              <w:rPr>
                <w:rFonts w:ascii="Times New Roman" w:hAnsi="Times New Roman" w:cs="Times New Roman"/>
                <w:szCs w:val="20"/>
                <w:lang w:val="en-GB" w:eastAsia="zh-CN"/>
              </w:rPr>
            </w:pPr>
            <w:r w:rsidRPr="00267633">
              <w:rPr>
                <w:rFonts w:ascii="Times New Roman" w:hAnsi="Times New Roman" w:cs="Times New Roman"/>
                <w:i/>
                <w:szCs w:val="20"/>
                <w:lang w:val="en-GB" w:eastAsia="zh-CN"/>
              </w:rPr>
              <w:t>in relation to the periods for which different rates of GST are applicable.</w:t>
            </w:r>
            <w:r w:rsidRPr="00267633">
              <w:rPr>
                <w:rFonts w:ascii="Times New Roman" w:hAnsi="Times New Roman" w:cs="Times New Roman"/>
                <w:szCs w:val="20"/>
                <w:lang w:val="en-GB" w:eastAsia="zh-CN"/>
              </w:rPr>
              <w:t>]</w:t>
            </w:r>
          </w:p>
          <w:p w:rsidR="00267633" w:rsidRPr="00267633" w:rsidRDefault="00267633" w:rsidP="00267633">
            <w:pPr>
              <w:spacing w:before="120" w:after="120" w:line="240" w:lineRule="auto"/>
              <w:jc w:val="both"/>
              <w:rPr>
                <w:rFonts w:ascii="Times New Roman" w:hAnsi="Times New Roman" w:cs="Times New Roman"/>
                <w:szCs w:val="20"/>
                <w:lang w:val="en-GB" w:eastAsia="zh-CN"/>
              </w:rPr>
            </w:pPr>
          </w:p>
          <w:p w:rsidR="00267633" w:rsidRPr="00267633" w:rsidRDefault="00267633" w:rsidP="00267633">
            <w:pPr>
              <w:spacing w:before="120" w:after="120" w:line="240" w:lineRule="auto"/>
              <w:jc w:val="both"/>
              <w:rPr>
                <w:rFonts w:ascii="Times New Roman" w:hAnsi="Times New Roman" w:cs="Times New Roman"/>
                <w:szCs w:val="20"/>
                <w:lang w:val="en-GB" w:eastAsia="zh-CN"/>
              </w:rPr>
            </w:pPr>
          </w:p>
          <w:p w:rsidR="00267633" w:rsidRPr="00267633" w:rsidRDefault="00267633" w:rsidP="00267633">
            <w:pPr>
              <w:spacing w:before="120" w:after="120" w:line="240" w:lineRule="auto"/>
              <w:jc w:val="both"/>
              <w:rPr>
                <w:rFonts w:ascii="Times New Roman" w:hAnsi="Times New Roman" w:cs="Times New Roman"/>
                <w:szCs w:val="20"/>
                <w:lang w:val="en-GB" w:eastAsia="zh-CN"/>
              </w:rPr>
            </w:pPr>
          </w:p>
          <w:p w:rsidR="00267633" w:rsidRPr="00267633" w:rsidRDefault="00267633" w:rsidP="00267633">
            <w:pPr>
              <w:spacing w:before="120" w:after="120" w:line="240" w:lineRule="auto"/>
              <w:jc w:val="both"/>
              <w:rPr>
                <w:rFonts w:ascii="Times New Roman" w:hAnsi="Times New Roman" w:cs="Times New Roman"/>
                <w:szCs w:val="20"/>
                <w:lang w:val="en-GB" w:eastAsia="zh-CN"/>
              </w:rPr>
            </w:pPr>
          </w:p>
          <w:p w:rsidR="00267633" w:rsidRPr="00267633" w:rsidRDefault="00267633" w:rsidP="00267633">
            <w:pPr>
              <w:spacing w:before="120" w:after="120" w:line="240" w:lineRule="auto"/>
              <w:jc w:val="both"/>
              <w:rPr>
                <w:rFonts w:ascii="Times New Roman" w:hAnsi="Times New Roman" w:cs="Times New Roman"/>
                <w:szCs w:val="20"/>
                <w:lang w:val="en-GB" w:eastAsia="zh-CN"/>
              </w:rPr>
            </w:pPr>
          </w:p>
          <w:p w:rsidR="00267633" w:rsidRPr="00267633" w:rsidRDefault="00267633" w:rsidP="00267633">
            <w:pPr>
              <w:spacing w:before="120" w:after="120" w:line="240" w:lineRule="auto"/>
              <w:jc w:val="both"/>
              <w:rPr>
                <w:rFonts w:ascii="Times New Roman" w:hAnsi="Times New Roman" w:cs="Times New Roman"/>
                <w:szCs w:val="20"/>
                <w:lang w:val="en-GB" w:eastAsia="zh-CN"/>
              </w:rPr>
            </w:pPr>
          </w:p>
          <w:p w:rsidR="00267633" w:rsidRPr="00267633" w:rsidRDefault="00267633" w:rsidP="00267633">
            <w:pPr>
              <w:spacing w:before="120" w:after="120" w:line="240" w:lineRule="auto"/>
              <w:jc w:val="both"/>
              <w:rPr>
                <w:rFonts w:ascii="Times New Roman" w:hAnsi="Times New Roman" w:cs="Times New Roman"/>
                <w:szCs w:val="20"/>
                <w:lang w:val="en-GB" w:eastAsia="zh-CN"/>
              </w:rPr>
            </w:pPr>
          </w:p>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91"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bl>
    <w:p w:rsidR="00267633" w:rsidRPr="00267633" w:rsidRDefault="00267633" w:rsidP="00267633">
      <w:pPr>
        <w:spacing w:before="120" w:after="120" w:line="240" w:lineRule="auto"/>
        <w:jc w:val="both"/>
        <w:divId w:val="2116439976"/>
        <w:rPr>
          <w:rFonts w:ascii="Times New Roman" w:hAnsi="Times New Roman" w:cs="Times New Roman"/>
          <w:b/>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32"/>
        <w:gridCol w:w="1991"/>
      </w:tblGrid>
      <w:tr w:rsidR="00267633" w:rsidRPr="00267633" w:rsidTr="00D67A36">
        <w:trPr>
          <w:divId w:val="2116439976"/>
          <w:cantSplit/>
        </w:trPr>
        <w:tc>
          <w:tcPr>
            <w:tcW w:w="8748" w:type="dxa"/>
            <w:gridSpan w:val="4"/>
          </w:tcPr>
          <w:p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lastRenderedPageBreak/>
              <w:t>Summary</w:t>
            </w:r>
          </w:p>
        </w:tc>
      </w:tr>
      <w:tr w:rsidR="00267633" w:rsidRPr="00267633" w:rsidTr="00D67A36">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p>
        </w:tc>
        <w:tc>
          <w:tcPr>
            <w:tcW w:w="1979" w:type="dxa"/>
          </w:tcPr>
          <w:p w:rsidR="00267633" w:rsidRPr="00267633" w:rsidRDefault="00267633" w:rsidP="00267633">
            <w:pPr>
              <w:spacing w:before="120" w:after="120" w:line="240" w:lineRule="auto"/>
              <w:rPr>
                <w:rFonts w:ascii="Times New Roman" w:hAnsi="Times New Roman" w:cs="Times New Roman"/>
                <w:szCs w:val="20"/>
                <w:lang w:val="en-GB" w:eastAsia="zh-CN"/>
              </w:rPr>
            </w:pPr>
          </w:p>
        </w:tc>
        <w:tc>
          <w:tcPr>
            <w:tcW w:w="4132" w:type="dxa"/>
          </w:tcPr>
          <w:p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Total claimed for bill:</w:t>
            </w:r>
          </w:p>
          <w:p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Costs for work done other than for taxation: </w:t>
            </w:r>
          </w:p>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1: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 xml:space="preserve">.] </w:t>
            </w:r>
          </w:p>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GST on Section 1: </w:t>
            </w:r>
          </w:p>
          <w:p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Costs for work done for taxation:</w:t>
            </w:r>
          </w:p>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2: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GST on Section 2:</w:t>
            </w:r>
          </w:p>
          <w:p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Disbursements </w:t>
            </w:r>
          </w:p>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3 (Disbursements on which GST is not chargeable):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3 (Disbursements on which GST is chargeable):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GST on Section 3: </w:t>
            </w:r>
          </w:p>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91"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bl>
    <w:p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 xml:space="preserve"> </w:t>
      </w:r>
    </w:p>
    <w:p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Dated this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 xml:space="preserve">day of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360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Solicitors for </w:t>
      </w:r>
    </w:p>
    <w:p w:rsidR="00267633" w:rsidRPr="00267633" w:rsidRDefault="00267633" w:rsidP="00267633">
      <w:pPr>
        <w:spacing w:before="0" w:after="0" w:line="240" w:lineRule="auto"/>
        <w:ind w:left="360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State the party for whom the bill is filed</w:t>
      </w:r>
      <w:r w:rsidRPr="00267633">
        <w:rPr>
          <w:rFonts w:ascii="Times New Roman" w:hAnsi="Times New Roman" w:cs="Times New Roman"/>
          <w:szCs w:val="20"/>
          <w:lang w:val="en-GB" w:eastAsia="zh-CN"/>
        </w:rPr>
        <w:t xml:space="preserve">].  </w:t>
      </w:r>
    </w:p>
    <w:p w:rsidR="00267633" w:rsidRPr="00267633" w:rsidRDefault="00267633" w:rsidP="00267633">
      <w:pPr>
        <w:spacing w:before="0" w:after="0" w:line="240" w:lineRule="auto"/>
        <w:divId w:val="2116439976"/>
        <w:rPr>
          <w:rFonts w:ascii="Times New Roman" w:hAnsi="Times New Roman" w:cs="Times New Roman"/>
          <w:b/>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w:t>
      </w:r>
    </w:p>
    <w:p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US" w:eastAsia="zh-CN"/>
        </w:rPr>
        <w:sectPr w:rsidR="00267633" w:rsidRPr="00267633">
          <w:headerReference w:type="even" r:id="rId31"/>
          <w:headerReference w:type="default" r:id="rId32"/>
          <w:pgSz w:w="11906" w:h="16838"/>
          <w:pgMar w:top="1440" w:right="1286" w:bottom="1440" w:left="2160" w:header="720" w:footer="720" w:gutter="0"/>
          <w:paperSrc w:first="1" w:other="1"/>
          <w:cols w:space="720"/>
          <w:noEndnote/>
        </w:sectPr>
      </w:pPr>
    </w:p>
    <w:tbl>
      <w:tblPr>
        <w:tblW w:w="0" w:type="auto"/>
        <w:tblLayout w:type="fixed"/>
        <w:tblLook w:val="0000" w:firstRow="0" w:lastRow="0" w:firstColumn="0" w:lastColumn="0" w:noHBand="0" w:noVBand="0"/>
      </w:tblPr>
      <w:tblGrid>
        <w:gridCol w:w="2600"/>
        <w:gridCol w:w="2600"/>
        <w:gridCol w:w="2600"/>
      </w:tblGrid>
      <w:tr w:rsidR="00267633" w:rsidRPr="00267633" w:rsidTr="00267633">
        <w:trPr>
          <w:divId w:val="2116439976"/>
        </w:trPr>
        <w:tc>
          <w:tcPr>
            <w:tcW w:w="2600" w:type="dxa"/>
          </w:tcPr>
          <w:p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p>
        </w:tc>
        <w:tc>
          <w:tcPr>
            <w:tcW w:w="2600" w:type="dxa"/>
          </w:tcPr>
          <w:p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bookmarkStart w:id="148" w:name="_Toc243995887"/>
            <w:r w:rsidRPr="00267633">
              <w:rPr>
                <w:rFonts w:ascii="Times New Roman" w:hAnsi="Times New Roman"/>
                <w:bCs/>
                <w:iCs/>
                <w:spacing w:val="-3"/>
                <w:szCs w:val="28"/>
                <w:lang w:val="en-GB" w:eastAsia="zh-CN"/>
              </w:rPr>
              <w:t xml:space="preserve">FORM </w:t>
            </w:r>
            <w:bookmarkEnd w:id="148"/>
            <w:r w:rsidRPr="00267633">
              <w:rPr>
                <w:rFonts w:ascii="Times New Roman" w:hAnsi="Times New Roman"/>
                <w:bCs/>
                <w:iCs/>
                <w:spacing w:val="-3"/>
                <w:szCs w:val="28"/>
                <w:lang w:val="en-GB" w:eastAsia="zh-CN"/>
              </w:rPr>
              <w:t>253</w:t>
            </w:r>
          </w:p>
        </w:tc>
        <w:tc>
          <w:tcPr>
            <w:tcW w:w="2600" w:type="dxa"/>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GB" w:eastAsia="zh-CN"/>
              </w:rPr>
            </w:pPr>
          </w:p>
        </w:tc>
      </w:tr>
    </w:tbl>
    <w:p w:rsidR="00267633" w:rsidRPr="00267633" w:rsidRDefault="00267633" w:rsidP="00267633">
      <w:pPr>
        <w:keepNext/>
        <w:spacing w:before="240" w:after="60" w:line="240" w:lineRule="auto"/>
        <w:outlineLvl w:val="1"/>
        <w:divId w:val="2116439976"/>
        <w:rPr>
          <w:rFonts w:ascii="Times New Roman" w:hAnsi="Times New Roman"/>
          <w:bCs/>
          <w:iCs/>
          <w:sz w:val="22"/>
          <w:szCs w:val="22"/>
          <w:lang w:val="en-GB" w:eastAsia="zh-CN"/>
        </w:rPr>
      </w:pPr>
      <w:bookmarkStart w:id="149" w:name="_Toc243995888"/>
      <w:r w:rsidRPr="00267633">
        <w:rPr>
          <w:rFonts w:ascii="Times New Roman" w:hAnsi="Times New Roman"/>
          <w:bCs/>
          <w:iCs/>
          <w:sz w:val="22"/>
          <w:szCs w:val="22"/>
          <w:lang w:val="en-GB" w:eastAsia="zh-CN"/>
        </w:rPr>
        <w:t>Para 131</w:t>
      </w:r>
    </w:p>
    <w:bookmarkEnd w:id="149"/>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tabs>
          <w:tab w:val="center" w:pos="3822"/>
        </w:tabs>
        <w:suppressAutoHyphens/>
        <w:spacing w:before="0" w:after="0" w:line="240" w:lineRule="auto"/>
        <w:ind w:left="-1742" w:right="-1800"/>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IN THE FAMILY JUSTICE COURTS OF THE REPUBLIC OF SINGAPORE</w:t>
      </w:r>
    </w:p>
    <w:p w:rsidR="00267633" w:rsidRPr="00267633" w:rsidRDefault="00267633" w:rsidP="00267633">
      <w:pPr>
        <w:spacing w:before="0" w:after="0" w:line="240" w:lineRule="auto"/>
        <w:jc w:val="both"/>
        <w:divId w:val="2116439976"/>
        <w:rPr>
          <w:rFonts w:ascii="Times New Roman" w:hAnsi="Times New Roman" w:cs="Times New Roman"/>
          <w:b/>
          <w:sz w:val="20"/>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DC/MC No.</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 xml:space="preserve">of 20 </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Bill of Costs No.</w:t>
      </w:r>
      <w:r w:rsidRPr="00267633">
        <w:rPr>
          <w:rFonts w:ascii="Times New Roman" w:hAnsi="Times New Roman" w:cs="Times New Roman"/>
          <w:szCs w:val="20"/>
          <w:lang w:val="en-GB" w:eastAsia="zh-CN"/>
        </w:rPr>
        <w:tab/>
        <w:t xml:space="preserve">of 20  </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GST Reg. No. (solicitors for [</w:t>
      </w:r>
      <w:r w:rsidRPr="00267633">
        <w:rPr>
          <w:rFonts w:ascii="Times New Roman" w:hAnsi="Times New Roman" w:cs="Times New Roman"/>
          <w:i/>
          <w:szCs w:val="20"/>
          <w:lang w:val="en-GB" w:eastAsia="zh-CN"/>
        </w:rPr>
        <w:t>state the party</w:t>
      </w:r>
      <w:r w:rsidRPr="00267633">
        <w:rPr>
          <w:rFonts w:ascii="Times New Roman" w:hAnsi="Times New Roman" w:cs="Times New Roman"/>
          <w:szCs w:val="20"/>
          <w:lang w:val="en-GB" w:eastAsia="zh-CN"/>
        </w:rPr>
        <w:t>]): [</w:t>
      </w:r>
      <w:r w:rsidRPr="00267633">
        <w:rPr>
          <w:rFonts w:ascii="Times New Roman" w:hAnsi="Times New Roman" w:cs="Times New Roman"/>
          <w:i/>
          <w:szCs w:val="20"/>
          <w:lang w:val="en-GB" w:eastAsia="zh-CN"/>
        </w:rPr>
        <w:t>Set out the GST number</w:t>
      </w:r>
      <w:r w:rsidRPr="00267633">
        <w:rPr>
          <w:rFonts w:ascii="Times New Roman" w:hAnsi="Times New Roman" w:cs="Times New Roman"/>
          <w:szCs w:val="20"/>
          <w:lang w:val="en-GB" w:eastAsia="zh-CN"/>
        </w:rPr>
        <w:t>]</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GST Reg. No. (</w:t>
      </w:r>
      <w:r w:rsidRPr="00267633">
        <w:rPr>
          <w:rFonts w:ascii="Times New Roman" w:hAnsi="Times New Roman" w:cs="Times New Roman"/>
          <w:i/>
          <w:szCs w:val="20"/>
          <w:lang w:val="en-GB" w:eastAsia="zh-CN"/>
        </w:rPr>
        <w:t>state the party</w:t>
      </w:r>
      <w:r w:rsidRPr="00267633">
        <w:rPr>
          <w:rFonts w:ascii="Times New Roman" w:hAnsi="Times New Roman" w:cs="Times New Roman"/>
          <w:szCs w:val="20"/>
          <w:lang w:val="en-GB" w:eastAsia="zh-CN"/>
        </w:rPr>
        <w:t>): [</w:t>
      </w:r>
      <w:r w:rsidRPr="00267633">
        <w:rPr>
          <w:rFonts w:ascii="Times New Roman" w:hAnsi="Times New Roman" w:cs="Times New Roman"/>
          <w:i/>
          <w:szCs w:val="20"/>
          <w:lang w:val="en-GB" w:eastAsia="zh-CN"/>
        </w:rPr>
        <w:t>Indicate the GST number or “No GST No.” and the percentage of input tax applicable to each party entitled to costs.</w:t>
      </w:r>
      <w:r w:rsidRPr="00267633">
        <w:rPr>
          <w:rFonts w:ascii="Times New Roman" w:hAnsi="Times New Roman" w:cs="Times New Roman"/>
          <w:szCs w:val="20"/>
          <w:lang w:val="en-GB" w:eastAsia="zh-CN"/>
        </w:rPr>
        <w:t xml:space="preserve">] </w:t>
      </w:r>
    </w:p>
    <w:p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rsidR="00267633" w:rsidRPr="00267633" w:rsidRDefault="00267633" w:rsidP="00267633">
      <w:pPr>
        <w:spacing w:before="0" w:after="0" w:line="240" w:lineRule="auto"/>
        <w:jc w:val="both"/>
        <w:divId w:val="2116439976"/>
        <w:rPr>
          <w:rFonts w:ascii="Times New Roman" w:hAnsi="Times New Roman" w:cs="Times New Roman"/>
          <w:b/>
          <w:szCs w:val="20"/>
          <w:lang w:val="en-GB" w:eastAsia="zh-CN"/>
        </w:rPr>
      </w:pPr>
    </w:p>
    <w:p w:rsidR="00267633" w:rsidRPr="00267633" w:rsidRDefault="00267633" w:rsidP="00267633">
      <w:pPr>
        <w:spacing w:before="240" w:after="60" w:line="240" w:lineRule="auto"/>
        <w:jc w:val="center"/>
        <w:outlineLvl w:val="8"/>
        <w:divId w:val="2116439976"/>
        <w:rPr>
          <w:rFonts w:ascii="Times New Roman" w:hAnsi="Times New Roman"/>
          <w:szCs w:val="22"/>
          <w:lang w:val="en-GB" w:eastAsia="zh-CN"/>
        </w:rPr>
      </w:pPr>
      <w:r w:rsidRPr="00267633">
        <w:rPr>
          <w:rFonts w:ascii="Times New Roman" w:hAnsi="Times New Roman"/>
          <w:szCs w:val="22"/>
          <w:lang w:val="en-GB" w:eastAsia="zh-CN"/>
        </w:rPr>
        <w:t>Between</w:t>
      </w:r>
    </w:p>
    <w:p w:rsidR="00267633" w:rsidRPr="00267633" w:rsidRDefault="00267633" w:rsidP="00267633">
      <w:pPr>
        <w:spacing w:before="0" w:after="0" w:line="240" w:lineRule="auto"/>
        <w:jc w:val="right"/>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Plaintiff(s)</w:t>
      </w:r>
    </w:p>
    <w:p w:rsidR="00267633" w:rsidRPr="00267633" w:rsidRDefault="00267633" w:rsidP="00267633">
      <w:pPr>
        <w:spacing w:before="0" w:after="0" w:line="240" w:lineRule="auto"/>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And</w:t>
      </w:r>
    </w:p>
    <w:p w:rsidR="00267633" w:rsidRPr="00267633" w:rsidRDefault="00267633" w:rsidP="00267633">
      <w:pPr>
        <w:spacing w:before="0" w:after="0" w:line="240" w:lineRule="auto"/>
        <w:jc w:val="right"/>
        <w:divId w:val="2116439976"/>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 Defendant(s)</w:t>
      </w:r>
    </w:p>
    <w:p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rsidR="00267633" w:rsidRPr="00267633" w:rsidRDefault="00267633" w:rsidP="00267633">
      <w:pPr>
        <w:spacing w:before="0" w:after="0" w:line="240" w:lineRule="auto"/>
        <w:jc w:val="center"/>
        <w:divId w:val="2116439976"/>
        <w:rPr>
          <w:rFonts w:ascii="Times New Roman" w:hAnsi="Times New Roman" w:cs="Times New Roman"/>
          <w:b/>
          <w:szCs w:val="20"/>
          <w:u w:val="single"/>
          <w:lang w:val="en-GB" w:eastAsia="zh-CN"/>
        </w:rPr>
      </w:pPr>
      <w:r w:rsidRPr="00267633">
        <w:rPr>
          <w:rFonts w:ascii="Times New Roman" w:hAnsi="Times New Roman" w:cs="Times New Roman"/>
          <w:b/>
          <w:szCs w:val="20"/>
          <w:u w:val="single"/>
          <w:lang w:val="en-GB" w:eastAsia="zh-CN"/>
        </w:rPr>
        <w:t>BILL OF COSTS FOR CONTENTIOUS BUSINESS OTHER THAN TRIALS</w:t>
      </w:r>
    </w:p>
    <w:p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Applicant: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the party for whom the bill is filed.</w:t>
      </w:r>
      <w:r w:rsidRPr="00267633">
        <w:rPr>
          <w:rFonts w:ascii="Times New Roman" w:hAnsi="Times New Roman" w:cs="Times New Roman"/>
          <w:szCs w:val="20"/>
          <w:lang w:val="en-GB" w:eastAsia="zh-CN"/>
        </w:rPr>
        <w:t xml:space="preserve">]  </w:t>
      </w:r>
    </w:p>
    <w:p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Nature of bill:</w:t>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whether the bill is a party-and-party or solicitor-and-client bill.</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r w:rsidRPr="00267633">
        <w:rPr>
          <w:rFonts w:ascii="Times New Roman" w:hAnsi="Times New Roman" w:cs="Times New Roman"/>
          <w:szCs w:val="20"/>
          <w:lang w:val="en-GB" w:eastAsia="zh-CN"/>
        </w:rPr>
        <w:t xml:space="preserve"> </w:t>
      </w:r>
    </w:p>
    <w:p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Basis of taxation:</w:t>
      </w:r>
      <w:r w:rsidRPr="00267633">
        <w:rPr>
          <w:rFonts w:ascii="Times New Roman" w:hAnsi="Times New Roman" w:cs="Times New Roman"/>
          <w:szCs w:val="20"/>
          <w:lang w:val="en-GB" w:eastAsia="zh-CN"/>
        </w:rPr>
        <w:tab/>
        <w:t>[</w:t>
      </w:r>
      <w:r w:rsidRPr="00267633">
        <w:rPr>
          <w:rFonts w:ascii="Times New Roman" w:hAnsi="Times New Roman" w:cs="Times New Roman"/>
          <w:i/>
          <w:szCs w:val="20"/>
          <w:lang w:val="en-GB" w:eastAsia="zh-CN"/>
        </w:rPr>
        <w:t>State the basis of taxation, that is, standard or indemnity basis.</w:t>
      </w:r>
      <w:r w:rsidRPr="00267633">
        <w:rPr>
          <w:rFonts w:ascii="Times New Roman" w:hAnsi="Times New Roman" w:cs="Times New Roman"/>
          <w:szCs w:val="20"/>
          <w:lang w:val="en-GB" w:eastAsia="zh-CN"/>
        </w:rPr>
        <w:t>]</w:t>
      </w:r>
    </w:p>
    <w:p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Basis for taxation:</w:t>
      </w:r>
      <w:r w:rsidRPr="00267633">
        <w:rPr>
          <w:rFonts w:ascii="Times New Roman" w:hAnsi="Times New Roman" w:cs="Times New Roman"/>
          <w:szCs w:val="20"/>
          <w:lang w:val="en-GB" w:eastAsia="zh-CN"/>
        </w:rPr>
        <w:tab/>
        <w:t>Judgment dated ________ ordering [</w:t>
      </w:r>
      <w:r w:rsidRPr="00267633">
        <w:rPr>
          <w:rFonts w:ascii="Times New Roman" w:hAnsi="Times New Roman" w:cs="Times New Roman"/>
          <w:i/>
          <w:szCs w:val="20"/>
          <w:lang w:val="en-GB" w:eastAsia="zh-CN"/>
        </w:rPr>
        <w:t>set out the order on costs under which the bill is to be taxed, including such details as the party who is ordered to pay costs and the party entitled to claim costs.</w:t>
      </w:r>
      <w:r w:rsidRPr="00267633">
        <w:rPr>
          <w:rFonts w:ascii="Times New Roman" w:hAnsi="Times New Roman" w:cs="Times New Roman"/>
          <w:szCs w:val="20"/>
          <w:lang w:val="en-GB" w:eastAsia="zh-CN"/>
        </w:rPr>
        <w:t>]</w:t>
      </w:r>
    </w:p>
    <w:p w:rsidR="00267633" w:rsidRPr="00267633" w:rsidRDefault="00267633" w:rsidP="00267633">
      <w:pPr>
        <w:spacing w:before="0" w:after="0" w:line="240" w:lineRule="auto"/>
        <w:ind w:left="2160" w:hanging="2160"/>
        <w:divId w:val="2116439976"/>
        <w:rPr>
          <w:rFonts w:ascii="Times New Roman" w:hAnsi="Times New Roman" w:cs="Times New Roman"/>
          <w:sz w:val="26"/>
          <w:szCs w:val="20"/>
          <w:lang w:val="en-GB" w:eastAsia="zh-C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267633" w:rsidRPr="00267633" w:rsidTr="00267633">
        <w:trPr>
          <w:divId w:val="2116439976"/>
          <w:cantSplit/>
        </w:trPr>
        <w:tc>
          <w:tcPr>
            <w:tcW w:w="8748" w:type="dxa"/>
            <w:tcBorders>
              <w:right w:val="single" w:sz="4" w:space="0" w:color="auto"/>
            </w:tcBorders>
          </w:tcPr>
          <w:p w:rsidR="00267633" w:rsidRPr="00267633" w:rsidRDefault="00267633" w:rsidP="00267633">
            <w:pPr>
              <w:spacing w:before="120" w:after="120" w:line="240" w:lineRule="auto"/>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Section 1:  Work done other than for taxation</w:t>
            </w:r>
          </w:p>
        </w:tc>
      </w:tr>
    </w:tbl>
    <w:p w:rsidR="00267633" w:rsidRPr="00267633" w:rsidRDefault="00267633" w:rsidP="00267633">
      <w:pPr>
        <w:spacing w:before="120" w:after="120" w:line="240" w:lineRule="auto"/>
        <w:divId w:val="2116439976"/>
        <w:rPr>
          <w:rFonts w:ascii="Times New Roman" w:hAnsi="Times New Roman" w:cs="Times New Roman"/>
          <w:i/>
          <w:szCs w:val="20"/>
          <w:lang w:val="en-GB" w:eastAsia="zh-CN"/>
        </w:rPr>
        <w:sectPr w:rsidR="00267633" w:rsidRPr="00267633">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5"/>
        <w:gridCol w:w="1980"/>
        <w:gridCol w:w="4120"/>
        <w:gridCol w:w="12"/>
        <w:gridCol w:w="1991"/>
      </w:tblGrid>
      <w:tr w:rsidR="00267633" w:rsidRPr="00267633" w:rsidTr="00267633">
        <w:trPr>
          <w:divId w:val="2116439976"/>
          <w:cantSplit/>
          <w:tblHeader/>
        </w:trPr>
        <w:tc>
          <w:tcPr>
            <w:tcW w:w="645" w:type="dxa"/>
            <w:tcBorders>
              <w:right w:val="single" w:sz="4" w:space="0" w:color="auto"/>
            </w:tcBorders>
          </w:tcPr>
          <w:p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No.</w:t>
            </w:r>
          </w:p>
        </w:tc>
        <w:tc>
          <w:tcPr>
            <w:tcW w:w="1980" w:type="dxa"/>
            <w:tcBorders>
              <w:right w:val="single" w:sz="4" w:space="0" w:color="auto"/>
            </w:tcBorders>
          </w:tcPr>
          <w:p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Item</w:t>
            </w:r>
          </w:p>
        </w:tc>
        <w:tc>
          <w:tcPr>
            <w:tcW w:w="4120" w:type="dxa"/>
            <w:tcBorders>
              <w:right w:val="single" w:sz="4" w:space="0" w:color="auto"/>
            </w:tcBorders>
          </w:tcPr>
          <w:p w:rsidR="00267633" w:rsidRPr="00267633" w:rsidRDefault="00267633" w:rsidP="00267633">
            <w:pPr>
              <w:spacing w:before="120" w:after="120" w:line="240" w:lineRule="auto"/>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Description</w:t>
            </w:r>
          </w:p>
        </w:tc>
        <w:tc>
          <w:tcPr>
            <w:tcW w:w="2003" w:type="dxa"/>
            <w:gridSpan w:val="2"/>
            <w:tcBorders>
              <w:right w:val="single" w:sz="4" w:space="0" w:color="auto"/>
            </w:tcBorders>
          </w:tcPr>
          <w:p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Remarks</w:t>
            </w:r>
          </w:p>
        </w:tc>
      </w:tr>
      <w:tr w:rsidR="00267633" w:rsidRPr="00267633" w:rsidTr="00267633">
        <w:trPr>
          <w:divId w:val="2116439976"/>
          <w:cantSplit/>
          <w:trHeight w:val="413"/>
        </w:trPr>
        <w:tc>
          <w:tcPr>
            <w:tcW w:w="645" w:type="dxa"/>
            <w:tcBorders>
              <w:bottom w:val="single" w:sz="4" w:space="0" w:color="auto"/>
            </w:tcBorders>
          </w:tcPr>
          <w:p w:rsidR="00267633" w:rsidRPr="00267633" w:rsidRDefault="00267633" w:rsidP="00267633">
            <w:pPr>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b/>
                <w:spacing w:val="-3"/>
                <w:szCs w:val="20"/>
                <w:lang w:val="en-GB" w:eastAsia="zh-CN"/>
              </w:rPr>
              <w:t>1</w:t>
            </w:r>
            <w:r w:rsidRPr="00267633">
              <w:rPr>
                <w:rFonts w:ascii="Times New Roman" w:hAnsi="Times New Roman" w:cs="Times New Roman"/>
                <w:spacing w:val="-3"/>
                <w:szCs w:val="20"/>
                <w:lang w:val="en-GB" w:eastAsia="zh-CN"/>
              </w:rPr>
              <w:t>.</w:t>
            </w:r>
          </w:p>
        </w:tc>
        <w:tc>
          <w:tcPr>
            <w:tcW w:w="8103" w:type="dxa"/>
            <w:gridSpan w:val="4"/>
            <w:tcBorders>
              <w:bottom w:val="single" w:sz="4" w:space="0" w:color="auto"/>
            </w:tcBorders>
          </w:tcPr>
          <w:p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The claim</w:t>
            </w:r>
          </w:p>
        </w:tc>
      </w:tr>
      <w:tr w:rsidR="00267633" w:rsidRPr="00267633" w:rsidTr="00267633">
        <w:trPr>
          <w:divId w:val="2116439976"/>
          <w:cantSplit/>
          <w:trHeight w:val="575"/>
        </w:trPr>
        <w:tc>
          <w:tcPr>
            <w:tcW w:w="645" w:type="dxa"/>
            <w:tcBorders>
              <w:top w:val="single" w:sz="4" w:space="0" w:color="auto"/>
            </w:tcBorders>
          </w:tcPr>
          <w:p w:rsidR="00267633" w:rsidRPr="00267633" w:rsidRDefault="00267633" w:rsidP="00267633">
            <w:pPr>
              <w:tabs>
                <w:tab w:val="center" w:pos="4320"/>
                <w:tab w:val="right" w:pos="8640"/>
              </w:tabs>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1.1</w:t>
            </w:r>
          </w:p>
        </w:tc>
        <w:tc>
          <w:tcPr>
            <w:tcW w:w="1980" w:type="dxa"/>
            <w:tcBorders>
              <w:top w:val="single" w:sz="4" w:space="0" w:color="auto"/>
            </w:tcBorders>
          </w:tcPr>
          <w:p w:rsidR="00267633" w:rsidRPr="00267633" w:rsidRDefault="00267633" w:rsidP="00267633">
            <w:pPr>
              <w:tabs>
                <w:tab w:val="center" w:pos="4320"/>
                <w:tab w:val="right" w:pos="8640"/>
              </w:tabs>
              <w:spacing w:before="120" w:after="120" w:line="240" w:lineRule="auto"/>
              <w:rPr>
                <w:rFonts w:ascii="Times New Roman" w:hAnsi="Times New Roman" w:cs="Times New Roman"/>
                <w:spacing w:val="-3"/>
                <w:szCs w:val="20"/>
                <w:u w:val="single"/>
                <w:lang w:val="en-GB" w:eastAsia="zh-CN"/>
              </w:rPr>
            </w:pPr>
            <w:r w:rsidRPr="00267633">
              <w:rPr>
                <w:rFonts w:ascii="Times New Roman" w:hAnsi="Times New Roman" w:cs="Times New Roman"/>
                <w:spacing w:val="-3"/>
                <w:szCs w:val="20"/>
                <w:lang w:val="en-GB" w:eastAsia="zh-CN"/>
              </w:rPr>
              <w:t xml:space="preserve">Nature of claim </w:t>
            </w:r>
          </w:p>
        </w:tc>
        <w:tc>
          <w:tcPr>
            <w:tcW w:w="4120" w:type="dxa"/>
            <w:tcBorders>
              <w:top w:val="single" w:sz="4" w:space="0" w:color="auto"/>
            </w:tcBorders>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Give a brief description of the nature of claim, such as whether the substantive claim is for breach of contract or negligence.</w:t>
            </w:r>
            <w:r w:rsidRPr="00267633">
              <w:rPr>
                <w:rFonts w:ascii="Times New Roman" w:hAnsi="Times New Roman" w:cs="Times New Roman"/>
                <w:szCs w:val="20"/>
                <w:lang w:val="en-GB" w:eastAsia="zh-CN"/>
              </w:rPr>
              <w:t>]</w:t>
            </w:r>
          </w:p>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2003" w:type="dxa"/>
            <w:gridSpan w:val="2"/>
            <w:tcBorders>
              <w:top w:val="dotted" w:sz="4" w:space="0" w:color="auto"/>
            </w:tcBorders>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Height w:val="350"/>
        </w:trPr>
        <w:tc>
          <w:tcPr>
            <w:tcW w:w="645" w:type="dxa"/>
            <w:tcBorders>
              <w:bottom w:val="single" w:sz="4" w:space="0" w:color="auto"/>
            </w:tcBorders>
          </w:tcPr>
          <w:p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lastRenderedPageBreak/>
              <w:t>2.</w:t>
            </w:r>
          </w:p>
        </w:tc>
        <w:tc>
          <w:tcPr>
            <w:tcW w:w="8103" w:type="dxa"/>
            <w:gridSpan w:val="4"/>
            <w:tcBorders>
              <w:bottom w:val="single" w:sz="4" w:space="0" w:color="auto"/>
            </w:tcBorders>
          </w:tcPr>
          <w:p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Application / Proceedings</w:t>
            </w:r>
          </w:p>
        </w:tc>
      </w:tr>
      <w:tr w:rsidR="00267633" w:rsidRPr="00267633" w:rsidTr="00267633">
        <w:trPr>
          <w:divId w:val="2116439976"/>
          <w:cantSplit/>
          <w:trHeight w:val="1250"/>
        </w:trPr>
        <w:tc>
          <w:tcPr>
            <w:tcW w:w="645" w:type="dxa"/>
            <w:tcBorders>
              <w:top w:val="single" w:sz="4" w:space="0" w:color="auto"/>
            </w:tcBorders>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2.1</w:t>
            </w:r>
          </w:p>
        </w:tc>
        <w:tc>
          <w:tcPr>
            <w:tcW w:w="1980" w:type="dxa"/>
            <w:tcBorders>
              <w:top w:val="single" w:sz="4" w:space="0" w:color="auto"/>
            </w:tcBorders>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Nature of application or proceedings for taxation</w:t>
            </w:r>
          </w:p>
        </w:tc>
        <w:tc>
          <w:tcPr>
            <w:tcW w:w="4120" w:type="dxa"/>
            <w:tcBorders>
              <w:top w:val="single" w:sz="4" w:space="0" w:color="auto"/>
            </w:tcBorders>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Give a brief description of the nature of proceedings or application to which the bill relates, e.g., for an appeal or interlocutory application.</w:t>
            </w:r>
            <w:r w:rsidRPr="00267633">
              <w:rPr>
                <w:rFonts w:ascii="Times New Roman" w:hAnsi="Times New Roman" w:cs="Times New Roman"/>
                <w:szCs w:val="20"/>
                <w:lang w:val="en-GB" w:eastAsia="zh-CN"/>
              </w:rPr>
              <w:t>]</w:t>
            </w:r>
          </w:p>
        </w:tc>
        <w:tc>
          <w:tcPr>
            <w:tcW w:w="2003" w:type="dxa"/>
            <w:gridSpan w:val="2"/>
            <w:tcBorders>
              <w:top w:val="single" w:sz="4" w:space="0" w:color="auto"/>
            </w:tcBorders>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Height w:val="530"/>
        </w:trPr>
        <w:tc>
          <w:tcPr>
            <w:tcW w:w="645" w:type="dxa"/>
          </w:tcPr>
          <w:p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3.</w:t>
            </w:r>
          </w:p>
        </w:tc>
        <w:tc>
          <w:tcPr>
            <w:tcW w:w="8103" w:type="dxa"/>
            <w:gridSpan w:val="4"/>
          </w:tcPr>
          <w:p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Interlocutory attendances</w:t>
            </w:r>
          </w:p>
        </w:tc>
      </w:tr>
      <w:tr w:rsidR="00267633" w:rsidRPr="00267633" w:rsidTr="00267633">
        <w:trPr>
          <w:divId w:val="2116439976"/>
          <w:cantSplit/>
        </w:trPr>
        <w:tc>
          <w:tcPr>
            <w:tcW w:w="645"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3.1</w:t>
            </w:r>
          </w:p>
        </w:tc>
        <w:tc>
          <w:tcPr>
            <w:tcW w:w="1980"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Interlocutory applications - costs fixed by court</w:t>
            </w:r>
          </w:p>
        </w:tc>
        <w:tc>
          <w:tcPr>
            <w:tcW w:w="4120"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interlocutory application, the application number, the nature of the application, the number of affidavits filed, the orders made on costs and the amount of costs awarded.</w:t>
            </w:r>
            <w:r w:rsidRPr="00267633">
              <w:rPr>
                <w:rFonts w:ascii="Times New Roman" w:hAnsi="Times New Roman" w:cs="Times New Roman"/>
                <w:szCs w:val="20"/>
                <w:lang w:val="en-GB" w:eastAsia="zh-CN"/>
              </w:rPr>
              <w:t xml:space="preserve">] </w:t>
            </w:r>
          </w:p>
        </w:tc>
        <w:tc>
          <w:tcPr>
            <w:tcW w:w="2003" w:type="dxa"/>
            <w:gridSpan w:val="2"/>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other relevant information.</w:t>
            </w:r>
            <w:r w:rsidRPr="00267633">
              <w:rPr>
                <w:rFonts w:ascii="Times New Roman" w:hAnsi="Times New Roman" w:cs="Times New Roman"/>
                <w:szCs w:val="20"/>
                <w:lang w:val="en-GB" w:eastAsia="zh-CN"/>
              </w:rPr>
              <w:t>]</w:t>
            </w:r>
          </w:p>
        </w:tc>
      </w:tr>
      <w:tr w:rsidR="00267633" w:rsidRPr="00267633" w:rsidTr="00267633">
        <w:trPr>
          <w:divId w:val="2116439976"/>
          <w:cantSplit/>
        </w:trPr>
        <w:tc>
          <w:tcPr>
            <w:tcW w:w="645"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3.2</w:t>
            </w:r>
          </w:p>
        </w:tc>
        <w:tc>
          <w:tcPr>
            <w:tcW w:w="1980" w:type="dxa"/>
          </w:tcPr>
          <w:p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Interlocutory applications – costs not fixed by court</w:t>
            </w:r>
          </w:p>
        </w:tc>
        <w:tc>
          <w:tcPr>
            <w:tcW w:w="4120"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interlocutory application, the application number, the nature of the application, the number of affidavits filed and the orders made on costs.</w:t>
            </w:r>
            <w:r w:rsidRPr="00267633">
              <w:rPr>
                <w:rFonts w:ascii="Times New Roman" w:hAnsi="Times New Roman" w:cs="Times New Roman"/>
                <w:szCs w:val="20"/>
                <w:lang w:val="en-GB" w:eastAsia="zh-CN"/>
              </w:rPr>
              <w:t xml:space="preserve">] </w:t>
            </w:r>
          </w:p>
        </w:tc>
        <w:tc>
          <w:tcPr>
            <w:tcW w:w="2003" w:type="dxa"/>
            <w:gridSpan w:val="2"/>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such other information as will enable the court to determine the costs to award for the application.</w:t>
            </w:r>
            <w:r w:rsidRPr="00267633">
              <w:rPr>
                <w:rFonts w:ascii="Times New Roman" w:hAnsi="Times New Roman" w:cs="Times New Roman"/>
                <w:szCs w:val="20"/>
                <w:lang w:val="en-GB" w:eastAsia="zh-CN"/>
              </w:rPr>
              <w:t>]</w:t>
            </w:r>
          </w:p>
        </w:tc>
      </w:tr>
      <w:tr w:rsidR="00267633" w:rsidRPr="00267633" w:rsidTr="00267633">
        <w:trPr>
          <w:divId w:val="2116439976"/>
          <w:cantSplit/>
        </w:trPr>
        <w:tc>
          <w:tcPr>
            <w:tcW w:w="645"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3.3</w:t>
            </w:r>
          </w:p>
        </w:tc>
        <w:tc>
          <w:tcPr>
            <w:tcW w:w="1980"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Appeals to District Judge in chambers</w:t>
            </w:r>
          </w:p>
        </w:tc>
        <w:tc>
          <w:tcPr>
            <w:tcW w:w="4120"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in relation to each appeal, the appeal number, the nature of the appeal, the orders made on costs and the amount of costs awarded, if any.</w:t>
            </w:r>
            <w:r w:rsidRPr="00267633">
              <w:rPr>
                <w:rFonts w:ascii="Times New Roman" w:hAnsi="Times New Roman" w:cs="Times New Roman"/>
                <w:szCs w:val="20"/>
                <w:lang w:val="en-GB" w:eastAsia="zh-CN"/>
              </w:rPr>
              <w:t xml:space="preserve">] </w:t>
            </w:r>
          </w:p>
        </w:tc>
        <w:tc>
          <w:tcPr>
            <w:tcW w:w="2003" w:type="dxa"/>
            <w:gridSpan w:val="2"/>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such other information as will enable the court to determine the costs to award for the appeal.</w:t>
            </w:r>
            <w:r w:rsidRPr="00267633">
              <w:rPr>
                <w:rFonts w:ascii="Times New Roman" w:hAnsi="Times New Roman" w:cs="Times New Roman"/>
                <w:szCs w:val="20"/>
                <w:lang w:val="en-GB" w:eastAsia="zh-CN"/>
              </w:rPr>
              <w:t>]</w:t>
            </w:r>
          </w:p>
        </w:tc>
      </w:tr>
      <w:tr w:rsidR="00267633" w:rsidRPr="00267633" w:rsidTr="00267633">
        <w:trPr>
          <w:divId w:val="2116439976"/>
          <w:cantSplit/>
        </w:trPr>
        <w:tc>
          <w:tcPr>
            <w:tcW w:w="645"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3.4</w:t>
            </w:r>
          </w:p>
        </w:tc>
        <w:tc>
          <w:tcPr>
            <w:tcW w:w="1980"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Other attendances</w:t>
            </w:r>
          </w:p>
        </w:tc>
        <w:tc>
          <w:tcPr>
            <w:tcW w:w="4120"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dates and the nature of hearings if there are other attendances in court which should be taken into consideration</w:t>
            </w:r>
            <w:r w:rsidRPr="00267633">
              <w:rPr>
                <w:rFonts w:ascii="Times New Roman" w:hAnsi="Times New Roman" w:cs="Times New Roman"/>
                <w:szCs w:val="20"/>
                <w:lang w:val="en-GB" w:eastAsia="zh-CN"/>
              </w:rPr>
              <w:t>.]</w:t>
            </w:r>
          </w:p>
        </w:tc>
        <w:tc>
          <w:tcPr>
            <w:tcW w:w="2003" w:type="dxa"/>
            <w:gridSpan w:val="2"/>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time taken for the hearing and such other relevant information as will enable the court to determine the costs to award for the hearing.</w:t>
            </w:r>
            <w:r w:rsidRPr="00267633">
              <w:rPr>
                <w:rFonts w:ascii="Times New Roman" w:hAnsi="Times New Roman" w:cs="Times New Roman"/>
                <w:szCs w:val="20"/>
                <w:lang w:val="en-GB" w:eastAsia="zh-CN"/>
              </w:rPr>
              <w:t>]</w:t>
            </w:r>
          </w:p>
          <w:p w:rsidR="00267633" w:rsidRPr="00267633" w:rsidRDefault="00267633" w:rsidP="00267633">
            <w:pPr>
              <w:spacing w:before="120" w:after="120" w:line="240" w:lineRule="auto"/>
              <w:rPr>
                <w:rFonts w:ascii="Times New Roman" w:hAnsi="Times New Roman" w:cs="Times New Roman"/>
                <w:szCs w:val="20"/>
                <w:lang w:val="en-GB" w:eastAsia="zh-CN"/>
              </w:rPr>
            </w:pPr>
          </w:p>
          <w:p w:rsidR="00267633" w:rsidRPr="00267633" w:rsidRDefault="00267633" w:rsidP="00267633">
            <w:pPr>
              <w:spacing w:before="120" w:after="120" w:line="240" w:lineRule="auto"/>
              <w:rPr>
                <w:rFonts w:ascii="Times New Roman" w:hAnsi="Times New Roman"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4.</w:t>
            </w:r>
          </w:p>
        </w:tc>
        <w:tc>
          <w:tcPr>
            <w:tcW w:w="8103" w:type="dxa"/>
            <w:gridSpan w:val="4"/>
          </w:tcPr>
          <w:p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Hearing</w:t>
            </w:r>
          </w:p>
        </w:tc>
      </w:tr>
      <w:tr w:rsidR="00267633" w:rsidRPr="00267633" w:rsidTr="00267633">
        <w:trPr>
          <w:divId w:val="2116439976"/>
          <w:cantSplit/>
        </w:trPr>
        <w:tc>
          <w:tcPr>
            <w:tcW w:w="645"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4.1</w:t>
            </w:r>
          </w:p>
        </w:tc>
        <w:tc>
          <w:tcPr>
            <w:tcW w:w="1980"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Number of days/hours and date(s) of hearing</w:t>
            </w:r>
          </w:p>
        </w:tc>
        <w:tc>
          <w:tcPr>
            <w:tcW w:w="4120"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Indicate the total number of days or hours fixed for the hearing, the actual number of days or hours taken and the date(s) of the hearing</w:t>
            </w:r>
            <w:r w:rsidRPr="00267633">
              <w:rPr>
                <w:rFonts w:ascii="Times New Roman" w:hAnsi="Times New Roman" w:cs="Times New Roman"/>
                <w:szCs w:val="20"/>
                <w:lang w:val="en-GB" w:eastAsia="zh-CN"/>
              </w:rPr>
              <w:t>.]</w:t>
            </w:r>
          </w:p>
        </w:tc>
        <w:tc>
          <w:tcPr>
            <w:tcW w:w="2003" w:type="dxa"/>
            <w:gridSpan w:val="2"/>
          </w:tcPr>
          <w:p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Provide such information as is relevant, such as whether digital or mechanical recording was used.</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tc>
      </w:tr>
      <w:tr w:rsidR="00267633" w:rsidRPr="00267633" w:rsidTr="00267633">
        <w:trPr>
          <w:divId w:val="2116439976"/>
          <w:cantSplit/>
        </w:trPr>
        <w:tc>
          <w:tcPr>
            <w:tcW w:w="645"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4.2</w:t>
            </w:r>
          </w:p>
        </w:tc>
        <w:tc>
          <w:tcPr>
            <w:tcW w:w="1980"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Documents (apart from written submissions and authorities)</w:t>
            </w:r>
          </w:p>
        </w:tc>
        <w:tc>
          <w:tcPr>
            <w:tcW w:w="4120"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volumes and the total number of pages in each bundle filed in respect of the hearing.</w:t>
            </w:r>
            <w:r w:rsidRPr="00267633">
              <w:rPr>
                <w:rFonts w:ascii="Times New Roman" w:hAnsi="Times New Roman" w:cs="Times New Roman"/>
                <w:szCs w:val="20"/>
                <w:lang w:val="en-GB" w:eastAsia="zh-CN"/>
              </w:rPr>
              <w:t xml:space="preserve">] </w:t>
            </w:r>
          </w:p>
        </w:tc>
        <w:tc>
          <w:tcPr>
            <w:tcW w:w="2003" w:type="dxa"/>
            <w:gridSpan w:val="2"/>
          </w:tcPr>
          <w:p w:rsidR="00267633" w:rsidRPr="00267633" w:rsidRDefault="00267633" w:rsidP="00267633">
            <w:pPr>
              <w:spacing w:before="120" w:after="120" w:line="240" w:lineRule="auto"/>
              <w:rPr>
                <w:rFonts w:ascii="Times New Roman" w:hAnsi="Times New Roman" w:cs="Times New Roman"/>
                <w:spacing w:val="-3"/>
                <w:szCs w:val="20"/>
                <w:lang w:val="en-GB" w:eastAsia="zh-CN"/>
              </w:rPr>
            </w:pPr>
          </w:p>
          <w:p w:rsidR="00267633" w:rsidRPr="00267633" w:rsidRDefault="00267633" w:rsidP="00267633">
            <w:pPr>
              <w:spacing w:before="120" w:after="120" w:line="240" w:lineRule="auto"/>
              <w:rPr>
                <w:rFonts w:ascii="Times New Roman" w:hAnsi="Times New Roman" w:cs="Times New Roman"/>
                <w:spacing w:val="-3"/>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4.3</w:t>
            </w:r>
          </w:p>
        </w:tc>
        <w:tc>
          <w:tcPr>
            <w:tcW w:w="1980"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Witnesses (if any)</w:t>
            </w:r>
          </w:p>
        </w:tc>
        <w:tc>
          <w:tcPr>
            <w:tcW w:w="4120"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witnesses of fact and expert witnesses for each party, if any.</w:t>
            </w:r>
            <w:r w:rsidRPr="00267633">
              <w:rPr>
                <w:rFonts w:ascii="Times New Roman" w:hAnsi="Times New Roman" w:cs="Times New Roman"/>
                <w:szCs w:val="20"/>
                <w:lang w:val="en-GB" w:eastAsia="zh-CN"/>
              </w:rPr>
              <w:t xml:space="preserve">] </w:t>
            </w:r>
          </w:p>
        </w:tc>
        <w:tc>
          <w:tcPr>
            <w:tcW w:w="2003" w:type="dxa"/>
            <w:gridSpan w:val="2"/>
          </w:tcPr>
          <w:p w:rsidR="00267633" w:rsidRPr="00267633" w:rsidRDefault="00267633" w:rsidP="00267633">
            <w:pPr>
              <w:spacing w:before="120" w:after="120" w:line="240" w:lineRule="auto"/>
              <w:rPr>
                <w:rFonts w:ascii="Times New Roman" w:hAnsi="Times New Roman"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4.4</w:t>
            </w:r>
          </w:p>
        </w:tc>
        <w:tc>
          <w:tcPr>
            <w:tcW w:w="1980" w:type="dxa"/>
          </w:tcPr>
          <w:p w:rsidR="00267633" w:rsidRPr="00267633" w:rsidRDefault="00267633" w:rsidP="00267633">
            <w:pPr>
              <w:spacing w:before="120" w:after="120" w:line="240" w:lineRule="auto"/>
              <w:outlineLvl w:val="4"/>
              <w:rPr>
                <w:rFonts w:ascii="Times New Roman" w:hAnsi="Times New Roman" w:cs="Times New Roman"/>
                <w:bCs/>
                <w:iCs/>
                <w:szCs w:val="26"/>
                <w:lang w:val="en-GB" w:eastAsia="zh-CN"/>
              </w:rPr>
            </w:pPr>
            <w:r w:rsidRPr="00267633">
              <w:rPr>
                <w:rFonts w:ascii="Times New Roman" w:hAnsi="Times New Roman" w:cs="Times New Roman"/>
                <w:bCs/>
                <w:iCs/>
                <w:szCs w:val="26"/>
                <w:lang w:val="en-GB" w:eastAsia="zh-CN"/>
              </w:rPr>
              <w:t>Written submissions</w:t>
            </w:r>
          </w:p>
        </w:tc>
        <w:tc>
          <w:tcPr>
            <w:tcW w:w="4120" w:type="dxa"/>
          </w:tcPr>
          <w:p w:rsidR="00267633" w:rsidRPr="00267633" w:rsidRDefault="00267633" w:rsidP="00267633">
            <w:pPr>
              <w:spacing w:before="120" w:after="120" w:line="240" w:lineRule="auto"/>
              <w:jc w:val="both"/>
              <w:outlineLvl w:val="4"/>
              <w:rPr>
                <w:rFonts w:ascii="Times New Roman" w:hAnsi="Times New Roman" w:cs="Times New Roman"/>
                <w:bCs/>
                <w:i/>
                <w:iCs/>
                <w:szCs w:val="26"/>
                <w:lang w:val="en-GB" w:eastAsia="zh-CN"/>
              </w:rPr>
            </w:pPr>
            <w:r w:rsidRPr="00267633">
              <w:rPr>
                <w:rFonts w:ascii="Times New Roman" w:hAnsi="Times New Roman" w:cs="Times New Roman"/>
                <w:bCs/>
                <w:iCs/>
                <w:szCs w:val="26"/>
                <w:lang w:val="en-GB" w:eastAsia="zh-CN"/>
              </w:rPr>
              <w:t>[</w:t>
            </w:r>
            <w:r w:rsidRPr="00267633">
              <w:rPr>
                <w:rFonts w:ascii="Times New Roman" w:hAnsi="Times New Roman" w:cs="Times New Roman"/>
                <w:bCs/>
                <w:i/>
                <w:iCs/>
                <w:szCs w:val="26"/>
                <w:lang w:val="en-GB" w:eastAsia="zh-CN"/>
              </w:rPr>
              <w:t>Set out the number of pages of the submissions, if any, filed by each party.</w:t>
            </w:r>
            <w:r w:rsidRPr="00267633">
              <w:rPr>
                <w:rFonts w:ascii="Times New Roman" w:hAnsi="Times New Roman" w:cs="Times New Roman"/>
                <w:bCs/>
                <w:iCs/>
                <w:szCs w:val="26"/>
                <w:lang w:val="en-GB" w:eastAsia="zh-CN"/>
              </w:rPr>
              <w:t>]</w:t>
            </w:r>
          </w:p>
        </w:tc>
        <w:tc>
          <w:tcPr>
            <w:tcW w:w="2003" w:type="dxa"/>
            <w:gridSpan w:val="2"/>
          </w:tcPr>
          <w:p w:rsidR="00267633" w:rsidRPr="00267633" w:rsidRDefault="00267633" w:rsidP="00267633">
            <w:pPr>
              <w:spacing w:before="120" w:after="120" w:line="240" w:lineRule="auto"/>
              <w:outlineLvl w:val="4"/>
              <w:rPr>
                <w:rFonts w:ascii="Times New Roman" w:hAnsi="Times New Roman" w:cs="Times New Roman"/>
                <w:b/>
                <w:bCs/>
                <w:i/>
                <w:iCs/>
                <w:szCs w:val="26"/>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4.5</w:t>
            </w:r>
          </w:p>
        </w:tc>
        <w:tc>
          <w:tcPr>
            <w:tcW w:w="1980"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Authorities cited</w:t>
            </w:r>
          </w:p>
        </w:tc>
        <w:tc>
          <w:tcPr>
            <w:tcW w:w="4120"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authorities cited by each party.</w:t>
            </w:r>
            <w:r w:rsidRPr="00267633">
              <w:rPr>
                <w:rFonts w:ascii="Times New Roman" w:hAnsi="Times New Roman" w:cs="Times New Roman"/>
                <w:szCs w:val="20"/>
                <w:lang w:val="en-GB" w:eastAsia="zh-CN"/>
              </w:rPr>
              <w:t xml:space="preserve">] </w:t>
            </w:r>
          </w:p>
        </w:tc>
        <w:tc>
          <w:tcPr>
            <w:tcW w:w="2003" w:type="dxa"/>
            <w:gridSpan w:val="2"/>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4.6</w:t>
            </w:r>
          </w:p>
        </w:tc>
        <w:tc>
          <w:tcPr>
            <w:tcW w:w="1980"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Orders made </w:t>
            </w:r>
          </w:p>
        </w:tc>
        <w:tc>
          <w:tcPr>
            <w:tcW w:w="4120"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the orders made.</w:t>
            </w:r>
            <w:r w:rsidRPr="00267633">
              <w:rPr>
                <w:rFonts w:ascii="Times New Roman" w:hAnsi="Times New Roman" w:cs="Times New Roman"/>
                <w:szCs w:val="20"/>
                <w:lang w:val="en-GB" w:eastAsia="zh-CN"/>
              </w:rPr>
              <w:t>]</w:t>
            </w:r>
          </w:p>
        </w:tc>
        <w:tc>
          <w:tcPr>
            <w:tcW w:w="2003" w:type="dxa"/>
            <w:gridSpan w:val="2"/>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4.7</w:t>
            </w:r>
          </w:p>
        </w:tc>
        <w:tc>
          <w:tcPr>
            <w:tcW w:w="1980"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Other post-hearing filings</w:t>
            </w:r>
          </w:p>
          <w:p w:rsidR="00267633" w:rsidRPr="00267633" w:rsidRDefault="00267633" w:rsidP="00267633">
            <w:pPr>
              <w:spacing w:before="120" w:after="120" w:line="240" w:lineRule="auto"/>
              <w:rPr>
                <w:rFonts w:ascii="Times New Roman" w:hAnsi="Times New Roman" w:cs="Times New Roman"/>
                <w:szCs w:val="20"/>
                <w:lang w:val="en-GB" w:eastAsia="zh-CN"/>
              </w:rPr>
            </w:pPr>
          </w:p>
        </w:tc>
        <w:tc>
          <w:tcPr>
            <w:tcW w:w="4120"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and authorities cited in any other documents filed by each party.</w:t>
            </w:r>
            <w:r w:rsidRPr="00267633">
              <w:rPr>
                <w:rFonts w:ascii="Times New Roman" w:hAnsi="Times New Roman" w:cs="Times New Roman"/>
                <w:szCs w:val="20"/>
                <w:lang w:val="en-GB" w:eastAsia="zh-CN"/>
              </w:rPr>
              <w:t>]</w:t>
            </w:r>
          </w:p>
        </w:tc>
        <w:tc>
          <w:tcPr>
            <w:tcW w:w="2003" w:type="dxa"/>
            <w:gridSpan w:val="2"/>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lastRenderedPageBreak/>
              <w:t>5.</w:t>
            </w:r>
          </w:p>
        </w:tc>
        <w:tc>
          <w:tcPr>
            <w:tcW w:w="8103" w:type="dxa"/>
            <w:gridSpan w:val="4"/>
          </w:tcPr>
          <w:p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Complexity of case</w:t>
            </w:r>
          </w:p>
        </w:tc>
      </w:tr>
      <w:tr w:rsidR="00267633" w:rsidRPr="00267633" w:rsidTr="00267633">
        <w:trPr>
          <w:divId w:val="2116439976"/>
          <w:cantSplit/>
        </w:trPr>
        <w:tc>
          <w:tcPr>
            <w:tcW w:w="645" w:type="dxa"/>
            <w:tcBorders>
              <w:bottom w:val="single" w:sz="4" w:space="0" w:color="auto"/>
            </w:tcBorders>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5.1</w:t>
            </w:r>
          </w:p>
        </w:tc>
        <w:tc>
          <w:tcPr>
            <w:tcW w:w="1980" w:type="dxa"/>
            <w:tcBorders>
              <w:bottom w:val="single" w:sz="4" w:space="0" w:color="auto"/>
            </w:tcBorders>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Legal issues</w:t>
            </w:r>
          </w:p>
        </w:tc>
        <w:tc>
          <w:tcPr>
            <w:tcW w:w="4120" w:type="dxa"/>
          </w:tcPr>
          <w:p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all the legal issues raised.</w:t>
            </w:r>
            <w:r w:rsidRPr="00267633">
              <w:rPr>
                <w:rFonts w:ascii="Times New Roman" w:hAnsi="Times New Roman" w:cs="Times New Roman"/>
                <w:szCs w:val="20"/>
                <w:lang w:val="en-GB" w:eastAsia="zh-CN"/>
              </w:rPr>
              <w:t xml:space="preserve">] </w:t>
            </w:r>
            <w:r w:rsidRPr="00267633">
              <w:rPr>
                <w:rFonts w:ascii="Times New Roman" w:hAnsi="Times New Roman" w:cs="Times New Roman"/>
                <w:i/>
                <w:szCs w:val="20"/>
                <w:lang w:val="en-GB" w:eastAsia="zh-CN"/>
              </w:rPr>
              <w:t xml:space="preserve">  </w:t>
            </w:r>
          </w:p>
        </w:tc>
        <w:tc>
          <w:tcPr>
            <w:tcW w:w="2003" w:type="dxa"/>
            <w:gridSpan w:val="2"/>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5" w:type="dxa"/>
            <w:tcBorders>
              <w:top w:val="single" w:sz="4" w:space="0" w:color="auto"/>
              <w:bottom w:val="single" w:sz="4" w:space="0" w:color="auto"/>
            </w:tcBorders>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5.2</w:t>
            </w:r>
          </w:p>
        </w:tc>
        <w:tc>
          <w:tcPr>
            <w:tcW w:w="1980" w:type="dxa"/>
            <w:tcBorders>
              <w:top w:val="single" w:sz="4" w:space="0" w:color="auto"/>
              <w:bottom w:val="single" w:sz="4" w:space="0" w:color="auto"/>
            </w:tcBorders>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Factual issues</w:t>
            </w:r>
          </w:p>
        </w:tc>
        <w:tc>
          <w:tcPr>
            <w:tcW w:w="4120"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all the factual issues raised.</w:t>
            </w:r>
            <w:r w:rsidRPr="00267633">
              <w:rPr>
                <w:rFonts w:ascii="Times New Roman" w:hAnsi="Times New Roman" w:cs="Times New Roman"/>
                <w:szCs w:val="20"/>
                <w:lang w:val="en-GB" w:eastAsia="zh-CN"/>
              </w:rPr>
              <w:t xml:space="preserve">] </w:t>
            </w:r>
            <w:r w:rsidRPr="00267633">
              <w:rPr>
                <w:rFonts w:ascii="Times New Roman" w:hAnsi="Times New Roman" w:cs="Times New Roman"/>
                <w:i/>
                <w:szCs w:val="20"/>
                <w:lang w:val="en-GB" w:eastAsia="zh-CN"/>
              </w:rPr>
              <w:t xml:space="preserve">  </w:t>
            </w:r>
          </w:p>
        </w:tc>
        <w:tc>
          <w:tcPr>
            <w:tcW w:w="2003" w:type="dxa"/>
            <w:gridSpan w:val="2"/>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5" w:type="dxa"/>
            <w:tcBorders>
              <w:top w:val="single" w:sz="4" w:space="0" w:color="auto"/>
              <w:bottom w:val="single" w:sz="4" w:space="0" w:color="auto"/>
            </w:tcBorders>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5.3</w:t>
            </w:r>
          </w:p>
        </w:tc>
        <w:tc>
          <w:tcPr>
            <w:tcW w:w="1980" w:type="dxa"/>
            <w:tcBorders>
              <w:top w:val="single" w:sz="4" w:space="0" w:color="auto"/>
              <w:bottom w:val="single" w:sz="4" w:space="0" w:color="auto"/>
            </w:tcBorders>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Complexity</w:t>
            </w:r>
          </w:p>
        </w:tc>
        <w:tc>
          <w:tcPr>
            <w:tcW w:w="4120"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succinctly the matters that affect the complexity of the case.</w:t>
            </w:r>
            <w:r w:rsidRPr="00267633">
              <w:rPr>
                <w:rFonts w:ascii="Times New Roman" w:hAnsi="Times New Roman" w:cs="Times New Roman"/>
                <w:szCs w:val="20"/>
                <w:lang w:val="en-GB" w:eastAsia="zh-CN"/>
              </w:rPr>
              <w:t xml:space="preserve">] </w:t>
            </w:r>
          </w:p>
        </w:tc>
        <w:tc>
          <w:tcPr>
            <w:tcW w:w="2003" w:type="dxa"/>
            <w:gridSpan w:val="2"/>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5" w:type="dxa"/>
            <w:tcBorders>
              <w:top w:val="single" w:sz="4" w:space="0" w:color="auto"/>
            </w:tcBorders>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5.4</w:t>
            </w:r>
          </w:p>
        </w:tc>
        <w:tc>
          <w:tcPr>
            <w:tcW w:w="1980" w:type="dxa"/>
            <w:tcBorders>
              <w:top w:val="single" w:sz="4" w:space="0" w:color="auto"/>
            </w:tcBorders>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Grounds of decision</w:t>
            </w:r>
          </w:p>
        </w:tc>
        <w:tc>
          <w:tcPr>
            <w:tcW w:w="4120"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number of pages in the grounds of decision and highlight the paragraph(s) where the court commented on the complexity of the case or the novelty of the issues raised.</w:t>
            </w:r>
            <w:r w:rsidRPr="00267633">
              <w:rPr>
                <w:rFonts w:ascii="Times New Roman" w:hAnsi="Times New Roman" w:cs="Times New Roman"/>
                <w:szCs w:val="20"/>
                <w:lang w:val="en-GB" w:eastAsia="zh-CN"/>
              </w:rPr>
              <w:t>]</w:t>
            </w:r>
          </w:p>
        </w:tc>
        <w:tc>
          <w:tcPr>
            <w:tcW w:w="2003" w:type="dxa"/>
            <w:gridSpan w:val="2"/>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 xml:space="preserve">6. </w:t>
            </w:r>
          </w:p>
        </w:tc>
        <w:tc>
          <w:tcPr>
            <w:tcW w:w="8103" w:type="dxa"/>
            <w:gridSpan w:val="4"/>
          </w:tcPr>
          <w:p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Urgency and importance to client</w:t>
            </w:r>
          </w:p>
        </w:tc>
      </w:tr>
      <w:tr w:rsidR="00267633" w:rsidRPr="00267633" w:rsidTr="00267633">
        <w:trPr>
          <w:divId w:val="2116439976"/>
          <w:cantSplit/>
        </w:trPr>
        <w:tc>
          <w:tcPr>
            <w:tcW w:w="645"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6.1</w:t>
            </w:r>
          </w:p>
        </w:tc>
        <w:tc>
          <w:tcPr>
            <w:tcW w:w="1980"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Urgency </w:t>
            </w:r>
          </w:p>
        </w:tc>
        <w:tc>
          <w:tcPr>
            <w:tcW w:w="4120"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factors that rendered the suit one of urgency for the party entitled to claim costs.</w:t>
            </w:r>
            <w:r w:rsidRPr="00267633">
              <w:rPr>
                <w:rFonts w:ascii="Times New Roman" w:hAnsi="Times New Roman" w:cs="Times New Roman"/>
                <w:szCs w:val="20"/>
                <w:lang w:val="en-GB" w:eastAsia="zh-CN"/>
              </w:rPr>
              <w:t xml:space="preserve">] </w:t>
            </w:r>
          </w:p>
        </w:tc>
        <w:tc>
          <w:tcPr>
            <w:tcW w:w="2003" w:type="dxa"/>
            <w:gridSpan w:val="2"/>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6.2</w:t>
            </w:r>
          </w:p>
        </w:tc>
        <w:tc>
          <w:tcPr>
            <w:tcW w:w="1980"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Importance to client</w:t>
            </w:r>
          </w:p>
        </w:tc>
        <w:tc>
          <w:tcPr>
            <w:tcW w:w="4120"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factors that rendered the suit one of importance for the party entitled to claim costs.</w:t>
            </w:r>
            <w:r w:rsidRPr="00267633">
              <w:rPr>
                <w:rFonts w:ascii="Times New Roman" w:hAnsi="Times New Roman" w:cs="Times New Roman"/>
                <w:szCs w:val="20"/>
                <w:lang w:val="en-GB" w:eastAsia="zh-CN"/>
              </w:rPr>
              <w:t>]</w:t>
            </w:r>
          </w:p>
        </w:tc>
        <w:tc>
          <w:tcPr>
            <w:tcW w:w="2003" w:type="dxa"/>
            <w:gridSpan w:val="2"/>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6.3</w:t>
            </w:r>
          </w:p>
        </w:tc>
        <w:tc>
          <w:tcPr>
            <w:tcW w:w="1980"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Amount involved</w:t>
            </w:r>
          </w:p>
        </w:tc>
        <w:tc>
          <w:tcPr>
            <w:tcW w:w="4120" w:type="dxa"/>
          </w:tcPr>
          <w:p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involved in the substantive dispute between the parties.</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tc>
        <w:tc>
          <w:tcPr>
            <w:tcW w:w="2003" w:type="dxa"/>
            <w:gridSpan w:val="2"/>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7.</w:t>
            </w:r>
          </w:p>
        </w:tc>
        <w:tc>
          <w:tcPr>
            <w:tcW w:w="8103" w:type="dxa"/>
            <w:gridSpan w:val="4"/>
          </w:tcPr>
          <w:p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Time and labour expended</w:t>
            </w:r>
          </w:p>
        </w:tc>
      </w:tr>
      <w:tr w:rsidR="00267633" w:rsidRPr="00267633" w:rsidTr="00267633">
        <w:trPr>
          <w:divId w:val="2116439976"/>
          <w:cantSplit/>
        </w:trPr>
        <w:tc>
          <w:tcPr>
            <w:tcW w:w="645"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7.1</w:t>
            </w:r>
          </w:p>
        </w:tc>
        <w:tc>
          <w:tcPr>
            <w:tcW w:w="1980" w:type="dxa"/>
          </w:tcPr>
          <w:p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 xml:space="preserve">Number of letters/ faxes/emails exchanged between the parties </w:t>
            </w:r>
          </w:p>
        </w:tc>
        <w:tc>
          <w:tcPr>
            <w:tcW w:w="4120"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correspondence exchanged between the parties and also between the parties and the court.</w:t>
            </w:r>
            <w:r w:rsidRPr="00267633">
              <w:rPr>
                <w:rFonts w:ascii="Times New Roman" w:hAnsi="Times New Roman" w:cs="Times New Roman"/>
                <w:szCs w:val="20"/>
                <w:lang w:val="en-GB" w:eastAsia="zh-CN"/>
              </w:rPr>
              <w:t>]</w:t>
            </w:r>
          </w:p>
        </w:tc>
        <w:tc>
          <w:tcPr>
            <w:tcW w:w="2003" w:type="dxa"/>
            <w:gridSpan w:val="2"/>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7.2</w:t>
            </w:r>
          </w:p>
        </w:tc>
        <w:tc>
          <w:tcPr>
            <w:tcW w:w="1980"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Number of letters/ faxes/emails to client </w:t>
            </w:r>
          </w:p>
        </w:tc>
        <w:tc>
          <w:tcPr>
            <w:tcW w:w="4120"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correspondence between the party entitled to claim costs and counsel.</w:t>
            </w:r>
            <w:r w:rsidRPr="00267633">
              <w:rPr>
                <w:rFonts w:ascii="Times New Roman" w:hAnsi="Times New Roman" w:cs="Times New Roman"/>
                <w:szCs w:val="20"/>
                <w:lang w:val="en-GB" w:eastAsia="zh-CN"/>
              </w:rPr>
              <w:t>]</w:t>
            </w:r>
          </w:p>
        </w:tc>
        <w:tc>
          <w:tcPr>
            <w:tcW w:w="2003" w:type="dxa"/>
            <w:gridSpan w:val="2"/>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7.3</w:t>
            </w:r>
          </w:p>
        </w:tc>
        <w:tc>
          <w:tcPr>
            <w:tcW w:w="1980"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Meetings with opposing counsel</w:t>
            </w:r>
          </w:p>
        </w:tc>
        <w:tc>
          <w:tcPr>
            <w:tcW w:w="4120"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number of meetings, and the time taken for them.</w:t>
            </w:r>
            <w:r w:rsidRPr="00267633">
              <w:rPr>
                <w:rFonts w:ascii="Times New Roman" w:hAnsi="Times New Roman" w:cs="Times New Roman"/>
                <w:szCs w:val="20"/>
                <w:lang w:val="en-GB" w:eastAsia="zh-CN"/>
              </w:rPr>
              <w:t>]</w:t>
            </w:r>
          </w:p>
        </w:tc>
        <w:tc>
          <w:tcPr>
            <w:tcW w:w="2003" w:type="dxa"/>
            <w:gridSpan w:val="2"/>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lastRenderedPageBreak/>
              <w:t>7.4</w:t>
            </w:r>
          </w:p>
        </w:tc>
        <w:tc>
          <w:tcPr>
            <w:tcW w:w="1980"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Time spent</w:t>
            </w:r>
          </w:p>
          <w:p w:rsidR="00267633" w:rsidRPr="00267633" w:rsidRDefault="00267633" w:rsidP="00267633">
            <w:pPr>
              <w:spacing w:before="120" w:after="120" w:line="240" w:lineRule="auto"/>
              <w:rPr>
                <w:rFonts w:ascii="Times New Roman" w:hAnsi="Times New Roman" w:cs="Times New Roman"/>
                <w:szCs w:val="20"/>
                <w:lang w:val="en-GB" w:eastAsia="zh-CN"/>
              </w:rPr>
            </w:pPr>
          </w:p>
        </w:tc>
        <w:tc>
          <w:tcPr>
            <w:tcW w:w="4120"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number of hours spent on the case by each counsel or solicitor.</w:t>
            </w:r>
            <w:r w:rsidRPr="00267633">
              <w:rPr>
                <w:rFonts w:ascii="Times New Roman" w:hAnsi="Times New Roman" w:cs="Times New Roman"/>
                <w:szCs w:val="20"/>
                <w:lang w:val="en-GB" w:eastAsia="zh-CN"/>
              </w:rPr>
              <w:t>]</w:t>
            </w:r>
          </w:p>
        </w:tc>
        <w:tc>
          <w:tcPr>
            <w:tcW w:w="2003" w:type="dxa"/>
            <w:gridSpan w:val="2"/>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7.5</w:t>
            </w:r>
          </w:p>
        </w:tc>
        <w:tc>
          <w:tcPr>
            <w:tcW w:w="1980"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Others</w:t>
            </w:r>
          </w:p>
        </w:tc>
        <w:tc>
          <w:tcPr>
            <w:tcW w:w="4120"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any other relevant factors for the court’s consideration.</w:t>
            </w:r>
            <w:r w:rsidRPr="00267633">
              <w:rPr>
                <w:rFonts w:ascii="Times New Roman" w:hAnsi="Times New Roman" w:cs="Times New Roman"/>
                <w:szCs w:val="20"/>
                <w:lang w:val="en-GB" w:eastAsia="zh-CN"/>
              </w:rPr>
              <w:t>]</w:t>
            </w:r>
          </w:p>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2003" w:type="dxa"/>
            <w:gridSpan w:val="2"/>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8.</w:t>
            </w:r>
          </w:p>
        </w:tc>
        <w:tc>
          <w:tcPr>
            <w:tcW w:w="8103" w:type="dxa"/>
            <w:gridSpan w:val="4"/>
          </w:tcPr>
          <w:p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Counsel and solicitors involved</w:t>
            </w:r>
          </w:p>
        </w:tc>
      </w:tr>
      <w:tr w:rsidR="00267633" w:rsidRPr="00267633" w:rsidTr="00267633">
        <w:trPr>
          <w:divId w:val="2116439976"/>
          <w:cantSplit/>
        </w:trPr>
        <w:tc>
          <w:tcPr>
            <w:tcW w:w="645"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8.1</w:t>
            </w:r>
          </w:p>
        </w:tc>
        <w:tc>
          <w:tcPr>
            <w:tcW w:w="1980"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Counsel and solicitors</w:t>
            </w:r>
          </w:p>
        </w:tc>
        <w:tc>
          <w:tcPr>
            <w:tcW w:w="4120"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List all the lawyers acting for each party and their seniority.</w:t>
            </w:r>
            <w:r w:rsidRPr="00267633">
              <w:rPr>
                <w:rFonts w:ascii="Times New Roman" w:hAnsi="Times New Roman" w:cs="Times New Roman"/>
                <w:szCs w:val="20"/>
                <w:lang w:val="en-GB" w:eastAsia="zh-CN"/>
              </w:rPr>
              <w:t xml:space="preserve">] </w:t>
            </w:r>
          </w:p>
        </w:tc>
        <w:tc>
          <w:tcPr>
            <w:tcW w:w="2003" w:type="dxa"/>
            <w:gridSpan w:val="2"/>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Height w:val="890"/>
        </w:trPr>
        <w:tc>
          <w:tcPr>
            <w:tcW w:w="645"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8.2</w:t>
            </w:r>
          </w:p>
        </w:tc>
        <w:tc>
          <w:tcPr>
            <w:tcW w:w="1980"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Certificate of more than 2 counsel</w:t>
            </w:r>
          </w:p>
        </w:tc>
        <w:tc>
          <w:tcPr>
            <w:tcW w:w="4120"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Indicate if the court has certified that the costs of more than two counsel are allowed.</w:t>
            </w:r>
            <w:r w:rsidRPr="00267633">
              <w:rPr>
                <w:rFonts w:ascii="Times New Roman" w:hAnsi="Times New Roman" w:cs="Times New Roman"/>
                <w:szCs w:val="20"/>
                <w:lang w:val="en-GB" w:eastAsia="zh-CN"/>
              </w:rPr>
              <w:t>]</w:t>
            </w:r>
          </w:p>
        </w:tc>
        <w:tc>
          <w:tcPr>
            <w:tcW w:w="2003" w:type="dxa"/>
            <w:gridSpan w:val="2"/>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line="240" w:lineRule="auto"/>
              <w:jc w:val="center"/>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9.</w:t>
            </w:r>
          </w:p>
        </w:tc>
        <w:tc>
          <w:tcPr>
            <w:tcW w:w="8103" w:type="dxa"/>
            <w:gridSpan w:val="4"/>
          </w:tcPr>
          <w:p w:rsidR="00267633" w:rsidRPr="00267633" w:rsidRDefault="00267633" w:rsidP="00267633">
            <w:pPr>
              <w:spacing w:before="120" w:after="120" w:line="240" w:lineRule="auto"/>
              <w:outlineLvl w:val="4"/>
              <w:rPr>
                <w:rFonts w:ascii="Times New Roman" w:hAnsi="Times New Roman" w:cs="Times New Roman"/>
                <w:b/>
                <w:bCs/>
                <w:iCs/>
                <w:szCs w:val="26"/>
                <w:lang w:val="en-GB" w:eastAsia="zh-CN"/>
              </w:rPr>
            </w:pPr>
            <w:r w:rsidRPr="00267633">
              <w:rPr>
                <w:rFonts w:ascii="Times New Roman" w:hAnsi="Times New Roman" w:cs="Times New Roman"/>
                <w:b/>
                <w:bCs/>
                <w:iCs/>
                <w:szCs w:val="26"/>
                <w:lang w:val="en-GB" w:eastAsia="zh-CN"/>
              </w:rPr>
              <w:t xml:space="preserve">Costs claimed </w:t>
            </w:r>
          </w:p>
        </w:tc>
      </w:tr>
      <w:tr w:rsidR="00267633" w:rsidRPr="00267633" w:rsidTr="00267633">
        <w:trPr>
          <w:divId w:val="2116439976"/>
          <w:cantSplit/>
        </w:trPr>
        <w:tc>
          <w:tcPr>
            <w:tcW w:w="645"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9.1</w:t>
            </w:r>
          </w:p>
        </w:tc>
        <w:tc>
          <w:tcPr>
            <w:tcW w:w="1980"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Amount claimed </w:t>
            </w:r>
          </w:p>
        </w:tc>
        <w:tc>
          <w:tcPr>
            <w:tcW w:w="4120" w:type="dxa"/>
          </w:tcPr>
          <w:p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Amount claimed for [</w:t>
            </w:r>
            <w:r w:rsidRPr="00267633">
              <w:rPr>
                <w:rFonts w:ascii="Times New Roman" w:hAnsi="Times New Roman" w:cs="Times New Roman"/>
                <w:i/>
                <w:szCs w:val="20"/>
                <w:lang w:val="en-GB" w:eastAsia="zh-CN"/>
              </w:rPr>
              <w:t>specify name of counsel or solicitor</w:t>
            </w:r>
            <w:r w:rsidRPr="00267633">
              <w:rPr>
                <w:rFonts w:ascii="Times New Roman" w:hAnsi="Times New Roman" w:cs="Times New Roman"/>
                <w:szCs w:val="20"/>
                <w:lang w:val="en-GB" w:eastAsia="zh-CN"/>
              </w:rPr>
              <w:t>]</w:t>
            </w:r>
            <w:r w:rsidRPr="00267633">
              <w:rPr>
                <w:rFonts w:ascii="Times New Roman" w:hAnsi="Times New Roman" w:cs="Times New Roman"/>
                <w:b/>
                <w:szCs w:val="20"/>
                <w:lang w:val="en-GB" w:eastAsia="zh-CN"/>
              </w:rPr>
              <w:t>: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rsidR="00267633" w:rsidRPr="00267633" w:rsidRDefault="00267633" w:rsidP="00267633">
            <w:p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in relation to each counsel or solicitor, the amount of costs claimed for Section 1, with a breakdown of – </w:t>
            </w:r>
          </w:p>
          <w:p w:rsidR="00267633" w:rsidRPr="00267633" w:rsidRDefault="00267633" w:rsidP="00C20EF2">
            <w:pPr>
              <w:numPr>
                <w:ilvl w:val="0"/>
                <w:numId w:val="105"/>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work done by the counsel or solicitor; </w:t>
            </w:r>
          </w:p>
          <w:p w:rsidR="00267633" w:rsidRPr="00267633" w:rsidRDefault="00267633" w:rsidP="00C20EF2">
            <w:pPr>
              <w:numPr>
                <w:ilvl w:val="0"/>
                <w:numId w:val="105"/>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rsidR="00267633" w:rsidRPr="00267633" w:rsidRDefault="00267633" w:rsidP="00C20EF2">
            <w:pPr>
              <w:numPr>
                <w:ilvl w:val="0"/>
                <w:numId w:val="105"/>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rsidR="00267633" w:rsidRPr="00267633" w:rsidRDefault="00267633" w:rsidP="00C20EF2">
            <w:pPr>
              <w:numPr>
                <w:ilvl w:val="0"/>
                <w:numId w:val="105"/>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work done,</w:t>
            </w:r>
          </w:p>
          <w:p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in relation to the periods for which different rates of GST are applicable.</w:t>
            </w: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  </w:t>
            </w:r>
          </w:p>
          <w:p w:rsidR="00267633" w:rsidRPr="00267633" w:rsidRDefault="00267633" w:rsidP="00267633">
            <w:pPr>
              <w:spacing w:before="120" w:after="120" w:line="240" w:lineRule="auto"/>
              <w:jc w:val="both"/>
              <w:rPr>
                <w:rFonts w:ascii="Times New Roman" w:hAnsi="Times New Roman" w:cs="Times New Roman"/>
                <w:i/>
                <w:szCs w:val="20"/>
                <w:lang w:val="en-GB" w:eastAsia="zh-CN"/>
              </w:rPr>
            </w:pPr>
          </w:p>
          <w:p w:rsidR="00267633" w:rsidRPr="00267633" w:rsidRDefault="00267633" w:rsidP="00267633">
            <w:pPr>
              <w:spacing w:before="120" w:after="120" w:line="240" w:lineRule="auto"/>
              <w:jc w:val="both"/>
              <w:rPr>
                <w:rFonts w:ascii="Times New Roman" w:hAnsi="Times New Roman" w:cs="Times New Roman"/>
                <w:i/>
                <w:szCs w:val="20"/>
                <w:lang w:val="en-GB" w:eastAsia="zh-CN"/>
              </w:rPr>
            </w:pPr>
          </w:p>
          <w:p w:rsidR="00267633" w:rsidRPr="00267633" w:rsidRDefault="00267633" w:rsidP="00267633">
            <w:pPr>
              <w:spacing w:before="120" w:after="120" w:line="240" w:lineRule="auto"/>
              <w:jc w:val="both"/>
              <w:rPr>
                <w:rFonts w:ascii="Times New Roman" w:hAnsi="Times New Roman" w:cs="Times New Roman"/>
                <w:i/>
                <w:szCs w:val="20"/>
                <w:lang w:val="en-GB" w:eastAsia="zh-CN"/>
              </w:rPr>
            </w:pPr>
          </w:p>
          <w:p w:rsidR="00267633" w:rsidRPr="00267633" w:rsidRDefault="00267633" w:rsidP="00267633">
            <w:pPr>
              <w:spacing w:before="120" w:after="120" w:line="240" w:lineRule="auto"/>
              <w:jc w:val="both"/>
              <w:rPr>
                <w:rFonts w:ascii="Times New Roman" w:hAnsi="Times New Roman" w:cs="Times New Roman"/>
                <w:i/>
                <w:szCs w:val="20"/>
                <w:lang w:val="en-GB" w:eastAsia="zh-CN"/>
              </w:rPr>
            </w:pPr>
          </w:p>
        </w:tc>
        <w:tc>
          <w:tcPr>
            <w:tcW w:w="2003" w:type="dxa"/>
            <w:gridSpan w:val="2"/>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8748" w:type="dxa"/>
            <w:gridSpan w:val="5"/>
          </w:tcPr>
          <w:p w:rsidR="00267633" w:rsidRPr="00267633" w:rsidRDefault="00267633" w:rsidP="00267633">
            <w:pPr>
              <w:spacing w:before="120" w:after="120" w:line="240" w:lineRule="auto"/>
              <w:outlineLvl w:val="5"/>
              <w:rPr>
                <w:rFonts w:ascii="Times New Roman" w:hAnsi="Times New Roman" w:cs="Times New Roman"/>
                <w:b/>
                <w:bCs/>
                <w:szCs w:val="22"/>
                <w:lang w:val="en-GB" w:eastAsia="zh-CN"/>
              </w:rPr>
            </w:pPr>
            <w:r w:rsidRPr="00267633">
              <w:rPr>
                <w:rFonts w:ascii="Times New Roman" w:hAnsi="Times New Roman" w:cs="Times New Roman"/>
                <w:b/>
                <w:bCs/>
                <w:szCs w:val="22"/>
                <w:lang w:val="en-GB" w:eastAsia="zh-CN"/>
              </w:rPr>
              <w:t>Section 2: Work done for taxation</w:t>
            </w:r>
          </w:p>
        </w:tc>
      </w:tr>
      <w:tr w:rsidR="00267633" w:rsidRPr="00267633" w:rsidTr="00267633">
        <w:trPr>
          <w:divId w:val="2116439976"/>
          <w:cantSplit/>
        </w:trPr>
        <w:tc>
          <w:tcPr>
            <w:tcW w:w="645" w:type="dxa"/>
          </w:tcPr>
          <w:p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lastRenderedPageBreak/>
              <w:t>No.</w:t>
            </w:r>
          </w:p>
        </w:tc>
        <w:tc>
          <w:tcPr>
            <w:tcW w:w="1980" w:type="dxa"/>
          </w:tcPr>
          <w:p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Item</w:t>
            </w:r>
          </w:p>
        </w:tc>
        <w:tc>
          <w:tcPr>
            <w:tcW w:w="4132" w:type="dxa"/>
            <w:gridSpan w:val="2"/>
          </w:tcPr>
          <w:p w:rsidR="00267633" w:rsidRPr="00267633" w:rsidRDefault="00267633" w:rsidP="00267633">
            <w:pPr>
              <w:spacing w:before="120" w:after="120" w:line="240" w:lineRule="auto"/>
              <w:outlineLvl w:val="7"/>
              <w:rPr>
                <w:rFonts w:ascii="Times New Roman" w:hAnsi="Times New Roman" w:cs="Times New Roman"/>
                <w:i/>
                <w:iCs/>
                <w:lang w:val="en-GB" w:eastAsia="zh-CN"/>
              </w:rPr>
            </w:pPr>
            <w:r w:rsidRPr="00267633">
              <w:rPr>
                <w:rFonts w:ascii="Times New Roman" w:hAnsi="Times New Roman" w:cs="Times New Roman"/>
                <w:i/>
                <w:iCs/>
                <w:lang w:val="en-GB" w:eastAsia="zh-CN"/>
              </w:rPr>
              <w:t>Description</w:t>
            </w:r>
          </w:p>
        </w:tc>
        <w:tc>
          <w:tcPr>
            <w:tcW w:w="1991" w:type="dxa"/>
          </w:tcPr>
          <w:p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Remarks</w:t>
            </w:r>
          </w:p>
        </w:tc>
      </w:tr>
      <w:tr w:rsidR="00267633" w:rsidRPr="00267633" w:rsidTr="00267633">
        <w:trPr>
          <w:divId w:val="2116439976"/>
          <w:cantSplit/>
        </w:trPr>
        <w:tc>
          <w:tcPr>
            <w:tcW w:w="645"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10.</w:t>
            </w:r>
          </w:p>
        </w:tc>
        <w:tc>
          <w:tcPr>
            <w:tcW w:w="1980"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Work done</w:t>
            </w:r>
          </w:p>
        </w:tc>
        <w:tc>
          <w:tcPr>
            <w:tcW w:w="4132" w:type="dxa"/>
            <w:gridSpan w:val="2"/>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Describe the work done for the preparation of the bill of costs and the taxation of the bill.</w:t>
            </w:r>
            <w:r w:rsidRPr="00267633">
              <w:rPr>
                <w:rFonts w:ascii="Times New Roman" w:hAnsi="Times New Roman" w:cs="Times New Roman"/>
                <w:szCs w:val="20"/>
                <w:lang w:val="en-GB" w:eastAsia="zh-CN"/>
              </w:rPr>
              <w:t xml:space="preserve">] </w:t>
            </w:r>
          </w:p>
        </w:tc>
        <w:tc>
          <w:tcPr>
            <w:tcW w:w="1991"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11.</w:t>
            </w:r>
          </w:p>
        </w:tc>
        <w:tc>
          <w:tcPr>
            <w:tcW w:w="1980" w:type="dxa"/>
          </w:tcPr>
          <w:p w:rsidR="00267633" w:rsidRPr="00267633" w:rsidRDefault="00267633" w:rsidP="00267633">
            <w:pPr>
              <w:spacing w:before="120" w:after="120" w:line="240"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Amount claimed </w:t>
            </w:r>
          </w:p>
        </w:tc>
        <w:tc>
          <w:tcPr>
            <w:tcW w:w="4132" w:type="dxa"/>
            <w:gridSpan w:val="2"/>
          </w:tcPr>
          <w:p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Total amount claimed: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the amount of costs claimed for Section 2, with a breakdown of – </w:t>
            </w:r>
          </w:p>
          <w:p w:rsidR="00267633" w:rsidRPr="00267633" w:rsidRDefault="00267633" w:rsidP="00C20EF2">
            <w:pPr>
              <w:numPr>
                <w:ilvl w:val="0"/>
                <w:numId w:val="103"/>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work done for Section 2; </w:t>
            </w:r>
          </w:p>
          <w:p w:rsidR="00267633" w:rsidRPr="00267633" w:rsidRDefault="00267633" w:rsidP="00C20EF2">
            <w:pPr>
              <w:numPr>
                <w:ilvl w:val="0"/>
                <w:numId w:val="103"/>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rsidR="00267633" w:rsidRPr="00267633" w:rsidRDefault="00267633" w:rsidP="00C20EF2">
            <w:pPr>
              <w:numPr>
                <w:ilvl w:val="0"/>
                <w:numId w:val="103"/>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rsidR="00267633" w:rsidRPr="00267633" w:rsidRDefault="00267633" w:rsidP="00C20EF2">
            <w:pPr>
              <w:numPr>
                <w:ilvl w:val="0"/>
                <w:numId w:val="103"/>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work done.</w:t>
            </w:r>
            <w:r w:rsidRPr="00267633">
              <w:rPr>
                <w:rFonts w:ascii="Times New Roman" w:hAnsi="Times New Roman" w:cs="Times New Roman"/>
                <w:szCs w:val="20"/>
                <w:lang w:val="en-GB" w:eastAsia="zh-CN"/>
              </w:rPr>
              <w:t>]</w:t>
            </w:r>
          </w:p>
          <w:p w:rsidR="00267633" w:rsidRPr="00267633" w:rsidRDefault="00267633" w:rsidP="00267633">
            <w:pPr>
              <w:spacing w:before="0" w:after="120" w:line="240" w:lineRule="auto"/>
              <w:jc w:val="both"/>
              <w:rPr>
                <w:rFonts w:ascii="Times New Roman" w:hAnsi="Times New Roman" w:cs="Times New Roman"/>
                <w:szCs w:val="20"/>
                <w:lang w:val="en-GB" w:eastAsia="zh-CN"/>
              </w:rPr>
            </w:pPr>
          </w:p>
        </w:tc>
        <w:tc>
          <w:tcPr>
            <w:tcW w:w="1991"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8748" w:type="dxa"/>
            <w:gridSpan w:val="5"/>
          </w:tcPr>
          <w:p w:rsidR="00267633" w:rsidRPr="00267633" w:rsidRDefault="00267633" w:rsidP="00267633">
            <w:pPr>
              <w:spacing w:before="240" w:after="60" w:line="240" w:lineRule="auto"/>
              <w:outlineLvl w:val="5"/>
              <w:rPr>
                <w:rFonts w:ascii="Times New Roman" w:hAnsi="Times New Roman" w:cs="Times New Roman"/>
                <w:b/>
                <w:bCs/>
                <w:szCs w:val="22"/>
                <w:lang w:val="en-GB" w:eastAsia="zh-CN"/>
              </w:rPr>
            </w:pPr>
            <w:r w:rsidRPr="00267633">
              <w:rPr>
                <w:rFonts w:ascii="Times New Roman" w:hAnsi="Times New Roman" w:cs="Times New Roman"/>
                <w:b/>
                <w:bCs/>
                <w:szCs w:val="22"/>
                <w:lang w:val="en-GB" w:eastAsia="zh-CN"/>
              </w:rPr>
              <w:t xml:space="preserve">Section 3: Disbursements </w:t>
            </w:r>
          </w:p>
        </w:tc>
      </w:tr>
    </w:tbl>
    <w:p w:rsidR="00267633" w:rsidRPr="00267633" w:rsidRDefault="00267633" w:rsidP="00267633">
      <w:pPr>
        <w:spacing w:before="120" w:after="120" w:line="240" w:lineRule="auto"/>
        <w:jc w:val="center"/>
        <w:divId w:val="2116439976"/>
        <w:rPr>
          <w:rFonts w:ascii="Times New Roman" w:hAnsi="Times New Roman" w:cs="Times New Roman"/>
          <w:i/>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5"/>
        <w:gridCol w:w="1980"/>
        <w:gridCol w:w="4132"/>
        <w:gridCol w:w="1991"/>
      </w:tblGrid>
      <w:tr w:rsidR="00267633" w:rsidRPr="00267633" w:rsidTr="00267633">
        <w:trPr>
          <w:divId w:val="2116439976"/>
          <w:cantSplit/>
          <w:tblHeader/>
        </w:trPr>
        <w:tc>
          <w:tcPr>
            <w:tcW w:w="645" w:type="dxa"/>
          </w:tcPr>
          <w:p w:rsidR="00267633" w:rsidRPr="00267633" w:rsidRDefault="00267633" w:rsidP="00267633">
            <w:pPr>
              <w:spacing w:before="120" w:after="120" w:line="240" w:lineRule="auto"/>
              <w:jc w:val="center"/>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No.</w:t>
            </w:r>
          </w:p>
        </w:tc>
        <w:tc>
          <w:tcPr>
            <w:tcW w:w="1980" w:type="dxa"/>
          </w:tcPr>
          <w:p w:rsidR="00267633" w:rsidRPr="00267633" w:rsidRDefault="00267633" w:rsidP="00267633">
            <w:pPr>
              <w:spacing w:before="120" w:after="120" w:line="240" w:lineRule="auto"/>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Date</w:t>
            </w:r>
          </w:p>
        </w:tc>
        <w:tc>
          <w:tcPr>
            <w:tcW w:w="4132" w:type="dxa"/>
          </w:tcPr>
          <w:p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Description and amount claimed</w:t>
            </w:r>
          </w:p>
        </w:tc>
        <w:tc>
          <w:tcPr>
            <w:tcW w:w="1991" w:type="dxa"/>
          </w:tcPr>
          <w:p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Remarks </w:t>
            </w:r>
          </w:p>
        </w:tc>
      </w:tr>
      <w:tr w:rsidR="00267633" w:rsidRPr="00267633" w:rsidTr="00267633">
        <w:trPr>
          <w:divId w:val="2116439976"/>
          <w:cantSplit/>
        </w:trPr>
        <w:tc>
          <w:tcPr>
            <w:tcW w:w="645"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r w:rsidRPr="00267633">
              <w:rPr>
                <w:rFonts w:ascii="Times New Roman" w:hAnsi="Times New Roman" w:cs="Times New Roman"/>
                <w:szCs w:val="20"/>
                <w:lang w:val="en-GB" w:eastAsia="zh-CN"/>
              </w:rPr>
              <w:t>12.</w:t>
            </w:r>
          </w:p>
        </w:tc>
        <w:tc>
          <w:tcPr>
            <w:tcW w:w="1980" w:type="dxa"/>
          </w:tcPr>
          <w:p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w:t>
            </w:r>
            <w:r w:rsidRPr="00267633">
              <w:rPr>
                <w:rFonts w:ascii="Times New Roman" w:hAnsi="Times New Roman" w:cs="Times New Roman"/>
                <w:i/>
                <w:spacing w:val="-3"/>
                <w:szCs w:val="20"/>
                <w:lang w:val="en-GB" w:eastAsia="zh-CN"/>
              </w:rPr>
              <w:t>Set out in different rows the dates or period of time when each disbursement is incurred.</w:t>
            </w:r>
            <w:r w:rsidRPr="00267633">
              <w:rPr>
                <w:rFonts w:ascii="Times New Roman" w:hAnsi="Times New Roman" w:cs="Times New Roman"/>
                <w:spacing w:val="-3"/>
                <w:szCs w:val="20"/>
                <w:lang w:val="en-GB" w:eastAsia="zh-CN"/>
              </w:rPr>
              <w:t xml:space="preserve">] </w:t>
            </w:r>
          </w:p>
        </w:tc>
        <w:tc>
          <w:tcPr>
            <w:tcW w:w="4132" w:type="dxa"/>
          </w:tcPr>
          <w:p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Disbursements on which GST is not chargeable </w:t>
            </w:r>
          </w:p>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each disbursement claimed.</w:t>
            </w:r>
            <w:r w:rsidRPr="00267633">
              <w:rPr>
                <w:rFonts w:ascii="Times New Roman" w:hAnsi="Times New Roman" w:cs="Times New Roman"/>
                <w:szCs w:val="20"/>
                <w:lang w:val="en-GB" w:eastAsia="zh-CN"/>
              </w:rPr>
              <w:t>]</w:t>
            </w:r>
          </w:p>
          <w:p w:rsidR="00267633" w:rsidRPr="00267633" w:rsidRDefault="00267633" w:rsidP="00267633">
            <w:pPr>
              <w:spacing w:before="120" w:after="120" w:line="240" w:lineRule="auto"/>
              <w:jc w:val="both"/>
              <w:rPr>
                <w:rFonts w:ascii="Times New Roman" w:hAnsi="Times New Roman" w:cs="Times New Roman"/>
                <w:szCs w:val="20"/>
                <w:lang w:val="en-GB" w:eastAsia="zh-CN"/>
              </w:rPr>
            </w:pPr>
          </w:p>
          <w:p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Disbursements on which GST is chargeable </w:t>
            </w:r>
          </w:p>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amount of each disbursement claimed.</w:t>
            </w:r>
            <w:r w:rsidRPr="00267633">
              <w:rPr>
                <w:rFonts w:ascii="Times New Roman" w:hAnsi="Times New Roman" w:cs="Times New Roman"/>
                <w:szCs w:val="20"/>
                <w:lang w:val="en-GB" w:eastAsia="zh-CN"/>
              </w:rPr>
              <w:t>]</w:t>
            </w:r>
          </w:p>
          <w:p w:rsidR="00267633" w:rsidRPr="00267633" w:rsidRDefault="00267633" w:rsidP="00267633">
            <w:pPr>
              <w:spacing w:before="120" w:after="120" w:line="240" w:lineRule="auto"/>
              <w:jc w:val="both"/>
              <w:rPr>
                <w:rFonts w:ascii="Times New Roman" w:hAnsi="Times New Roman" w:cs="Times New Roman"/>
                <w:szCs w:val="20"/>
                <w:lang w:val="en-GB" w:eastAsia="zh-CN"/>
              </w:rPr>
            </w:pPr>
          </w:p>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91"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r w:rsidR="00267633" w:rsidRPr="00267633" w:rsidTr="00267633">
        <w:trPr>
          <w:divId w:val="2116439976"/>
          <w:cantSplit/>
        </w:trPr>
        <w:tc>
          <w:tcPr>
            <w:tcW w:w="645" w:type="dxa"/>
          </w:tcPr>
          <w:p w:rsidR="00267633" w:rsidRPr="00267633" w:rsidRDefault="00267633" w:rsidP="00267633">
            <w:pPr>
              <w:spacing w:before="120" w:after="120" w:line="240" w:lineRule="auto"/>
              <w:jc w:val="center"/>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t>[  ]</w:t>
            </w:r>
          </w:p>
        </w:tc>
        <w:tc>
          <w:tcPr>
            <w:tcW w:w="1980" w:type="dxa"/>
          </w:tcPr>
          <w:p w:rsidR="00267633" w:rsidRPr="00267633" w:rsidRDefault="00267633" w:rsidP="00267633">
            <w:pPr>
              <w:spacing w:before="12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t>-</w:t>
            </w:r>
          </w:p>
        </w:tc>
        <w:tc>
          <w:tcPr>
            <w:tcW w:w="4132"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b/>
                <w:szCs w:val="20"/>
                <w:lang w:val="en-GB" w:eastAsia="zh-CN"/>
              </w:rPr>
              <w:t>Total amount claimed for disbursements on which GST is not chargeable: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Set out the total amount of disbursements claimed for Section 3 on which GST is not chargeable.</w:t>
            </w:r>
            <w:r w:rsidRPr="00267633">
              <w:rPr>
                <w:rFonts w:ascii="Times New Roman" w:hAnsi="Times New Roman" w:cs="Times New Roman"/>
                <w:szCs w:val="20"/>
                <w:lang w:val="en-GB" w:eastAsia="zh-CN"/>
              </w:rPr>
              <w:t>]</w:t>
            </w:r>
          </w:p>
          <w:p w:rsidR="00267633" w:rsidRPr="00267633" w:rsidRDefault="00267633" w:rsidP="00267633">
            <w:pPr>
              <w:spacing w:before="120" w:after="120" w:line="240" w:lineRule="auto"/>
              <w:jc w:val="both"/>
              <w:rPr>
                <w:rFonts w:ascii="Times New Roman" w:hAnsi="Times New Roman" w:cs="Times New Roman"/>
                <w:b/>
                <w:szCs w:val="20"/>
                <w:lang w:val="en-GB" w:eastAsia="zh-CN"/>
              </w:rPr>
            </w:pPr>
          </w:p>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b/>
                <w:szCs w:val="20"/>
                <w:lang w:val="en-GB" w:eastAsia="zh-CN"/>
              </w:rPr>
              <w:t>Total amount claimed for disbursements on which GST is chargeable: $ [</w:t>
            </w:r>
            <w:r w:rsidRPr="00267633">
              <w:rPr>
                <w:rFonts w:ascii="Times New Roman" w:hAnsi="Times New Roman" w:cs="Times New Roman"/>
                <w:i/>
                <w:szCs w:val="20"/>
                <w:lang w:val="en-GB" w:eastAsia="zh-CN"/>
              </w:rPr>
              <w:t>insert amount</w:t>
            </w:r>
            <w:r w:rsidRPr="00267633">
              <w:rPr>
                <w:rFonts w:ascii="Times New Roman" w:hAnsi="Times New Roman" w:cs="Times New Roman"/>
                <w:b/>
                <w:szCs w:val="20"/>
                <w:lang w:val="en-GB" w:eastAsia="zh-CN"/>
              </w:rPr>
              <w:t xml:space="preserve">]. </w:t>
            </w:r>
          </w:p>
          <w:p w:rsidR="00267633" w:rsidRPr="00267633" w:rsidRDefault="00267633" w:rsidP="00267633">
            <w:pPr>
              <w:spacing w:before="120" w:after="120" w:line="240" w:lineRule="auto"/>
              <w:jc w:val="both"/>
              <w:rPr>
                <w:rFonts w:ascii="Times New Roman" w:hAnsi="Times New Roman" w:cs="Times New Roman"/>
                <w:i/>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Set out the total amount of disbursements claimed for Section 3 on which GST is chargeable with a breakdown of – </w:t>
            </w:r>
          </w:p>
          <w:p w:rsidR="00267633" w:rsidRPr="00267633" w:rsidRDefault="00267633" w:rsidP="00C20EF2">
            <w:pPr>
              <w:numPr>
                <w:ilvl w:val="0"/>
                <w:numId w:val="104"/>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amount claimed for disbursements for Section 3; </w:t>
            </w:r>
          </w:p>
          <w:p w:rsidR="00267633" w:rsidRPr="00267633" w:rsidRDefault="00267633" w:rsidP="00C20EF2">
            <w:pPr>
              <w:numPr>
                <w:ilvl w:val="0"/>
                <w:numId w:val="104"/>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 xml:space="preserve">the percentage of input tax for which a party entitled to claim costs is not entitled to credit; </w:t>
            </w:r>
          </w:p>
          <w:p w:rsidR="00267633" w:rsidRPr="00267633" w:rsidRDefault="00267633" w:rsidP="00C20EF2">
            <w:pPr>
              <w:numPr>
                <w:ilvl w:val="0"/>
                <w:numId w:val="104"/>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amount of input tax for which a party entitled to claim costs is not entitled to credit; and</w:t>
            </w:r>
          </w:p>
          <w:p w:rsidR="00267633" w:rsidRPr="00267633" w:rsidRDefault="00267633" w:rsidP="00C20EF2">
            <w:pPr>
              <w:numPr>
                <w:ilvl w:val="0"/>
                <w:numId w:val="104"/>
              </w:numPr>
              <w:spacing w:before="0" w:after="120" w:line="240" w:lineRule="auto"/>
              <w:jc w:val="both"/>
              <w:rPr>
                <w:rFonts w:ascii="Times New Roman" w:hAnsi="Times New Roman" w:cs="Times New Roman"/>
                <w:i/>
                <w:szCs w:val="20"/>
                <w:lang w:val="en-GB" w:eastAsia="zh-CN"/>
              </w:rPr>
            </w:pPr>
            <w:r w:rsidRPr="00267633">
              <w:rPr>
                <w:rFonts w:ascii="Times New Roman" w:hAnsi="Times New Roman" w:cs="Times New Roman"/>
                <w:i/>
                <w:szCs w:val="20"/>
                <w:lang w:val="en-GB" w:eastAsia="zh-CN"/>
              </w:rPr>
              <w:t>the GST claimed for disbursements,</w:t>
            </w:r>
          </w:p>
          <w:p w:rsidR="00267633" w:rsidRPr="00267633" w:rsidRDefault="00267633" w:rsidP="00267633">
            <w:pPr>
              <w:spacing w:before="0" w:after="120" w:line="240" w:lineRule="auto"/>
              <w:jc w:val="both"/>
              <w:rPr>
                <w:rFonts w:ascii="Times New Roman" w:hAnsi="Times New Roman" w:cs="Times New Roman"/>
                <w:szCs w:val="20"/>
                <w:lang w:val="en-GB" w:eastAsia="zh-CN"/>
              </w:rPr>
            </w:pPr>
            <w:r w:rsidRPr="00267633">
              <w:rPr>
                <w:rFonts w:ascii="Times New Roman" w:hAnsi="Times New Roman" w:cs="Times New Roman"/>
                <w:i/>
                <w:szCs w:val="20"/>
                <w:lang w:val="en-GB" w:eastAsia="zh-CN"/>
              </w:rPr>
              <w:t>in relation to the periods for which different rates of GST are applicable.</w:t>
            </w:r>
            <w:r w:rsidRPr="00267633">
              <w:rPr>
                <w:rFonts w:ascii="Times New Roman" w:hAnsi="Times New Roman" w:cs="Times New Roman"/>
                <w:szCs w:val="20"/>
                <w:lang w:val="en-GB" w:eastAsia="zh-CN"/>
              </w:rPr>
              <w:t>]</w:t>
            </w:r>
          </w:p>
          <w:p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p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tc>
        <w:tc>
          <w:tcPr>
            <w:tcW w:w="1991" w:type="dxa"/>
          </w:tcPr>
          <w:p w:rsidR="00267633" w:rsidRPr="00267633" w:rsidRDefault="00267633" w:rsidP="00267633">
            <w:pPr>
              <w:spacing w:before="120" w:after="120" w:line="240" w:lineRule="auto"/>
              <w:jc w:val="both"/>
              <w:rPr>
                <w:rFonts w:ascii="Times New Roman" w:hAnsi="Times New Roman" w:cs="Times New Roman"/>
                <w:sz w:val="20"/>
                <w:szCs w:val="20"/>
                <w:lang w:val="en-GB" w:eastAsia="zh-CN"/>
              </w:rPr>
            </w:pPr>
          </w:p>
        </w:tc>
      </w:tr>
    </w:tbl>
    <w:p w:rsidR="00267633" w:rsidRPr="00267633" w:rsidRDefault="00267633" w:rsidP="00267633">
      <w:pPr>
        <w:spacing w:before="120" w:after="120" w:line="240" w:lineRule="auto"/>
        <w:jc w:val="both"/>
        <w:divId w:val="2116439976"/>
        <w:rPr>
          <w:rFonts w:ascii="Times New Roman" w:hAnsi="Times New Roman" w:cs="Times New Roman"/>
          <w:b/>
          <w:szCs w:val="20"/>
          <w:lang w:val="en-GB" w:eastAsia="zh-CN"/>
        </w:rPr>
        <w:sectPr w:rsidR="00267633" w:rsidRPr="00267633">
          <w:type w:val="continuous"/>
          <w:pgSz w:w="11909" w:h="16834" w:code="9"/>
          <w:pgMar w:top="1728" w:right="1742" w:bottom="1728" w:left="1728" w:header="720" w:footer="720" w:gutter="0"/>
          <w:cols w:space="720"/>
        </w:sectPr>
      </w:pPr>
    </w:p>
    <w:tbl>
      <w:tblPr>
        <w:tblW w:w="874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5"/>
        <w:gridCol w:w="1980"/>
        <w:gridCol w:w="4132"/>
        <w:gridCol w:w="1991"/>
      </w:tblGrid>
      <w:tr w:rsidR="00267633" w:rsidRPr="00267633" w:rsidTr="00D67A36">
        <w:trPr>
          <w:divId w:val="2116439976"/>
          <w:cantSplit/>
        </w:trPr>
        <w:tc>
          <w:tcPr>
            <w:tcW w:w="8748" w:type="dxa"/>
            <w:gridSpan w:val="4"/>
          </w:tcPr>
          <w:p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lastRenderedPageBreak/>
              <w:t>Summary</w:t>
            </w:r>
          </w:p>
        </w:tc>
      </w:tr>
      <w:tr w:rsidR="00267633" w:rsidRPr="00267633" w:rsidTr="00D67A36">
        <w:trPr>
          <w:divId w:val="2116439976"/>
          <w:cantSplit/>
        </w:trPr>
        <w:tc>
          <w:tcPr>
            <w:tcW w:w="645" w:type="dxa"/>
          </w:tcPr>
          <w:p w:rsidR="00267633" w:rsidRPr="00267633" w:rsidRDefault="00267633" w:rsidP="00267633">
            <w:pPr>
              <w:spacing w:before="120" w:after="120" w:line="240" w:lineRule="auto"/>
              <w:jc w:val="center"/>
              <w:rPr>
                <w:rFonts w:ascii="Times New Roman" w:hAnsi="Times New Roman" w:cs="Times New Roman"/>
                <w:szCs w:val="20"/>
                <w:lang w:val="en-GB" w:eastAsia="zh-CN"/>
              </w:rPr>
            </w:pPr>
          </w:p>
        </w:tc>
        <w:tc>
          <w:tcPr>
            <w:tcW w:w="1980" w:type="dxa"/>
          </w:tcPr>
          <w:p w:rsidR="00267633" w:rsidRPr="00267633" w:rsidRDefault="00267633" w:rsidP="00267633">
            <w:pPr>
              <w:spacing w:before="120" w:after="120" w:line="240" w:lineRule="auto"/>
              <w:rPr>
                <w:rFonts w:ascii="Times New Roman" w:hAnsi="Times New Roman" w:cs="Times New Roman"/>
                <w:szCs w:val="20"/>
                <w:lang w:val="en-GB" w:eastAsia="zh-CN"/>
              </w:rPr>
            </w:pPr>
          </w:p>
        </w:tc>
        <w:tc>
          <w:tcPr>
            <w:tcW w:w="4132" w:type="dxa"/>
          </w:tcPr>
          <w:p w:rsidR="00267633" w:rsidRPr="00267633" w:rsidRDefault="00267633" w:rsidP="00267633">
            <w:pPr>
              <w:spacing w:before="120" w:after="120" w:line="240" w:lineRule="auto"/>
              <w:jc w:val="both"/>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Total claimed for bill:</w:t>
            </w:r>
          </w:p>
          <w:p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Costs for work done other than for taxation: </w:t>
            </w:r>
          </w:p>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1: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 xml:space="preserve">] </w:t>
            </w:r>
          </w:p>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GST on Section 1: </w:t>
            </w:r>
          </w:p>
          <w:p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Costs for work done for taxation:</w:t>
            </w:r>
          </w:p>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2: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GST on Section 2:</w:t>
            </w:r>
          </w:p>
          <w:p w:rsidR="00267633" w:rsidRPr="00267633" w:rsidRDefault="00267633" w:rsidP="00267633">
            <w:pPr>
              <w:spacing w:before="120" w:after="120" w:line="240" w:lineRule="auto"/>
              <w:jc w:val="both"/>
              <w:rPr>
                <w:rFonts w:ascii="Times New Roman" w:hAnsi="Times New Roman" w:cs="Times New Roman"/>
                <w:szCs w:val="20"/>
                <w:u w:val="single"/>
                <w:lang w:val="en-GB" w:eastAsia="zh-CN"/>
              </w:rPr>
            </w:pPr>
            <w:r w:rsidRPr="00267633">
              <w:rPr>
                <w:rFonts w:ascii="Times New Roman" w:hAnsi="Times New Roman" w:cs="Times New Roman"/>
                <w:szCs w:val="20"/>
                <w:u w:val="single"/>
                <w:lang w:val="en-GB" w:eastAsia="zh-CN"/>
              </w:rPr>
              <w:t xml:space="preserve">Disbursements </w:t>
            </w:r>
          </w:p>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3 (Disbursements on which GST is not chargeable):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Section 3 (Disbursements on which GST is chargeable): [</w:t>
            </w:r>
            <w:r w:rsidRPr="00267633">
              <w:rPr>
                <w:rFonts w:ascii="Times New Roman" w:hAnsi="Times New Roman" w:cs="Times New Roman"/>
                <w:i/>
                <w:szCs w:val="20"/>
                <w:lang w:val="en-GB" w:eastAsia="zh-CN"/>
              </w:rPr>
              <w:t>Insert sum claimed.</w:t>
            </w:r>
            <w:r w:rsidRPr="00267633">
              <w:rPr>
                <w:rFonts w:ascii="Times New Roman" w:hAnsi="Times New Roman" w:cs="Times New Roman"/>
                <w:szCs w:val="20"/>
                <w:lang w:val="en-GB" w:eastAsia="zh-CN"/>
              </w:rPr>
              <w:t>]</w:t>
            </w:r>
          </w:p>
          <w:p w:rsidR="00267633" w:rsidRPr="00267633" w:rsidRDefault="00267633" w:rsidP="00267633">
            <w:pPr>
              <w:spacing w:before="120" w:after="120" w:line="240" w:lineRule="auto"/>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GST on Section 3: </w:t>
            </w:r>
          </w:p>
          <w:p w:rsidR="00267633" w:rsidRPr="00267633" w:rsidRDefault="00267633" w:rsidP="00267633">
            <w:pPr>
              <w:spacing w:before="120" w:after="120" w:line="240" w:lineRule="auto"/>
              <w:jc w:val="both"/>
              <w:rPr>
                <w:rFonts w:ascii="Times New Roman" w:hAnsi="Times New Roman" w:cs="Times New Roman"/>
                <w:szCs w:val="20"/>
                <w:lang w:val="en-GB" w:eastAsia="zh-CN"/>
              </w:rPr>
            </w:pPr>
          </w:p>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c>
          <w:tcPr>
            <w:tcW w:w="1991" w:type="dxa"/>
          </w:tcPr>
          <w:p w:rsidR="00267633" w:rsidRPr="00267633" w:rsidRDefault="00267633" w:rsidP="00267633">
            <w:pPr>
              <w:spacing w:before="120" w:after="120" w:line="240" w:lineRule="auto"/>
              <w:jc w:val="both"/>
              <w:rPr>
                <w:rFonts w:ascii="Times New Roman" w:hAnsi="Times New Roman" w:cs="Times New Roman"/>
                <w:szCs w:val="20"/>
                <w:lang w:val="en-GB" w:eastAsia="zh-CN"/>
              </w:rPr>
            </w:pPr>
          </w:p>
        </w:tc>
      </w:tr>
    </w:tbl>
    <w:p w:rsidR="00267633" w:rsidRPr="00267633" w:rsidRDefault="00267633" w:rsidP="00267633">
      <w:pPr>
        <w:spacing w:before="0" w:after="0" w:line="240" w:lineRule="auto"/>
        <w:ind w:left="2160" w:hanging="2160"/>
        <w:divId w:val="2116439976"/>
        <w:rPr>
          <w:rFonts w:ascii="Times New Roman" w:hAnsi="Times New Roman" w:cs="Times New Roman"/>
          <w:sz w:val="26"/>
          <w:szCs w:val="20"/>
          <w:lang w:val="en-GB" w:eastAsia="zh-CN"/>
        </w:rPr>
      </w:pPr>
    </w:p>
    <w:p w:rsidR="00267633" w:rsidRPr="00267633" w:rsidRDefault="00267633" w:rsidP="00267633">
      <w:pPr>
        <w:spacing w:before="0" w:after="0" w:line="240" w:lineRule="auto"/>
        <w:ind w:left="2160" w:hanging="2160"/>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Dated this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 xml:space="preserve">day of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t>20</w:t>
      </w:r>
      <w:r w:rsidRPr="00267633">
        <w:rPr>
          <w:rFonts w:ascii="Times New Roman" w:hAnsi="Times New Roman" w:cs="Times New Roman"/>
          <w:szCs w:val="20"/>
          <w:lang w:val="en-GB" w:eastAsia="zh-CN"/>
        </w:rPr>
        <w:tab/>
        <w:t>.</w:t>
      </w:r>
    </w:p>
    <w:p w:rsidR="00267633" w:rsidRPr="00267633" w:rsidRDefault="00267633" w:rsidP="00267633">
      <w:pPr>
        <w:spacing w:before="0" w:after="0" w:line="240" w:lineRule="auto"/>
        <w:jc w:val="center"/>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ind w:left="360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Solicitors for </w:t>
      </w:r>
    </w:p>
    <w:p w:rsidR="00267633" w:rsidRPr="00267633" w:rsidRDefault="00267633" w:rsidP="00267633">
      <w:pPr>
        <w:spacing w:before="0" w:after="0" w:line="240" w:lineRule="auto"/>
        <w:ind w:left="3600"/>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State the party for whom the bill is filed</w:t>
      </w:r>
      <w:r w:rsidRPr="00267633">
        <w:rPr>
          <w:rFonts w:ascii="Times New Roman" w:hAnsi="Times New Roman" w:cs="Times New Roman"/>
          <w:szCs w:val="20"/>
          <w:lang w:val="en-GB" w:eastAsia="zh-CN"/>
        </w:rPr>
        <w:t xml:space="preserve">].  </w:t>
      </w:r>
    </w:p>
    <w:p w:rsidR="00267633" w:rsidRPr="00267633" w:rsidRDefault="00267633" w:rsidP="00267633">
      <w:pPr>
        <w:spacing w:before="0" w:after="0"/>
        <w:ind w:left="720"/>
        <w:jc w:val="both"/>
        <w:divId w:val="2116439976"/>
        <w:rPr>
          <w:rFonts w:ascii="Times New Roman" w:hAnsi="Times New Roman" w:cs="Times New Roman"/>
          <w:szCs w:val="20"/>
          <w:lang w:val="en-GB" w:eastAsia="zh-CN"/>
        </w:rPr>
      </w:pPr>
    </w:p>
    <w:p w:rsidR="00267633" w:rsidRPr="00267633" w:rsidRDefault="00267633" w:rsidP="00267633">
      <w:pPr>
        <w:spacing w:before="0" w:after="0"/>
        <w:ind w:left="720"/>
        <w:jc w:val="both"/>
        <w:divId w:val="2116439976"/>
        <w:rPr>
          <w:rFonts w:ascii="Times New Roman" w:hAnsi="Times New Roman" w:cs="Times New Roman"/>
          <w:szCs w:val="20"/>
          <w:lang w:val="en-GB" w:eastAsia="zh-CN"/>
        </w:rPr>
      </w:pPr>
    </w:p>
    <w:p w:rsidR="00267633" w:rsidRPr="00267633" w:rsidRDefault="00267633" w:rsidP="00267633">
      <w:pPr>
        <w:spacing w:before="0" w:after="0"/>
        <w:ind w:left="720"/>
        <w:jc w:val="both"/>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To:</w:t>
      </w:r>
    </w:p>
    <w:p w:rsidR="00267633" w:rsidRPr="00267633" w:rsidRDefault="00267633" w:rsidP="00267633">
      <w:pPr>
        <w:spacing w:before="0" w:after="0"/>
        <w:ind w:left="720"/>
        <w:jc w:val="both"/>
        <w:divId w:val="2116439976"/>
        <w:rPr>
          <w:rFonts w:ascii="Times New Roman" w:hAnsi="Times New Roman" w:cs="Times New Roman"/>
          <w:szCs w:val="20"/>
          <w:lang w:val="en-GB" w:eastAsia="zh-CN"/>
        </w:rPr>
      </w:pPr>
    </w:p>
    <w:p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US" w:eastAsia="zh-CN"/>
        </w:rPr>
      </w:pPr>
    </w:p>
    <w:p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US" w:eastAsia="zh-CN"/>
        </w:rPr>
        <w:sectPr w:rsidR="00267633" w:rsidRPr="00267633">
          <w:pgSz w:w="11906" w:h="16838"/>
          <w:pgMar w:top="1440" w:right="1286" w:bottom="1440" w:left="2160" w:header="720" w:footer="720" w:gutter="0"/>
          <w:paperSrc w:first="1" w:other="1"/>
          <w:cols w:space="720"/>
          <w:noEndnote/>
        </w:sectPr>
      </w:pPr>
    </w:p>
    <w:tbl>
      <w:tblPr>
        <w:tblW w:w="0" w:type="auto"/>
        <w:tblLayout w:type="fixed"/>
        <w:tblLook w:val="0000" w:firstRow="0" w:lastRow="0" w:firstColumn="0" w:lastColumn="0" w:noHBand="0" w:noVBand="0"/>
      </w:tblPr>
      <w:tblGrid>
        <w:gridCol w:w="2600"/>
        <w:gridCol w:w="2600"/>
        <w:gridCol w:w="2600"/>
      </w:tblGrid>
      <w:tr w:rsidR="00267633" w:rsidRPr="00267633" w:rsidTr="00267633">
        <w:trPr>
          <w:divId w:val="2116439976"/>
        </w:trPr>
        <w:tc>
          <w:tcPr>
            <w:tcW w:w="2600" w:type="dxa"/>
          </w:tcPr>
          <w:p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US" w:eastAsia="zh-CN"/>
              </w:rPr>
            </w:pPr>
          </w:p>
        </w:tc>
        <w:tc>
          <w:tcPr>
            <w:tcW w:w="2600" w:type="dxa"/>
          </w:tcPr>
          <w:p w:rsidR="00267633" w:rsidRPr="00267633" w:rsidRDefault="00267633" w:rsidP="00267633">
            <w:pPr>
              <w:keepNext/>
              <w:spacing w:before="0" w:after="0" w:line="240" w:lineRule="auto"/>
              <w:jc w:val="center"/>
              <w:outlineLvl w:val="1"/>
              <w:rPr>
                <w:rFonts w:ascii="Times New Roman" w:hAnsi="Times New Roman"/>
                <w:bCs/>
                <w:iCs/>
                <w:spacing w:val="-3"/>
                <w:szCs w:val="28"/>
                <w:lang w:val="en-US" w:eastAsia="zh-CN"/>
              </w:rPr>
            </w:pPr>
            <w:bookmarkStart w:id="150" w:name="_Toc122854431"/>
            <w:bookmarkStart w:id="151" w:name="_Toc122854811"/>
            <w:bookmarkStart w:id="152" w:name="_Toc243995889"/>
            <w:r w:rsidRPr="00267633">
              <w:rPr>
                <w:rFonts w:ascii="Times New Roman" w:hAnsi="Times New Roman"/>
                <w:bCs/>
                <w:iCs/>
                <w:spacing w:val="-3"/>
                <w:szCs w:val="28"/>
                <w:lang w:val="en-US" w:eastAsia="zh-CN"/>
              </w:rPr>
              <w:t xml:space="preserve">FORM </w:t>
            </w:r>
            <w:bookmarkEnd w:id="150"/>
            <w:bookmarkEnd w:id="151"/>
            <w:bookmarkEnd w:id="152"/>
            <w:r w:rsidRPr="00267633">
              <w:rPr>
                <w:rFonts w:ascii="Times New Roman" w:hAnsi="Times New Roman"/>
                <w:bCs/>
                <w:iCs/>
                <w:spacing w:val="-3"/>
                <w:szCs w:val="28"/>
                <w:lang w:val="en-US" w:eastAsia="zh-CN"/>
              </w:rPr>
              <w:t>254</w:t>
            </w:r>
          </w:p>
        </w:tc>
        <w:tc>
          <w:tcPr>
            <w:tcW w:w="2600" w:type="dxa"/>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US" w:eastAsia="zh-CN"/>
              </w:rPr>
            </w:pPr>
          </w:p>
        </w:tc>
      </w:tr>
    </w:tbl>
    <w:p w:rsidR="00267633" w:rsidRPr="00267633" w:rsidRDefault="00267633" w:rsidP="00267633">
      <w:pPr>
        <w:keepNext/>
        <w:spacing w:before="240" w:after="60" w:line="240" w:lineRule="auto"/>
        <w:outlineLvl w:val="1"/>
        <w:divId w:val="2116439976"/>
        <w:rPr>
          <w:rFonts w:ascii="Times New Roman" w:hAnsi="Times New Roman"/>
          <w:bCs/>
          <w:iCs/>
          <w:sz w:val="22"/>
          <w:szCs w:val="22"/>
          <w:lang w:val="en-US" w:eastAsia="zh-CN"/>
        </w:rPr>
      </w:pPr>
      <w:bookmarkStart w:id="153" w:name="_Toc122854432"/>
      <w:bookmarkStart w:id="154" w:name="_Toc122854812"/>
      <w:bookmarkStart w:id="155" w:name="_Toc243995890"/>
      <w:r w:rsidRPr="00267633">
        <w:rPr>
          <w:rFonts w:ascii="Times New Roman" w:hAnsi="Times New Roman"/>
          <w:bCs/>
          <w:iCs/>
          <w:sz w:val="22"/>
          <w:szCs w:val="22"/>
          <w:lang w:val="en-US" w:eastAsia="zh-CN"/>
        </w:rPr>
        <w:t>Para 131</w:t>
      </w:r>
      <w:bookmarkEnd w:id="153"/>
      <w:bookmarkEnd w:id="154"/>
      <w:bookmarkEnd w:id="155"/>
      <w:r w:rsidRPr="00267633">
        <w:rPr>
          <w:rFonts w:ascii="Times New Roman" w:hAnsi="Times New Roman"/>
          <w:bCs/>
          <w:iCs/>
          <w:sz w:val="22"/>
          <w:szCs w:val="22"/>
          <w:lang w:val="en-US" w:eastAsia="zh-CN"/>
        </w:rPr>
        <w:t xml:space="preserve"> </w:t>
      </w: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Cs w:val="20"/>
          <w:lang w:val="en-US" w:eastAsia="zh-CN"/>
        </w:rPr>
      </w:pPr>
    </w:p>
    <w:p w:rsidR="00267633" w:rsidRPr="00267633" w:rsidRDefault="00267633" w:rsidP="00267633">
      <w:pPr>
        <w:tabs>
          <w:tab w:val="center" w:pos="3822"/>
        </w:tabs>
        <w:suppressAutoHyphens/>
        <w:spacing w:before="0" w:after="0" w:line="240" w:lineRule="auto"/>
        <w:ind w:left="-1742" w:right="-1800"/>
        <w:jc w:val="center"/>
        <w:divId w:val="2116439976"/>
        <w:rPr>
          <w:rFonts w:ascii="Times New Roman" w:hAnsi="Times New Roman" w:cs="Times New Roman"/>
          <w:szCs w:val="20"/>
          <w:lang w:val="en-US" w:eastAsia="zh-CN"/>
        </w:rPr>
      </w:pPr>
      <w:r w:rsidRPr="00267633">
        <w:rPr>
          <w:rFonts w:ascii="Times New Roman" w:hAnsi="Times New Roman" w:cs="Times New Roman"/>
          <w:b/>
          <w:szCs w:val="20"/>
          <w:lang w:val="en-US" w:eastAsia="zh-CN"/>
        </w:rPr>
        <w:t>IN THE FAMILY JUSTICE COURTS OF THE REPUBLIC OF SINGAPORE</w:t>
      </w:r>
    </w:p>
    <w:p w:rsidR="00267633" w:rsidRPr="00267633" w:rsidRDefault="00267633" w:rsidP="00267633">
      <w:pPr>
        <w:spacing w:before="0" w:after="0" w:line="240" w:lineRule="auto"/>
        <w:jc w:val="both"/>
        <w:divId w:val="2116439976"/>
        <w:rPr>
          <w:rFonts w:ascii="Times New Roman" w:hAnsi="Times New Roman" w:cs="Times New Roman"/>
          <w:b/>
          <w:sz w:val="20"/>
          <w:szCs w:val="20"/>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Bill of Costs No.</w:t>
      </w:r>
      <w:r w:rsidRPr="00267633">
        <w:rPr>
          <w:rFonts w:ascii="Times New Roman" w:hAnsi="Times New Roman" w:cs="Times New Roman"/>
          <w:szCs w:val="20"/>
          <w:lang w:val="en-US" w:eastAsia="zh-CN"/>
        </w:rPr>
        <w:tab/>
        <w:t xml:space="preserve">of 20  </w:t>
      </w:r>
    </w:p>
    <w:p w:rsidR="00267633" w:rsidRPr="00267633" w:rsidRDefault="00267633" w:rsidP="00267633">
      <w:pPr>
        <w:spacing w:before="0" w:after="0" w:line="240" w:lineRule="auto"/>
        <w:jc w:val="both"/>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GST Reg. No. (solicitors for [</w:t>
      </w:r>
      <w:r w:rsidRPr="00267633">
        <w:rPr>
          <w:rFonts w:ascii="Times New Roman" w:hAnsi="Times New Roman" w:cs="Times New Roman"/>
          <w:i/>
          <w:szCs w:val="20"/>
          <w:lang w:val="en-US" w:eastAsia="zh-CN"/>
        </w:rPr>
        <w:t>state the party</w:t>
      </w:r>
      <w:r w:rsidRPr="00267633">
        <w:rPr>
          <w:rFonts w:ascii="Times New Roman" w:hAnsi="Times New Roman" w:cs="Times New Roman"/>
          <w:szCs w:val="20"/>
          <w:lang w:val="en-US" w:eastAsia="zh-CN"/>
        </w:rPr>
        <w:t>]): [</w:t>
      </w:r>
      <w:r w:rsidRPr="00267633">
        <w:rPr>
          <w:rFonts w:ascii="Times New Roman" w:hAnsi="Times New Roman" w:cs="Times New Roman"/>
          <w:i/>
          <w:szCs w:val="20"/>
          <w:lang w:val="en-US" w:eastAsia="zh-CN"/>
        </w:rPr>
        <w:t>Set out the GST number</w:t>
      </w:r>
      <w:r w:rsidRPr="00267633">
        <w:rPr>
          <w:rFonts w:ascii="Times New Roman" w:hAnsi="Times New Roman" w:cs="Times New Roman"/>
          <w:szCs w:val="20"/>
          <w:lang w:val="en-US" w:eastAsia="zh-CN"/>
        </w:rPr>
        <w:t>]</w:t>
      </w:r>
    </w:p>
    <w:p w:rsidR="00267633" w:rsidRPr="00267633" w:rsidRDefault="00267633" w:rsidP="00267633">
      <w:pPr>
        <w:spacing w:before="0" w:after="0" w:line="240" w:lineRule="auto"/>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GST Reg. No. (</w:t>
      </w:r>
      <w:r w:rsidRPr="00267633">
        <w:rPr>
          <w:rFonts w:ascii="Times New Roman" w:hAnsi="Times New Roman" w:cs="Times New Roman"/>
          <w:i/>
          <w:szCs w:val="20"/>
          <w:lang w:val="en-US" w:eastAsia="zh-CN"/>
        </w:rPr>
        <w:t>state the party</w:t>
      </w:r>
      <w:r w:rsidRPr="00267633">
        <w:rPr>
          <w:rFonts w:ascii="Times New Roman" w:hAnsi="Times New Roman" w:cs="Times New Roman"/>
          <w:szCs w:val="20"/>
          <w:lang w:val="en-US" w:eastAsia="zh-CN"/>
        </w:rPr>
        <w:t>): [</w:t>
      </w:r>
      <w:r w:rsidRPr="00267633">
        <w:rPr>
          <w:rFonts w:ascii="Times New Roman" w:hAnsi="Times New Roman" w:cs="Times New Roman"/>
          <w:i/>
          <w:szCs w:val="20"/>
          <w:lang w:val="en-US" w:eastAsia="zh-CN"/>
        </w:rPr>
        <w:t>Indicate the GST number or “No GST No.” and the percentage of input tax applicable to each party entitled to costs.</w:t>
      </w:r>
      <w:r w:rsidRPr="00267633">
        <w:rPr>
          <w:rFonts w:ascii="Times New Roman" w:hAnsi="Times New Roman" w:cs="Times New Roman"/>
          <w:szCs w:val="20"/>
          <w:lang w:val="en-US" w:eastAsia="zh-CN"/>
        </w:rPr>
        <w:t xml:space="preserve">] </w:t>
      </w:r>
    </w:p>
    <w:p w:rsidR="00267633" w:rsidRPr="00267633" w:rsidRDefault="00267633" w:rsidP="00267633">
      <w:pPr>
        <w:spacing w:before="0" w:after="0" w:line="240" w:lineRule="auto"/>
        <w:jc w:val="both"/>
        <w:divId w:val="2116439976"/>
        <w:rPr>
          <w:rFonts w:ascii="Times New Roman" w:hAnsi="Times New Roman" w:cs="Times New Roman"/>
          <w:b/>
          <w:szCs w:val="20"/>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b/>
          <w:szCs w:val="20"/>
          <w:lang w:val="en-US" w:eastAsia="zh-CN"/>
        </w:rPr>
      </w:pPr>
    </w:p>
    <w:p w:rsidR="00267633" w:rsidRPr="00267633" w:rsidRDefault="00267633" w:rsidP="00267633">
      <w:pPr>
        <w:spacing w:before="120" w:after="120" w:line="240" w:lineRule="auto"/>
        <w:jc w:val="center"/>
        <w:divId w:val="2116439976"/>
        <w:rPr>
          <w:rFonts w:ascii="Times New Roman" w:hAnsi="Times New Roman" w:cs="Times New Roman"/>
          <w:b/>
          <w:spacing w:val="-3"/>
          <w:szCs w:val="20"/>
          <w:lang w:val="en-GB" w:eastAsia="zh-CN"/>
        </w:rPr>
      </w:pPr>
      <w:r w:rsidRPr="00267633">
        <w:rPr>
          <w:rFonts w:ascii="Times New Roman" w:hAnsi="Times New Roman" w:cs="Times New Roman"/>
          <w:spacing w:val="-3"/>
          <w:szCs w:val="20"/>
          <w:lang w:val="en-GB" w:eastAsia="zh-CN"/>
        </w:rPr>
        <w:t>In the matter of  …</w:t>
      </w:r>
    </w:p>
    <w:p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rsidR="00267633" w:rsidRPr="00267633" w:rsidRDefault="00267633" w:rsidP="00267633">
      <w:pPr>
        <w:spacing w:before="0" w:after="0" w:line="240" w:lineRule="auto"/>
        <w:jc w:val="center"/>
        <w:divId w:val="2116439976"/>
        <w:rPr>
          <w:rFonts w:ascii="Times New Roman" w:hAnsi="Times New Roman" w:cs="Times New Roman"/>
          <w:b/>
          <w:szCs w:val="20"/>
          <w:u w:val="single"/>
          <w:lang w:val="en-US" w:eastAsia="zh-CN"/>
        </w:rPr>
      </w:pPr>
      <w:r w:rsidRPr="00267633">
        <w:rPr>
          <w:rFonts w:ascii="Times New Roman" w:hAnsi="Times New Roman" w:cs="Times New Roman"/>
          <w:b/>
          <w:szCs w:val="20"/>
          <w:u w:val="single"/>
          <w:lang w:val="en-US" w:eastAsia="zh-CN"/>
        </w:rPr>
        <w:t>BILL OF COSTS FOR NON-CONTENTIOUS BUSINESS</w:t>
      </w: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Applicant:   </w:t>
      </w:r>
      <w:r w:rsidRPr="00267633">
        <w:rPr>
          <w:rFonts w:ascii="Times New Roman" w:hAnsi="Times New Roman" w:cs="Times New Roman"/>
          <w:szCs w:val="20"/>
          <w:lang w:val="en-US" w:eastAsia="zh-CN"/>
        </w:rPr>
        <w:tab/>
      </w:r>
      <w:r w:rsidRPr="00267633">
        <w:rPr>
          <w:rFonts w:ascii="Times New Roman" w:hAnsi="Times New Roman" w:cs="Times New Roman"/>
          <w:szCs w:val="20"/>
          <w:lang w:val="en-US" w:eastAsia="zh-CN"/>
        </w:rPr>
        <w:tab/>
        <w:t>[</w:t>
      </w:r>
      <w:r w:rsidRPr="00267633">
        <w:rPr>
          <w:rFonts w:ascii="Times New Roman" w:hAnsi="Times New Roman" w:cs="Times New Roman"/>
          <w:i/>
          <w:szCs w:val="20"/>
          <w:lang w:val="en-US" w:eastAsia="zh-CN"/>
        </w:rPr>
        <w:t>State the party for whom the bill is filed</w:t>
      </w:r>
      <w:r w:rsidRPr="00267633">
        <w:rPr>
          <w:rFonts w:ascii="Times New Roman" w:hAnsi="Times New Roman" w:cs="Times New Roman"/>
          <w:szCs w:val="20"/>
          <w:lang w:val="en-US" w:eastAsia="zh-CN"/>
        </w:rPr>
        <w:t xml:space="preserve">].  </w:t>
      </w:r>
    </w:p>
    <w:p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Nature of bill:</w:t>
      </w:r>
      <w:r w:rsidRPr="00267633">
        <w:rPr>
          <w:rFonts w:ascii="Times New Roman" w:hAnsi="Times New Roman" w:cs="Times New Roman"/>
          <w:szCs w:val="20"/>
          <w:lang w:val="en-US" w:eastAsia="zh-CN"/>
        </w:rPr>
        <w:tab/>
      </w:r>
      <w:r w:rsidRPr="00267633">
        <w:rPr>
          <w:rFonts w:ascii="Times New Roman" w:hAnsi="Times New Roman" w:cs="Times New Roman"/>
          <w:i/>
          <w:szCs w:val="20"/>
          <w:lang w:val="en-US" w:eastAsia="zh-CN"/>
        </w:rPr>
        <w:t xml:space="preserve">Solicitor-and-client bill </w:t>
      </w:r>
      <w:r w:rsidRPr="00267633">
        <w:rPr>
          <w:rFonts w:ascii="Times New Roman" w:hAnsi="Times New Roman" w:cs="Times New Roman"/>
          <w:szCs w:val="20"/>
          <w:lang w:val="en-US" w:eastAsia="zh-CN"/>
        </w:rPr>
        <w:t xml:space="preserve"> </w:t>
      </w:r>
    </w:p>
    <w:p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Basis of taxation:</w:t>
      </w:r>
      <w:r w:rsidRPr="00267633">
        <w:rPr>
          <w:rFonts w:ascii="Times New Roman" w:hAnsi="Times New Roman" w:cs="Times New Roman"/>
          <w:szCs w:val="20"/>
          <w:lang w:val="en-US" w:eastAsia="zh-CN"/>
        </w:rPr>
        <w:tab/>
      </w:r>
      <w:r w:rsidRPr="00267633">
        <w:rPr>
          <w:rFonts w:ascii="Times New Roman" w:hAnsi="Times New Roman" w:cs="Times New Roman"/>
          <w:i/>
          <w:szCs w:val="20"/>
          <w:lang w:val="en-US" w:eastAsia="zh-CN"/>
        </w:rPr>
        <w:t>Indemnity basis</w:t>
      </w:r>
    </w:p>
    <w:p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Basis for taxation:</w:t>
      </w:r>
      <w:r w:rsidRPr="00267633">
        <w:rPr>
          <w:rFonts w:ascii="Times New Roman" w:hAnsi="Times New Roman" w:cs="Times New Roman"/>
          <w:szCs w:val="20"/>
          <w:lang w:val="en-US" w:eastAsia="zh-CN"/>
        </w:rPr>
        <w:tab/>
        <w:t>[</w:t>
      </w:r>
      <w:r w:rsidRPr="00267633">
        <w:rPr>
          <w:rFonts w:ascii="Times New Roman" w:hAnsi="Times New Roman" w:cs="Times New Roman"/>
          <w:i/>
          <w:szCs w:val="20"/>
          <w:lang w:val="en-US" w:eastAsia="zh-CN"/>
        </w:rPr>
        <w:t>Set out the basis under which the bill of costs may be taxed.</w:t>
      </w:r>
      <w:r w:rsidRPr="00267633">
        <w:rPr>
          <w:rFonts w:ascii="Times New Roman" w:hAnsi="Times New Roman" w:cs="Times New Roman"/>
          <w:szCs w:val="20"/>
          <w:lang w:val="en-US" w:eastAsia="zh-CN"/>
        </w:rPr>
        <w:t>]</w:t>
      </w:r>
    </w:p>
    <w:p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ind w:left="2160" w:hanging="2160"/>
        <w:jc w:val="both"/>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ind w:left="2160" w:hanging="2160"/>
        <w:divId w:val="2116439976"/>
        <w:rPr>
          <w:rFonts w:ascii="Times New Roman" w:hAnsi="Times New Roman" w:cs="Times New Roman"/>
          <w:szCs w:val="20"/>
          <w:lang w:val="en-US" w:eastAsia="zh-C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267633" w:rsidRPr="00267633" w:rsidTr="00267633">
        <w:trPr>
          <w:divId w:val="2116439976"/>
          <w:cantSplit/>
        </w:trPr>
        <w:tc>
          <w:tcPr>
            <w:tcW w:w="8748" w:type="dxa"/>
            <w:tcBorders>
              <w:right w:val="single" w:sz="4" w:space="0" w:color="auto"/>
            </w:tcBorders>
          </w:tcPr>
          <w:p w:rsidR="00267633" w:rsidRPr="00267633" w:rsidRDefault="00267633" w:rsidP="00267633">
            <w:pPr>
              <w:spacing w:before="120" w:after="120" w:line="240" w:lineRule="auto"/>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Section 1:  Work done other than for taxation</w:t>
            </w:r>
          </w:p>
        </w:tc>
      </w:tr>
    </w:tbl>
    <w:p w:rsidR="00267633" w:rsidRPr="00267633" w:rsidRDefault="00267633" w:rsidP="00267633">
      <w:pPr>
        <w:spacing w:before="120" w:after="120" w:line="240" w:lineRule="auto"/>
        <w:divId w:val="2116439976"/>
        <w:rPr>
          <w:rFonts w:ascii="Times New Roman" w:hAnsi="Times New Roman" w:cs="Times New Roman"/>
          <w:i/>
          <w:szCs w:val="20"/>
          <w:lang w:val="en-US" w:eastAsia="zh-CN"/>
        </w:rPr>
        <w:sectPr w:rsidR="00267633" w:rsidRPr="00267633">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7"/>
        <w:gridCol w:w="1980"/>
        <w:gridCol w:w="4138"/>
        <w:gridCol w:w="1983"/>
      </w:tblGrid>
      <w:tr w:rsidR="00267633" w:rsidRPr="00267633" w:rsidTr="00267633">
        <w:trPr>
          <w:divId w:val="2116439976"/>
          <w:cantSplit/>
          <w:tblHeader/>
        </w:trPr>
        <w:tc>
          <w:tcPr>
            <w:tcW w:w="647" w:type="dxa"/>
            <w:tcBorders>
              <w:right w:val="single" w:sz="4" w:space="0" w:color="auto"/>
            </w:tcBorders>
          </w:tcPr>
          <w:p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No.</w:t>
            </w:r>
          </w:p>
        </w:tc>
        <w:tc>
          <w:tcPr>
            <w:tcW w:w="1980" w:type="dxa"/>
            <w:tcBorders>
              <w:right w:val="single" w:sz="4" w:space="0" w:color="auto"/>
            </w:tcBorders>
          </w:tcPr>
          <w:p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Item</w:t>
            </w:r>
          </w:p>
        </w:tc>
        <w:tc>
          <w:tcPr>
            <w:tcW w:w="4138" w:type="dxa"/>
            <w:tcBorders>
              <w:right w:val="single" w:sz="4" w:space="0" w:color="auto"/>
            </w:tcBorders>
          </w:tcPr>
          <w:p w:rsidR="00267633" w:rsidRPr="00267633" w:rsidRDefault="00267633" w:rsidP="00267633">
            <w:pPr>
              <w:spacing w:before="120" w:after="120" w:line="240" w:lineRule="auto"/>
              <w:outlineLvl w:val="7"/>
              <w:rPr>
                <w:rFonts w:ascii="Times New Roman" w:hAnsi="Times New Roman" w:cs="Times New Roman"/>
                <w:i/>
                <w:iCs/>
                <w:lang w:val="en-US" w:eastAsia="zh-CN"/>
              </w:rPr>
            </w:pPr>
            <w:r w:rsidRPr="00267633">
              <w:rPr>
                <w:rFonts w:ascii="Times New Roman" w:hAnsi="Times New Roman" w:cs="Times New Roman"/>
                <w:i/>
                <w:iCs/>
                <w:lang w:val="en-US" w:eastAsia="zh-CN"/>
              </w:rPr>
              <w:t>Description</w:t>
            </w:r>
          </w:p>
        </w:tc>
        <w:tc>
          <w:tcPr>
            <w:tcW w:w="1983" w:type="dxa"/>
            <w:tcBorders>
              <w:right w:val="single" w:sz="4" w:space="0" w:color="auto"/>
            </w:tcBorders>
          </w:tcPr>
          <w:p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Remarks</w:t>
            </w:r>
          </w:p>
        </w:tc>
      </w:tr>
      <w:tr w:rsidR="00267633" w:rsidRPr="00267633" w:rsidTr="00267633">
        <w:trPr>
          <w:divId w:val="2116439976"/>
          <w:cantSplit/>
          <w:trHeight w:val="413"/>
        </w:trPr>
        <w:tc>
          <w:tcPr>
            <w:tcW w:w="647" w:type="dxa"/>
            <w:tcBorders>
              <w:bottom w:val="single" w:sz="4" w:space="0" w:color="auto"/>
            </w:tcBorders>
          </w:tcPr>
          <w:p w:rsidR="00267633" w:rsidRPr="00267633" w:rsidRDefault="00267633" w:rsidP="00267633">
            <w:pPr>
              <w:spacing w:before="120" w:after="120" w:line="240" w:lineRule="auto"/>
              <w:jc w:val="center"/>
              <w:rPr>
                <w:rFonts w:ascii="Times New Roman" w:hAnsi="Times New Roman" w:cs="Times New Roman"/>
                <w:b/>
                <w:spacing w:val="-3"/>
                <w:szCs w:val="20"/>
                <w:lang w:val="en-GB" w:eastAsia="zh-CN"/>
              </w:rPr>
            </w:pPr>
            <w:r w:rsidRPr="00267633">
              <w:rPr>
                <w:rFonts w:ascii="Times New Roman" w:hAnsi="Times New Roman" w:cs="Times New Roman"/>
                <w:b/>
                <w:spacing w:val="-3"/>
                <w:szCs w:val="20"/>
                <w:lang w:val="en-GB" w:eastAsia="zh-CN"/>
              </w:rPr>
              <w:t>1.</w:t>
            </w:r>
          </w:p>
        </w:tc>
        <w:tc>
          <w:tcPr>
            <w:tcW w:w="8101" w:type="dxa"/>
            <w:gridSpan w:val="3"/>
            <w:tcBorders>
              <w:bottom w:val="single" w:sz="4" w:space="0" w:color="auto"/>
            </w:tcBorders>
          </w:tcPr>
          <w:p w:rsidR="00267633" w:rsidRPr="00267633" w:rsidRDefault="00267633" w:rsidP="00267633">
            <w:pPr>
              <w:spacing w:before="120" w:after="120" w:line="240" w:lineRule="auto"/>
              <w:outlineLvl w:val="4"/>
              <w:rPr>
                <w:rFonts w:ascii="Times New Roman" w:hAnsi="Times New Roman" w:cs="Times New Roman"/>
                <w:b/>
                <w:bCs/>
                <w:iCs/>
                <w:szCs w:val="26"/>
                <w:lang w:val="en-US" w:eastAsia="zh-CN"/>
              </w:rPr>
            </w:pPr>
            <w:r w:rsidRPr="00267633">
              <w:rPr>
                <w:rFonts w:ascii="Times New Roman" w:hAnsi="Times New Roman" w:cs="Times New Roman"/>
                <w:b/>
                <w:bCs/>
                <w:iCs/>
                <w:szCs w:val="26"/>
                <w:lang w:val="en-US" w:eastAsia="zh-CN"/>
              </w:rPr>
              <w:t>The work done</w:t>
            </w:r>
          </w:p>
        </w:tc>
      </w:tr>
      <w:tr w:rsidR="00267633" w:rsidRPr="00267633" w:rsidTr="00267633">
        <w:trPr>
          <w:divId w:val="2116439976"/>
          <w:cantSplit/>
          <w:trHeight w:val="305"/>
        </w:trPr>
        <w:tc>
          <w:tcPr>
            <w:tcW w:w="647" w:type="dxa"/>
            <w:tcBorders>
              <w:top w:val="single" w:sz="4" w:space="0" w:color="auto"/>
            </w:tcBorders>
          </w:tcPr>
          <w:p w:rsidR="00267633" w:rsidRPr="00267633" w:rsidRDefault="00267633" w:rsidP="00267633">
            <w:pPr>
              <w:tabs>
                <w:tab w:val="center" w:pos="4320"/>
                <w:tab w:val="right" w:pos="8640"/>
              </w:tabs>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1.1</w:t>
            </w:r>
          </w:p>
        </w:tc>
        <w:tc>
          <w:tcPr>
            <w:tcW w:w="1980" w:type="dxa"/>
            <w:tcBorders>
              <w:top w:val="single" w:sz="4" w:space="0" w:color="auto"/>
            </w:tcBorders>
          </w:tcPr>
          <w:p w:rsidR="00267633" w:rsidRPr="00267633" w:rsidRDefault="00267633" w:rsidP="00267633">
            <w:pPr>
              <w:tabs>
                <w:tab w:val="center" w:pos="4320"/>
                <w:tab w:val="right" w:pos="8640"/>
              </w:tabs>
              <w:spacing w:before="120" w:after="120" w:line="240" w:lineRule="auto"/>
              <w:rPr>
                <w:rFonts w:ascii="Times New Roman" w:hAnsi="Times New Roman" w:cs="Times New Roman"/>
                <w:spacing w:val="-3"/>
                <w:szCs w:val="20"/>
                <w:u w:val="single"/>
                <w:lang w:val="en-GB" w:eastAsia="zh-CN"/>
              </w:rPr>
            </w:pPr>
            <w:r w:rsidRPr="00267633">
              <w:rPr>
                <w:rFonts w:ascii="Times New Roman" w:hAnsi="Times New Roman" w:cs="Times New Roman"/>
                <w:spacing w:val="-3"/>
                <w:szCs w:val="20"/>
                <w:lang w:val="en-GB" w:eastAsia="zh-CN"/>
              </w:rPr>
              <w:t>Nature of work</w:t>
            </w:r>
          </w:p>
        </w:tc>
        <w:tc>
          <w:tcPr>
            <w:tcW w:w="4138" w:type="dxa"/>
            <w:tcBorders>
              <w:top w:val="single" w:sz="4" w:space="0" w:color="auto"/>
            </w:tcBorders>
          </w:tcPr>
          <w:p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Give a brief description of the nature of work to which the bill relates.</w:t>
            </w:r>
            <w:r w:rsidRPr="00267633">
              <w:rPr>
                <w:rFonts w:ascii="Times New Roman" w:hAnsi="Times New Roman" w:cs="Times New Roman"/>
                <w:szCs w:val="20"/>
                <w:lang w:val="en-US" w:eastAsia="zh-CN"/>
              </w:rPr>
              <w:t>]</w:t>
            </w:r>
          </w:p>
        </w:tc>
        <w:tc>
          <w:tcPr>
            <w:tcW w:w="1983" w:type="dxa"/>
            <w:tcBorders>
              <w:top w:val="dotted" w:sz="4" w:space="0" w:color="auto"/>
            </w:tcBorders>
          </w:tcPr>
          <w:p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rsidTr="00267633">
        <w:trPr>
          <w:divId w:val="2116439976"/>
          <w:cantSplit/>
          <w:trHeight w:val="575"/>
        </w:trPr>
        <w:tc>
          <w:tcPr>
            <w:tcW w:w="647" w:type="dxa"/>
          </w:tcPr>
          <w:p w:rsidR="00267633" w:rsidRPr="00267633" w:rsidRDefault="00267633" w:rsidP="00267633">
            <w:pPr>
              <w:tabs>
                <w:tab w:val="center" w:pos="4320"/>
                <w:tab w:val="right" w:pos="8640"/>
              </w:tabs>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1.2</w:t>
            </w:r>
          </w:p>
        </w:tc>
        <w:tc>
          <w:tcPr>
            <w:tcW w:w="1980" w:type="dxa"/>
            <w:tcBorders>
              <w:top w:val="single" w:sz="4" w:space="0" w:color="auto"/>
            </w:tcBorders>
          </w:tcPr>
          <w:p w:rsidR="00267633" w:rsidRPr="00267633" w:rsidRDefault="00267633" w:rsidP="00267633">
            <w:pPr>
              <w:tabs>
                <w:tab w:val="center" w:pos="4320"/>
                <w:tab w:val="right" w:pos="8640"/>
              </w:tabs>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Scope of brief (including relevant court orders, if any)</w:t>
            </w:r>
          </w:p>
        </w:tc>
        <w:tc>
          <w:tcPr>
            <w:tcW w:w="4138" w:type="dxa"/>
            <w:tcBorders>
              <w:top w:val="single" w:sz="4" w:space="0" w:color="auto"/>
            </w:tcBorders>
          </w:tcPr>
          <w:p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Give a brief description of the scope of the brief.</w:t>
            </w:r>
            <w:r w:rsidRPr="00267633">
              <w:rPr>
                <w:rFonts w:ascii="Times New Roman" w:hAnsi="Times New Roman" w:cs="Times New Roman"/>
                <w:szCs w:val="20"/>
                <w:lang w:val="en-US" w:eastAsia="zh-CN"/>
              </w:rPr>
              <w:t xml:space="preserve">] </w:t>
            </w:r>
          </w:p>
        </w:tc>
        <w:tc>
          <w:tcPr>
            <w:tcW w:w="1983" w:type="dxa"/>
            <w:tcBorders>
              <w:top w:val="dotted" w:sz="4" w:space="0" w:color="auto"/>
            </w:tcBorders>
          </w:tcPr>
          <w:p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rsidTr="00267633">
        <w:trPr>
          <w:divId w:val="2116439976"/>
          <w:cantSplit/>
          <w:trHeight w:val="575"/>
        </w:trPr>
        <w:tc>
          <w:tcPr>
            <w:tcW w:w="647" w:type="dxa"/>
          </w:tcPr>
          <w:p w:rsidR="00267633" w:rsidRPr="00267633" w:rsidRDefault="00267633" w:rsidP="00267633">
            <w:pPr>
              <w:tabs>
                <w:tab w:val="center" w:pos="4320"/>
                <w:tab w:val="right" w:pos="8640"/>
              </w:tabs>
              <w:spacing w:before="120" w:after="120" w:line="240" w:lineRule="auto"/>
              <w:jc w:val="center"/>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1.3</w:t>
            </w:r>
          </w:p>
        </w:tc>
        <w:tc>
          <w:tcPr>
            <w:tcW w:w="1980" w:type="dxa"/>
            <w:tcBorders>
              <w:top w:val="single" w:sz="4" w:space="0" w:color="auto"/>
            </w:tcBorders>
          </w:tcPr>
          <w:p w:rsidR="00267633" w:rsidRPr="00267633" w:rsidRDefault="00267633" w:rsidP="00267633">
            <w:pPr>
              <w:tabs>
                <w:tab w:val="center" w:pos="4320"/>
                <w:tab w:val="right" w:pos="8640"/>
              </w:tabs>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Period of work</w:t>
            </w:r>
          </w:p>
        </w:tc>
        <w:tc>
          <w:tcPr>
            <w:tcW w:w="4138" w:type="dxa"/>
            <w:tcBorders>
              <w:top w:val="single" w:sz="4" w:space="0" w:color="auto"/>
            </w:tcBorders>
          </w:tcPr>
          <w:p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State the period(s) of time in which the work was done.</w:t>
            </w:r>
            <w:r w:rsidRPr="00267633">
              <w:rPr>
                <w:rFonts w:ascii="Times New Roman" w:hAnsi="Times New Roman" w:cs="Times New Roman"/>
                <w:szCs w:val="20"/>
                <w:lang w:val="en-US" w:eastAsia="zh-CN"/>
              </w:rPr>
              <w:t xml:space="preserve">]  </w:t>
            </w:r>
          </w:p>
        </w:tc>
        <w:tc>
          <w:tcPr>
            <w:tcW w:w="1983" w:type="dxa"/>
            <w:tcBorders>
              <w:top w:val="single" w:sz="4" w:space="0" w:color="auto"/>
            </w:tcBorders>
          </w:tcPr>
          <w:p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rsidTr="00267633">
        <w:trPr>
          <w:divId w:val="2116439976"/>
          <w:cantSplit/>
          <w:trHeight w:val="350"/>
        </w:trPr>
        <w:tc>
          <w:tcPr>
            <w:tcW w:w="647" w:type="dxa"/>
            <w:tcBorders>
              <w:bottom w:val="single" w:sz="4" w:space="0" w:color="auto"/>
            </w:tcBorders>
          </w:tcPr>
          <w:p w:rsidR="00267633" w:rsidRPr="00267633" w:rsidRDefault="00267633" w:rsidP="00267633">
            <w:pPr>
              <w:spacing w:before="120" w:after="120" w:line="240" w:lineRule="auto"/>
              <w:jc w:val="center"/>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2.</w:t>
            </w:r>
          </w:p>
        </w:tc>
        <w:tc>
          <w:tcPr>
            <w:tcW w:w="8101" w:type="dxa"/>
            <w:gridSpan w:val="3"/>
            <w:tcBorders>
              <w:bottom w:val="single" w:sz="4" w:space="0" w:color="auto"/>
            </w:tcBorders>
          </w:tcPr>
          <w:p w:rsidR="00267633" w:rsidRPr="00267633" w:rsidRDefault="00267633" w:rsidP="00267633">
            <w:pPr>
              <w:spacing w:before="120" w:after="120" w:line="240" w:lineRule="auto"/>
              <w:outlineLvl w:val="4"/>
              <w:rPr>
                <w:rFonts w:ascii="Times New Roman" w:hAnsi="Times New Roman" w:cs="Times New Roman"/>
                <w:b/>
                <w:bCs/>
                <w:iCs/>
                <w:szCs w:val="26"/>
                <w:lang w:val="en-US" w:eastAsia="zh-CN"/>
              </w:rPr>
            </w:pPr>
            <w:r w:rsidRPr="00267633">
              <w:rPr>
                <w:rFonts w:ascii="Times New Roman" w:hAnsi="Times New Roman" w:cs="Times New Roman"/>
                <w:b/>
                <w:bCs/>
                <w:iCs/>
                <w:szCs w:val="26"/>
                <w:lang w:val="en-US" w:eastAsia="zh-CN"/>
              </w:rPr>
              <w:t>Complexity of matter</w:t>
            </w:r>
          </w:p>
        </w:tc>
      </w:tr>
      <w:tr w:rsidR="00267633" w:rsidRPr="00267633" w:rsidTr="00267633">
        <w:trPr>
          <w:divId w:val="2116439976"/>
          <w:cantSplit/>
        </w:trPr>
        <w:tc>
          <w:tcPr>
            <w:tcW w:w="647" w:type="dxa"/>
            <w:tcBorders>
              <w:top w:val="single" w:sz="4" w:space="0" w:color="auto"/>
            </w:tcBorders>
          </w:tcPr>
          <w:p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lastRenderedPageBreak/>
              <w:t>2.1</w:t>
            </w:r>
          </w:p>
        </w:tc>
        <w:tc>
          <w:tcPr>
            <w:tcW w:w="1980" w:type="dxa"/>
            <w:tcBorders>
              <w:top w:val="single" w:sz="4" w:space="0" w:color="auto"/>
            </w:tcBorders>
          </w:tcPr>
          <w:p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Legal issues</w:t>
            </w:r>
          </w:p>
        </w:tc>
        <w:tc>
          <w:tcPr>
            <w:tcW w:w="4138" w:type="dxa"/>
            <w:tcBorders>
              <w:top w:val="single" w:sz="4" w:space="0" w:color="auto"/>
            </w:tcBorders>
          </w:tcPr>
          <w:p w:rsidR="00267633" w:rsidRPr="00267633" w:rsidRDefault="00267633" w:rsidP="00267633">
            <w:pPr>
              <w:spacing w:before="120" w:after="120" w:line="240" w:lineRule="auto"/>
              <w:ind w:left="60"/>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succinctly all the legal issues raised.</w:t>
            </w:r>
            <w:r w:rsidRPr="00267633">
              <w:rPr>
                <w:rFonts w:ascii="Times New Roman" w:hAnsi="Times New Roman" w:cs="Times New Roman"/>
                <w:szCs w:val="20"/>
                <w:lang w:val="en-US" w:eastAsia="zh-CN"/>
              </w:rPr>
              <w:t xml:space="preserve">] </w:t>
            </w:r>
          </w:p>
        </w:tc>
        <w:tc>
          <w:tcPr>
            <w:tcW w:w="1983" w:type="dxa"/>
            <w:tcBorders>
              <w:top w:val="single" w:sz="4" w:space="0" w:color="auto"/>
            </w:tcBorders>
          </w:tcPr>
          <w:p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rsidTr="00267633">
        <w:trPr>
          <w:divId w:val="2116439976"/>
          <w:cantSplit/>
          <w:trHeight w:val="398"/>
        </w:trPr>
        <w:tc>
          <w:tcPr>
            <w:tcW w:w="647" w:type="dxa"/>
          </w:tcPr>
          <w:p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2.2</w:t>
            </w:r>
          </w:p>
        </w:tc>
        <w:tc>
          <w:tcPr>
            <w:tcW w:w="1980" w:type="dxa"/>
          </w:tcPr>
          <w:p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Factual issues</w:t>
            </w:r>
          </w:p>
        </w:tc>
        <w:tc>
          <w:tcPr>
            <w:tcW w:w="4138" w:type="dxa"/>
            <w:tcBorders>
              <w:bottom w:val="single" w:sz="4" w:space="0" w:color="auto"/>
            </w:tcBorders>
          </w:tcPr>
          <w:p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succinctly all the factual issues raised.</w:t>
            </w:r>
            <w:r w:rsidRPr="00267633">
              <w:rPr>
                <w:rFonts w:ascii="Times New Roman" w:hAnsi="Times New Roman" w:cs="Times New Roman"/>
                <w:szCs w:val="20"/>
                <w:lang w:val="en-US" w:eastAsia="zh-CN"/>
              </w:rPr>
              <w:t xml:space="preserve">] </w:t>
            </w:r>
            <w:r w:rsidRPr="00267633">
              <w:rPr>
                <w:rFonts w:ascii="Times New Roman" w:hAnsi="Times New Roman" w:cs="Times New Roman"/>
                <w:i/>
                <w:szCs w:val="20"/>
                <w:lang w:val="en-US" w:eastAsia="zh-CN"/>
              </w:rPr>
              <w:t xml:space="preserve">  </w:t>
            </w:r>
          </w:p>
        </w:tc>
        <w:tc>
          <w:tcPr>
            <w:tcW w:w="1983" w:type="dxa"/>
          </w:tcPr>
          <w:p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rsidTr="00267633">
        <w:trPr>
          <w:divId w:val="2116439976"/>
          <w:cantSplit/>
        </w:trPr>
        <w:tc>
          <w:tcPr>
            <w:tcW w:w="647" w:type="dxa"/>
          </w:tcPr>
          <w:p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2.3</w:t>
            </w:r>
          </w:p>
        </w:tc>
        <w:tc>
          <w:tcPr>
            <w:tcW w:w="1980" w:type="dxa"/>
            <w:tcBorders>
              <w:bottom w:val="single" w:sz="4" w:space="0" w:color="auto"/>
              <w:right w:val="single" w:sz="4" w:space="0" w:color="auto"/>
            </w:tcBorders>
          </w:tcPr>
          <w:p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Complexity</w:t>
            </w:r>
          </w:p>
        </w:tc>
        <w:tc>
          <w:tcPr>
            <w:tcW w:w="4138" w:type="dxa"/>
            <w:tcBorders>
              <w:top w:val="nil"/>
              <w:left w:val="single" w:sz="4" w:space="0" w:color="auto"/>
              <w:bottom w:val="single" w:sz="4" w:space="0" w:color="auto"/>
              <w:right w:val="single" w:sz="4" w:space="0" w:color="auto"/>
            </w:tcBorders>
          </w:tcPr>
          <w:p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succinctly the matters that affect the complexity of the work.</w:t>
            </w:r>
            <w:r w:rsidRPr="00267633">
              <w:rPr>
                <w:rFonts w:ascii="Times New Roman" w:hAnsi="Times New Roman" w:cs="Times New Roman"/>
                <w:szCs w:val="20"/>
                <w:lang w:val="en-US" w:eastAsia="zh-CN"/>
              </w:rPr>
              <w:t xml:space="preserve">] </w:t>
            </w:r>
          </w:p>
        </w:tc>
        <w:tc>
          <w:tcPr>
            <w:tcW w:w="1983" w:type="dxa"/>
            <w:tcBorders>
              <w:left w:val="single" w:sz="4" w:space="0" w:color="auto"/>
            </w:tcBorders>
          </w:tcPr>
          <w:p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rsidTr="00267633">
        <w:trPr>
          <w:divId w:val="2116439976"/>
          <w:cantSplit/>
          <w:trHeight w:val="638"/>
        </w:trPr>
        <w:tc>
          <w:tcPr>
            <w:tcW w:w="647" w:type="dxa"/>
          </w:tcPr>
          <w:p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2.4</w:t>
            </w:r>
          </w:p>
        </w:tc>
        <w:tc>
          <w:tcPr>
            <w:tcW w:w="1980" w:type="dxa"/>
            <w:tcBorders>
              <w:right w:val="single" w:sz="4" w:space="0" w:color="auto"/>
            </w:tcBorders>
          </w:tcPr>
          <w:p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Amount involved</w:t>
            </w:r>
          </w:p>
          <w:p w:rsidR="00267633" w:rsidRPr="00267633" w:rsidRDefault="00267633" w:rsidP="00267633">
            <w:pPr>
              <w:spacing w:before="120" w:after="120" w:line="240" w:lineRule="auto"/>
              <w:rPr>
                <w:rFonts w:ascii="Times New Roman" w:hAnsi="Times New Roman" w:cs="Times New Roman"/>
                <w:szCs w:val="20"/>
                <w:lang w:val="en-US" w:eastAsia="zh-CN"/>
              </w:rPr>
            </w:pPr>
          </w:p>
        </w:tc>
        <w:tc>
          <w:tcPr>
            <w:tcW w:w="4138" w:type="dxa"/>
            <w:tcBorders>
              <w:top w:val="nil"/>
              <w:left w:val="single" w:sz="4" w:space="0" w:color="auto"/>
              <w:bottom w:val="nil"/>
              <w:right w:val="single" w:sz="4" w:space="0" w:color="auto"/>
            </w:tcBorders>
          </w:tcPr>
          <w:p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amount involved in relation to the work done.</w:t>
            </w:r>
            <w:r w:rsidRPr="00267633">
              <w:rPr>
                <w:rFonts w:ascii="Times New Roman" w:hAnsi="Times New Roman" w:cs="Times New Roman"/>
                <w:szCs w:val="20"/>
                <w:lang w:val="en-US" w:eastAsia="zh-CN"/>
              </w:rPr>
              <w:t xml:space="preserve">] </w:t>
            </w:r>
          </w:p>
        </w:tc>
        <w:tc>
          <w:tcPr>
            <w:tcW w:w="1983" w:type="dxa"/>
            <w:tcBorders>
              <w:left w:val="single" w:sz="4" w:space="0" w:color="auto"/>
            </w:tcBorders>
          </w:tcPr>
          <w:p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rsidTr="00267633">
        <w:trPr>
          <w:divId w:val="2116439976"/>
          <w:cantSplit/>
          <w:trHeight w:val="467"/>
        </w:trPr>
        <w:tc>
          <w:tcPr>
            <w:tcW w:w="647" w:type="dxa"/>
          </w:tcPr>
          <w:p w:rsidR="00267633" w:rsidRPr="00267633" w:rsidRDefault="00267633" w:rsidP="00267633">
            <w:pPr>
              <w:spacing w:before="120" w:after="120" w:line="240" w:lineRule="auto"/>
              <w:jc w:val="center"/>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3.</w:t>
            </w:r>
          </w:p>
        </w:tc>
        <w:tc>
          <w:tcPr>
            <w:tcW w:w="8101" w:type="dxa"/>
            <w:gridSpan w:val="3"/>
          </w:tcPr>
          <w:p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Time and labour expended</w:t>
            </w:r>
          </w:p>
        </w:tc>
      </w:tr>
      <w:tr w:rsidR="00267633" w:rsidRPr="00267633" w:rsidTr="00267633">
        <w:trPr>
          <w:divId w:val="2116439976"/>
          <w:cantSplit/>
        </w:trPr>
        <w:tc>
          <w:tcPr>
            <w:tcW w:w="647" w:type="dxa"/>
          </w:tcPr>
          <w:p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3.1</w:t>
            </w:r>
          </w:p>
        </w:tc>
        <w:tc>
          <w:tcPr>
            <w:tcW w:w="1980" w:type="dxa"/>
          </w:tcPr>
          <w:p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Number of letters/ faxes/emails exchanged with others</w:t>
            </w:r>
          </w:p>
        </w:tc>
        <w:tc>
          <w:tcPr>
            <w:tcW w:w="4138" w:type="dxa"/>
          </w:tcPr>
          <w:p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amount of correspondence exchanged between the parties and also between the parties and the court.</w:t>
            </w:r>
            <w:r w:rsidRPr="00267633">
              <w:rPr>
                <w:rFonts w:ascii="Times New Roman" w:hAnsi="Times New Roman" w:cs="Times New Roman"/>
                <w:szCs w:val="20"/>
                <w:lang w:val="en-US" w:eastAsia="zh-CN"/>
              </w:rPr>
              <w:t>]</w:t>
            </w:r>
          </w:p>
        </w:tc>
        <w:tc>
          <w:tcPr>
            <w:tcW w:w="1983" w:type="dxa"/>
          </w:tcPr>
          <w:p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rsidTr="00267633">
        <w:trPr>
          <w:divId w:val="2116439976"/>
          <w:cantSplit/>
        </w:trPr>
        <w:tc>
          <w:tcPr>
            <w:tcW w:w="647" w:type="dxa"/>
          </w:tcPr>
          <w:p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3.2</w:t>
            </w:r>
          </w:p>
        </w:tc>
        <w:tc>
          <w:tcPr>
            <w:tcW w:w="1980" w:type="dxa"/>
          </w:tcPr>
          <w:p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Number of letters/ faxes/emails to client </w:t>
            </w:r>
          </w:p>
        </w:tc>
        <w:tc>
          <w:tcPr>
            <w:tcW w:w="4138" w:type="dxa"/>
          </w:tcPr>
          <w:p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amount of correspondence.</w:t>
            </w:r>
            <w:r w:rsidRPr="00267633">
              <w:rPr>
                <w:rFonts w:ascii="Times New Roman" w:hAnsi="Times New Roman" w:cs="Times New Roman"/>
                <w:szCs w:val="20"/>
                <w:lang w:val="en-US" w:eastAsia="zh-CN"/>
              </w:rPr>
              <w:t>]</w:t>
            </w:r>
          </w:p>
        </w:tc>
        <w:tc>
          <w:tcPr>
            <w:tcW w:w="1983" w:type="dxa"/>
          </w:tcPr>
          <w:p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rsidTr="00267633">
        <w:trPr>
          <w:divId w:val="2116439976"/>
          <w:cantSplit/>
          <w:trHeight w:val="503"/>
        </w:trPr>
        <w:tc>
          <w:tcPr>
            <w:tcW w:w="647" w:type="dxa"/>
          </w:tcPr>
          <w:p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3.3</w:t>
            </w:r>
          </w:p>
        </w:tc>
        <w:tc>
          <w:tcPr>
            <w:tcW w:w="1980" w:type="dxa"/>
          </w:tcPr>
          <w:p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Meetings with client</w:t>
            </w:r>
          </w:p>
        </w:tc>
        <w:tc>
          <w:tcPr>
            <w:tcW w:w="4138" w:type="dxa"/>
          </w:tcPr>
          <w:p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number of meetings and the time taken.</w:t>
            </w:r>
            <w:r w:rsidRPr="00267633">
              <w:rPr>
                <w:rFonts w:ascii="Times New Roman" w:hAnsi="Times New Roman" w:cs="Times New Roman"/>
                <w:szCs w:val="20"/>
                <w:lang w:val="en-US" w:eastAsia="zh-CN"/>
              </w:rPr>
              <w:t>]</w:t>
            </w:r>
          </w:p>
        </w:tc>
        <w:tc>
          <w:tcPr>
            <w:tcW w:w="1983" w:type="dxa"/>
          </w:tcPr>
          <w:p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rsidTr="00267633">
        <w:trPr>
          <w:divId w:val="2116439976"/>
          <w:cantSplit/>
          <w:trHeight w:val="503"/>
        </w:trPr>
        <w:tc>
          <w:tcPr>
            <w:tcW w:w="647" w:type="dxa"/>
          </w:tcPr>
          <w:p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3.4</w:t>
            </w:r>
          </w:p>
        </w:tc>
        <w:tc>
          <w:tcPr>
            <w:tcW w:w="1980" w:type="dxa"/>
          </w:tcPr>
          <w:p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Meetings with other parties (by class)</w:t>
            </w:r>
          </w:p>
        </w:tc>
        <w:tc>
          <w:tcPr>
            <w:tcW w:w="4138" w:type="dxa"/>
          </w:tcPr>
          <w:p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number of meetings and the time taken.</w:t>
            </w:r>
            <w:r w:rsidRPr="00267633">
              <w:rPr>
                <w:rFonts w:ascii="Times New Roman" w:hAnsi="Times New Roman" w:cs="Times New Roman"/>
                <w:szCs w:val="20"/>
                <w:lang w:val="en-US" w:eastAsia="zh-CN"/>
              </w:rPr>
              <w:t>]</w:t>
            </w:r>
          </w:p>
        </w:tc>
        <w:tc>
          <w:tcPr>
            <w:tcW w:w="1983" w:type="dxa"/>
          </w:tcPr>
          <w:p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rsidTr="00267633">
        <w:trPr>
          <w:divId w:val="2116439976"/>
          <w:cantSplit/>
          <w:trHeight w:val="503"/>
        </w:trPr>
        <w:tc>
          <w:tcPr>
            <w:tcW w:w="647" w:type="dxa"/>
          </w:tcPr>
          <w:p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3.5</w:t>
            </w:r>
          </w:p>
        </w:tc>
        <w:tc>
          <w:tcPr>
            <w:tcW w:w="1980" w:type="dxa"/>
          </w:tcPr>
          <w:p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Documents (including legal opinions)</w:t>
            </w:r>
          </w:p>
        </w:tc>
        <w:tc>
          <w:tcPr>
            <w:tcW w:w="4138" w:type="dxa"/>
          </w:tcPr>
          <w:p w:rsidR="00267633" w:rsidRPr="00267633" w:rsidRDefault="00267633" w:rsidP="00267633">
            <w:pPr>
              <w:spacing w:before="120" w:after="120" w:line="240" w:lineRule="auto"/>
              <w:jc w:val="both"/>
              <w:rPr>
                <w:rFonts w:ascii="Times New Roman" w:hAnsi="Times New Roman" w:cs="Times New Roman"/>
                <w:i/>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number of pages of documents perused and legal opinions rendered.</w:t>
            </w: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 xml:space="preserve"> </w:t>
            </w:r>
          </w:p>
        </w:tc>
        <w:tc>
          <w:tcPr>
            <w:tcW w:w="1983" w:type="dxa"/>
          </w:tcPr>
          <w:p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rsidTr="00267633">
        <w:trPr>
          <w:divId w:val="2116439976"/>
          <w:cantSplit/>
          <w:trHeight w:val="305"/>
        </w:trPr>
        <w:tc>
          <w:tcPr>
            <w:tcW w:w="647" w:type="dxa"/>
          </w:tcPr>
          <w:p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3.6</w:t>
            </w:r>
          </w:p>
        </w:tc>
        <w:tc>
          <w:tcPr>
            <w:tcW w:w="1980" w:type="dxa"/>
          </w:tcPr>
          <w:p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Time spent</w:t>
            </w:r>
          </w:p>
        </w:tc>
        <w:tc>
          <w:tcPr>
            <w:tcW w:w="4138" w:type="dxa"/>
          </w:tcPr>
          <w:p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number of hours spent on the case by each counsel or solicitor.</w:t>
            </w:r>
            <w:r w:rsidRPr="00267633">
              <w:rPr>
                <w:rFonts w:ascii="Times New Roman" w:hAnsi="Times New Roman" w:cs="Times New Roman"/>
                <w:szCs w:val="20"/>
                <w:lang w:val="en-US" w:eastAsia="zh-CN"/>
              </w:rPr>
              <w:t>]</w:t>
            </w:r>
          </w:p>
        </w:tc>
        <w:tc>
          <w:tcPr>
            <w:tcW w:w="1983" w:type="dxa"/>
          </w:tcPr>
          <w:p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rsidTr="00267633">
        <w:trPr>
          <w:divId w:val="2116439976"/>
          <w:cantSplit/>
          <w:trHeight w:val="503"/>
        </w:trPr>
        <w:tc>
          <w:tcPr>
            <w:tcW w:w="647" w:type="dxa"/>
          </w:tcPr>
          <w:p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3.7</w:t>
            </w:r>
          </w:p>
        </w:tc>
        <w:tc>
          <w:tcPr>
            <w:tcW w:w="1980" w:type="dxa"/>
          </w:tcPr>
          <w:p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Other relevant work</w:t>
            </w:r>
          </w:p>
        </w:tc>
        <w:tc>
          <w:tcPr>
            <w:tcW w:w="4138" w:type="dxa"/>
          </w:tcPr>
          <w:p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any other relevant factors for the court’s consideration.</w:t>
            </w:r>
            <w:r w:rsidRPr="00267633">
              <w:rPr>
                <w:rFonts w:ascii="Times New Roman" w:hAnsi="Times New Roman" w:cs="Times New Roman"/>
                <w:szCs w:val="20"/>
                <w:lang w:val="en-US" w:eastAsia="zh-CN"/>
              </w:rPr>
              <w:t>]</w:t>
            </w:r>
          </w:p>
        </w:tc>
        <w:tc>
          <w:tcPr>
            <w:tcW w:w="1983" w:type="dxa"/>
          </w:tcPr>
          <w:p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rsidTr="00267633">
        <w:trPr>
          <w:divId w:val="2116439976"/>
          <w:cantSplit/>
          <w:trHeight w:val="503"/>
        </w:trPr>
        <w:tc>
          <w:tcPr>
            <w:tcW w:w="647" w:type="dxa"/>
          </w:tcPr>
          <w:p w:rsidR="00267633" w:rsidRPr="00267633" w:rsidRDefault="00267633" w:rsidP="00267633">
            <w:pPr>
              <w:spacing w:before="120" w:after="120" w:line="240" w:lineRule="auto"/>
              <w:jc w:val="center"/>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4.</w:t>
            </w:r>
          </w:p>
        </w:tc>
        <w:tc>
          <w:tcPr>
            <w:tcW w:w="8101" w:type="dxa"/>
            <w:gridSpan w:val="3"/>
          </w:tcPr>
          <w:p w:rsidR="00267633" w:rsidRPr="00267633" w:rsidRDefault="00267633" w:rsidP="00267633">
            <w:pPr>
              <w:keepNext/>
              <w:tabs>
                <w:tab w:val="left" w:pos="-720"/>
              </w:tabs>
              <w:suppressAutoHyphens/>
              <w:spacing w:before="120" w:after="120"/>
              <w:jc w:val="both"/>
              <w:outlineLvl w:val="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Counsel and solicitors involved</w:t>
            </w:r>
          </w:p>
        </w:tc>
      </w:tr>
      <w:tr w:rsidR="00267633" w:rsidRPr="00267633" w:rsidTr="00267633">
        <w:trPr>
          <w:divId w:val="2116439976"/>
          <w:cantSplit/>
          <w:trHeight w:val="503"/>
        </w:trPr>
        <w:tc>
          <w:tcPr>
            <w:tcW w:w="647" w:type="dxa"/>
          </w:tcPr>
          <w:p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lastRenderedPageBreak/>
              <w:t>4.1</w:t>
            </w:r>
          </w:p>
        </w:tc>
        <w:tc>
          <w:tcPr>
            <w:tcW w:w="1980" w:type="dxa"/>
          </w:tcPr>
          <w:p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Solicitor </w:t>
            </w:r>
          </w:p>
        </w:tc>
        <w:tc>
          <w:tcPr>
            <w:tcW w:w="4138" w:type="dxa"/>
          </w:tcPr>
          <w:p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List all the lawyers acting for each party and their seniority.</w:t>
            </w:r>
            <w:r w:rsidRPr="00267633">
              <w:rPr>
                <w:rFonts w:ascii="Times New Roman" w:hAnsi="Times New Roman" w:cs="Times New Roman"/>
                <w:szCs w:val="20"/>
                <w:lang w:val="en-US" w:eastAsia="zh-CN"/>
              </w:rPr>
              <w:t xml:space="preserve">] </w:t>
            </w:r>
          </w:p>
          <w:p w:rsidR="00267633" w:rsidRPr="00267633" w:rsidRDefault="00267633" w:rsidP="00267633">
            <w:pPr>
              <w:spacing w:before="120" w:after="120" w:line="240" w:lineRule="auto"/>
              <w:jc w:val="both"/>
              <w:rPr>
                <w:rFonts w:ascii="Times New Roman" w:hAnsi="Times New Roman" w:cs="Times New Roman"/>
                <w:szCs w:val="20"/>
                <w:lang w:val="en-US" w:eastAsia="zh-CN"/>
              </w:rPr>
            </w:pPr>
          </w:p>
        </w:tc>
        <w:tc>
          <w:tcPr>
            <w:tcW w:w="1983" w:type="dxa"/>
          </w:tcPr>
          <w:p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rsidTr="00267633">
        <w:trPr>
          <w:divId w:val="2116439976"/>
          <w:cantSplit/>
          <w:trHeight w:val="503"/>
        </w:trPr>
        <w:tc>
          <w:tcPr>
            <w:tcW w:w="647" w:type="dxa"/>
          </w:tcPr>
          <w:p w:rsidR="00267633" w:rsidRPr="00267633" w:rsidRDefault="00267633" w:rsidP="00267633">
            <w:pPr>
              <w:spacing w:before="120" w:after="120" w:line="240" w:lineRule="auto"/>
              <w:jc w:val="center"/>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5.</w:t>
            </w:r>
          </w:p>
        </w:tc>
        <w:tc>
          <w:tcPr>
            <w:tcW w:w="8101" w:type="dxa"/>
            <w:gridSpan w:val="3"/>
          </w:tcPr>
          <w:p w:rsidR="00267633" w:rsidRPr="00267633" w:rsidRDefault="00267633" w:rsidP="00267633">
            <w:pPr>
              <w:spacing w:before="120" w:after="120" w:line="240" w:lineRule="auto"/>
              <w:outlineLvl w:val="4"/>
              <w:rPr>
                <w:rFonts w:ascii="Times New Roman" w:hAnsi="Times New Roman" w:cs="Times New Roman"/>
                <w:b/>
                <w:bCs/>
                <w:iCs/>
                <w:szCs w:val="26"/>
                <w:lang w:val="en-US" w:eastAsia="zh-CN"/>
              </w:rPr>
            </w:pPr>
            <w:r w:rsidRPr="00267633">
              <w:rPr>
                <w:rFonts w:ascii="Times New Roman" w:hAnsi="Times New Roman" w:cs="Times New Roman"/>
                <w:b/>
                <w:bCs/>
                <w:iCs/>
                <w:szCs w:val="26"/>
                <w:lang w:val="en-US" w:eastAsia="zh-CN"/>
              </w:rPr>
              <w:t xml:space="preserve">Costs claimed </w:t>
            </w:r>
          </w:p>
        </w:tc>
      </w:tr>
      <w:tr w:rsidR="00267633" w:rsidRPr="00267633" w:rsidTr="00267633">
        <w:trPr>
          <w:divId w:val="2116439976"/>
          <w:cantSplit/>
          <w:trHeight w:val="2870"/>
        </w:trPr>
        <w:tc>
          <w:tcPr>
            <w:tcW w:w="647" w:type="dxa"/>
            <w:tcBorders>
              <w:bottom w:val="single" w:sz="4" w:space="0" w:color="auto"/>
            </w:tcBorders>
          </w:tcPr>
          <w:p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5.1</w:t>
            </w:r>
          </w:p>
        </w:tc>
        <w:tc>
          <w:tcPr>
            <w:tcW w:w="1980" w:type="dxa"/>
            <w:tcBorders>
              <w:bottom w:val="single" w:sz="4" w:space="0" w:color="auto"/>
            </w:tcBorders>
          </w:tcPr>
          <w:p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Amount claimed </w:t>
            </w:r>
          </w:p>
        </w:tc>
        <w:tc>
          <w:tcPr>
            <w:tcW w:w="4138" w:type="dxa"/>
            <w:tcBorders>
              <w:bottom w:val="single" w:sz="4" w:space="0" w:color="auto"/>
            </w:tcBorders>
          </w:tcPr>
          <w:p w:rsidR="00267633" w:rsidRPr="00267633" w:rsidRDefault="00267633" w:rsidP="00267633">
            <w:pPr>
              <w:spacing w:before="120" w:after="120" w:line="240" w:lineRule="auto"/>
              <w:jc w:val="both"/>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Amount claimed for [</w:t>
            </w:r>
            <w:r w:rsidRPr="00267633">
              <w:rPr>
                <w:rFonts w:ascii="Times New Roman" w:hAnsi="Times New Roman" w:cs="Times New Roman"/>
                <w:i/>
                <w:szCs w:val="20"/>
                <w:lang w:val="en-US" w:eastAsia="zh-CN"/>
              </w:rPr>
              <w:t>specify name of counsel or solicitor</w:t>
            </w:r>
            <w:r w:rsidRPr="00267633">
              <w:rPr>
                <w:rFonts w:ascii="Times New Roman" w:hAnsi="Times New Roman" w:cs="Times New Roman"/>
                <w:szCs w:val="20"/>
                <w:lang w:val="en-US" w:eastAsia="zh-CN"/>
              </w:rPr>
              <w:t>]</w:t>
            </w:r>
            <w:r w:rsidRPr="00267633">
              <w:rPr>
                <w:rFonts w:ascii="Times New Roman" w:hAnsi="Times New Roman" w:cs="Times New Roman"/>
                <w:b/>
                <w:szCs w:val="20"/>
                <w:lang w:val="en-US" w:eastAsia="zh-CN"/>
              </w:rPr>
              <w:t>: $ [</w:t>
            </w:r>
            <w:r w:rsidRPr="00267633">
              <w:rPr>
                <w:rFonts w:ascii="Times New Roman" w:hAnsi="Times New Roman" w:cs="Times New Roman"/>
                <w:i/>
                <w:szCs w:val="20"/>
                <w:lang w:val="en-US" w:eastAsia="zh-CN"/>
              </w:rPr>
              <w:t>insert amount</w:t>
            </w:r>
            <w:r w:rsidRPr="00267633">
              <w:rPr>
                <w:rFonts w:ascii="Times New Roman" w:hAnsi="Times New Roman" w:cs="Times New Roman"/>
                <w:b/>
                <w:szCs w:val="20"/>
                <w:lang w:val="en-US" w:eastAsia="zh-CN"/>
              </w:rPr>
              <w:t xml:space="preserve">]. </w:t>
            </w:r>
          </w:p>
          <w:p w:rsidR="00267633" w:rsidRPr="00267633" w:rsidRDefault="00267633" w:rsidP="00267633">
            <w:p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 xml:space="preserve">Set out in relation to each counsel or solicitor, the amount of costs claimed for Section 1, with a breakdown of – </w:t>
            </w:r>
          </w:p>
          <w:p w:rsidR="00267633" w:rsidRPr="00267633" w:rsidRDefault="00267633" w:rsidP="00C20EF2">
            <w:pPr>
              <w:numPr>
                <w:ilvl w:val="0"/>
                <w:numId w:val="108"/>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amount claimed for work done by the counsel or solicitor; </w:t>
            </w:r>
          </w:p>
          <w:p w:rsidR="00267633" w:rsidRPr="00267633" w:rsidRDefault="00267633" w:rsidP="00C20EF2">
            <w:pPr>
              <w:numPr>
                <w:ilvl w:val="0"/>
                <w:numId w:val="108"/>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percentage of input tax for which a party entitled to claim costs is not entitled to credit; </w:t>
            </w:r>
          </w:p>
          <w:p w:rsidR="00267633" w:rsidRPr="00267633" w:rsidRDefault="00267633" w:rsidP="00C20EF2">
            <w:pPr>
              <w:numPr>
                <w:ilvl w:val="0"/>
                <w:numId w:val="108"/>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amount of input tax for which a party entitled to claim costs is not entitled to credit; and</w:t>
            </w:r>
          </w:p>
          <w:p w:rsidR="00267633" w:rsidRPr="00267633" w:rsidRDefault="00267633" w:rsidP="00C20EF2">
            <w:pPr>
              <w:numPr>
                <w:ilvl w:val="0"/>
                <w:numId w:val="108"/>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GST claimed for work done,</w:t>
            </w:r>
          </w:p>
          <w:p w:rsidR="00267633" w:rsidRPr="00267633" w:rsidRDefault="00267633" w:rsidP="00267633">
            <w:p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in relation to the periods for which different rates of GST are applicable.</w:t>
            </w: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 xml:space="preserve">  </w:t>
            </w:r>
          </w:p>
          <w:p w:rsidR="00267633" w:rsidRPr="00267633" w:rsidRDefault="00267633" w:rsidP="00267633">
            <w:pPr>
              <w:spacing w:before="120" w:after="120" w:line="240" w:lineRule="auto"/>
              <w:jc w:val="both"/>
              <w:rPr>
                <w:rFonts w:ascii="Times New Roman" w:hAnsi="Times New Roman" w:cs="Times New Roman"/>
                <w:i/>
                <w:szCs w:val="20"/>
                <w:lang w:val="en-US" w:eastAsia="zh-CN"/>
              </w:rPr>
            </w:pPr>
          </w:p>
          <w:p w:rsidR="00267633" w:rsidRPr="00267633" w:rsidRDefault="00267633" w:rsidP="00267633">
            <w:pPr>
              <w:spacing w:before="120" w:after="120" w:line="240" w:lineRule="auto"/>
              <w:jc w:val="both"/>
              <w:rPr>
                <w:rFonts w:ascii="Times New Roman" w:hAnsi="Times New Roman" w:cs="Times New Roman"/>
                <w:i/>
                <w:szCs w:val="20"/>
                <w:lang w:val="en-US" w:eastAsia="zh-CN"/>
              </w:rPr>
            </w:pPr>
          </w:p>
        </w:tc>
        <w:tc>
          <w:tcPr>
            <w:tcW w:w="1983" w:type="dxa"/>
            <w:tcBorders>
              <w:bottom w:val="single" w:sz="4" w:space="0" w:color="auto"/>
            </w:tcBorders>
          </w:tcPr>
          <w:p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rsidTr="00267633">
        <w:trPr>
          <w:divId w:val="2116439976"/>
          <w:cantSplit/>
        </w:trPr>
        <w:tc>
          <w:tcPr>
            <w:tcW w:w="8748" w:type="dxa"/>
            <w:gridSpan w:val="4"/>
          </w:tcPr>
          <w:p w:rsidR="00267633" w:rsidRPr="00267633" w:rsidRDefault="00267633" w:rsidP="00267633">
            <w:pPr>
              <w:spacing w:before="120" w:after="120" w:line="240" w:lineRule="auto"/>
              <w:outlineLvl w:val="5"/>
              <w:rPr>
                <w:rFonts w:ascii="Times New Roman" w:hAnsi="Times New Roman" w:cs="Times New Roman"/>
                <w:b/>
                <w:bCs/>
                <w:szCs w:val="22"/>
                <w:lang w:val="en-US" w:eastAsia="zh-CN"/>
              </w:rPr>
            </w:pPr>
            <w:r w:rsidRPr="00267633">
              <w:rPr>
                <w:rFonts w:ascii="Times New Roman" w:hAnsi="Times New Roman" w:cs="Times New Roman"/>
                <w:b/>
                <w:bCs/>
                <w:szCs w:val="22"/>
                <w:lang w:val="en-US" w:eastAsia="zh-CN"/>
              </w:rPr>
              <w:t>Section 2: Work done for taxation</w:t>
            </w:r>
          </w:p>
        </w:tc>
      </w:tr>
    </w:tbl>
    <w:p w:rsidR="00267633" w:rsidRPr="00267633" w:rsidRDefault="00267633" w:rsidP="00267633">
      <w:pPr>
        <w:spacing w:before="120" w:after="120" w:line="240" w:lineRule="auto"/>
        <w:divId w:val="2116439976"/>
        <w:rPr>
          <w:rFonts w:ascii="Times New Roman" w:hAnsi="Times New Roman" w:cs="Times New Roman"/>
          <w:i/>
          <w:szCs w:val="20"/>
          <w:lang w:val="en-US"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7"/>
        <w:gridCol w:w="1980"/>
        <w:gridCol w:w="4138"/>
        <w:gridCol w:w="1983"/>
      </w:tblGrid>
      <w:tr w:rsidR="00267633" w:rsidRPr="00267633" w:rsidTr="00267633">
        <w:trPr>
          <w:divId w:val="2116439976"/>
          <w:cantSplit/>
          <w:tblHeader/>
        </w:trPr>
        <w:tc>
          <w:tcPr>
            <w:tcW w:w="647" w:type="dxa"/>
          </w:tcPr>
          <w:p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No.</w:t>
            </w:r>
          </w:p>
        </w:tc>
        <w:tc>
          <w:tcPr>
            <w:tcW w:w="1980" w:type="dxa"/>
          </w:tcPr>
          <w:p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Item</w:t>
            </w:r>
          </w:p>
        </w:tc>
        <w:tc>
          <w:tcPr>
            <w:tcW w:w="4138" w:type="dxa"/>
          </w:tcPr>
          <w:p w:rsidR="00267633" w:rsidRPr="00267633" w:rsidRDefault="00267633" w:rsidP="00267633">
            <w:pPr>
              <w:spacing w:before="120" w:after="120" w:line="240" w:lineRule="auto"/>
              <w:outlineLvl w:val="7"/>
              <w:rPr>
                <w:rFonts w:ascii="Times New Roman" w:hAnsi="Times New Roman" w:cs="Times New Roman"/>
                <w:i/>
                <w:iCs/>
                <w:lang w:val="en-US" w:eastAsia="zh-CN"/>
              </w:rPr>
            </w:pPr>
            <w:r w:rsidRPr="00267633">
              <w:rPr>
                <w:rFonts w:ascii="Times New Roman" w:hAnsi="Times New Roman" w:cs="Times New Roman"/>
                <w:i/>
                <w:iCs/>
                <w:lang w:val="en-US" w:eastAsia="zh-CN"/>
              </w:rPr>
              <w:t>Description</w:t>
            </w:r>
          </w:p>
        </w:tc>
        <w:tc>
          <w:tcPr>
            <w:tcW w:w="1983" w:type="dxa"/>
          </w:tcPr>
          <w:p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Remarks</w:t>
            </w:r>
          </w:p>
        </w:tc>
      </w:tr>
      <w:tr w:rsidR="00267633" w:rsidRPr="00267633" w:rsidTr="00267633">
        <w:trPr>
          <w:divId w:val="2116439976"/>
          <w:cantSplit/>
        </w:trPr>
        <w:tc>
          <w:tcPr>
            <w:tcW w:w="647" w:type="dxa"/>
          </w:tcPr>
          <w:p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6.</w:t>
            </w:r>
          </w:p>
        </w:tc>
        <w:tc>
          <w:tcPr>
            <w:tcW w:w="1980" w:type="dxa"/>
          </w:tcPr>
          <w:p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Work done</w:t>
            </w:r>
          </w:p>
        </w:tc>
        <w:tc>
          <w:tcPr>
            <w:tcW w:w="4138" w:type="dxa"/>
          </w:tcPr>
          <w:p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Describe the work done for the preparation of the bill of costs and the taxation of the bill.</w:t>
            </w:r>
            <w:r w:rsidRPr="00267633">
              <w:rPr>
                <w:rFonts w:ascii="Times New Roman" w:hAnsi="Times New Roman" w:cs="Times New Roman"/>
                <w:szCs w:val="20"/>
                <w:lang w:val="en-US" w:eastAsia="zh-CN"/>
              </w:rPr>
              <w:t xml:space="preserve">] </w:t>
            </w:r>
          </w:p>
          <w:p w:rsidR="00267633" w:rsidRPr="00267633" w:rsidRDefault="00267633" w:rsidP="00267633">
            <w:pPr>
              <w:spacing w:before="120" w:after="120" w:line="240" w:lineRule="auto"/>
              <w:jc w:val="both"/>
              <w:rPr>
                <w:rFonts w:ascii="Times New Roman" w:hAnsi="Times New Roman" w:cs="Times New Roman"/>
                <w:szCs w:val="20"/>
                <w:lang w:val="en-US" w:eastAsia="zh-CN"/>
              </w:rPr>
            </w:pPr>
          </w:p>
          <w:p w:rsidR="00267633" w:rsidRPr="00267633" w:rsidRDefault="00267633" w:rsidP="00267633">
            <w:pPr>
              <w:spacing w:before="120" w:after="120" w:line="240" w:lineRule="auto"/>
              <w:jc w:val="both"/>
              <w:rPr>
                <w:rFonts w:ascii="Times New Roman" w:hAnsi="Times New Roman" w:cs="Times New Roman"/>
                <w:szCs w:val="20"/>
                <w:lang w:val="en-US" w:eastAsia="zh-CN"/>
              </w:rPr>
            </w:pPr>
          </w:p>
        </w:tc>
        <w:tc>
          <w:tcPr>
            <w:tcW w:w="1983" w:type="dxa"/>
          </w:tcPr>
          <w:p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rsidTr="00267633">
        <w:trPr>
          <w:divId w:val="2116439976"/>
          <w:cantSplit/>
        </w:trPr>
        <w:tc>
          <w:tcPr>
            <w:tcW w:w="647" w:type="dxa"/>
          </w:tcPr>
          <w:p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lastRenderedPageBreak/>
              <w:t>7.</w:t>
            </w:r>
          </w:p>
        </w:tc>
        <w:tc>
          <w:tcPr>
            <w:tcW w:w="1980" w:type="dxa"/>
          </w:tcPr>
          <w:p w:rsidR="00267633" w:rsidRPr="00267633" w:rsidRDefault="00267633" w:rsidP="00267633">
            <w:pPr>
              <w:spacing w:before="120" w:after="120" w:line="240" w:lineRule="auto"/>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Amount claimed </w:t>
            </w:r>
          </w:p>
        </w:tc>
        <w:tc>
          <w:tcPr>
            <w:tcW w:w="4138" w:type="dxa"/>
          </w:tcPr>
          <w:p w:rsidR="00267633" w:rsidRPr="00267633" w:rsidRDefault="00267633" w:rsidP="00267633">
            <w:pPr>
              <w:spacing w:before="120" w:after="120" w:line="240" w:lineRule="auto"/>
              <w:jc w:val="both"/>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Total amount claimed: $ [</w:t>
            </w:r>
            <w:r w:rsidRPr="00267633">
              <w:rPr>
                <w:rFonts w:ascii="Times New Roman" w:hAnsi="Times New Roman" w:cs="Times New Roman"/>
                <w:i/>
                <w:szCs w:val="20"/>
                <w:lang w:val="en-US" w:eastAsia="zh-CN"/>
              </w:rPr>
              <w:t>insert amount</w:t>
            </w:r>
            <w:r w:rsidRPr="00267633">
              <w:rPr>
                <w:rFonts w:ascii="Times New Roman" w:hAnsi="Times New Roman" w:cs="Times New Roman"/>
                <w:b/>
                <w:szCs w:val="20"/>
                <w:lang w:val="en-US" w:eastAsia="zh-CN"/>
              </w:rPr>
              <w:t xml:space="preserve">]. </w:t>
            </w:r>
          </w:p>
          <w:p w:rsidR="00267633" w:rsidRPr="00267633" w:rsidRDefault="00267633" w:rsidP="00267633">
            <w:p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 xml:space="preserve">Set out the amount of costs claimed for Section 2, with a breakdown of – </w:t>
            </w:r>
          </w:p>
          <w:p w:rsidR="00267633" w:rsidRPr="00267633" w:rsidRDefault="00267633" w:rsidP="00C20EF2">
            <w:pPr>
              <w:numPr>
                <w:ilvl w:val="0"/>
                <w:numId w:val="106"/>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amount claimed for work done for Section 2; </w:t>
            </w:r>
          </w:p>
          <w:p w:rsidR="00267633" w:rsidRPr="00267633" w:rsidRDefault="00267633" w:rsidP="00C20EF2">
            <w:pPr>
              <w:numPr>
                <w:ilvl w:val="0"/>
                <w:numId w:val="106"/>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percentage of input tax for which a party entitled to claim costs is not entitled to credit; </w:t>
            </w:r>
          </w:p>
          <w:p w:rsidR="00267633" w:rsidRPr="00267633" w:rsidRDefault="00267633" w:rsidP="00C20EF2">
            <w:pPr>
              <w:numPr>
                <w:ilvl w:val="0"/>
                <w:numId w:val="106"/>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amount of input tax for which a party entitled to claim costs is not entitled to credit; and</w:t>
            </w:r>
          </w:p>
          <w:p w:rsidR="00267633" w:rsidRPr="00267633" w:rsidRDefault="00267633" w:rsidP="00C20EF2">
            <w:pPr>
              <w:numPr>
                <w:ilvl w:val="0"/>
                <w:numId w:val="106"/>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GST claimed for work done.</w:t>
            </w:r>
            <w:r w:rsidRPr="00267633">
              <w:rPr>
                <w:rFonts w:ascii="Times New Roman" w:hAnsi="Times New Roman" w:cs="Times New Roman"/>
                <w:szCs w:val="20"/>
                <w:lang w:val="en-US" w:eastAsia="zh-CN"/>
              </w:rPr>
              <w:t>]</w:t>
            </w:r>
          </w:p>
          <w:p w:rsidR="00267633" w:rsidRPr="00267633" w:rsidRDefault="00267633" w:rsidP="00267633">
            <w:pPr>
              <w:spacing w:before="120" w:after="120" w:line="240" w:lineRule="auto"/>
              <w:jc w:val="both"/>
              <w:rPr>
                <w:rFonts w:ascii="Times New Roman" w:hAnsi="Times New Roman" w:cs="Times New Roman"/>
                <w:szCs w:val="20"/>
                <w:lang w:val="en-US" w:eastAsia="zh-CN"/>
              </w:rPr>
            </w:pPr>
          </w:p>
        </w:tc>
        <w:tc>
          <w:tcPr>
            <w:tcW w:w="1983" w:type="dxa"/>
          </w:tcPr>
          <w:p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rsidTr="00267633">
        <w:trPr>
          <w:divId w:val="2116439976"/>
          <w:cantSplit/>
        </w:trPr>
        <w:tc>
          <w:tcPr>
            <w:tcW w:w="8748" w:type="dxa"/>
            <w:gridSpan w:val="4"/>
          </w:tcPr>
          <w:p w:rsidR="00267633" w:rsidRPr="00267633" w:rsidRDefault="00267633" w:rsidP="00267633">
            <w:pPr>
              <w:spacing w:before="120" w:after="120" w:line="240" w:lineRule="auto"/>
              <w:outlineLvl w:val="5"/>
              <w:rPr>
                <w:rFonts w:ascii="Times New Roman" w:hAnsi="Times New Roman" w:cs="Times New Roman"/>
                <w:b/>
                <w:bCs/>
                <w:szCs w:val="22"/>
                <w:lang w:val="en-US" w:eastAsia="zh-CN"/>
              </w:rPr>
            </w:pPr>
            <w:r w:rsidRPr="00267633">
              <w:rPr>
                <w:rFonts w:ascii="Times New Roman" w:hAnsi="Times New Roman" w:cs="Times New Roman"/>
                <w:b/>
                <w:bCs/>
                <w:szCs w:val="22"/>
                <w:lang w:val="en-US" w:eastAsia="zh-CN"/>
              </w:rPr>
              <w:t xml:space="preserve">Section 3: Disbursements </w:t>
            </w:r>
          </w:p>
        </w:tc>
      </w:tr>
    </w:tbl>
    <w:p w:rsidR="00267633" w:rsidRPr="00267633" w:rsidRDefault="00267633" w:rsidP="00267633">
      <w:pPr>
        <w:spacing w:before="120" w:after="120" w:line="240" w:lineRule="auto"/>
        <w:jc w:val="center"/>
        <w:divId w:val="2116439976"/>
        <w:rPr>
          <w:rFonts w:ascii="Times New Roman" w:hAnsi="Times New Roman" w:cs="Times New Roman"/>
          <w:i/>
          <w:szCs w:val="20"/>
          <w:lang w:val="en-US" w:eastAsia="zh-CN"/>
        </w:rPr>
        <w:sectPr w:rsidR="00267633" w:rsidRPr="00267633">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80"/>
        <w:gridCol w:w="4137"/>
        <w:gridCol w:w="1985"/>
      </w:tblGrid>
      <w:tr w:rsidR="00267633" w:rsidRPr="00267633" w:rsidTr="00267633">
        <w:trPr>
          <w:divId w:val="2116439976"/>
          <w:cantSplit/>
          <w:tblHeader/>
        </w:trPr>
        <w:tc>
          <w:tcPr>
            <w:tcW w:w="646" w:type="dxa"/>
          </w:tcPr>
          <w:p w:rsidR="00267633" w:rsidRPr="00267633" w:rsidRDefault="00267633" w:rsidP="00267633">
            <w:pPr>
              <w:spacing w:before="120" w:after="120" w:line="240" w:lineRule="auto"/>
              <w:jc w:val="center"/>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No.</w:t>
            </w:r>
          </w:p>
        </w:tc>
        <w:tc>
          <w:tcPr>
            <w:tcW w:w="1980" w:type="dxa"/>
          </w:tcPr>
          <w:p w:rsidR="00267633" w:rsidRPr="00267633" w:rsidRDefault="00267633" w:rsidP="00267633">
            <w:pPr>
              <w:spacing w:before="120" w:after="120" w:line="240" w:lineRule="auto"/>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Date</w:t>
            </w:r>
          </w:p>
        </w:tc>
        <w:tc>
          <w:tcPr>
            <w:tcW w:w="4137" w:type="dxa"/>
          </w:tcPr>
          <w:p w:rsidR="00267633" w:rsidRPr="00267633" w:rsidRDefault="00267633" w:rsidP="00267633">
            <w:pPr>
              <w:spacing w:before="12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Description and amount claimed</w:t>
            </w:r>
          </w:p>
        </w:tc>
        <w:tc>
          <w:tcPr>
            <w:tcW w:w="1985" w:type="dxa"/>
          </w:tcPr>
          <w:p w:rsidR="00267633" w:rsidRPr="00267633" w:rsidRDefault="00267633" w:rsidP="00267633">
            <w:pPr>
              <w:spacing w:before="12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Remarks </w:t>
            </w:r>
          </w:p>
        </w:tc>
      </w:tr>
      <w:tr w:rsidR="00267633" w:rsidRPr="00267633" w:rsidTr="00267633">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8.</w:t>
            </w:r>
          </w:p>
        </w:tc>
        <w:tc>
          <w:tcPr>
            <w:tcW w:w="1980" w:type="dxa"/>
          </w:tcPr>
          <w:p w:rsidR="00267633" w:rsidRPr="00267633" w:rsidRDefault="00267633" w:rsidP="00267633">
            <w:pPr>
              <w:spacing w:before="120" w:after="120" w:line="240" w:lineRule="auto"/>
              <w:rPr>
                <w:rFonts w:ascii="Times New Roman" w:hAnsi="Times New Roman" w:cs="Times New Roman"/>
                <w:spacing w:val="-3"/>
                <w:szCs w:val="20"/>
                <w:lang w:val="en-GB" w:eastAsia="zh-CN"/>
              </w:rPr>
            </w:pPr>
            <w:r w:rsidRPr="00267633">
              <w:rPr>
                <w:rFonts w:ascii="Times New Roman" w:hAnsi="Times New Roman" w:cs="Times New Roman"/>
                <w:spacing w:val="-3"/>
                <w:szCs w:val="20"/>
                <w:lang w:val="en-GB" w:eastAsia="zh-CN"/>
              </w:rPr>
              <w:t>[</w:t>
            </w:r>
            <w:r w:rsidRPr="00267633">
              <w:rPr>
                <w:rFonts w:ascii="Times New Roman" w:hAnsi="Times New Roman" w:cs="Times New Roman"/>
                <w:i/>
                <w:spacing w:val="-3"/>
                <w:szCs w:val="20"/>
                <w:lang w:val="en-GB" w:eastAsia="zh-CN"/>
              </w:rPr>
              <w:t>Set out in different rows the dates or period of time when each disbursement is incurred.</w:t>
            </w:r>
            <w:r w:rsidRPr="00267633">
              <w:rPr>
                <w:rFonts w:ascii="Times New Roman" w:hAnsi="Times New Roman" w:cs="Times New Roman"/>
                <w:spacing w:val="-3"/>
                <w:szCs w:val="20"/>
                <w:lang w:val="en-GB" w:eastAsia="zh-CN"/>
              </w:rPr>
              <w:t xml:space="preserve">] </w:t>
            </w:r>
          </w:p>
        </w:tc>
        <w:tc>
          <w:tcPr>
            <w:tcW w:w="4137" w:type="dxa"/>
          </w:tcPr>
          <w:p w:rsidR="00267633" w:rsidRPr="00267633" w:rsidRDefault="00267633" w:rsidP="00267633">
            <w:pPr>
              <w:spacing w:before="120" w:after="120" w:line="240" w:lineRule="auto"/>
              <w:jc w:val="both"/>
              <w:rPr>
                <w:rFonts w:ascii="Times New Roman" w:hAnsi="Times New Roman" w:cs="Times New Roman"/>
                <w:szCs w:val="20"/>
                <w:u w:val="single"/>
                <w:lang w:val="en-US" w:eastAsia="zh-CN"/>
              </w:rPr>
            </w:pPr>
            <w:r w:rsidRPr="00267633">
              <w:rPr>
                <w:rFonts w:ascii="Times New Roman" w:hAnsi="Times New Roman" w:cs="Times New Roman"/>
                <w:szCs w:val="20"/>
                <w:u w:val="single"/>
                <w:lang w:val="en-US" w:eastAsia="zh-CN"/>
              </w:rPr>
              <w:t xml:space="preserve">Disbursements on which GST is not chargeable </w:t>
            </w:r>
          </w:p>
          <w:p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amount of each disbursement claimed.</w:t>
            </w:r>
            <w:r w:rsidRPr="00267633">
              <w:rPr>
                <w:rFonts w:ascii="Times New Roman" w:hAnsi="Times New Roman" w:cs="Times New Roman"/>
                <w:szCs w:val="20"/>
                <w:lang w:val="en-US" w:eastAsia="zh-CN"/>
              </w:rPr>
              <w:t>]</w:t>
            </w:r>
          </w:p>
          <w:p w:rsidR="00267633" w:rsidRPr="00267633" w:rsidRDefault="00267633" w:rsidP="00267633">
            <w:pPr>
              <w:spacing w:before="120" w:after="120" w:line="240" w:lineRule="auto"/>
              <w:jc w:val="both"/>
              <w:rPr>
                <w:rFonts w:ascii="Times New Roman" w:hAnsi="Times New Roman" w:cs="Times New Roman"/>
                <w:szCs w:val="20"/>
                <w:lang w:val="en-US" w:eastAsia="zh-CN"/>
              </w:rPr>
            </w:pPr>
          </w:p>
          <w:p w:rsidR="00267633" w:rsidRPr="00267633" w:rsidRDefault="00267633" w:rsidP="00267633">
            <w:pPr>
              <w:spacing w:before="120" w:after="120" w:line="240" w:lineRule="auto"/>
              <w:jc w:val="both"/>
              <w:rPr>
                <w:rFonts w:ascii="Times New Roman" w:hAnsi="Times New Roman" w:cs="Times New Roman"/>
                <w:szCs w:val="20"/>
                <w:u w:val="single"/>
                <w:lang w:val="en-US" w:eastAsia="zh-CN"/>
              </w:rPr>
            </w:pPr>
            <w:r w:rsidRPr="00267633">
              <w:rPr>
                <w:rFonts w:ascii="Times New Roman" w:hAnsi="Times New Roman" w:cs="Times New Roman"/>
                <w:szCs w:val="20"/>
                <w:u w:val="single"/>
                <w:lang w:val="en-US" w:eastAsia="zh-CN"/>
              </w:rPr>
              <w:t xml:space="preserve">Disbursements on which GST is chargeable </w:t>
            </w:r>
          </w:p>
          <w:p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amount of each disbursement claimed.</w:t>
            </w:r>
            <w:r w:rsidRPr="00267633">
              <w:rPr>
                <w:rFonts w:ascii="Times New Roman" w:hAnsi="Times New Roman" w:cs="Times New Roman"/>
                <w:szCs w:val="20"/>
                <w:lang w:val="en-US" w:eastAsia="zh-CN"/>
              </w:rPr>
              <w:t>]</w:t>
            </w:r>
          </w:p>
          <w:p w:rsidR="00267633" w:rsidRPr="00267633" w:rsidRDefault="00267633" w:rsidP="00267633">
            <w:pPr>
              <w:spacing w:before="120" w:after="120" w:line="240" w:lineRule="auto"/>
              <w:jc w:val="both"/>
              <w:rPr>
                <w:rFonts w:ascii="Times New Roman" w:hAnsi="Times New Roman" w:cs="Times New Roman"/>
                <w:szCs w:val="20"/>
                <w:lang w:val="en-US" w:eastAsia="zh-CN"/>
              </w:rPr>
            </w:pPr>
          </w:p>
          <w:p w:rsidR="00267633" w:rsidRPr="00267633" w:rsidRDefault="00267633" w:rsidP="00267633">
            <w:pPr>
              <w:spacing w:before="120" w:after="120" w:line="240" w:lineRule="auto"/>
              <w:jc w:val="both"/>
              <w:rPr>
                <w:rFonts w:ascii="Times New Roman" w:hAnsi="Times New Roman" w:cs="Times New Roman"/>
                <w:szCs w:val="20"/>
                <w:lang w:val="en-US" w:eastAsia="zh-CN"/>
              </w:rPr>
            </w:pPr>
          </w:p>
          <w:p w:rsidR="00267633" w:rsidRPr="00267633" w:rsidRDefault="00267633" w:rsidP="00267633">
            <w:pPr>
              <w:spacing w:before="120" w:after="120" w:line="240" w:lineRule="auto"/>
              <w:jc w:val="both"/>
              <w:rPr>
                <w:rFonts w:ascii="Times New Roman" w:hAnsi="Times New Roman" w:cs="Times New Roman"/>
                <w:szCs w:val="20"/>
                <w:lang w:val="en-US" w:eastAsia="zh-CN"/>
              </w:rPr>
            </w:pPr>
          </w:p>
        </w:tc>
        <w:tc>
          <w:tcPr>
            <w:tcW w:w="1985" w:type="dxa"/>
          </w:tcPr>
          <w:p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r w:rsidR="00267633" w:rsidRPr="00267633" w:rsidTr="00267633">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lastRenderedPageBreak/>
              <w:t xml:space="preserve"> [  ]</w:t>
            </w:r>
          </w:p>
        </w:tc>
        <w:tc>
          <w:tcPr>
            <w:tcW w:w="1980" w:type="dxa"/>
          </w:tcPr>
          <w:p w:rsidR="00267633" w:rsidRPr="00267633" w:rsidRDefault="00267633" w:rsidP="00267633">
            <w:pPr>
              <w:spacing w:before="120" w:after="120" w:line="240" w:lineRule="auto"/>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w:t>
            </w:r>
          </w:p>
        </w:tc>
        <w:tc>
          <w:tcPr>
            <w:tcW w:w="4137" w:type="dxa"/>
          </w:tcPr>
          <w:p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b/>
                <w:szCs w:val="20"/>
                <w:lang w:val="en-US" w:eastAsia="zh-CN"/>
              </w:rPr>
              <w:t>Total amount claimed for disbursements on which GST is not chargeable: $ [</w:t>
            </w:r>
            <w:r w:rsidRPr="00267633">
              <w:rPr>
                <w:rFonts w:ascii="Times New Roman" w:hAnsi="Times New Roman" w:cs="Times New Roman"/>
                <w:i/>
                <w:szCs w:val="20"/>
                <w:lang w:val="en-US" w:eastAsia="zh-CN"/>
              </w:rPr>
              <w:t>insert amount</w:t>
            </w:r>
            <w:r w:rsidRPr="00267633">
              <w:rPr>
                <w:rFonts w:ascii="Times New Roman" w:hAnsi="Times New Roman" w:cs="Times New Roman"/>
                <w:b/>
                <w:szCs w:val="20"/>
                <w:lang w:val="en-US" w:eastAsia="zh-CN"/>
              </w:rPr>
              <w:t xml:space="preserve">]. </w:t>
            </w:r>
          </w:p>
          <w:p w:rsidR="00267633" w:rsidRPr="00267633" w:rsidRDefault="00267633" w:rsidP="00267633">
            <w:pPr>
              <w:spacing w:before="120" w:after="120" w:line="240" w:lineRule="auto"/>
              <w:jc w:val="both"/>
              <w:rPr>
                <w:rFonts w:ascii="Times New Roman" w:hAnsi="Times New Roman" w:cs="Times New Roman"/>
                <w:i/>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Set out the total amount of disbursements claimed for Section 3 on which GST is not chargeable.</w:t>
            </w:r>
            <w:r w:rsidRPr="00267633">
              <w:rPr>
                <w:rFonts w:ascii="Times New Roman" w:hAnsi="Times New Roman" w:cs="Times New Roman"/>
                <w:szCs w:val="20"/>
                <w:lang w:val="en-US" w:eastAsia="zh-CN"/>
              </w:rPr>
              <w:t>]</w:t>
            </w:r>
          </w:p>
          <w:p w:rsidR="00267633" w:rsidRPr="00267633" w:rsidRDefault="00267633" w:rsidP="00267633">
            <w:pPr>
              <w:spacing w:before="120" w:after="120" w:line="240" w:lineRule="auto"/>
              <w:jc w:val="both"/>
              <w:rPr>
                <w:rFonts w:ascii="Times New Roman" w:hAnsi="Times New Roman" w:cs="Times New Roman"/>
                <w:b/>
                <w:szCs w:val="20"/>
                <w:lang w:val="en-US" w:eastAsia="zh-CN"/>
              </w:rPr>
            </w:pPr>
          </w:p>
          <w:p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b/>
                <w:szCs w:val="20"/>
                <w:lang w:val="en-US" w:eastAsia="zh-CN"/>
              </w:rPr>
              <w:t>Total amount claimed for disbursements on which GST is chargeable: $ [</w:t>
            </w:r>
            <w:r w:rsidRPr="00267633">
              <w:rPr>
                <w:rFonts w:ascii="Times New Roman" w:hAnsi="Times New Roman" w:cs="Times New Roman"/>
                <w:i/>
                <w:szCs w:val="20"/>
                <w:lang w:val="en-US" w:eastAsia="zh-CN"/>
              </w:rPr>
              <w:t>insert amount</w:t>
            </w:r>
            <w:r w:rsidRPr="00267633">
              <w:rPr>
                <w:rFonts w:ascii="Times New Roman" w:hAnsi="Times New Roman" w:cs="Times New Roman"/>
                <w:b/>
                <w:szCs w:val="20"/>
                <w:lang w:val="en-US" w:eastAsia="zh-CN"/>
              </w:rPr>
              <w:t xml:space="preserve">]. </w:t>
            </w:r>
          </w:p>
          <w:p w:rsidR="00267633" w:rsidRPr="00267633" w:rsidRDefault="00267633" w:rsidP="00267633">
            <w:pPr>
              <w:spacing w:before="120" w:after="120" w:line="240" w:lineRule="auto"/>
              <w:jc w:val="both"/>
              <w:rPr>
                <w:rFonts w:ascii="Times New Roman" w:hAnsi="Times New Roman" w:cs="Times New Roman"/>
                <w:i/>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 xml:space="preserve">Set out the total amount of disbursements claimed for Section 3 on which GST is chargeable with a breakdown of – </w:t>
            </w:r>
          </w:p>
          <w:p w:rsidR="00267633" w:rsidRPr="00267633" w:rsidRDefault="00267633" w:rsidP="00C20EF2">
            <w:pPr>
              <w:numPr>
                <w:ilvl w:val="0"/>
                <w:numId w:val="107"/>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amount claimed for disbursements for Section 3; </w:t>
            </w:r>
          </w:p>
          <w:p w:rsidR="00267633" w:rsidRPr="00267633" w:rsidRDefault="00267633" w:rsidP="00C20EF2">
            <w:pPr>
              <w:numPr>
                <w:ilvl w:val="0"/>
                <w:numId w:val="107"/>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 xml:space="preserve">the percentage of input tax for which a party entitled to claim costs is not entitled to credit; </w:t>
            </w:r>
          </w:p>
          <w:p w:rsidR="00267633" w:rsidRPr="00267633" w:rsidRDefault="00267633" w:rsidP="00C20EF2">
            <w:pPr>
              <w:numPr>
                <w:ilvl w:val="0"/>
                <w:numId w:val="107"/>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amount of input tax for which a party entitled to claim costs is not entitled to credit; and</w:t>
            </w:r>
          </w:p>
          <w:p w:rsidR="00267633" w:rsidRPr="00267633" w:rsidRDefault="00267633" w:rsidP="00C20EF2">
            <w:pPr>
              <w:numPr>
                <w:ilvl w:val="0"/>
                <w:numId w:val="107"/>
              </w:numPr>
              <w:spacing w:before="0" w:after="120" w:line="240" w:lineRule="auto"/>
              <w:jc w:val="both"/>
              <w:rPr>
                <w:rFonts w:ascii="Times New Roman" w:hAnsi="Times New Roman" w:cs="Times New Roman"/>
                <w:i/>
                <w:szCs w:val="20"/>
                <w:lang w:val="en-US" w:eastAsia="zh-CN"/>
              </w:rPr>
            </w:pPr>
            <w:r w:rsidRPr="00267633">
              <w:rPr>
                <w:rFonts w:ascii="Times New Roman" w:hAnsi="Times New Roman" w:cs="Times New Roman"/>
                <w:i/>
                <w:szCs w:val="20"/>
                <w:lang w:val="en-US" w:eastAsia="zh-CN"/>
              </w:rPr>
              <w:t>the GST claimed for disbursements,</w:t>
            </w:r>
          </w:p>
          <w:p w:rsidR="00267633" w:rsidRPr="00267633" w:rsidRDefault="00267633" w:rsidP="00267633">
            <w:pPr>
              <w:spacing w:before="0" w:after="120" w:line="240" w:lineRule="auto"/>
              <w:jc w:val="both"/>
              <w:rPr>
                <w:rFonts w:ascii="Times New Roman" w:hAnsi="Times New Roman" w:cs="Times New Roman"/>
                <w:szCs w:val="20"/>
                <w:lang w:val="en-US" w:eastAsia="zh-CN"/>
              </w:rPr>
            </w:pPr>
            <w:r w:rsidRPr="00267633">
              <w:rPr>
                <w:rFonts w:ascii="Times New Roman" w:hAnsi="Times New Roman" w:cs="Times New Roman"/>
                <w:i/>
                <w:szCs w:val="20"/>
                <w:lang w:val="en-US" w:eastAsia="zh-CN"/>
              </w:rPr>
              <w:t>in relation to the periods for which different rates of GST are applicable.</w:t>
            </w:r>
            <w:r w:rsidRPr="00267633">
              <w:rPr>
                <w:rFonts w:ascii="Times New Roman" w:hAnsi="Times New Roman" w:cs="Times New Roman"/>
                <w:szCs w:val="20"/>
                <w:lang w:val="en-US" w:eastAsia="zh-CN"/>
              </w:rPr>
              <w:t>]</w:t>
            </w:r>
          </w:p>
          <w:p w:rsidR="00267633" w:rsidRPr="00267633" w:rsidRDefault="00267633" w:rsidP="00267633">
            <w:pPr>
              <w:spacing w:before="0" w:after="0" w:line="240" w:lineRule="auto"/>
              <w:jc w:val="both"/>
              <w:rPr>
                <w:rFonts w:ascii="Times New Roman" w:hAnsi="Times New Roman" w:cs="Times New Roman"/>
                <w:szCs w:val="20"/>
                <w:lang w:val="en-US" w:eastAsia="zh-CN"/>
              </w:rPr>
            </w:pPr>
          </w:p>
          <w:p w:rsidR="00267633" w:rsidRPr="00267633" w:rsidRDefault="00267633" w:rsidP="00267633">
            <w:pPr>
              <w:spacing w:before="0" w:after="0" w:line="240" w:lineRule="auto"/>
              <w:jc w:val="both"/>
              <w:rPr>
                <w:rFonts w:ascii="Times New Roman" w:hAnsi="Times New Roman" w:cs="Times New Roman"/>
                <w:szCs w:val="20"/>
                <w:lang w:val="en-US" w:eastAsia="zh-CN"/>
              </w:rPr>
            </w:pPr>
          </w:p>
          <w:p w:rsidR="00267633" w:rsidRPr="00267633" w:rsidRDefault="00267633" w:rsidP="00267633">
            <w:pPr>
              <w:spacing w:before="0" w:after="0" w:line="240" w:lineRule="auto"/>
              <w:jc w:val="both"/>
              <w:rPr>
                <w:rFonts w:ascii="Times New Roman" w:hAnsi="Times New Roman" w:cs="Times New Roman"/>
                <w:szCs w:val="20"/>
                <w:lang w:val="en-US" w:eastAsia="zh-CN"/>
              </w:rPr>
            </w:pPr>
          </w:p>
          <w:p w:rsidR="00267633" w:rsidRPr="00267633" w:rsidRDefault="00267633" w:rsidP="00267633">
            <w:pPr>
              <w:spacing w:before="0" w:after="0" w:line="240" w:lineRule="auto"/>
              <w:jc w:val="both"/>
              <w:rPr>
                <w:rFonts w:ascii="Times New Roman" w:hAnsi="Times New Roman" w:cs="Times New Roman"/>
                <w:szCs w:val="20"/>
                <w:lang w:val="en-US" w:eastAsia="zh-CN"/>
              </w:rPr>
            </w:pPr>
          </w:p>
          <w:p w:rsidR="00267633" w:rsidRPr="00267633" w:rsidRDefault="00267633" w:rsidP="00267633">
            <w:pPr>
              <w:spacing w:before="0" w:after="0" w:line="240" w:lineRule="auto"/>
              <w:jc w:val="both"/>
              <w:rPr>
                <w:rFonts w:ascii="Times New Roman" w:hAnsi="Times New Roman" w:cs="Times New Roman"/>
                <w:szCs w:val="20"/>
                <w:lang w:val="en-US" w:eastAsia="zh-CN"/>
              </w:rPr>
            </w:pPr>
          </w:p>
          <w:p w:rsidR="00267633" w:rsidRPr="00267633" w:rsidRDefault="00267633" w:rsidP="00267633">
            <w:pPr>
              <w:spacing w:before="0" w:after="0" w:line="240" w:lineRule="auto"/>
              <w:jc w:val="both"/>
              <w:rPr>
                <w:rFonts w:ascii="Times New Roman" w:hAnsi="Times New Roman" w:cs="Times New Roman"/>
                <w:szCs w:val="20"/>
                <w:lang w:val="en-US" w:eastAsia="zh-CN"/>
              </w:rPr>
            </w:pPr>
          </w:p>
          <w:p w:rsidR="00267633" w:rsidRPr="00267633" w:rsidRDefault="00267633" w:rsidP="00267633">
            <w:pPr>
              <w:spacing w:before="0" w:after="0" w:line="240" w:lineRule="auto"/>
              <w:jc w:val="both"/>
              <w:rPr>
                <w:rFonts w:ascii="Times New Roman" w:hAnsi="Times New Roman" w:cs="Times New Roman"/>
                <w:szCs w:val="20"/>
                <w:lang w:val="en-US" w:eastAsia="zh-CN"/>
              </w:rPr>
            </w:pPr>
          </w:p>
          <w:p w:rsidR="00267633" w:rsidRPr="00267633" w:rsidRDefault="00267633" w:rsidP="00267633">
            <w:pPr>
              <w:spacing w:before="0" w:after="0" w:line="240" w:lineRule="auto"/>
              <w:jc w:val="both"/>
              <w:rPr>
                <w:rFonts w:ascii="Times New Roman" w:hAnsi="Times New Roman" w:cs="Times New Roman"/>
                <w:szCs w:val="20"/>
                <w:lang w:val="en-US" w:eastAsia="zh-CN"/>
              </w:rPr>
            </w:pPr>
          </w:p>
          <w:p w:rsidR="00267633" w:rsidRPr="00267633" w:rsidRDefault="00267633" w:rsidP="00267633">
            <w:pPr>
              <w:spacing w:before="0" w:after="0" w:line="240" w:lineRule="auto"/>
              <w:jc w:val="both"/>
              <w:rPr>
                <w:rFonts w:ascii="Times New Roman" w:hAnsi="Times New Roman" w:cs="Times New Roman"/>
                <w:szCs w:val="20"/>
                <w:lang w:val="en-US" w:eastAsia="zh-CN"/>
              </w:rPr>
            </w:pPr>
          </w:p>
          <w:p w:rsidR="00267633" w:rsidRPr="00267633" w:rsidRDefault="00267633" w:rsidP="00267633">
            <w:pPr>
              <w:spacing w:before="0" w:after="0" w:line="240" w:lineRule="auto"/>
              <w:jc w:val="both"/>
              <w:rPr>
                <w:rFonts w:ascii="Times New Roman" w:hAnsi="Times New Roman" w:cs="Times New Roman"/>
                <w:szCs w:val="20"/>
                <w:lang w:val="en-US" w:eastAsia="zh-CN"/>
              </w:rPr>
            </w:pPr>
          </w:p>
          <w:p w:rsidR="00267633" w:rsidRPr="00267633" w:rsidRDefault="00267633" w:rsidP="00267633">
            <w:pPr>
              <w:spacing w:before="0" w:after="0" w:line="240" w:lineRule="auto"/>
              <w:jc w:val="both"/>
              <w:rPr>
                <w:rFonts w:ascii="Times New Roman" w:hAnsi="Times New Roman" w:cs="Times New Roman"/>
                <w:szCs w:val="20"/>
                <w:lang w:val="en-US" w:eastAsia="zh-CN"/>
              </w:rPr>
            </w:pPr>
          </w:p>
          <w:p w:rsidR="00267633" w:rsidRPr="00267633" w:rsidRDefault="00267633" w:rsidP="00267633">
            <w:pPr>
              <w:spacing w:before="0" w:after="0" w:line="240" w:lineRule="auto"/>
              <w:jc w:val="both"/>
              <w:rPr>
                <w:rFonts w:ascii="Times New Roman" w:hAnsi="Times New Roman" w:cs="Times New Roman"/>
                <w:szCs w:val="20"/>
                <w:lang w:val="en-US" w:eastAsia="zh-CN"/>
              </w:rPr>
            </w:pPr>
          </w:p>
          <w:p w:rsidR="00267633" w:rsidRPr="00267633" w:rsidRDefault="00267633" w:rsidP="00267633">
            <w:pPr>
              <w:spacing w:before="0" w:after="0" w:line="240" w:lineRule="auto"/>
              <w:jc w:val="both"/>
              <w:rPr>
                <w:rFonts w:ascii="Times New Roman" w:hAnsi="Times New Roman" w:cs="Times New Roman"/>
                <w:szCs w:val="20"/>
                <w:lang w:val="en-US" w:eastAsia="zh-CN"/>
              </w:rPr>
            </w:pPr>
          </w:p>
          <w:p w:rsidR="00267633" w:rsidRPr="00267633" w:rsidRDefault="00267633" w:rsidP="00267633">
            <w:pPr>
              <w:spacing w:before="120" w:after="120" w:line="240" w:lineRule="auto"/>
              <w:jc w:val="both"/>
              <w:rPr>
                <w:rFonts w:ascii="Times New Roman" w:hAnsi="Times New Roman" w:cs="Times New Roman"/>
                <w:sz w:val="20"/>
                <w:szCs w:val="20"/>
                <w:lang w:val="en-US" w:eastAsia="zh-CN"/>
              </w:rPr>
            </w:pPr>
          </w:p>
        </w:tc>
        <w:tc>
          <w:tcPr>
            <w:tcW w:w="1985" w:type="dxa"/>
          </w:tcPr>
          <w:p w:rsidR="00267633" w:rsidRPr="00267633" w:rsidRDefault="00267633" w:rsidP="00267633">
            <w:pPr>
              <w:spacing w:before="120" w:after="120" w:line="240" w:lineRule="auto"/>
              <w:jc w:val="both"/>
              <w:rPr>
                <w:rFonts w:ascii="Times New Roman" w:hAnsi="Times New Roman" w:cs="Times New Roman"/>
                <w:sz w:val="20"/>
                <w:szCs w:val="20"/>
                <w:lang w:val="en-US" w:eastAsia="zh-CN"/>
              </w:rPr>
            </w:pPr>
          </w:p>
        </w:tc>
      </w:tr>
    </w:tbl>
    <w:p w:rsidR="00267633" w:rsidRPr="00267633" w:rsidRDefault="00267633" w:rsidP="00267633">
      <w:pPr>
        <w:spacing w:before="120" w:after="120" w:line="240" w:lineRule="auto"/>
        <w:jc w:val="both"/>
        <w:divId w:val="2116439976"/>
        <w:rPr>
          <w:rFonts w:ascii="Times New Roman" w:hAnsi="Times New Roman" w:cs="Times New Roman"/>
          <w:b/>
          <w:szCs w:val="20"/>
          <w:lang w:val="en-US" w:eastAsia="zh-CN"/>
        </w:rPr>
        <w:sectPr w:rsidR="00267633" w:rsidRPr="00267633">
          <w:type w:val="continuous"/>
          <w:pgSz w:w="11909" w:h="16834" w:code="9"/>
          <w:pgMar w:top="1728" w:right="1742" w:bottom="1728" w:left="1728" w:header="720" w:footer="720" w:gutter="0"/>
          <w:cols w:space="720"/>
        </w:sectPr>
      </w:pPr>
    </w:p>
    <w:tbl>
      <w:tblPr>
        <w:tblW w:w="874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80"/>
        <w:gridCol w:w="4131"/>
        <w:gridCol w:w="1991"/>
      </w:tblGrid>
      <w:tr w:rsidR="00267633" w:rsidRPr="00267633" w:rsidTr="00D67A36">
        <w:trPr>
          <w:divId w:val="2116439976"/>
          <w:cantSplit/>
        </w:trPr>
        <w:tc>
          <w:tcPr>
            <w:tcW w:w="8748" w:type="dxa"/>
            <w:gridSpan w:val="4"/>
          </w:tcPr>
          <w:p w:rsidR="00267633" w:rsidRPr="00267633" w:rsidRDefault="00267633" w:rsidP="00267633">
            <w:pPr>
              <w:spacing w:before="120" w:after="120" w:line="240" w:lineRule="auto"/>
              <w:jc w:val="both"/>
              <w:rPr>
                <w:rFonts w:ascii="Times New Roman" w:hAnsi="Times New Roman" w:cs="Times New Roman"/>
                <w:b/>
                <w:szCs w:val="20"/>
                <w:lang w:val="en-US" w:eastAsia="zh-CN"/>
              </w:rPr>
            </w:pPr>
            <w:r w:rsidRPr="00267633">
              <w:rPr>
                <w:rFonts w:ascii="Times New Roman" w:hAnsi="Times New Roman" w:cs="Times New Roman"/>
                <w:b/>
                <w:szCs w:val="20"/>
                <w:lang w:val="en-US" w:eastAsia="zh-CN"/>
              </w:rPr>
              <w:lastRenderedPageBreak/>
              <w:t>Summary</w:t>
            </w:r>
          </w:p>
        </w:tc>
      </w:tr>
      <w:tr w:rsidR="00267633" w:rsidRPr="00267633" w:rsidTr="00D67A36">
        <w:trPr>
          <w:divId w:val="2116439976"/>
          <w:cantSplit/>
        </w:trPr>
        <w:tc>
          <w:tcPr>
            <w:tcW w:w="646" w:type="dxa"/>
          </w:tcPr>
          <w:p w:rsidR="00267633" w:rsidRPr="00267633" w:rsidRDefault="00267633" w:rsidP="00267633">
            <w:pPr>
              <w:spacing w:before="120" w:after="120" w:line="240" w:lineRule="auto"/>
              <w:jc w:val="center"/>
              <w:rPr>
                <w:rFonts w:ascii="Times New Roman" w:hAnsi="Times New Roman" w:cs="Times New Roman"/>
                <w:szCs w:val="20"/>
                <w:lang w:val="en-US" w:eastAsia="zh-CN"/>
              </w:rPr>
            </w:pPr>
          </w:p>
        </w:tc>
        <w:tc>
          <w:tcPr>
            <w:tcW w:w="1980" w:type="dxa"/>
          </w:tcPr>
          <w:p w:rsidR="00267633" w:rsidRPr="00267633" w:rsidRDefault="00267633" w:rsidP="00267633">
            <w:pPr>
              <w:spacing w:before="120" w:after="120" w:line="240" w:lineRule="auto"/>
              <w:rPr>
                <w:rFonts w:ascii="Times New Roman" w:hAnsi="Times New Roman" w:cs="Times New Roman"/>
                <w:szCs w:val="20"/>
                <w:lang w:val="en-US" w:eastAsia="zh-CN"/>
              </w:rPr>
            </w:pPr>
          </w:p>
        </w:tc>
        <w:tc>
          <w:tcPr>
            <w:tcW w:w="4131" w:type="dxa"/>
          </w:tcPr>
          <w:p w:rsidR="00267633" w:rsidRPr="00267633" w:rsidRDefault="00267633" w:rsidP="00267633">
            <w:pPr>
              <w:spacing w:before="120" w:after="120" w:line="240" w:lineRule="auto"/>
              <w:jc w:val="both"/>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Total claimed for bill:</w:t>
            </w:r>
          </w:p>
          <w:p w:rsidR="00267633" w:rsidRPr="00267633" w:rsidRDefault="00267633" w:rsidP="00267633">
            <w:pPr>
              <w:spacing w:before="120" w:after="120" w:line="240" w:lineRule="auto"/>
              <w:jc w:val="both"/>
              <w:rPr>
                <w:rFonts w:ascii="Times New Roman" w:hAnsi="Times New Roman" w:cs="Times New Roman"/>
                <w:szCs w:val="20"/>
                <w:u w:val="single"/>
                <w:lang w:val="en-US" w:eastAsia="zh-CN"/>
              </w:rPr>
            </w:pPr>
            <w:r w:rsidRPr="00267633">
              <w:rPr>
                <w:rFonts w:ascii="Times New Roman" w:hAnsi="Times New Roman" w:cs="Times New Roman"/>
                <w:szCs w:val="20"/>
                <w:u w:val="single"/>
                <w:lang w:val="en-US" w:eastAsia="zh-CN"/>
              </w:rPr>
              <w:t xml:space="preserve">Costs for work done other than for taxation: </w:t>
            </w:r>
          </w:p>
          <w:p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Section 1: [</w:t>
            </w:r>
            <w:r w:rsidRPr="00267633">
              <w:rPr>
                <w:rFonts w:ascii="Times New Roman" w:hAnsi="Times New Roman" w:cs="Times New Roman"/>
                <w:i/>
                <w:szCs w:val="20"/>
                <w:lang w:val="en-US" w:eastAsia="zh-CN"/>
              </w:rPr>
              <w:t>Insert sum claimed.</w:t>
            </w:r>
            <w:r w:rsidRPr="00267633">
              <w:rPr>
                <w:rFonts w:ascii="Times New Roman" w:hAnsi="Times New Roman" w:cs="Times New Roman"/>
                <w:szCs w:val="20"/>
                <w:lang w:val="en-US" w:eastAsia="zh-CN"/>
              </w:rPr>
              <w:t xml:space="preserve">] </w:t>
            </w:r>
          </w:p>
          <w:p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GST on Section 1: </w:t>
            </w:r>
          </w:p>
          <w:p w:rsidR="00267633" w:rsidRPr="00267633" w:rsidRDefault="00267633" w:rsidP="00267633">
            <w:pPr>
              <w:spacing w:before="120" w:after="120" w:line="240" w:lineRule="auto"/>
              <w:jc w:val="both"/>
              <w:rPr>
                <w:rFonts w:ascii="Times New Roman" w:hAnsi="Times New Roman" w:cs="Times New Roman"/>
                <w:szCs w:val="20"/>
                <w:u w:val="single"/>
                <w:lang w:val="en-US" w:eastAsia="zh-CN"/>
              </w:rPr>
            </w:pPr>
            <w:r w:rsidRPr="00267633">
              <w:rPr>
                <w:rFonts w:ascii="Times New Roman" w:hAnsi="Times New Roman" w:cs="Times New Roman"/>
                <w:szCs w:val="20"/>
                <w:u w:val="single"/>
                <w:lang w:val="en-US" w:eastAsia="zh-CN"/>
              </w:rPr>
              <w:t>Costs for work done for taxation:</w:t>
            </w:r>
          </w:p>
          <w:p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Section 2:  [</w:t>
            </w:r>
            <w:r w:rsidRPr="00267633">
              <w:rPr>
                <w:rFonts w:ascii="Times New Roman" w:hAnsi="Times New Roman" w:cs="Times New Roman"/>
                <w:i/>
                <w:szCs w:val="20"/>
                <w:lang w:val="en-US" w:eastAsia="zh-CN"/>
              </w:rPr>
              <w:t>Insert sum claimed.</w:t>
            </w:r>
            <w:r w:rsidRPr="00267633">
              <w:rPr>
                <w:rFonts w:ascii="Times New Roman" w:hAnsi="Times New Roman" w:cs="Times New Roman"/>
                <w:szCs w:val="20"/>
                <w:lang w:val="en-US" w:eastAsia="zh-CN"/>
              </w:rPr>
              <w:t>]</w:t>
            </w:r>
          </w:p>
          <w:p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GST on Section 2:</w:t>
            </w:r>
          </w:p>
          <w:p w:rsidR="00267633" w:rsidRPr="00267633" w:rsidRDefault="00267633" w:rsidP="00267633">
            <w:pPr>
              <w:spacing w:before="120" w:after="120" w:line="240" w:lineRule="auto"/>
              <w:jc w:val="both"/>
              <w:rPr>
                <w:rFonts w:ascii="Times New Roman" w:hAnsi="Times New Roman" w:cs="Times New Roman"/>
                <w:szCs w:val="20"/>
                <w:u w:val="single"/>
                <w:lang w:val="en-US" w:eastAsia="zh-CN"/>
              </w:rPr>
            </w:pPr>
            <w:r w:rsidRPr="00267633">
              <w:rPr>
                <w:rFonts w:ascii="Times New Roman" w:hAnsi="Times New Roman" w:cs="Times New Roman"/>
                <w:szCs w:val="20"/>
                <w:u w:val="single"/>
                <w:lang w:val="en-US" w:eastAsia="zh-CN"/>
              </w:rPr>
              <w:t xml:space="preserve">Disbursements </w:t>
            </w:r>
          </w:p>
          <w:p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Section 3 (Disbursements on which GST is not chargeable): [</w:t>
            </w:r>
            <w:r w:rsidRPr="00267633">
              <w:rPr>
                <w:rFonts w:ascii="Times New Roman" w:hAnsi="Times New Roman" w:cs="Times New Roman"/>
                <w:i/>
                <w:szCs w:val="20"/>
                <w:lang w:val="en-US" w:eastAsia="zh-CN"/>
              </w:rPr>
              <w:t>Insert sum claimed.</w:t>
            </w:r>
            <w:r w:rsidRPr="00267633">
              <w:rPr>
                <w:rFonts w:ascii="Times New Roman" w:hAnsi="Times New Roman" w:cs="Times New Roman"/>
                <w:szCs w:val="20"/>
                <w:lang w:val="en-US" w:eastAsia="zh-CN"/>
              </w:rPr>
              <w:t>]</w:t>
            </w:r>
          </w:p>
          <w:p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Section 3 (Disbursements on which GST is chargeable): [</w:t>
            </w:r>
            <w:r w:rsidRPr="00267633">
              <w:rPr>
                <w:rFonts w:ascii="Times New Roman" w:hAnsi="Times New Roman" w:cs="Times New Roman"/>
                <w:i/>
                <w:szCs w:val="20"/>
                <w:lang w:val="en-US" w:eastAsia="zh-CN"/>
              </w:rPr>
              <w:t>Insert sum claimed.</w:t>
            </w:r>
            <w:r w:rsidRPr="00267633">
              <w:rPr>
                <w:rFonts w:ascii="Times New Roman" w:hAnsi="Times New Roman" w:cs="Times New Roman"/>
                <w:szCs w:val="20"/>
                <w:lang w:val="en-US" w:eastAsia="zh-CN"/>
              </w:rPr>
              <w:t>]</w:t>
            </w:r>
          </w:p>
          <w:p w:rsidR="00267633" w:rsidRPr="00267633" w:rsidRDefault="00267633" w:rsidP="00267633">
            <w:pPr>
              <w:spacing w:before="120" w:after="120" w:line="240" w:lineRule="auto"/>
              <w:jc w:val="both"/>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GST on Section 3: </w:t>
            </w:r>
          </w:p>
          <w:p w:rsidR="00267633" w:rsidRPr="00267633" w:rsidRDefault="00267633" w:rsidP="00267633">
            <w:pPr>
              <w:spacing w:before="120" w:after="120" w:line="240" w:lineRule="auto"/>
              <w:jc w:val="both"/>
              <w:rPr>
                <w:rFonts w:ascii="Times New Roman" w:hAnsi="Times New Roman" w:cs="Times New Roman"/>
                <w:szCs w:val="20"/>
                <w:lang w:val="en-US" w:eastAsia="zh-CN"/>
              </w:rPr>
            </w:pPr>
          </w:p>
        </w:tc>
        <w:tc>
          <w:tcPr>
            <w:tcW w:w="1991" w:type="dxa"/>
          </w:tcPr>
          <w:p w:rsidR="00267633" w:rsidRPr="00267633" w:rsidRDefault="00267633" w:rsidP="00267633">
            <w:pPr>
              <w:spacing w:before="120" w:after="120" w:line="240" w:lineRule="auto"/>
              <w:jc w:val="both"/>
              <w:rPr>
                <w:rFonts w:ascii="Times New Roman" w:hAnsi="Times New Roman" w:cs="Times New Roman"/>
                <w:szCs w:val="20"/>
                <w:lang w:val="en-US" w:eastAsia="zh-CN"/>
              </w:rPr>
            </w:pPr>
          </w:p>
        </w:tc>
      </w:tr>
    </w:tbl>
    <w:p w:rsidR="00267633" w:rsidRPr="00267633" w:rsidRDefault="00267633" w:rsidP="00267633">
      <w:pPr>
        <w:spacing w:before="0" w:after="0" w:line="240" w:lineRule="auto"/>
        <w:divId w:val="2116439976"/>
        <w:rPr>
          <w:rFonts w:ascii="Times New Roman" w:hAnsi="Times New Roman" w:cs="Times New Roman"/>
          <w:spacing w:val="-3"/>
          <w:szCs w:val="20"/>
          <w:lang w:val="en-GB" w:eastAsia="zh-CN"/>
        </w:rPr>
      </w:pPr>
    </w:p>
    <w:p w:rsidR="00267633" w:rsidRPr="00267633" w:rsidRDefault="00267633" w:rsidP="00267633">
      <w:pPr>
        <w:spacing w:before="0" w:after="0" w:line="240" w:lineRule="auto"/>
        <w:jc w:val="center"/>
        <w:divId w:val="2116439976"/>
        <w:rPr>
          <w:rFonts w:ascii="Times New Roman" w:hAnsi="Times New Roman" w:cs="Times New Roman"/>
          <w:sz w:val="26"/>
          <w:szCs w:val="20"/>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Dated this </w:t>
      </w:r>
      <w:r w:rsidRPr="00267633">
        <w:rPr>
          <w:rFonts w:ascii="Times New Roman" w:hAnsi="Times New Roman" w:cs="Times New Roman"/>
          <w:szCs w:val="20"/>
          <w:lang w:val="en-US" w:eastAsia="zh-CN"/>
        </w:rPr>
        <w:tab/>
      </w:r>
      <w:r w:rsidRPr="00267633">
        <w:rPr>
          <w:rFonts w:ascii="Times New Roman" w:hAnsi="Times New Roman" w:cs="Times New Roman"/>
          <w:szCs w:val="20"/>
          <w:lang w:val="en-US" w:eastAsia="zh-CN"/>
        </w:rPr>
        <w:tab/>
        <w:t xml:space="preserve">day of </w:t>
      </w:r>
      <w:r w:rsidRPr="00267633">
        <w:rPr>
          <w:rFonts w:ascii="Times New Roman" w:hAnsi="Times New Roman" w:cs="Times New Roman"/>
          <w:szCs w:val="20"/>
          <w:lang w:val="en-US" w:eastAsia="zh-CN"/>
        </w:rPr>
        <w:tab/>
      </w:r>
      <w:r w:rsidRPr="00267633">
        <w:rPr>
          <w:rFonts w:ascii="Times New Roman" w:hAnsi="Times New Roman" w:cs="Times New Roman"/>
          <w:szCs w:val="20"/>
          <w:lang w:val="en-US" w:eastAsia="zh-CN"/>
        </w:rPr>
        <w:tab/>
        <w:t>20</w:t>
      </w:r>
      <w:r w:rsidRPr="00267633">
        <w:rPr>
          <w:rFonts w:ascii="Times New Roman" w:hAnsi="Times New Roman" w:cs="Times New Roman"/>
          <w:szCs w:val="20"/>
          <w:lang w:val="en-US" w:eastAsia="zh-CN"/>
        </w:rPr>
        <w:tab/>
        <w:t>.</w:t>
      </w:r>
    </w:p>
    <w:p w:rsidR="00267633" w:rsidRPr="00267633" w:rsidRDefault="00267633" w:rsidP="00267633">
      <w:pPr>
        <w:spacing w:before="0" w:after="0" w:line="240" w:lineRule="auto"/>
        <w:jc w:val="center"/>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ind w:left="3600"/>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Solicitors for </w:t>
      </w:r>
    </w:p>
    <w:p w:rsidR="00267633" w:rsidRPr="00267633" w:rsidRDefault="00267633" w:rsidP="00267633">
      <w:pPr>
        <w:spacing w:before="0" w:after="0" w:line="240" w:lineRule="auto"/>
        <w:ind w:left="3600"/>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w:t>
      </w:r>
      <w:r w:rsidRPr="00267633">
        <w:rPr>
          <w:rFonts w:ascii="Times New Roman" w:hAnsi="Times New Roman" w:cs="Times New Roman"/>
          <w:i/>
          <w:szCs w:val="20"/>
          <w:lang w:val="en-US" w:eastAsia="zh-CN"/>
        </w:rPr>
        <w:t>State the party for whom the bill is filed</w:t>
      </w:r>
      <w:r w:rsidRPr="00267633">
        <w:rPr>
          <w:rFonts w:ascii="Times New Roman" w:hAnsi="Times New Roman" w:cs="Times New Roman"/>
          <w:szCs w:val="20"/>
          <w:lang w:val="en-US" w:eastAsia="zh-CN"/>
        </w:rPr>
        <w:t xml:space="preserve">].  </w:t>
      </w:r>
    </w:p>
    <w:p w:rsidR="00267633" w:rsidRPr="00267633" w:rsidRDefault="00267633" w:rsidP="00267633">
      <w:pPr>
        <w:spacing w:before="0" w:after="0" w:line="240" w:lineRule="auto"/>
        <w:divId w:val="2116439976"/>
        <w:rPr>
          <w:rFonts w:ascii="Times New Roman" w:hAnsi="Times New Roman" w:cs="Times New Roman"/>
          <w:b/>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To:</w:t>
      </w:r>
    </w:p>
    <w:p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GB" w:eastAsia="zh-CN"/>
        </w:rPr>
        <w:sectPr w:rsidR="00267633" w:rsidRPr="00267633">
          <w:pgSz w:w="11906" w:h="16838"/>
          <w:pgMar w:top="1440" w:right="1286" w:bottom="1440" w:left="2160" w:header="720" w:footer="720" w:gutter="0"/>
          <w:paperSrc w:first="1" w:other="1"/>
          <w:cols w:space="720"/>
          <w:noEndnote/>
        </w:sectPr>
      </w:pPr>
    </w:p>
    <w:p w:rsidR="00267633" w:rsidRPr="00267633" w:rsidRDefault="00267633" w:rsidP="00267633">
      <w:pPr>
        <w:tabs>
          <w:tab w:val="center" w:pos="3793"/>
        </w:tabs>
        <w:suppressAutoHyphens/>
        <w:spacing w:before="0" w:after="0" w:line="240" w:lineRule="auto"/>
        <w:jc w:val="both"/>
        <w:divId w:val="2116439976"/>
        <w:rPr>
          <w:rFonts w:ascii="Times New Roman" w:hAnsi="Times New Roman" w:cs="Times New Roman"/>
          <w:szCs w:val="20"/>
          <w:lang w:val="en-GB" w:eastAsia="zh-CN"/>
        </w:rPr>
      </w:pPr>
    </w:p>
    <w:tbl>
      <w:tblPr>
        <w:tblW w:w="0" w:type="auto"/>
        <w:tblInd w:w="108" w:type="dxa"/>
        <w:tblLayout w:type="fixed"/>
        <w:tblLook w:val="0000" w:firstRow="0" w:lastRow="0" w:firstColumn="0" w:lastColumn="0" w:noHBand="0" w:noVBand="0"/>
      </w:tblPr>
      <w:tblGrid>
        <w:gridCol w:w="2826"/>
        <w:gridCol w:w="2826"/>
        <w:gridCol w:w="2826"/>
      </w:tblGrid>
      <w:tr w:rsidR="00267633" w:rsidRPr="00267633" w:rsidTr="00267633">
        <w:trPr>
          <w:divId w:val="2116439976"/>
        </w:trPr>
        <w:tc>
          <w:tcPr>
            <w:tcW w:w="2826" w:type="dxa"/>
          </w:tcPr>
          <w:p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US" w:eastAsia="zh-CN"/>
              </w:rPr>
            </w:pPr>
            <w:r w:rsidRPr="00267633">
              <w:rPr>
                <w:rFonts w:ascii="Times New Roman" w:hAnsi="Times New Roman" w:cs="Times New Roman"/>
                <w:sz w:val="22"/>
                <w:szCs w:val="20"/>
                <w:lang w:val="en-US" w:eastAsia="zh-CN"/>
              </w:rPr>
              <w:br w:type="page"/>
            </w:r>
          </w:p>
        </w:tc>
        <w:tc>
          <w:tcPr>
            <w:tcW w:w="2826" w:type="dxa"/>
          </w:tcPr>
          <w:p w:rsidR="00267633" w:rsidRPr="00267633" w:rsidRDefault="00267633" w:rsidP="00267633">
            <w:pPr>
              <w:keepNext/>
              <w:spacing w:before="0" w:after="0" w:line="240" w:lineRule="auto"/>
              <w:jc w:val="center"/>
              <w:outlineLvl w:val="1"/>
              <w:rPr>
                <w:rFonts w:ascii="Times New Roman" w:hAnsi="Times New Roman"/>
                <w:bCs/>
                <w:iCs/>
                <w:spacing w:val="-3"/>
                <w:szCs w:val="28"/>
                <w:lang w:val="en-US" w:eastAsia="zh-CN"/>
              </w:rPr>
            </w:pPr>
            <w:bookmarkStart w:id="156" w:name="_Toc122854433"/>
            <w:bookmarkStart w:id="157" w:name="_Toc122854813"/>
            <w:bookmarkStart w:id="158" w:name="_Toc243995891"/>
            <w:r w:rsidRPr="00267633">
              <w:rPr>
                <w:rFonts w:ascii="Times New Roman" w:hAnsi="Times New Roman"/>
                <w:bCs/>
                <w:iCs/>
                <w:spacing w:val="-3"/>
                <w:szCs w:val="28"/>
                <w:lang w:val="en-US" w:eastAsia="zh-CN"/>
              </w:rPr>
              <w:t xml:space="preserve">FORM </w:t>
            </w:r>
            <w:bookmarkEnd w:id="156"/>
            <w:bookmarkEnd w:id="157"/>
            <w:bookmarkEnd w:id="158"/>
            <w:r w:rsidRPr="00267633">
              <w:rPr>
                <w:rFonts w:ascii="Times New Roman" w:hAnsi="Times New Roman"/>
                <w:bCs/>
                <w:iCs/>
                <w:spacing w:val="-3"/>
                <w:szCs w:val="28"/>
                <w:lang w:val="en-US" w:eastAsia="zh-CN"/>
              </w:rPr>
              <w:t>255</w:t>
            </w:r>
          </w:p>
        </w:tc>
        <w:tc>
          <w:tcPr>
            <w:tcW w:w="2826" w:type="dxa"/>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US" w:eastAsia="zh-CN"/>
              </w:rPr>
            </w:pPr>
          </w:p>
        </w:tc>
      </w:tr>
    </w:tbl>
    <w:p w:rsidR="00267633" w:rsidRPr="00267633" w:rsidRDefault="00267633" w:rsidP="00267633">
      <w:pPr>
        <w:tabs>
          <w:tab w:val="center" w:pos="3793"/>
        </w:tabs>
        <w:suppressAutoHyphens/>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133</w:t>
      </w:r>
    </w:p>
    <w:p w:rsidR="00267633" w:rsidRPr="00267633" w:rsidRDefault="00267633" w:rsidP="00267633">
      <w:pPr>
        <w:tabs>
          <w:tab w:val="center" w:pos="3793"/>
        </w:tabs>
        <w:suppressAutoHyphens/>
        <w:spacing w:before="0" w:after="0" w:line="240" w:lineRule="auto"/>
        <w:jc w:val="center"/>
        <w:divId w:val="2116439976"/>
        <w:rPr>
          <w:rFonts w:ascii="Times New Roman" w:hAnsi="Times New Roman" w:cs="Times New Roman"/>
          <w:szCs w:val="20"/>
          <w:lang w:val="en-US" w:eastAsia="zh-CN"/>
        </w:rPr>
      </w:pPr>
    </w:p>
    <w:p w:rsidR="00267633" w:rsidRPr="00267633" w:rsidRDefault="00267633" w:rsidP="00267633">
      <w:pPr>
        <w:keepNext/>
        <w:tabs>
          <w:tab w:val="left" w:pos="5580"/>
        </w:tabs>
        <w:spacing w:before="0" w:after="0" w:line="240" w:lineRule="auto"/>
        <w:ind w:left="2880" w:right="2880"/>
        <w:jc w:val="center"/>
        <w:outlineLvl w:val="1"/>
        <w:divId w:val="2116439976"/>
        <w:rPr>
          <w:rFonts w:ascii="Times New Roman" w:hAnsi="Times New Roman"/>
          <w:b/>
          <w:bCs/>
          <w:iCs/>
          <w:spacing w:val="-3"/>
          <w:szCs w:val="28"/>
          <w:lang w:val="en-US" w:eastAsia="zh-CN"/>
        </w:rPr>
      </w:pPr>
      <w:bookmarkStart w:id="159" w:name="_Toc122854434"/>
      <w:bookmarkStart w:id="160" w:name="_Toc122854814"/>
      <w:bookmarkStart w:id="161" w:name="_Toc243995892"/>
      <w:r w:rsidRPr="00267633">
        <w:rPr>
          <w:rFonts w:ascii="Times New Roman" w:hAnsi="Times New Roman"/>
          <w:b/>
          <w:bCs/>
          <w:iCs/>
          <w:spacing w:val="-3"/>
          <w:szCs w:val="28"/>
          <w:lang w:val="en-US" w:eastAsia="zh-CN"/>
        </w:rPr>
        <w:t>NOTICE OF DISPUTE ON BILL OF COSTS</w:t>
      </w:r>
      <w:bookmarkEnd w:id="159"/>
      <w:bookmarkEnd w:id="160"/>
      <w:bookmarkEnd w:id="161"/>
    </w:p>
    <w:p w:rsidR="00267633" w:rsidRPr="00267633" w:rsidRDefault="00267633" w:rsidP="00267633">
      <w:pPr>
        <w:tabs>
          <w:tab w:val="center" w:pos="3793"/>
          <w:tab w:val="right" w:pos="8306"/>
        </w:tabs>
        <w:suppressAutoHyphens/>
        <w:spacing w:before="0" w:after="0" w:line="240" w:lineRule="auto"/>
        <w:ind w:left="-720" w:right="-720"/>
        <w:jc w:val="center"/>
        <w:divId w:val="2116439976"/>
        <w:rPr>
          <w:rFonts w:ascii="Times New Roman" w:hAnsi="Times New Roman" w:cs="Times New Roman"/>
          <w:b/>
          <w:szCs w:val="20"/>
          <w:lang w:val="en-US" w:eastAsia="zh-CN"/>
        </w:rPr>
      </w:pPr>
    </w:p>
    <w:p w:rsidR="00267633" w:rsidRPr="00267633" w:rsidRDefault="00267633" w:rsidP="00267633">
      <w:pPr>
        <w:tabs>
          <w:tab w:val="center" w:pos="3793"/>
          <w:tab w:val="right" w:pos="8306"/>
        </w:tabs>
        <w:suppressAutoHyphens/>
        <w:spacing w:before="0" w:after="0" w:line="240" w:lineRule="auto"/>
        <w:ind w:left="-720" w:right="-720"/>
        <w:jc w:val="center"/>
        <w:divId w:val="2116439976"/>
        <w:rPr>
          <w:rFonts w:ascii="Times New Roman" w:hAnsi="Times New Roman" w:cs="Times New Roman"/>
          <w:b/>
          <w:szCs w:val="20"/>
          <w:lang w:val="en-US" w:eastAsia="zh-CN"/>
        </w:rPr>
      </w:pPr>
    </w:p>
    <w:p w:rsidR="00267633" w:rsidRPr="00267633" w:rsidRDefault="00267633" w:rsidP="00267633">
      <w:pPr>
        <w:tabs>
          <w:tab w:val="center" w:pos="3793"/>
        </w:tabs>
        <w:suppressAutoHyphens/>
        <w:spacing w:before="0" w:after="0" w:line="240" w:lineRule="auto"/>
        <w:ind w:right="29"/>
        <w:jc w:val="center"/>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IN THE FAMILY JUSTICE COURTS</w:t>
      </w:r>
    </w:p>
    <w:p w:rsidR="00267633" w:rsidRPr="00267633" w:rsidRDefault="00267633" w:rsidP="00267633">
      <w:pPr>
        <w:tabs>
          <w:tab w:val="center" w:pos="3793"/>
        </w:tabs>
        <w:suppressAutoHyphens/>
        <w:spacing w:before="0" w:after="0" w:line="240" w:lineRule="auto"/>
        <w:ind w:right="29"/>
        <w:jc w:val="center"/>
        <w:divId w:val="2116439976"/>
        <w:rPr>
          <w:rFonts w:ascii="Times New Roman" w:hAnsi="Times New Roman" w:cs="Times New Roman"/>
          <w:b/>
          <w:szCs w:val="20"/>
          <w:lang w:val="en-US" w:eastAsia="zh-CN"/>
        </w:rPr>
      </w:pPr>
      <w:r w:rsidRPr="00267633">
        <w:rPr>
          <w:rFonts w:ascii="Times New Roman" w:hAnsi="Times New Roman" w:cs="Times New Roman"/>
          <w:b/>
          <w:szCs w:val="20"/>
          <w:lang w:val="en-US" w:eastAsia="zh-CN"/>
        </w:rPr>
        <w:t>THE REPUBLIC OF SINGAPORE</w:t>
      </w:r>
    </w:p>
    <w:p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p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Suit No.       of </w:t>
      </w:r>
    </w:p>
    <w:p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p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Bill of Costs</w:t>
      </w:r>
    </w:p>
    <w:p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No.        of  </w:t>
      </w:r>
    </w:p>
    <w:p w:rsidR="00267633" w:rsidRPr="00267633" w:rsidRDefault="00267633" w:rsidP="00267633">
      <w:pPr>
        <w:tabs>
          <w:tab w:val="left" w:pos="-720"/>
        </w:tabs>
        <w:suppressAutoHyphens/>
        <w:spacing w:before="0" w:after="0" w:line="240" w:lineRule="auto"/>
        <w:ind w:right="29"/>
        <w:jc w:val="center"/>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Between</w:t>
      </w:r>
    </w:p>
    <w:p w:rsidR="00267633" w:rsidRPr="00267633" w:rsidRDefault="00267633" w:rsidP="00267633">
      <w:pPr>
        <w:tabs>
          <w:tab w:val="left" w:pos="-720"/>
        </w:tabs>
        <w:suppressAutoHyphens/>
        <w:spacing w:before="0" w:after="0" w:line="240" w:lineRule="auto"/>
        <w:ind w:right="29"/>
        <w:jc w:val="right"/>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Plaintiff</w:t>
      </w:r>
    </w:p>
    <w:p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p w:rsidR="00267633" w:rsidRPr="00267633" w:rsidRDefault="00267633" w:rsidP="00267633">
      <w:pPr>
        <w:tabs>
          <w:tab w:val="left" w:pos="-720"/>
        </w:tabs>
        <w:suppressAutoHyphens/>
        <w:spacing w:before="0" w:after="0" w:line="240" w:lineRule="auto"/>
        <w:ind w:right="29"/>
        <w:jc w:val="center"/>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And</w:t>
      </w:r>
    </w:p>
    <w:p w:rsidR="00267633" w:rsidRPr="00267633" w:rsidRDefault="00267633" w:rsidP="00267633">
      <w:pPr>
        <w:tabs>
          <w:tab w:val="left" w:pos="-720"/>
        </w:tabs>
        <w:suppressAutoHyphens/>
        <w:spacing w:before="0" w:after="0" w:line="240" w:lineRule="auto"/>
        <w:ind w:right="29"/>
        <w:jc w:val="right"/>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Defendant</w:t>
      </w:r>
    </w:p>
    <w:p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p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b/>
      </w:r>
      <w:r w:rsidRPr="00267633">
        <w:rPr>
          <w:rFonts w:ascii="Times New Roman" w:hAnsi="Times New Roman" w:cs="Times New Roman"/>
          <w:szCs w:val="20"/>
          <w:lang w:val="en-US" w:eastAsia="zh-CN"/>
        </w:rPr>
        <w:tab/>
        <w:t>Take notice that the solicitors for the             intend to dispute the bill of costs No.      of      lodged in the abovenamed cause or matter.</w:t>
      </w:r>
    </w:p>
    <w:p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b/>
      </w:r>
      <w:r w:rsidRPr="00267633">
        <w:rPr>
          <w:rFonts w:ascii="Times New Roman" w:hAnsi="Times New Roman" w:cs="Times New Roman"/>
          <w:szCs w:val="20"/>
          <w:lang w:val="en-US" w:eastAsia="zh-CN"/>
        </w:rPr>
        <w:tab/>
      </w:r>
    </w:p>
    <w:p w:rsidR="00267633" w:rsidRPr="00267633" w:rsidRDefault="00267633" w:rsidP="00267633">
      <w:pPr>
        <w:tabs>
          <w:tab w:val="center" w:pos="3793"/>
        </w:tabs>
        <w:suppressAutoHyphens/>
        <w:spacing w:before="0" w:after="0" w:line="240" w:lineRule="auto"/>
        <w:ind w:right="29"/>
        <w:jc w:val="both"/>
        <w:divId w:val="2116439976"/>
        <w:rPr>
          <w:rFonts w:ascii="Times New Roman" w:hAnsi="Times New Roman" w:cs="Times New Roman"/>
          <w:szCs w:val="20"/>
          <w:lang w:val="en-US" w:eastAsia="zh-CN"/>
        </w:rPr>
      </w:pPr>
      <w:r w:rsidRPr="00267633">
        <w:rPr>
          <w:rFonts w:ascii="Times New Roman" w:hAnsi="Times New Roman" w:cs="Times New Roman"/>
          <w:b/>
          <w:szCs w:val="20"/>
          <w:lang w:val="en-US" w:eastAsia="zh-CN"/>
        </w:rPr>
        <w:tab/>
      </w:r>
      <w:r w:rsidRPr="00267633">
        <w:rPr>
          <w:rFonts w:ascii="Times New Roman" w:hAnsi="Times New Roman" w:cs="Times New Roman"/>
          <w:b/>
          <w:szCs w:val="20"/>
          <w:u w:val="single"/>
          <w:lang w:val="en-US" w:eastAsia="zh-CN"/>
        </w:rPr>
        <w:t>NOTICE OF DISPUTE</w:t>
      </w:r>
    </w:p>
    <w:p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tbl>
      <w:tblPr>
        <w:tblW w:w="0" w:type="auto"/>
        <w:tblInd w:w="30" w:type="dxa"/>
        <w:tblLayout w:type="fixed"/>
        <w:tblCellMar>
          <w:left w:w="120" w:type="dxa"/>
          <w:right w:w="120" w:type="dxa"/>
        </w:tblCellMar>
        <w:tblLook w:val="0000" w:firstRow="0" w:lastRow="0" w:firstColumn="0" w:lastColumn="0" w:noHBand="0" w:noVBand="0"/>
      </w:tblPr>
      <w:tblGrid>
        <w:gridCol w:w="655"/>
        <w:gridCol w:w="2855"/>
        <w:gridCol w:w="775"/>
        <w:gridCol w:w="3455"/>
      </w:tblGrid>
      <w:tr w:rsidR="00267633" w:rsidRPr="00267633" w:rsidTr="00267633">
        <w:trPr>
          <w:divId w:val="2116439976"/>
        </w:trPr>
        <w:tc>
          <w:tcPr>
            <w:tcW w:w="655" w:type="dxa"/>
            <w:tcBorders>
              <w:top w:val="double" w:sz="6" w:space="0" w:color="auto"/>
              <w:left w:val="double" w:sz="6" w:space="0" w:color="auto"/>
            </w:tcBorders>
          </w:tcPr>
          <w:p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p>
        </w:tc>
        <w:tc>
          <w:tcPr>
            <w:tcW w:w="2855" w:type="dxa"/>
            <w:tcBorders>
              <w:top w:val="double" w:sz="6" w:space="0" w:color="auto"/>
              <w:left w:val="single" w:sz="6" w:space="0" w:color="auto"/>
            </w:tcBorders>
          </w:tcPr>
          <w:p w:rsidR="00267633" w:rsidRPr="00267633" w:rsidRDefault="00267633" w:rsidP="00267633">
            <w:pPr>
              <w:tabs>
                <w:tab w:val="center" w:pos="1754"/>
              </w:tabs>
              <w:suppressAutoHyphens/>
              <w:spacing w:after="54" w:line="240" w:lineRule="auto"/>
              <w:ind w:right="29"/>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ITEM</w:t>
            </w:r>
          </w:p>
        </w:tc>
        <w:tc>
          <w:tcPr>
            <w:tcW w:w="775" w:type="dxa"/>
            <w:tcBorders>
              <w:top w:val="double" w:sz="6" w:space="0" w:color="auto"/>
              <w:left w:val="single" w:sz="6" w:space="0" w:color="auto"/>
            </w:tcBorders>
          </w:tcPr>
          <w:p w:rsidR="00267633" w:rsidRPr="00267633" w:rsidRDefault="00267633" w:rsidP="00267633">
            <w:pPr>
              <w:tabs>
                <w:tab w:val="left" w:pos="-720"/>
              </w:tabs>
              <w:suppressAutoHyphens/>
              <w:spacing w:after="54" w:line="240" w:lineRule="auto"/>
              <w:ind w:right="29"/>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P/Q</w:t>
            </w:r>
          </w:p>
        </w:tc>
        <w:tc>
          <w:tcPr>
            <w:tcW w:w="3455" w:type="dxa"/>
            <w:tcBorders>
              <w:top w:val="double" w:sz="6" w:space="0" w:color="auto"/>
              <w:left w:val="single" w:sz="6" w:space="0" w:color="auto"/>
              <w:right w:val="double" w:sz="6" w:space="0" w:color="auto"/>
            </w:tcBorders>
          </w:tcPr>
          <w:p w:rsidR="00267633" w:rsidRPr="00267633" w:rsidRDefault="00267633" w:rsidP="00267633">
            <w:pPr>
              <w:tabs>
                <w:tab w:val="center" w:pos="1802"/>
              </w:tabs>
              <w:suppressAutoHyphens/>
              <w:spacing w:after="54" w:line="240" w:lineRule="auto"/>
              <w:ind w:right="29"/>
              <w:jc w:val="center"/>
              <w:rPr>
                <w:rFonts w:ascii="Times New Roman" w:hAnsi="Times New Roman" w:cs="Times New Roman"/>
                <w:szCs w:val="20"/>
                <w:lang w:val="en-US" w:eastAsia="zh-CN"/>
              </w:rPr>
            </w:pPr>
            <w:r w:rsidRPr="00267633">
              <w:rPr>
                <w:rFonts w:ascii="Times New Roman" w:hAnsi="Times New Roman" w:cs="Times New Roman"/>
                <w:szCs w:val="20"/>
                <w:lang w:val="en-US" w:eastAsia="zh-CN"/>
              </w:rPr>
              <w:t>GROUNDS OF DISPUTE</w:t>
            </w:r>
          </w:p>
        </w:tc>
      </w:tr>
      <w:tr w:rsidR="00267633" w:rsidRPr="00267633" w:rsidTr="00267633">
        <w:trPr>
          <w:divId w:val="2116439976"/>
        </w:trPr>
        <w:tc>
          <w:tcPr>
            <w:tcW w:w="655" w:type="dxa"/>
            <w:tcBorders>
              <w:top w:val="single" w:sz="6" w:space="0" w:color="auto"/>
              <w:left w:val="double" w:sz="6" w:space="0" w:color="auto"/>
            </w:tcBorders>
          </w:tcPr>
          <w:p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1.</w:t>
            </w:r>
          </w:p>
        </w:tc>
        <w:tc>
          <w:tcPr>
            <w:tcW w:w="2855" w:type="dxa"/>
            <w:tcBorders>
              <w:top w:val="single" w:sz="6" w:space="0" w:color="auto"/>
              <w:left w:val="single" w:sz="6" w:space="0" w:color="auto"/>
            </w:tcBorders>
          </w:tcPr>
          <w:p w:rsidR="00267633" w:rsidRPr="00267633" w:rsidRDefault="00267633" w:rsidP="00267633">
            <w:pPr>
              <w:tabs>
                <w:tab w:val="left" w:pos="-720"/>
              </w:tabs>
              <w:suppressAutoHyphens/>
              <w:spacing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u w:val="single"/>
                <w:lang w:val="en-US" w:eastAsia="zh-CN"/>
              </w:rPr>
              <w:t>Section 1</w:t>
            </w:r>
          </w:p>
          <w:p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(Party &amp; Party)</w:t>
            </w:r>
          </w:p>
          <w:p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p>
          <w:p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 [List items disputed]</w:t>
            </w:r>
          </w:p>
          <w:p w:rsidR="00267633" w:rsidRPr="00267633" w:rsidRDefault="00267633" w:rsidP="00267633">
            <w:pPr>
              <w:tabs>
                <w:tab w:val="left" w:pos="-720"/>
              </w:tabs>
              <w:suppressAutoHyphens/>
              <w:spacing w:before="0" w:after="54" w:line="240" w:lineRule="auto"/>
              <w:ind w:right="29"/>
              <w:rPr>
                <w:rFonts w:ascii="Times New Roman" w:hAnsi="Times New Roman" w:cs="Times New Roman"/>
                <w:szCs w:val="20"/>
                <w:lang w:val="en-US" w:eastAsia="zh-CN"/>
              </w:rPr>
            </w:pPr>
          </w:p>
        </w:tc>
        <w:tc>
          <w:tcPr>
            <w:tcW w:w="775"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p>
        </w:tc>
        <w:tc>
          <w:tcPr>
            <w:tcW w:w="3455" w:type="dxa"/>
            <w:tcBorders>
              <w:top w:val="single" w:sz="6" w:space="0" w:color="auto"/>
              <w:left w:val="single" w:sz="6" w:space="0" w:color="auto"/>
              <w:right w:val="double" w:sz="6" w:space="0" w:color="auto"/>
            </w:tcBorders>
          </w:tcPr>
          <w:p w:rsidR="00267633" w:rsidRPr="00267633" w:rsidRDefault="00267633" w:rsidP="00267633">
            <w:pPr>
              <w:tabs>
                <w:tab w:val="left" w:pos="-720"/>
              </w:tabs>
              <w:suppressAutoHyphens/>
              <w:spacing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[Specify </w:t>
            </w:r>
            <w:r w:rsidRPr="00267633">
              <w:rPr>
                <w:rFonts w:ascii="Times New Roman" w:hAnsi="Times New Roman" w:cs="Times New Roman"/>
                <w:b/>
                <w:szCs w:val="20"/>
                <w:u w:val="single"/>
                <w:lang w:val="en-US" w:eastAsia="zh-CN"/>
              </w:rPr>
              <w:t>grounds</w:t>
            </w:r>
            <w:r w:rsidRPr="00267633">
              <w:rPr>
                <w:rFonts w:ascii="Times New Roman" w:hAnsi="Times New Roman" w:cs="Times New Roman"/>
                <w:szCs w:val="20"/>
                <w:lang w:val="en-US" w:eastAsia="zh-CN"/>
              </w:rPr>
              <w:t xml:space="preserve"> of dispute for each item - Stating that `amount claimed is excessive' is not sufficient.]</w:t>
            </w:r>
          </w:p>
          <w:p w:rsidR="00267633" w:rsidRPr="00267633" w:rsidRDefault="00267633" w:rsidP="00267633">
            <w:pPr>
              <w:tabs>
                <w:tab w:val="left" w:pos="-720"/>
              </w:tabs>
              <w:suppressAutoHyphens/>
              <w:spacing w:before="0" w:after="54" w:line="240" w:lineRule="auto"/>
              <w:ind w:right="29"/>
              <w:rPr>
                <w:rFonts w:ascii="Times New Roman" w:hAnsi="Times New Roman" w:cs="Times New Roman"/>
                <w:szCs w:val="20"/>
                <w:lang w:val="en-US" w:eastAsia="zh-CN"/>
              </w:rPr>
            </w:pPr>
          </w:p>
        </w:tc>
      </w:tr>
      <w:tr w:rsidR="00267633" w:rsidRPr="00267633" w:rsidTr="00267633">
        <w:trPr>
          <w:divId w:val="2116439976"/>
        </w:trPr>
        <w:tc>
          <w:tcPr>
            <w:tcW w:w="655" w:type="dxa"/>
            <w:tcBorders>
              <w:top w:val="single" w:sz="6" w:space="0" w:color="auto"/>
              <w:left w:val="double" w:sz="6" w:space="0" w:color="auto"/>
            </w:tcBorders>
          </w:tcPr>
          <w:p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2.</w:t>
            </w:r>
          </w:p>
        </w:tc>
        <w:tc>
          <w:tcPr>
            <w:tcW w:w="2855" w:type="dxa"/>
            <w:tcBorders>
              <w:top w:val="single" w:sz="6" w:space="0" w:color="auto"/>
              <w:left w:val="single" w:sz="6" w:space="0" w:color="auto"/>
            </w:tcBorders>
          </w:tcPr>
          <w:p w:rsidR="00267633" w:rsidRPr="00267633" w:rsidRDefault="00267633" w:rsidP="00267633">
            <w:pPr>
              <w:tabs>
                <w:tab w:val="left" w:pos="-720"/>
              </w:tabs>
              <w:suppressAutoHyphens/>
              <w:spacing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u w:val="single"/>
                <w:lang w:val="en-US" w:eastAsia="zh-CN"/>
              </w:rPr>
              <w:t>Section 2</w:t>
            </w:r>
          </w:p>
          <w:p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(Work done for taxation)</w:t>
            </w:r>
          </w:p>
          <w:p w:rsidR="00267633" w:rsidRPr="00267633" w:rsidRDefault="00267633" w:rsidP="00267633">
            <w:pPr>
              <w:tabs>
                <w:tab w:val="left" w:pos="-720"/>
              </w:tabs>
              <w:suppressAutoHyphens/>
              <w:spacing w:before="0" w:after="54" w:line="240" w:lineRule="auto"/>
              <w:ind w:right="29"/>
              <w:rPr>
                <w:rFonts w:ascii="Times New Roman" w:hAnsi="Times New Roman" w:cs="Times New Roman"/>
                <w:szCs w:val="20"/>
                <w:lang w:val="en-US" w:eastAsia="zh-CN"/>
              </w:rPr>
            </w:pPr>
          </w:p>
        </w:tc>
        <w:tc>
          <w:tcPr>
            <w:tcW w:w="775"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p>
        </w:tc>
        <w:tc>
          <w:tcPr>
            <w:tcW w:w="3455" w:type="dxa"/>
            <w:tcBorders>
              <w:top w:val="single" w:sz="6" w:space="0" w:color="auto"/>
              <w:left w:val="single" w:sz="6" w:space="0" w:color="auto"/>
              <w:right w:val="double" w:sz="6" w:space="0" w:color="auto"/>
            </w:tcBorders>
          </w:tcPr>
          <w:p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p>
        </w:tc>
      </w:tr>
      <w:tr w:rsidR="00267633" w:rsidRPr="00267633" w:rsidTr="00267633">
        <w:trPr>
          <w:divId w:val="2116439976"/>
        </w:trPr>
        <w:tc>
          <w:tcPr>
            <w:tcW w:w="655" w:type="dxa"/>
            <w:tcBorders>
              <w:top w:val="single" w:sz="6" w:space="0" w:color="auto"/>
              <w:left w:val="double" w:sz="6" w:space="0" w:color="auto"/>
              <w:bottom w:val="double" w:sz="6" w:space="0" w:color="auto"/>
            </w:tcBorders>
          </w:tcPr>
          <w:p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3.</w:t>
            </w:r>
          </w:p>
        </w:tc>
        <w:tc>
          <w:tcPr>
            <w:tcW w:w="2855" w:type="dxa"/>
            <w:tcBorders>
              <w:top w:val="single" w:sz="6" w:space="0" w:color="auto"/>
              <w:left w:val="single" w:sz="6" w:space="0" w:color="auto"/>
              <w:bottom w:val="double" w:sz="6" w:space="0" w:color="auto"/>
            </w:tcBorders>
          </w:tcPr>
          <w:p w:rsidR="00267633" w:rsidRPr="00267633" w:rsidRDefault="00267633" w:rsidP="00267633">
            <w:pPr>
              <w:tabs>
                <w:tab w:val="left" w:pos="-720"/>
              </w:tabs>
              <w:suppressAutoHyphens/>
              <w:spacing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u w:val="single"/>
                <w:lang w:val="en-US" w:eastAsia="zh-CN"/>
              </w:rPr>
              <w:t>Section 3</w:t>
            </w:r>
          </w:p>
          <w:p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(Disbursements)</w:t>
            </w:r>
          </w:p>
          <w:p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p>
          <w:p w:rsidR="00267633" w:rsidRPr="00267633" w:rsidRDefault="00267633" w:rsidP="00267633">
            <w:pPr>
              <w:tabs>
                <w:tab w:val="left" w:pos="-720"/>
              </w:tabs>
              <w:suppressAutoHyphens/>
              <w:spacing w:before="0" w:after="0"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 [List items disputed]</w:t>
            </w:r>
          </w:p>
          <w:p w:rsidR="00267633" w:rsidRPr="00267633" w:rsidRDefault="00267633" w:rsidP="00267633">
            <w:pPr>
              <w:tabs>
                <w:tab w:val="left" w:pos="-720"/>
              </w:tabs>
              <w:suppressAutoHyphens/>
              <w:spacing w:before="0" w:after="54" w:line="240" w:lineRule="auto"/>
              <w:ind w:right="29"/>
              <w:rPr>
                <w:rFonts w:ascii="Times New Roman" w:hAnsi="Times New Roman" w:cs="Times New Roman"/>
                <w:szCs w:val="20"/>
                <w:lang w:val="en-US" w:eastAsia="zh-CN"/>
              </w:rPr>
            </w:pPr>
          </w:p>
        </w:tc>
        <w:tc>
          <w:tcPr>
            <w:tcW w:w="775" w:type="dxa"/>
            <w:tcBorders>
              <w:top w:val="single" w:sz="6" w:space="0" w:color="auto"/>
              <w:left w:val="single" w:sz="6" w:space="0" w:color="auto"/>
              <w:bottom w:val="double" w:sz="6" w:space="0" w:color="auto"/>
            </w:tcBorders>
          </w:tcPr>
          <w:p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p>
        </w:tc>
        <w:tc>
          <w:tcPr>
            <w:tcW w:w="3455" w:type="dxa"/>
            <w:tcBorders>
              <w:top w:val="single" w:sz="6" w:space="0" w:color="auto"/>
              <w:left w:val="single" w:sz="6" w:space="0" w:color="auto"/>
              <w:bottom w:val="double" w:sz="6" w:space="0" w:color="auto"/>
              <w:right w:val="double" w:sz="6" w:space="0" w:color="auto"/>
            </w:tcBorders>
          </w:tcPr>
          <w:p w:rsidR="00267633" w:rsidRPr="00267633" w:rsidRDefault="00267633" w:rsidP="00267633">
            <w:pPr>
              <w:tabs>
                <w:tab w:val="left" w:pos="-720"/>
              </w:tabs>
              <w:suppressAutoHyphens/>
              <w:spacing w:after="54" w:line="240" w:lineRule="auto"/>
              <w:ind w:right="29"/>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[Specify </w:t>
            </w:r>
            <w:r w:rsidRPr="00267633">
              <w:rPr>
                <w:rFonts w:ascii="Times New Roman" w:hAnsi="Times New Roman" w:cs="Times New Roman"/>
                <w:b/>
                <w:szCs w:val="20"/>
                <w:u w:val="single"/>
                <w:lang w:val="en-US" w:eastAsia="zh-CN"/>
              </w:rPr>
              <w:t>grounds</w:t>
            </w:r>
            <w:r w:rsidRPr="00267633">
              <w:rPr>
                <w:rFonts w:ascii="Times New Roman" w:hAnsi="Times New Roman" w:cs="Times New Roman"/>
                <w:szCs w:val="20"/>
                <w:lang w:val="en-US" w:eastAsia="zh-CN"/>
              </w:rPr>
              <w:t xml:space="preserve"> of dispute for each item - Stating that `amount claimed is excessive' is not sufficient.]</w:t>
            </w:r>
          </w:p>
        </w:tc>
      </w:tr>
    </w:tbl>
    <w:p w:rsidR="00267633" w:rsidRPr="00267633" w:rsidRDefault="00267633" w:rsidP="00267633">
      <w:pPr>
        <w:tabs>
          <w:tab w:val="left" w:pos="-720"/>
        </w:tabs>
        <w:suppressAutoHyphens/>
        <w:spacing w:before="0" w:after="0" w:line="240" w:lineRule="auto"/>
        <w:ind w:right="29"/>
        <w:jc w:val="both"/>
        <w:divId w:val="2116439976"/>
        <w:rPr>
          <w:rFonts w:ascii="Times New Roman" w:hAnsi="Times New Roman" w:cs="Times New Roman"/>
          <w:szCs w:val="20"/>
          <w:lang w:val="en-US" w:eastAsia="zh-CN"/>
        </w:rPr>
      </w:pPr>
    </w:p>
    <w:p w:rsidR="00267633" w:rsidRPr="00267633" w:rsidRDefault="00267633" w:rsidP="00267633">
      <w:pPr>
        <w:tabs>
          <w:tab w:val="center" w:pos="3793"/>
        </w:tabs>
        <w:suppressAutoHyphens/>
        <w:spacing w:before="0" w:after="0" w:line="240" w:lineRule="auto"/>
        <w:ind w:right="29"/>
        <w:jc w:val="center"/>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xml:space="preserve">Dated this        day of        </w:t>
      </w:r>
    </w:p>
    <w:p w:rsidR="00267633" w:rsidRPr="00267633" w:rsidRDefault="00267633" w:rsidP="00267633">
      <w:pPr>
        <w:tabs>
          <w:tab w:val="left" w:pos="-720"/>
        </w:tabs>
        <w:suppressAutoHyphens/>
        <w:spacing w:before="0" w:after="0" w:line="240" w:lineRule="auto"/>
        <w:ind w:right="29"/>
        <w:jc w:val="right"/>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ABC &amp; CO.</w:t>
      </w:r>
    </w:p>
    <w:p w:rsidR="00267633" w:rsidRPr="00267633" w:rsidRDefault="00267633" w:rsidP="00267633">
      <w:pPr>
        <w:tabs>
          <w:tab w:val="left" w:pos="-720"/>
          <w:tab w:val="left" w:pos="7560"/>
        </w:tabs>
        <w:suppressAutoHyphens/>
        <w:spacing w:before="0" w:after="0" w:line="240" w:lineRule="auto"/>
        <w:ind w:right="29"/>
        <w:jc w:val="center"/>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(Address of Solicitors)</w:t>
      </w:r>
    </w:p>
    <w:p w:rsidR="00267633" w:rsidRPr="00267633" w:rsidRDefault="00267633" w:rsidP="00267633">
      <w:pPr>
        <w:tabs>
          <w:tab w:val="left" w:pos="-720"/>
          <w:tab w:val="left" w:pos="7560"/>
        </w:tabs>
        <w:suppressAutoHyphens/>
        <w:spacing w:before="0" w:after="0" w:line="240" w:lineRule="auto"/>
        <w:ind w:right="29"/>
        <w:jc w:val="center"/>
        <w:divId w:val="2116439976"/>
        <w:rPr>
          <w:rFonts w:ascii="Times New Roman" w:hAnsi="Times New Roman" w:cs="Times New Roman"/>
          <w:szCs w:val="20"/>
          <w:lang w:val="en-US" w:eastAsia="zh-CN"/>
        </w:rPr>
      </w:pPr>
    </w:p>
    <w:p w:rsidR="00267633" w:rsidRPr="00267633" w:rsidRDefault="00267633" w:rsidP="00267633">
      <w:pPr>
        <w:tabs>
          <w:tab w:val="left" w:pos="-720"/>
          <w:tab w:val="left" w:pos="7560"/>
        </w:tabs>
        <w:suppressAutoHyphens/>
        <w:spacing w:before="0" w:after="0" w:line="240" w:lineRule="auto"/>
        <w:ind w:right="29"/>
        <w:jc w:val="center"/>
        <w:divId w:val="2116439976"/>
        <w:rPr>
          <w:rFonts w:ascii="Times New Roman" w:hAnsi="Times New Roman" w:cs="Times New Roman"/>
          <w:szCs w:val="20"/>
          <w:lang w:val="en-US" w:eastAsia="zh-CN"/>
        </w:rPr>
        <w:sectPr w:rsidR="00267633" w:rsidRPr="00267633">
          <w:pgSz w:w="11906" w:h="16838"/>
          <w:pgMar w:top="1440" w:right="1286" w:bottom="1440" w:left="2160" w:header="720" w:footer="720" w:gutter="0"/>
          <w:paperSrc w:first="1" w:other="1"/>
          <w:cols w:space="720"/>
          <w:noEndnote/>
        </w:sectPr>
      </w:pPr>
    </w:p>
    <w:p w:rsidR="00267633" w:rsidRPr="00267633" w:rsidRDefault="00267633" w:rsidP="00267633">
      <w:pPr>
        <w:spacing w:before="0" w:after="200" w:line="276" w:lineRule="auto"/>
        <w:jc w:val="center"/>
        <w:divId w:val="2116439976"/>
        <w:rPr>
          <w:rFonts w:ascii="Times New Roman" w:hAnsi="Times New Roman" w:cs="Times New Roman"/>
          <w:lang w:val="en-GB" w:eastAsia="zh-CN"/>
        </w:rPr>
      </w:pPr>
      <w:r w:rsidRPr="00267633">
        <w:rPr>
          <w:rFonts w:ascii="Times New Roman" w:hAnsi="Times New Roman" w:cs="Times New Roman"/>
          <w:lang w:val="en-GB" w:eastAsia="zh-CN"/>
        </w:rPr>
        <w:lastRenderedPageBreak/>
        <w:t>FORM 256</w:t>
      </w:r>
    </w:p>
    <w:p w:rsidR="00267633" w:rsidRPr="00267633" w:rsidRDefault="00267633" w:rsidP="00267633">
      <w:pPr>
        <w:spacing w:before="0" w:after="200" w:line="276" w:lineRule="auto"/>
        <w:divId w:val="2116439976"/>
        <w:rPr>
          <w:rFonts w:ascii="Times New Roman" w:hAnsi="Times New Roman" w:cs="Times New Roman"/>
          <w:sz w:val="22"/>
          <w:szCs w:val="22"/>
          <w:lang w:val="en-GB" w:eastAsia="zh-CN"/>
        </w:rPr>
      </w:pPr>
      <w:r w:rsidRPr="00267633">
        <w:rPr>
          <w:rFonts w:ascii="Times New Roman" w:hAnsi="Times New Roman" w:cs="Times New Roman"/>
          <w:sz w:val="22"/>
          <w:szCs w:val="22"/>
          <w:lang w:val="en-GB" w:eastAsia="zh-CN"/>
        </w:rPr>
        <w:t>Para 137</w:t>
      </w:r>
    </w:p>
    <w:p w:rsidR="00267633" w:rsidRPr="00267633" w:rsidRDefault="00267633" w:rsidP="00267633">
      <w:pPr>
        <w:spacing w:before="0" w:after="200" w:line="276" w:lineRule="auto"/>
        <w:jc w:val="center"/>
        <w:divId w:val="2116439976"/>
        <w:rPr>
          <w:rFonts w:ascii="Times New Roman" w:hAnsi="Times New Roman" w:cs="Times New Roman"/>
          <w:b/>
          <w:sz w:val="22"/>
          <w:szCs w:val="22"/>
          <w:lang w:val="en-GB" w:eastAsia="zh-CN"/>
        </w:rPr>
      </w:pPr>
      <w:r w:rsidRPr="00267633">
        <w:rPr>
          <w:rFonts w:ascii="Times New Roman" w:hAnsi="Times New Roman" w:cs="Times New Roman"/>
          <w:b/>
          <w:sz w:val="22"/>
          <w:szCs w:val="22"/>
          <w:lang w:val="en-GB" w:eastAsia="zh-CN"/>
        </w:rPr>
        <w:t>COSTS SCHEDULE</w:t>
      </w:r>
    </w:p>
    <w:p w:rsidR="00267633" w:rsidRPr="00267633" w:rsidRDefault="00267633" w:rsidP="00267633">
      <w:pPr>
        <w:spacing w:before="0" w:after="200" w:line="276" w:lineRule="auto"/>
        <w:jc w:val="center"/>
        <w:divId w:val="2116439976"/>
        <w:rPr>
          <w:rFonts w:ascii="Times New Roman" w:hAnsi="Times New Roman" w:cs="Times New Roman"/>
          <w:szCs w:val="20"/>
          <w:lang w:val="en-GB" w:eastAsia="zh-CN"/>
        </w:rPr>
      </w:pPr>
      <w:r w:rsidRPr="00267633">
        <w:rPr>
          <w:rFonts w:ascii="Times New Roman" w:hAnsi="Times New Roman" w:cs="Times New Roman"/>
          <w:b/>
          <w:szCs w:val="20"/>
          <w:lang w:val="en-GB" w:eastAsia="zh-CN"/>
        </w:rPr>
        <w:t xml:space="preserve">SUIT </w:t>
      </w:r>
      <w:r w:rsidRPr="00267633">
        <w:rPr>
          <w:rFonts w:ascii="Times New Roman" w:hAnsi="Times New Roman" w:cs="Times New Roman"/>
          <w:szCs w:val="20"/>
          <w:lang w:val="en-GB" w:eastAsia="zh-CN"/>
        </w:rPr>
        <w:t>[ STATE THE SUIT NUMBER]</w:t>
      </w:r>
    </w:p>
    <w:p w:rsidR="00267633" w:rsidRPr="00267633" w:rsidRDefault="00267633" w:rsidP="00267633">
      <w:pPr>
        <w:spacing w:before="0" w:after="200" w:line="276" w:lineRule="auto"/>
        <w:jc w:val="center"/>
        <w:divId w:val="2116439976"/>
        <w:rPr>
          <w:rFonts w:ascii="Times New Roman" w:hAnsi="Times New Roman" w:cs="Times New Roman"/>
          <w:szCs w:val="20"/>
          <w:lang w:val="en-GB" w:eastAsia="zh-CN"/>
        </w:rPr>
      </w:pPr>
    </w:p>
    <w:p w:rsidR="00267633" w:rsidRPr="00267633" w:rsidRDefault="00267633" w:rsidP="00267633">
      <w:pPr>
        <w:spacing w:before="0" w:after="200" w:line="276" w:lineRule="auto"/>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Between</w:t>
      </w:r>
    </w:p>
    <w:p w:rsidR="00267633" w:rsidRPr="00267633" w:rsidRDefault="00267633" w:rsidP="00267633">
      <w:pPr>
        <w:spacing w:before="0" w:after="200" w:line="276" w:lineRule="auto"/>
        <w:jc w:val="center"/>
        <w:divId w:val="2116439976"/>
        <w:rPr>
          <w:rFonts w:ascii="Times New Roman" w:hAnsi="Times New Roman" w:cs="Times New Roman"/>
          <w:b/>
          <w:szCs w:val="20"/>
          <w:lang w:val="en-GB" w:eastAsia="zh-CN"/>
        </w:rPr>
      </w:pPr>
    </w:p>
    <w:p w:rsidR="00267633" w:rsidRPr="00267633" w:rsidRDefault="00267633" w:rsidP="00267633">
      <w:pPr>
        <w:spacing w:before="0" w:after="200" w:line="276" w:lineRule="auto"/>
        <w:jc w:val="right"/>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…Plaintiff</w:t>
      </w:r>
    </w:p>
    <w:p w:rsidR="00267633" w:rsidRPr="00267633" w:rsidRDefault="00267633" w:rsidP="00267633">
      <w:pPr>
        <w:spacing w:before="0" w:after="200" w:line="276" w:lineRule="auto"/>
        <w:jc w:val="center"/>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And</w:t>
      </w:r>
    </w:p>
    <w:p w:rsidR="00267633" w:rsidRPr="00267633" w:rsidRDefault="00267633" w:rsidP="00267633">
      <w:pPr>
        <w:spacing w:before="0" w:after="200" w:line="276" w:lineRule="auto"/>
        <w:jc w:val="center"/>
        <w:divId w:val="2116439976"/>
        <w:rPr>
          <w:rFonts w:ascii="Times New Roman" w:hAnsi="Times New Roman" w:cs="Times New Roman"/>
          <w:b/>
          <w:szCs w:val="20"/>
          <w:lang w:val="en-GB" w:eastAsia="zh-CN"/>
        </w:rPr>
      </w:pPr>
    </w:p>
    <w:p w:rsidR="00267633" w:rsidRPr="00267633" w:rsidRDefault="00267633" w:rsidP="00267633">
      <w:pPr>
        <w:spacing w:before="0" w:after="200" w:line="276" w:lineRule="auto"/>
        <w:jc w:val="right"/>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t>…Defendant</w:t>
      </w:r>
    </w:p>
    <w:p w:rsidR="00267633" w:rsidRPr="00267633" w:rsidRDefault="00267633" w:rsidP="00267633">
      <w:pPr>
        <w:spacing w:before="0" w:after="200" w:line="276" w:lineRule="auto"/>
        <w:jc w:val="right"/>
        <w:divId w:val="2116439976"/>
        <w:rPr>
          <w:rFonts w:ascii="Times New Roman" w:hAnsi="Times New Roman" w:cs="Times New Roman"/>
          <w:b/>
          <w:szCs w:val="20"/>
          <w:lang w:val="en-GB" w:eastAsia="zh-CN"/>
        </w:rPr>
      </w:pPr>
    </w:p>
    <w:p w:rsidR="00267633" w:rsidRPr="00267633" w:rsidRDefault="00267633" w:rsidP="00267633">
      <w:pPr>
        <w:spacing w:before="0" w:after="200" w:line="276" w:lineRule="auto"/>
        <w:jc w:val="center"/>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t>[</w:t>
      </w:r>
      <w:r w:rsidRPr="00267633">
        <w:rPr>
          <w:rFonts w:ascii="Times New Roman" w:hAnsi="Times New Roman" w:cs="Times New Roman"/>
          <w:i/>
          <w:szCs w:val="20"/>
          <w:lang w:val="en-GB" w:eastAsia="zh-CN"/>
        </w:rPr>
        <w:t xml:space="preserve">State the party for whom the costs schedule is filed e.g., PLAINTIFF’S OR DEFENDANT’S] </w:t>
      </w:r>
      <w:r w:rsidRPr="00267633">
        <w:rPr>
          <w:rFonts w:ascii="Times New Roman" w:hAnsi="Times New Roman" w:cs="Times New Roman"/>
          <w:b/>
          <w:szCs w:val="20"/>
          <w:lang w:val="en-GB" w:eastAsia="zh-CN"/>
        </w:rPr>
        <w:t>COSTS SCHEDULE</w:t>
      </w:r>
    </w:p>
    <w:p w:rsidR="00267633" w:rsidRPr="00267633" w:rsidRDefault="00267633" w:rsidP="00267633">
      <w:pPr>
        <w:spacing w:before="0" w:after="200" w:line="276" w:lineRule="auto"/>
        <w:divId w:val="2116439976"/>
        <w:rPr>
          <w:rFonts w:ascii="Times New Roman" w:hAnsi="Times New Roman" w:cs="Times New Roman"/>
          <w:szCs w:val="20"/>
          <w:lang w:val="en-GB" w:eastAsia="zh-CN"/>
        </w:rPr>
      </w:pPr>
      <w:r w:rsidRPr="00267633">
        <w:rPr>
          <w:rFonts w:ascii="Times New Roman" w:hAnsi="Times New Roman" w:cs="Times New Roman"/>
          <w:szCs w:val="20"/>
          <w:lang w:val="en-GB" w:eastAsia="zh-CN"/>
        </w:rPr>
        <w:br w:type="page"/>
      </w:r>
    </w:p>
    <w:p w:rsidR="00267633" w:rsidRPr="00267633" w:rsidRDefault="00267633" w:rsidP="00267633">
      <w:pPr>
        <w:spacing w:before="0" w:after="200" w:line="276" w:lineRule="auto"/>
        <w:jc w:val="center"/>
        <w:divId w:val="2116439976"/>
        <w:rPr>
          <w:rFonts w:ascii="Times New Roman" w:hAnsi="Times New Roman" w:cs="Times New Roman"/>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3348"/>
        <w:gridCol w:w="2657"/>
        <w:gridCol w:w="3637"/>
        <w:gridCol w:w="1816"/>
      </w:tblGrid>
      <w:tr w:rsidR="00267633" w:rsidRPr="00632015" w:rsidTr="00632015">
        <w:trPr>
          <w:divId w:val="2116439976"/>
        </w:trPr>
        <w:tc>
          <w:tcPr>
            <w:tcW w:w="2518" w:type="dxa"/>
            <w:shd w:val="clear" w:color="auto" w:fill="EEECE1"/>
          </w:tcPr>
          <w:p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Stage of proceedings</w:t>
            </w:r>
          </w:p>
        </w:tc>
        <w:tc>
          <w:tcPr>
            <w:tcW w:w="3402" w:type="dxa"/>
            <w:shd w:val="clear" w:color="auto" w:fill="EEECE1"/>
          </w:tcPr>
          <w:p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Work done</w:t>
            </w:r>
          </w:p>
        </w:tc>
        <w:tc>
          <w:tcPr>
            <w:tcW w:w="2693" w:type="dxa"/>
            <w:shd w:val="clear" w:color="auto" w:fill="EEECE1"/>
          </w:tcPr>
          <w:p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Estimated party-and-party costs</w:t>
            </w:r>
          </w:p>
          <w:p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(Section I Costs)</w:t>
            </w:r>
          </w:p>
        </w:tc>
        <w:tc>
          <w:tcPr>
            <w:tcW w:w="3686" w:type="dxa"/>
            <w:shd w:val="clear" w:color="auto" w:fill="EEECE1"/>
          </w:tcPr>
          <w:p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Disbursements</w:t>
            </w:r>
          </w:p>
          <w:p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(Section III Costs)</w:t>
            </w:r>
          </w:p>
        </w:tc>
        <w:tc>
          <w:tcPr>
            <w:tcW w:w="1843" w:type="dxa"/>
            <w:shd w:val="clear" w:color="auto" w:fill="EEECE1"/>
          </w:tcPr>
          <w:p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Total</w:t>
            </w:r>
          </w:p>
        </w:tc>
      </w:tr>
      <w:tr w:rsidR="00267633" w:rsidRPr="00632015" w:rsidTr="00632015">
        <w:trPr>
          <w:divId w:val="2116439976"/>
        </w:trPr>
        <w:tc>
          <w:tcPr>
            <w:tcW w:w="14142" w:type="dxa"/>
            <w:gridSpan w:val="5"/>
            <w:shd w:val="clear" w:color="auto" w:fill="auto"/>
          </w:tcPr>
          <w:p w:rsidR="00267633" w:rsidRPr="00632015" w:rsidRDefault="00267633" w:rsidP="00632015">
            <w:pPr>
              <w:spacing w:before="0" w:after="0" w:line="240" w:lineRule="auto"/>
              <w:ind w:right="-4962"/>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[Give a brief description of the nature of claim, such as whether the substantive claim is for breach of contract or negligence].</w:t>
            </w:r>
          </w:p>
        </w:tc>
      </w:tr>
      <w:tr w:rsidR="00267633" w:rsidRPr="00632015" w:rsidTr="00632015">
        <w:trPr>
          <w:divId w:val="2116439976"/>
        </w:trPr>
        <w:tc>
          <w:tcPr>
            <w:tcW w:w="2518" w:type="dxa"/>
            <w:shd w:val="clear" w:color="auto" w:fill="auto"/>
          </w:tcPr>
          <w:p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[Give a brief description of the nature of each stage of proceedings, e.g., close of pleadings and completion of general discovery]</w:t>
            </w:r>
          </w:p>
        </w:tc>
        <w:tc>
          <w:tcPr>
            <w:tcW w:w="3402" w:type="dxa"/>
            <w:shd w:val="clear" w:color="auto" w:fill="auto"/>
          </w:tcPr>
          <w:p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[Give a brief description of the work done, the documents filed (including the affidavits filed), the number  of each document filed, the amount of time taken for the hearing, and such other relevant information as will enable the Court to determine the costs to be awarded].</w:t>
            </w:r>
          </w:p>
          <w:p w:rsidR="00267633" w:rsidRPr="00632015" w:rsidRDefault="00267633" w:rsidP="00632015">
            <w:pPr>
              <w:spacing w:before="0" w:after="0" w:line="240" w:lineRule="auto"/>
              <w:rPr>
                <w:rFonts w:ascii="Times New Roman" w:hAnsi="Times New Roman" w:cs="Times New Roman"/>
                <w:i/>
                <w:sz w:val="22"/>
                <w:szCs w:val="22"/>
                <w:lang w:val="en-GB" w:eastAsia="zh-CN"/>
              </w:rPr>
            </w:pPr>
          </w:p>
          <w:p w:rsidR="00267633" w:rsidRPr="00632015" w:rsidRDefault="00267633" w:rsidP="00632015">
            <w:pPr>
              <w:spacing w:before="0" w:after="0" w:line="240" w:lineRule="auto"/>
              <w:rPr>
                <w:rFonts w:ascii="Times New Roman" w:hAnsi="Times New Roman" w:cs="Times New Roman"/>
                <w:i/>
                <w:sz w:val="22"/>
                <w:szCs w:val="22"/>
                <w:lang w:val="en-GB" w:eastAsia="zh-CN"/>
              </w:rPr>
            </w:pPr>
          </w:p>
          <w:p w:rsidR="00267633" w:rsidRPr="00632015" w:rsidRDefault="00267633" w:rsidP="00632015">
            <w:pPr>
              <w:spacing w:before="0" w:after="0" w:line="240" w:lineRule="auto"/>
              <w:rPr>
                <w:rFonts w:ascii="Times New Roman" w:hAnsi="Times New Roman" w:cs="Times New Roman"/>
                <w:i/>
                <w:sz w:val="22"/>
                <w:szCs w:val="22"/>
                <w:lang w:val="en-GB" w:eastAsia="zh-CN"/>
              </w:rPr>
            </w:pPr>
          </w:p>
          <w:p w:rsidR="00267633" w:rsidRPr="00632015" w:rsidRDefault="00267633" w:rsidP="00632015">
            <w:pPr>
              <w:spacing w:before="0" w:after="0" w:line="240" w:lineRule="auto"/>
              <w:rPr>
                <w:rFonts w:ascii="Times New Roman" w:hAnsi="Times New Roman" w:cs="Times New Roman"/>
                <w:i/>
                <w:sz w:val="22"/>
                <w:szCs w:val="22"/>
                <w:lang w:val="en-GB" w:eastAsia="zh-CN"/>
              </w:rPr>
            </w:pPr>
          </w:p>
          <w:p w:rsidR="00267633" w:rsidRPr="00632015" w:rsidRDefault="00267633" w:rsidP="00632015">
            <w:pPr>
              <w:spacing w:before="0" w:after="0" w:line="240" w:lineRule="auto"/>
              <w:rPr>
                <w:rFonts w:ascii="Times New Roman" w:hAnsi="Times New Roman" w:cs="Times New Roman"/>
                <w:i/>
                <w:sz w:val="22"/>
                <w:szCs w:val="22"/>
                <w:lang w:val="en-GB" w:eastAsia="zh-CN"/>
              </w:rPr>
            </w:pPr>
          </w:p>
          <w:p w:rsidR="00267633" w:rsidRPr="00632015" w:rsidRDefault="00267633" w:rsidP="00632015">
            <w:pPr>
              <w:spacing w:before="0" w:after="0" w:line="240" w:lineRule="auto"/>
              <w:rPr>
                <w:rFonts w:ascii="Times New Roman" w:hAnsi="Times New Roman" w:cs="Times New Roman"/>
                <w:i/>
                <w:sz w:val="22"/>
                <w:szCs w:val="22"/>
                <w:lang w:val="en-GB" w:eastAsia="zh-CN"/>
              </w:rPr>
            </w:pPr>
          </w:p>
          <w:p w:rsidR="00267633" w:rsidRPr="00632015" w:rsidRDefault="00267633" w:rsidP="00632015">
            <w:pPr>
              <w:spacing w:before="0" w:after="0" w:line="240" w:lineRule="auto"/>
              <w:rPr>
                <w:rFonts w:ascii="Times New Roman" w:hAnsi="Times New Roman" w:cs="Times New Roman"/>
                <w:i/>
                <w:sz w:val="22"/>
                <w:szCs w:val="22"/>
                <w:lang w:val="en-GB" w:eastAsia="zh-CN"/>
              </w:rPr>
            </w:pPr>
          </w:p>
        </w:tc>
        <w:tc>
          <w:tcPr>
            <w:tcW w:w="2693" w:type="dxa"/>
            <w:shd w:val="clear" w:color="auto" w:fill="auto"/>
          </w:tcPr>
          <w:p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estimated party-and-party costs to be claimed for each stage of proceedings if successful.]</w:t>
            </w:r>
          </w:p>
        </w:tc>
        <w:tc>
          <w:tcPr>
            <w:tcW w:w="3686" w:type="dxa"/>
            <w:shd w:val="clear" w:color="auto" w:fill="auto"/>
          </w:tcPr>
          <w:p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amount of disbursements incurred. There is no need for a breakdown of standard disbursements such as filing fees, service fees, transport charges, photocopying charges, telephone and facsimile charges. There should be a breakdown of expert fees, assessor fees, translator fees, hearing fees and such other non-standard items of disbursements as the Court may specify].</w:t>
            </w:r>
          </w:p>
        </w:tc>
        <w:tc>
          <w:tcPr>
            <w:tcW w:w="1843" w:type="dxa"/>
            <w:shd w:val="clear" w:color="auto" w:fill="auto"/>
          </w:tcPr>
          <w:p w:rsidR="00267633" w:rsidRPr="00632015" w:rsidRDefault="00267633" w:rsidP="00632015">
            <w:pPr>
              <w:spacing w:before="0" w:after="0" w:line="240" w:lineRule="auto"/>
              <w:jc w:val="center"/>
              <w:rPr>
                <w:rFonts w:ascii="Times New Roman" w:hAnsi="Times New Roman" w:cs="Times New Roman"/>
                <w:i/>
                <w:sz w:val="22"/>
                <w:szCs w:val="22"/>
                <w:lang w:val="en-GB" w:eastAsia="zh-CN"/>
              </w:rPr>
            </w:pPr>
          </w:p>
        </w:tc>
      </w:tr>
      <w:tr w:rsidR="00267633" w:rsidRPr="00632015" w:rsidTr="00632015">
        <w:trPr>
          <w:divId w:val="2116439976"/>
        </w:trPr>
        <w:tc>
          <w:tcPr>
            <w:tcW w:w="5920" w:type="dxa"/>
            <w:gridSpan w:val="2"/>
            <w:shd w:val="clear" w:color="auto" w:fill="auto"/>
          </w:tcPr>
          <w:p w:rsidR="00267633" w:rsidRPr="00632015" w:rsidRDefault="00267633" w:rsidP="00632015">
            <w:pPr>
              <w:spacing w:before="0" w:after="0" w:line="240" w:lineRule="auto"/>
              <w:jc w:val="center"/>
              <w:rPr>
                <w:rFonts w:ascii="Times New Roman" w:hAnsi="Times New Roman" w:cs="Times New Roman"/>
                <w:b/>
                <w:szCs w:val="20"/>
                <w:lang w:val="en-GB" w:eastAsia="zh-CN"/>
              </w:rPr>
            </w:pPr>
          </w:p>
          <w:p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TOTAL</w:t>
            </w:r>
          </w:p>
          <w:p w:rsidR="00267633" w:rsidRPr="00632015" w:rsidRDefault="00267633" w:rsidP="00632015">
            <w:pPr>
              <w:spacing w:before="0" w:after="0" w:line="240" w:lineRule="auto"/>
              <w:jc w:val="center"/>
              <w:rPr>
                <w:rFonts w:ascii="Times New Roman" w:hAnsi="Times New Roman" w:cs="Times New Roman"/>
                <w:b/>
                <w:szCs w:val="20"/>
                <w:lang w:val="en-GB" w:eastAsia="zh-CN"/>
              </w:rPr>
            </w:pPr>
          </w:p>
        </w:tc>
        <w:tc>
          <w:tcPr>
            <w:tcW w:w="2693" w:type="dxa"/>
            <w:shd w:val="clear" w:color="auto" w:fill="auto"/>
          </w:tcPr>
          <w:p w:rsidR="00267633" w:rsidRPr="00632015" w:rsidRDefault="00267633" w:rsidP="00632015">
            <w:pPr>
              <w:spacing w:before="0" w:after="0" w:line="240" w:lineRule="auto"/>
              <w:jc w:val="center"/>
              <w:rPr>
                <w:rFonts w:ascii="Times New Roman" w:hAnsi="Times New Roman" w:cs="Times New Roman"/>
                <w:szCs w:val="20"/>
                <w:lang w:val="en-GB" w:eastAsia="zh-CN"/>
              </w:rPr>
            </w:pPr>
          </w:p>
        </w:tc>
        <w:tc>
          <w:tcPr>
            <w:tcW w:w="3686" w:type="dxa"/>
            <w:shd w:val="clear" w:color="auto" w:fill="auto"/>
          </w:tcPr>
          <w:p w:rsidR="00267633" w:rsidRPr="00632015" w:rsidRDefault="00267633" w:rsidP="00632015">
            <w:pPr>
              <w:spacing w:before="0" w:after="0" w:line="240" w:lineRule="auto"/>
              <w:jc w:val="center"/>
              <w:rPr>
                <w:rFonts w:ascii="Times New Roman" w:hAnsi="Times New Roman" w:cs="Times New Roman"/>
                <w:szCs w:val="20"/>
                <w:lang w:val="en-GB" w:eastAsia="zh-CN"/>
              </w:rPr>
            </w:pPr>
          </w:p>
        </w:tc>
        <w:tc>
          <w:tcPr>
            <w:tcW w:w="1843" w:type="dxa"/>
            <w:shd w:val="clear" w:color="auto" w:fill="auto"/>
          </w:tcPr>
          <w:p w:rsidR="00267633" w:rsidRPr="00632015" w:rsidRDefault="00267633" w:rsidP="00632015">
            <w:pPr>
              <w:spacing w:before="0" w:after="0" w:line="240" w:lineRule="auto"/>
              <w:jc w:val="center"/>
              <w:rPr>
                <w:rFonts w:ascii="Times New Roman" w:hAnsi="Times New Roman" w:cs="Times New Roman"/>
                <w:szCs w:val="20"/>
                <w:lang w:val="en-GB" w:eastAsia="zh-CN"/>
              </w:rPr>
            </w:pPr>
          </w:p>
        </w:tc>
      </w:tr>
    </w:tbl>
    <w:p w:rsidR="00267633" w:rsidRPr="00267633" w:rsidRDefault="00267633" w:rsidP="00267633">
      <w:pPr>
        <w:tabs>
          <w:tab w:val="left" w:pos="-720"/>
          <w:tab w:val="left" w:pos="7560"/>
        </w:tabs>
        <w:suppressAutoHyphens/>
        <w:spacing w:before="0" w:after="0" w:line="240" w:lineRule="auto"/>
        <w:ind w:right="29"/>
        <w:jc w:val="center"/>
        <w:divId w:val="2116439976"/>
        <w:rPr>
          <w:rFonts w:ascii="Times New Roman" w:hAnsi="Times New Roman" w:cs="Times New Roman"/>
          <w:szCs w:val="20"/>
          <w:lang w:val="en-US" w:eastAsia="zh-CN"/>
        </w:rPr>
      </w:pPr>
    </w:p>
    <w:p w:rsidR="00267633" w:rsidRPr="00267633" w:rsidRDefault="00267633" w:rsidP="00267633">
      <w:pPr>
        <w:spacing w:before="0" w:after="200" w:line="276"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br w:type="page"/>
      </w:r>
    </w:p>
    <w:p w:rsidR="00267633" w:rsidRPr="00267633" w:rsidRDefault="00267633" w:rsidP="00267633">
      <w:pPr>
        <w:spacing w:before="0" w:after="200" w:line="276" w:lineRule="auto"/>
        <w:jc w:val="both"/>
        <w:divId w:val="2116439976"/>
        <w:rPr>
          <w:rFonts w:ascii="Times New Roman" w:hAnsi="Times New Roman" w:cs="Times New Roman"/>
          <w:b/>
          <w:szCs w:val="20"/>
          <w:lang w:val="en-GB" w:eastAsia="zh-CN"/>
        </w:rPr>
      </w:pPr>
      <w:r w:rsidRPr="00267633">
        <w:rPr>
          <w:rFonts w:ascii="Times New Roman" w:hAnsi="Times New Roman" w:cs="Times New Roman"/>
          <w:b/>
          <w:szCs w:val="20"/>
          <w:lang w:val="en-GB" w:eastAsia="zh-CN"/>
        </w:rPr>
        <w:lastRenderedPageBreak/>
        <w:t>COMPLETED INTERLOCUTORY APPLICATIONS/INTERLOCUTORY APPEALS WITH COSTS ORDERS MADE IN [</w:t>
      </w:r>
      <w:r w:rsidRPr="00267633">
        <w:rPr>
          <w:rFonts w:ascii="Times New Roman" w:hAnsi="Times New Roman" w:cs="Times New Roman"/>
          <w:i/>
          <w:szCs w:val="20"/>
          <w:lang w:val="en-GB" w:eastAsia="zh-CN"/>
        </w:rPr>
        <w:t xml:space="preserve">State the party for whom the costs schedule is filed e.g., PLAINTIFF’S or DEFENDANT’S] </w:t>
      </w:r>
      <w:r w:rsidRPr="00267633">
        <w:rPr>
          <w:rFonts w:ascii="Times New Roman" w:hAnsi="Times New Roman" w:cs="Times New Roman"/>
          <w:b/>
          <w:szCs w:val="20"/>
          <w:lang w:val="en-GB" w:eastAsia="zh-CN"/>
        </w:rPr>
        <w:t>FAVOUR</w:t>
      </w:r>
    </w:p>
    <w:p w:rsidR="00267633" w:rsidRPr="00267633" w:rsidRDefault="00267633" w:rsidP="00267633">
      <w:pPr>
        <w:spacing w:before="0" w:after="200" w:line="276" w:lineRule="auto"/>
        <w:jc w:val="both"/>
        <w:divId w:val="2116439976"/>
        <w:rPr>
          <w:rFonts w:ascii="Times New Roman" w:hAnsi="Times New Roman"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3342"/>
        <w:gridCol w:w="2654"/>
        <w:gridCol w:w="3628"/>
        <w:gridCol w:w="1834"/>
      </w:tblGrid>
      <w:tr w:rsidR="00267633" w:rsidRPr="00632015" w:rsidTr="00632015">
        <w:trPr>
          <w:divId w:val="2116439976"/>
        </w:trPr>
        <w:tc>
          <w:tcPr>
            <w:tcW w:w="14142" w:type="dxa"/>
            <w:gridSpan w:val="5"/>
            <w:shd w:val="clear" w:color="auto" w:fill="auto"/>
          </w:tcPr>
          <w:p w:rsidR="00267633" w:rsidRPr="00632015" w:rsidRDefault="00267633" w:rsidP="00632015">
            <w:pPr>
              <w:spacing w:before="0" w:after="0" w:line="240" w:lineRule="auto"/>
              <w:jc w:val="both"/>
              <w:rPr>
                <w:rFonts w:ascii="Times New Roman" w:hAnsi="Times New Roman" w:cs="Times New Roman"/>
                <w:b/>
                <w:i/>
                <w:szCs w:val="20"/>
                <w:lang w:val="en-GB" w:eastAsia="zh-CN"/>
              </w:rPr>
            </w:pPr>
            <w:r w:rsidRPr="00632015">
              <w:rPr>
                <w:rFonts w:ascii="Times New Roman" w:hAnsi="Times New Roman" w:cs="Times New Roman"/>
                <w:b/>
                <w:i/>
                <w:szCs w:val="20"/>
                <w:lang w:val="en-GB" w:eastAsia="zh-CN"/>
              </w:rPr>
              <w:t>Completed interlocutory applications with costs orders made and quantum fixed</w:t>
            </w:r>
          </w:p>
        </w:tc>
      </w:tr>
      <w:tr w:rsidR="00267633" w:rsidRPr="00632015" w:rsidTr="00632015">
        <w:trPr>
          <w:divId w:val="2116439976"/>
        </w:trPr>
        <w:tc>
          <w:tcPr>
            <w:tcW w:w="2518" w:type="dxa"/>
            <w:shd w:val="clear" w:color="auto" w:fill="EEECE1"/>
          </w:tcPr>
          <w:p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Interlocutory Application</w:t>
            </w:r>
          </w:p>
        </w:tc>
        <w:tc>
          <w:tcPr>
            <w:tcW w:w="3402" w:type="dxa"/>
            <w:shd w:val="clear" w:color="auto" w:fill="EEECE1"/>
          </w:tcPr>
          <w:p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Work done</w:t>
            </w:r>
          </w:p>
        </w:tc>
        <w:tc>
          <w:tcPr>
            <w:tcW w:w="2693" w:type="dxa"/>
            <w:shd w:val="clear" w:color="auto" w:fill="EEECE1"/>
          </w:tcPr>
          <w:p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Quantum of costs order</w:t>
            </w:r>
          </w:p>
        </w:tc>
        <w:tc>
          <w:tcPr>
            <w:tcW w:w="3686" w:type="dxa"/>
            <w:shd w:val="clear" w:color="auto" w:fill="EEECE1"/>
          </w:tcPr>
          <w:p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Disbursements</w:t>
            </w:r>
          </w:p>
          <w:p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(Section III Costs)</w:t>
            </w:r>
          </w:p>
        </w:tc>
        <w:tc>
          <w:tcPr>
            <w:tcW w:w="1843" w:type="dxa"/>
            <w:shd w:val="clear" w:color="auto" w:fill="EEECE1"/>
          </w:tcPr>
          <w:p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Costs recovered or to be recovered</w:t>
            </w:r>
          </w:p>
        </w:tc>
      </w:tr>
      <w:tr w:rsidR="00267633" w:rsidRPr="00632015" w:rsidTr="00632015">
        <w:trPr>
          <w:divId w:val="2116439976"/>
        </w:trPr>
        <w:tc>
          <w:tcPr>
            <w:tcW w:w="2518" w:type="dxa"/>
            <w:shd w:val="clear" w:color="auto" w:fill="auto"/>
          </w:tcPr>
          <w:p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application number and the nature of the application, e.g., striking out.]</w:t>
            </w:r>
          </w:p>
        </w:tc>
        <w:tc>
          <w:tcPr>
            <w:tcW w:w="3402" w:type="dxa"/>
            <w:shd w:val="clear" w:color="auto" w:fill="auto"/>
          </w:tcPr>
          <w:p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documents filed (including the affidavits filed), the number of pages of each document filed, the amount of time taken for the hearing, and such other relevant information as enabled the Court to determine the costs awarded for the application].</w:t>
            </w:r>
          </w:p>
          <w:p w:rsidR="00267633" w:rsidRPr="00632015" w:rsidRDefault="00267633" w:rsidP="00632015">
            <w:pPr>
              <w:spacing w:before="0" w:after="0" w:line="240" w:lineRule="auto"/>
              <w:rPr>
                <w:rFonts w:ascii="Times New Roman" w:hAnsi="Times New Roman" w:cs="Times New Roman"/>
                <w:i/>
                <w:sz w:val="22"/>
                <w:szCs w:val="22"/>
                <w:lang w:val="en-GB" w:eastAsia="zh-CN"/>
              </w:rPr>
            </w:pPr>
          </w:p>
          <w:p w:rsidR="00267633" w:rsidRPr="00632015" w:rsidRDefault="00267633" w:rsidP="00632015">
            <w:pPr>
              <w:spacing w:before="0" w:after="0" w:line="240" w:lineRule="auto"/>
              <w:rPr>
                <w:rFonts w:ascii="Times New Roman" w:hAnsi="Times New Roman" w:cs="Times New Roman"/>
                <w:i/>
                <w:sz w:val="22"/>
                <w:szCs w:val="22"/>
                <w:lang w:val="en-GB" w:eastAsia="zh-CN"/>
              </w:rPr>
            </w:pPr>
          </w:p>
          <w:p w:rsidR="00267633" w:rsidRPr="00632015" w:rsidRDefault="00267633" w:rsidP="00632015">
            <w:pPr>
              <w:spacing w:before="0" w:after="0" w:line="240" w:lineRule="auto"/>
              <w:rPr>
                <w:rFonts w:ascii="Times New Roman" w:hAnsi="Times New Roman" w:cs="Times New Roman"/>
                <w:i/>
                <w:sz w:val="22"/>
                <w:szCs w:val="22"/>
                <w:lang w:val="en-GB" w:eastAsia="zh-CN"/>
              </w:rPr>
            </w:pPr>
          </w:p>
          <w:p w:rsidR="00267633" w:rsidRPr="00632015" w:rsidRDefault="00267633" w:rsidP="00632015">
            <w:pPr>
              <w:spacing w:before="0" w:after="0" w:line="240" w:lineRule="auto"/>
              <w:rPr>
                <w:rFonts w:ascii="Times New Roman" w:hAnsi="Times New Roman" w:cs="Times New Roman"/>
                <w:i/>
                <w:sz w:val="22"/>
                <w:szCs w:val="22"/>
                <w:lang w:val="en-GB" w:eastAsia="zh-CN"/>
              </w:rPr>
            </w:pPr>
          </w:p>
          <w:p w:rsidR="00267633" w:rsidRPr="00632015" w:rsidRDefault="00267633" w:rsidP="00632015">
            <w:pPr>
              <w:spacing w:before="0" w:after="0" w:line="240" w:lineRule="auto"/>
              <w:rPr>
                <w:rFonts w:ascii="Times New Roman" w:hAnsi="Times New Roman" w:cs="Times New Roman"/>
                <w:i/>
                <w:sz w:val="22"/>
                <w:szCs w:val="22"/>
                <w:lang w:val="en-GB" w:eastAsia="zh-CN"/>
              </w:rPr>
            </w:pPr>
          </w:p>
          <w:p w:rsidR="00267633" w:rsidRPr="00632015" w:rsidRDefault="00267633" w:rsidP="00632015">
            <w:pPr>
              <w:spacing w:before="0" w:after="0" w:line="240" w:lineRule="auto"/>
              <w:rPr>
                <w:rFonts w:ascii="Times New Roman" w:hAnsi="Times New Roman" w:cs="Times New Roman"/>
                <w:i/>
                <w:sz w:val="22"/>
                <w:szCs w:val="22"/>
                <w:lang w:val="en-GB" w:eastAsia="zh-CN"/>
              </w:rPr>
            </w:pPr>
          </w:p>
          <w:p w:rsidR="00267633" w:rsidRPr="00632015" w:rsidRDefault="00267633" w:rsidP="00632015">
            <w:pPr>
              <w:spacing w:before="0" w:after="0" w:line="240" w:lineRule="auto"/>
              <w:rPr>
                <w:rFonts w:ascii="Times New Roman" w:hAnsi="Times New Roman" w:cs="Times New Roman"/>
                <w:i/>
                <w:sz w:val="22"/>
                <w:szCs w:val="22"/>
                <w:lang w:val="en-GB" w:eastAsia="zh-CN"/>
              </w:rPr>
            </w:pPr>
          </w:p>
        </w:tc>
        <w:tc>
          <w:tcPr>
            <w:tcW w:w="2693" w:type="dxa"/>
            <w:shd w:val="clear" w:color="auto" w:fill="auto"/>
          </w:tcPr>
          <w:p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amount of costs awarded].</w:t>
            </w:r>
          </w:p>
        </w:tc>
        <w:tc>
          <w:tcPr>
            <w:tcW w:w="3686" w:type="dxa"/>
            <w:shd w:val="clear" w:color="auto" w:fill="auto"/>
          </w:tcPr>
          <w:p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amount of disbursements incurred. There is no need for a breakdown of standard disbursements such as filing fees, service fees, transport charges, photocopying charges, telephone and facsimile charges. There should be a breakdown of non-standard items of disbursements as the Court may specify].</w:t>
            </w:r>
          </w:p>
        </w:tc>
        <w:tc>
          <w:tcPr>
            <w:tcW w:w="1843" w:type="dxa"/>
            <w:shd w:val="clear" w:color="auto" w:fill="auto"/>
          </w:tcPr>
          <w:p w:rsidR="00267633" w:rsidRPr="00632015" w:rsidRDefault="00267633" w:rsidP="00632015">
            <w:pPr>
              <w:spacing w:before="0" w:after="0" w:line="240" w:lineRule="auto"/>
              <w:jc w:val="both"/>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total amount of costs (inclusive of disbursements) recovered or to be recovered].</w:t>
            </w:r>
          </w:p>
        </w:tc>
      </w:tr>
    </w:tbl>
    <w:p w:rsidR="00267633" w:rsidRPr="00267633" w:rsidRDefault="00267633" w:rsidP="00267633">
      <w:pPr>
        <w:spacing w:before="0" w:after="200" w:line="276" w:lineRule="auto"/>
        <w:jc w:val="both"/>
        <w:divId w:val="2116439976"/>
        <w:rPr>
          <w:rFonts w:ascii="Times New Roman" w:hAnsi="Times New Roman" w:cs="Times New Roman"/>
          <w:szCs w:val="20"/>
          <w:lang w:val="en-US" w:eastAsia="zh-CN"/>
        </w:rPr>
      </w:pPr>
    </w:p>
    <w:p w:rsidR="00267633" w:rsidRPr="00267633" w:rsidRDefault="00267633" w:rsidP="00267633">
      <w:pPr>
        <w:spacing w:before="0" w:after="200" w:line="276" w:lineRule="auto"/>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3342"/>
        <w:gridCol w:w="2654"/>
        <w:gridCol w:w="3628"/>
        <w:gridCol w:w="1834"/>
      </w:tblGrid>
      <w:tr w:rsidR="00267633" w:rsidRPr="00632015" w:rsidTr="00632015">
        <w:trPr>
          <w:divId w:val="2116439976"/>
        </w:trPr>
        <w:tc>
          <w:tcPr>
            <w:tcW w:w="14142" w:type="dxa"/>
            <w:gridSpan w:val="5"/>
            <w:shd w:val="clear" w:color="auto" w:fill="auto"/>
          </w:tcPr>
          <w:p w:rsidR="00267633" w:rsidRPr="00632015" w:rsidRDefault="00267633" w:rsidP="00632015">
            <w:pPr>
              <w:spacing w:before="0" w:after="0" w:line="240" w:lineRule="auto"/>
              <w:jc w:val="both"/>
              <w:rPr>
                <w:rFonts w:ascii="Times New Roman" w:hAnsi="Times New Roman" w:cs="Times New Roman"/>
                <w:i/>
                <w:szCs w:val="20"/>
                <w:lang w:val="en-GB" w:eastAsia="zh-CN"/>
              </w:rPr>
            </w:pPr>
            <w:r w:rsidRPr="00632015">
              <w:rPr>
                <w:rFonts w:ascii="Times New Roman" w:hAnsi="Times New Roman" w:cs="Times New Roman"/>
                <w:i/>
                <w:szCs w:val="20"/>
                <w:lang w:val="en-GB" w:eastAsia="zh-CN"/>
              </w:rPr>
              <w:lastRenderedPageBreak/>
              <w:t>Completed interlocutory applications with costs orders made but quantum not fixed</w:t>
            </w:r>
          </w:p>
        </w:tc>
      </w:tr>
      <w:tr w:rsidR="00267633" w:rsidRPr="00632015" w:rsidTr="00632015">
        <w:trPr>
          <w:divId w:val="2116439976"/>
        </w:trPr>
        <w:tc>
          <w:tcPr>
            <w:tcW w:w="2518" w:type="dxa"/>
            <w:shd w:val="clear" w:color="auto" w:fill="EEECE1"/>
          </w:tcPr>
          <w:p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Interlocutory Application</w:t>
            </w:r>
          </w:p>
        </w:tc>
        <w:tc>
          <w:tcPr>
            <w:tcW w:w="3402" w:type="dxa"/>
            <w:shd w:val="clear" w:color="auto" w:fill="EEECE1"/>
          </w:tcPr>
          <w:p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Work done</w:t>
            </w:r>
          </w:p>
        </w:tc>
        <w:tc>
          <w:tcPr>
            <w:tcW w:w="2693" w:type="dxa"/>
            <w:shd w:val="clear" w:color="auto" w:fill="EEECE1"/>
          </w:tcPr>
          <w:p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Estimated party-and-party costs</w:t>
            </w:r>
          </w:p>
        </w:tc>
        <w:tc>
          <w:tcPr>
            <w:tcW w:w="3686" w:type="dxa"/>
            <w:shd w:val="clear" w:color="auto" w:fill="EEECE1"/>
          </w:tcPr>
          <w:p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Disbursements</w:t>
            </w:r>
          </w:p>
          <w:p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(Section III Costs)</w:t>
            </w:r>
          </w:p>
        </w:tc>
        <w:tc>
          <w:tcPr>
            <w:tcW w:w="1843" w:type="dxa"/>
            <w:shd w:val="clear" w:color="auto" w:fill="EEECE1"/>
          </w:tcPr>
          <w:p w:rsidR="00267633" w:rsidRPr="00632015" w:rsidRDefault="00267633" w:rsidP="00632015">
            <w:pPr>
              <w:spacing w:before="0" w:after="0" w:line="240" w:lineRule="auto"/>
              <w:jc w:val="center"/>
              <w:rPr>
                <w:rFonts w:ascii="Times New Roman" w:hAnsi="Times New Roman" w:cs="Times New Roman"/>
                <w:b/>
                <w:szCs w:val="20"/>
                <w:lang w:val="en-GB" w:eastAsia="zh-CN"/>
              </w:rPr>
            </w:pPr>
            <w:r w:rsidRPr="00632015">
              <w:rPr>
                <w:rFonts w:ascii="Times New Roman" w:hAnsi="Times New Roman" w:cs="Times New Roman"/>
                <w:b/>
                <w:szCs w:val="20"/>
                <w:lang w:val="en-GB" w:eastAsia="zh-CN"/>
              </w:rPr>
              <w:t>Estimated Costs to be recovered</w:t>
            </w:r>
          </w:p>
        </w:tc>
      </w:tr>
      <w:tr w:rsidR="00267633" w:rsidRPr="00632015" w:rsidTr="00632015">
        <w:trPr>
          <w:divId w:val="2116439976"/>
        </w:trPr>
        <w:tc>
          <w:tcPr>
            <w:tcW w:w="2518" w:type="dxa"/>
            <w:shd w:val="clear" w:color="auto" w:fill="auto"/>
          </w:tcPr>
          <w:p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application number and the nature of the application, e.g., striking out.]</w:t>
            </w:r>
          </w:p>
        </w:tc>
        <w:tc>
          <w:tcPr>
            <w:tcW w:w="3402" w:type="dxa"/>
            <w:shd w:val="clear" w:color="auto" w:fill="auto"/>
          </w:tcPr>
          <w:p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documents filed (including the affidavits filed), the number of pages of each document filed, the amount of time taken for the hearing, and such other relevant information as will enable the Court to determine the costs to be awarded for the application].</w:t>
            </w:r>
          </w:p>
          <w:p w:rsidR="00267633" w:rsidRPr="00632015" w:rsidRDefault="00267633" w:rsidP="00632015">
            <w:pPr>
              <w:spacing w:before="0" w:after="0" w:line="240" w:lineRule="auto"/>
              <w:rPr>
                <w:rFonts w:ascii="Times New Roman" w:hAnsi="Times New Roman" w:cs="Times New Roman"/>
                <w:i/>
                <w:sz w:val="22"/>
                <w:szCs w:val="22"/>
                <w:lang w:val="en-GB" w:eastAsia="zh-CN"/>
              </w:rPr>
            </w:pPr>
          </w:p>
          <w:p w:rsidR="00267633" w:rsidRPr="00632015" w:rsidRDefault="00267633" w:rsidP="00632015">
            <w:pPr>
              <w:spacing w:before="0" w:after="0" w:line="240" w:lineRule="auto"/>
              <w:rPr>
                <w:rFonts w:ascii="Times New Roman" w:hAnsi="Times New Roman" w:cs="Times New Roman"/>
                <w:i/>
                <w:sz w:val="22"/>
                <w:szCs w:val="22"/>
                <w:lang w:val="en-GB" w:eastAsia="zh-CN"/>
              </w:rPr>
            </w:pPr>
          </w:p>
          <w:p w:rsidR="00267633" w:rsidRPr="00632015" w:rsidRDefault="00267633" w:rsidP="00632015">
            <w:pPr>
              <w:spacing w:before="0" w:after="0" w:line="240" w:lineRule="auto"/>
              <w:rPr>
                <w:rFonts w:ascii="Times New Roman" w:hAnsi="Times New Roman" w:cs="Times New Roman"/>
                <w:i/>
                <w:sz w:val="22"/>
                <w:szCs w:val="22"/>
                <w:lang w:val="en-GB" w:eastAsia="zh-CN"/>
              </w:rPr>
            </w:pPr>
          </w:p>
          <w:p w:rsidR="00267633" w:rsidRPr="00632015" w:rsidRDefault="00267633" w:rsidP="00632015">
            <w:pPr>
              <w:spacing w:before="0" w:after="0" w:line="240" w:lineRule="auto"/>
              <w:rPr>
                <w:rFonts w:ascii="Times New Roman" w:hAnsi="Times New Roman" w:cs="Times New Roman"/>
                <w:i/>
                <w:sz w:val="22"/>
                <w:szCs w:val="22"/>
                <w:lang w:val="en-GB" w:eastAsia="zh-CN"/>
              </w:rPr>
            </w:pPr>
          </w:p>
          <w:p w:rsidR="00267633" w:rsidRPr="00632015" w:rsidRDefault="00267633" w:rsidP="00632015">
            <w:pPr>
              <w:spacing w:before="0" w:after="0" w:line="240" w:lineRule="auto"/>
              <w:rPr>
                <w:rFonts w:ascii="Times New Roman" w:hAnsi="Times New Roman" w:cs="Times New Roman"/>
                <w:i/>
                <w:sz w:val="22"/>
                <w:szCs w:val="22"/>
                <w:lang w:val="en-GB" w:eastAsia="zh-CN"/>
              </w:rPr>
            </w:pPr>
          </w:p>
          <w:p w:rsidR="00267633" w:rsidRPr="00632015" w:rsidRDefault="00267633" w:rsidP="00632015">
            <w:pPr>
              <w:spacing w:before="0" w:after="0" w:line="240" w:lineRule="auto"/>
              <w:rPr>
                <w:rFonts w:ascii="Times New Roman" w:hAnsi="Times New Roman" w:cs="Times New Roman"/>
                <w:i/>
                <w:sz w:val="22"/>
                <w:szCs w:val="22"/>
                <w:lang w:val="en-GB" w:eastAsia="zh-CN"/>
              </w:rPr>
            </w:pPr>
          </w:p>
          <w:p w:rsidR="00267633" w:rsidRPr="00632015" w:rsidRDefault="00267633" w:rsidP="00632015">
            <w:pPr>
              <w:spacing w:before="0" w:after="0" w:line="240" w:lineRule="auto"/>
              <w:rPr>
                <w:rFonts w:ascii="Times New Roman" w:hAnsi="Times New Roman" w:cs="Times New Roman"/>
                <w:i/>
                <w:sz w:val="22"/>
                <w:szCs w:val="22"/>
                <w:lang w:val="en-GB" w:eastAsia="zh-CN"/>
              </w:rPr>
            </w:pPr>
          </w:p>
        </w:tc>
        <w:tc>
          <w:tcPr>
            <w:tcW w:w="2693" w:type="dxa"/>
            <w:shd w:val="clear" w:color="auto" w:fill="auto"/>
          </w:tcPr>
          <w:p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in relation to each interlocutory application, the party-and party costs to be claimed].</w:t>
            </w:r>
          </w:p>
        </w:tc>
        <w:tc>
          <w:tcPr>
            <w:tcW w:w="3686" w:type="dxa"/>
            <w:shd w:val="clear" w:color="auto" w:fill="auto"/>
          </w:tcPr>
          <w:p w:rsidR="00267633" w:rsidRPr="00632015" w:rsidRDefault="00267633" w:rsidP="00632015">
            <w:pPr>
              <w:spacing w:before="0" w:after="0" w:line="240" w:lineRule="auto"/>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amount of disbursements incurred. There is no need for a breakdown of standard disbursements such as filing fees, service fees, transport charges, photocopying charges, telephone and facsimile charges. There should be a breakdown of non-standard items of disbursements as the Court may specify].</w:t>
            </w:r>
          </w:p>
        </w:tc>
        <w:tc>
          <w:tcPr>
            <w:tcW w:w="1843" w:type="dxa"/>
            <w:shd w:val="clear" w:color="auto" w:fill="auto"/>
          </w:tcPr>
          <w:p w:rsidR="00267633" w:rsidRPr="00632015" w:rsidRDefault="00267633" w:rsidP="00632015">
            <w:pPr>
              <w:spacing w:before="0" w:after="0" w:line="240" w:lineRule="auto"/>
              <w:jc w:val="both"/>
              <w:rPr>
                <w:rFonts w:ascii="Times New Roman" w:hAnsi="Times New Roman" w:cs="Times New Roman"/>
                <w:i/>
                <w:sz w:val="22"/>
                <w:szCs w:val="22"/>
                <w:lang w:val="en-GB" w:eastAsia="zh-CN"/>
              </w:rPr>
            </w:pPr>
            <w:r w:rsidRPr="00632015">
              <w:rPr>
                <w:rFonts w:ascii="Times New Roman" w:hAnsi="Times New Roman" w:cs="Times New Roman"/>
                <w:i/>
                <w:sz w:val="22"/>
                <w:szCs w:val="22"/>
                <w:lang w:val="en-GB" w:eastAsia="zh-CN"/>
              </w:rPr>
              <w:t>[Set out the estimated total amount of costs (inclusive of disbursements) to be recovered].</w:t>
            </w:r>
          </w:p>
        </w:tc>
      </w:tr>
      <w:tr w:rsidR="00267633" w:rsidRPr="00632015" w:rsidTr="00632015">
        <w:trPr>
          <w:divId w:val="2116439976"/>
          <w:trHeight w:val="499"/>
        </w:trPr>
        <w:tc>
          <w:tcPr>
            <w:tcW w:w="5920" w:type="dxa"/>
            <w:gridSpan w:val="2"/>
            <w:shd w:val="clear" w:color="auto" w:fill="auto"/>
          </w:tcPr>
          <w:p w:rsidR="00267633" w:rsidRPr="00632015" w:rsidRDefault="00267633" w:rsidP="00632015">
            <w:pPr>
              <w:spacing w:before="0" w:after="0" w:line="240" w:lineRule="auto"/>
              <w:jc w:val="center"/>
              <w:rPr>
                <w:rFonts w:ascii="Times New Roman" w:hAnsi="Times New Roman" w:cs="Times New Roman"/>
                <w:b/>
                <w:sz w:val="20"/>
                <w:szCs w:val="20"/>
                <w:lang w:val="en-GB" w:eastAsia="zh-CN"/>
              </w:rPr>
            </w:pPr>
          </w:p>
          <w:p w:rsidR="00267633" w:rsidRPr="00632015" w:rsidRDefault="00267633" w:rsidP="00632015">
            <w:pPr>
              <w:spacing w:before="0" w:after="0" w:line="240" w:lineRule="auto"/>
              <w:jc w:val="center"/>
              <w:rPr>
                <w:rFonts w:ascii="Times New Roman" w:hAnsi="Times New Roman" w:cs="Times New Roman"/>
                <w:b/>
                <w:sz w:val="20"/>
                <w:szCs w:val="20"/>
                <w:lang w:val="en-GB" w:eastAsia="zh-CN"/>
              </w:rPr>
            </w:pPr>
            <w:r w:rsidRPr="00632015">
              <w:rPr>
                <w:rFonts w:ascii="Times New Roman" w:hAnsi="Times New Roman" w:cs="Times New Roman"/>
                <w:b/>
                <w:sz w:val="20"/>
                <w:szCs w:val="20"/>
                <w:lang w:val="en-GB" w:eastAsia="zh-CN"/>
              </w:rPr>
              <w:t>TOTAL</w:t>
            </w:r>
          </w:p>
          <w:p w:rsidR="00267633" w:rsidRPr="00632015" w:rsidRDefault="00267633" w:rsidP="00632015">
            <w:pPr>
              <w:spacing w:before="0" w:after="0" w:line="240" w:lineRule="auto"/>
              <w:jc w:val="center"/>
              <w:rPr>
                <w:rFonts w:ascii="Times New Roman" w:hAnsi="Times New Roman" w:cs="Times New Roman"/>
                <w:b/>
                <w:sz w:val="20"/>
                <w:szCs w:val="20"/>
                <w:lang w:val="en-GB" w:eastAsia="zh-CN"/>
              </w:rPr>
            </w:pPr>
          </w:p>
        </w:tc>
        <w:tc>
          <w:tcPr>
            <w:tcW w:w="2693" w:type="dxa"/>
            <w:shd w:val="clear" w:color="auto" w:fill="auto"/>
          </w:tcPr>
          <w:p w:rsidR="00267633" w:rsidRPr="00632015" w:rsidRDefault="00267633" w:rsidP="00632015">
            <w:pPr>
              <w:spacing w:before="0" w:after="0" w:line="240" w:lineRule="auto"/>
              <w:rPr>
                <w:rFonts w:ascii="Times New Roman" w:hAnsi="Times New Roman" w:cs="Times New Roman"/>
                <w:i/>
                <w:sz w:val="20"/>
                <w:szCs w:val="20"/>
                <w:lang w:val="en-GB" w:eastAsia="zh-CN"/>
              </w:rPr>
            </w:pPr>
          </w:p>
        </w:tc>
        <w:tc>
          <w:tcPr>
            <w:tcW w:w="3686" w:type="dxa"/>
            <w:shd w:val="clear" w:color="auto" w:fill="auto"/>
          </w:tcPr>
          <w:p w:rsidR="00267633" w:rsidRPr="00632015" w:rsidRDefault="00267633" w:rsidP="00632015">
            <w:pPr>
              <w:spacing w:before="0" w:after="0" w:line="240" w:lineRule="auto"/>
              <w:rPr>
                <w:rFonts w:ascii="Times New Roman" w:hAnsi="Times New Roman" w:cs="Times New Roman"/>
                <w:i/>
                <w:sz w:val="20"/>
                <w:szCs w:val="20"/>
                <w:lang w:val="en-GB" w:eastAsia="zh-CN"/>
              </w:rPr>
            </w:pPr>
          </w:p>
        </w:tc>
        <w:tc>
          <w:tcPr>
            <w:tcW w:w="1843" w:type="dxa"/>
            <w:shd w:val="clear" w:color="auto" w:fill="auto"/>
          </w:tcPr>
          <w:p w:rsidR="00267633" w:rsidRPr="00632015" w:rsidRDefault="00267633" w:rsidP="00632015">
            <w:pPr>
              <w:spacing w:before="0" w:after="0" w:line="240" w:lineRule="auto"/>
              <w:jc w:val="both"/>
              <w:rPr>
                <w:rFonts w:ascii="Times New Roman" w:hAnsi="Times New Roman" w:cs="Times New Roman"/>
                <w:i/>
                <w:sz w:val="20"/>
                <w:szCs w:val="20"/>
                <w:lang w:val="en-GB" w:eastAsia="zh-CN"/>
              </w:rPr>
            </w:pPr>
          </w:p>
        </w:tc>
      </w:tr>
    </w:tbl>
    <w:p w:rsidR="00267633" w:rsidRPr="00267633" w:rsidRDefault="00267633" w:rsidP="00267633">
      <w:pPr>
        <w:spacing w:before="0" w:after="200" w:line="276" w:lineRule="auto"/>
        <w:jc w:val="both"/>
        <w:divId w:val="2116439976"/>
        <w:rPr>
          <w:rFonts w:ascii="Times New Roman" w:hAnsi="Times New Roman" w:cs="Times New Roman"/>
          <w:szCs w:val="20"/>
          <w:lang w:val="en-US" w:eastAsia="zh-CN"/>
        </w:rPr>
      </w:pPr>
      <w:r w:rsidRPr="00267633">
        <w:rPr>
          <w:rFonts w:ascii="Times New Roman" w:hAnsi="Times New Roman" w:cs="Times New Roman"/>
          <w:szCs w:val="20"/>
          <w:lang w:val="en-US" w:eastAsia="zh-CN"/>
        </w:rPr>
        <w:t>♦ The figures in the tables above exclude GST (if applicable), costs of taxation, costs of any appeals (which have not taken place and which are not anticipated as at the date of this costs schedule) and costs of enforcing any judgment.</w:t>
      </w:r>
    </w:p>
    <w:p w:rsidR="00267633" w:rsidRPr="00267633" w:rsidRDefault="00267633" w:rsidP="00267633">
      <w:pPr>
        <w:spacing w:before="0" w:after="200" w:line="276" w:lineRule="auto"/>
        <w:jc w:val="both"/>
        <w:divId w:val="2116439976"/>
        <w:rPr>
          <w:rFonts w:ascii="Times New Roman" w:hAnsi="Times New Roman" w:cs="Times New Roman"/>
          <w:szCs w:val="20"/>
          <w:lang w:val="en-US" w:eastAsia="zh-CN"/>
        </w:rPr>
      </w:pPr>
    </w:p>
    <w:p w:rsidR="00267633" w:rsidRPr="00267633" w:rsidRDefault="00267633" w:rsidP="00267633">
      <w:pPr>
        <w:spacing w:before="0" w:after="200" w:line="276" w:lineRule="auto"/>
        <w:jc w:val="both"/>
        <w:divId w:val="2116439976"/>
        <w:rPr>
          <w:rFonts w:ascii="Times New Roman" w:hAnsi="Times New Roman" w:cs="Times New Roman"/>
          <w:szCs w:val="20"/>
          <w:lang w:val="en-US" w:eastAsia="zh-CN"/>
        </w:rPr>
      </w:pPr>
    </w:p>
    <w:p w:rsidR="00267633" w:rsidRPr="00267633" w:rsidRDefault="00267633" w:rsidP="00127659">
      <w:pPr>
        <w:spacing w:before="0" w:after="200" w:line="276" w:lineRule="auto"/>
        <w:jc w:val="both"/>
        <w:divId w:val="2116439976"/>
        <w:rPr>
          <w:rFonts w:ascii="Times New Roman" w:hAnsi="Times New Roman" w:cs="Times New Roman"/>
          <w:szCs w:val="20"/>
          <w:lang w:val="en-US" w:eastAsia="zh-CN"/>
        </w:rPr>
        <w:sectPr w:rsidR="00267633" w:rsidRPr="00267633" w:rsidSect="00C63330">
          <w:pgSz w:w="16838" w:h="11906" w:orient="landscape"/>
          <w:pgMar w:top="2160" w:right="1440" w:bottom="1287" w:left="1440" w:header="720" w:footer="720" w:gutter="0"/>
          <w:paperSrc w:first="15" w:other="15"/>
          <w:cols w:space="720"/>
          <w:noEndnote/>
        </w:sectPr>
      </w:pPr>
    </w:p>
    <w:p w:rsidR="00267633" w:rsidRPr="00267633" w:rsidRDefault="00267633" w:rsidP="00267633">
      <w:pPr>
        <w:keepNext/>
        <w:spacing w:before="0" w:after="200" w:line="276" w:lineRule="auto"/>
        <w:ind w:left="605" w:hanging="605"/>
        <w:jc w:val="center"/>
        <w:outlineLvl w:val="1"/>
        <w:divId w:val="2116439976"/>
        <w:rPr>
          <w:rFonts w:ascii="Times New Roman" w:hAnsi="Times New Roman" w:cs="Times New Roman"/>
          <w:bCs/>
          <w:iCs/>
          <w:lang w:val="en-GB" w:eastAsia="en-GB"/>
        </w:rPr>
      </w:pPr>
      <w:r w:rsidRPr="00267633">
        <w:rPr>
          <w:rFonts w:ascii="Times New Roman" w:hAnsi="Times New Roman" w:cs="Times New Roman"/>
          <w:bCs/>
          <w:iCs/>
          <w:lang w:val="en-GB" w:eastAsia="en-GB"/>
        </w:rPr>
        <w:lastRenderedPageBreak/>
        <w:t>FORM 257</w:t>
      </w:r>
    </w:p>
    <w:p w:rsidR="00267633" w:rsidRPr="00267633" w:rsidRDefault="00267633" w:rsidP="00267633">
      <w:pPr>
        <w:keepNext/>
        <w:spacing w:before="0" w:after="200" w:line="276" w:lineRule="auto"/>
        <w:ind w:left="605" w:hanging="605"/>
        <w:outlineLvl w:val="1"/>
        <w:divId w:val="2116439976"/>
        <w:rPr>
          <w:rFonts w:ascii="Times New Roman" w:hAnsi="Times New Roman" w:cs="Times New Roman"/>
          <w:bCs/>
          <w:iCs/>
          <w:sz w:val="22"/>
          <w:szCs w:val="22"/>
          <w:lang w:val="en-GB" w:eastAsia="en-GB"/>
        </w:rPr>
      </w:pPr>
      <w:r w:rsidRPr="00267633">
        <w:rPr>
          <w:rFonts w:ascii="Times New Roman" w:hAnsi="Times New Roman" w:cs="Times New Roman"/>
          <w:bCs/>
          <w:iCs/>
          <w:sz w:val="22"/>
          <w:szCs w:val="22"/>
          <w:lang w:val="en-GB" w:eastAsia="en-GB"/>
        </w:rPr>
        <w:t>Para 143</w:t>
      </w:r>
    </w:p>
    <w:p w:rsidR="00267633" w:rsidRPr="00267633" w:rsidRDefault="00267633" w:rsidP="00267633">
      <w:pPr>
        <w:spacing w:before="0" w:after="0" w:line="240"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APPLICATION TO BE REGISTERED USER OF THE</w:t>
      </w:r>
    </w:p>
    <w:p w:rsidR="00267633" w:rsidRPr="00267633" w:rsidRDefault="00267633" w:rsidP="00267633">
      <w:pPr>
        <w:spacing w:before="0" w:after="0" w:line="240" w:lineRule="auto"/>
        <w:jc w:val="center"/>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ELECTRONIC FILING SERVICE</w:t>
      </w:r>
    </w:p>
    <w:p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200" w:line="276" w:lineRule="auto"/>
        <w:ind w:left="605" w:hanging="605"/>
        <w:jc w:val="center"/>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[Letterhead </w:t>
      </w:r>
      <w:r w:rsidRPr="00267633">
        <w:rPr>
          <w:rFonts w:ascii="Times New Roman" w:eastAsia="Calibri" w:hAnsi="Times New Roman" w:cs="Times New Roman"/>
          <w:i/>
          <w:iCs/>
          <w:lang w:val="en-GB" w:eastAsia="en-GB"/>
        </w:rPr>
        <w:t>of law firm or organisation</w:t>
      </w:r>
      <w:r w:rsidRPr="00267633">
        <w:rPr>
          <w:rFonts w:ascii="Times New Roman" w:eastAsia="Calibri" w:hAnsi="Times New Roman" w:cs="Times New Roman"/>
          <w:lang w:val="en-GB" w:eastAsia="en-GB"/>
        </w:rPr>
        <w:t>]</w:t>
      </w:r>
    </w:p>
    <w:p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[Date]</w:t>
      </w:r>
    </w:p>
    <w:p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The Registrar</w:t>
      </w:r>
    </w:p>
    <w:p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Supreme Court</w:t>
      </w:r>
    </w:p>
    <w:p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1 Supreme Court Lane</w:t>
      </w:r>
    </w:p>
    <w:p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Singapore 178879</w:t>
      </w:r>
    </w:p>
    <w:p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(Attn: eLitigation Project Director)</w:t>
      </w:r>
    </w:p>
    <w:p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lang w:val="en-GB" w:eastAsia="en-GB"/>
        </w:rPr>
      </w:pPr>
    </w:p>
    <w:p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Dear Sir</w:t>
      </w:r>
    </w:p>
    <w:p w:rsidR="00267633" w:rsidRPr="00267633" w:rsidRDefault="00267633" w:rsidP="00267633">
      <w:pPr>
        <w:spacing w:before="0" w:after="0" w:line="240" w:lineRule="auto"/>
        <w:divId w:val="2116439976"/>
        <w:rPr>
          <w:rFonts w:ascii="Times New Roman" w:eastAsia="Calibri" w:hAnsi="Times New Roman" w:cs="Times New Roman"/>
          <w:b/>
          <w:sz w:val="22"/>
          <w:szCs w:val="22"/>
          <w:lang w:val="en-GB" w:eastAsia="en-GB"/>
        </w:rPr>
      </w:pPr>
      <w:r w:rsidRPr="00267633">
        <w:rPr>
          <w:rFonts w:ascii="Times New Roman" w:eastAsia="Calibri" w:hAnsi="Times New Roman" w:cs="Times New Roman"/>
          <w:b/>
          <w:sz w:val="22"/>
          <w:szCs w:val="22"/>
          <w:lang w:val="en-GB" w:eastAsia="en-GB"/>
        </w:rPr>
        <w:t>APPLICATION TO BE REGISTERED USER OF THE ELECTRONIC FILING SERVICE</w:t>
      </w:r>
    </w:p>
    <w:p w:rsidR="00267633" w:rsidRPr="00267633" w:rsidRDefault="00267633" w:rsidP="00267633">
      <w:pPr>
        <w:spacing w:before="0" w:after="0" w:line="240" w:lineRule="auto"/>
        <w:divId w:val="2116439976"/>
        <w:rPr>
          <w:rFonts w:ascii="Times New Roman" w:eastAsia="Calibri" w:hAnsi="Times New Roman" w:cs="Times New Roman"/>
          <w:b/>
          <w:sz w:val="22"/>
          <w:szCs w:val="22"/>
          <w:lang w:val="en-GB" w:eastAsia="en-GB"/>
        </w:rPr>
      </w:pPr>
    </w:p>
    <w:p w:rsidR="00267633" w:rsidRPr="00267633" w:rsidRDefault="00267633" w:rsidP="00267633">
      <w:pPr>
        <w:autoSpaceDE w:val="0"/>
        <w:autoSpaceDN w:val="0"/>
        <w:adjustRightInd w:val="0"/>
        <w:spacing w:before="0" w:after="200" w:line="276" w:lineRule="auto"/>
        <w:ind w:left="605"/>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 [</w:t>
      </w:r>
      <w:r w:rsidRPr="00267633">
        <w:rPr>
          <w:rFonts w:ascii="Times New Roman" w:eastAsia="Calibri" w:hAnsi="Times New Roman" w:cs="Times New Roman"/>
          <w:i/>
          <w:iCs/>
          <w:lang w:val="en-GB" w:eastAsia="en-GB"/>
        </w:rPr>
        <w:t>name of managing partner of law practice</w:t>
      </w:r>
      <w:r w:rsidRPr="00267633">
        <w:rPr>
          <w:rFonts w:ascii="Times New Roman" w:eastAsia="Calibri" w:hAnsi="Times New Roman" w:cs="Times New Roman"/>
          <w:iCs/>
          <w:lang w:val="en-GB" w:eastAsia="en-GB"/>
        </w:rPr>
        <w:t>]</w:t>
      </w:r>
      <w:r w:rsidRPr="00267633">
        <w:rPr>
          <w:rFonts w:ascii="Times New Roman" w:eastAsia="Calibri" w:hAnsi="Times New Roman" w:cs="Times New Roman"/>
          <w:i/>
          <w:iCs/>
          <w:lang w:val="en-GB" w:eastAsia="en-GB"/>
        </w:rPr>
        <w:t xml:space="preserve">, </w:t>
      </w:r>
      <w:r w:rsidRPr="00267633">
        <w:rPr>
          <w:rFonts w:ascii="Times New Roman" w:eastAsia="Calibri" w:hAnsi="Times New Roman" w:cs="Times New Roman"/>
          <w:iCs/>
          <w:lang w:val="en-GB" w:eastAsia="en-GB"/>
        </w:rPr>
        <w:t xml:space="preserve">am the </w:t>
      </w:r>
      <w:r w:rsidRPr="00267633">
        <w:rPr>
          <w:rFonts w:ascii="Times New Roman" w:eastAsia="Calibri" w:hAnsi="Times New Roman" w:cs="Times New Roman"/>
          <w:lang w:val="en-GB" w:eastAsia="en-GB"/>
        </w:rPr>
        <w:t>managing partner of [</w:t>
      </w:r>
      <w:r w:rsidRPr="00267633">
        <w:rPr>
          <w:rFonts w:ascii="Times New Roman" w:eastAsia="Calibri" w:hAnsi="Times New Roman" w:cs="Times New Roman"/>
          <w:i/>
          <w:lang w:val="en-GB" w:eastAsia="en-GB"/>
        </w:rPr>
        <w:t>name of</w:t>
      </w:r>
      <w:r w:rsidRPr="00267633">
        <w:rPr>
          <w:rFonts w:ascii="Times New Roman" w:eastAsia="Calibri" w:hAnsi="Times New Roman" w:cs="Times New Roman"/>
          <w:lang w:val="en-GB" w:eastAsia="en-GB"/>
        </w:rPr>
        <w:t xml:space="preserve"> </w:t>
      </w:r>
      <w:r w:rsidRPr="00267633">
        <w:rPr>
          <w:rFonts w:ascii="Times New Roman" w:eastAsia="Calibri" w:hAnsi="Times New Roman" w:cs="Times New Roman"/>
          <w:i/>
          <w:iCs/>
          <w:lang w:val="en-GB" w:eastAsia="en-GB"/>
        </w:rPr>
        <w:t>law practice</w:t>
      </w:r>
      <w:r w:rsidRPr="00267633">
        <w:rPr>
          <w:rFonts w:ascii="Times New Roman" w:eastAsia="Calibri" w:hAnsi="Times New Roman" w:cs="Times New Roman"/>
          <w:lang w:val="en-GB" w:eastAsia="en-GB"/>
        </w:rPr>
        <w:t>], [</w:t>
      </w:r>
      <w:r w:rsidRPr="00267633">
        <w:rPr>
          <w:rFonts w:ascii="Times New Roman" w:eastAsia="Calibri" w:hAnsi="Times New Roman" w:cs="Times New Roman"/>
          <w:i/>
          <w:iCs/>
          <w:lang w:val="en-GB" w:eastAsia="en-GB"/>
        </w:rPr>
        <w:t>law practice UEN</w:t>
      </w:r>
      <w:r w:rsidRPr="00267633">
        <w:rPr>
          <w:rFonts w:ascii="Times New Roman" w:eastAsia="Calibri" w:hAnsi="Times New Roman" w:cs="Times New Roman"/>
          <w:lang w:val="en-GB" w:eastAsia="en-GB"/>
        </w:rPr>
        <w:t>], and I am duly authorised to make this application on behalf of [</w:t>
      </w:r>
      <w:r w:rsidRPr="00267633">
        <w:rPr>
          <w:rFonts w:ascii="Times New Roman" w:eastAsia="Calibri" w:hAnsi="Times New Roman" w:cs="Times New Roman"/>
          <w:i/>
          <w:lang w:val="en-GB" w:eastAsia="en-GB"/>
        </w:rPr>
        <w:t>name of</w:t>
      </w:r>
      <w:r w:rsidRPr="00267633">
        <w:rPr>
          <w:rFonts w:ascii="Times New Roman" w:eastAsia="Calibri" w:hAnsi="Times New Roman" w:cs="Times New Roman"/>
          <w:lang w:val="en-GB" w:eastAsia="en-GB"/>
        </w:rPr>
        <w:t xml:space="preserve"> </w:t>
      </w:r>
      <w:r w:rsidRPr="00267633">
        <w:rPr>
          <w:rFonts w:ascii="Times New Roman" w:eastAsia="Calibri" w:hAnsi="Times New Roman" w:cs="Times New Roman"/>
          <w:i/>
          <w:iCs/>
          <w:lang w:val="en-GB" w:eastAsia="en-GB"/>
        </w:rPr>
        <w:t>law practice</w:t>
      </w:r>
      <w:r w:rsidRPr="00267633">
        <w:rPr>
          <w:rFonts w:ascii="Times New Roman" w:eastAsia="Calibri" w:hAnsi="Times New Roman" w:cs="Times New Roman"/>
          <w:lang w:val="en-GB" w:eastAsia="en-GB"/>
        </w:rPr>
        <w:t>].</w:t>
      </w:r>
    </w:p>
    <w:p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2.</w:t>
      </w:r>
      <w:r w:rsidRPr="00267633">
        <w:rPr>
          <w:rFonts w:ascii="Times New Roman" w:eastAsia="Calibri" w:hAnsi="Times New Roman" w:cs="Times New Roman"/>
          <w:lang w:val="en-GB" w:eastAsia="en-GB"/>
        </w:rPr>
        <w:tab/>
        <w:t>The law practice of [</w:t>
      </w:r>
      <w:r w:rsidRPr="00267633">
        <w:rPr>
          <w:rFonts w:ascii="Times New Roman" w:eastAsia="Calibri" w:hAnsi="Times New Roman" w:cs="Times New Roman"/>
          <w:i/>
          <w:lang w:val="en-GB" w:eastAsia="en-GB"/>
        </w:rPr>
        <w:t>name of</w:t>
      </w:r>
      <w:r w:rsidRPr="00267633">
        <w:rPr>
          <w:rFonts w:ascii="Times New Roman" w:eastAsia="Calibri" w:hAnsi="Times New Roman" w:cs="Times New Roman"/>
          <w:lang w:val="en-GB" w:eastAsia="en-GB"/>
        </w:rPr>
        <w:t xml:space="preserve"> </w:t>
      </w:r>
      <w:r w:rsidRPr="00267633">
        <w:rPr>
          <w:rFonts w:ascii="Times New Roman" w:eastAsia="Calibri" w:hAnsi="Times New Roman" w:cs="Times New Roman"/>
          <w:i/>
          <w:iCs/>
          <w:lang w:val="en-GB" w:eastAsia="en-GB"/>
        </w:rPr>
        <w:t>law practice</w:t>
      </w:r>
      <w:r w:rsidRPr="00267633">
        <w:rPr>
          <w:rFonts w:ascii="Times New Roman" w:eastAsia="Calibri" w:hAnsi="Times New Roman" w:cs="Times New Roman"/>
          <w:lang w:val="en-GB" w:eastAsia="en-GB"/>
        </w:rPr>
        <w:t xml:space="preserve">] hereby applies to be a registered user of the electronic filing service, eLitigation, established under Part 18 Division 68 of the Family Justice Rules. </w:t>
      </w:r>
    </w:p>
    <w:p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3.</w:t>
      </w:r>
      <w:r w:rsidRPr="00267633">
        <w:rPr>
          <w:rFonts w:ascii="Times New Roman" w:eastAsia="Calibri" w:hAnsi="Times New Roman" w:cs="Times New Roman"/>
          <w:lang w:val="en-GB" w:eastAsia="en-GB"/>
        </w:rPr>
        <w:tab/>
        <w:t>As required under Order 63A, I hereby designate (</w:t>
      </w:r>
      <w:r w:rsidRPr="00267633">
        <w:rPr>
          <w:rFonts w:ascii="Times New Roman" w:eastAsia="Calibri" w:hAnsi="Times New Roman" w:cs="Times New Roman"/>
          <w:i/>
          <w:iCs/>
          <w:lang w:val="en-GB" w:eastAsia="en-GB"/>
        </w:rPr>
        <w:t>name of appointed administrator</w:t>
      </w:r>
      <w:r w:rsidRPr="00267633">
        <w:rPr>
          <w:rFonts w:ascii="Times New Roman" w:eastAsia="Calibri" w:hAnsi="Times New Roman" w:cs="Times New Roman"/>
          <w:lang w:val="en-GB" w:eastAsia="en-GB"/>
        </w:rPr>
        <w:t>), NRIC/FIN (</w:t>
      </w:r>
      <w:r w:rsidRPr="00267633">
        <w:rPr>
          <w:rFonts w:ascii="Times New Roman" w:eastAsia="Calibri" w:hAnsi="Times New Roman" w:cs="Times New Roman"/>
          <w:i/>
          <w:iCs/>
          <w:lang w:val="en-GB" w:eastAsia="en-GB"/>
        </w:rPr>
        <w:t>NRIC/FIN number of appointed administrator</w:t>
      </w:r>
      <w:r w:rsidRPr="00267633">
        <w:rPr>
          <w:rFonts w:ascii="Times New Roman" w:eastAsia="Calibri" w:hAnsi="Times New Roman" w:cs="Times New Roman"/>
          <w:lang w:val="en-GB" w:eastAsia="en-GB"/>
        </w:rPr>
        <w:t>), as an authorised user to administer the service on behalf of my law practice. The SingPass identification code of the said authorised user is his NRIC/FIN number.</w:t>
      </w:r>
    </w:p>
    <w:p w:rsidR="00267633" w:rsidRPr="00267633" w:rsidRDefault="003C39EA"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lang w:val="en-GB" w:eastAsia="en-GB"/>
        </w:rPr>
      </w:pPr>
      <w:r>
        <w:rPr>
          <w:noProof/>
        </w:rPr>
        <mc:AlternateContent>
          <mc:Choice Requires="wps">
            <w:drawing>
              <wp:anchor distT="0" distB="0" distL="114300" distR="114300" simplePos="0" relativeHeight="251662848" behindDoc="0" locked="0" layoutInCell="1" allowOverlap="1">
                <wp:simplePos x="0" y="0"/>
                <wp:positionH relativeFrom="column">
                  <wp:posOffset>3670300</wp:posOffset>
                </wp:positionH>
                <wp:positionV relativeFrom="paragraph">
                  <wp:posOffset>1126490</wp:posOffset>
                </wp:positionV>
                <wp:extent cx="2052955" cy="1784350"/>
                <wp:effectExtent l="0" t="0" r="23495" b="25400"/>
                <wp:wrapNone/>
                <wp:docPr id="16"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2955" cy="1784350"/>
                        </a:xfrm>
                        <a:prstGeom prst="rect">
                          <a:avLst/>
                        </a:prstGeom>
                        <a:solidFill>
                          <a:srgbClr val="FFFFFF"/>
                        </a:solidFill>
                        <a:ln w="9525">
                          <a:solidFill>
                            <a:srgbClr val="000000"/>
                          </a:solidFill>
                          <a:miter lim="800000"/>
                          <a:headEnd/>
                          <a:tailEnd/>
                        </a:ln>
                      </wps:spPr>
                      <wps:txbx>
                        <w:txbxContent>
                          <w:p w:rsidR="00CD0A0D" w:rsidRPr="001914F5" w:rsidRDefault="00CD0A0D" w:rsidP="00267633">
                            <w:pPr>
                              <w:shd w:val="clear" w:color="auto" w:fill="DDD9C3"/>
                              <w:tabs>
                                <w:tab w:val="left" w:pos="1701"/>
                              </w:tabs>
                              <w:jc w:val="center"/>
                              <w:rPr>
                                <w:rFonts w:ascii="Times New Roman" w:hAnsi="Times New Roman" w:cs="Times New Roman"/>
                                <w:b/>
                              </w:rPr>
                            </w:pPr>
                            <w:permStart w:id="1095784822" w:edGrp="everyone"/>
                            <w:r w:rsidRPr="001914F5">
                              <w:rPr>
                                <w:rFonts w:ascii="Times New Roman" w:hAnsi="Times New Roman" w:cs="Times New Roman"/>
                                <w:b/>
                              </w:rPr>
                              <w:t>For Official Use Only</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1515"/>
                              <w:gridCol w:w="1416"/>
                            </w:tblGrid>
                            <w:tr w:rsidR="00CD0A0D" w:rsidRPr="001914F5">
                              <w:trPr>
                                <w:jc w:val="center"/>
                              </w:trPr>
                              <w:tc>
                                <w:tcPr>
                                  <w:tcW w:w="1597" w:type="dxa"/>
                                  <w:tcBorders>
                                    <w:top w:val="nil"/>
                                    <w:left w:val="nil"/>
                                    <w:bottom w:val="nil"/>
                                    <w:right w:val="single" w:sz="4" w:space="0" w:color="auto"/>
                                  </w:tcBorders>
                                </w:tcPr>
                                <w:p w:rsidR="00CD0A0D" w:rsidRPr="001914F5" w:rsidRDefault="00CD0A0D">
                                  <w:pPr>
                                    <w:rPr>
                                      <w:rFonts w:ascii="Times New Roman" w:hAnsi="Times New Roman" w:cs="Times New Roman"/>
                                    </w:rPr>
                                  </w:pPr>
                                  <w:r w:rsidRPr="001914F5">
                                    <w:rPr>
                                      <w:rFonts w:ascii="Times New Roman" w:hAnsi="Times New Roman" w:cs="Times New Roman"/>
                                    </w:rPr>
                                    <w:sym w:font="Wingdings" w:char="F0A8"/>
                                  </w:r>
                                  <w:r w:rsidRPr="001914F5">
                                    <w:rPr>
                                      <w:rFonts w:ascii="Times New Roman" w:hAnsi="Times New Roman" w:cs="Times New Roman"/>
                                    </w:rPr>
                                    <w:t> </w:t>
                                  </w:r>
                                  <w:r w:rsidRPr="001914F5">
                                    <w:rPr>
                                      <w:rFonts w:ascii="Times New Roman" w:hAnsi="Times New Roman" w:cs="Times New Roman"/>
                                    </w:rPr>
                                    <w:t>Approved</w:t>
                                  </w:r>
                                </w:p>
                              </w:tc>
                              <w:tc>
                                <w:tcPr>
                                  <w:tcW w:w="1504" w:type="dxa"/>
                                  <w:tcBorders>
                                    <w:top w:val="nil"/>
                                    <w:left w:val="single" w:sz="4" w:space="0" w:color="auto"/>
                                    <w:bottom w:val="nil"/>
                                    <w:right w:val="nil"/>
                                  </w:tcBorders>
                                </w:tcPr>
                                <w:p w:rsidR="00CD0A0D" w:rsidRPr="001914F5" w:rsidRDefault="00CD0A0D">
                                  <w:pPr>
                                    <w:rPr>
                                      <w:rFonts w:ascii="Times New Roman" w:hAnsi="Times New Roman" w:cs="Times New Roman"/>
                                    </w:rPr>
                                  </w:pPr>
                                  <w:r w:rsidRPr="001914F5">
                                    <w:rPr>
                                      <w:rFonts w:ascii="Times New Roman" w:hAnsi="Times New Roman" w:cs="Times New Roman"/>
                                    </w:rPr>
                                    <w:sym w:font="Wingdings" w:char="F0A8"/>
                                  </w:r>
                                  <w:r w:rsidRPr="001914F5">
                                    <w:rPr>
                                      <w:rFonts w:ascii="Times New Roman" w:hAnsi="Times New Roman" w:cs="Times New Roman"/>
                                    </w:rPr>
                                    <w:t> </w:t>
                                  </w:r>
                                  <w:r w:rsidRPr="001914F5">
                                    <w:rPr>
                                      <w:rFonts w:ascii="Times New Roman" w:hAnsi="Times New Roman" w:cs="Times New Roman"/>
                                    </w:rPr>
                                    <w:t>Rejected</w:t>
                                  </w:r>
                                </w:p>
                              </w:tc>
                            </w:tr>
                          </w:tbl>
                          <w:p w:rsidR="00CD0A0D" w:rsidRDefault="00CD0A0D" w:rsidP="00267633"/>
                          <w:p w:rsidR="00CD0A0D" w:rsidRDefault="00CD0A0D" w:rsidP="00267633">
                            <w:pPr>
                              <w:pBdr>
                                <w:top w:val="single" w:sz="4" w:space="1" w:color="auto"/>
                              </w:pBdr>
                              <w:jc w:val="center"/>
                            </w:pPr>
                            <w:r>
                              <w:t>Signature/Date</w:t>
                            </w:r>
                          </w:p>
                          <w:p w:rsidR="00CD0A0D" w:rsidRDefault="00CD0A0D" w:rsidP="00267633"/>
                          <w:p w:rsidR="00CD0A0D" w:rsidRDefault="00CD0A0D" w:rsidP="00267633"/>
                          <w:p w:rsidR="00CD0A0D" w:rsidRDefault="00CD0A0D" w:rsidP="00267633">
                            <w:pPr>
                              <w:pBdr>
                                <w:top w:val="single" w:sz="4" w:space="1" w:color="auto"/>
                              </w:pBdr>
                              <w:jc w:val="center"/>
                            </w:pPr>
                            <w:r>
                              <w:t>Name/Designation</w:t>
                            </w:r>
                            <w:permEnd w:id="109578482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33" type="#_x0000_t202" style="position:absolute;left:0;text-align:left;margin-left:289pt;margin-top:88.7pt;width:161.65pt;height:14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">
                <v:textbox>
                  <w:txbxContent>
                    <w:p w:rsidR="00CD0A0D" w:rsidRPr="001914F5" w:rsidRDefault="00CD0A0D" w:rsidP="00267633">
                      <w:pPr>
                        <w:shd w:val="clear" w:color="auto" w:fill="DDD9C3"/>
                        <w:tabs>
                          <w:tab w:val="left" w:pos="1701"/>
                        </w:tabs>
                        <w:jc w:val="center"/>
                        <w:rPr>
                          <w:rFonts w:ascii="Times New Roman" w:hAnsi="Times New Roman" w:cs="Times New Roman"/>
                          <w:b/>
                        </w:rPr>
                      </w:pPr>
                      <w:permStart w:id="1095784822" w:edGrp="everyone"/>
                      <w:r w:rsidRPr="001914F5">
                        <w:rPr>
                          <w:rFonts w:ascii="Times New Roman" w:hAnsi="Times New Roman" w:cs="Times New Roman"/>
                          <w:b/>
                        </w:rPr>
                        <w:t>For Official Use Only</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1515"/>
                        <w:gridCol w:w="1416"/>
                      </w:tblGrid>
                      <w:tr w:rsidR="00CD0A0D" w:rsidRPr="001914F5">
                        <w:trPr>
                          <w:jc w:val="center"/>
                        </w:trPr>
                        <w:tc>
                          <w:tcPr>
                            <w:tcW w:w="1597" w:type="dxa"/>
                            <w:tcBorders>
                              <w:top w:val="nil"/>
                              <w:left w:val="nil"/>
                              <w:bottom w:val="nil"/>
                              <w:right w:val="single" w:sz="4" w:space="0" w:color="auto"/>
                            </w:tcBorders>
                          </w:tcPr>
                          <w:p w:rsidR="00CD0A0D" w:rsidRPr="001914F5" w:rsidRDefault="00CD0A0D">
                            <w:pPr>
                              <w:rPr>
                                <w:rFonts w:ascii="Times New Roman" w:hAnsi="Times New Roman" w:cs="Times New Roman"/>
                              </w:rPr>
                            </w:pPr>
                            <w:r w:rsidRPr="001914F5">
                              <w:rPr>
                                <w:rFonts w:ascii="Times New Roman" w:hAnsi="Times New Roman" w:cs="Times New Roman"/>
                              </w:rPr>
                              <w:sym w:font="Wingdings" w:char="F0A8"/>
                            </w:r>
                            <w:r w:rsidRPr="001914F5">
                              <w:rPr>
                                <w:rFonts w:ascii="Times New Roman" w:hAnsi="Times New Roman" w:cs="Times New Roman"/>
                              </w:rPr>
                              <w:t> </w:t>
                            </w:r>
                            <w:r w:rsidRPr="001914F5">
                              <w:rPr>
                                <w:rFonts w:ascii="Times New Roman" w:hAnsi="Times New Roman" w:cs="Times New Roman"/>
                              </w:rPr>
                              <w:t>Approved</w:t>
                            </w:r>
                          </w:p>
                        </w:tc>
                        <w:tc>
                          <w:tcPr>
                            <w:tcW w:w="1504" w:type="dxa"/>
                            <w:tcBorders>
                              <w:top w:val="nil"/>
                              <w:left w:val="single" w:sz="4" w:space="0" w:color="auto"/>
                              <w:bottom w:val="nil"/>
                              <w:right w:val="nil"/>
                            </w:tcBorders>
                          </w:tcPr>
                          <w:p w:rsidR="00CD0A0D" w:rsidRPr="001914F5" w:rsidRDefault="00CD0A0D">
                            <w:pPr>
                              <w:rPr>
                                <w:rFonts w:ascii="Times New Roman" w:hAnsi="Times New Roman" w:cs="Times New Roman"/>
                              </w:rPr>
                            </w:pPr>
                            <w:r w:rsidRPr="001914F5">
                              <w:rPr>
                                <w:rFonts w:ascii="Times New Roman" w:hAnsi="Times New Roman" w:cs="Times New Roman"/>
                              </w:rPr>
                              <w:sym w:font="Wingdings" w:char="F0A8"/>
                            </w:r>
                            <w:r w:rsidRPr="001914F5">
                              <w:rPr>
                                <w:rFonts w:ascii="Times New Roman" w:hAnsi="Times New Roman" w:cs="Times New Roman"/>
                              </w:rPr>
                              <w:t> </w:t>
                            </w:r>
                            <w:r w:rsidRPr="001914F5">
                              <w:rPr>
                                <w:rFonts w:ascii="Times New Roman" w:hAnsi="Times New Roman" w:cs="Times New Roman"/>
                              </w:rPr>
                              <w:t>Rejected</w:t>
                            </w:r>
                          </w:p>
                        </w:tc>
                      </w:tr>
                    </w:tbl>
                    <w:p w:rsidR="00CD0A0D" w:rsidRDefault="00CD0A0D" w:rsidP="00267633"/>
                    <w:p w:rsidR="00CD0A0D" w:rsidRDefault="00CD0A0D" w:rsidP="00267633">
                      <w:pPr>
                        <w:pBdr>
                          <w:top w:val="single" w:sz="4" w:space="1" w:color="auto"/>
                        </w:pBdr>
                        <w:jc w:val="center"/>
                      </w:pPr>
                      <w:r>
                        <w:t>Signature/Date</w:t>
                      </w:r>
                    </w:p>
                    <w:p w:rsidR="00CD0A0D" w:rsidRDefault="00CD0A0D" w:rsidP="00267633"/>
                    <w:p w:rsidR="00CD0A0D" w:rsidRDefault="00CD0A0D" w:rsidP="00267633"/>
                    <w:p w:rsidR="00CD0A0D" w:rsidRDefault="00CD0A0D" w:rsidP="00267633">
                      <w:pPr>
                        <w:pBdr>
                          <w:top w:val="single" w:sz="4" w:space="1" w:color="auto"/>
                        </w:pBdr>
                        <w:jc w:val="center"/>
                      </w:pPr>
                      <w:r>
                        <w:t>Name/Designation</w:t>
                      </w:r>
                      <w:permEnd w:id="1095784822"/>
                    </w:p>
                  </w:txbxContent>
                </v:textbox>
              </v:shape>
            </w:pict>
          </mc:Fallback>
        </mc:AlternateContent>
      </w:r>
      <w:r w:rsidR="00267633" w:rsidRPr="00267633">
        <w:rPr>
          <w:rFonts w:ascii="Times New Roman" w:eastAsia="Calibri" w:hAnsi="Times New Roman" w:cs="Times New Roman"/>
          <w:lang w:val="en-GB" w:eastAsia="en-GB"/>
        </w:rPr>
        <w:t>4.</w:t>
      </w:r>
      <w:r w:rsidR="00267633" w:rsidRPr="00267633">
        <w:rPr>
          <w:rFonts w:ascii="Times New Roman" w:eastAsia="Calibri" w:hAnsi="Times New Roman" w:cs="Times New Roman"/>
          <w:lang w:val="en-GB" w:eastAsia="en-GB"/>
        </w:rPr>
        <w:tab/>
        <w:t>The duly completed application form and subscriber agreement with the designated electronic filing service provider, CrimsonLogic Pte Ltd, for the use of the electronic filing service, eLitigation, and the duly completed application form for interbank GIRO payment facilities for the payment of all fees and charges incurred by my law practice’s use of the electronic filing service are annexed hereto.</w:t>
      </w:r>
    </w:p>
    <w:p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Yours faithfully</w:t>
      </w:r>
    </w:p>
    <w:p w:rsidR="00267633" w:rsidRPr="00267633" w:rsidRDefault="00267633" w:rsidP="00267633">
      <w:pPr>
        <w:autoSpaceDE w:val="0"/>
        <w:autoSpaceDN w:val="0"/>
        <w:adjustRightInd w:val="0"/>
        <w:spacing w:before="0" w:after="200" w:line="276" w:lineRule="auto"/>
        <w:ind w:left="605" w:hanging="605"/>
        <w:jc w:val="both"/>
        <w:divId w:val="2116439976"/>
        <w:rPr>
          <w:rFonts w:ascii="Times New Roman" w:eastAsia="Calibri" w:hAnsi="Times New Roman" w:cs="Times New Roman"/>
          <w:lang w:val="en-GB" w:eastAsia="en-GB"/>
        </w:rPr>
      </w:pPr>
    </w:p>
    <w:p w:rsidR="00267633" w:rsidRPr="00267633" w:rsidRDefault="00267633" w:rsidP="00267633">
      <w:pPr>
        <w:spacing w:before="0" w:after="0" w:line="240" w:lineRule="auto"/>
        <w:divId w:val="2116439976"/>
        <w:rPr>
          <w:rFonts w:ascii="Times New Roman" w:eastAsia="Calibri" w:hAnsi="Times New Roman" w:cs="Times New Roman"/>
          <w:i/>
          <w:sz w:val="22"/>
          <w:szCs w:val="22"/>
          <w:lang w:val="en-GB" w:eastAsia="en-GB"/>
        </w:rPr>
      </w:pPr>
      <w:r w:rsidRPr="00267633">
        <w:rPr>
          <w:rFonts w:ascii="Times New Roman" w:eastAsia="Calibri" w:hAnsi="Times New Roman" w:cs="Times New Roman"/>
          <w:i/>
          <w:sz w:val="22"/>
          <w:szCs w:val="22"/>
          <w:lang w:val="en-GB" w:eastAsia="en-GB"/>
        </w:rPr>
        <w:t>[Signature of authorised signatory]</w:t>
      </w:r>
    </w:p>
    <w:p w:rsidR="00267633" w:rsidRPr="00267633" w:rsidRDefault="00267633" w:rsidP="00267633">
      <w:pPr>
        <w:spacing w:before="0" w:after="0" w:line="240" w:lineRule="auto"/>
        <w:divId w:val="2116439976"/>
        <w:rPr>
          <w:rFonts w:ascii="Times New Roman" w:eastAsia="Calibri" w:hAnsi="Times New Roman" w:cs="Times New Roman"/>
          <w:lang w:val="en-US" w:eastAsia="en-GB"/>
        </w:rPr>
      </w:pPr>
      <w:r w:rsidRPr="00267633">
        <w:rPr>
          <w:rFonts w:ascii="Times New Roman" w:eastAsia="Calibri" w:hAnsi="Times New Roman" w:cs="Times New Roman"/>
          <w:i/>
          <w:sz w:val="22"/>
          <w:szCs w:val="22"/>
          <w:lang w:val="en-GB" w:eastAsia="en-GB"/>
        </w:rPr>
        <w:t>[Name and designation of authorised signatory]</w:t>
      </w:r>
    </w:p>
    <w:p w:rsidR="00267633" w:rsidRPr="00267633" w:rsidRDefault="00267633" w:rsidP="00267633">
      <w:pPr>
        <w:spacing w:before="0" w:after="0" w:line="240" w:lineRule="auto"/>
        <w:divId w:val="2116439976"/>
        <w:rPr>
          <w:rFonts w:cs="Times New Roman"/>
          <w:sz w:val="20"/>
          <w:szCs w:val="20"/>
          <w:lang w:val="en-GB" w:eastAsia="zh-CN"/>
        </w:rPr>
      </w:pPr>
    </w:p>
    <w:tbl>
      <w:tblPr>
        <w:tblW w:w="0" w:type="auto"/>
        <w:tblLayout w:type="fixed"/>
        <w:tblLook w:val="0000" w:firstRow="0" w:lastRow="0" w:firstColumn="0" w:lastColumn="0" w:noHBand="0" w:noVBand="0"/>
      </w:tblPr>
      <w:tblGrid>
        <w:gridCol w:w="2600"/>
        <w:gridCol w:w="2600"/>
        <w:gridCol w:w="2600"/>
      </w:tblGrid>
      <w:tr w:rsidR="00267633" w:rsidRPr="00267633" w:rsidTr="00267633">
        <w:trPr>
          <w:divId w:val="2116439976"/>
        </w:trPr>
        <w:tc>
          <w:tcPr>
            <w:tcW w:w="2600" w:type="dxa"/>
          </w:tcPr>
          <w:p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p>
        </w:tc>
        <w:tc>
          <w:tcPr>
            <w:tcW w:w="2600" w:type="dxa"/>
          </w:tcPr>
          <w:p w:rsidR="00267633" w:rsidRPr="00267633" w:rsidRDefault="00267633" w:rsidP="00267633">
            <w:pPr>
              <w:keepNext/>
              <w:spacing w:before="0" w:after="0" w:line="240" w:lineRule="auto"/>
              <w:jc w:val="center"/>
              <w:outlineLvl w:val="1"/>
              <w:rPr>
                <w:rFonts w:ascii="Times New Roman" w:hAnsi="Times New Roman"/>
                <w:b/>
                <w:bCs/>
                <w:iCs/>
                <w:spacing w:val="-3"/>
                <w:szCs w:val="28"/>
                <w:lang w:val="en-GB" w:eastAsia="zh-CN"/>
              </w:rPr>
            </w:pPr>
            <w:bookmarkStart w:id="162" w:name="form23"/>
            <w:bookmarkEnd w:id="162"/>
          </w:p>
        </w:tc>
        <w:tc>
          <w:tcPr>
            <w:tcW w:w="2600" w:type="dxa"/>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zCs w:val="20"/>
                <w:lang w:val="en-GB" w:eastAsia="zh-CN"/>
              </w:rPr>
            </w:pPr>
          </w:p>
        </w:tc>
      </w:tr>
    </w:tbl>
    <w:p w:rsidR="00267633" w:rsidRPr="00267633" w:rsidRDefault="00267633" w:rsidP="00267633">
      <w:pPr>
        <w:tabs>
          <w:tab w:val="left" w:pos="-720"/>
        </w:tabs>
        <w:suppressAutoHyphens/>
        <w:spacing w:before="0" w:after="0"/>
        <w:ind w:right="26"/>
        <w:jc w:val="center"/>
        <w:divId w:val="2116439976"/>
        <w:rPr>
          <w:rFonts w:ascii="Times New Roman" w:hAnsi="Times New Roman" w:cs="Times New Roman"/>
          <w:szCs w:val="20"/>
          <w:lang w:val="en-GB" w:eastAsia="zh-CN"/>
        </w:rPr>
      </w:pPr>
    </w:p>
    <w:p w:rsidR="00267633" w:rsidRPr="00267633" w:rsidRDefault="00267633" w:rsidP="00267633">
      <w:pPr>
        <w:keepNext/>
        <w:spacing w:before="240" w:after="60" w:line="240" w:lineRule="auto"/>
        <w:jc w:val="center"/>
        <w:outlineLvl w:val="1"/>
        <w:divId w:val="2116439976"/>
        <w:rPr>
          <w:rFonts w:ascii="Times New Roman" w:hAnsi="Times New Roman"/>
          <w:bCs/>
          <w:iCs/>
          <w:spacing w:val="-3"/>
          <w:szCs w:val="28"/>
          <w:lang w:val="en-GB" w:eastAsia="zh-CN"/>
        </w:rPr>
      </w:pPr>
      <w:bookmarkStart w:id="163" w:name="_Toc66445380"/>
      <w:bookmarkStart w:id="164" w:name="_Toc81709937"/>
      <w:bookmarkStart w:id="165" w:name="_Toc81710662"/>
      <w:bookmarkStart w:id="166" w:name="_Toc81717568"/>
      <w:bookmarkStart w:id="167" w:name="_Toc122854448"/>
      <w:bookmarkStart w:id="168" w:name="_Toc122854828"/>
      <w:bookmarkStart w:id="169" w:name="_Toc243995906"/>
      <w:r w:rsidRPr="00267633">
        <w:rPr>
          <w:rFonts w:ascii="Times New Roman" w:hAnsi="Times New Roman"/>
          <w:bCs/>
          <w:iCs/>
          <w:spacing w:val="-3"/>
          <w:szCs w:val="28"/>
          <w:lang w:val="en-GB" w:eastAsia="zh-CN"/>
        </w:rPr>
        <w:lastRenderedPageBreak/>
        <w:t>FORM 258</w:t>
      </w:r>
    </w:p>
    <w:p w:rsidR="00267633" w:rsidRPr="00267633" w:rsidRDefault="00267633" w:rsidP="00267633">
      <w:pPr>
        <w:keepNext/>
        <w:spacing w:before="240" w:after="60" w:line="240" w:lineRule="auto"/>
        <w:outlineLvl w:val="1"/>
        <w:divId w:val="2116439976"/>
        <w:rPr>
          <w:rFonts w:ascii="Times New Roman" w:hAnsi="Times New Roman"/>
          <w:bCs/>
          <w:iCs/>
          <w:spacing w:val="-3"/>
          <w:sz w:val="22"/>
          <w:szCs w:val="22"/>
          <w:lang w:val="en-GB" w:eastAsia="zh-CN"/>
        </w:rPr>
      </w:pPr>
      <w:r w:rsidRPr="00267633">
        <w:rPr>
          <w:rFonts w:ascii="Times New Roman" w:hAnsi="Times New Roman"/>
          <w:bCs/>
          <w:iCs/>
          <w:spacing w:val="-3"/>
          <w:sz w:val="22"/>
          <w:szCs w:val="22"/>
          <w:lang w:val="en-GB" w:eastAsia="zh-CN"/>
        </w:rPr>
        <w:t>Para 157</w:t>
      </w:r>
    </w:p>
    <w:p w:rsidR="00267633" w:rsidRPr="00267633" w:rsidRDefault="00267633" w:rsidP="00267633">
      <w:pPr>
        <w:keepNext/>
        <w:spacing w:before="240" w:after="60" w:line="240" w:lineRule="auto"/>
        <w:jc w:val="center"/>
        <w:outlineLvl w:val="1"/>
        <w:divId w:val="2116439976"/>
        <w:rPr>
          <w:rFonts w:ascii="Times New Roman" w:hAnsi="Times New Roman"/>
          <w:b/>
          <w:bCs/>
          <w:iCs/>
          <w:spacing w:val="-3"/>
          <w:szCs w:val="28"/>
          <w:lang w:val="en-GB" w:eastAsia="zh-CN"/>
        </w:rPr>
      </w:pPr>
      <w:r w:rsidRPr="00267633">
        <w:rPr>
          <w:rFonts w:ascii="Times New Roman" w:hAnsi="Times New Roman"/>
          <w:b/>
          <w:bCs/>
          <w:iCs/>
          <w:spacing w:val="-3"/>
          <w:szCs w:val="28"/>
          <w:lang w:val="en-GB" w:eastAsia="zh-CN"/>
        </w:rPr>
        <w:t>REQUISITION FOR IMPRESSED STAMPS</w:t>
      </w:r>
      <w:bookmarkEnd w:id="163"/>
      <w:bookmarkEnd w:id="164"/>
      <w:bookmarkEnd w:id="165"/>
      <w:bookmarkEnd w:id="166"/>
      <w:bookmarkEnd w:id="167"/>
      <w:bookmarkEnd w:id="168"/>
      <w:bookmarkEnd w:id="169"/>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sz w:val="20"/>
          <w:szCs w:val="20"/>
          <w:lang w:val="en-GB" w:eastAsia="zh-CN"/>
        </w:rPr>
      </w:pPr>
    </w:p>
    <w:p w:rsidR="00267633" w:rsidRPr="00267633" w:rsidRDefault="00267633" w:rsidP="00267633">
      <w:pPr>
        <w:tabs>
          <w:tab w:val="center" w:pos="4513"/>
        </w:tabs>
        <w:suppressAutoHyphens/>
        <w:spacing w:before="0" w:after="0" w:line="240" w:lineRule="auto"/>
        <w:jc w:val="center"/>
        <w:divId w:val="2116439976"/>
        <w:rPr>
          <w:rFonts w:ascii="Times New Roman" w:hAnsi="Times New Roman" w:cs="Times New Roman"/>
          <w:b/>
          <w:spacing w:val="-2"/>
          <w:sz w:val="20"/>
          <w:szCs w:val="20"/>
          <w:lang w:val="en-GB" w:eastAsia="zh-CN"/>
        </w:rPr>
      </w:pPr>
      <w:r w:rsidRPr="00267633">
        <w:rPr>
          <w:rFonts w:ascii="Times New Roman" w:hAnsi="Times New Roman" w:cs="Times New Roman"/>
          <w:b/>
          <w:spacing w:val="-2"/>
          <w:sz w:val="20"/>
          <w:szCs w:val="20"/>
          <w:lang w:val="en-GB" w:eastAsia="zh-CN"/>
        </w:rPr>
        <w:t>FAMILY JUSTICE COURTS, SINGAPORE</w:t>
      </w:r>
    </w:p>
    <w:p w:rsidR="00267633" w:rsidRPr="00267633" w:rsidRDefault="00267633" w:rsidP="00267633">
      <w:pPr>
        <w:tabs>
          <w:tab w:val="center" w:pos="4513"/>
        </w:tabs>
        <w:suppressAutoHyphens/>
        <w:spacing w:before="0" w:after="0" w:line="240" w:lineRule="auto"/>
        <w:jc w:val="center"/>
        <w:divId w:val="2116439976"/>
        <w:rPr>
          <w:rFonts w:ascii="Times New Roman" w:hAnsi="Times New Roman" w:cs="Times New Roman"/>
          <w:b/>
          <w:spacing w:val="-2"/>
          <w:sz w:val="20"/>
          <w:szCs w:val="20"/>
          <w:lang w:val="en-GB" w:eastAsia="zh-CN"/>
        </w:rPr>
      </w:pPr>
      <w:r w:rsidRPr="00267633">
        <w:rPr>
          <w:rFonts w:ascii="Times New Roman" w:hAnsi="Times New Roman" w:cs="Times New Roman"/>
          <w:b/>
          <w:spacing w:val="-2"/>
          <w:sz w:val="20"/>
          <w:szCs w:val="20"/>
          <w:lang w:val="en-GB" w:eastAsia="zh-CN"/>
        </w:rPr>
        <w:t>REQUISITION FOR IMPRESSED STAMPS</w:t>
      </w:r>
    </w:p>
    <w:p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pacing w:val="-2"/>
          <w:sz w:val="20"/>
          <w:szCs w:val="20"/>
          <w:lang w:val="en-GB" w:eastAsia="zh-CN"/>
        </w:rPr>
      </w:pPr>
    </w:p>
    <w:tbl>
      <w:tblPr>
        <w:tblW w:w="0" w:type="auto"/>
        <w:jc w:val="center"/>
        <w:tblLayout w:type="fixed"/>
        <w:tblCellMar>
          <w:left w:w="120" w:type="dxa"/>
          <w:right w:w="120" w:type="dxa"/>
        </w:tblCellMar>
        <w:tblLook w:val="0000" w:firstRow="0" w:lastRow="0" w:firstColumn="0" w:lastColumn="0" w:noHBand="0" w:noVBand="0"/>
      </w:tblPr>
      <w:tblGrid>
        <w:gridCol w:w="3176"/>
        <w:gridCol w:w="1004"/>
        <w:gridCol w:w="999"/>
        <w:gridCol w:w="759"/>
        <w:gridCol w:w="693"/>
        <w:gridCol w:w="693"/>
        <w:gridCol w:w="603"/>
      </w:tblGrid>
      <w:tr w:rsidR="00267633" w:rsidRPr="00267633" w:rsidTr="00267633">
        <w:trPr>
          <w:divId w:val="2116439976"/>
          <w:jc w:val="center"/>
        </w:trPr>
        <w:tc>
          <w:tcPr>
            <w:tcW w:w="6631" w:type="dxa"/>
            <w:gridSpan w:val="5"/>
            <w:tcBorders>
              <w:top w:val="single" w:sz="6" w:space="0" w:color="auto"/>
            </w:tcBorders>
          </w:tcPr>
          <w:p w:rsidR="00267633" w:rsidRPr="00267633" w:rsidRDefault="00267633" w:rsidP="00267633">
            <w:pPr>
              <w:tabs>
                <w:tab w:val="left" w:pos="-720"/>
              </w:tabs>
              <w:suppressAutoHyphens/>
              <w:spacing w:after="0" w:line="240" w:lineRule="auto"/>
              <w:rPr>
                <w:rFonts w:ascii="Times New Roman" w:hAnsi="Times New Roman" w:cs="Times New Roman"/>
                <w:b/>
                <w:spacing w:val="-1"/>
                <w:sz w:val="12"/>
                <w:szCs w:val="20"/>
                <w:lang w:val="en-GB" w:eastAsia="zh-CN"/>
              </w:rPr>
            </w:pPr>
            <w:r w:rsidRPr="00267633">
              <w:rPr>
                <w:rFonts w:ascii="Times New Roman" w:hAnsi="Times New Roman" w:cs="Times New Roman"/>
                <w:spacing w:val="-2"/>
                <w:sz w:val="20"/>
                <w:szCs w:val="20"/>
                <w:lang w:val="en-GB" w:eastAsia="zh-CN"/>
              </w:rPr>
              <w:fldChar w:fldCharType="begin"/>
            </w:r>
            <w:r w:rsidRPr="00267633">
              <w:rPr>
                <w:rFonts w:ascii="Times New Roman" w:hAnsi="Times New Roman" w:cs="Times New Roman"/>
                <w:spacing w:val="-2"/>
                <w:sz w:val="20"/>
                <w:szCs w:val="20"/>
                <w:lang w:val="en-GB" w:eastAsia="zh-CN"/>
              </w:rPr>
              <w:instrText xml:space="preserve">PRIVATE </w:instrText>
            </w:r>
            <w:r w:rsidRPr="00267633">
              <w:rPr>
                <w:rFonts w:ascii="Times New Roman" w:hAnsi="Times New Roman" w:cs="Times New Roman"/>
                <w:spacing w:val="-2"/>
                <w:sz w:val="20"/>
                <w:szCs w:val="20"/>
                <w:lang w:val="en-GB" w:eastAsia="zh-CN"/>
              </w:rPr>
              <w:fldChar w:fldCharType="end"/>
            </w:r>
            <w:r w:rsidRPr="00267633">
              <w:rPr>
                <w:rFonts w:ascii="Times New Roman" w:hAnsi="Times New Roman" w:cs="Times New Roman"/>
                <w:b/>
                <w:spacing w:val="-1"/>
                <w:sz w:val="12"/>
                <w:szCs w:val="20"/>
                <w:lang w:val="en-GB" w:eastAsia="zh-CN"/>
              </w:rPr>
              <w:t>Name of Applicant</w:t>
            </w:r>
          </w:p>
          <w:p w:rsidR="00267633" w:rsidRPr="00267633" w:rsidRDefault="00267633" w:rsidP="00267633">
            <w:pPr>
              <w:tabs>
                <w:tab w:val="left" w:pos="-720"/>
              </w:tabs>
              <w:suppressAutoHyphens/>
              <w:spacing w:before="0" w:after="54" w:line="240" w:lineRule="auto"/>
              <w:rPr>
                <w:rFonts w:ascii="Times New Roman" w:hAnsi="Times New Roman" w:cs="Times New Roman"/>
                <w:b/>
                <w:spacing w:val="-1"/>
                <w:sz w:val="12"/>
                <w:szCs w:val="20"/>
                <w:lang w:val="en-GB" w:eastAsia="zh-CN"/>
              </w:rPr>
            </w:pPr>
          </w:p>
        </w:tc>
        <w:tc>
          <w:tcPr>
            <w:tcW w:w="1296" w:type="dxa"/>
            <w:gridSpan w:val="2"/>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Telephone No.</w:t>
            </w:r>
          </w:p>
        </w:tc>
      </w:tr>
      <w:tr w:rsidR="00267633" w:rsidRPr="00267633" w:rsidTr="00267633">
        <w:trPr>
          <w:divId w:val="2116439976"/>
          <w:jc w:val="center"/>
        </w:trPr>
        <w:tc>
          <w:tcPr>
            <w:tcW w:w="7927" w:type="dxa"/>
            <w:gridSpan w:val="7"/>
            <w:tcBorders>
              <w:top w:val="single" w:sz="6" w:space="0" w:color="auto"/>
            </w:tcBorders>
          </w:tcPr>
          <w:p w:rsidR="00267633" w:rsidRPr="00267633" w:rsidRDefault="00267633" w:rsidP="00267633">
            <w:pPr>
              <w:tabs>
                <w:tab w:val="left" w:pos="-720"/>
              </w:tabs>
              <w:suppressAutoHyphens/>
              <w:spacing w:after="0"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Address</w:t>
            </w:r>
          </w:p>
          <w:p w:rsidR="00267633" w:rsidRPr="00267633" w:rsidRDefault="00267633" w:rsidP="00267633">
            <w:pPr>
              <w:tabs>
                <w:tab w:val="left" w:pos="-720"/>
              </w:tabs>
              <w:suppressAutoHyphens/>
              <w:spacing w:before="0" w:after="54" w:line="240" w:lineRule="auto"/>
              <w:rPr>
                <w:rFonts w:ascii="Times New Roman" w:hAnsi="Times New Roman" w:cs="Times New Roman"/>
                <w:b/>
                <w:spacing w:val="-1"/>
                <w:sz w:val="12"/>
                <w:szCs w:val="20"/>
                <w:lang w:val="en-GB" w:eastAsia="zh-CN"/>
              </w:rPr>
            </w:pPr>
          </w:p>
        </w:tc>
      </w:tr>
      <w:tr w:rsidR="00267633" w:rsidRPr="00267633" w:rsidTr="00267633">
        <w:trPr>
          <w:divId w:val="2116439976"/>
          <w:jc w:val="center"/>
        </w:trPr>
        <w:tc>
          <w:tcPr>
            <w:tcW w:w="3176" w:type="dxa"/>
            <w:tcBorders>
              <w:top w:val="single" w:sz="6" w:space="0" w:color="auto"/>
            </w:tcBorders>
          </w:tcPr>
          <w:p w:rsidR="00267633" w:rsidRPr="00267633" w:rsidRDefault="00267633" w:rsidP="00267633">
            <w:pPr>
              <w:tabs>
                <w:tab w:val="center" w:pos="1339"/>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ab/>
              <w:t>Description of document(s) to be stamped</w:t>
            </w:r>
          </w:p>
        </w:tc>
        <w:tc>
          <w:tcPr>
            <w:tcW w:w="1004"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No. of documents</w:t>
            </w:r>
          </w:p>
        </w:tc>
        <w:tc>
          <w:tcPr>
            <w:tcW w:w="999"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No. of pages (if applicable)</w:t>
            </w:r>
          </w:p>
        </w:tc>
        <w:tc>
          <w:tcPr>
            <w:tcW w:w="1452" w:type="dxa"/>
            <w:gridSpan w:val="2"/>
            <w:tcBorders>
              <w:top w:val="single" w:sz="6" w:space="0" w:color="auto"/>
              <w:left w:val="single" w:sz="6" w:space="0" w:color="auto"/>
            </w:tcBorders>
          </w:tcPr>
          <w:p w:rsidR="00267633" w:rsidRPr="00267633" w:rsidRDefault="00267633" w:rsidP="00267633">
            <w:pPr>
              <w:tabs>
                <w:tab w:val="left" w:pos="-720"/>
              </w:tabs>
              <w:suppressAutoHyphens/>
              <w:spacing w:after="0"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Duty on each document</w:t>
            </w:r>
          </w:p>
          <w:p w:rsidR="00267633" w:rsidRPr="00267633" w:rsidRDefault="00267633" w:rsidP="00267633">
            <w:pPr>
              <w:tabs>
                <w:tab w:val="left" w:pos="-720"/>
              </w:tabs>
              <w:suppressAutoHyphens/>
              <w:spacing w:before="0"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 xml:space="preserve">     $                C</w:t>
            </w:r>
          </w:p>
        </w:tc>
        <w:tc>
          <w:tcPr>
            <w:tcW w:w="1296" w:type="dxa"/>
            <w:gridSpan w:val="2"/>
            <w:tcBorders>
              <w:top w:val="single" w:sz="6" w:space="0" w:color="auto"/>
              <w:left w:val="single" w:sz="6" w:space="0" w:color="auto"/>
            </w:tcBorders>
          </w:tcPr>
          <w:p w:rsidR="00267633" w:rsidRPr="00267633" w:rsidRDefault="00267633" w:rsidP="00267633">
            <w:pPr>
              <w:tabs>
                <w:tab w:val="center" w:pos="485"/>
              </w:tabs>
              <w:suppressAutoHyphens/>
              <w:spacing w:after="0"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ab/>
              <w:t>Total</w:t>
            </w:r>
          </w:p>
          <w:p w:rsidR="00267633" w:rsidRPr="00267633" w:rsidRDefault="00267633" w:rsidP="00267633">
            <w:pPr>
              <w:tabs>
                <w:tab w:val="left" w:pos="-720"/>
              </w:tabs>
              <w:suppressAutoHyphens/>
              <w:spacing w:before="0" w:after="0" w:line="240" w:lineRule="auto"/>
              <w:rPr>
                <w:rFonts w:ascii="Times New Roman" w:hAnsi="Times New Roman" w:cs="Times New Roman"/>
                <w:b/>
                <w:spacing w:val="-1"/>
                <w:sz w:val="12"/>
                <w:szCs w:val="20"/>
                <w:lang w:val="en-GB" w:eastAsia="zh-CN"/>
              </w:rPr>
            </w:pPr>
          </w:p>
          <w:p w:rsidR="00267633" w:rsidRPr="00267633" w:rsidRDefault="00267633" w:rsidP="00267633">
            <w:pPr>
              <w:tabs>
                <w:tab w:val="left" w:pos="-720"/>
              </w:tabs>
              <w:suppressAutoHyphens/>
              <w:spacing w:before="0"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 xml:space="preserve">      $           C</w:t>
            </w:r>
          </w:p>
        </w:tc>
      </w:tr>
      <w:tr w:rsidR="00267633" w:rsidRPr="00267633" w:rsidTr="00267633">
        <w:trPr>
          <w:divId w:val="2116439976"/>
          <w:jc w:val="center"/>
        </w:trPr>
        <w:tc>
          <w:tcPr>
            <w:tcW w:w="3176" w:type="dxa"/>
            <w:tcBorders>
              <w:top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1</w:t>
            </w:r>
          </w:p>
        </w:tc>
        <w:tc>
          <w:tcPr>
            <w:tcW w:w="1004"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rsidTr="00267633">
        <w:trPr>
          <w:divId w:val="2116439976"/>
          <w:jc w:val="center"/>
        </w:trPr>
        <w:tc>
          <w:tcPr>
            <w:tcW w:w="3176" w:type="dxa"/>
            <w:tcBorders>
              <w:top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2</w:t>
            </w:r>
          </w:p>
        </w:tc>
        <w:tc>
          <w:tcPr>
            <w:tcW w:w="1004"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rsidTr="00267633">
        <w:trPr>
          <w:divId w:val="2116439976"/>
          <w:jc w:val="center"/>
        </w:trPr>
        <w:tc>
          <w:tcPr>
            <w:tcW w:w="3176" w:type="dxa"/>
            <w:tcBorders>
              <w:top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3</w:t>
            </w:r>
          </w:p>
        </w:tc>
        <w:tc>
          <w:tcPr>
            <w:tcW w:w="1004"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rsidTr="00267633">
        <w:trPr>
          <w:divId w:val="2116439976"/>
          <w:jc w:val="center"/>
        </w:trPr>
        <w:tc>
          <w:tcPr>
            <w:tcW w:w="3176" w:type="dxa"/>
            <w:tcBorders>
              <w:top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4</w:t>
            </w:r>
          </w:p>
        </w:tc>
        <w:tc>
          <w:tcPr>
            <w:tcW w:w="1004"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rsidTr="00267633">
        <w:trPr>
          <w:divId w:val="2116439976"/>
          <w:jc w:val="center"/>
        </w:trPr>
        <w:tc>
          <w:tcPr>
            <w:tcW w:w="3176" w:type="dxa"/>
            <w:tcBorders>
              <w:top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5</w:t>
            </w:r>
          </w:p>
        </w:tc>
        <w:tc>
          <w:tcPr>
            <w:tcW w:w="1004"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rsidTr="00267633">
        <w:trPr>
          <w:divId w:val="2116439976"/>
          <w:jc w:val="center"/>
        </w:trPr>
        <w:tc>
          <w:tcPr>
            <w:tcW w:w="3176" w:type="dxa"/>
            <w:tcBorders>
              <w:top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6</w:t>
            </w:r>
          </w:p>
        </w:tc>
        <w:tc>
          <w:tcPr>
            <w:tcW w:w="1004"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rsidTr="00267633">
        <w:trPr>
          <w:divId w:val="2116439976"/>
          <w:jc w:val="center"/>
        </w:trPr>
        <w:tc>
          <w:tcPr>
            <w:tcW w:w="3176" w:type="dxa"/>
            <w:tcBorders>
              <w:top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7</w:t>
            </w:r>
          </w:p>
        </w:tc>
        <w:tc>
          <w:tcPr>
            <w:tcW w:w="1004"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rsidTr="00267633">
        <w:trPr>
          <w:divId w:val="2116439976"/>
          <w:jc w:val="center"/>
        </w:trPr>
        <w:tc>
          <w:tcPr>
            <w:tcW w:w="3176" w:type="dxa"/>
            <w:tcBorders>
              <w:top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8</w:t>
            </w:r>
          </w:p>
        </w:tc>
        <w:tc>
          <w:tcPr>
            <w:tcW w:w="1004"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rsidTr="00267633">
        <w:trPr>
          <w:divId w:val="2116439976"/>
          <w:jc w:val="center"/>
        </w:trPr>
        <w:tc>
          <w:tcPr>
            <w:tcW w:w="3176" w:type="dxa"/>
            <w:tcBorders>
              <w:top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9</w:t>
            </w:r>
          </w:p>
        </w:tc>
        <w:tc>
          <w:tcPr>
            <w:tcW w:w="1004"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rsidTr="00267633">
        <w:trPr>
          <w:divId w:val="2116439976"/>
          <w:jc w:val="center"/>
        </w:trPr>
        <w:tc>
          <w:tcPr>
            <w:tcW w:w="3176" w:type="dxa"/>
            <w:tcBorders>
              <w:top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10</w:t>
            </w:r>
          </w:p>
        </w:tc>
        <w:tc>
          <w:tcPr>
            <w:tcW w:w="1004"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999"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759"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93"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r w:rsidR="00267633" w:rsidRPr="00267633" w:rsidTr="00267633">
        <w:trPr>
          <w:divId w:val="2116439976"/>
          <w:jc w:val="center"/>
        </w:trPr>
        <w:tc>
          <w:tcPr>
            <w:tcW w:w="3176" w:type="dxa"/>
            <w:tcBorders>
              <w:top w:val="single" w:sz="6" w:space="0" w:color="auto"/>
              <w:bottom w:val="single" w:sz="6" w:space="0" w:color="auto"/>
            </w:tcBorders>
          </w:tcPr>
          <w:p w:rsidR="00267633" w:rsidRPr="00267633" w:rsidRDefault="00267633" w:rsidP="00267633">
            <w:pPr>
              <w:tabs>
                <w:tab w:val="center" w:pos="1339"/>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ab/>
              <w:t>Total no. of documents</w:t>
            </w:r>
          </w:p>
        </w:tc>
        <w:tc>
          <w:tcPr>
            <w:tcW w:w="1004" w:type="dxa"/>
            <w:tcBorders>
              <w:top w:val="single" w:sz="6" w:space="0" w:color="auto"/>
              <w:left w:val="single" w:sz="6" w:space="0" w:color="auto"/>
              <w:bottom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2451" w:type="dxa"/>
            <w:gridSpan w:val="3"/>
            <w:tcBorders>
              <w:top w:val="single" w:sz="6" w:space="0" w:color="auto"/>
              <w:left w:val="single" w:sz="6" w:space="0" w:color="auto"/>
              <w:bottom w:val="single" w:sz="6" w:space="0" w:color="auto"/>
            </w:tcBorders>
          </w:tcPr>
          <w:p w:rsidR="00267633" w:rsidRPr="00267633" w:rsidRDefault="00267633" w:rsidP="00267633">
            <w:pPr>
              <w:tabs>
                <w:tab w:val="center" w:pos="1016"/>
              </w:tabs>
              <w:suppressAutoHyphens/>
              <w:spacing w:after="54" w:line="240" w:lineRule="auto"/>
              <w:rPr>
                <w:rFonts w:ascii="Times New Roman" w:hAnsi="Times New Roman" w:cs="Times New Roman"/>
                <w:b/>
                <w:spacing w:val="-1"/>
                <w:sz w:val="12"/>
                <w:szCs w:val="20"/>
                <w:lang w:val="en-GB" w:eastAsia="zh-CN"/>
              </w:rPr>
            </w:pPr>
            <w:r w:rsidRPr="00267633">
              <w:rPr>
                <w:rFonts w:ascii="Times New Roman" w:hAnsi="Times New Roman" w:cs="Times New Roman"/>
                <w:b/>
                <w:spacing w:val="-1"/>
                <w:sz w:val="12"/>
                <w:szCs w:val="20"/>
                <w:lang w:val="en-GB" w:eastAsia="zh-CN"/>
              </w:rPr>
              <w:tab/>
              <w:t>Total amount payable</w:t>
            </w:r>
          </w:p>
        </w:tc>
        <w:tc>
          <w:tcPr>
            <w:tcW w:w="693" w:type="dxa"/>
            <w:tcBorders>
              <w:top w:val="single" w:sz="6" w:space="0" w:color="auto"/>
              <w:left w:val="single" w:sz="6" w:space="0" w:color="auto"/>
              <w:bottom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c>
          <w:tcPr>
            <w:tcW w:w="603" w:type="dxa"/>
            <w:tcBorders>
              <w:top w:val="single" w:sz="6" w:space="0" w:color="auto"/>
              <w:left w:val="single" w:sz="6" w:space="0" w:color="auto"/>
              <w:bottom w:val="single" w:sz="6" w:space="0" w:color="auto"/>
            </w:tcBorders>
          </w:tcPr>
          <w:p w:rsidR="00267633" w:rsidRPr="00267633" w:rsidRDefault="00267633" w:rsidP="00267633">
            <w:pPr>
              <w:tabs>
                <w:tab w:val="left" w:pos="-720"/>
              </w:tabs>
              <w:suppressAutoHyphens/>
              <w:spacing w:after="54" w:line="240" w:lineRule="auto"/>
              <w:rPr>
                <w:rFonts w:ascii="Times New Roman" w:hAnsi="Times New Roman" w:cs="Times New Roman"/>
                <w:b/>
                <w:spacing w:val="-1"/>
                <w:sz w:val="12"/>
                <w:szCs w:val="20"/>
                <w:lang w:val="en-GB" w:eastAsia="zh-CN"/>
              </w:rPr>
            </w:pPr>
          </w:p>
        </w:tc>
      </w:tr>
    </w:tbl>
    <w:p w:rsidR="00267633" w:rsidRPr="00267633" w:rsidRDefault="00267633" w:rsidP="00267633">
      <w:pPr>
        <w:tabs>
          <w:tab w:val="left" w:pos="-720"/>
        </w:tabs>
        <w:suppressAutoHyphens/>
        <w:spacing w:before="0" w:after="0" w:line="240" w:lineRule="auto"/>
        <w:ind w:left="864"/>
        <w:jc w:val="both"/>
        <w:divId w:val="2116439976"/>
        <w:rPr>
          <w:rFonts w:ascii="Times New Roman" w:hAnsi="Times New Roman" w:cs="Times New Roman"/>
          <w:spacing w:val="-1"/>
          <w:sz w:val="12"/>
          <w:szCs w:val="20"/>
          <w:lang w:val="en-GB" w:eastAsia="zh-CN"/>
        </w:rPr>
      </w:pPr>
    </w:p>
    <w:p w:rsidR="00267633" w:rsidRPr="00267633" w:rsidRDefault="00267633" w:rsidP="00267633">
      <w:pPr>
        <w:tabs>
          <w:tab w:val="left" w:pos="-720"/>
        </w:tabs>
        <w:suppressAutoHyphens/>
        <w:spacing w:before="0" w:after="0" w:line="240" w:lineRule="auto"/>
        <w:ind w:left="864"/>
        <w:jc w:val="both"/>
        <w:divId w:val="2116439976"/>
        <w:rPr>
          <w:rFonts w:ascii="Times New Roman" w:hAnsi="Times New Roman" w:cs="Times New Roman"/>
          <w:spacing w:val="-2"/>
          <w:sz w:val="16"/>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pacing w:val="-2"/>
          <w:sz w:val="16"/>
          <w:szCs w:val="20"/>
          <w:lang w:val="en-GB" w:eastAsia="zh-CN"/>
        </w:rPr>
      </w:pPr>
      <w:r w:rsidRPr="00267633">
        <w:rPr>
          <w:rFonts w:ascii="Times New Roman" w:hAnsi="Times New Roman" w:cs="Times New Roman"/>
          <w:b/>
          <w:spacing w:val="-2"/>
          <w:sz w:val="16"/>
          <w:szCs w:val="20"/>
          <w:lang w:val="en-GB" w:eastAsia="zh-CN"/>
        </w:rPr>
        <w:t>BANK:</w:t>
      </w:r>
    </w:p>
    <w:p w:rsidR="00267633" w:rsidRPr="00267633" w:rsidRDefault="00267633" w:rsidP="00267633">
      <w:pPr>
        <w:tabs>
          <w:tab w:val="left" w:pos="-720"/>
        </w:tabs>
        <w:suppressAutoHyphens/>
        <w:spacing w:before="0" w:after="0" w:line="240" w:lineRule="auto"/>
        <w:ind w:left="864"/>
        <w:jc w:val="both"/>
        <w:divId w:val="2116439976"/>
        <w:rPr>
          <w:rFonts w:ascii="Times New Roman" w:hAnsi="Times New Roman" w:cs="Times New Roman"/>
          <w:b/>
          <w:spacing w:val="-2"/>
          <w:sz w:val="16"/>
          <w:szCs w:val="20"/>
          <w:lang w:val="en-GB" w:eastAsia="zh-CN"/>
        </w:rPr>
      </w:pPr>
    </w:p>
    <w:p w:rsidR="00267633" w:rsidRPr="00267633" w:rsidRDefault="00267633" w:rsidP="00267633">
      <w:pPr>
        <w:tabs>
          <w:tab w:val="left" w:pos="-720"/>
        </w:tabs>
        <w:suppressAutoHyphens/>
        <w:spacing w:before="0" w:after="0" w:line="240" w:lineRule="auto"/>
        <w:jc w:val="both"/>
        <w:divId w:val="2116439976"/>
        <w:rPr>
          <w:rFonts w:ascii="Times New Roman" w:hAnsi="Times New Roman" w:cs="Times New Roman"/>
          <w:b/>
          <w:spacing w:val="-2"/>
          <w:sz w:val="16"/>
          <w:szCs w:val="20"/>
          <w:lang w:val="en-GB" w:eastAsia="zh-CN"/>
        </w:rPr>
      </w:pPr>
      <w:r w:rsidRPr="00267633">
        <w:rPr>
          <w:rFonts w:ascii="Times New Roman" w:hAnsi="Times New Roman" w:cs="Times New Roman"/>
          <w:b/>
          <w:spacing w:val="-2"/>
          <w:sz w:val="16"/>
          <w:szCs w:val="20"/>
          <w:lang w:val="en-GB" w:eastAsia="zh-CN"/>
        </w:rPr>
        <w:t>CHEQUE  NO.:</w:t>
      </w:r>
    </w:p>
    <w:p w:rsidR="00267633" w:rsidRPr="00267633" w:rsidRDefault="00267633" w:rsidP="00267633">
      <w:pPr>
        <w:tabs>
          <w:tab w:val="left" w:pos="-720"/>
        </w:tabs>
        <w:suppressAutoHyphens/>
        <w:spacing w:before="0" w:after="0" w:line="240" w:lineRule="auto"/>
        <w:ind w:left="864"/>
        <w:jc w:val="both"/>
        <w:divId w:val="2116439976"/>
        <w:rPr>
          <w:rFonts w:ascii="Times New Roman" w:hAnsi="Times New Roman" w:cs="Times New Roman"/>
          <w:b/>
          <w:spacing w:val="-2"/>
          <w:sz w:val="16"/>
          <w:szCs w:val="20"/>
          <w:lang w:val="en-GB" w:eastAsia="zh-CN"/>
        </w:rPr>
      </w:pPr>
      <w:r w:rsidRPr="00267633">
        <w:rPr>
          <w:rFonts w:ascii="Times New Roman" w:hAnsi="Times New Roman" w:cs="Times New Roman"/>
          <w:b/>
          <w:spacing w:val="-2"/>
          <w:sz w:val="16"/>
          <w:szCs w:val="20"/>
          <w:lang w:val="en-GB" w:eastAsia="zh-CN"/>
        </w:rPr>
        <w:t>`</w:t>
      </w:r>
    </w:p>
    <w:p w:rsidR="00267633" w:rsidRPr="00267633" w:rsidRDefault="00267633" w:rsidP="00267633">
      <w:pPr>
        <w:tabs>
          <w:tab w:val="left" w:pos="-720"/>
        </w:tabs>
        <w:suppressAutoHyphens/>
        <w:spacing w:before="0" w:after="0" w:line="240" w:lineRule="auto"/>
        <w:ind w:left="864"/>
        <w:jc w:val="both"/>
        <w:divId w:val="2116439976"/>
        <w:rPr>
          <w:rFonts w:ascii="Times New Roman" w:hAnsi="Times New Roman" w:cs="Times New Roman"/>
          <w:b/>
          <w:spacing w:val="-2"/>
          <w:sz w:val="16"/>
          <w:szCs w:val="20"/>
          <w:lang w:val="en-GB" w:eastAsia="zh-CN"/>
        </w:rPr>
      </w:pPr>
    </w:p>
    <w:p w:rsidR="00267633" w:rsidRPr="00267633" w:rsidRDefault="00267633" w:rsidP="00267633">
      <w:pPr>
        <w:suppressAutoHyphens/>
        <w:spacing w:before="0" w:after="0" w:line="240" w:lineRule="auto"/>
        <w:jc w:val="both"/>
        <w:divId w:val="2116439976"/>
        <w:rPr>
          <w:rFonts w:ascii="Times New Roman" w:hAnsi="Times New Roman" w:cs="Times New Roman"/>
          <w:spacing w:val="-2"/>
          <w:sz w:val="16"/>
          <w:szCs w:val="20"/>
          <w:lang w:val="en-GB" w:eastAsia="zh-CN"/>
        </w:rPr>
      </w:pP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t>____________</w:t>
      </w:r>
      <w:r w:rsidRPr="00267633">
        <w:rPr>
          <w:rFonts w:ascii="Times New Roman" w:hAnsi="Times New Roman" w:cs="Times New Roman"/>
          <w:b/>
          <w:spacing w:val="-2"/>
          <w:sz w:val="16"/>
          <w:szCs w:val="20"/>
          <w:lang w:val="en-GB" w:eastAsia="zh-CN"/>
        </w:rPr>
        <w:tab/>
        <w:t>____________</w:t>
      </w:r>
      <w:r w:rsidRPr="00267633">
        <w:rPr>
          <w:rFonts w:ascii="Times New Roman" w:hAnsi="Times New Roman" w:cs="Times New Roman"/>
          <w:b/>
          <w:spacing w:val="-2"/>
          <w:sz w:val="16"/>
          <w:szCs w:val="20"/>
          <w:lang w:val="en-GB" w:eastAsia="zh-CN"/>
        </w:rPr>
        <w:tab/>
        <w:t>_____________</w:t>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t>Receipt No.</w:t>
      </w:r>
      <w:r w:rsidRPr="00267633">
        <w:rPr>
          <w:rFonts w:ascii="Times New Roman" w:hAnsi="Times New Roman" w:cs="Times New Roman"/>
          <w:b/>
          <w:spacing w:val="-2"/>
          <w:sz w:val="16"/>
          <w:szCs w:val="20"/>
          <w:lang w:val="en-GB" w:eastAsia="zh-CN"/>
        </w:rPr>
        <w:tab/>
        <w:t>Cashier</w:t>
      </w:r>
      <w:r w:rsidRPr="00267633">
        <w:rPr>
          <w:rFonts w:ascii="Times New Roman" w:hAnsi="Times New Roman" w:cs="Times New Roman"/>
          <w:b/>
          <w:spacing w:val="-2"/>
          <w:sz w:val="16"/>
          <w:szCs w:val="20"/>
          <w:lang w:val="en-GB" w:eastAsia="zh-CN"/>
        </w:rPr>
        <w:tab/>
      </w:r>
      <w:r w:rsidRPr="00267633">
        <w:rPr>
          <w:rFonts w:ascii="Times New Roman" w:hAnsi="Times New Roman" w:cs="Times New Roman"/>
          <w:b/>
          <w:spacing w:val="-2"/>
          <w:sz w:val="16"/>
          <w:szCs w:val="20"/>
          <w:lang w:val="en-GB" w:eastAsia="zh-CN"/>
        </w:rPr>
        <w:tab/>
        <w:t>Date</w:t>
      </w:r>
      <w:r w:rsidRPr="00267633">
        <w:rPr>
          <w:rFonts w:ascii="Times New Roman" w:hAnsi="Times New Roman" w:cs="Times New Roman"/>
          <w:spacing w:val="-2"/>
          <w:sz w:val="16"/>
          <w:szCs w:val="20"/>
          <w:lang w:val="en-GB" w:eastAsia="zh-CN"/>
        </w:rPr>
        <w:tab/>
      </w:r>
    </w:p>
    <w:p w:rsidR="00267633" w:rsidRPr="00267633" w:rsidRDefault="00267633" w:rsidP="00267633">
      <w:pPr>
        <w:tabs>
          <w:tab w:val="left" w:pos="-720"/>
        </w:tabs>
        <w:suppressAutoHyphens/>
        <w:spacing w:before="0" w:after="0"/>
        <w:ind w:right="26"/>
        <w:jc w:val="center"/>
        <w:divId w:val="2116439976"/>
        <w:rPr>
          <w:rFonts w:ascii="Times New Roman" w:hAnsi="Times New Roman" w:cs="Times New Roman"/>
          <w:szCs w:val="20"/>
          <w:lang w:val="en-GB" w:eastAsia="zh-CN"/>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p>
    <w:p w:rsidR="00CB4777" w:rsidRPr="00267633" w:rsidRDefault="00267633" w:rsidP="00CB4777">
      <w:pPr>
        <w:spacing w:before="0" w:after="200" w:line="276" w:lineRule="auto"/>
        <w:divId w:val="2116439976"/>
        <w:rPr>
          <w:rFonts w:ascii="Times New Roman" w:hAnsi="Times New Roman" w:cs="Times New Roman"/>
          <w:sz w:val="20"/>
          <w:szCs w:val="20"/>
          <w:lang w:val="en-US" w:eastAsia="zh-CN"/>
        </w:rPr>
      </w:pPr>
      <w:r w:rsidRPr="00267633">
        <w:rPr>
          <w:rFonts w:ascii="Times New Roman" w:hAnsi="Times New Roman" w:cs="Times New Roman"/>
          <w:szCs w:val="20"/>
          <w:lang w:val="en-GB"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CB4777" w:rsidRPr="005B66B7" w:rsidTr="00CB4777">
        <w:trPr>
          <w:divId w:val="2116439976"/>
          <w:jc w:val="center"/>
        </w:trPr>
        <w:tc>
          <w:tcPr>
            <w:tcW w:w="3080" w:type="dxa"/>
          </w:tcPr>
          <w:p w:rsidR="00CB4777" w:rsidRPr="007C2EA0" w:rsidRDefault="00CB4777" w:rsidP="00312957">
            <w:pPr>
              <w:spacing w:after="120" w:line="240" w:lineRule="auto"/>
              <w:rPr>
                <w:rFonts w:ascii="Times New Roman" w:hAnsi="Times New Roman" w:cs="Times New Roman"/>
                <w:lang w:val="en-GB" w:eastAsia="zh-CN"/>
              </w:rPr>
            </w:pPr>
            <w:r w:rsidRPr="007C2EA0">
              <w:rPr>
                <w:rFonts w:ascii="Times New Roman" w:hAnsi="Times New Roman" w:cs="Times New Roman"/>
                <w:lang w:val="en-GB" w:eastAsia="zh-CN"/>
              </w:rPr>
              <w:lastRenderedPageBreak/>
              <w:br w:type="page"/>
            </w:r>
          </w:p>
        </w:tc>
        <w:tc>
          <w:tcPr>
            <w:tcW w:w="3080" w:type="dxa"/>
          </w:tcPr>
          <w:p w:rsidR="00CB4777" w:rsidRPr="007C2EA0" w:rsidRDefault="00CB4777" w:rsidP="00312957">
            <w:pPr>
              <w:keepNext/>
              <w:spacing w:after="0" w:line="240" w:lineRule="auto"/>
              <w:jc w:val="center"/>
              <w:outlineLvl w:val="1"/>
              <w:rPr>
                <w:rFonts w:ascii="Times New Roman" w:hAnsi="Times New Roman"/>
                <w:bCs/>
                <w:iCs/>
                <w:spacing w:val="-3"/>
                <w:lang w:val="en-GB" w:eastAsia="zh-CN"/>
              </w:rPr>
            </w:pPr>
            <w:bookmarkStart w:id="170" w:name="Form_259"/>
            <w:bookmarkEnd w:id="170"/>
            <w:r w:rsidRPr="007C2EA0">
              <w:rPr>
                <w:rFonts w:ascii="Times New Roman" w:hAnsi="Times New Roman"/>
                <w:bCs/>
                <w:iCs/>
                <w:spacing w:val="-3"/>
                <w:lang w:val="en-GB" w:eastAsia="zh-CN"/>
              </w:rPr>
              <w:t>FORM 259</w:t>
            </w:r>
          </w:p>
        </w:tc>
        <w:tc>
          <w:tcPr>
            <w:tcW w:w="3080" w:type="dxa"/>
          </w:tcPr>
          <w:p w:rsidR="00CB4777" w:rsidRPr="007C2EA0" w:rsidRDefault="00CB4777" w:rsidP="00312957">
            <w:pPr>
              <w:spacing w:after="120" w:line="240" w:lineRule="auto"/>
              <w:rPr>
                <w:rFonts w:ascii="Times New Roman" w:hAnsi="Times New Roman" w:cs="Times New Roman"/>
                <w:lang w:val="en-GB" w:eastAsia="zh-CN"/>
              </w:rPr>
            </w:pPr>
          </w:p>
        </w:tc>
      </w:tr>
    </w:tbl>
    <w:p w:rsidR="00CB4777" w:rsidRPr="00CB4777" w:rsidRDefault="00CB4777" w:rsidP="00CB4777">
      <w:pPr>
        <w:spacing w:after="0" w:line="240" w:lineRule="auto"/>
        <w:divId w:val="2116439976"/>
        <w:rPr>
          <w:rFonts w:ascii="Times New Roman" w:hAnsi="Times New Roman" w:cs="Times New Roman"/>
          <w:sz w:val="22"/>
          <w:szCs w:val="22"/>
          <w:lang w:val="en-US" w:eastAsia="zh-CN"/>
        </w:rPr>
      </w:pPr>
      <w:r w:rsidRPr="00CB4777">
        <w:rPr>
          <w:rFonts w:ascii="Times New Roman" w:hAnsi="Times New Roman" w:cs="Times New Roman"/>
          <w:sz w:val="22"/>
          <w:szCs w:val="22"/>
          <w:lang w:val="en-US" w:eastAsia="zh-CN"/>
        </w:rPr>
        <w:t>Para 158</w:t>
      </w:r>
    </w:p>
    <w:p w:rsidR="00CB4777" w:rsidRPr="007C2EA0" w:rsidRDefault="00CB4777" w:rsidP="00CB4777">
      <w:pPr>
        <w:spacing w:after="0" w:line="240" w:lineRule="auto"/>
        <w:ind w:left="720"/>
        <w:jc w:val="center"/>
        <w:divId w:val="2116439976"/>
        <w:rPr>
          <w:rFonts w:ascii="Times New Roman" w:hAnsi="Times New Roman" w:cs="Times New Roman"/>
          <w:b/>
          <w:u w:val="single"/>
          <w:lang w:val="en-US" w:eastAsia="zh-CN"/>
        </w:rPr>
      </w:pPr>
    </w:p>
    <w:p w:rsidR="00CB4777" w:rsidRPr="007C2EA0" w:rsidRDefault="00CB4777" w:rsidP="00CB4777">
      <w:pPr>
        <w:spacing w:after="0" w:line="240" w:lineRule="auto"/>
        <w:ind w:left="720"/>
        <w:jc w:val="center"/>
        <w:divId w:val="2116439976"/>
        <w:rPr>
          <w:rFonts w:ascii="Times New Roman" w:hAnsi="Times New Roman" w:cs="Times New Roman"/>
          <w:b/>
          <w:bCs/>
          <w:caps/>
          <w:lang w:val="en-US" w:eastAsia="zh-CN"/>
        </w:rPr>
      </w:pPr>
      <w:r w:rsidRPr="007C2EA0">
        <w:rPr>
          <w:rFonts w:ascii="Times New Roman" w:hAnsi="Times New Roman" w:cs="Times New Roman"/>
          <w:b/>
          <w:bCs/>
          <w:caps/>
          <w:lang w:val="en-US" w:eastAsia="zh-CN"/>
        </w:rPr>
        <w:t>Undertaking to Court to e-file documents</w:t>
      </w:r>
    </w:p>
    <w:p w:rsidR="00CB4777" w:rsidRPr="007C2EA0" w:rsidRDefault="00CB4777" w:rsidP="00CB4777">
      <w:pPr>
        <w:spacing w:after="0" w:line="240" w:lineRule="auto"/>
        <w:ind w:left="720"/>
        <w:jc w:val="center"/>
        <w:divId w:val="2116439976"/>
        <w:rPr>
          <w:rFonts w:ascii="Times New Roman" w:hAnsi="Times New Roman" w:cs="Times New Roman"/>
          <w:b/>
          <w:lang w:val="en-US" w:eastAsia="zh-CN"/>
        </w:rPr>
      </w:pPr>
    </w:p>
    <w:p w:rsidR="00CB4777" w:rsidRPr="007C2EA0" w:rsidRDefault="00CB4777" w:rsidP="00CB4777">
      <w:pPr>
        <w:autoSpaceDE w:val="0"/>
        <w:autoSpaceDN w:val="0"/>
        <w:adjustRightInd w:val="0"/>
        <w:spacing w:after="0" w:line="240" w:lineRule="auto"/>
        <w:ind w:right="480"/>
        <w:jc w:val="both"/>
        <w:divId w:val="2116439976"/>
        <w:rPr>
          <w:rFonts w:ascii="Times New Roman" w:hAnsi="Times New Roman" w:cs="Times New Roman"/>
          <w:color w:val="000000"/>
          <w:lang w:val="en-US" w:eastAsia="en-GB"/>
        </w:rPr>
      </w:pPr>
      <w:r w:rsidRPr="007C2EA0">
        <w:rPr>
          <w:rFonts w:ascii="Times New Roman" w:hAnsi="Times New Roman" w:cs="Times New Roman"/>
          <w:color w:val="000000"/>
          <w:lang w:val="en-US" w:eastAsia="en-GB"/>
        </w:rPr>
        <w:t>1.</w:t>
      </w:r>
      <w:r w:rsidRPr="007C2EA0">
        <w:rPr>
          <w:rFonts w:ascii="Times New Roman" w:hAnsi="Times New Roman" w:cs="Times New Roman"/>
          <w:color w:val="000000"/>
          <w:lang w:val="en-US" w:eastAsia="en-GB"/>
        </w:rPr>
        <w:tab/>
        <w:t>I, _______</w:t>
      </w:r>
      <w:r w:rsidRPr="007C2EA0">
        <w:rPr>
          <w:rFonts w:ascii="Times New Roman" w:hAnsi="Times New Roman" w:cs="Times New Roman"/>
          <w:color w:val="000000"/>
          <w:u w:val="single"/>
          <w:lang w:val="en-US" w:eastAsia="en-GB"/>
        </w:rPr>
        <w:t>(</w:t>
      </w:r>
      <w:r w:rsidRPr="007C2EA0">
        <w:rPr>
          <w:rFonts w:ascii="Times New Roman" w:hAnsi="Times New Roman" w:cs="Times New Roman"/>
          <w:i/>
          <w:color w:val="000000"/>
          <w:u w:val="single"/>
          <w:lang w:val="en-US" w:eastAsia="en-GB"/>
        </w:rPr>
        <w:t>name of applicant/solicitor</w:t>
      </w:r>
      <w:r w:rsidRPr="007C2EA0">
        <w:rPr>
          <w:rFonts w:ascii="Times New Roman" w:hAnsi="Times New Roman" w:cs="Times New Roman"/>
          <w:color w:val="000000"/>
          <w:u w:val="single"/>
          <w:lang w:val="en-US" w:eastAsia="en-GB"/>
        </w:rPr>
        <w:t>)</w:t>
      </w:r>
      <w:r w:rsidRPr="007C2EA0">
        <w:rPr>
          <w:rFonts w:ascii="Times New Roman" w:hAnsi="Times New Roman" w:cs="Times New Roman"/>
          <w:color w:val="000000"/>
          <w:lang w:val="en-US" w:eastAsia="en-GB"/>
        </w:rPr>
        <w:t>_____, of _____</w:t>
      </w:r>
      <w:r w:rsidRPr="007C2EA0">
        <w:rPr>
          <w:rFonts w:ascii="Times New Roman" w:hAnsi="Times New Roman" w:cs="Times New Roman"/>
          <w:color w:val="000000"/>
          <w:u w:val="single"/>
          <w:lang w:val="en-US" w:eastAsia="en-GB"/>
        </w:rPr>
        <w:t>(</w:t>
      </w:r>
      <w:r w:rsidRPr="007C2EA0">
        <w:rPr>
          <w:rFonts w:ascii="Times New Roman" w:hAnsi="Times New Roman" w:cs="Times New Roman"/>
          <w:i/>
          <w:color w:val="000000"/>
          <w:u w:val="single"/>
          <w:lang w:val="en-US" w:eastAsia="en-GB"/>
        </w:rPr>
        <w:t>address</w:t>
      </w:r>
      <w:r w:rsidRPr="007C2EA0">
        <w:rPr>
          <w:rFonts w:ascii="Times New Roman" w:hAnsi="Times New Roman" w:cs="Times New Roman"/>
          <w:color w:val="000000"/>
          <w:u w:val="single"/>
          <w:lang w:val="en-US" w:eastAsia="en-GB"/>
        </w:rPr>
        <w:t>)</w:t>
      </w:r>
      <w:r w:rsidRPr="007C2EA0">
        <w:rPr>
          <w:rFonts w:ascii="Times New Roman" w:hAnsi="Times New Roman" w:cs="Times New Roman"/>
          <w:color w:val="000000"/>
          <w:lang w:val="en-US" w:eastAsia="en-GB"/>
        </w:rPr>
        <w:t>_____, do hereby undertake to the Court to file the following documents via the Electronic Filing Service (EFS)</w:t>
      </w:r>
      <w:r w:rsidRPr="007C2EA0">
        <w:rPr>
          <w:rFonts w:ascii="Times New Roman" w:hAnsi="Times New Roman" w:cs="Times New Roman"/>
          <w:color w:val="000000"/>
          <w:vertAlign w:val="superscript"/>
          <w:lang w:val="en-US" w:eastAsia="en-GB"/>
        </w:rPr>
        <w:t>#</w:t>
      </w:r>
      <w:r w:rsidRPr="007C2EA0">
        <w:rPr>
          <w:rFonts w:ascii="Times New Roman" w:hAnsi="Times New Roman" w:cs="Times New Roman"/>
          <w:color w:val="000000"/>
          <w:lang w:val="en-US" w:eastAsia="en-GB"/>
        </w:rPr>
        <w:t xml:space="preserve"> by _____</w:t>
      </w:r>
      <w:r w:rsidRPr="007C2EA0">
        <w:rPr>
          <w:rFonts w:ascii="Times New Roman" w:hAnsi="Times New Roman" w:cs="Times New Roman"/>
          <w:color w:val="000000"/>
          <w:u w:val="single"/>
          <w:lang w:val="en-US" w:eastAsia="en-GB"/>
        </w:rPr>
        <w:t>(</w:t>
      </w:r>
      <w:r w:rsidRPr="007C2EA0">
        <w:rPr>
          <w:rFonts w:ascii="Times New Roman" w:hAnsi="Times New Roman" w:cs="Times New Roman"/>
          <w:i/>
          <w:color w:val="000000"/>
          <w:u w:val="single"/>
          <w:lang w:val="en-US" w:eastAsia="en-GB"/>
        </w:rPr>
        <w:t>date</w:t>
      </w:r>
      <w:r w:rsidRPr="007C2EA0">
        <w:rPr>
          <w:rFonts w:ascii="Times New Roman" w:hAnsi="Times New Roman" w:cs="Times New Roman"/>
          <w:color w:val="000000"/>
          <w:u w:val="single"/>
          <w:lang w:val="en-US" w:eastAsia="en-GB"/>
        </w:rPr>
        <w:t>)</w:t>
      </w:r>
      <w:r w:rsidRPr="007C2EA0">
        <w:rPr>
          <w:rFonts w:ascii="Times New Roman" w:hAnsi="Times New Roman" w:cs="Times New Roman"/>
          <w:color w:val="000000"/>
          <w:lang w:val="en-US" w:eastAsia="en-GB"/>
        </w:rPr>
        <w:t>_____:</w:t>
      </w:r>
    </w:p>
    <w:p w:rsidR="00CB4777" w:rsidRPr="007C2EA0" w:rsidRDefault="00CB4777" w:rsidP="00CB4777">
      <w:pPr>
        <w:autoSpaceDE w:val="0"/>
        <w:autoSpaceDN w:val="0"/>
        <w:adjustRightInd w:val="0"/>
        <w:spacing w:after="0" w:line="240" w:lineRule="auto"/>
        <w:ind w:right="480"/>
        <w:jc w:val="both"/>
        <w:divId w:val="2116439976"/>
        <w:rPr>
          <w:rFonts w:ascii="Times New Roman" w:hAnsi="Times New Roman" w:cs="Times New Roman"/>
          <w:color w:val="000000"/>
          <w:lang w:val="en-US" w:eastAsia="en-GB"/>
        </w:rPr>
      </w:pPr>
    </w:p>
    <w:p w:rsidR="00CB4777" w:rsidRPr="007C2EA0" w:rsidRDefault="00CB4777" w:rsidP="00CB4777">
      <w:pPr>
        <w:autoSpaceDE w:val="0"/>
        <w:autoSpaceDN w:val="0"/>
        <w:adjustRightInd w:val="0"/>
        <w:spacing w:after="0" w:line="240" w:lineRule="auto"/>
        <w:ind w:left="720" w:right="480"/>
        <w:jc w:val="both"/>
        <w:divId w:val="2116439976"/>
        <w:rPr>
          <w:rFonts w:ascii="Times New Roman" w:hAnsi="Times New Roman" w:cs="Times New Roman"/>
          <w:b/>
          <w:color w:val="000000"/>
          <w:lang w:val="en-US" w:eastAsia="en-GB"/>
        </w:rPr>
      </w:pPr>
      <w:r w:rsidRPr="007C2EA0">
        <w:rPr>
          <w:rFonts w:ascii="Times New Roman" w:hAnsi="Times New Roman" w:cs="Times New Roman"/>
          <w:color w:val="000000"/>
          <w:lang w:val="en-US" w:eastAsia="en-GB"/>
        </w:rPr>
        <w:t>(a)</w:t>
      </w:r>
      <w:r w:rsidRPr="007C2EA0">
        <w:rPr>
          <w:rFonts w:ascii="Times New Roman" w:hAnsi="Times New Roman" w:cs="Times New Roman"/>
          <w:color w:val="000000"/>
          <w:lang w:val="en-US" w:eastAsia="en-GB"/>
        </w:rPr>
        <w:tab/>
        <w:t>the Originating Summons*;</w:t>
      </w:r>
    </w:p>
    <w:p w:rsidR="00CB4777" w:rsidRPr="007C2EA0" w:rsidRDefault="00CB4777" w:rsidP="00CB4777">
      <w:pPr>
        <w:autoSpaceDE w:val="0"/>
        <w:autoSpaceDN w:val="0"/>
        <w:adjustRightInd w:val="0"/>
        <w:spacing w:after="0" w:line="240" w:lineRule="auto"/>
        <w:ind w:left="720" w:right="480"/>
        <w:jc w:val="both"/>
        <w:divId w:val="2116439976"/>
        <w:rPr>
          <w:rFonts w:ascii="Times New Roman" w:hAnsi="Times New Roman" w:cs="Times New Roman"/>
          <w:color w:val="000000"/>
          <w:lang w:val="en-US" w:eastAsia="en-GB"/>
        </w:rPr>
      </w:pPr>
    </w:p>
    <w:p w:rsidR="00CB4777" w:rsidRPr="007C2EA0" w:rsidRDefault="00CB4777" w:rsidP="00CB4777">
      <w:pPr>
        <w:autoSpaceDE w:val="0"/>
        <w:autoSpaceDN w:val="0"/>
        <w:adjustRightInd w:val="0"/>
        <w:spacing w:after="0" w:line="240" w:lineRule="auto"/>
        <w:ind w:left="720" w:right="480"/>
        <w:jc w:val="both"/>
        <w:divId w:val="2116439976"/>
        <w:rPr>
          <w:rFonts w:ascii="Times New Roman" w:hAnsi="Times New Roman" w:cs="Times New Roman"/>
          <w:color w:val="000000"/>
          <w:lang w:val="en-US" w:eastAsia="en-GB"/>
        </w:rPr>
      </w:pPr>
      <w:r w:rsidRPr="007C2EA0">
        <w:rPr>
          <w:rFonts w:ascii="Times New Roman" w:hAnsi="Times New Roman" w:cs="Times New Roman"/>
          <w:color w:val="000000"/>
          <w:lang w:val="en-US" w:eastAsia="en-GB"/>
        </w:rPr>
        <w:t>(b)</w:t>
      </w:r>
      <w:r w:rsidRPr="007C2EA0">
        <w:rPr>
          <w:rFonts w:ascii="Times New Roman" w:hAnsi="Times New Roman" w:cs="Times New Roman"/>
          <w:color w:val="000000"/>
          <w:lang w:val="en-US" w:eastAsia="en-GB"/>
        </w:rPr>
        <w:tab/>
        <w:t>the Summons*;</w:t>
      </w:r>
    </w:p>
    <w:p w:rsidR="00CB4777" w:rsidRPr="007C2EA0" w:rsidRDefault="00CB4777" w:rsidP="00CB4777">
      <w:pPr>
        <w:autoSpaceDE w:val="0"/>
        <w:autoSpaceDN w:val="0"/>
        <w:adjustRightInd w:val="0"/>
        <w:spacing w:after="0" w:line="240" w:lineRule="auto"/>
        <w:ind w:left="720" w:right="480"/>
        <w:jc w:val="both"/>
        <w:divId w:val="2116439976"/>
        <w:rPr>
          <w:rFonts w:ascii="Times New Roman" w:hAnsi="Times New Roman" w:cs="Times New Roman"/>
          <w:color w:val="000000"/>
          <w:lang w:val="en-US" w:eastAsia="en-GB"/>
        </w:rPr>
      </w:pPr>
    </w:p>
    <w:p w:rsidR="00CB4777" w:rsidRPr="007C2EA0" w:rsidRDefault="00CB4777" w:rsidP="00CB4777">
      <w:pPr>
        <w:autoSpaceDE w:val="0"/>
        <w:autoSpaceDN w:val="0"/>
        <w:adjustRightInd w:val="0"/>
        <w:spacing w:after="0" w:line="240" w:lineRule="auto"/>
        <w:ind w:left="720" w:right="480"/>
        <w:jc w:val="both"/>
        <w:divId w:val="2116439976"/>
        <w:rPr>
          <w:rFonts w:ascii="Times New Roman" w:hAnsi="Times New Roman" w:cs="Times New Roman"/>
          <w:color w:val="000000"/>
          <w:lang w:val="en-US" w:eastAsia="en-GB"/>
        </w:rPr>
      </w:pPr>
      <w:r w:rsidRPr="007C2EA0">
        <w:rPr>
          <w:rFonts w:ascii="Times New Roman" w:hAnsi="Times New Roman" w:cs="Times New Roman"/>
          <w:color w:val="000000"/>
          <w:lang w:val="en-US" w:eastAsia="en-GB"/>
        </w:rPr>
        <w:t>(c)</w:t>
      </w:r>
      <w:r w:rsidRPr="007C2EA0">
        <w:rPr>
          <w:rFonts w:ascii="Times New Roman" w:hAnsi="Times New Roman" w:cs="Times New Roman"/>
          <w:color w:val="000000"/>
          <w:lang w:val="en-US" w:eastAsia="en-GB"/>
        </w:rPr>
        <w:tab/>
        <w:t>the affidavit(s) of _____</w:t>
      </w:r>
      <w:r w:rsidRPr="007C2EA0">
        <w:rPr>
          <w:rFonts w:ascii="Times New Roman" w:hAnsi="Times New Roman" w:cs="Times New Roman"/>
          <w:color w:val="000000"/>
          <w:u w:val="single"/>
          <w:lang w:val="en-US" w:eastAsia="en-GB"/>
        </w:rPr>
        <w:t>(</w:t>
      </w:r>
      <w:r w:rsidRPr="007C2EA0">
        <w:rPr>
          <w:rFonts w:ascii="Times New Roman" w:hAnsi="Times New Roman" w:cs="Times New Roman"/>
          <w:i/>
          <w:color w:val="000000"/>
          <w:u w:val="single"/>
          <w:lang w:val="en-US" w:eastAsia="en-GB"/>
        </w:rPr>
        <w:t>name of deponent</w:t>
      </w:r>
      <w:r w:rsidRPr="007C2EA0">
        <w:rPr>
          <w:rFonts w:ascii="Times New Roman" w:hAnsi="Times New Roman" w:cs="Times New Roman"/>
          <w:color w:val="000000"/>
          <w:u w:val="single"/>
          <w:lang w:val="en-US" w:eastAsia="en-GB"/>
        </w:rPr>
        <w:t>)</w:t>
      </w:r>
      <w:r w:rsidRPr="007C2EA0">
        <w:rPr>
          <w:rFonts w:ascii="Times New Roman" w:hAnsi="Times New Roman" w:cs="Times New Roman"/>
          <w:color w:val="000000"/>
          <w:lang w:val="en-US" w:eastAsia="en-GB"/>
        </w:rPr>
        <w:t>_____ affirmed on ____(</w:t>
      </w:r>
      <w:r w:rsidRPr="007C2EA0">
        <w:rPr>
          <w:rFonts w:ascii="Times New Roman" w:hAnsi="Times New Roman" w:cs="Times New Roman"/>
          <w:i/>
          <w:color w:val="000000"/>
          <w:lang w:val="en-US" w:eastAsia="en-GB"/>
        </w:rPr>
        <w:t>date</w:t>
      </w:r>
      <w:r w:rsidRPr="007C2EA0">
        <w:rPr>
          <w:rFonts w:ascii="Times New Roman" w:hAnsi="Times New Roman" w:cs="Times New Roman"/>
          <w:color w:val="000000"/>
          <w:lang w:val="en-US" w:eastAsia="en-GB"/>
        </w:rPr>
        <w:t>)___; and</w:t>
      </w:r>
    </w:p>
    <w:p w:rsidR="00CB4777" w:rsidRPr="007C2EA0" w:rsidRDefault="00CB4777" w:rsidP="00CB4777">
      <w:pPr>
        <w:autoSpaceDE w:val="0"/>
        <w:autoSpaceDN w:val="0"/>
        <w:adjustRightInd w:val="0"/>
        <w:spacing w:after="0" w:line="240" w:lineRule="auto"/>
        <w:ind w:left="720" w:right="480"/>
        <w:jc w:val="both"/>
        <w:divId w:val="2116439976"/>
        <w:rPr>
          <w:rFonts w:ascii="Times New Roman" w:hAnsi="Times New Roman" w:cs="Times New Roman"/>
          <w:b/>
          <w:color w:val="000000"/>
          <w:lang w:val="en-US" w:eastAsia="en-GB"/>
        </w:rPr>
      </w:pPr>
    </w:p>
    <w:p w:rsidR="00CB4777" w:rsidRPr="007C2EA0" w:rsidRDefault="00CB4777" w:rsidP="00CB4777">
      <w:pPr>
        <w:autoSpaceDE w:val="0"/>
        <w:autoSpaceDN w:val="0"/>
        <w:adjustRightInd w:val="0"/>
        <w:spacing w:after="0" w:line="240" w:lineRule="auto"/>
        <w:ind w:right="480" w:firstLine="720"/>
        <w:jc w:val="both"/>
        <w:divId w:val="2116439976"/>
        <w:rPr>
          <w:rFonts w:ascii="Times New Roman" w:hAnsi="Times New Roman" w:cs="Times New Roman"/>
          <w:color w:val="000000"/>
          <w:lang w:val="en-US" w:eastAsia="en-GB"/>
        </w:rPr>
      </w:pPr>
      <w:r w:rsidRPr="007C2EA0">
        <w:rPr>
          <w:rFonts w:ascii="Times New Roman" w:hAnsi="Times New Roman" w:cs="Times New Roman"/>
          <w:color w:val="000000"/>
          <w:lang w:val="en-US" w:eastAsia="en-GB"/>
        </w:rPr>
        <w:t>(d)</w:t>
      </w:r>
      <w:r w:rsidRPr="007C2EA0">
        <w:rPr>
          <w:rFonts w:ascii="Times New Roman" w:hAnsi="Times New Roman" w:cs="Times New Roman"/>
          <w:color w:val="000000"/>
          <w:lang w:val="en-US" w:eastAsia="en-GB"/>
        </w:rPr>
        <w:tab/>
        <w:t>the draft and final Order of Court if granted by the Court.</w:t>
      </w:r>
    </w:p>
    <w:p w:rsidR="00CB4777" w:rsidRPr="007C2EA0" w:rsidRDefault="00CB4777" w:rsidP="00CB4777">
      <w:pPr>
        <w:autoSpaceDE w:val="0"/>
        <w:autoSpaceDN w:val="0"/>
        <w:adjustRightInd w:val="0"/>
        <w:spacing w:after="0" w:line="240" w:lineRule="auto"/>
        <w:ind w:right="480"/>
        <w:jc w:val="both"/>
        <w:divId w:val="2116439976"/>
        <w:rPr>
          <w:rFonts w:ascii="Times New Roman" w:hAnsi="Times New Roman" w:cs="Times New Roman"/>
          <w:color w:val="000000"/>
          <w:lang w:val="en-US" w:eastAsia="en-GB"/>
        </w:rPr>
      </w:pPr>
    </w:p>
    <w:p w:rsidR="00CB4777" w:rsidRPr="007C2EA0" w:rsidRDefault="00CB4777" w:rsidP="00CB4777">
      <w:pPr>
        <w:autoSpaceDE w:val="0"/>
        <w:autoSpaceDN w:val="0"/>
        <w:adjustRightInd w:val="0"/>
        <w:spacing w:after="0" w:line="240" w:lineRule="auto"/>
        <w:ind w:right="480"/>
        <w:jc w:val="both"/>
        <w:divId w:val="2116439976"/>
        <w:rPr>
          <w:rFonts w:ascii="Times New Roman" w:hAnsi="Times New Roman" w:cs="Times New Roman"/>
          <w:color w:val="000000"/>
          <w:lang w:val="en-US" w:eastAsia="en-GB"/>
        </w:rPr>
      </w:pPr>
      <w:r w:rsidRPr="007C2EA0">
        <w:rPr>
          <w:rFonts w:ascii="Times New Roman" w:hAnsi="Times New Roman" w:cs="Times New Roman"/>
          <w:color w:val="000000"/>
          <w:lang w:val="en-US" w:eastAsia="en-GB"/>
        </w:rPr>
        <w:t>2.</w:t>
      </w:r>
      <w:r w:rsidRPr="007C2EA0">
        <w:rPr>
          <w:rFonts w:ascii="Times New Roman" w:hAnsi="Times New Roman" w:cs="Times New Roman"/>
          <w:color w:val="000000"/>
          <w:lang w:val="en-US" w:eastAsia="en-GB"/>
        </w:rPr>
        <w:tab/>
        <w:t>I understand that if I should fail to carry out my undertaking, I am liable to be punished for non-compliance with an order of the Court.</w:t>
      </w:r>
    </w:p>
    <w:p w:rsidR="00CB4777" w:rsidRPr="007C2EA0" w:rsidRDefault="00CB4777" w:rsidP="00CB4777">
      <w:pPr>
        <w:spacing w:after="0" w:line="240" w:lineRule="auto"/>
        <w:divId w:val="2116439976"/>
        <w:rPr>
          <w:rFonts w:ascii="Times New Roman" w:eastAsia="Calibri" w:hAnsi="Times New Roman" w:cs="Times New Roman"/>
          <w:lang w:val="en-GB" w:eastAsia="en-GB"/>
        </w:rPr>
      </w:pPr>
    </w:p>
    <w:p w:rsidR="00CB4777" w:rsidRPr="007C2EA0" w:rsidRDefault="00CB4777" w:rsidP="00CB4777">
      <w:pPr>
        <w:spacing w:after="0" w:line="240" w:lineRule="auto"/>
        <w:divId w:val="2116439976"/>
        <w:rPr>
          <w:rFonts w:ascii="Times New Roman" w:eastAsia="Calibri" w:hAnsi="Times New Roman" w:cs="Times New Roman"/>
          <w:lang w:val="en-GB" w:eastAsia="en-GB"/>
        </w:rPr>
      </w:pPr>
    </w:p>
    <w:p w:rsidR="00CB4777" w:rsidRPr="007C2EA0" w:rsidRDefault="00CB4777" w:rsidP="00CB4777">
      <w:pPr>
        <w:spacing w:after="0" w:line="240" w:lineRule="auto"/>
        <w:divId w:val="2116439976"/>
        <w:rPr>
          <w:rFonts w:ascii="Times New Roman" w:eastAsia="Calibri" w:hAnsi="Times New Roman" w:cs="Times New Roman"/>
          <w:lang w:val="en-GB" w:eastAsia="en-GB"/>
        </w:rPr>
      </w:pPr>
    </w:p>
    <w:p w:rsidR="00CB4777" w:rsidRPr="007C2EA0" w:rsidRDefault="00CB4777" w:rsidP="00CB4777">
      <w:pPr>
        <w:spacing w:after="0" w:line="240" w:lineRule="auto"/>
        <w:divId w:val="2116439976"/>
        <w:rPr>
          <w:rFonts w:ascii="Times New Roman" w:eastAsia="Calibri" w:hAnsi="Times New Roman" w:cs="Times New Roman"/>
          <w:lang w:val="en-GB" w:eastAsia="en-GB"/>
        </w:rPr>
      </w:pPr>
    </w:p>
    <w:p w:rsidR="00CB4777" w:rsidRPr="007C2EA0" w:rsidRDefault="00CB4777" w:rsidP="00CB4777">
      <w:pPr>
        <w:spacing w:after="0" w:line="240" w:lineRule="auto"/>
        <w:divId w:val="2116439976"/>
        <w:rPr>
          <w:rFonts w:ascii="Times New Roman" w:eastAsia="Calibri" w:hAnsi="Times New Roman" w:cs="Times New Roman"/>
          <w:lang w:val="en-GB" w:eastAsia="en-GB"/>
        </w:rPr>
      </w:pPr>
      <w:r w:rsidRPr="007C2EA0">
        <w:rPr>
          <w:rFonts w:ascii="Times New Roman" w:eastAsia="Calibri" w:hAnsi="Times New Roman" w:cs="Times New Roman"/>
          <w:lang w:val="en-GB" w:eastAsia="en-GB"/>
        </w:rPr>
        <w:t>(</w:t>
      </w:r>
      <w:r w:rsidRPr="007C2EA0">
        <w:rPr>
          <w:rFonts w:ascii="Times New Roman" w:eastAsia="Calibri" w:hAnsi="Times New Roman" w:cs="Times New Roman"/>
          <w:i/>
          <w:lang w:val="en-GB" w:eastAsia="en-GB"/>
        </w:rPr>
        <w:t>Signature</w:t>
      </w:r>
      <w:r w:rsidRPr="007C2EA0">
        <w:rPr>
          <w:rFonts w:ascii="Times New Roman" w:eastAsia="Calibri" w:hAnsi="Times New Roman" w:cs="Times New Roman"/>
          <w:lang w:val="en-GB" w:eastAsia="en-GB"/>
        </w:rPr>
        <w:t>)</w:t>
      </w:r>
    </w:p>
    <w:p w:rsidR="00CB4777" w:rsidRPr="007C2EA0" w:rsidRDefault="00CB4777" w:rsidP="00CB4777">
      <w:pPr>
        <w:spacing w:after="0" w:line="240" w:lineRule="auto"/>
        <w:divId w:val="2116439976"/>
        <w:rPr>
          <w:rFonts w:ascii="Times New Roman" w:eastAsia="Calibri" w:hAnsi="Times New Roman" w:cs="Times New Roman"/>
          <w:lang w:val="en-GB" w:eastAsia="en-GB"/>
        </w:rPr>
      </w:pPr>
      <w:r w:rsidRPr="007C2EA0">
        <w:rPr>
          <w:rFonts w:ascii="Times New Roman" w:eastAsia="Calibri" w:hAnsi="Times New Roman" w:cs="Times New Roman"/>
          <w:lang w:val="en-GB" w:eastAsia="en-GB"/>
        </w:rPr>
        <w:t>______________________________</w:t>
      </w:r>
    </w:p>
    <w:p w:rsidR="00CB4777" w:rsidRPr="007C2EA0" w:rsidRDefault="00CB4777" w:rsidP="00CB4777">
      <w:pPr>
        <w:spacing w:after="0" w:line="240" w:lineRule="auto"/>
        <w:divId w:val="2116439976"/>
        <w:rPr>
          <w:rFonts w:ascii="Times New Roman" w:eastAsia="Calibri" w:hAnsi="Times New Roman" w:cs="Times New Roman"/>
          <w:lang w:val="en-GB" w:eastAsia="en-GB"/>
        </w:rPr>
      </w:pPr>
      <w:r w:rsidRPr="007C2EA0">
        <w:rPr>
          <w:rFonts w:ascii="Times New Roman" w:eastAsia="Calibri" w:hAnsi="Times New Roman" w:cs="Times New Roman"/>
          <w:lang w:val="en-GB" w:eastAsia="en-GB"/>
        </w:rPr>
        <w:t>Name of Applicant / Applicant’s solicitor</w:t>
      </w:r>
    </w:p>
    <w:p w:rsidR="00CB4777" w:rsidRPr="007C2EA0" w:rsidRDefault="00CB4777" w:rsidP="00CB4777">
      <w:pPr>
        <w:spacing w:after="0" w:line="240" w:lineRule="auto"/>
        <w:divId w:val="2116439976"/>
        <w:rPr>
          <w:rFonts w:ascii="Times New Roman" w:eastAsia="Calibri" w:hAnsi="Times New Roman" w:cs="Times New Roman"/>
          <w:lang w:val="en-GB" w:eastAsia="en-GB"/>
        </w:rPr>
      </w:pPr>
      <w:r w:rsidRPr="007C2EA0">
        <w:rPr>
          <w:rFonts w:ascii="Times New Roman" w:eastAsia="Calibri" w:hAnsi="Times New Roman" w:cs="Times New Roman"/>
          <w:lang w:val="en-GB" w:eastAsia="en-GB"/>
        </w:rPr>
        <w:t>Date : __________________</w:t>
      </w:r>
    </w:p>
    <w:p w:rsidR="00CB4777" w:rsidRPr="00267633" w:rsidRDefault="00CB4777" w:rsidP="00CB4777">
      <w:pPr>
        <w:spacing w:after="0" w:line="240" w:lineRule="auto"/>
        <w:divId w:val="2116439976"/>
        <w:rPr>
          <w:rFonts w:ascii="Times New Roman" w:hAnsi="Times New Roman" w:cs="Times New Roman"/>
          <w:sz w:val="20"/>
          <w:szCs w:val="20"/>
          <w:lang w:val="en-US" w:eastAsia="zh-CN"/>
        </w:rPr>
      </w:pPr>
    </w:p>
    <w:p w:rsidR="00CB4777" w:rsidRPr="00267633" w:rsidRDefault="00CB4777" w:rsidP="00CB4777">
      <w:pPr>
        <w:spacing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 xml:space="preserve"># For a non-EFS subscriber, the documents may be e-filed at the </w:t>
      </w:r>
      <w:r w:rsidRPr="00267633">
        <w:rPr>
          <w:rFonts w:ascii="Times New Roman" w:hAnsi="Times New Roman" w:cs="Times New Roman"/>
          <w:b/>
          <w:sz w:val="20"/>
          <w:szCs w:val="20"/>
          <w:lang w:val="en-US" w:eastAsia="zh-CN"/>
        </w:rPr>
        <w:t>LawNet &amp; CrimsonLogic Service Bureau</w:t>
      </w:r>
      <w:r w:rsidRPr="00267633">
        <w:rPr>
          <w:rFonts w:ascii="Times New Roman" w:hAnsi="Times New Roman" w:cs="Times New Roman"/>
          <w:sz w:val="20"/>
          <w:szCs w:val="20"/>
          <w:lang w:val="en-US" w:eastAsia="zh-CN"/>
        </w:rPr>
        <w:t xml:space="preserve"> located at:</w:t>
      </w:r>
    </w:p>
    <w:p w:rsidR="00CB4777" w:rsidRPr="00267633" w:rsidRDefault="00CB4777" w:rsidP="00CB4777">
      <w:pPr>
        <w:spacing w:after="0" w:line="240" w:lineRule="auto"/>
        <w:ind w:left="851"/>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br/>
        <w:t>133 New Bridge Road, #19-01/02 Chinatown Point, Singapore 059413</w:t>
      </w:r>
    </w:p>
    <w:p w:rsidR="00CB4777" w:rsidRPr="00267633" w:rsidRDefault="00CB4777" w:rsidP="00CB4777">
      <w:pPr>
        <w:spacing w:after="0" w:line="240" w:lineRule="auto"/>
        <w:ind w:left="1418"/>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Tel: (65) 6538 9507</w:t>
      </w:r>
    </w:p>
    <w:p w:rsidR="00CB4777" w:rsidRPr="00267633" w:rsidRDefault="00CB4777" w:rsidP="00CB4777">
      <w:pPr>
        <w:spacing w:after="0" w:line="240" w:lineRule="auto"/>
        <w:ind w:left="1418" w:firstLine="22"/>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Fax: (65) 6438 6350</w:t>
      </w:r>
    </w:p>
    <w:p w:rsidR="00CB4777" w:rsidRPr="00267633" w:rsidRDefault="00CB4777" w:rsidP="00CB4777">
      <w:pPr>
        <w:spacing w:after="0" w:line="240" w:lineRule="auto"/>
        <w:ind w:left="851"/>
        <w:divId w:val="2116439976"/>
        <w:rPr>
          <w:rFonts w:ascii="Times New Roman" w:eastAsia="Calibri" w:hAnsi="Times New Roman" w:cs="Times New Roman"/>
          <w:sz w:val="20"/>
          <w:szCs w:val="20"/>
          <w:lang w:val="en-GB" w:eastAsia="en-GB"/>
        </w:rPr>
      </w:pPr>
    </w:p>
    <w:p w:rsidR="00CB4777" w:rsidRPr="00267633" w:rsidRDefault="00CB4777" w:rsidP="00CB4777">
      <w:pPr>
        <w:spacing w:after="0" w:line="240" w:lineRule="auto"/>
        <w:ind w:left="851" w:right="2505"/>
        <w:jc w:val="both"/>
        <w:divId w:val="2116439976"/>
        <w:rPr>
          <w:rFonts w:ascii="Times New Roman" w:eastAsia="Calibri" w:hAnsi="Times New Roman" w:cs="Times New Roman"/>
          <w:lang w:val="en-GB" w:eastAsia="en-GB"/>
        </w:rPr>
      </w:pPr>
      <w:r w:rsidRPr="000F4D84">
        <w:rPr>
          <w:rFonts w:ascii="Times New Roman" w:eastAsia="Calibri" w:hAnsi="Times New Roman" w:cs="Times New Roman"/>
          <w:sz w:val="20"/>
          <w:szCs w:val="20"/>
          <w:lang w:eastAsia="en-GB"/>
        </w:rPr>
        <w:t>The operating hours may be found at www.elitigation.sg</w:t>
      </w:r>
    </w:p>
    <w:p w:rsidR="00CB4777" w:rsidRPr="00267633" w:rsidRDefault="00CB4777" w:rsidP="00CB4777">
      <w:pPr>
        <w:autoSpaceDE w:val="0"/>
        <w:autoSpaceDN w:val="0"/>
        <w:adjustRightInd w:val="0"/>
        <w:spacing w:after="0" w:line="240" w:lineRule="auto"/>
        <w:ind w:left="720"/>
        <w:jc w:val="right"/>
        <w:divId w:val="2116439976"/>
        <w:rPr>
          <w:rFonts w:ascii="Times New Roman" w:hAnsi="Times New Roman" w:cs="Times New Roman"/>
          <w:color w:val="000000"/>
          <w:sz w:val="32"/>
          <w:szCs w:val="32"/>
          <w:lang w:val="en-US" w:eastAsia="en-GB"/>
        </w:rPr>
      </w:pPr>
    </w:p>
    <w:p w:rsidR="00CB4777" w:rsidRPr="00267633" w:rsidRDefault="00CB4777" w:rsidP="00CB4777">
      <w:pPr>
        <w:autoSpaceDE w:val="0"/>
        <w:autoSpaceDN w:val="0"/>
        <w:adjustRightInd w:val="0"/>
        <w:spacing w:after="0" w:line="240" w:lineRule="auto"/>
        <w:ind w:left="720"/>
        <w:jc w:val="right"/>
        <w:divId w:val="2116439976"/>
        <w:rPr>
          <w:rFonts w:ascii="Times New Roman" w:hAnsi="Times New Roman" w:cs="Times New Roman"/>
          <w:color w:val="000000"/>
          <w:lang w:val="en-US" w:eastAsia="en-GB"/>
        </w:rPr>
      </w:pPr>
    </w:p>
    <w:p w:rsidR="00267633" w:rsidRPr="00CB4777" w:rsidRDefault="00CB4777" w:rsidP="00CB4777">
      <w:pPr>
        <w:spacing w:before="0" w:after="200" w:line="276" w:lineRule="auto"/>
        <w:divId w:val="2116439976"/>
        <w:rPr>
          <w:rFonts w:ascii="Times New Roman" w:hAnsi="Times New Roman" w:cs="Times New Roman"/>
          <w:sz w:val="20"/>
          <w:szCs w:val="20"/>
          <w:lang w:val="en-US" w:eastAsia="zh-CN"/>
        </w:rPr>
      </w:pPr>
      <w:r w:rsidRPr="00CB4777">
        <w:rPr>
          <w:rFonts w:ascii="Times New Roman" w:hAnsi="Times New Roman" w:cs="Times New Roman"/>
          <w:sz w:val="20"/>
          <w:szCs w:val="20"/>
          <w:lang w:val="en-US" w:eastAsia="en-GB"/>
        </w:rPr>
        <w:t>* Delete where inapplicable</w:t>
      </w:r>
    </w:p>
    <w:p w:rsidR="00267633" w:rsidRPr="00267633" w:rsidRDefault="00267633" w:rsidP="00267633">
      <w:pPr>
        <w:spacing w:before="0" w:after="0" w:line="240" w:lineRule="auto"/>
        <w:ind w:left="720"/>
        <w:jc w:val="center"/>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260</w:t>
            </w:r>
          </w:p>
        </w:tc>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67633" w:rsidP="00267633">
      <w:pPr>
        <w:spacing w:before="0" w:after="0" w:line="240" w:lineRule="auto"/>
        <w:ind w:left="720"/>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158</w:t>
      </w:r>
    </w:p>
    <w:p w:rsidR="00267633" w:rsidRPr="00267633" w:rsidRDefault="00267633" w:rsidP="00267633">
      <w:pPr>
        <w:autoSpaceDE w:val="0"/>
        <w:autoSpaceDN w:val="0"/>
        <w:adjustRightInd w:val="0"/>
        <w:spacing w:before="0" w:after="0" w:line="240" w:lineRule="auto"/>
        <w:ind w:right="640"/>
        <w:jc w:val="center"/>
        <w:divId w:val="2116439976"/>
        <w:rPr>
          <w:rFonts w:ascii="Times New Roman" w:hAnsi="Times New Roman" w:cs="Times New Roman"/>
          <w:b/>
          <w:color w:val="000000"/>
          <w:lang w:val="en-US" w:eastAsia="en-GB"/>
        </w:rPr>
      </w:pPr>
    </w:p>
    <w:p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aps/>
          <w:color w:val="000000"/>
          <w:lang w:val="en-US" w:eastAsia="en-GB"/>
        </w:rPr>
      </w:pPr>
      <w:r w:rsidRPr="00267633">
        <w:rPr>
          <w:rFonts w:ascii="Times New Roman" w:hAnsi="Times New Roman" w:cs="Times New Roman"/>
          <w:b/>
          <w:bCs/>
          <w:caps/>
          <w:color w:val="000000"/>
          <w:lang w:val="en-US" w:eastAsia="en-GB"/>
        </w:rPr>
        <w:t xml:space="preserve">Order of Court to prevent the removal </w:t>
      </w:r>
    </w:p>
    <w:p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aps/>
          <w:color w:val="000000"/>
          <w:lang w:val="en-US" w:eastAsia="en-GB"/>
        </w:rPr>
      </w:pPr>
      <w:r w:rsidRPr="00267633">
        <w:rPr>
          <w:rFonts w:ascii="Times New Roman" w:hAnsi="Times New Roman" w:cs="Times New Roman"/>
          <w:b/>
          <w:bCs/>
          <w:caps/>
          <w:color w:val="000000"/>
          <w:lang w:val="en-US" w:eastAsia="en-GB"/>
        </w:rPr>
        <w:t>of a child out of jurisdiction</w:t>
      </w:r>
    </w:p>
    <w:p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p>
    <w:p w:rsidR="00267633" w:rsidRPr="00267633" w:rsidRDefault="00267633" w:rsidP="00267633">
      <w:pPr>
        <w:keepNext/>
        <w:keepLines/>
        <w:suppressAutoHyphens/>
        <w:spacing w:before="240" w:after="120" w:line="240" w:lineRule="auto"/>
        <w:jc w:val="center"/>
        <w:divId w:val="2116439976"/>
        <w:rPr>
          <w:rFonts w:ascii="Times New Roman" w:hAnsi="Times New Roman" w:cs="Times New Roman"/>
          <w:b/>
          <w:caps/>
          <w:lang w:val="en-US" w:eastAsia="en-GB"/>
        </w:rPr>
      </w:pPr>
      <w:r w:rsidRPr="00267633">
        <w:rPr>
          <w:rFonts w:ascii="Times New Roman" w:hAnsi="Times New Roman" w:cs="Times New Roman"/>
          <w:b/>
          <w:caps/>
          <w:lang w:val="en-US" w:eastAsia="en-GB"/>
        </w:rPr>
        <w:t>IN THE family justice COURTS OF THE REPUBLIC OF SINGAPORE</w:t>
      </w:r>
    </w:p>
    <w:p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p>
    <w:p w:rsidR="00267633" w:rsidRPr="00267633" w:rsidRDefault="00267633" w:rsidP="00267633">
      <w:pPr>
        <w:spacing w:before="120" w:after="0" w:line="240" w:lineRule="auto"/>
        <w:divId w:val="2116439976"/>
        <w:rPr>
          <w:rFonts w:ascii="Times New Roman" w:hAnsi="Times New Roman" w:cs="Times New Roman"/>
          <w:lang w:val="en-US" w:eastAsia="en-GB"/>
        </w:rPr>
      </w:pPr>
      <w:r w:rsidRPr="00267633">
        <w:rPr>
          <w:rFonts w:ascii="Times New Roman" w:hAnsi="Times New Roman" w:cs="Times New Roman"/>
          <w:lang w:val="en-US" w:eastAsia="en-GB"/>
        </w:rPr>
        <w:t xml:space="preserve">Divorce Suit </w:t>
      </w:r>
      <w:permStart w:id="670390405" w:edGrp="everyone"/>
      <w:r w:rsidRPr="00267633">
        <w:rPr>
          <w:rFonts w:ascii="Times New Roman" w:hAnsi="Times New Roman" w:cs="Times New Roman"/>
          <w:lang w:val="en-US" w:eastAsia="en-GB"/>
        </w:rPr>
        <w:fldChar w:fldCharType="begin">
          <w:ffData>
            <w:name w:val="Text1"/>
            <w:enabled/>
            <w:calcOnExit w:val="0"/>
            <w:textInput/>
          </w:ffData>
        </w:fldChar>
      </w:r>
      <w:r w:rsidRPr="00267633">
        <w:rPr>
          <w:rFonts w:ascii="Times New Roman" w:hAnsi="Times New Roman" w:cs="Times New Roman"/>
          <w:lang w:val="en-US" w:eastAsia="en-GB"/>
        </w:rPr>
        <w:instrText xml:space="preserve"> FORMTEXT </w:instrText>
      </w:r>
      <w:r w:rsidRPr="00267633">
        <w:rPr>
          <w:rFonts w:ascii="Times New Roman" w:hAnsi="Times New Roman" w:cs="Times New Roman"/>
          <w:lang w:val="en-US" w:eastAsia="en-GB"/>
        </w:rPr>
      </w:r>
      <w:r w:rsidRPr="00267633">
        <w:rPr>
          <w:rFonts w:ascii="Times New Roman" w:hAnsi="Times New Roman" w:cs="Times New Roman"/>
          <w:lang w:val="en-US" w:eastAsia="en-GB"/>
        </w:rPr>
        <w:fldChar w:fldCharType="separate"/>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lang w:val="en-US" w:eastAsia="en-GB"/>
        </w:rPr>
        <w:fldChar w:fldCharType="end"/>
      </w:r>
      <w:permEnd w:id="670390405"/>
      <w:r w:rsidRPr="00267633">
        <w:rPr>
          <w:rFonts w:ascii="Times New Roman" w:hAnsi="Times New Roman" w:cs="Times New Roman"/>
          <w:lang w:val="en-US" w:eastAsia="en-GB"/>
        </w:rPr>
        <w:br/>
        <w:t xml:space="preserve">No. </w:t>
      </w:r>
      <w:permStart w:id="497492400" w:edGrp="everyone"/>
      <w:r w:rsidRPr="00267633">
        <w:rPr>
          <w:rFonts w:ascii="Times New Roman" w:hAnsi="Times New Roman" w:cs="Times New Roman"/>
          <w:lang w:val="en-US" w:eastAsia="en-GB"/>
        </w:rPr>
        <w:fldChar w:fldCharType="begin">
          <w:ffData>
            <w:name w:val="Text2"/>
            <w:enabled/>
            <w:calcOnExit w:val="0"/>
            <w:textInput/>
          </w:ffData>
        </w:fldChar>
      </w:r>
      <w:r w:rsidRPr="00267633">
        <w:rPr>
          <w:rFonts w:ascii="Times New Roman" w:hAnsi="Times New Roman" w:cs="Times New Roman"/>
          <w:lang w:val="en-US" w:eastAsia="en-GB"/>
        </w:rPr>
        <w:instrText xml:space="preserve"> FORMTEXT </w:instrText>
      </w:r>
      <w:r w:rsidRPr="00267633">
        <w:rPr>
          <w:rFonts w:ascii="Times New Roman" w:hAnsi="Times New Roman" w:cs="Times New Roman"/>
          <w:lang w:val="en-US" w:eastAsia="en-GB"/>
        </w:rPr>
      </w:r>
      <w:r w:rsidRPr="00267633">
        <w:rPr>
          <w:rFonts w:ascii="Times New Roman" w:hAnsi="Times New Roman" w:cs="Times New Roman"/>
          <w:lang w:val="en-US" w:eastAsia="en-GB"/>
        </w:rPr>
        <w:fldChar w:fldCharType="separate"/>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lang w:val="en-US" w:eastAsia="en-GB"/>
        </w:rPr>
        <w:fldChar w:fldCharType="end"/>
      </w:r>
      <w:permEnd w:id="497492400"/>
      <w:r w:rsidRPr="00267633">
        <w:rPr>
          <w:rFonts w:ascii="Times New Roman" w:hAnsi="Times New Roman" w:cs="Times New Roman"/>
          <w:lang w:val="en-US" w:eastAsia="en-GB"/>
        </w:rPr>
        <w:br/>
        <w:t xml:space="preserve">of </w:t>
      </w:r>
      <w:permStart w:id="2128693452" w:edGrp="everyone"/>
      <w:r w:rsidRPr="00267633">
        <w:rPr>
          <w:rFonts w:ascii="Times New Roman" w:hAnsi="Times New Roman" w:cs="Times New Roman"/>
          <w:lang w:val="en-US" w:eastAsia="en-GB"/>
        </w:rPr>
        <w:fldChar w:fldCharType="begin">
          <w:ffData>
            <w:name w:val="Text3"/>
            <w:enabled/>
            <w:calcOnExit w:val="0"/>
            <w:textInput/>
          </w:ffData>
        </w:fldChar>
      </w:r>
      <w:r w:rsidRPr="00267633">
        <w:rPr>
          <w:rFonts w:ascii="Times New Roman" w:hAnsi="Times New Roman" w:cs="Times New Roman"/>
          <w:lang w:val="en-US" w:eastAsia="en-GB"/>
        </w:rPr>
        <w:instrText xml:space="preserve"> FORMTEXT </w:instrText>
      </w:r>
      <w:r w:rsidRPr="00267633">
        <w:rPr>
          <w:rFonts w:ascii="Times New Roman" w:hAnsi="Times New Roman" w:cs="Times New Roman"/>
          <w:lang w:val="en-US" w:eastAsia="en-GB"/>
        </w:rPr>
      </w:r>
      <w:r w:rsidRPr="00267633">
        <w:rPr>
          <w:rFonts w:ascii="Times New Roman" w:hAnsi="Times New Roman" w:cs="Times New Roman"/>
          <w:lang w:val="en-US" w:eastAsia="en-GB"/>
        </w:rPr>
        <w:fldChar w:fldCharType="separate"/>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noProof/>
          <w:lang w:val="en-US" w:eastAsia="en-GB"/>
        </w:rPr>
        <w:t> </w:t>
      </w:r>
      <w:r w:rsidRPr="00267633">
        <w:rPr>
          <w:rFonts w:ascii="Times New Roman" w:hAnsi="Times New Roman" w:cs="Times New Roman"/>
          <w:lang w:val="en-US" w:eastAsia="en-GB"/>
        </w:rPr>
        <w:fldChar w:fldCharType="end"/>
      </w:r>
      <w:permEnd w:id="2128693452"/>
    </w:p>
    <w:p w:rsidR="00267633" w:rsidRPr="00267633" w:rsidRDefault="00267633" w:rsidP="00267633">
      <w:pPr>
        <w:spacing w:before="120" w:after="0" w:line="240" w:lineRule="auto"/>
        <w:jc w:val="center"/>
        <w:divId w:val="2116439976"/>
        <w:rPr>
          <w:rFonts w:ascii="Times New Roman" w:hAnsi="Times New Roman" w:cs="Times New Roman"/>
          <w:lang w:val="en-US" w:eastAsia="en-GB"/>
        </w:rPr>
      </w:pPr>
      <w:r w:rsidRPr="00267633">
        <w:rPr>
          <w:rFonts w:ascii="Times New Roman" w:hAnsi="Times New Roman" w:cs="Times New Roman"/>
          <w:lang w:val="en-US" w:eastAsia="en-GB"/>
        </w:rPr>
        <w:t>Between</w:t>
      </w:r>
    </w:p>
    <w:p w:rsidR="00267633" w:rsidRPr="00267633" w:rsidRDefault="00267633" w:rsidP="00267633">
      <w:pPr>
        <w:tabs>
          <w:tab w:val="center" w:pos="3600"/>
          <w:tab w:val="right" w:pos="7099"/>
        </w:tabs>
        <w:spacing w:before="120" w:after="0" w:line="240" w:lineRule="auto"/>
        <w:jc w:val="center"/>
        <w:divId w:val="2116439976"/>
        <w:rPr>
          <w:rFonts w:ascii="Times New Roman" w:hAnsi="Times New Roman" w:cs="Times New Roman"/>
          <w:lang w:val="en-US" w:eastAsia="en-GB"/>
        </w:rPr>
      </w:pPr>
      <w:r w:rsidRPr="00267633">
        <w:rPr>
          <w:rFonts w:ascii="Times New Roman" w:hAnsi="Times New Roman" w:cs="Times New Roman"/>
          <w:lang w:val="en-US" w:eastAsia="en-GB"/>
        </w:rPr>
        <w:tab/>
      </w:r>
      <w:permStart w:id="1141134613" w:edGrp="everyone"/>
      <w:r w:rsidRPr="00267633">
        <w:rPr>
          <w:rFonts w:ascii="Times New Roman" w:hAnsi="Times New Roman" w:cs="Times New Roman"/>
          <w:lang w:val="en-US" w:eastAsia="en-GB"/>
        </w:rPr>
        <w:t>[</w:t>
      </w:r>
      <w:r w:rsidRPr="00267633">
        <w:rPr>
          <w:rFonts w:ascii="Times New Roman" w:hAnsi="Times New Roman" w:cs="Times New Roman"/>
          <w:i/>
          <w:lang w:val="en-US" w:eastAsia="en-GB"/>
        </w:rPr>
        <w:t>Plaintiff’s Name</w:t>
      </w:r>
      <w:r w:rsidRPr="00267633">
        <w:rPr>
          <w:rFonts w:ascii="Times New Roman" w:hAnsi="Times New Roman" w:cs="Times New Roman"/>
          <w:lang w:val="en-US" w:eastAsia="en-GB"/>
        </w:rPr>
        <w:t>] (NRIC No.          )</w:t>
      </w:r>
      <w:permEnd w:id="1141134613"/>
      <w:r w:rsidRPr="00267633">
        <w:rPr>
          <w:rFonts w:ascii="Times New Roman" w:hAnsi="Times New Roman" w:cs="Times New Roman"/>
          <w:lang w:val="en-US" w:eastAsia="en-GB"/>
        </w:rPr>
        <w:t xml:space="preserve">... </w:t>
      </w:r>
      <w:r w:rsidRPr="00267633">
        <w:rPr>
          <w:rFonts w:ascii="Times New Roman" w:hAnsi="Times New Roman" w:cs="Times New Roman"/>
          <w:i/>
          <w:lang w:val="en-US" w:eastAsia="en-GB"/>
        </w:rPr>
        <w:t>Plaintiff</w:t>
      </w:r>
    </w:p>
    <w:p w:rsidR="00267633" w:rsidRPr="00267633" w:rsidRDefault="00267633" w:rsidP="00267633">
      <w:pPr>
        <w:spacing w:before="120" w:after="0" w:line="240" w:lineRule="auto"/>
        <w:jc w:val="center"/>
        <w:divId w:val="2116439976"/>
        <w:rPr>
          <w:rFonts w:ascii="Times New Roman" w:hAnsi="Times New Roman" w:cs="Times New Roman"/>
          <w:lang w:val="en-US" w:eastAsia="en-GB"/>
        </w:rPr>
      </w:pPr>
      <w:r w:rsidRPr="00267633">
        <w:rPr>
          <w:rFonts w:ascii="Times New Roman" w:hAnsi="Times New Roman" w:cs="Times New Roman"/>
          <w:lang w:val="en-US" w:eastAsia="en-GB"/>
        </w:rPr>
        <w:t>And</w:t>
      </w:r>
    </w:p>
    <w:p w:rsidR="00267633" w:rsidRPr="00267633" w:rsidRDefault="00267633" w:rsidP="00267633">
      <w:pPr>
        <w:tabs>
          <w:tab w:val="center" w:pos="3600"/>
          <w:tab w:val="right" w:pos="7099"/>
        </w:tabs>
        <w:spacing w:before="120" w:after="0" w:line="240" w:lineRule="auto"/>
        <w:ind w:left="1440"/>
        <w:jc w:val="center"/>
        <w:divId w:val="2116439976"/>
        <w:rPr>
          <w:rFonts w:ascii="Times New Roman" w:hAnsi="Times New Roman" w:cs="Times New Roman"/>
          <w:lang w:val="en-US" w:eastAsia="en-GB"/>
        </w:rPr>
      </w:pPr>
      <w:r w:rsidRPr="00267633">
        <w:rPr>
          <w:rFonts w:ascii="Times New Roman" w:hAnsi="Times New Roman" w:cs="Times New Roman"/>
          <w:lang w:val="en-US" w:eastAsia="en-GB"/>
        </w:rPr>
        <w:tab/>
      </w:r>
      <w:permStart w:id="1809191412" w:edGrp="everyone"/>
      <w:r w:rsidRPr="00267633">
        <w:rPr>
          <w:rFonts w:ascii="Times New Roman" w:hAnsi="Times New Roman" w:cs="Times New Roman"/>
          <w:lang w:val="en-US" w:eastAsia="en-GB"/>
        </w:rPr>
        <w:t>[</w:t>
      </w:r>
      <w:r w:rsidRPr="00267633">
        <w:rPr>
          <w:rFonts w:ascii="Times New Roman" w:hAnsi="Times New Roman" w:cs="Times New Roman"/>
          <w:i/>
          <w:lang w:val="en-US" w:eastAsia="en-GB"/>
        </w:rPr>
        <w:t>Defendant’s Name</w:t>
      </w:r>
      <w:r w:rsidRPr="00267633">
        <w:rPr>
          <w:rFonts w:ascii="Times New Roman" w:hAnsi="Times New Roman" w:cs="Times New Roman"/>
          <w:lang w:val="en-US" w:eastAsia="en-GB"/>
        </w:rPr>
        <w:t>] (NRIC No.          )</w:t>
      </w:r>
      <w:permEnd w:id="1809191412"/>
      <w:r w:rsidRPr="00267633">
        <w:rPr>
          <w:rFonts w:ascii="Times New Roman" w:hAnsi="Times New Roman" w:cs="Times New Roman"/>
          <w:lang w:val="en-US" w:eastAsia="en-GB"/>
        </w:rPr>
        <w:t xml:space="preserve">... </w:t>
      </w:r>
      <w:r w:rsidRPr="00267633">
        <w:rPr>
          <w:rFonts w:ascii="Times New Roman" w:hAnsi="Times New Roman" w:cs="Times New Roman"/>
          <w:i/>
          <w:lang w:val="en-US" w:eastAsia="en-GB"/>
        </w:rPr>
        <w:t>Defendant</w:t>
      </w:r>
    </w:p>
    <w:p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p>
    <w:p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p>
    <w:p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p>
    <w:p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r w:rsidRPr="00267633">
        <w:rPr>
          <w:rFonts w:ascii="Times New Roman" w:hAnsi="Times New Roman" w:cs="Times New Roman"/>
          <w:b/>
          <w:bCs/>
          <w:color w:val="000000"/>
          <w:lang w:val="en-US" w:eastAsia="en-GB"/>
        </w:rPr>
        <w:t xml:space="preserve">ORDER OF COURT </w:t>
      </w:r>
    </w:p>
    <w:p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p>
    <w:p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BEFORE THE DISTRICT JUDGE</w:t>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r>
      <w:r w:rsidRPr="00267633">
        <w:rPr>
          <w:rFonts w:ascii="Times New Roman" w:eastAsia="Calibri" w:hAnsi="Times New Roman" w:cs="Times New Roman"/>
          <w:lang w:val="en-GB" w:eastAsia="en-GB"/>
        </w:rPr>
        <w:tab/>
        <w:t>IN CHAMBERS</w:t>
      </w:r>
    </w:p>
    <w:p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r w:rsidRPr="00267633">
        <w:rPr>
          <w:rFonts w:ascii="Times New Roman" w:eastAsia="Calibri" w:hAnsi="Times New Roman" w:cs="Times New Roman"/>
          <w:i/>
          <w:lang w:val="en-GB" w:eastAsia="en-GB"/>
        </w:rPr>
        <w:t>Name</w:t>
      </w:r>
      <w:r w:rsidRPr="00267633">
        <w:rPr>
          <w:rFonts w:ascii="Times New Roman" w:eastAsia="Calibri" w:hAnsi="Times New Roman" w:cs="Times New Roman"/>
          <w:lang w:val="en-GB" w:eastAsia="en-GB"/>
        </w:rPr>
        <w:t xml:space="preserve">]________________ </w:t>
      </w:r>
    </w:p>
    <w:p w:rsidR="00267633" w:rsidRPr="00267633" w:rsidRDefault="00267633" w:rsidP="00267633">
      <w:pPr>
        <w:spacing w:before="0" w:after="0" w:line="240" w:lineRule="auto"/>
        <w:divId w:val="2116439976"/>
        <w:rPr>
          <w:rFonts w:ascii="Times New Roman" w:eastAsia="Calibri" w:hAnsi="Times New Roman" w:cs="Times New Roman"/>
          <w:b/>
          <w:bCs/>
          <w:lang w:val="en-GB" w:eastAsia="en-GB"/>
        </w:rPr>
      </w:pPr>
    </w:p>
    <w:p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b/>
          <w:bCs/>
          <w:lang w:val="en-GB" w:eastAsia="en-GB"/>
        </w:rPr>
        <w:t xml:space="preserve">IMPORTANT: </w:t>
      </w:r>
    </w:p>
    <w:p w:rsidR="00267633" w:rsidRPr="00267633" w:rsidRDefault="00267633" w:rsidP="00267633">
      <w:pPr>
        <w:spacing w:before="0" w:after="0" w:line="240" w:lineRule="auto"/>
        <w:divId w:val="2116439976"/>
        <w:rPr>
          <w:rFonts w:ascii="Times New Roman" w:eastAsia="Calibri" w:hAnsi="Times New Roman" w:cs="Times New Roman"/>
          <w:b/>
          <w:lang w:val="en-GB" w:eastAsia="en-GB"/>
        </w:rPr>
      </w:pPr>
    </w:p>
    <w:p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b/>
          <w:lang w:val="en-GB" w:eastAsia="en-GB"/>
        </w:rPr>
        <w:t>Notice to the defendant/plaintiff*</w:t>
      </w:r>
    </w:p>
    <w:p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p>
    <w:p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This Order requires you to return one or more children to the custody of his/her/their lawful guardian/parent and prevents you from leaving Singapore with the child/children without the permission of the Court. You should read all the terms of this Order very carefully. You are advised to consult a solicitor as soon as possible. You have a right to apply to the Court to vary or discharge this Order. If you disobey this Order, you will be guilty of contempt of Court and may be sent to prison or fined. (This notice is not a substitute for the endorsement of a penal notice.)</w:t>
      </w:r>
    </w:p>
    <w:p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p>
    <w:p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b/>
          <w:bCs/>
          <w:lang w:val="en-GB" w:eastAsia="en-GB"/>
        </w:rPr>
        <w:t xml:space="preserve">THE ORDER </w:t>
      </w:r>
    </w:p>
    <w:p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An application was made today [</w:t>
      </w:r>
      <w:r w:rsidRPr="00267633">
        <w:rPr>
          <w:rFonts w:ascii="Times New Roman" w:eastAsia="Calibri" w:hAnsi="Times New Roman" w:cs="Times New Roman"/>
          <w:i/>
          <w:lang w:val="en-GB" w:eastAsia="en-GB"/>
        </w:rPr>
        <w:t>date</w:t>
      </w:r>
      <w:r w:rsidRPr="00267633">
        <w:rPr>
          <w:rFonts w:ascii="Times New Roman" w:eastAsia="Calibri" w:hAnsi="Times New Roman" w:cs="Times New Roman"/>
          <w:lang w:val="en-GB" w:eastAsia="en-GB"/>
        </w:rPr>
        <w:t>] by [</w:t>
      </w:r>
      <w:r w:rsidRPr="00267633">
        <w:rPr>
          <w:rFonts w:ascii="Times New Roman" w:eastAsia="Calibri" w:hAnsi="Times New Roman" w:cs="Times New Roman"/>
          <w:i/>
          <w:lang w:val="en-GB" w:eastAsia="en-GB"/>
        </w:rPr>
        <w:t>Counsel for</w:t>
      </w:r>
      <w:r w:rsidRPr="00267633">
        <w:rPr>
          <w:rFonts w:ascii="Times New Roman" w:eastAsia="Calibri" w:hAnsi="Times New Roman" w:cs="Times New Roman"/>
          <w:lang w:val="en-GB" w:eastAsia="en-GB"/>
        </w:rPr>
        <w:t>] the plaintiff/defendant* to the District Judge [</w:t>
      </w:r>
      <w:r w:rsidRPr="00267633">
        <w:rPr>
          <w:rFonts w:ascii="Times New Roman" w:eastAsia="Calibri" w:hAnsi="Times New Roman" w:cs="Times New Roman"/>
          <w:i/>
          <w:lang w:val="en-GB" w:eastAsia="en-GB"/>
        </w:rPr>
        <w:t>name</w:t>
      </w:r>
      <w:r w:rsidRPr="00267633">
        <w:rPr>
          <w:rFonts w:ascii="Times New Roman" w:eastAsia="Calibri" w:hAnsi="Times New Roman" w:cs="Times New Roman"/>
          <w:lang w:val="en-GB" w:eastAsia="en-GB"/>
        </w:rPr>
        <w:t>] by way of ex-parte Originating Summons No.____ of 20__. The District Judge [</w:t>
      </w:r>
      <w:r w:rsidRPr="00267633">
        <w:rPr>
          <w:rFonts w:ascii="Times New Roman" w:eastAsia="Calibri" w:hAnsi="Times New Roman" w:cs="Times New Roman"/>
          <w:i/>
          <w:lang w:val="en-GB" w:eastAsia="en-GB"/>
        </w:rPr>
        <w:t>name</w:t>
      </w:r>
      <w:r w:rsidRPr="00267633">
        <w:rPr>
          <w:rFonts w:ascii="Times New Roman" w:eastAsia="Calibri" w:hAnsi="Times New Roman" w:cs="Times New Roman"/>
          <w:lang w:val="en-GB" w:eastAsia="en-GB"/>
        </w:rPr>
        <w:t>] heard the application and read the affidavit(s) of [</w:t>
      </w:r>
      <w:r w:rsidRPr="00267633">
        <w:rPr>
          <w:rFonts w:ascii="Times New Roman" w:eastAsia="Calibri" w:hAnsi="Times New Roman" w:cs="Times New Roman"/>
          <w:i/>
          <w:lang w:val="en-GB" w:eastAsia="en-GB"/>
        </w:rPr>
        <w:t>name</w:t>
      </w:r>
      <w:r w:rsidRPr="00267633">
        <w:rPr>
          <w:rFonts w:ascii="Times New Roman" w:eastAsia="Calibri" w:hAnsi="Times New Roman" w:cs="Times New Roman"/>
          <w:lang w:val="en-GB" w:eastAsia="en-GB"/>
        </w:rPr>
        <w:t>] filed on [</w:t>
      </w:r>
      <w:r w:rsidRPr="00267633">
        <w:rPr>
          <w:rFonts w:ascii="Times New Roman" w:eastAsia="Calibri" w:hAnsi="Times New Roman" w:cs="Times New Roman"/>
          <w:i/>
          <w:lang w:val="en-GB" w:eastAsia="en-GB"/>
        </w:rPr>
        <w:t>date</w:t>
      </w:r>
      <w:r w:rsidRPr="00267633">
        <w:rPr>
          <w:rFonts w:ascii="Times New Roman" w:eastAsia="Calibri" w:hAnsi="Times New Roman" w:cs="Times New Roman"/>
          <w:lang w:val="en-GB" w:eastAsia="en-GB"/>
        </w:rPr>
        <w:t xml:space="preserve">]. </w:t>
      </w:r>
    </w:p>
    <w:p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p>
    <w:p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As a result of the application —</w:t>
      </w:r>
    </w:p>
    <w:p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p>
    <w:p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b/>
          <w:lang w:val="en-GB" w:eastAsia="en-GB"/>
        </w:rPr>
        <w:t>IT IS ORDERED</w:t>
      </w:r>
      <w:r w:rsidRPr="00267633">
        <w:rPr>
          <w:rFonts w:ascii="Times New Roman" w:eastAsia="Calibri" w:hAnsi="Times New Roman" w:cs="Times New Roman"/>
          <w:lang w:val="en-GB" w:eastAsia="en-GB"/>
        </w:rPr>
        <w:t xml:space="preserve"> by the District Judge that: </w:t>
      </w:r>
    </w:p>
    <w:p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p>
    <w:p w:rsidR="00267633" w:rsidRPr="00267633" w:rsidRDefault="00267633" w:rsidP="00C20EF2">
      <w:pPr>
        <w:numPr>
          <w:ilvl w:val="0"/>
          <w:numId w:val="54"/>
        </w:numPr>
        <w:spacing w:before="0" w:after="0" w:line="240" w:lineRule="auto"/>
        <w:ind w:left="1418" w:hanging="698"/>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the child/children [</w:t>
      </w:r>
      <w:r w:rsidRPr="00267633">
        <w:rPr>
          <w:rFonts w:ascii="Times New Roman" w:eastAsia="Calibri" w:hAnsi="Times New Roman" w:cs="Times New Roman"/>
          <w:i/>
          <w:lang w:val="en-GB" w:eastAsia="en-GB"/>
        </w:rPr>
        <w:t>names of child/children</w:t>
      </w:r>
      <w:r w:rsidRPr="00267633">
        <w:rPr>
          <w:rFonts w:ascii="Times New Roman" w:eastAsia="Calibri" w:hAnsi="Times New Roman" w:cs="Times New Roman"/>
          <w:lang w:val="en-GB" w:eastAsia="en-GB"/>
        </w:rPr>
        <w:t>] shall be returned to the custody of his/her lawful guardian</w:t>
      </w:r>
      <w:r w:rsidRPr="00267633">
        <w:rPr>
          <w:rFonts w:ascii="Times New Roman" w:eastAsia="Calibri" w:hAnsi="Times New Roman" w:cs="Times New Roman"/>
          <w:i/>
          <w:lang w:val="en-GB" w:eastAsia="en-GB"/>
        </w:rPr>
        <w:t>/</w:t>
      </w:r>
      <w:r w:rsidRPr="00267633">
        <w:rPr>
          <w:rFonts w:ascii="Times New Roman" w:eastAsia="Calibri" w:hAnsi="Times New Roman" w:cs="Times New Roman"/>
          <w:lang w:val="en-GB" w:eastAsia="en-GB"/>
        </w:rPr>
        <w:t>parent [</w:t>
      </w:r>
      <w:r w:rsidRPr="00267633">
        <w:rPr>
          <w:rFonts w:ascii="Times New Roman" w:eastAsia="Calibri" w:hAnsi="Times New Roman" w:cs="Times New Roman"/>
          <w:i/>
          <w:lang w:val="en-GB" w:eastAsia="en-GB"/>
        </w:rPr>
        <w:t>name</w:t>
      </w:r>
      <w:r w:rsidRPr="00267633">
        <w:rPr>
          <w:rFonts w:ascii="Times New Roman" w:eastAsia="Calibri" w:hAnsi="Times New Roman" w:cs="Times New Roman"/>
          <w:lang w:val="en-GB" w:eastAsia="en-GB"/>
        </w:rPr>
        <w:t>];</w:t>
      </w:r>
    </w:p>
    <w:p w:rsidR="00267633" w:rsidRPr="00267633" w:rsidRDefault="00267633" w:rsidP="00267633">
      <w:pPr>
        <w:spacing w:before="0" w:after="0" w:line="240" w:lineRule="auto"/>
        <w:ind w:left="1080"/>
        <w:jc w:val="both"/>
        <w:divId w:val="2116439976"/>
        <w:rPr>
          <w:rFonts w:ascii="Times New Roman" w:eastAsia="Calibri" w:hAnsi="Times New Roman" w:cs="Times New Roman"/>
          <w:lang w:val="en-GB" w:eastAsia="en-GB"/>
        </w:rPr>
      </w:pPr>
    </w:p>
    <w:p w:rsidR="00267633" w:rsidRPr="00267633" w:rsidRDefault="00267633" w:rsidP="00C20EF2">
      <w:pPr>
        <w:numPr>
          <w:ilvl w:val="0"/>
          <w:numId w:val="54"/>
        </w:numPr>
        <w:spacing w:before="0" w:after="0" w:line="240" w:lineRule="auto"/>
        <w:ind w:left="1418" w:hanging="698"/>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the defendant/plaintiff* shall hand over to the plaintiff/defendant* forthwith, the child/children’s unexpired passport(s) of any country, visas, and other travel documents pending the outcome or further orders made on this application and/or these proceedings;</w:t>
      </w:r>
    </w:p>
    <w:p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p>
    <w:p w:rsidR="00267633" w:rsidRPr="00267633" w:rsidRDefault="00267633" w:rsidP="00C20EF2">
      <w:pPr>
        <w:numPr>
          <w:ilvl w:val="0"/>
          <w:numId w:val="54"/>
        </w:numPr>
        <w:spacing w:before="0" w:after="0" w:line="240" w:lineRule="auto"/>
        <w:ind w:left="1418" w:hanging="698"/>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the defendant/plaintiff*, whether by herself/himself* or by her/his* servants or agents shall be restrained from removing [</w:t>
      </w:r>
      <w:r w:rsidRPr="00267633">
        <w:rPr>
          <w:rFonts w:ascii="Times New Roman" w:eastAsia="Calibri" w:hAnsi="Times New Roman" w:cs="Times New Roman"/>
          <w:i/>
          <w:lang w:val="en-GB" w:eastAsia="en-GB"/>
        </w:rPr>
        <w:t>name of child/children</w:t>
      </w:r>
      <w:r w:rsidRPr="00267633">
        <w:rPr>
          <w:rFonts w:ascii="Times New Roman" w:eastAsia="Calibri" w:hAnsi="Times New Roman" w:cs="Times New Roman"/>
          <w:lang w:val="en-GB" w:eastAsia="en-GB"/>
        </w:rPr>
        <w:t>] from Singapore pending the outcome or further orders made on this application and/or these proceedings; and</w:t>
      </w:r>
    </w:p>
    <w:p w:rsidR="00267633" w:rsidRPr="00267633" w:rsidRDefault="00267633" w:rsidP="00267633">
      <w:pPr>
        <w:spacing w:before="0" w:after="0" w:line="240" w:lineRule="auto"/>
        <w:jc w:val="both"/>
        <w:divId w:val="2116439976"/>
        <w:rPr>
          <w:rFonts w:ascii="Times New Roman" w:eastAsia="Calibri" w:hAnsi="Times New Roman" w:cs="Times New Roman"/>
          <w:lang w:val="en-GB" w:eastAsia="en-GB"/>
        </w:rPr>
      </w:pPr>
    </w:p>
    <w:p w:rsidR="00267633" w:rsidRPr="002F0484" w:rsidRDefault="00267633" w:rsidP="00C20EF2">
      <w:pPr>
        <w:numPr>
          <w:ilvl w:val="0"/>
          <w:numId w:val="54"/>
        </w:numPr>
        <w:spacing w:before="0" w:after="0" w:line="240" w:lineRule="auto"/>
        <w:ind w:left="1418" w:hanging="698"/>
        <w:jc w:val="both"/>
        <w:divId w:val="2116439976"/>
        <w:rPr>
          <w:rFonts w:ascii="Times New Roman" w:eastAsia="Calibri" w:hAnsi="Times New Roman" w:cs="Times New Roman"/>
          <w:lang w:val="en-GB" w:eastAsia="en-GB"/>
        </w:rPr>
      </w:pPr>
      <w:r w:rsidRPr="002F0484">
        <w:rPr>
          <w:rFonts w:ascii="Times New Roman" w:eastAsia="Calibri" w:hAnsi="Times New Roman" w:cs="Times New Roman"/>
          <w:lang w:val="en-GB" w:eastAsia="en-GB"/>
        </w:rPr>
        <w:t xml:space="preserve"> [</w:t>
      </w:r>
      <w:r w:rsidRPr="002F0484">
        <w:rPr>
          <w:rFonts w:ascii="Times New Roman" w:eastAsia="Calibri" w:hAnsi="Times New Roman" w:cs="Times New Roman"/>
          <w:i/>
          <w:lang w:val="en-GB" w:eastAsia="en-GB"/>
        </w:rPr>
        <w:t>insert any other orders made by the Court in relation to the application</w:t>
      </w:r>
      <w:r w:rsidRPr="002F0484">
        <w:rPr>
          <w:rFonts w:ascii="Times New Roman" w:eastAsia="Calibri" w:hAnsi="Times New Roman" w:cs="Times New Roman"/>
          <w:lang w:val="en-GB" w:eastAsia="en-GB"/>
        </w:rPr>
        <w:t xml:space="preserve">] </w:t>
      </w:r>
    </w:p>
    <w:p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p>
    <w:p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Effect of this Order</w:t>
      </w:r>
    </w:p>
    <w:p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p>
    <w:p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If you are required under this Order not to do something, you must not do it yourself or in any other way.  You must not do it through others acting on your behalf or on your instructions or with your encouragement. </w:t>
      </w:r>
    </w:p>
    <w:p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p>
    <w:p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Third Parties</w:t>
      </w:r>
    </w:p>
    <w:p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p>
    <w:p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It is a contempt of Court for any person notified of this Order to knowingly assist in or permit a breach of the Order. Any person doing so may be sent to prison or fined.</w:t>
      </w:r>
    </w:p>
    <w:p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b/>
          <w:bCs/>
          <w:lang w:val="en-GB" w:eastAsia="en-GB"/>
        </w:rPr>
        <w:t xml:space="preserve"> </w:t>
      </w:r>
    </w:p>
    <w:p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Undertakings</w:t>
      </w:r>
    </w:p>
    <w:p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p>
    <w:p w:rsidR="00267633" w:rsidRPr="00267633" w:rsidRDefault="00267633" w:rsidP="00267633">
      <w:pPr>
        <w:autoSpaceDE w:val="0"/>
        <w:autoSpaceDN w:val="0"/>
        <w:adjustRightInd w:val="0"/>
        <w:spacing w:before="0" w:after="0" w:line="240" w:lineRule="auto"/>
        <w:ind w:left="709" w:firstLine="11"/>
        <w:divId w:val="2116439976"/>
        <w:rPr>
          <w:rFonts w:ascii="Times New Roman" w:hAnsi="Times New Roman" w:cs="Times New Roman"/>
          <w:lang w:val="en-US" w:eastAsia="zh-CN"/>
        </w:rPr>
      </w:pPr>
      <w:r w:rsidRPr="00267633">
        <w:rPr>
          <w:rFonts w:ascii="Times New Roman" w:hAnsi="Times New Roman" w:cs="Times New Roman"/>
          <w:lang w:val="en-US" w:eastAsia="zh-CN"/>
        </w:rPr>
        <w:t>The plaintiff /defendant* must give to the Court the undertakings set out in Schedule 1 to this order.</w:t>
      </w:r>
    </w:p>
    <w:p w:rsidR="00267633" w:rsidRPr="00267633" w:rsidRDefault="00267633" w:rsidP="00267633">
      <w:pPr>
        <w:autoSpaceDE w:val="0"/>
        <w:autoSpaceDN w:val="0"/>
        <w:adjustRightInd w:val="0"/>
        <w:spacing w:before="0" w:after="0" w:line="240" w:lineRule="auto"/>
        <w:ind w:left="709"/>
        <w:divId w:val="2116439976"/>
        <w:rPr>
          <w:rFonts w:ascii="Times-Roman" w:hAnsi="Times-Roman" w:cs="Times-Roman"/>
          <w:lang w:val="en-US" w:eastAsia="zh-CN"/>
        </w:rPr>
      </w:pPr>
    </w:p>
    <w:p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r w:rsidRPr="00267633">
        <w:rPr>
          <w:rFonts w:ascii="Times New Roman" w:eastAsia="Calibri" w:hAnsi="Times New Roman" w:cs="Times New Roman"/>
          <w:b/>
          <w:lang w:val="en-GB" w:eastAsia="en-GB"/>
        </w:rPr>
        <w:t>Duration of this Order</w:t>
      </w:r>
    </w:p>
    <w:p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p>
    <w:p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This Order shall remain in force until the trial or further order made by the Court.</w:t>
      </w:r>
    </w:p>
    <w:p w:rsidR="00267633" w:rsidRPr="00267633" w:rsidRDefault="00267633" w:rsidP="00267633">
      <w:pPr>
        <w:spacing w:before="0" w:after="0" w:line="240" w:lineRule="auto"/>
        <w:ind w:left="720"/>
        <w:jc w:val="both"/>
        <w:divId w:val="2116439976"/>
        <w:rPr>
          <w:rFonts w:ascii="Times New Roman" w:eastAsia="Calibri" w:hAnsi="Times New Roman" w:cs="Times New Roman"/>
          <w:lang w:val="en-GB" w:eastAsia="en-GB"/>
        </w:rPr>
      </w:pPr>
    </w:p>
    <w:p w:rsidR="00267633" w:rsidRPr="00267633" w:rsidRDefault="00267633" w:rsidP="00267633">
      <w:pPr>
        <w:spacing w:before="0" w:after="0" w:line="240" w:lineRule="auto"/>
        <w:ind w:left="720"/>
        <w:jc w:val="both"/>
        <w:divId w:val="2116439976"/>
        <w:rPr>
          <w:rFonts w:ascii="Times New Roman" w:eastAsia="Calibri" w:hAnsi="Times New Roman" w:cs="Times New Roman"/>
          <w:b/>
          <w:u w:val="single"/>
          <w:lang w:val="en-GB" w:eastAsia="en-GB"/>
        </w:rPr>
      </w:pPr>
      <w:r w:rsidRPr="00267633">
        <w:rPr>
          <w:rFonts w:ascii="Times New Roman" w:eastAsia="Calibri" w:hAnsi="Times New Roman" w:cs="Times New Roman"/>
          <w:b/>
          <w:u w:val="single"/>
          <w:lang w:val="en-GB" w:eastAsia="en-GB"/>
        </w:rPr>
        <w:t>Variation or discharge of this Order</w:t>
      </w:r>
    </w:p>
    <w:p w:rsidR="00267633" w:rsidRPr="00267633" w:rsidRDefault="00267633" w:rsidP="00267633">
      <w:pPr>
        <w:spacing w:before="0" w:after="0" w:line="240" w:lineRule="auto"/>
        <w:ind w:left="720"/>
        <w:jc w:val="both"/>
        <w:divId w:val="2116439976"/>
        <w:rPr>
          <w:rFonts w:ascii="Times New Roman" w:eastAsia="Calibri" w:hAnsi="Times New Roman" w:cs="Times New Roman"/>
          <w:b/>
          <w:lang w:val="en-GB" w:eastAsia="en-GB"/>
        </w:rPr>
      </w:pPr>
    </w:p>
    <w:p w:rsidR="00267633" w:rsidRPr="00267633" w:rsidRDefault="00267633" w:rsidP="00267633">
      <w:pPr>
        <w:autoSpaceDE w:val="0"/>
        <w:autoSpaceDN w:val="0"/>
        <w:adjustRightInd w:val="0"/>
        <w:spacing w:before="0" w:after="0" w:line="240" w:lineRule="auto"/>
        <w:ind w:left="709"/>
        <w:divId w:val="2116439976"/>
        <w:rPr>
          <w:rFonts w:ascii="Times New Roman" w:hAnsi="Times New Roman" w:cs="Times New Roman"/>
          <w:lang w:val="en-US" w:eastAsia="zh-CN"/>
        </w:rPr>
      </w:pPr>
      <w:r w:rsidRPr="00267633">
        <w:rPr>
          <w:rFonts w:ascii="Times New Roman" w:hAnsi="Times New Roman" w:cs="Times New Roman"/>
          <w:lang w:val="en-US" w:eastAsia="zh-CN"/>
        </w:rPr>
        <w:t>The defendant / plaintiff* (or anyone notified of this order) may apply to the Court at any time to vary or discharge this Order (or so much of it as affects that person), but anyone wishing to do so must inform the plaintiff's/ defendant’s* solicitors.</w:t>
      </w:r>
    </w:p>
    <w:p w:rsidR="00267633" w:rsidRPr="00267633" w:rsidRDefault="00267633" w:rsidP="00267633">
      <w:pPr>
        <w:autoSpaceDE w:val="0"/>
        <w:autoSpaceDN w:val="0"/>
        <w:adjustRightInd w:val="0"/>
        <w:spacing w:before="0" w:after="0" w:line="240" w:lineRule="auto"/>
        <w:ind w:left="709"/>
        <w:divId w:val="2116439976"/>
        <w:rPr>
          <w:rFonts w:ascii="Times New Roman" w:hAnsi="Times New Roman" w:cs="Times New Roman"/>
          <w:lang w:val="en-US" w:eastAsia="zh-CN"/>
        </w:rPr>
      </w:pPr>
    </w:p>
    <w:p w:rsidR="00267633" w:rsidRPr="00267633" w:rsidRDefault="00267633" w:rsidP="00267633">
      <w:pPr>
        <w:autoSpaceDE w:val="0"/>
        <w:autoSpaceDN w:val="0"/>
        <w:adjustRightInd w:val="0"/>
        <w:spacing w:before="0" w:after="0" w:line="240" w:lineRule="auto"/>
        <w:ind w:left="709"/>
        <w:divId w:val="2116439976"/>
        <w:rPr>
          <w:rFonts w:ascii="Times New Roman" w:hAnsi="Times New Roman" w:cs="Times New Roman"/>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Dated the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t xml:space="preserve">day of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20</w:t>
      </w: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267633">
      <w:pPr>
        <w:tabs>
          <w:tab w:val="left" w:pos="1843"/>
        </w:tabs>
        <w:spacing w:before="0" w:after="0" w:line="240" w:lineRule="auto"/>
        <w:jc w:val="right"/>
        <w:divId w:val="2116439976"/>
        <w:rPr>
          <w:rFonts w:ascii="Times New Roman" w:hAnsi="Times New Roman" w:cs="Times New Roman"/>
          <w:lang w:val="en-US" w:eastAsia="zh-CN"/>
        </w:rPr>
      </w:pPr>
      <w:r w:rsidRPr="00267633">
        <w:rPr>
          <w:rFonts w:ascii="Times New Roman" w:hAnsi="Times New Roman" w:cs="Times New Roman"/>
          <w:lang w:val="en-US" w:eastAsia="zh-CN"/>
        </w:rPr>
        <w:t>REGISTRAR</w:t>
      </w:r>
    </w:p>
    <w:p w:rsidR="00267633" w:rsidRPr="00267633" w:rsidRDefault="00267633" w:rsidP="00267633">
      <w:pPr>
        <w:tabs>
          <w:tab w:val="left" w:pos="1843"/>
        </w:tabs>
        <w:spacing w:before="0" w:after="0" w:line="240" w:lineRule="auto"/>
        <w:jc w:val="center"/>
        <w:divId w:val="2116439976"/>
        <w:rPr>
          <w:rFonts w:ascii="Times New Roman" w:hAnsi="Times New Roman" w:cs="Times New Roman"/>
          <w:b/>
          <w:u w:val="single"/>
          <w:lang w:val="en-US" w:eastAsia="zh-CN"/>
        </w:rPr>
      </w:pPr>
    </w:p>
    <w:p w:rsidR="00267633" w:rsidRPr="00267633" w:rsidRDefault="00267633" w:rsidP="00267633">
      <w:pPr>
        <w:tabs>
          <w:tab w:val="left" w:pos="1843"/>
        </w:tabs>
        <w:spacing w:before="0" w:after="0" w:line="240" w:lineRule="auto"/>
        <w:jc w:val="center"/>
        <w:divId w:val="2116439976"/>
        <w:rPr>
          <w:rFonts w:ascii="Times New Roman" w:hAnsi="Times New Roman" w:cs="Times New Roman"/>
          <w:b/>
          <w:u w:val="single"/>
          <w:lang w:val="en-US" w:eastAsia="zh-CN"/>
        </w:rPr>
      </w:pPr>
    </w:p>
    <w:p w:rsidR="00267633" w:rsidRPr="00267633" w:rsidRDefault="00267633" w:rsidP="00267633">
      <w:pPr>
        <w:keepNext/>
        <w:keepLines/>
        <w:tabs>
          <w:tab w:val="left" w:pos="1843"/>
        </w:tabs>
        <w:spacing w:before="0" w:after="0" w:line="240" w:lineRule="auto"/>
        <w:jc w:val="center"/>
        <w:divId w:val="2116439976"/>
        <w:rPr>
          <w:rFonts w:ascii="Times New Roman" w:hAnsi="Times New Roman" w:cs="Times New Roman"/>
          <w:b/>
          <w:u w:val="single"/>
          <w:lang w:val="en-US" w:eastAsia="zh-CN"/>
        </w:rPr>
      </w:pPr>
      <w:r w:rsidRPr="00267633">
        <w:rPr>
          <w:rFonts w:ascii="Times New Roman" w:hAnsi="Times New Roman" w:cs="Times New Roman"/>
          <w:b/>
          <w:u w:val="single"/>
          <w:lang w:val="en-US" w:eastAsia="zh-CN"/>
        </w:rPr>
        <w:lastRenderedPageBreak/>
        <w:t>Schedule 1</w:t>
      </w:r>
    </w:p>
    <w:p w:rsidR="00267633" w:rsidRPr="00267633" w:rsidRDefault="00267633" w:rsidP="00267633">
      <w:pPr>
        <w:keepNext/>
        <w:keepLines/>
        <w:tabs>
          <w:tab w:val="left" w:pos="1843"/>
        </w:tabs>
        <w:spacing w:before="0" w:after="0" w:line="240" w:lineRule="auto"/>
        <w:jc w:val="center"/>
        <w:divId w:val="2116439976"/>
        <w:rPr>
          <w:rFonts w:ascii="Times New Roman" w:hAnsi="Times New Roman" w:cs="Times New Roman"/>
          <w:i/>
          <w:lang w:val="en-US" w:eastAsia="zh-CN"/>
        </w:rPr>
      </w:pPr>
      <w:r w:rsidRPr="00267633">
        <w:rPr>
          <w:rFonts w:ascii="Times New Roman" w:hAnsi="Times New Roman" w:cs="Times New Roman"/>
          <w:i/>
          <w:lang w:val="en-US" w:eastAsia="zh-CN"/>
        </w:rPr>
        <w:t>(Undertakings provided in writing by the plaintiff/defendant*)</w:t>
      </w:r>
    </w:p>
    <w:p w:rsidR="00267633" w:rsidRPr="00267633" w:rsidRDefault="00267633" w:rsidP="00267633">
      <w:pPr>
        <w:keepNext/>
        <w:keepLines/>
        <w:tabs>
          <w:tab w:val="left" w:pos="1843"/>
        </w:tabs>
        <w:spacing w:before="0" w:after="0" w:line="240" w:lineRule="auto"/>
        <w:jc w:val="center"/>
        <w:divId w:val="2116439976"/>
        <w:rPr>
          <w:rFonts w:ascii="Times New Roman" w:hAnsi="Times New Roman" w:cs="Times New Roman"/>
          <w:i/>
          <w:lang w:val="en-US" w:eastAsia="zh-CN"/>
        </w:rPr>
      </w:pPr>
    </w:p>
    <w:p w:rsidR="00267633" w:rsidRPr="00267633" w:rsidRDefault="00267633" w:rsidP="00C20EF2">
      <w:pPr>
        <w:keepNext/>
        <w:keepLines/>
        <w:numPr>
          <w:ilvl w:val="0"/>
          <w:numId w:val="53"/>
        </w:numPr>
        <w:tabs>
          <w:tab w:val="left" w:pos="709"/>
        </w:tabs>
        <w:spacing w:before="0" w:after="200" w:line="240" w:lineRule="auto"/>
        <w:ind w:left="709" w:hanging="349"/>
        <w:jc w:val="both"/>
        <w:divId w:val="2116439976"/>
        <w:rPr>
          <w:rFonts w:ascii="Times New Roman" w:hAnsi="Times New Roman" w:cs="Times New Roman"/>
          <w:color w:val="000000"/>
          <w:lang w:val="en-US" w:eastAsia="zh-CN"/>
        </w:rPr>
      </w:pPr>
      <w:r w:rsidRPr="00267633">
        <w:rPr>
          <w:rFonts w:ascii="Times New Roman" w:hAnsi="Times New Roman" w:cs="Times New Roman"/>
          <w:color w:val="000000"/>
          <w:lang w:val="en-US" w:eastAsia="zh-CN"/>
        </w:rPr>
        <w:t>If the Court later finds that this Order or the carrying out of this Order has caused loss to the plaintiff/defendant*, and decides that the plaintiff/defendant* should be compensated for that loss, the plaintiff / defendant* shall comply with any order that the Court may make with regard to the payment of such compensation.</w:t>
      </w:r>
    </w:p>
    <w:p w:rsidR="00267633" w:rsidRPr="00267633" w:rsidRDefault="00267633" w:rsidP="00C20EF2">
      <w:pPr>
        <w:numPr>
          <w:ilvl w:val="0"/>
          <w:numId w:val="53"/>
        </w:numPr>
        <w:tabs>
          <w:tab w:val="left" w:pos="709"/>
        </w:tabs>
        <w:spacing w:before="0" w:after="200" w:line="240" w:lineRule="auto"/>
        <w:ind w:left="709" w:hanging="34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plaintiff/defendant* shall provide any form of security including a banker’s guarantee for any sum as may be ordered by the Court for the purpose of securing against any loss caused to the plaintiff/defendant* arising from the Order or the carrying out of the said Order.</w:t>
      </w:r>
    </w:p>
    <w:p w:rsidR="00267633" w:rsidRPr="00267633" w:rsidRDefault="00267633" w:rsidP="00C20EF2">
      <w:pPr>
        <w:numPr>
          <w:ilvl w:val="0"/>
          <w:numId w:val="53"/>
        </w:numPr>
        <w:tabs>
          <w:tab w:val="left" w:pos="709"/>
        </w:tabs>
        <w:spacing w:before="0" w:after="200" w:line="240" w:lineRule="auto"/>
        <w:ind w:left="709" w:hanging="349"/>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The plaintiff / defendant* shall pay the reasonable costs of anyone other than the plaintiff / defendant* which have been incurred as a result of this order and if the Court later finds that this order has caused such person loss, and decides that such person should be compensated for that loss, the plaintiff/defendant* shall comply with any order the Court may make.</w:t>
      </w:r>
    </w:p>
    <w:p w:rsidR="00267633" w:rsidRPr="00267633" w:rsidRDefault="00267633" w:rsidP="00C20EF2">
      <w:pPr>
        <w:numPr>
          <w:ilvl w:val="0"/>
          <w:numId w:val="53"/>
        </w:numPr>
        <w:tabs>
          <w:tab w:val="left" w:pos="709"/>
        </w:tabs>
        <w:spacing w:before="0" w:after="200" w:line="240" w:lineRule="auto"/>
        <w:ind w:left="709" w:hanging="349"/>
        <w:jc w:val="both"/>
        <w:divId w:val="2116439976"/>
        <w:rPr>
          <w:rFonts w:ascii="Times New Roman" w:hAnsi="Times New Roman" w:cs="Times New Roman"/>
          <w:strike/>
          <w:lang w:val="en-US" w:eastAsia="zh-CN"/>
        </w:rPr>
      </w:pPr>
      <w:r w:rsidRPr="00267633">
        <w:rPr>
          <w:rFonts w:ascii="Times New Roman" w:hAnsi="Times New Roman" w:cs="Times New Roman"/>
          <w:color w:val="000000"/>
          <w:lang w:val="en-US" w:eastAsia="zh-CN"/>
        </w:rPr>
        <w:t>At the same time this Order is served on the defendant/plaintiff*, the plaintiff/defendant* shall serve on the defendant/plaintiff* a copy of the application, supporting affidavits and exhibits containing the evidence relied on by the plaintiff/defendant*. If the application and supporting affidavits have not been filed, the plaintiff/defendant* shall serve the same within 1 working day from the filing of the application and supporting affidavits.</w:t>
      </w:r>
    </w:p>
    <w:p w:rsidR="00267633" w:rsidRPr="00267633" w:rsidRDefault="00267633" w:rsidP="00267633">
      <w:pPr>
        <w:tabs>
          <w:tab w:val="left" w:pos="709"/>
        </w:tabs>
        <w:spacing w:before="0" w:after="200" w:line="240" w:lineRule="auto"/>
        <w:jc w:val="both"/>
        <w:divId w:val="2116439976"/>
        <w:rPr>
          <w:rFonts w:ascii="Times New Roman" w:hAnsi="Times New Roman" w:cs="Times New Roman"/>
          <w:strike/>
          <w:lang w:val="en-US" w:eastAsia="zh-CN"/>
        </w:rPr>
      </w:pPr>
    </w:p>
    <w:p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rsidR="00127659"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p w:rsidR="00920AC0" w:rsidRDefault="00920AC0" w:rsidP="00267633">
      <w:pPr>
        <w:keepNext/>
        <w:keepLines/>
        <w:suppressAutoHyphens/>
        <w:spacing w:before="240" w:after="120" w:line="240" w:lineRule="auto"/>
        <w:jc w:val="center"/>
        <w:divId w:val="2116439976"/>
        <w:rPr>
          <w:rFonts w:ascii="Times New Roman" w:hAnsi="Times New Roman" w:cs="Times New Roman"/>
          <w:caps/>
          <w:strike/>
          <w:lang w:val="en-US" w:eastAsia="en-GB"/>
        </w:rPr>
        <w:sectPr w:rsidR="00920AC0" w:rsidSect="00195FAF">
          <w:headerReference w:type="even" r:id="rId33"/>
          <w:headerReference w:type="default" r:id="rId34"/>
          <w:pgSz w:w="11907" w:h="16840" w:code="9"/>
          <w:pgMar w:top="992" w:right="1440" w:bottom="1276" w:left="1440" w:header="709" w:footer="709" w:gutter="0"/>
          <w:paperSrc w:first="7" w:other="7"/>
          <w:cols w:space="708"/>
          <w:titlePg/>
          <w:docGrid w:linePitch="360"/>
        </w:sectPr>
      </w:pPr>
    </w:p>
    <w:p w:rsidR="00127659" w:rsidRPr="00267633" w:rsidRDefault="00127659" w:rsidP="00267633">
      <w:pPr>
        <w:keepNext/>
        <w:keepLines/>
        <w:suppressAutoHyphens/>
        <w:spacing w:before="240" w:after="120" w:line="240" w:lineRule="auto"/>
        <w:jc w:val="center"/>
        <w:divId w:val="2116439976"/>
        <w:rPr>
          <w:rFonts w:ascii="Times New Roman" w:hAnsi="Times New Roman" w:cs="Times New Roman"/>
          <w:caps/>
          <w:strike/>
          <w:lang w:val="en-US" w:eastAsia="en-GB"/>
        </w:rPr>
      </w:pPr>
    </w:p>
    <w:tbl>
      <w:tblPr>
        <w:tblW w:w="9240" w:type="dxa"/>
        <w:jc w:val="center"/>
        <w:tblLayout w:type="fixed"/>
        <w:tblLook w:val="0000" w:firstRow="0" w:lastRow="0" w:firstColumn="0" w:lastColumn="0" w:noHBand="0" w:noVBand="0"/>
      </w:tblPr>
      <w:tblGrid>
        <w:gridCol w:w="3080"/>
        <w:gridCol w:w="3080"/>
        <w:gridCol w:w="3080"/>
      </w:tblGrid>
      <w:tr w:rsidR="00043B9F" w:rsidRPr="003D2C79" w:rsidTr="00043B9F">
        <w:trPr>
          <w:divId w:val="2116439976"/>
          <w:jc w:val="center"/>
        </w:trPr>
        <w:tc>
          <w:tcPr>
            <w:tcW w:w="3080" w:type="dxa"/>
          </w:tcPr>
          <w:p w:rsidR="00043B9F" w:rsidRPr="003D2C79" w:rsidRDefault="00043B9F" w:rsidP="000D00DA">
            <w:pPr>
              <w:spacing w:before="0" w:after="0" w:line="276" w:lineRule="auto"/>
              <w:rPr>
                <w:rFonts w:ascii="Times New Roman" w:hAnsi="Times New Roman" w:cs="Times New Roman"/>
                <w:sz w:val="20"/>
                <w:szCs w:val="20"/>
                <w:lang w:eastAsia="zh-CN"/>
              </w:rPr>
            </w:pPr>
            <w:r w:rsidRPr="003D2C79">
              <w:rPr>
                <w:rFonts w:ascii="Times New Roman" w:hAnsi="Times New Roman" w:cs="Times New Roman"/>
                <w:sz w:val="20"/>
                <w:szCs w:val="20"/>
                <w:lang w:val="en-US" w:eastAsia="zh-CN"/>
              </w:rPr>
              <w:br w:type="page"/>
            </w:r>
            <w:r w:rsidRPr="003D2C79">
              <w:rPr>
                <w:rFonts w:ascii="Times New Roman" w:hAnsi="Times New Roman" w:cs="Times New Roman"/>
                <w:strike/>
                <w:lang w:val="en-US" w:eastAsia="zh-CN"/>
              </w:rPr>
              <w:br w:type="page"/>
            </w:r>
            <w:r w:rsidRPr="003D2C79">
              <w:rPr>
                <w:rFonts w:ascii="Times New Roman" w:hAnsi="Times New Roman" w:cs="Times New Roman"/>
                <w:sz w:val="20"/>
                <w:szCs w:val="20"/>
                <w:lang w:eastAsia="zh-CN"/>
              </w:rPr>
              <w:br w:type="page"/>
            </w:r>
          </w:p>
        </w:tc>
        <w:tc>
          <w:tcPr>
            <w:tcW w:w="3080" w:type="dxa"/>
          </w:tcPr>
          <w:p w:rsidR="00043B9F" w:rsidRPr="003D2C79" w:rsidRDefault="00043B9F" w:rsidP="000D00DA">
            <w:pPr>
              <w:keepNext/>
              <w:spacing w:before="0" w:after="0" w:line="276" w:lineRule="auto"/>
              <w:jc w:val="center"/>
              <w:outlineLvl w:val="1"/>
              <w:rPr>
                <w:rFonts w:ascii="Times New Roman" w:hAnsi="Times New Roman"/>
                <w:bCs/>
                <w:iCs/>
                <w:spacing w:val="-3"/>
                <w:szCs w:val="28"/>
                <w:lang w:eastAsia="zh-CN"/>
              </w:rPr>
            </w:pPr>
          </w:p>
          <w:p w:rsidR="00043B9F" w:rsidRPr="003D2C79" w:rsidRDefault="00043B9F" w:rsidP="000D00DA">
            <w:pPr>
              <w:keepNext/>
              <w:spacing w:before="0" w:after="0" w:line="276" w:lineRule="auto"/>
              <w:jc w:val="center"/>
              <w:outlineLvl w:val="1"/>
              <w:rPr>
                <w:rFonts w:ascii="Times New Roman" w:hAnsi="Times New Roman"/>
                <w:bCs/>
                <w:iCs/>
                <w:spacing w:val="-3"/>
                <w:szCs w:val="28"/>
                <w:lang w:eastAsia="zh-CN"/>
              </w:rPr>
            </w:pPr>
            <w:bookmarkStart w:id="171" w:name="Form261"/>
            <w:bookmarkEnd w:id="171"/>
            <w:r w:rsidRPr="003D2C79">
              <w:rPr>
                <w:rFonts w:ascii="Times New Roman" w:hAnsi="Times New Roman"/>
                <w:bCs/>
                <w:iCs/>
                <w:spacing w:val="-3"/>
                <w:szCs w:val="28"/>
                <w:lang w:eastAsia="zh-CN"/>
              </w:rPr>
              <w:t>FORM 261</w:t>
            </w:r>
          </w:p>
        </w:tc>
        <w:tc>
          <w:tcPr>
            <w:tcW w:w="3080" w:type="dxa"/>
          </w:tcPr>
          <w:p w:rsidR="00043B9F" w:rsidRPr="003D2C79" w:rsidRDefault="00043B9F" w:rsidP="000D00DA">
            <w:pPr>
              <w:spacing w:before="0" w:after="0" w:line="276" w:lineRule="auto"/>
              <w:rPr>
                <w:rFonts w:ascii="Times New Roman" w:hAnsi="Times New Roman" w:cs="Times New Roman"/>
                <w:sz w:val="20"/>
                <w:szCs w:val="20"/>
                <w:lang w:eastAsia="zh-CN"/>
              </w:rPr>
            </w:pPr>
          </w:p>
        </w:tc>
      </w:tr>
    </w:tbl>
    <w:p w:rsidR="00043B9F" w:rsidRPr="003D2C79" w:rsidRDefault="00043B9F" w:rsidP="000D00DA">
      <w:pPr>
        <w:spacing w:before="0" w:after="0" w:line="276" w:lineRule="auto"/>
        <w:divId w:val="2116439976"/>
        <w:rPr>
          <w:rFonts w:ascii="Times New Roman" w:hAnsi="Times New Roman" w:cs="Times New Roman"/>
          <w:lang w:val="en-US" w:eastAsia="zh-CN"/>
        </w:rPr>
      </w:pPr>
      <w:r w:rsidRPr="003D2C79">
        <w:rPr>
          <w:rFonts w:ascii="Times New Roman" w:hAnsi="Times New Roman" w:cs="Times New Roman"/>
          <w:lang w:val="en-US" w:eastAsia="zh-CN"/>
        </w:rPr>
        <w:t>Para 158</w:t>
      </w:r>
    </w:p>
    <w:p w:rsidR="00043B9F" w:rsidRPr="003D2C79" w:rsidRDefault="00043B9F" w:rsidP="000D00DA">
      <w:pPr>
        <w:autoSpaceDE w:val="0"/>
        <w:autoSpaceDN w:val="0"/>
        <w:adjustRightInd w:val="0"/>
        <w:spacing w:before="0" w:after="0" w:line="276" w:lineRule="auto"/>
        <w:jc w:val="right"/>
        <w:divId w:val="2116439976"/>
        <w:rPr>
          <w:rFonts w:ascii="Times New Roman" w:hAnsi="Times New Roman" w:cs="Times New Roman"/>
          <w:b/>
          <w:bCs/>
          <w:sz w:val="26"/>
          <w:szCs w:val="26"/>
          <w:lang w:val="en-US"/>
        </w:rPr>
      </w:pPr>
    </w:p>
    <w:p w:rsidR="00043B9F" w:rsidRPr="003D2C79" w:rsidRDefault="00043B9F" w:rsidP="000D00DA">
      <w:pPr>
        <w:autoSpaceDE w:val="0"/>
        <w:autoSpaceDN w:val="0"/>
        <w:adjustRightInd w:val="0"/>
        <w:spacing w:before="0" w:after="0" w:line="276" w:lineRule="auto"/>
        <w:jc w:val="center"/>
        <w:divId w:val="2116439976"/>
        <w:rPr>
          <w:rFonts w:ascii="Times New Roman" w:hAnsi="Times New Roman" w:cs="Times New Roman"/>
          <w:b/>
          <w:bCs/>
          <w:caps/>
          <w:lang w:val="en-US"/>
        </w:rPr>
      </w:pPr>
      <w:r w:rsidRPr="003D2C79">
        <w:rPr>
          <w:rFonts w:ascii="Times New Roman" w:hAnsi="Times New Roman" w:cs="Times New Roman"/>
          <w:b/>
          <w:bCs/>
          <w:caps/>
          <w:lang w:val="en-US"/>
        </w:rPr>
        <w:t>Orders made under sECTION 14 of the Guardianship of Infants Act</w:t>
      </w:r>
    </w:p>
    <w:p w:rsidR="00043B9F" w:rsidRPr="003D2C79" w:rsidRDefault="00043B9F" w:rsidP="000D00DA">
      <w:pPr>
        <w:autoSpaceDE w:val="0"/>
        <w:autoSpaceDN w:val="0"/>
        <w:adjustRightInd w:val="0"/>
        <w:spacing w:before="0" w:after="0" w:line="276" w:lineRule="auto"/>
        <w:jc w:val="center"/>
        <w:divId w:val="2116439976"/>
        <w:rPr>
          <w:rFonts w:ascii="Times New Roman" w:hAnsi="Times New Roman" w:cs="Times New Roman"/>
          <w:b/>
          <w:bCs/>
          <w:lang w:val="en-US"/>
        </w:rPr>
      </w:pPr>
    </w:p>
    <w:p w:rsidR="00043B9F" w:rsidRPr="003D2C79" w:rsidRDefault="00043B9F" w:rsidP="000D00DA">
      <w:pPr>
        <w:autoSpaceDE w:val="0"/>
        <w:autoSpaceDN w:val="0"/>
        <w:adjustRightInd w:val="0"/>
        <w:spacing w:before="0" w:after="0" w:line="276" w:lineRule="auto"/>
        <w:jc w:val="center"/>
        <w:divId w:val="2116439976"/>
        <w:rPr>
          <w:rFonts w:ascii="Times New Roman" w:hAnsi="Times New Roman" w:cs="Times New Roman"/>
          <w:lang w:val="en-US"/>
        </w:rPr>
      </w:pPr>
      <w:r w:rsidRPr="003D2C79">
        <w:rPr>
          <w:rFonts w:ascii="Times New Roman" w:hAnsi="Times New Roman" w:cs="Times New Roman"/>
          <w:b/>
          <w:bCs/>
          <w:lang w:val="en-US"/>
        </w:rPr>
        <w:t>IN THE FAMILY JUSTICE COURTS OF THE REPUBLIC OF SINGAPORE</w:t>
      </w:r>
    </w:p>
    <w:p w:rsidR="00043B9F" w:rsidRPr="003D2C79" w:rsidRDefault="00043B9F" w:rsidP="000D00DA">
      <w:pPr>
        <w:autoSpaceDE w:val="0"/>
        <w:autoSpaceDN w:val="0"/>
        <w:adjustRightInd w:val="0"/>
        <w:spacing w:before="0" w:after="0" w:line="276" w:lineRule="auto"/>
        <w:divId w:val="2116439976"/>
        <w:rPr>
          <w:rFonts w:ascii="Times New Roman" w:hAnsi="Times New Roman" w:cs="Times New Roman"/>
          <w:lang w:val="en-US"/>
        </w:rPr>
      </w:pPr>
      <w:r w:rsidRPr="003D2C79">
        <w:rPr>
          <w:rFonts w:ascii="Times New Roman" w:hAnsi="Times New Roman" w:cs="Times New Roman"/>
          <w:lang w:val="en-US"/>
        </w:rPr>
        <w:t xml:space="preserve">OSF No. </w:t>
      </w:r>
    </w:p>
    <w:p w:rsidR="00043B9F" w:rsidRPr="003D2C79" w:rsidRDefault="00043B9F" w:rsidP="000D00DA">
      <w:pPr>
        <w:autoSpaceDE w:val="0"/>
        <w:autoSpaceDN w:val="0"/>
        <w:adjustRightInd w:val="0"/>
        <w:spacing w:before="0" w:after="0" w:line="276" w:lineRule="auto"/>
        <w:divId w:val="2116439976"/>
        <w:rPr>
          <w:rFonts w:ascii="Times New Roman" w:hAnsi="Times New Roman" w:cs="Times New Roman"/>
          <w:lang w:val="en-US"/>
        </w:rPr>
      </w:pPr>
    </w:p>
    <w:p w:rsidR="00043B9F" w:rsidRPr="003D2C79" w:rsidRDefault="00043B9F" w:rsidP="000D00DA">
      <w:pPr>
        <w:spacing w:before="0" w:after="0" w:line="276" w:lineRule="auto"/>
        <w:jc w:val="center"/>
        <w:divId w:val="2116439976"/>
        <w:rPr>
          <w:rFonts w:ascii="Times New Roman" w:hAnsi="Times New Roman" w:cs="Times New Roman"/>
          <w:lang w:val="en-US"/>
        </w:rPr>
      </w:pPr>
      <w:r w:rsidRPr="003D2C79">
        <w:rPr>
          <w:rFonts w:ascii="Times New Roman" w:hAnsi="Times New Roman" w:cs="Times New Roman"/>
          <w:lang w:val="en-US"/>
        </w:rPr>
        <w:t>Between</w:t>
      </w:r>
    </w:p>
    <w:p w:rsidR="00043B9F" w:rsidRPr="003D2C79" w:rsidRDefault="00043B9F" w:rsidP="000D00DA">
      <w:pPr>
        <w:tabs>
          <w:tab w:val="center" w:pos="3600"/>
          <w:tab w:val="right" w:pos="7099"/>
        </w:tabs>
        <w:spacing w:before="0" w:after="0" w:line="276" w:lineRule="auto"/>
        <w:jc w:val="center"/>
        <w:divId w:val="2116439976"/>
        <w:rPr>
          <w:rFonts w:ascii="Times New Roman" w:hAnsi="Times New Roman" w:cs="Times New Roman"/>
          <w:lang w:val="en-US"/>
        </w:rPr>
      </w:pPr>
      <w:r w:rsidRPr="003D2C79">
        <w:rPr>
          <w:rFonts w:ascii="Times New Roman" w:hAnsi="Times New Roman" w:cs="Times New Roman"/>
          <w:lang w:val="en-US"/>
        </w:rPr>
        <w:tab/>
      </w:r>
      <w:permStart w:id="1423127964" w:edGrp="everyone"/>
      <w:r w:rsidRPr="003D2C79">
        <w:rPr>
          <w:rFonts w:ascii="Times New Roman" w:hAnsi="Times New Roman" w:cs="Times New Roman"/>
          <w:lang w:val="en-US"/>
        </w:rPr>
        <w:t>[</w:t>
      </w:r>
      <w:r w:rsidRPr="003D2C79">
        <w:rPr>
          <w:rFonts w:ascii="Times New Roman" w:hAnsi="Times New Roman" w:cs="Times New Roman"/>
          <w:i/>
          <w:lang w:val="en-US"/>
        </w:rPr>
        <w:t>Plaintiff’s Name</w:t>
      </w:r>
      <w:r w:rsidRPr="003D2C79">
        <w:rPr>
          <w:rFonts w:ascii="Times New Roman" w:hAnsi="Times New Roman" w:cs="Times New Roman"/>
          <w:lang w:val="en-US"/>
        </w:rPr>
        <w:t>] (NRIC No.          )</w:t>
      </w:r>
      <w:permEnd w:id="1423127964"/>
      <w:r w:rsidRPr="003D2C79">
        <w:rPr>
          <w:rFonts w:ascii="Times New Roman" w:hAnsi="Times New Roman" w:cs="Times New Roman"/>
          <w:lang w:val="en-US"/>
        </w:rPr>
        <w:t xml:space="preserve">... </w:t>
      </w:r>
      <w:r w:rsidRPr="003D2C79">
        <w:rPr>
          <w:rFonts w:ascii="Times New Roman" w:hAnsi="Times New Roman" w:cs="Times New Roman"/>
          <w:i/>
          <w:lang w:val="en-US"/>
        </w:rPr>
        <w:t>Plaintiff</w:t>
      </w:r>
    </w:p>
    <w:p w:rsidR="00043B9F" w:rsidRPr="003D2C79" w:rsidRDefault="00043B9F" w:rsidP="000D00DA">
      <w:pPr>
        <w:spacing w:before="0" w:after="0" w:line="276" w:lineRule="auto"/>
        <w:jc w:val="center"/>
        <w:divId w:val="2116439976"/>
        <w:rPr>
          <w:rFonts w:ascii="Times New Roman" w:hAnsi="Times New Roman" w:cs="Times New Roman"/>
          <w:lang w:val="en-US"/>
        </w:rPr>
      </w:pPr>
      <w:r w:rsidRPr="003D2C79">
        <w:rPr>
          <w:rFonts w:ascii="Times New Roman" w:hAnsi="Times New Roman" w:cs="Times New Roman"/>
          <w:lang w:val="en-US"/>
        </w:rPr>
        <w:t>And</w:t>
      </w:r>
    </w:p>
    <w:p w:rsidR="00043B9F" w:rsidRPr="003D2C79" w:rsidRDefault="00043B9F" w:rsidP="000D00DA">
      <w:pPr>
        <w:tabs>
          <w:tab w:val="center" w:pos="3600"/>
          <w:tab w:val="right" w:pos="7099"/>
        </w:tabs>
        <w:spacing w:before="0" w:after="0" w:line="276" w:lineRule="auto"/>
        <w:ind w:left="1440"/>
        <w:jc w:val="center"/>
        <w:divId w:val="2116439976"/>
        <w:rPr>
          <w:rFonts w:ascii="Times New Roman" w:hAnsi="Times New Roman" w:cs="Times New Roman"/>
          <w:lang w:val="en-US"/>
        </w:rPr>
      </w:pPr>
      <w:r w:rsidRPr="003D2C79">
        <w:rPr>
          <w:rFonts w:ascii="Times New Roman" w:hAnsi="Times New Roman" w:cs="Times New Roman"/>
          <w:lang w:val="en-US"/>
        </w:rPr>
        <w:tab/>
      </w:r>
      <w:permStart w:id="1962766953" w:edGrp="everyone"/>
      <w:r w:rsidRPr="003D2C79">
        <w:rPr>
          <w:rFonts w:ascii="Times New Roman" w:hAnsi="Times New Roman" w:cs="Times New Roman"/>
          <w:lang w:val="en-US"/>
        </w:rPr>
        <w:t>[</w:t>
      </w:r>
      <w:r w:rsidRPr="003D2C79">
        <w:rPr>
          <w:rFonts w:ascii="Times New Roman" w:hAnsi="Times New Roman" w:cs="Times New Roman"/>
          <w:i/>
          <w:lang w:val="en-US"/>
        </w:rPr>
        <w:t>Defendant’s Name</w:t>
      </w:r>
      <w:r w:rsidRPr="003D2C79">
        <w:rPr>
          <w:rFonts w:ascii="Times New Roman" w:hAnsi="Times New Roman" w:cs="Times New Roman"/>
          <w:lang w:val="en-US"/>
        </w:rPr>
        <w:t>] (NRIC No.          )</w:t>
      </w:r>
      <w:permEnd w:id="1962766953"/>
      <w:r w:rsidRPr="003D2C79">
        <w:rPr>
          <w:rFonts w:ascii="Times New Roman" w:hAnsi="Times New Roman" w:cs="Times New Roman"/>
          <w:lang w:val="en-US"/>
        </w:rPr>
        <w:t xml:space="preserve">... </w:t>
      </w:r>
      <w:r w:rsidRPr="003D2C79">
        <w:rPr>
          <w:rFonts w:ascii="Times New Roman" w:hAnsi="Times New Roman" w:cs="Times New Roman"/>
          <w:i/>
          <w:lang w:val="en-US"/>
        </w:rPr>
        <w:t>Defendant</w:t>
      </w:r>
    </w:p>
    <w:p w:rsidR="00043B9F" w:rsidRPr="003D2C79" w:rsidRDefault="00043B9F" w:rsidP="000D00DA">
      <w:pPr>
        <w:autoSpaceDE w:val="0"/>
        <w:autoSpaceDN w:val="0"/>
        <w:adjustRightInd w:val="0"/>
        <w:spacing w:before="0" w:after="0" w:line="276" w:lineRule="auto"/>
        <w:divId w:val="2116439976"/>
        <w:rPr>
          <w:rFonts w:ascii="Times New Roman" w:hAnsi="Times New Roman" w:cs="Times New Roman"/>
          <w:lang w:val="en-US"/>
        </w:rPr>
      </w:pPr>
    </w:p>
    <w:p w:rsidR="00043B9F" w:rsidRPr="003D2C79" w:rsidRDefault="00043B9F" w:rsidP="000D00DA">
      <w:pPr>
        <w:autoSpaceDE w:val="0"/>
        <w:autoSpaceDN w:val="0"/>
        <w:adjustRightInd w:val="0"/>
        <w:spacing w:before="0" w:after="0" w:line="276" w:lineRule="auto"/>
        <w:divId w:val="2116439976"/>
        <w:rPr>
          <w:rFonts w:ascii="Times New Roman" w:hAnsi="Times New Roman" w:cs="Times New Roman"/>
          <w:lang w:val="en-US"/>
        </w:rPr>
      </w:pPr>
    </w:p>
    <w:p w:rsidR="00043B9F" w:rsidRPr="003D2C79" w:rsidRDefault="00043B9F" w:rsidP="000D00DA">
      <w:pPr>
        <w:autoSpaceDE w:val="0"/>
        <w:autoSpaceDN w:val="0"/>
        <w:adjustRightInd w:val="0"/>
        <w:spacing w:before="0" w:after="0" w:line="276" w:lineRule="auto"/>
        <w:jc w:val="center"/>
        <w:divId w:val="2116439976"/>
        <w:rPr>
          <w:rFonts w:ascii="Times New Roman" w:hAnsi="Times New Roman" w:cs="Times New Roman"/>
          <w:b/>
          <w:bCs/>
          <w:lang w:val="en-US"/>
        </w:rPr>
      </w:pPr>
      <w:r w:rsidRPr="003D2C79">
        <w:rPr>
          <w:rFonts w:ascii="Times New Roman" w:hAnsi="Times New Roman" w:cs="Times New Roman"/>
          <w:b/>
          <w:bCs/>
          <w:lang w:val="en-US"/>
        </w:rPr>
        <w:t xml:space="preserve">ORDER OF COURT </w:t>
      </w:r>
    </w:p>
    <w:p w:rsidR="00043B9F" w:rsidRPr="003D2C79" w:rsidRDefault="00043B9F" w:rsidP="000D00DA">
      <w:pPr>
        <w:autoSpaceDE w:val="0"/>
        <w:autoSpaceDN w:val="0"/>
        <w:adjustRightInd w:val="0"/>
        <w:spacing w:before="0" w:after="0" w:line="276" w:lineRule="auto"/>
        <w:divId w:val="2116439976"/>
        <w:rPr>
          <w:rFonts w:ascii="Times New Roman" w:hAnsi="Times New Roman" w:cs="Times New Roman"/>
          <w:lang w:val="en-US"/>
        </w:rPr>
      </w:pPr>
    </w:p>
    <w:p w:rsidR="00043B9F" w:rsidRPr="003D2C79" w:rsidRDefault="00043B9F" w:rsidP="000D00DA">
      <w:pPr>
        <w:spacing w:before="0" w:after="0" w:line="276" w:lineRule="auto"/>
        <w:divId w:val="2116439976"/>
        <w:rPr>
          <w:rFonts w:ascii="Times New Roman" w:eastAsia="Calibri" w:hAnsi="Times New Roman" w:cs="Times New Roman"/>
        </w:rPr>
      </w:pPr>
      <w:r w:rsidRPr="003D2C79">
        <w:rPr>
          <w:rFonts w:ascii="Times New Roman" w:eastAsia="Calibri" w:hAnsi="Times New Roman" w:cs="Times New Roman"/>
        </w:rPr>
        <w:t>BEFORE THE DISTRICT JUDGE</w:t>
      </w:r>
      <w:r w:rsidRPr="003D2C79">
        <w:rPr>
          <w:rFonts w:ascii="Times New Roman" w:eastAsia="Calibri" w:hAnsi="Times New Roman" w:cs="Times New Roman"/>
        </w:rPr>
        <w:tab/>
      </w:r>
      <w:r w:rsidRPr="003D2C79">
        <w:rPr>
          <w:rFonts w:ascii="Times New Roman" w:eastAsia="Calibri" w:hAnsi="Times New Roman" w:cs="Times New Roman"/>
        </w:rPr>
        <w:tab/>
      </w:r>
      <w:r w:rsidRPr="003D2C79">
        <w:rPr>
          <w:rFonts w:ascii="Times New Roman" w:eastAsia="Calibri" w:hAnsi="Times New Roman" w:cs="Times New Roman"/>
        </w:rPr>
        <w:tab/>
      </w:r>
      <w:r w:rsidRPr="003D2C79">
        <w:rPr>
          <w:rFonts w:ascii="Times New Roman" w:eastAsia="Calibri" w:hAnsi="Times New Roman" w:cs="Times New Roman"/>
        </w:rPr>
        <w:tab/>
      </w:r>
      <w:r w:rsidRPr="003D2C79">
        <w:rPr>
          <w:rFonts w:ascii="Times New Roman" w:eastAsia="Calibri" w:hAnsi="Times New Roman" w:cs="Times New Roman"/>
        </w:rPr>
        <w:tab/>
        <w:t>IN CHAMBERS</w:t>
      </w:r>
    </w:p>
    <w:p w:rsidR="00043B9F" w:rsidRPr="003D2C79" w:rsidRDefault="00043B9F" w:rsidP="000D00DA">
      <w:pPr>
        <w:spacing w:before="0" w:after="0" w:line="276" w:lineRule="auto"/>
        <w:divId w:val="2116439976"/>
        <w:rPr>
          <w:rFonts w:ascii="Times New Roman" w:eastAsia="Calibri" w:hAnsi="Times New Roman" w:cs="Times New Roman"/>
        </w:rPr>
      </w:pPr>
      <w:r w:rsidRPr="003D2C79">
        <w:rPr>
          <w:rFonts w:ascii="Times New Roman" w:eastAsia="Calibri" w:hAnsi="Times New Roman" w:cs="Times New Roman"/>
        </w:rPr>
        <w:t>[</w:t>
      </w:r>
      <w:r w:rsidRPr="003D2C79">
        <w:rPr>
          <w:rFonts w:ascii="Times New Roman" w:eastAsia="Calibri" w:hAnsi="Times New Roman" w:cs="Times New Roman"/>
          <w:i/>
        </w:rPr>
        <w:t>Name</w:t>
      </w:r>
      <w:r w:rsidRPr="003D2C79">
        <w:rPr>
          <w:rFonts w:ascii="Times New Roman" w:eastAsia="Calibri" w:hAnsi="Times New Roman" w:cs="Times New Roman"/>
        </w:rPr>
        <w:t xml:space="preserve">]________________ </w:t>
      </w:r>
    </w:p>
    <w:p w:rsidR="00043B9F" w:rsidRPr="003D2C79" w:rsidRDefault="00043B9F" w:rsidP="000D00DA">
      <w:pPr>
        <w:spacing w:before="0" w:after="0" w:line="276" w:lineRule="auto"/>
        <w:divId w:val="2116439976"/>
        <w:rPr>
          <w:rFonts w:ascii="Times New Roman" w:eastAsia="Calibri" w:hAnsi="Times New Roman" w:cs="Times New Roman"/>
          <w:b/>
          <w:bCs/>
        </w:rPr>
      </w:pPr>
    </w:p>
    <w:p w:rsidR="00043B9F" w:rsidRPr="003D2C79" w:rsidRDefault="00043B9F" w:rsidP="000D00DA">
      <w:pPr>
        <w:spacing w:before="0" w:after="0" w:line="276" w:lineRule="auto"/>
        <w:divId w:val="2116439976"/>
        <w:rPr>
          <w:rFonts w:ascii="Times New Roman" w:eastAsia="Calibri" w:hAnsi="Times New Roman" w:cs="Times New Roman"/>
        </w:rPr>
      </w:pPr>
      <w:r w:rsidRPr="003D2C79">
        <w:rPr>
          <w:rFonts w:ascii="Times New Roman" w:eastAsia="Calibri" w:hAnsi="Times New Roman" w:cs="Times New Roman"/>
          <w:b/>
          <w:bCs/>
        </w:rPr>
        <w:t xml:space="preserve">IMPORTANT: </w:t>
      </w:r>
    </w:p>
    <w:p w:rsidR="00043B9F" w:rsidRPr="003D2C79" w:rsidRDefault="00043B9F" w:rsidP="000D00DA">
      <w:pPr>
        <w:spacing w:before="0" w:after="0" w:line="276" w:lineRule="auto"/>
        <w:divId w:val="2116439976"/>
        <w:rPr>
          <w:rFonts w:ascii="Times New Roman" w:eastAsia="Calibri" w:hAnsi="Times New Roman" w:cs="Times New Roman"/>
          <w:b/>
        </w:rPr>
      </w:pPr>
    </w:p>
    <w:p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b/>
        </w:rPr>
        <w:t>Notice to the defendant/plaintiff*</w:t>
      </w:r>
    </w:p>
    <w:p w:rsidR="00043B9F" w:rsidRPr="003D2C79" w:rsidRDefault="00043B9F" w:rsidP="000D00DA">
      <w:pPr>
        <w:spacing w:before="0" w:after="0" w:line="276" w:lineRule="auto"/>
        <w:ind w:left="720"/>
        <w:jc w:val="both"/>
        <w:divId w:val="2116439976"/>
        <w:rPr>
          <w:rFonts w:ascii="Times New Roman" w:eastAsia="Calibri" w:hAnsi="Times New Roman" w:cs="Times New Roman"/>
        </w:rPr>
      </w:pPr>
    </w:p>
    <w:p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rPr>
        <w:t>This Order requires you to return one or more children to the custody of his/her/their lawful guardian/parent and prevents you from leaving Singapore with the child/children without the permission of the Court. You should read all the terms of this Order very carefully. You are advised to consult a solicitor as soon as possible. You have a right to apply to the Court to vary or discharge this Order. If you disobey this Order, you will be guilty of contempt of Court and may be sent to prison or fined. (This notice is not a substitute for the endorsement of a penal notice.)</w:t>
      </w:r>
    </w:p>
    <w:p w:rsidR="00043B9F" w:rsidRPr="003D2C79" w:rsidRDefault="00043B9F" w:rsidP="000D00DA">
      <w:pPr>
        <w:spacing w:before="0" w:after="0" w:line="276" w:lineRule="auto"/>
        <w:ind w:left="720"/>
        <w:jc w:val="both"/>
        <w:divId w:val="2116439976"/>
        <w:rPr>
          <w:rFonts w:ascii="Times New Roman" w:eastAsia="Calibri" w:hAnsi="Times New Roman" w:cs="Times New Roman"/>
        </w:rPr>
      </w:pPr>
    </w:p>
    <w:p w:rsidR="00043B9F" w:rsidRPr="003D2C79" w:rsidRDefault="00043B9F" w:rsidP="000D00DA">
      <w:pPr>
        <w:spacing w:before="0" w:after="0" w:line="276" w:lineRule="auto"/>
        <w:divId w:val="2116439976"/>
        <w:rPr>
          <w:rFonts w:ascii="Times New Roman" w:eastAsia="Calibri" w:hAnsi="Times New Roman" w:cs="Times New Roman"/>
        </w:rPr>
      </w:pPr>
      <w:r w:rsidRPr="003D2C79">
        <w:rPr>
          <w:rFonts w:ascii="Times New Roman" w:eastAsia="Calibri" w:hAnsi="Times New Roman" w:cs="Times New Roman"/>
          <w:b/>
          <w:bCs/>
        </w:rPr>
        <w:t xml:space="preserve">THE ORDER </w:t>
      </w:r>
    </w:p>
    <w:p w:rsidR="00043B9F" w:rsidRPr="003D2C79" w:rsidRDefault="00043B9F" w:rsidP="000D00DA">
      <w:pPr>
        <w:spacing w:before="0" w:after="0" w:line="276" w:lineRule="auto"/>
        <w:divId w:val="2116439976"/>
        <w:rPr>
          <w:rFonts w:ascii="Times New Roman" w:eastAsia="Calibri" w:hAnsi="Times New Roman" w:cs="Times New Roman"/>
        </w:rPr>
      </w:pPr>
    </w:p>
    <w:p w:rsidR="00043B9F" w:rsidRPr="003D2C79" w:rsidRDefault="00043B9F" w:rsidP="000D00DA">
      <w:pPr>
        <w:spacing w:before="0" w:after="0" w:line="276" w:lineRule="auto"/>
        <w:jc w:val="both"/>
        <w:divId w:val="2116439976"/>
        <w:rPr>
          <w:rFonts w:ascii="Times New Roman" w:eastAsia="Calibri" w:hAnsi="Times New Roman" w:cs="Times New Roman"/>
        </w:rPr>
      </w:pPr>
      <w:r w:rsidRPr="003D2C79">
        <w:rPr>
          <w:rFonts w:ascii="Times New Roman" w:eastAsia="Calibri" w:hAnsi="Times New Roman" w:cs="Times New Roman"/>
        </w:rPr>
        <w:t>An application was made today [</w:t>
      </w:r>
      <w:r w:rsidRPr="003D2C79">
        <w:rPr>
          <w:rFonts w:ascii="Times New Roman" w:eastAsia="Calibri" w:hAnsi="Times New Roman" w:cs="Times New Roman"/>
          <w:i/>
        </w:rPr>
        <w:t>date</w:t>
      </w:r>
      <w:r w:rsidRPr="003D2C79">
        <w:rPr>
          <w:rFonts w:ascii="Times New Roman" w:eastAsia="Calibri" w:hAnsi="Times New Roman" w:cs="Times New Roman"/>
        </w:rPr>
        <w:t>] by [</w:t>
      </w:r>
      <w:r w:rsidRPr="003D2C79">
        <w:rPr>
          <w:rFonts w:ascii="Times New Roman" w:eastAsia="Calibri" w:hAnsi="Times New Roman" w:cs="Times New Roman"/>
          <w:i/>
        </w:rPr>
        <w:t>Counsel for</w:t>
      </w:r>
      <w:r w:rsidRPr="003D2C79">
        <w:rPr>
          <w:rFonts w:ascii="Times New Roman" w:eastAsia="Calibri" w:hAnsi="Times New Roman" w:cs="Times New Roman"/>
        </w:rPr>
        <w:t>] the plaintiff/defendant* to the District Judge [</w:t>
      </w:r>
      <w:r w:rsidRPr="003D2C79">
        <w:rPr>
          <w:rFonts w:ascii="Times New Roman" w:eastAsia="Calibri" w:hAnsi="Times New Roman" w:cs="Times New Roman"/>
          <w:i/>
        </w:rPr>
        <w:t>name</w:t>
      </w:r>
      <w:r w:rsidRPr="003D2C79">
        <w:rPr>
          <w:rFonts w:ascii="Times New Roman" w:eastAsia="Calibri" w:hAnsi="Times New Roman" w:cs="Times New Roman"/>
        </w:rPr>
        <w:t>] by way of ex-parte Originating Summons No.____ of 20__. The District Judge [</w:t>
      </w:r>
      <w:r w:rsidRPr="003D2C79">
        <w:rPr>
          <w:rFonts w:ascii="Times New Roman" w:eastAsia="Calibri" w:hAnsi="Times New Roman" w:cs="Times New Roman"/>
          <w:i/>
        </w:rPr>
        <w:t>name</w:t>
      </w:r>
      <w:r w:rsidRPr="003D2C79">
        <w:rPr>
          <w:rFonts w:ascii="Times New Roman" w:eastAsia="Calibri" w:hAnsi="Times New Roman" w:cs="Times New Roman"/>
        </w:rPr>
        <w:t>] heard the application and read the affidavit(s) of [</w:t>
      </w:r>
      <w:r w:rsidRPr="003D2C79">
        <w:rPr>
          <w:rFonts w:ascii="Times New Roman" w:eastAsia="Calibri" w:hAnsi="Times New Roman" w:cs="Times New Roman"/>
          <w:i/>
        </w:rPr>
        <w:t>name</w:t>
      </w:r>
      <w:r w:rsidRPr="003D2C79">
        <w:rPr>
          <w:rFonts w:ascii="Times New Roman" w:eastAsia="Calibri" w:hAnsi="Times New Roman" w:cs="Times New Roman"/>
        </w:rPr>
        <w:t>] filed on [</w:t>
      </w:r>
      <w:r w:rsidRPr="003D2C79">
        <w:rPr>
          <w:rFonts w:ascii="Times New Roman" w:eastAsia="Calibri" w:hAnsi="Times New Roman" w:cs="Times New Roman"/>
          <w:i/>
        </w:rPr>
        <w:t>date</w:t>
      </w:r>
      <w:r w:rsidRPr="003D2C79">
        <w:rPr>
          <w:rFonts w:ascii="Times New Roman" w:eastAsia="Calibri" w:hAnsi="Times New Roman" w:cs="Times New Roman"/>
        </w:rPr>
        <w:t xml:space="preserve">]. </w:t>
      </w:r>
    </w:p>
    <w:p w:rsidR="00043B9F" w:rsidRPr="003D2C79" w:rsidRDefault="00043B9F" w:rsidP="000D00DA">
      <w:pPr>
        <w:spacing w:before="0" w:after="0" w:line="276" w:lineRule="auto"/>
        <w:jc w:val="both"/>
        <w:divId w:val="2116439976"/>
        <w:rPr>
          <w:rFonts w:ascii="Times New Roman" w:eastAsia="Calibri" w:hAnsi="Times New Roman" w:cs="Times New Roman"/>
        </w:rPr>
      </w:pPr>
    </w:p>
    <w:p w:rsidR="00043B9F" w:rsidRPr="003D2C79" w:rsidRDefault="00043B9F" w:rsidP="000D00DA">
      <w:pPr>
        <w:spacing w:before="0" w:after="0" w:line="276" w:lineRule="auto"/>
        <w:jc w:val="both"/>
        <w:divId w:val="2116439976"/>
        <w:rPr>
          <w:rFonts w:ascii="Times New Roman" w:eastAsia="Calibri" w:hAnsi="Times New Roman" w:cs="Times New Roman"/>
        </w:rPr>
      </w:pPr>
      <w:r w:rsidRPr="003D2C79">
        <w:rPr>
          <w:rFonts w:ascii="Times New Roman" w:eastAsia="Calibri" w:hAnsi="Times New Roman" w:cs="Times New Roman"/>
        </w:rPr>
        <w:t>As a result of the application —</w:t>
      </w:r>
    </w:p>
    <w:p w:rsidR="00043B9F" w:rsidRPr="003D2C79" w:rsidRDefault="00043B9F" w:rsidP="000D00DA">
      <w:pPr>
        <w:spacing w:before="0" w:after="0" w:line="276" w:lineRule="auto"/>
        <w:jc w:val="both"/>
        <w:divId w:val="2116439976"/>
        <w:rPr>
          <w:rFonts w:ascii="Times New Roman" w:eastAsia="Calibri" w:hAnsi="Times New Roman" w:cs="Times New Roman"/>
        </w:rPr>
      </w:pPr>
    </w:p>
    <w:p w:rsidR="00043B9F" w:rsidRPr="003D2C79" w:rsidRDefault="00043B9F" w:rsidP="000D00DA">
      <w:pPr>
        <w:spacing w:before="0" w:after="0" w:line="276" w:lineRule="auto"/>
        <w:jc w:val="both"/>
        <w:divId w:val="2116439976"/>
        <w:rPr>
          <w:rFonts w:ascii="Times New Roman" w:eastAsia="Calibri" w:hAnsi="Times New Roman" w:cs="Times New Roman"/>
        </w:rPr>
      </w:pPr>
      <w:r w:rsidRPr="003D2C79">
        <w:rPr>
          <w:rFonts w:ascii="Times New Roman" w:eastAsia="Calibri" w:hAnsi="Times New Roman" w:cs="Times New Roman"/>
          <w:b/>
        </w:rPr>
        <w:t>I.</w:t>
      </w:r>
      <w:r w:rsidRPr="003D2C79">
        <w:rPr>
          <w:rFonts w:ascii="Times New Roman" w:eastAsia="Calibri" w:hAnsi="Times New Roman" w:cs="Times New Roman"/>
          <w:b/>
        </w:rPr>
        <w:tab/>
        <w:t>IT IS ORDERED</w:t>
      </w:r>
      <w:r w:rsidRPr="003D2C79">
        <w:rPr>
          <w:rFonts w:ascii="Times New Roman" w:eastAsia="Calibri" w:hAnsi="Times New Roman" w:cs="Times New Roman"/>
        </w:rPr>
        <w:t xml:space="preserve"> by the District Judge that: </w:t>
      </w:r>
    </w:p>
    <w:p w:rsidR="00043B9F" w:rsidRPr="003D2C79" w:rsidRDefault="00043B9F" w:rsidP="000D00DA">
      <w:pPr>
        <w:spacing w:before="0" w:after="0" w:line="276" w:lineRule="auto"/>
        <w:jc w:val="both"/>
        <w:divId w:val="2116439976"/>
        <w:rPr>
          <w:rFonts w:ascii="Times New Roman" w:eastAsia="Calibri" w:hAnsi="Times New Roman" w:cs="Times New Roman"/>
        </w:rPr>
      </w:pPr>
    </w:p>
    <w:p w:rsidR="00043B9F" w:rsidRPr="003D2C79" w:rsidRDefault="00043B9F" w:rsidP="00C20EF2">
      <w:pPr>
        <w:numPr>
          <w:ilvl w:val="0"/>
          <w:numId w:val="55"/>
        </w:numPr>
        <w:spacing w:before="0" w:after="0" w:line="276" w:lineRule="auto"/>
        <w:ind w:left="1418" w:hanging="698"/>
        <w:jc w:val="both"/>
        <w:divId w:val="2116439976"/>
        <w:rPr>
          <w:rFonts w:ascii="Times New Roman" w:eastAsia="Calibri" w:hAnsi="Times New Roman" w:cs="Times New Roman"/>
        </w:rPr>
      </w:pPr>
      <w:r w:rsidRPr="003D2C79">
        <w:rPr>
          <w:rFonts w:ascii="Times New Roman" w:eastAsia="Calibri" w:hAnsi="Times New Roman" w:cs="Times New Roman"/>
        </w:rPr>
        <w:lastRenderedPageBreak/>
        <w:t>the child/children [</w:t>
      </w:r>
      <w:r w:rsidRPr="003D2C79">
        <w:rPr>
          <w:rFonts w:ascii="Times New Roman" w:eastAsia="Calibri" w:hAnsi="Times New Roman" w:cs="Times New Roman"/>
          <w:i/>
        </w:rPr>
        <w:t>names of child/children</w:t>
      </w:r>
      <w:r w:rsidRPr="003D2C79">
        <w:rPr>
          <w:rFonts w:ascii="Times New Roman" w:eastAsia="Calibri" w:hAnsi="Times New Roman" w:cs="Times New Roman"/>
        </w:rPr>
        <w:t>] shall be returned to the custody of his/her/their lawful guardian</w:t>
      </w:r>
      <w:r w:rsidRPr="003D2C79">
        <w:rPr>
          <w:rFonts w:ascii="Times New Roman" w:eastAsia="Calibri" w:hAnsi="Times New Roman" w:cs="Times New Roman"/>
          <w:i/>
        </w:rPr>
        <w:t>/parent</w:t>
      </w:r>
      <w:r w:rsidRPr="003D2C79">
        <w:rPr>
          <w:rFonts w:ascii="Times New Roman" w:eastAsia="Calibri" w:hAnsi="Times New Roman" w:cs="Times New Roman"/>
        </w:rPr>
        <w:t xml:space="preserve"> [</w:t>
      </w:r>
      <w:r w:rsidRPr="003D2C79">
        <w:rPr>
          <w:rFonts w:ascii="Times New Roman" w:eastAsia="Calibri" w:hAnsi="Times New Roman" w:cs="Times New Roman"/>
          <w:i/>
        </w:rPr>
        <w:t>name</w:t>
      </w:r>
      <w:r w:rsidRPr="003D2C79">
        <w:rPr>
          <w:rFonts w:ascii="Times New Roman" w:eastAsia="Calibri" w:hAnsi="Times New Roman" w:cs="Times New Roman"/>
        </w:rPr>
        <w:t>];</w:t>
      </w:r>
    </w:p>
    <w:p w:rsidR="00043B9F" w:rsidRPr="003D2C79" w:rsidRDefault="00043B9F" w:rsidP="00C20EF2">
      <w:pPr>
        <w:numPr>
          <w:ilvl w:val="0"/>
          <w:numId w:val="55"/>
        </w:numPr>
        <w:spacing w:before="0" w:after="0" w:line="276" w:lineRule="auto"/>
        <w:ind w:left="1418" w:hanging="698"/>
        <w:jc w:val="both"/>
        <w:divId w:val="2116439976"/>
        <w:rPr>
          <w:rFonts w:ascii="Times New Roman" w:eastAsia="Calibri" w:hAnsi="Times New Roman" w:cs="Times New Roman"/>
        </w:rPr>
      </w:pPr>
      <w:r w:rsidRPr="003D2C79">
        <w:rPr>
          <w:rFonts w:ascii="Times New Roman" w:eastAsia="Calibri" w:hAnsi="Times New Roman" w:cs="Times New Roman"/>
        </w:rPr>
        <w:t>the defendant/plaintiff* shall hand over to the plaintiff/defendant* forthwith, the child/children’s unexpired passport(s) of any country, visas, and other travel documents pending the outcome or further orders made on this application and/or these proceedings;</w:t>
      </w:r>
    </w:p>
    <w:p w:rsidR="00043B9F" w:rsidRPr="003D2C79" w:rsidRDefault="00043B9F" w:rsidP="000D00DA">
      <w:pPr>
        <w:spacing w:before="0" w:after="0" w:line="276" w:lineRule="auto"/>
        <w:jc w:val="both"/>
        <w:divId w:val="2116439976"/>
        <w:rPr>
          <w:rFonts w:ascii="Times New Roman" w:eastAsia="Calibri" w:hAnsi="Times New Roman" w:cs="Times New Roman"/>
        </w:rPr>
      </w:pPr>
    </w:p>
    <w:p w:rsidR="00043B9F" w:rsidRPr="003D2C79" w:rsidRDefault="00043B9F" w:rsidP="00C20EF2">
      <w:pPr>
        <w:numPr>
          <w:ilvl w:val="0"/>
          <w:numId w:val="55"/>
        </w:numPr>
        <w:spacing w:before="0" w:after="0" w:line="276" w:lineRule="auto"/>
        <w:ind w:left="1418" w:hanging="698"/>
        <w:jc w:val="both"/>
        <w:divId w:val="2116439976"/>
        <w:rPr>
          <w:rFonts w:ascii="Times New Roman" w:eastAsia="Calibri" w:hAnsi="Times New Roman" w:cs="Times New Roman"/>
        </w:rPr>
      </w:pPr>
      <w:r w:rsidRPr="003D2C79">
        <w:rPr>
          <w:rFonts w:ascii="Times New Roman" w:eastAsia="Calibri" w:hAnsi="Times New Roman" w:cs="Times New Roman"/>
        </w:rPr>
        <w:t>the defendant/plaintiff*, whether by herself/himself* or by her/his* servants or agents shall be restrained from removing [</w:t>
      </w:r>
      <w:r w:rsidRPr="003D2C79">
        <w:rPr>
          <w:rFonts w:ascii="Times New Roman" w:eastAsia="Calibri" w:hAnsi="Times New Roman" w:cs="Times New Roman"/>
          <w:i/>
        </w:rPr>
        <w:t>name of child(ren)</w:t>
      </w:r>
      <w:r w:rsidRPr="003D2C79">
        <w:rPr>
          <w:rFonts w:ascii="Times New Roman" w:eastAsia="Calibri" w:hAnsi="Times New Roman" w:cs="Times New Roman"/>
        </w:rPr>
        <w:t xml:space="preserve">] from Singapore pending the outcome or further orders made on this application and/or these proceedings; </w:t>
      </w:r>
    </w:p>
    <w:p w:rsidR="00043B9F" w:rsidRPr="003D2C79" w:rsidRDefault="00043B9F" w:rsidP="000D00DA">
      <w:pPr>
        <w:spacing w:before="0" w:after="0" w:line="276" w:lineRule="auto"/>
        <w:ind w:left="1418"/>
        <w:jc w:val="both"/>
        <w:divId w:val="2116439976"/>
        <w:rPr>
          <w:rFonts w:ascii="Times New Roman" w:eastAsia="Calibri" w:hAnsi="Times New Roman" w:cs="Times New Roman"/>
        </w:rPr>
      </w:pPr>
    </w:p>
    <w:p w:rsidR="00043B9F" w:rsidRPr="003D2C79" w:rsidRDefault="00043B9F" w:rsidP="00C20EF2">
      <w:pPr>
        <w:numPr>
          <w:ilvl w:val="0"/>
          <w:numId w:val="55"/>
        </w:numPr>
        <w:spacing w:before="0" w:after="0" w:line="276" w:lineRule="auto"/>
        <w:ind w:left="1418" w:hanging="698"/>
        <w:jc w:val="both"/>
        <w:divId w:val="2116439976"/>
        <w:rPr>
          <w:rFonts w:ascii="Times New Roman" w:eastAsia="Calibri" w:hAnsi="Times New Roman" w:cs="Times New Roman"/>
        </w:rPr>
      </w:pPr>
      <w:r w:rsidRPr="003D2C79">
        <w:rPr>
          <w:rFonts w:ascii="Times New Roman" w:eastAsia="Calibri" w:hAnsi="Times New Roman" w:cs="Times New Roman"/>
        </w:rPr>
        <w:t>for the purposes of enforcing this Order, the Bailiff be hereby directed  to seize the person(s) of the child/children [</w:t>
      </w:r>
      <w:r w:rsidRPr="003D2C79">
        <w:rPr>
          <w:rFonts w:ascii="Times New Roman" w:eastAsia="Calibri" w:hAnsi="Times New Roman" w:cs="Times New Roman"/>
          <w:i/>
        </w:rPr>
        <w:t>name</w:t>
      </w:r>
      <w:r w:rsidRPr="003D2C79">
        <w:rPr>
          <w:rFonts w:ascii="Times New Roman" w:eastAsia="Calibri" w:hAnsi="Times New Roman" w:cs="Times New Roman"/>
        </w:rPr>
        <w:t>] at the place of execution at [name specific address of execution] and  the child/children be delivered into the custody of his/her/their lawful guardian/parent [</w:t>
      </w:r>
      <w:r w:rsidRPr="003D2C79">
        <w:rPr>
          <w:rFonts w:ascii="Times New Roman" w:eastAsia="Calibri" w:hAnsi="Times New Roman" w:cs="Times New Roman"/>
          <w:i/>
        </w:rPr>
        <w:t>name</w:t>
      </w:r>
      <w:r w:rsidRPr="003D2C79">
        <w:rPr>
          <w:rFonts w:ascii="Times New Roman" w:eastAsia="Calibri" w:hAnsi="Times New Roman" w:cs="Times New Roman"/>
        </w:rPr>
        <w:t>]; and</w:t>
      </w:r>
    </w:p>
    <w:p w:rsidR="00043B9F" w:rsidRPr="003D2C79" w:rsidRDefault="00043B9F" w:rsidP="000D00DA">
      <w:pPr>
        <w:spacing w:before="0" w:after="0" w:line="276" w:lineRule="auto"/>
        <w:ind w:left="1418"/>
        <w:jc w:val="both"/>
        <w:divId w:val="2116439976"/>
        <w:rPr>
          <w:rFonts w:ascii="Times New Roman" w:eastAsia="Calibri" w:hAnsi="Times New Roman" w:cs="Times New Roman"/>
        </w:rPr>
      </w:pPr>
    </w:p>
    <w:p w:rsidR="00043B9F" w:rsidRPr="002F0484" w:rsidRDefault="00043B9F" w:rsidP="00C20EF2">
      <w:pPr>
        <w:numPr>
          <w:ilvl w:val="0"/>
          <w:numId w:val="55"/>
        </w:numPr>
        <w:spacing w:before="0" w:after="0" w:line="276" w:lineRule="auto"/>
        <w:ind w:left="1418" w:hanging="698"/>
        <w:jc w:val="both"/>
        <w:divId w:val="2116439976"/>
        <w:rPr>
          <w:rFonts w:ascii="Times New Roman" w:eastAsia="Calibri" w:hAnsi="Times New Roman" w:cs="Times New Roman"/>
        </w:rPr>
      </w:pPr>
      <w:r w:rsidRPr="002F0484">
        <w:rPr>
          <w:rFonts w:ascii="Times New Roman" w:eastAsia="Calibri" w:hAnsi="Times New Roman" w:cs="Times New Roman"/>
        </w:rPr>
        <w:t>[</w:t>
      </w:r>
      <w:r w:rsidRPr="002F0484">
        <w:rPr>
          <w:rFonts w:ascii="Times New Roman" w:eastAsia="Calibri" w:hAnsi="Times New Roman" w:cs="Times New Roman"/>
          <w:i/>
        </w:rPr>
        <w:t>insert any other orders made by the Court in relation to the application</w:t>
      </w:r>
      <w:r w:rsidRPr="002F0484">
        <w:rPr>
          <w:rFonts w:ascii="Times New Roman" w:eastAsia="Calibri" w:hAnsi="Times New Roman" w:cs="Times New Roman"/>
        </w:rPr>
        <w:t xml:space="preserve">] </w:t>
      </w:r>
    </w:p>
    <w:p w:rsidR="00043B9F" w:rsidRPr="003D2C79" w:rsidRDefault="00043B9F" w:rsidP="000D00DA">
      <w:pPr>
        <w:spacing w:before="0" w:after="0" w:line="276" w:lineRule="auto"/>
        <w:jc w:val="both"/>
        <w:divId w:val="2116439976"/>
        <w:rPr>
          <w:rFonts w:ascii="Times New Roman" w:eastAsia="Calibri" w:hAnsi="Times New Roman" w:cs="Times New Roman"/>
        </w:rPr>
      </w:pPr>
    </w:p>
    <w:p w:rsidR="00043B9F" w:rsidRPr="003D2C79" w:rsidRDefault="00043B9F" w:rsidP="000D00DA">
      <w:pPr>
        <w:spacing w:before="0" w:after="0" w:line="276" w:lineRule="auto"/>
        <w:jc w:val="both"/>
        <w:divId w:val="2116439976"/>
        <w:rPr>
          <w:rFonts w:ascii="Times New Roman" w:eastAsia="Calibri" w:hAnsi="Times New Roman" w:cs="Times New Roman"/>
        </w:rPr>
      </w:pPr>
      <w:r w:rsidRPr="003D2C79">
        <w:rPr>
          <w:rFonts w:ascii="Times New Roman" w:eastAsia="Calibri" w:hAnsi="Times New Roman" w:cs="Times New Roman"/>
          <w:b/>
        </w:rPr>
        <w:t>II.</w:t>
      </w:r>
      <w:r w:rsidRPr="003D2C79">
        <w:rPr>
          <w:rFonts w:ascii="Times New Roman" w:eastAsia="Calibri" w:hAnsi="Times New Roman" w:cs="Times New Roman"/>
          <w:b/>
        </w:rPr>
        <w:tab/>
        <w:t xml:space="preserve">IT IS FURTHER ORDERED </w:t>
      </w:r>
      <w:r w:rsidRPr="003D2C79">
        <w:rPr>
          <w:rFonts w:ascii="Times New Roman" w:eastAsia="Calibri" w:hAnsi="Times New Roman" w:cs="Times New Roman"/>
        </w:rPr>
        <w:t>by the District Judge that —</w:t>
      </w:r>
    </w:p>
    <w:p w:rsidR="00043B9F" w:rsidRPr="003D2C79" w:rsidRDefault="00043B9F" w:rsidP="000D00DA">
      <w:pPr>
        <w:spacing w:before="0" w:after="0" w:line="276" w:lineRule="auto"/>
        <w:jc w:val="both"/>
        <w:divId w:val="2116439976"/>
        <w:rPr>
          <w:rFonts w:ascii="Times New Roman" w:eastAsia="Calibri" w:hAnsi="Times New Roman" w:cs="Times New Roman"/>
        </w:rPr>
      </w:pPr>
    </w:p>
    <w:p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(a)</w:t>
      </w:r>
      <w:r w:rsidRPr="003D2C79">
        <w:rPr>
          <w:rFonts w:ascii="Times New Roman" w:eastAsia="Calibri" w:hAnsi="Times New Roman" w:cs="Times New Roman"/>
        </w:rPr>
        <w:tab/>
        <w:t>the plaintiff/defendant* shall accompany the Bailiff to the place of execution to identify the child/children [</w:t>
      </w:r>
      <w:r w:rsidRPr="003D2C79">
        <w:rPr>
          <w:rFonts w:ascii="Times New Roman" w:eastAsia="Calibri" w:hAnsi="Times New Roman" w:cs="Times New Roman"/>
          <w:i/>
        </w:rPr>
        <w:t>name</w:t>
      </w:r>
      <w:r w:rsidRPr="003D2C79">
        <w:rPr>
          <w:rFonts w:ascii="Times New Roman" w:eastAsia="Calibri" w:hAnsi="Times New Roman" w:cs="Times New Roman"/>
        </w:rPr>
        <w:t xml:space="preserve">]; </w:t>
      </w:r>
    </w:p>
    <w:p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p>
    <w:p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(b)</w:t>
      </w:r>
      <w:r w:rsidRPr="003D2C79">
        <w:rPr>
          <w:rFonts w:ascii="Times New Roman" w:eastAsia="Calibri" w:hAnsi="Times New Roman" w:cs="Times New Roman"/>
        </w:rPr>
        <w:tab/>
        <w:t>the Bailiff shall also be accompanied by the following persons to the place of execution:</w:t>
      </w:r>
    </w:p>
    <w:p w:rsidR="00043B9F" w:rsidRPr="003D2C79" w:rsidRDefault="00043B9F" w:rsidP="000D00DA">
      <w:pPr>
        <w:spacing w:before="0" w:after="0" w:line="276" w:lineRule="auto"/>
        <w:jc w:val="both"/>
        <w:divId w:val="2116439976"/>
        <w:rPr>
          <w:rFonts w:ascii="Times New Roman" w:eastAsia="Calibri" w:hAnsi="Times New Roman" w:cs="Times New Roman"/>
        </w:rPr>
      </w:pPr>
    </w:p>
    <w:p w:rsidR="00043B9F" w:rsidRPr="003D2C79" w:rsidRDefault="00043B9F" w:rsidP="000D00DA">
      <w:pPr>
        <w:spacing w:before="0" w:after="0" w:line="276" w:lineRule="auto"/>
        <w:ind w:left="1440"/>
        <w:jc w:val="both"/>
        <w:divId w:val="2116439976"/>
        <w:rPr>
          <w:rFonts w:ascii="Times New Roman" w:eastAsia="Calibri" w:hAnsi="Times New Roman" w:cs="Times New Roman"/>
        </w:rPr>
      </w:pPr>
      <w:r w:rsidRPr="003D2C79">
        <w:rPr>
          <w:rFonts w:ascii="Times New Roman" w:eastAsia="Calibri" w:hAnsi="Times New Roman" w:cs="Times New Roman"/>
        </w:rPr>
        <w:t>(i)</w:t>
      </w:r>
      <w:r w:rsidRPr="003D2C79">
        <w:rPr>
          <w:rFonts w:ascii="Times New Roman" w:eastAsia="Calibri" w:hAnsi="Times New Roman" w:cs="Times New Roman"/>
        </w:rPr>
        <w:tab/>
        <w:t>the plaintiff/defendant*;</w:t>
      </w:r>
    </w:p>
    <w:p w:rsidR="00043B9F" w:rsidRPr="003D2C79" w:rsidRDefault="00043B9F" w:rsidP="000D00DA">
      <w:pPr>
        <w:spacing w:before="0" w:after="0" w:line="276" w:lineRule="auto"/>
        <w:ind w:left="1440"/>
        <w:jc w:val="both"/>
        <w:divId w:val="2116439976"/>
        <w:rPr>
          <w:rFonts w:ascii="Times New Roman" w:eastAsia="Calibri" w:hAnsi="Times New Roman" w:cs="Times New Roman"/>
        </w:rPr>
      </w:pPr>
    </w:p>
    <w:p w:rsidR="00043B9F" w:rsidRPr="003D2C79" w:rsidRDefault="00043B9F" w:rsidP="000D00DA">
      <w:pPr>
        <w:spacing w:before="0" w:after="0" w:line="276" w:lineRule="auto"/>
        <w:ind w:left="1440"/>
        <w:jc w:val="both"/>
        <w:divId w:val="2116439976"/>
        <w:rPr>
          <w:rFonts w:ascii="Times New Roman" w:eastAsia="Calibri" w:hAnsi="Times New Roman" w:cs="Times New Roman"/>
        </w:rPr>
      </w:pPr>
      <w:r w:rsidRPr="003D2C79">
        <w:rPr>
          <w:rFonts w:ascii="Times New Roman" w:eastAsia="Calibri" w:hAnsi="Times New Roman" w:cs="Times New Roman"/>
        </w:rPr>
        <w:t>(ii)</w:t>
      </w:r>
      <w:r w:rsidRPr="003D2C79">
        <w:rPr>
          <w:rFonts w:ascii="Times New Roman" w:eastAsia="Calibri" w:hAnsi="Times New Roman" w:cs="Times New Roman"/>
        </w:rPr>
        <w:tab/>
        <w:t xml:space="preserve">the plaintiff’s/defendant’s* Counsel;  </w:t>
      </w:r>
    </w:p>
    <w:p w:rsidR="00043B9F" w:rsidRPr="003D2C79" w:rsidRDefault="00043B9F" w:rsidP="000D00DA">
      <w:pPr>
        <w:spacing w:before="0" w:after="0" w:line="276" w:lineRule="auto"/>
        <w:ind w:left="1440"/>
        <w:jc w:val="both"/>
        <w:divId w:val="2116439976"/>
        <w:rPr>
          <w:rFonts w:ascii="Times New Roman" w:eastAsia="Calibri" w:hAnsi="Times New Roman" w:cs="Times New Roman"/>
        </w:rPr>
      </w:pPr>
    </w:p>
    <w:p w:rsidR="00043B9F" w:rsidRPr="003D2C79" w:rsidRDefault="00043B9F" w:rsidP="000D00DA">
      <w:pPr>
        <w:spacing w:before="0" w:after="0" w:line="276" w:lineRule="auto"/>
        <w:ind w:left="2160" w:hanging="720"/>
        <w:jc w:val="both"/>
        <w:divId w:val="2116439976"/>
        <w:rPr>
          <w:rFonts w:ascii="Times New Roman" w:eastAsia="Calibri" w:hAnsi="Times New Roman" w:cs="Times New Roman"/>
        </w:rPr>
      </w:pPr>
      <w:r w:rsidRPr="003D2C79">
        <w:rPr>
          <w:rFonts w:ascii="Times New Roman" w:eastAsia="Calibri" w:hAnsi="Times New Roman" w:cs="Times New Roman"/>
        </w:rPr>
        <w:t>(iii)</w:t>
      </w:r>
      <w:r w:rsidRPr="003D2C79">
        <w:rPr>
          <w:rFonts w:ascii="Times New Roman" w:eastAsia="Calibri" w:hAnsi="Times New Roman" w:cs="Times New Roman"/>
        </w:rPr>
        <w:tab/>
        <w:t>an auxiliary police officer engaged by the plaintiff/defendant* at the plaintiff’s/defendant’s* cost, subject to the condition that where the person against whom the execution is to be carried out or the child/any of the children concerned is a female, the auxiliary police officer to be engaged shall be a female officer.</w:t>
      </w:r>
    </w:p>
    <w:p w:rsidR="00043B9F" w:rsidRPr="003D2C79" w:rsidRDefault="00043B9F" w:rsidP="000D00DA">
      <w:pPr>
        <w:spacing w:before="0" w:after="0" w:line="276" w:lineRule="auto"/>
        <w:jc w:val="both"/>
        <w:divId w:val="2116439976"/>
        <w:rPr>
          <w:rFonts w:ascii="Times New Roman" w:eastAsia="Calibri" w:hAnsi="Times New Roman" w:cs="Times New Roman"/>
        </w:rPr>
      </w:pPr>
    </w:p>
    <w:p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 xml:space="preserve">(c) </w:t>
      </w:r>
      <w:r w:rsidRPr="003D2C79">
        <w:rPr>
          <w:rFonts w:ascii="Times New Roman" w:eastAsia="Calibri" w:hAnsi="Times New Roman" w:cs="Times New Roman"/>
        </w:rPr>
        <w:tab/>
        <w:t xml:space="preserve">as far as is practicable, the child/children shall be handed over to the plaintiff/defendant* at the place of execution; </w:t>
      </w:r>
    </w:p>
    <w:p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p>
    <w:p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 xml:space="preserve">(d) </w:t>
      </w:r>
      <w:r w:rsidRPr="003D2C79">
        <w:rPr>
          <w:rFonts w:ascii="Times New Roman" w:eastAsia="Calibri" w:hAnsi="Times New Roman" w:cs="Times New Roman"/>
        </w:rPr>
        <w:tab/>
        <w:t>the plaintiff/defendant* or the plaintiff’s/defendant’s* Counsel shall pay to the Court prior to the enforcement of this Order a deposit of S$300 by cheque made payable to “Registrar, Supreme Court/AG”;</w:t>
      </w:r>
    </w:p>
    <w:p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p>
    <w:p w:rsidR="00043B9F" w:rsidRPr="003D2C79" w:rsidRDefault="00043B9F" w:rsidP="001D4E21">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 xml:space="preserve">(e) </w:t>
      </w:r>
      <w:r w:rsidRPr="003D2C79">
        <w:rPr>
          <w:rFonts w:ascii="Times New Roman" w:eastAsia="Calibri" w:hAnsi="Times New Roman" w:cs="Times New Roman"/>
        </w:rPr>
        <w:tab/>
        <w:t>the Bailiff shall have the absolute discretion to do any or all of the following without having to give any reasons:</w:t>
      </w:r>
    </w:p>
    <w:p w:rsidR="00043B9F" w:rsidRPr="003D2C79" w:rsidRDefault="00043B9F" w:rsidP="000D00DA">
      <w:pPr>
        <w:spacing w:before="0" w:after="0" w:line="276" w:lineRule="auto"/>
        <w:ind w:left="2160" w:hanging="720"/>
        <w:jc w:val="both"/>
        <w:divId w:val="2116439976"/>
        <w:rPr>
          <w:rFonts w:ascii="Times New Roman" w:eastAsia="Calibri" w:hAnsi="Times New Roman" w:cs="Times New Roman"/>
        </w:rPr>
      </w:pPr>
      <w:r w:rsidRPr="003D2C79">
        <w:rPr>
          <w:rFonts w:ascii="Times New Roman" w:eastAsia="Calibri" w:hAnsi="Times New Roman" w:cs="Times New Roman"/>
        </w:rPr>
        <w:lastRenderedPageBreak/>
        <w:t>(i)</w:t>
      </w:r>
      <w:r w:rsidRPr="003D2C79">
        <w:rPr>
          <w:rFonts w:ascii="Times New Roman" w:eastAsia="Calibri" w:hAnsi="Times New Roman" w:cs="Times New Roman"/>
        </w:rPr>
        <w:tab/>
        <w:t xml:space="preserve">take all necessary measures to ensure the personal safety of all persons (including the child/children or the Bailiff) involved in the execution; </w:t>
      </w:r>
    </w:p>
    <w:p w:rsidR="00043B9F" w:rsidRPr="003D2C79" w:rsidRDefault="00043B9F" w:rsidP="000D00DA">
      <w:pPr>
        <w:spacing w:before="0" w:after="0" w:line="276" w:lineRule="auto"/>
        <w:ind w:left="1440"/>
        <w:jc w:val="both"/>
        <w:divId w:val="2116439976"/>
        <w:rPr>
          <w:rFonts w:ascii="Times New Roman" w:eastAsia="Calibri" w:hAnsi="Times New Roman" w:cs="Times New Roman"/>
        </w:rPr>
      </w:pPr>
      <w:r w:rsidRPr="003D2C79">
        <w:rPr>
          <w:rFonts w:ascii="Times New Roman" w:eastAsia="Calibri" w:hAnsi="Times New Roman" w:cs="Times New Roman"/>
        </w:rPr>
        <w:t xml:space="preserve">  </w:t>
      </w:r>
    </w:p>
    <w:p w:rsidR="00043B9F" w:rsidRPr="003D2C79" w:rsidRDefault="00043B9F" w:rsidP="000D00DA">
      <w:pPr>
        <w:spacing w:before="0" w:after="0" w:line="276" w:lineRule="auto"/>
        <w:ind w:left="1440"/>
        <w:jc w:val="both"/>
        <w:divId w:val="2116439976"/>
        <w:rPr>
          <w:rFonts w:ascii="Times New Roman" w:eastAsia="Calibri" w:hAnsi="Times New Roman" w:cs="Times New Roman"/>
        </w:rPr>
      </w:pPr>
      <w:r w:rsidRPr="003D2C79">
        <w:rPr>
          <w:rFonts w:ascii="Times New Roman" w:eastAsia="Calibri" w:hAnsi="Times New Roman" w:cs="Times New Roman"/>
        </w:rPr>
        <w:t>(ii)</w:t>
      </w:r>
      <w:r w:rsidRPr="003D2C79">
        <w:rPr>
          <w:rFonts w:ascii="Times New Roman" w:eastAsia="Calibri" w:hAnsi="Times New Roman" w:cs="Times New Roman"/>
        </w:rPr>
        <w:tab/>
        <w:t>postpone the execution or any part thereof; and</w:t>
      </w:r>
    </w:p>
    <w:p w:rsidR="00043B9F" w:rsidRPr="003D2C79" w:rsidRDefault="00043B9F" w:rsidP="000D00DA">
      <w:pPr>
        <w:spacing w:before="0" w:after="0" w:line="276" w:lineRule="auto"/>
        <w:jc w:val="both"/>
        <w:divId w:val="2116439976"/>
        <w:rPr>
          <w:rFonts w:ascii="Times New Roman" w:eastAsia="Calibri" w:hAnsi="Times New Roman" w:cs="Times New Roman"/>
        </w:rPr>
      </w:pPr>
    </w:p>
    <w:p w:rsidR="00043B9F" w:rsidRPr="003D2C79" w:rsidRDefault="00043B9F" w:rsidP="000D00DA">
      <w:pPr>
        <w:spacing w:before="0" w:after="0" w:line="276" w:lineRule="auto"/>
        <w:ind w:left="1440" w:hanging="720"/>
        <w:jc w:val="both"/>
        <w:divId w:val="2116439976"/>
        <w:rPr>
          <w:rFonts w:ascii="Times New Roman" w:eastAsia="Calibri" w:hAnsi="Times New Roman" w:cs="Times New Roman"/>
        </w:rPr>
      </w:pPr>
      <w:r w:rsidRPr="003D2C79">
        <w:rPr>
          <w:rFonts w:ascii="Times New Roman" w:eastAsia="Calibri" w:hAnsi="Times New Roman" w:cs="Times New Roman"/>
        </w:rPr>
        <w:t xml:space="preserve">(f) </w:t>
      </w:r>
      <w:r w:rsidRPr="003D2C79">
        <w:rPr>
          <w:rFonts w:ascii="Times New Roman" w:eastAsia="Calibri" w:hAnsi="Times New Roman" w:cs="Times New Roman"/>
        </w:rPr>
        <w:tab/>
        <w:t>nothing in this Order shall be construed to empower the Bailiff to effect entry into any building or break open any outer or inner door or window of the building or any receptacle therein.</w:t>
      </w:r>
    </w:p>
    <w:p w:rsidR="00043B9F" w:rsidRPr="003D2C79" w:rsidRDefault="00043B9F" w:rsidP="000D00DA">
      <w:pPr>
        <w:spacing w:before="0" w:after="0" w:line="276" w:lineRule="auto"/>
        <w:jc w:val="center"/>
        <w:divId w:val="2116439976"/>
        <w:rPr>
          <w:rFonts w:ascii="Times New Roman" w:hAnsi="Times New Roman" w:cs="Times New Roman"/>
          <w:lang w:val="en-US" w:eastAsia="zh-CN"/>
        </w:rPr>
      </w:pPr>
    </w:p>
    <w:p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r w:rsidRPr="003D2C79">
        <w:rPr>
          <w:rFonts w:ascii="Times New Roman" w:eastAsia="Calibri" w:hAnsi="Times New Roman" w:cs="Times New Roman"/>
          <w:b/>
        </w:rPr>
        <w:t>Effect of this Order</w:t>
      </w:r>
    </w:p>
    <w:p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p>
    <w:p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rPr>
        <w:t xml:space="preserve">If you are required under this Order not to do something, you must not do it yourself or in any other way.  You must not do it through others acting on your behalf or on your instructions or with your encouragement. </w:t>
      </w:r>
    </w:p>
    <w:p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p>
    <w:p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r w:rsidRPr="003D2C79">
        <w:rPr>
          <w:rFonts w:ascii="Times New Roman" w:eastAsia="Calibri" w:hAnsi="Times New Roman" w:cs="Times New Roman"/>
          <w:b/>
        </w:rPr>
        <w:t>Third Parties</w:t>
      </w:r>
    </w:p>
    <w:p w:rsidR="00043B9F" w:rsidRPr="003D2C79" w:rsidRDefault="00043B9F" w:rsidP="000D00DA">
      <w:pPr>
        <w:spacing w:before="0" w:after="0" w:line="276" w:lineRule="auto"/>
        <w:ind w:left="720"/>
        <w:jc w:val="both"/>
        <w:divId w:val="2116439976"/>
        <w:rPr>
          <w:rFonts w:ascii="Times New Roman" w:eastAsia="Calibri" w:hAnsi="Times New Roman" w:cs="Times New Roman"/>
        </w:rPr>
      </w:pPr>
    </w:p>
    <w:p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rPr>
        <w:t>It is a contempt of Court for any person notified of this Order to knowingly assist in or permit a breach of the Order. Any person doing so may be sent to prison or fined.</w:t>
      </w:r>
    </w:p>
    <w:p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b/>
          <w:bCs/>
        </w:rPr>
        <w:t xml:space="preserve"> </w:t>
      </w:r>
    </w:p>
    <w:p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r w:rsidRPr="003D2C79">
        <w:rPr>
          <w:rFonts w:ascii="Times New Roman" w:eastAsia="Calibri" w:hAnsi="Times New Roman" w:cs="Times New Roman"/>
          <w:b/>
        </w:rPr>
        <w:t>Undertakings</w:t>
      </w:r>
    </w:p>
    <w:p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p>
    <w:p w:rsidR="00043B9F" w:rsidRPr="003D2C79" w:rsidRDefault="00043B9F" w:rsidP="000D00DA">
      <w:pPr>
        <w:autoSpaceDE w:val="0"/>
        <w:autoSpaceDN w:val="0"/>
        <w:adjustRightInd w:val="0"/>
        <w:spacing w:before="0" w:after="0" w:line="276" w:lineRule="auto"/>
        <w:ind w:left="709" w:firstLine="11"/>
        <w:divId w:val="2116439976"/>
        <w:rPr>
          <w:rFonts w:ascii="Times New Roman" w:hAnsi="Times New Roman" w:cs="Times New Roman"/>
          <w:lang w:val="en-US" w:eastAsia="zh-CN"/>
        </w:rPr>
      </w:pPr>
      <w:r w:rsidRPr="003D2C79">
        <w:rPr>
          <w:rFonts w:ascii="Times New Roman" w:hAnsi="Times New Roman" w:cs="Times New Roman"/>
          <w:lang w:val="en-US" w:eastAsia="zh-CN"/>
        </w:rPr>
        <w:t>The plaintiff/defendant* must give to the Court the undertakings set out in Schedule 1 to this Order. The plaintiff’s Counsel/defendant’s Counsel* must give to the Court the undertakings set out in Schedule 2 to this Order.</w:t>
      </w:r>
    </w:p>
    <w:p w:rsidR="00043B9F" w:rsidRPr="003D2C79" w:rsidRDefault="00043B9F" w:rsidP="000D00DA">
      <w:pPr>
        <w:autoSpaceDE w:val="0"/>
        <w:autoSpaceDN w:val="0"/>
        <w:adjustRightInd w:val="0"/>
        <w:spacing w:before="0" w:after="0" w:line="276" w:lineRule="auto"/>
        <w:ind w:left="709"/>
        <w:divId w:val="2116439976"/>
        <w:rPr>
          <w:rFonts w:ascii="Times-Roman" w:hAnsi="Times-Roman" w:cs="Times-Roman"/>
          <w:lang w:val="en-US" w:eastAsia="zh-CN"/>
        </w:rPr>
      </w:pPr>
    </w:p>
    <w:p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r w:rsidRPr="003D2C79">
        <w:rPr>
          <w:rFonts w:ascii="Times New Roman" w:eastAsia="Calibri" w:hAnsi="Times New Roman" w:cs="Times New Roman"/>
          <w:b/>
        </w:rPr>
        <w:t>Duration of this Order</w:t>
      </w:r>
    </w:p>
    <w:p w:rsidR="00043B9F" w:rsidRPr="003D2C79" w:rsidRDefault="00043B9F" w:rsidP="000D00DA">
      <w:pPr>
        <w:spacing w:before="0" w:after="0" w:line="276" w:lineRule="auto"/>
        <w:ind w:left="720"/>
        <w:jc w:val="both"/>
        <w:divId w:val="2116439976"/>
        <w:rPr>
          <w:rFonts w:ascii="Times New Roman" w:eastAsia="Calibri" w:hAnsi="Times New Roman" w:cs="Times New Roman"/>
        </w:rPr>
      </w:pPr>
    </w:p>
    <w:p w:rsidR="00043B9F" w:rsidRPr="003D2C79" w:rsidRDefault="00043B9F" w:rsidP="000D00DA">
      <w:pPr>
        <w:spacing w:before="0" w:after="0" w:line="276" w:lineRule="auto"/>
        <w:ind w:left="720"/>
        <w:jc w:val="both"/>
        <w:divId w:val="2116439976"/>
        <w:rPr>
          <w:rFonts w:ascii="Times New Roman" w:eastAsia="Calibri" w:hAnsi="Times New Roman" w:cs="Times New Roman"/>
        </w:rPr>
      </w:pPr>
      <w:r w:rsidRPr="003D2C79">
        <w:rPr>
          <w:rFonts w:ascii="Times New Roman" w:eastAsia="Calibri" w:hAnsi="Times New Roman" w:cs="Times New Roman"/>
        </w:rPr>
        <w:t>This Order will remain in force until the trial or further order made by the Court.</w:t>
      </w:r>
    </w:p>
    <w:p w:rsidR="00043B9F" w:rsidRPr="003D2C79" w:rsidRDefault="00043B9F" w:rsidP="000D00DA">
      <w:pPr>
        <w:spacing w:before="0" w:after="0" w:line="276" w:lineRule="auto"/>
        <w:ind w:left="720"/>
        <w:jc w:val="both"/>
        <w:divId w:val="2116439976"/>
        <w:rPr>
          <w:rFonts w:ascii="Times New Roman" w:eastAsia="Calibri" w:hAnsi="Times New Roman" w:cs="Times New Roman"/>
        </w:rPr>
      </w:pPr>
    </w:p>
    <w:p w:rsidR="00043B9F" w:rsidRPr="00BD0BE1" w:rsidRDefault="00043B9F" w:rsidP="000D00DA">
      <w:pPr>
        <w:spacing w:before="0" w:after="0" w:line="276" w:lineRule="auto"/>
        <w:ind w:left="720"/>
        <w:jc w:val="both"/>
        <w:divId w:val="2116439976"/>
        <w:rPr>
          <w:rFonts w:ascii="Times New Roman" w:eastAsia="Calibri" w:hAnsi="Times New Roman" w:cs="Times New Roman"/>
          <w:b/>
        </w:rPr>
      </w:pPr>
      <w:r w:rsidRPr="00BD0BE1">
        <w:rPr>
          <w:rFonts w:ascii="Times New Roman" w:eastAsia="Calibri" w:hAnsi="Times New Roman" w:cs="Times New Roman"/>
          <w:b/>
        </w:rPr>
        <w:t>Variation or discharge of this Order</w:t>
      </w:r>
    </w:p>
    <w:p w:rsidR="00043B9F" w:rsidRPr="003D2C79" w:rsidRDefault="00043B9F" w:rsidP="000D00DA">
      <w:pPr>
        <w:spacing w:before="0" w:after="0" w:line="276" w:lineRule="auto"/>
        <w:ind w:left="720"/>
        <w:jc w:val="both"/>
        <w:divId w:val="2116439976"/>
        <w:rPr>
          <w:rFonts w:ascii="Times New Roman" w:eastAsia="Calibri" w:hAnsi="Times New Roman" w:cs="Times New Roman"/>
          <w:b/>
        </w:rPr>
      </w:pPr>
    </w:p>
    <w:p w:rsidR="00043B9F" w:rsidRPr="003D2C79" w:rsidRDefault="00043B9F" w:rsidP="000D00DA">
      <w:pPr>
        <w:autoSpaceDE w:val="0"/>
        <w:autoSpaceDN w:val="0"/>
        <w:adjustRightInd w:val="0"/>
        <w:spacing w:before="0" w:after="0" w:line="276" w:lineRule="auto"/>
        <w:ind w:left="709"/>
        <w:divId w:val="2116439976"/>
        <w:rPr>
          <w:rFonts w:ascii="Times New Roman" w:hAnsi="Times New Roman" w:cs="Times New Roman"/>
          <w:lang w:val="en-US" w:eastAsia="zh-CN"/>
        </w:rPr>
      </w:pPr>
      <w:r w:rsidRPr="003D2C79">
        <w:rPr>
          <w:rFonts w:ascii="Times New Roman" w:hAnsi="Times New Roman" w:cs="Times New Roman"/>
          <w:lang w:val="en-US" w:eastAsia="zh-CN"/>
        </w:rPr>
        <w:t>The defendant/plaintiff* (or anyone notified of this order) may apply to the Court at any time to vary or discharge this Order (or so much of it as affects that person), but anyone wishing to do so must inform the plaintiff's/ defendant’s solicitors.</w:t>
      </w:r>
    </w:p>
    <w:p w:rsidR="00043B9F" w:rsidRPr="003D2C79" w:rsidRDefault="00043B9F" w:rsidP="000D00DA">
      <w:pPr>
        <w:autoSpaceDE w:val="0"/>
        <w:autoSpaceDN w:val="0"/>
        <w:adjustRightInd w:val="0"/>
        <w:spacing w:before="0" w:after="0" w:line="276" w:lineRule="auto"/>
        <w:ind w:left="709"/>
        <w:divId w:val="2116439976"/>
        <w:rPr>
          <w:rFonts w:ascii="Times New Roman" w:hAnsi="Times New Roman" w:cs="Times New Roman"/>
          <w:lang w:val="en-US" w:eastAsia="zh-CN"/>
        </w:rPr>
      </w:pPr>
    </w:p>
    <w:p w:rsidR="00043B9F" w:rsidRPr="003D2C79" w:rsidRDefault="00043B9F" w:rsidP="000D00DA">
      <w:pPr>
        <w:autoSpaceDE w:val="0"/>
        <w:autoSpaceDN w:val="0"/>
        <w:adjustRightInd w:val="0"/>
        <w:spacing w:before="0" w:after="0" w:line="276" w:lineRule="auto"/>
        <w:ind w:left="709"/>
        <w:divId w:val="2116439976"/>
        <w:rPr>
          <w:rFonts w:ascii="Times New Roman" w:hAnsi="Times New Roman" w:cs="Times New Roman"/>
          <w:lang w:val="en-US" w:eastAsia="zh-CN"/>
        </w:rPr>
      </w:pPr>
    </w:p>
    <w:p w:rsidR="00043B9F" w:rsidRPr="003D2C79" w:rsidRDefault="00043B9F" w:rsidP="000D00DA">
      <w:pPr>
        <w:spacing w:before="0" w:after="0" w:line="276" w:lineRule="auto"/>
        <w:jc w:val="center"/>
        <w:divId w:val="2116439976"/>
        <w:rPr>
          <w:rFonts w:ascii="Times New Roman" w:hAnsi="Times New Roman" w:cs="Times New Roman"/>
          <w:lang w:val="en-US" w:eastAsia="zh-CN"/>
        </w:rPr>
      </w:pPr>
      <w:r w:rsidRPr="003D2C79">
        <w:rPr>
          <w:rFonts w:ascii="Times New Roman" w:hAnsi="Times New Roman" w:cs="Times New Roman"/>
          <w:lang w:val="en-US" w:eastAsia="zh-CN"/>
        </w:rPr>
        <w:t xml:space="preserve">Dated the </w:t>
      </w:r>
      <w:r w:rsidRPr="003D2C79">
        <w:rPr>
          <w:rFonts w:ascii="Times New Roman" w:hAnsi="Times New Roman" w:cs="Times New Roman"/>
          <w:lang w:val="en-US" w:eastAsia="zh-CN"/>
        </w:rPr>
        <w:tab/>
      </w:r>
      <w:r w:rsidRPr="003D2C79">
        <w:rPr>
          <w:rFonts w:ascii="Times New Roman" w:hAnsi="Times New Roman" w:cs="Times New Roman"/>
          <w:lang w:val="en-US" w:eastAsia="zh-CN"/>
        </w:rPr>
        <w:tab/>
        <w:t xml:space="preserve">day of </w:t>
      </w:r>
      <w:r w:rsidRPr="003D2C79">
        <w:rPr>
          <w:rFonts w:ascii="Times New Roman" w:hAnsi="Times New Roman" w:cs="Times New Roman"/>
          <w:lang w:val="en-US" w:eastAsia="zh-CN"/>
        </w:rPr>
        <w:tab/>
      </w:r>
      <w:r w:rsidRPr="003D2C79">
        <w:rPr>
          <w:rFonts w:ascii="Times New Roman" w:hAnsi="Times New Roman" w:cs="Times New Roman"/>
          <w:lang w:val="en-US" w:eastAsia="zh-CN"/>
        </w:rPr>
        <w:tab/>
      </w:r>
      <w:r w:rsidRPr="003D2C79">
        <w:rPr>
          <w:rFonts w:ascii="Times New Roman" w:hAnsi="Times New Roman" w:cs="Times New Roman"/>
          <w:lang w:val="en-US" w:eastAsia="zh-CN"/>
        </w:rPr>
        <w:tab/>
      </w:r>
      <w:r w:rsidRPr="003D2C79">
        <w:rPr>
          <w:rFonts w:ascii="Times New Roman" w:hAnsi="Times New Roman" w:cs="Times New Roman"/>
          <w:lang w:val="en-US" w:eastAsia="zh-CN"/>
        </w:rPr>
        <w:tab/>
        <w:t>20</w:t>
      </w:r>
    </w:p>
    <w:p w:rsidR="00043B9F" w:rsidRPr="003D2C79" w:rsidRDefault="00043B9F" w:rsidP="000D00DA">
      <w:pPr>
        <w:spacing w:before="0" w:after="0" w:line="276" w:lineRule="auto"/>
        <w:divId w:val="2116439976"/>
        <w:rPr>
          <w:rFonts w:ascii="Times New Roman" w:hAnsi="Times New Roman" w:cs="Times New Roman"/>
          <w:lang w:val="en-US" w:eastAsia="zh-CN"/>
        </w:rPr>
      </w:pPr>
    </w:p>
    <w:p w:rsidR="00043B9F" w:rsidRPr="003D2C79" w:rsidRDefault="00043B9F" w:rsidP="000D00DA">
      <w:pPr>
        <w:tabs>
          <w:tab w:val="left" w:pos="1843"/>
        </w:tabs>
        <w:spacing w:before="0" w:after="0" w:line="276" w:lineRule="auto"/>
        <w:jc w:val="right"/>
        <w:divId w:val="2116439976"/>
        <w:rPr>
          <w:rFonts w:ascii="Times New Roman" w:hAnsi="Times New Roman" w:cs="Times New Roman"/>
          <w:lang w:val="en-US" w:eastAsia="zh-CN"/>
        </w:rPr>
      </w:pPr>
      <w:r w:rsidRPr="003D2C79">
        <w:rPr>
          <w:rFonts w:ascii="Times New Roman" w:hAnsi="Times New Roman" w:cs="Times New Roman"/>
          <w:lang w:val="en-US" w:eastAsia="zh-CN"/>
        </w:rPr>
        <w:t>REGISTRAR</w:t>
      </w:r>
    </w:p>
    <w:p w:rsidR="001D4E21" w:rsidRDefault="001D4E21" w:rsidP="00043B9F">
      <w:pPr>
        <w:tabs>
          <w:tab w:val="left" w:pos="1843"/>
        </w:tabs>
        <w:spacing w:after="0" w:line="240" w:lineRule="auto"/>
        <w:jc w:val="center"/>
        <w:divId w:val="2116439976"/>
        <w:rPr>
          <w:rFonts w:ascii="Times New Roman" w:hAnsi="Times New Roman" w:cs="Times New Roman"/>
          <w:b/>
          <w:u w:val="single"/>
          <w:lang w:val="en-US" w:eastAsia="zh-CN"/>
        </w:rPr>
      </w:pPr>
    </w:p>
    <w:p w:rsidR="001D4E21" w:rsidRDefault="001D4E21" w:rsidP="00043B9F">
      <w:pPr>
        <w:tabs>
          <w:tab w:val="left" w:pos="1843"/>
        </w:tabs>
        <w:spacing w:after="0" w:line="240" w:lineRule="auto"/>
        <w:jc w:val="center"/>
        <w:divId w:val="2116439976"/>
        <w:rPr>
          <w:rFonts w:ascii="Times New Roman" w:hAnsi="Times New Roman" w:cs="Times New Roman"/>
          <w:b/>
          <w:u w:val="single"/>
          <w:lang w:val="en-US" w:eastAsia="zh-CN"/>
        </w:rPr>
      </w:pPr>
    </w:p>
    <w:p w:rsidR="00920AC0" w:rsidRDefault="00920AC0" w:rsidP="00043B9F">
      <w:pPr>
        <w:tabs>
          <w:tab w:val="left" w:pos="1843"/>
        </w:tabs>
        <w:spacing w:after="0" w:line="240" w:lineRule="auto"/>
        <w:jc w:val="center"/>
        <w:divId w:val="2116439976"/>
        <w:rPr>
          <w:rFonts w:ascii="Times New Roman" w:hAnsi="Times New Roman" w:cs="Times New Roman"/>
          <w:b/>
          <w:u w:val="single"/>
          <w:lang w:val="en-US" w:eastAsia="zh-CN"/>
        </w:rPr>
        <w:sectPr w:rsidR="00920AC0" w:rsidSect="00195FAF">
          <w:pgSz w:w="11907" w:h="16840" w:code="9"/>
          <w:pgMar w:top="992" w:right="1440" w:bottom="1276" w:left="1440" w:header="709" w:footer="709" w:gutter="0"/>
          <w:paperSrc w:first="7" w:other="7"/>
          <w:cols w:space="708"/>
          <w:titlePg/>
          <w:docGrid w:linePitch="360"/>
        </w:sectPr>
      </w:pPr>
    </w:p>
    <w:p w:rsidR="001D4E21" w:rsidRDefault="001D4E21" w:rsidP="00043B9F">
      <w:pPr>
        <w:tabs>
          <w:tab w:val="left" w:pos="1843"/>
        </w:tabs>
        <w:spacing w:after="0" w:line="240" w:lineRule="auto"/>
        <w:jc w:val="center"/>
        <w:divId w:val="2116439976"/>
        <w:rPr>
          <w:rFonts w:ascii="Times New Roman" w:hAnsi="Times New Roman" w:cs="Times New Roman"/>
          <w:b/>
          <w:u w:val="single"/>
          <w:lang w:val="en-US" w:eastAsia="zh-CN"/>
        </w:rPr>
      </w:pPr>
    </w:p>
    <w:p w:rsidR="00043B9F" w:rsidRPr="003D2C79" w:rsidRDefault="00043B9F" w:rsidP="00043B9F">
      <w:pPr>
        <w:tabs>
          <w:tab w:val="left" w:pos="1843"/>
        </w:tabs>
        <w:spacing w:after="0" w:line="240" w:lineRule="auto"/>
        <w:jc w:val="center"/>
        <w:divId w:val="2116439976"/>
        <w:rPr>
          <w:rFonts w:ascii="Times New Roman" w:hAnsi="Times New Roman" w:cs="Times New Roman"/>
          <w:b/>
          <w:u w:val="single"/>
          <w:lang w:val="en-US" w:eastAsia="zh-CN"/>
        </w:rPr>
      </w:pPr>
      <w:r w:rsidRPr="003D2C79">
        <w:rPr>
          <w:rFonts w:ascii="Times New Roman" w:hAnsi="Times New Roman" w:cs="Times New Roman"/>
          <w:b/>
          <w:u w:val="single"/>
          <w:lang w:val="en-US" w:eastAsia="zh-CN"/>
        </w:rPr>
        <w:t>Schedule 1</w:t>
      </w:r>
    </w:p>
    <w:p w:rsidR="00043B9F" w:rsidRPr="003D2C79" w:rsidRDefault="00043B9F" w:rsidP="00043B9F">
      <w:pPr>
        <w:tabs>
          <w:tab w:val="left" w:pos="1843"/>
        </w:tabs>
        <w:spacing w:after="0" w:line="240" w:lineRule="auto"/>
        <w:jc w:val="center"/>
        <w:divId w:val="2116439976"/>
        <w:rPr>
          <w:rFonts w:ascii="Times New Roman" w:hAnsi="Times New Roman" w:cs="Times New Roman"/>
          <w:i/>
          <w:lang w:val="en-US" w:eastAsia="zh-CN"/>
        </w:rPr>
      </w:pPr>
      <w:r w:rsidRPr="003D2C79">
        <w:rPr>
          <w:rFonts w:ascii="Times New Roman" w:hAnsi="Times New Roman" w:cs="Times New Roman"/>
          <w:i/>
          <w:lang w:val="en-US" w:eastAsia="zh-CN"/>
        </w:rPr>
        <w:t>(Undertakings provided in writing by the plaintiff/defendant*)</w:t>
      </w:r>
    </w:p>
    <w:p w:rsidR="00043B9F" w:rsidRPr="003D2C79" w:rsidRDefault="00043B9F" w:rsidP="00C20EF2">
      <w:pPr>
        <w:pStyle w:val="ListParagraph"/>
        <w:numPr>
          <w:ilvl w:val="0"/>
          <w:numId w:val="167"/>
        </w:numPr>
        <w:tabs>
          <w:tab w:val="left" w:pos="851"/>
        </w:tabs>
        <w:ind w:left="782" w:hanging="357"/>
        <w:contextualSpacing/>
        <w:jc w:val="both"/>
        <w:divId w:val="2116439976"/>
        <w:rPr>
          <w:sz w:val="24"/>
          <w:szCs w:val="24"/>
        </w:rPr>
      </w:pPr>
      <w:r w:rsidRPr="003D2C79">
        <w:rPr>
          <w:sz w:val="24"/>
          <w:szCs w:val="24"/>
        </w:rPr>
        <w:t>If the Court later finds that this Order or the carrying out of this Order has caused loss to the plaintiff/defendant*, and decides that the plaintiff/defendant* should be compensated for that loss, the plaintiff/defendant* shall comply with any order that the Court may make with regard to the payment of such compensation.</w:t>
      </w:r>
    </w:p>
    <w:p w:rsidR="00043B9F" w:rsidRPr="003D2C79" w:rsidRDefault="00043B9F" w:rsidP="00043B9F">
      <w:pPr>
        <w:pStyle w:val="ListParagraph"/>
        <w:tabs>
          <w:tab w:val="left" w:pos="851"/>
        </w:tabs>
        <w:ind w:left="786"/>
        <w:jc w:val="both"/>
        <w:divId w:val="2116439976"/>
        <w:rPr>
          <w:sz w:val="24"/>
          <w:szCs w:val="24"/>
        </w:rPr>
      </w:pPr>
    </w:p>
    <w:p w:rsidR="00043B9F" w:rsidRPr="003D2C79" w:rsidRDefault="00043B9F" w:rsidP="00C20EF2">
      <w:pPr>
        <w:pStyle w:val="ListParagraph"/>
        <w:numPr>
          <w:ilvl w:val="0"/>
          <w:numId w:val="167"/>
        </w:numPr>
        <w:tabs>
          <w:tab w:val="left" w:pos="851"/>
        </w:tabs>
        <w:contextualSpacing/>
        <w:jc w:val="both"/>
        <w:divId w:val="2116439976"/>
        <w:rPr>
          <w:sz w:val="24"/>
          <w:szCs w:val="24"/>
        </w:rPr>
      </w:pPr>
      <w:r w:rsidRPr="003D2C79">
        <w:rPr>
          <w:sz w:val="24"/>
          <w:szCs w:val="24"/>
        </w:rPr>
        <w:t>The plaintiff/defendant* shall provide any form of security including a banker’s guarantee for any sum as may be ordered by the Court for the purpose of securing against any loss caused to the plaintiff / defendant* arising from the Order or the carrying out of the said Order.</w:t>
      </w:r>
    </w:p>
    <w:p w:rsidR="00043B9F" w:rsidRPr="003D2C79" w:rsidRDefault="00043B9F" w:rsidP="00043B9F">
      <w:pPr>
        <w:tabs>
          <w:tab w:val="left" w:pos="851"/>
        </w:tabs>
        <w:spacing w:after="0" w:line="240" w:lineRule="auto"/>
        <w:ind w:left="851" w:hanging="425"/>
        <w:jc w:val="both"/>
        <w:divId w:val="2116439976"/>
        <w:rPr>
          <w:rFonts w:ascii="Times New Roman" w:hAnsi="Times New Roman" w:cs="Times New Roman"/>
          <w:lang w:val="en-US" w:eastAsia="zh-CN"/>
        </w:rPr>
      </w:pPr>
    </w:p>
    <w:p w:rsidR="00043B9F" w:rsidRPr="003D2C79" w:rsidRDefault="00043B9F" w:rsidP="00C20EF2">
      <w:pPr>
        <w:pStyle w:val="ListParagraph"/>
        <w:numPr>
          <w:ilvl w:val="0"/>
          <w:numId w:val="167"/>
        </w:numPr>
        <w:tabs>
          <w:tab w:val="left" w:pos="851"/>
        </w:tabs>
        <w:contextualSpacing/>
        <w:jc w:val="both"/>
        <w:divId w:val="2116439976"/>
        <w:rPr>
          <w:sz w:val="24"/>
          <w:szCs w:val="24"/>
        </w:rPr>
      </w:pPr>
      <w:r w:rsidRPr="003D2C79">
        <w:rPr>
          <w:sz w:val="24"/>
          <w:szCs w:val="24"/>
        </w:rPr>
        <w:t>The plaintiff/defendant* shall pay the reasonable costs of anyone other than the plaintiff/defendant* which have been incurred as a result of this order and if the Court later finds that this order has caused such person loss, and decides that such person should be compensated for that loss, the plaintiff/defendant* shall comply with any order the Court may make.</w:t>
      </w:r>
    </w:p>
    <w:p w:rsidR="00043B9F" w:rsidRPr="003D2C79" w:rsidRDefault="00043B9F" w:rsidP="00043B9F">
      <w:pPr>
        <w:tabs>
          <w:tab w:val="left" w:pos="851"/>
        </w:tabs>
        <w:spacing w:after="0" w:line="240" w:lineRule="auto"/>
        <w:ind w:left="851" w:hanging="425"/>
        <w:jc w:val="both"/>
        <w:divId w:val="2116439976"/>
        <w:rPr>
          <w:rFonts w:ascii="Times New Roman" w:hAnsi="Times New Roman" w:cs="Times New Roman"/>
          <w:lang w:val="en-US" w:eastAsia="zh-CN"/>
        </w:rPr>
      </w:pPr>
    </w:p>
    <w:p w:rsidR="00043B9F" w:rsidRPr="003D2C79" w:rsidRDefault="00043B9F" w:rsidP="00C20EF2">
      <w:pPr>
        <w:pStyle w:val="ListParagraph"/>
        <w:numPr>
          <w:ilvl w:val="0"/>
          <w:numId w:val="167"/>
        </w:numPr>
        <w:tabs>
          <w:tab w:val="left" w:pos="851"/>
        </w:tabs>
        <w:contextualSpacing/>
        <w:jc w:val="both"/>
        <w:divId w:val="2116439976"/>
        <w:rPr>
          <w:sz w:val="24"/>
          <w:szCs w:val="24"/>
        </w:rPr>
      </w:pPr>
      <w:r w:rsidRPr="003D2C79">
        <w:rPr>
          <w:sz w:val="24"/>
          <w:szCs w:val="24"/>
        </w:rPr>
        <w:t>At the same time this Order is served on the defendant/plaintiff*, the plaintiff/defendant* shall serve on the defendant/plaintiff* a copy of the application, supporting affidavits and exhibits containing the evidence relied on by the plaintiff/defendant*. If the application and supporting affidavits have not been filed, the plaintiff/defendant* shall serve the same within 1 working day from the filing of the application and supporting affidavits.</w:t>
      </w:r>
    </w:p>
    <w:p w:rsidR="00043B9F" w:rsidRPr="003D2C79" w:rsidRDefault="00043B9F" w:rsidP="00043B9F">
      <w:pPr>
        <w:tabs>
          <w:tab w:val="left" w:pos="851"/>
        </w:tabs>
        <w:autoSpaceDE w:val="0"/>
        <w:autoSpaceDN w:val="0"/>
        <w:adjustRightInd w:val="0"/>
        <w:spacing w:after="0" w:line="240" w:lineRule="auto"/>
        <w:ind w:left="930"/>
        <w:jc w:val="both"/>
        <w:divId w:val="2116439976"/>
        <w:rPr>
          <w:rFonts w:ascii="Times New Roman" w:hAnsi="Times New Roman" w:cs="Times New Roman"/>
          <w:lang w:val="en-US" w:eastAsia="zh-CN"/>
        </w:rPr>
      </w:pPr>
    </w:p>
    <w:p w:rsidR="00043B9F" w:rsidRPr="003D2C79" w:rsidRDefault="00043B9F" w:rsidP="00C20EF2">
      <w:pPr>
        <w:pStyle w:val="ListParagraph"/>
        <w:numPr>
          <w:ilvl w:val="0"/>
          <w:numId w:val="167"/>
        </w:numPr>
        <w:tabs>
          <w:tab w:val="left" w:pos="851"/>
        </w:tabs>
        <w:contextualSpacing/>
        <w:jc w:val="both"/>
        <w:divId w:val="2116439976"/>
        <w:rPr>
          <w:sz w:val="24"/>
          <w:szCs w:val="24"/>
        </w:rPr>
      </w:pPr>
      <w:r w:rsidRPr="003D2C79">
        <w:rPr>
          <w:sz w:val="24"/>
          <w:szCs w:val="24"/>
        </w:rPr>
        <w:t>The plaintiff/defendant* shall indemnify the Family Justice Courts and the Bailiffs and keep them indemnified at all times against —</w:t>
      </w:r>
    </w:p>
    <w:p w:rsidR="00043B9F" w:rsidRPr="003D2C79" w:rsidRDefault="00043B9F" w:rsidP="00043B9F">
      <w:pPr>
        <w:pStyle w:val="ListParagraph"/>
        <w:tabs>
          <w:tab w:val="left" w:pos="851"/>
        </w:tabs>
        <w:ind w:left="786"/>
        <w:jc w:val="both"/>
        <w:divId w:val="2116439976"/>
        <w:rPr>
          <w:sz w:val="24"/>
          <w:szCs w:val="24"/>
        </w:rPr>
      </w:pPr>
    </w:p>
    <w:p w:rsidR="00043B9F" w:rsidRPr="003D2C79" w:rsidRDefault="00043B9F" w:rsidP="00043B9F">
      <w:pPr>
        <w:tabs>
          <w:tab w:val="left" w:pos="851"/>
        </w:tabs>
        <w:spacing w:after="0" w:line="240" w:lineRule="auto"/>
        <w:ind w:left="1440" w:hanging="1440"/>
        <w:jc w:val="both"/>
        <w:divId w:val="2116439976"/>
        <w:rPr>
          <w:rFonts w:ascii="Times New Roman" w:hAnsi="Times New Roman" w:cs="Times New Roman"/>
          <w:lang w:val="en-US" w:eastAsia="zh-CN"/>
        </w:rPr>
      </w:pPr>
      <w:r w:rsidRPr="003D2C79">
        <w:rPr>
          <w:rFonts w:ascii="Times New Roman" w:hAnsi="Times New Roman" w:cs="Times New Roman"/>
          <w:lang w:val="en-US" w:eastAsia="zh-CN"/>
        </w:rPr>
        <w:tab/>
        <w:t>(a)</w:t>
      </w:r>
      <w:r w:rsidRPr="003D2C79">
        <w:rPr>
          <w:rFonts w:ascii="Times New Roman" w:hAnsi="Times New Roman" w:cs="Times New Roman"/>
          <w:lang w:val="en-US" w:eastAsia="zh-CN"/>
        </w:rPr>
        <w:tab/>
        <w:t>all claims and payments for which the Family Justice Courts or the Bailiffs may, in the course of executing this Order, be rendered legally liable, and</w:t>
      </w:r>
    </w:p>
    <w:p w:rsidR="00043B9F" w:rsidRPr="003D2C79" w:rsidRDefault="00043B9F" w:rsidP="00043B9F">
      <w:pPr>
        <w:tabs>
          <w:tab w:val="left" w:pos="851"/>
        </w:tabs>
        <w:spacing w:after="0" w:line="240" w:lineRule="auto"/>
        <w:ind w:left="1440" w:hanging="1440"/>
        <w:jc w:val="both"/>
        <w:divId w:val="2116439976"/>
        <w:rPr>
          <w:rFonts w:ascii="Times New Roman" w:hAnsi="Times New Roman" w:cs="Times New Roman"/>
          <w:lang w:val="en-US" w:eastAsia="zh-CN"/>
        </w:rPr>
      </w:pPr>
      <w:r w:rsidRPr="003D2C79">
        <w:rPr>
          <w:rFonts w:ascii="Times New Roman" w:hAnsi="Times New Roman" w:cs="Times New Roman"/>
          <w:lang w:val="en-US" w:eastAsia="zh-CN"/>
        </w:rPr>
        <w:tab/>
        <w:t>(b)</w:t>
      </w:r>
      <w:r w:rsidRPr="003D2C79">
        <w:rPr>
          <w:rFonts w:ascii="Times New Roman" w:hAnsi="Times New Roman" w:cs="Times New Roman"/>
          <w:lang w:val="en-US" w:eastAsia="zh-CN"/>
        </w:rPr>
        <w:tab/>
        <w:t>all actions, suits, proceedings, claims, demands, costs and expenses whatsoever which may be taken or made against the Family Justice Courts or the Bailiffs or incurred or become payable by the Family Justice Courts or the Bailiffs in the course of executing this Order.</w:t>
      </w:r>
    </w:p>
    <w:p w:rsidR="00043B9F" w:rsidRPr="003D2C79" w:rsidRDefault="00043B9F" w:rsidP="00043B9F">
      <w:pPr>
        <w:tabs>
          <w:tab w:val="left" w:pos="851"/>
        </w:tabs>
        <w:spacing w:after="0" w:line="240" w:lineRule="auto"/>
        <w:ind w:left="1440" w:hanging="1440"/>
        <w:jc w:val="both"/>
        <w:divId w:val="2116439976"/>
        <w:rPr>
          <w:rFonts w:ascii="Times New Roman" w:hAnsi="Times New Roman" w:cs="Times New Roman"/>
          <w:lang w:val="en-US" w:eastAsia="zh-CN"/>
        </w:rPr>
      </w:pPr>
    </w:p>
    <w:p w:rsidR="00043B9F" w:rsidRPr="003D2C79" w:rsidRDefault="00043B9F" w:rsidP="00C20EF2">
      <w:pPr>
        <w:pStyle w:val="ListParagraph"/>
        <w:numPr>
          <w:ilvl w:val="0"/>
          <w:numId w:val="167"/>
        </w:numPr>
        <w:tabs>
          <w:tab w:val="left" w:pos="851"/>
        </w:tabs>
        <w:contextualSpacing/>
        <w:jc w:val="both"/>
        <w:divId w:val="2116439976"/>
        <w:rPr>
          <w:sz w:val="24"/>
          <w:szCs w:val="24"/>
        </w:rPr>
      </w:pPr>
      <w:r w:rsidRPr="003D2C79">
        <w:rPr>
          <w:sz w:val="24"/>
          <w:szCs w:val="24"/>
        </w:rPr>
        <w:t>The plaintiff/defendant* shall pay the costs, expenses and charges which may have to be incurred by the Court and/or the Bailiffs in connection with this Order, including the execution thereof.</w:t>
      </w:r>
    </w:p>
    <w:p w:rsidR="00043B9F" w:rsidRPr="003D2C79" w:rsidRDefault="00043B9F" w:rsidP="00043B9F">
      <w:pPr>
        <w:tabs>
          <w:tab w:val="left" w:pos="567"/>
        </w:tabs>
        <w:autoSpaceDE w:val="0"/>
        <w:autoSpaceDN w:val="0"/>
        <w:adjustRightInd w:val="0"/>
        <w:spacing w:after="0" w:line="240" w:lineRule="auto"/>
        <w:jc w:val="both"/>
        <w:divId w:val="2116439976"/>
        <w:rPr>
          <w:rFonts w:ascii="Times New Roman" w:hAnsi="Times New Roman" w:cs="Times New Roman"/>
          <w:lang w:val="en-US"/>
        </w:rPr>
      </w:pPr>
    </w:p>
    <w:p w:rsidR="00043B9F" w:rsidRDefault="00043B9F" w:rsidP="00C20EF2">
      <w:pPr>
        <w:pStyle w:val="ListParagraph"/>
        <w:numPr>
          <w:ilvl w:val="0"/>
          <w:numId w:val="167"/>
        </w:numPr>
        <w:tabs>
          <w:tab w:val="left" w:pos="851"/>
        </w:tabs>
        <w:contextualSpacing/>
        <w:jc w:val="both"/>
        <w:divId w:val="2116439976"/>
        <w:rPr>
          <w:sz w:val="24"/>
          <w:szCs w:val="24"/>
        </w:rPr>
      </w:pPr>
      <w:r w:rsidRPr="003D2C79">
        <w:rPr>
          <w:sz w:val="24"/>
          <w:szCs w:val="24"/>
        </w:rPr>
        <w:t>As and when required by the Court or the Bailiffs, the plaintiff/defendant* shall provide sufficient funds to the Court or the Bailiffs to meet the costs, expenses and charges which may have to be incurred by the Court and/or the Bailiffs in connection with this Order, including the execution thereof.</w:t>
      </w:r>
    </w:p>
    <w:p w:rsidR="00BF5509" w:rsidRDefault="00BF5509" w:rsidP="00BF5509">
      <w:pPr>
        <w:pStyle w:val="ListParagraph"/>
        <w:divId w:val="2116439976"/>
        <w:rPr>
          <w:sz w:val="24"/>
          <w:szCs w:val="24"/>
        </w:rPr>
      </w:pPr>
    </w:p>
    <w:p w:rsidR="00BF5509" w:rsidRDefault="00BF5509" w:rsidP="00BF5509">
      <w:pPr>
        <w:pStyle w:val="ListParagraph"/>
        <w:tabs>
          <w:tab w:val="left" w:pos="851"/>
        </w:tabs>
        <w:ind w:left="786"/>
        <w:contextualSpacing/>
        <w:jc w:val="both"/>
        <w:divId w:val="2116439976"/>
        <w:rPr>
          <w:sz w:val="24"/>
          <w:szCs w:val="24"/>
        </w:rPr>
      </w:pPr>
    </w:p>
    <w:p w:rsidR="00BF5509" w:rsidRDefault="00BF5509" w:rsidP="00BF5509">
      <w:pPr>
        <w:pStyle w:val="ListParagraph"/>
        <w:tabs>
          <w:tab w:val="left" w:pos="851"/>
        </w:tabs>
        <w:ind w:left="786"/>
        <w:contextualSpacing/>
        <w:jc w:val="both"/>
        <w:divId w:val="2116439976"/>
        <w:rPr>
          <w:sz w:val="24"/>
          <w:szCs w:val="24"/>
        </w:rPr>
      </w:pPr>
    </w:p>
    <w:p w:rsidR="00231F93" w:rsidRDefault="00231F93" w:rsidP="00BF5509">
      <w:pPr>
        <w:pStyle w:val="ListParagraph"/>
        <w:tabs>
          <w:tab w:val="left" w:pos="851"/>
        </w:tabs>
        <w:ind w:left="786"/>
        <w:contextualSpacing/>
        <w:jc w:val="both"/>
        <w:divId w:val="2116439976"/>
        <w:rPr>
          <w:sz w:val="24"/>
          <w:szCs w:val="24"/>
        </w:rPr>
        <w:sectPr w:rsidR="00231F93" w:rsidSect="00195FAF">
          <w:pgSz w:w="11907" w:h="16840" w:code="9"/>
          <w:pgMar w:top="992" w:right="1440" w:bottom="1276" w:left="1440" w:header="709" w:footer="709" w:gutter="0"/>
          <w:paperSrc w:first="7" w:other="7"/>
          <w:cols w:space="708"/>
          <w:titlePg/>
          <w:docGrid w:linePitch="360"/>
        </w:sectPr>
      </w:pPr>
    </w:p>
    <w:p w:rsidR="00BF5509" w:rsidRPr="003D2C79" w:rsidRDefault="00BF5509" w:rsidP="00BF5509">
      <w:pPr>
        <w:pStyle w:val="ListParagraph"/>
        <w:tabs>
          <w:tab w:val="left" w:pos="851"/>
        </w:tabs>
        <w:ind w:left="786"/>
        <w:contextualSpacing/>
        <w:jc w:val="both"/>
        <w:divId w:val="2116439976"/>
        <w:rPr>
          <w:sz w:val="24"/>
          <w:szCs w:val="24"/>
        </w:rPr>
      </w:pPr>
    </w:p>
    <w:p w:rsidR="00043B9F" w:rsidRPr="003D2C79" w:rsidRDefault="00043B9F" w:rsidP="00043B9F">
      <w:pPr>
        <w:tabs>
          <w:tab w:val="left" w:pos="1843"/>
        </w:tabs>
        <w:spacing w:after="0" w:line="240" w:lineRule="auto"/>
        <w:jc w:val="center"/>
        <w:divId w:val="2116439976"/>
        <w:rPr>
          <w:rFonts w:ascii="Times New Roman" w:hAnsi="Times New Roman" w:cs="Times New Roman"/>
          <w:b/>
          <w:u w:val="single"/>
          <w:lang w:val="en-US" w:eastAsia="zh-CN"/>
        </w:rPr>
      </w:pPr>
      <w:r w:rsidRPr="003D2C79">
        <w:rPr>
          <w:rFonts w:ascii="Times New Roman" w:hAnsi="Times New Roman" w:cs="Times New Roman"/>
          <w:b/>
          <w:u w:val="single"/>
          <w:lang w:val="en-US" w:eastAsia="zh-CN"/>
        </w:rPr>
        <w:t>Schedule 2</w:t>
      </w:r>
    </w:p>
    <w:p w:rsidR="00043B9F" w:rsidRPr="003D2C79" w:rsidRDefault="00043B9F" w:rsidP="00043B9F">
      <w:pPr>
        <w:tabs>
          <w:tab w:val="left" w:pos="1843"/>
        </w:tabs>
        <w:spacing w:after="0" w:line="240" w:lineRule="auto"/>
        <w:jc w:val="center"/>
        <w:divId w:val="2116439976"/>
        <w:rPr>
          <w:rFonts w:ascii="Times New Roman" w:hAnsi="Times New Roman" w:cs="Times New Roman"/>
          <w:i/>
          <w:lang w:val="en-US" w:eastAsia="zh-CN"/>
        </w:rPr>
      </w:pPr>
      <w:r w:rsidRPr="003D2C79">
        <w:rPr>
          <w:rFonts w:ascii="Times New Roman" w:hAnsi="Times New Roman" w:cs="Times New Roman"/>
          <w:i/>
          <w:lang w:val="en-US" w:eastAsia="zh-CN"/>
        </w:rPr>
        <w:t>(Undertakings provided in writing by the plaintiff’s/defendant’s* Counsel)</w:t>
      </w:r>
    </w:p>
    <w:p w:rsidR="00043B9F" w:rsidRDefault="00043B9F" w:rsidP="00C20EF2">
      <w:pPr>
        <w:numPr>
          <w:ilvl w:val="0"/>
          <w:numId w:val="56"/>
        </w:numPr>
        <w:spacing w:before="0" w:after="0" w:line="240" w:lineRule="auto"/>
        <w:jc w:val="both"/>
        <w:divId w:val="2116439976"/>
        <w:rPr>
          <w:rFonts w:ascii="Times New Roman" w:hAnsi="Times New Roman" w:cs="Times New Roman"/>
          <w:lang w:val="en-US" w:eastAsia="zh-CN"/>
        </w:rPr>
      </w:pPr>
      <w:r w:rsidRPr="003D2C79">
        <w:rPr>
          <w:rFonts w:ascii="Times New Roman" w:hAnsi="Times New Roman" w:cs="Times New Roman"/>
          <w:lang w:val="en-US" w:eastAsia="zh-CN"/>
        </w:rPr>
        <w:t xml:space="preserve">The plaintiff’s/defendant’s* Counsel shall personally ensure that this Order is executed in a calm and orderly manner respectful of the circumstances of the case. </w:t>
      </w:r>
    </w:p>
    <w:p w:rsidR="00043B9F" w:rsidRPr="003D2C79" w:rsidRDefault="00043B9F" w:rsidP="00043B9F">
      <w:pPr>
        <w:spacing w:after="0" w:line="240" w:lineRule="auto"/>
        <w:ind w:left="720"/>
        <w:jc w:val="both"/>
        <w:divId w:val="2116439976"/>
        <w:rPr>
          <w:rFonts w:ascii="Times New Roman" w:hAnsi="Times New Roman" w:cs="Times New Roman"/>
          <w:lang w:val="en-US" w:eastAsia="zh-CN"/>
        </w:rPr>
      </w:pPr>
    </w:p>
    <w:p w:rsidR="00043B9F" w:rsidRDefault="00043B9F" w:rsidP="00C20EF2">
      <w:pPr>
        <w:numPr>
          <w:ilvl w:val="0"/>
          <w:numId w:val="56"/>
        </w:numPr>
        <w:spacing w:before="0" w:after="0" w:line="240" w:lineRule="auto"/>
        <w:jc w:val="both"/>
        <w:divId w:val="2116439976"/>
        <w:rPr>
          <w:rFonts w:ascii="Times New Roman" w:hAnsi="Times New Roman" w:cs="Times New Roman"/>
          <w:lang w:val="en-US" w:eastAsia="zh-CN"/>
        </w:rPr>
      </w:pPr>
      <w:r w:rsidRPr="003D2C79">
        <w:rPr>
          <w:rFonts w:ascii="Times New Roman" w:hAnsi="Times New Roman" w:cs="Times New Roman"/>
          <w:lang w:val="en-US" w:eastAsia="zh-CN"/>
        </w:rPr>
        <w:t>The plaintiff’s/defendant’s* Counsel shall pay the costs, expenses and charges which may have been incurred by the Court and/or the Bailiffs in connection with this Order, including the execution thereof, if such costs, expenses and charges are not fully paid by the plaintiff/defendant*.</w:t>
      </w:r>
    </w:p>
    <w:p w:rsidR="00043B9F" w:rsidRPr="003D2C79" w:rsidRDefault="00043B9F" w:rsidP="00043B9F">
      <w:pPr>
        <w:spacing w:after="0" w:line="240" w:lineRule="auto"/>
        <w:ind w:left="720"/>
        <w:jc w:val="both"/>
        <w:divId w:val="2116439976"/>
        <w:rPr>
          <w:rFonts w:ascii="Times New Roman" w:hAnsi="Times New Roman" w:cs="Times New Roman"/>
          <w:lang w:val="en-US" w:eastAsia="zh-CN"/>
        </w:rPr>
      </w:pPr>
    </w:p>
    <w:p w:rsidR="00043B9F" w:rsidRPr="003D2C79" w:rsidRDefault="00043B9F" w:rsidP="00C20EF2">
      <w:pPr>
        <w:numPr>
          <w:ilvl w:val="0"/>
          <w:numId w:val="56"/>
        </w:numPr>
        <w:spacing w:before="0" w:after="0" w:line="240" w:lineRule="auto"/>
        <w:jc w:val="both"/>
        <w:divId w:val="2116439976"/>
        <w:rPr>
          <w:rFonts w:ascii="Times New Roman" w:hAnsi="Times New Roman" w:cs="Times New Roman"/>
          <w:lang w:val="en-US" w:eastAsia="zh-CN"/>
        </w:rPr>
      </w:pPr>
      <w:r w:rsidRPr="003D2C79">
        <w:rPr>
          <w:rFonts w:ascii="Times New Roman" w:hAnsi="Times New Roman" w:cs="Times New Roman"/>
          <w:lang w:val="en-US" w:eastAsia="zh-CN"/>
        </w:rPr>
        <w:t>As and when required by the Court or the Bailiffs, the plaintiff’s/defendant’s</w:t>
      </w:r>
      <w:r w:rsidRPr="003D2C79">
        <w:rPr>
          <w:rFonts w:ascii="Times New Roman" w:hAnsi="Times New Roman" w:cs="Times New Roman"/>
          <w:u w:val="single"/>
          <w:lang w:val="en-US" w:eastAsia="zh-CN"/>
        </w:rPr>
        <w:t xml:space="preserve"> </w:t>
      </w:r>
      <w:r w:rsidRPr="003D2C79">
        <w:rPr>
          <w:rFonts w:ascii="Times New Roman" w:hAnsi="Times New Roman" w:cs="Times New Roman"/>
          <w:lang w:val="en-US" w:eastAsia="zh-CN"/>
        </w:rPr>
        <w:t>Counsel shall provide sufficient funds to the Court or the Bailiffs to meet the costs, expenses and charges which may have to be incurred by the Court and/or the Bailiffs in connection with this Order, including the execution thereof.</w:t>
      </w:r>
    </w:p>
    <w:p w:rsidR="00267633" w:rsidRPr="00267633" w:rsidRDefault="00267633" w:rsidP="00267633">
      <w:pPr>
        <w:spacing w:before="0" w:after="0" w:line="240" w:lineRule="auto"/>
        <w:ind w:left="720"/>
        <w:jc w:val="center"/>
        <w:divId w:val="2116439976"/>
        <w:rPr>
          <w:rFonts w:ascii="Times New Roman" w:hAnsi="Times New Roman" w:cs="Times New Roman"/>
          <w:b/>
          <w:lang w:val="en-US" w:eastAsia="zh-CN"/>
        </w:rPr>
      </w:pPr>
      <w:r w:rsidRPr="00267633">
        <w:rPr>
          <w:rFonts w:ascii="Times New Roman" w:hAnsi="Times New Roman" w:cs="Times New Roman"/>
          <w:b/>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262</w:t>
            </w:r>
          </w:p>
        </w:tc>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67633" w:rsidP="00267633">
      <w:pPr>
        <w:spacing w:before="0" w:after="0" w:line="240" w:lineRule="auto"/>
        <w:ind w:left="720"/>
        <w:jc w:val="center"/>
        <w:divId w:val="2116439976"/>
        <w:rPr>
          <w:rFonts w:ascii="Times New Roman" w:hAnsi="Times New Roman" w:cs="Times New Roman"/>
          <w:b/>
          <w:lang w:val="en-US" w:eastAsia="zh-CN"/>
        </w:rPr>
      </w:pPr>
    </w:p>
    <w:p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bCs/>
          <w:color w:val="000000"/>
          <w:sz w:val="22"/>
          <w:szCs w:val="22"/>
          <w:lang w:val="en-US" w:eastAsia="en-GB"/>
        </w:rPr>
      </w:pPr>
      <w:r w:rsidRPr="00267633">
        <w:rPr>
          <w:rFonts w:ascii="Times New Roman" w:hAnsi="Times New Roman" w:cs="Times New Roman"/>
          <w:bCs/>
          <w:color w:val="000000"/>
          <w:sz w:val="22"/>
          <w:szCs w:val="22"/>
          <w:lang w:val="en-US" w:eastAsia="en-GB"/>
        </w:rPr>
        <w:t>Para 158</w:t>
      </w:r>
    </w:p>
    <w:p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p>
    <w:p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r w:rsidRPr="00267633">
        <w:rPr>
          <w:rFonts w:ascii="Times New Roman" w:hAnsi="Times New Roman" w:cs="Times New Roman"/>
          <w:b/>
          <w:bCs/>
          <w:color w:val="000000"/>
          <w:lang w:val="en-US" w:eastAsia="en-GB"/>
        </w:rPr>
        <w:t>IN THE FAMILY JUSTICE COURTS OF THE REPUBLIC OF SINGAPORE</w:t>
      </w:r>
    </w:p>
    <w:p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OSF No.</w:t>
      </w:r>
    </w:p>
    <w:p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Between</w:t>
      </w:r>
    </w:p>
    <w:p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[Name] …Plaintiff</w:t>
      </w:r>
    </w:p>
    <w:p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And</w:t>
      </w:r>
    </w:p>
    <w:p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[Name] …Defendant</w:t>
      </w:r>
    </w:p>
    <w:p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rsidR="00267633" w:rsidRPr="00267633" w:rsidRDefault="00267633" w:rsidP="00267633">
      <w:pPr>
        <w:spacing w:before="0" w:after="0" w:line="240" w:lineRule="auto"/>
        <w:jc w:val="center"/>
        <w:divId w:val="2116439976"/>
        <w:rPr>
          <w:rFonts w:ascii="Times New Roman" w:hAnsi="Times New Roman" w:cs="Times New Roman"/>
          <w:bCs/>
          <w:lang w:val="en-US" w:eastAsia="zh-CN"/>
        </w:rPr>
      </w:pPr>
      <w:r w:rsidRPr="00267633">
        <w:rPr>
          <w:rFonts w:ascii="Times New Roman" w:hAnsi="Times New Roman" w:cs="Times New Roman"/>
          <w:b/>
          <w:bCs/>
          <w:lang w:val="en-US" w:eastAsia="zh-CN"/>
        </w:rPr>
        <w:t>WRIT FOR SEIZURE</w:t>
      </w:r>
    </w:p>
    <w:p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To the Bailiff</w:t>
      </w: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Whereas by an Order of this Court pronounced this day, it was ordered that the infant [….] be returned to the custody of his/her lawful guardian, [….].</w:t>
      </w: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ab/>
        <w:t>You are directed to seize the person of the infant […] and the infant be delivered into the custody of his/her lawful guardian.</w:t>
      </w:r>
    </w:p>
    <w:p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Dated this </w:t>
      </w:r>
      <w:r w:rsidRPr="00267633">
        <w:rPr>
          <w:rFonts w:ascii="Times New Roman" w:hAnsi="Times New Roman" w:cs="Times New Roman"/>
          <w:lang w:val="en-US" w:eastAsia="zh-CN"/>
        </w:rPr>
        <w:tab/>
        <w:t xml:space="preserve">day of </w:t>
      </w:r>
      <w:r w:rsidRPr="00267633">
        <w:rPr>
          <w:rFonts w:ascii="Times New Roman" w:hAnsi="Times New Roman" w:cs="Times New Roman"/>
          <w:lang w:val="en-US" w:eastAsia="zh-CN"/>
        </w:rPr>
        <w:tab/>
      </w:r>
      <w:r w:rsidRPr="00267633">
        <w:rPr>
          <w:rFonts w:ascii="Times New Roman" w:hAnsi="Times New Roman" w:cs="Times New Roman"/>
          <w:lang w:val="en-US" w:eastAsia="zh-CN"/>
        </w:rPr>
        <w:tab/>
      </w:r>
      <w:r w:rsidRPr="00267633">
        <w:rPr>
          <w:rFonts w:ascii="Times New Roman" w:hAnsi="Times New Roman" w:cs="Times New Roman"/>
          <w:lang w:val="en-US" w:eastAsia="zh-CN"/>
        </w:rPr>
        <w:tab/>
        <w:t>20</w:t>
      </w:r>
    </w:p>
    <w:p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lang w:val="en-US" w:eastAsia="zh-CN"/>
        </w:rPr>
      </w:pPr>
    </w:p>
    <w:p w:rsidR="00267633" w:rsidRPr="00267633" w:rsidRDefault="00267633" w:rsidP="00267633">
      <w:pPr>
        <w:spacing w:before="0" w:after="0" w:line="240" w:lineRule="auto"/>
        <w:jc w:val="right"/>
        <w:divId w:val="2116439976"/>
        <w:rPr>
          <w:rFonts w:ascii="Times New Roman" w:hAnsi="Times New Roman" w:cs="Times New Roman"/>
          <w:lang w:val="en-US" w:eastAsia="zh-CN"/>
        </w:rPr>
      </w:pPr>
      <w:r w:rsidRPr="00267633">
        <w:rPr>
          <w:rFonts w:ascii="Times New Roman" w:hAnsi="Times New Roman" w:cs="Times New Roman"/>
          <w:i/>
          <w:lang w:val="en-US" w:eastAsia="zh-CN"/>
        </w:rPr>
        <w:t>Registrar</w:t>
      </w:r>
    </w:p>
    <w:p w:rsidR="00267633" w:rsidRPr="00267633" w:rsidRDefault="00267633" w:rsidP="00267633">
      <w:pPr>
        <w:spacing w:before="0" w:after="0" w:line="240" w:lineRule="auto"/>
        <w:divId w:val="2116439976"/>
        <w:rPr>
          <w:rFonts w:ascii="Times New Roman" w:hAnsi="Times New Roman" w:cs="Times New Roman"/>
          <w:b/>
          <w:sz w:val="26"/>
          <w:szCs w:val="26"/>
          <w:lang w:val="en-US" w:eastAsia="zh-CN"/>
        </w:rPr>
      </w:pPr>
      <w:r w:rsidRPr="00267633">
        <w:rPr>
          <w:rFonts w:ascii="Times New Roman" w:hAnsi="Times New Roman" w:cs="Times New Roman"/>
          <w:b/>
          <w:sz w:val="26"/>
          <w:szCs w:val="26"/>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263</w:t>
            </w:r>
          </w:p>
        </w:tc>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67633" w:rsidP="00267633">
      <w:pPr>
        <w:spacing w:before="0" w:after="0" w:line="240" w:lineRule="auto"/>
        <w:ind w:left="720"/>
        <w:jc w:val="center"/>
        <w:divId w:val="2116439976"/>
        <w:rPr>
          <w:rFonts w:ascii="Times New Roman" w:hAnsi="Times New Roman" w:cs="Times New Roman"/>
          <w:b/>
          <w:sz w:val="26"/>
          <w:szCs w:val="26"/>
          <w:u w:val="single"/>
          <w:lang w:val="en-US" w:eastAsia="zh-CN"/>
        </w:rPr>
      </w:pPr>
    </w:p>
    <w:p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158</w:t>
      </w:r>
    </w:p>
    <w:p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b/>
          <w:bCs/>
          <w:color w:val="000000"/>
          <w:lang w:val="en-US" w:eastAsia="en-GB"/>
        </w:rPr>
      </w:pPr>
      <w:r w:rsidRPr="00267633">
        <w:rPr>
          <w:rFonts w:ascii="Times New Roman" w:hAnsi="Times New Roman" w:cs="Times New Roman"/>
          <w:b/>
          <w:bCs/>
          <w:color w:val="000000"/>
          <w:lang w:val="en-US" w:eastAsia="en-GB"/>
        </w:rPr>
        <w:t>IN THE FAMILY JUSTICE COURTS OF THE REPUBLIC OF SINGAPORE</w:t>
      </w:r>
    </w:p>
    <w:p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OSF No.</w:t>
      </w:r>
    </w:p>
    <w:p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Between</w:t>
      </w:r>
    </w:p>
    <w:p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[Name] …Plaintiff</w:t>
      </w:r>
    </w:p>
    <w:p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And</w:t>
      </w:r>
    </w:p>
    <w:p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[Name] …Defendant</w:t>
      </w:r>
    </w:p>
    <w:p w:rsidR="00267633" w:rsidRPr="00267633" w:rsidRDefault="00267633" w:rsidP="00267633">
      <w:pPr>
        <w:autoSpaceDE w:val="0"/>
        <w:autoSpaceDN w:val="0"/>
        <w:adjustRightInd w:val="0"/>
        <w:spacing w:before="0" w:after="0" w:line="240" w:lineRule="auto"/>
        <w:divId w:val="2116439976"/>
        <w:rPr>
          <w:rFonts w:ascii="Times New Roman" w:hAnsi="Times New Roman" w:cs="Times New Roman"/>
          <w:color w:val="000000"/>
          <w:lang w:val="en-US" w:eastAsia="en-GB"/>
        </w:rPr>
      </w:pPr>
    </w:p>
    <w:p w:rsidR="00267633" w:rsidRPr="00267633" w:rsidRDefault="00267633" w:rsidP="00267633">
      <w:pPr>
        <w:autoSpaceDE w:val="0"/>
        <w:autoSpaceDN w:val="0"/>
        <w:adjustRightInd w:val="0"/>
        <w:spacing w:before="0" w:after="0" w:line="240" w:lineRule="auto"/>
        <w:jc w:val="center"/>
        <w:divId w:val="2116439976"/>
        <w:rPr>
          <w:rFonts w:ascii="Times New Roman" w:hAnsi="Times New Roman" w:cs="Times New Roman"/>
          <w:color w:val="000000"/>
          <w:lang w:val="en-US" w:eastAsia="en-GB"/>
        </w:rPr>
      </w:pPr>
    </w:p>
    <w:p w:rsidR="00267633" w:rsidRPr="00267633" w:rsidRDefault="00267633" w:rsidP="00267633">
      <w:pPr>
        <w:spacing w:before="0" w:after="0" w:line="240" w:lineRule="auto"/>
        <w:jc w:val="center"/>
        <w:divId w:val="2116439976"/>
        <w:rPr>
          <w:rFonts w:ascii="Times New Roman" w:hAnsi="Times New Roman" w:cs="Times New Roman"/>
          <w:b/>
          <w:bCs/>
          <w:lang w:val="en-US" w:eastAsia="zh-CN"/>
        </w:rPr>
      </w:pPr>
      <w:r w:rsidRPr="00267633">
        <w:rPr>
          <w:rFonts w:ascii="Times New Roman" w:hAnsi="Times New Roman" w:cs="Times New Roman"/>
          <w:b/>
          <w:bCs/>
          <w:lang w:val="en-US" w:eastAsia="zh-CN"/>
        </w:rPr>
        <w:t>REQUEST FOR WRIT FOR SEIZURE</w:t>
      </w:r>
    </w:p>
    <w:p w:rsidR="00267633" w:rsidRPr="00267633" w:rsidRDefault="00267633" w:rsidP="00267633">
      <w:pPr>
        <w:spacing w:before="0" w:after="0" w:line="240" w:lineRule="auto"/>
        <w:jc w:val="center"/>
        <w:divId w:val="2116439976"/>
        <w:rPr>
          <w:rFonts w:ascii="Times New Roman" w:hAnsi="Times New Roman" w:cs="Times New Roman"/>
          <w:b/>
          <w:bCs/>
          <w:lang w:val="en-US" w:eastAsia="zh-CN"/>
        </w:rPr>
      </w:pPr>
    </w:p>
    <w:p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person entitled to execution (applicant) :</w:t>
      </w:r>
    </w:p>
    <w:p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Address of applicant :</w:t>
      </w:r>
    </w:p>
    <w:p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Solicitor for applicant :</w:t>
      </w:r>
    </w:p>
    <w:p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Address of the Solicitor for applicant :</w:t>
      </w:r>
    </w:p>
    <w:p w:rsidR="00267633" w:rsidRPr="00267633" w:rsidRDefault="00267633" w:rsidP="00267633">
      <w:pPr>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Hereby request the Registrar to issue a Writ for Seizure to be executed at the Address of Execution to seize the person of the infant [</w:t>
      </w:r>
      <w:r w:rsidRPr="00267633">
        <w:rPr>
          <w:rFonts w:ascii="Times New Roman" w:hAnsi="Times New Roman" w:cs="Times New Roman"/>
          <w:i/>
          <w:lang w:val="en-US" w:eastAsia="zh-CN"/>
        </w:rPr>
        <w:t>name of infant</w:t>
      </w:r>
      <w:r w:rsidRPr="00267633">
        <w:rPr>
          <w:rFonts w:ascii="Times New Roman" w:hAnsi="Times New Roman" w:cs="Times New Roman"/>
          <w:lang w:val="en-US" w:eastAsia="zh-CN"/>
        </w:rPr>
        <w:t>] and the infant be returned to the custody of his/her lawful guardian.</w:t>
      </w:r>
    </w:p>
    <w:p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Name of person subject to execution (respondent):</w:t>
      </w:r>
    </w:p>
    <w:p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Address of Execution :</w:t>
      </w:r>
    </w:p>
    <w:p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 xml:space="preserve">Attached herewith is a copy of the Order of Court duly sealed. </w:t>
      </w: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267633">
      <w:pPr>
        <w:spacing w:before="0" w:after="0" w:line="240" w:lineRule="auto"/>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UNDERTAKING AND DECLARATION</w:t>
      </w:r>
    </w:p>
    <w:p w:rsidR="00267633" w:rsidRPr="00267633" w:rsidRDefault="00267633" w:rsidP="00C20EF2">
      <w:pPr>
        <w:numPr>
          <w:ilvl w:val="0"/>
          <w:numId w:val="57"/>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I/We hereby undertake to pay all your charges. Please appoint a suitable date to execute the Writ for Seizure.</w:t>
      </w:r>
    </w:p>
    <w:p w:rsidR="00267633" w:rsidRPr="00267633" w:rsidRDefault="00267633" w:rsidP="00C20EF2">
      <w:pPr>
        <w:numPr>
          <w:ilvl w:val="0"/>
          <w:numId w:val="57"/>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I/We hereby declare that as at the date of this Request, the person of the infant [</w:t>
      </w:r>
      <w:r w:rsidRPr="00267633">
        <w:rPr>
          <w:rFonts w:ascii="Times New Roman" w:hAnsi="Times New Roman" w:cs="Times New Roman"/>
          <w:i/>
          <w:lang w:val="en-US" w:eastAsia="zh-CN"/>
        </w:rPr>
        <w:t>name of infant]</w:t>
      </w:r>
      <w:r w:rsidRPr="00267633">
        <w:rPr>
          <w:rFonts w:ascii="Times New Roman" w:hAnsi="Times New Roman" w:cs="Times New Roman"/>
          <w:lang w:val="en-US" w:eastAsia="zh-CN"/>
        </w:rPr>
        <w:t xml:space="preserve"> is not subject to any other execution or order issued by the Family Justice Courts or the High Court.</w:t>
      </w:r>
    </w:p>
    <w:p w:rsidR="00267633" w:rsidRPr="00267633" w:rsidRDefault="00267633" w:rsidP="00C20EF2">
      <w:pPr>
        <w:numPr>
          <w:ilvl w:val="0"/>
          <w:numId w:val="57"/>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I/We hereby declare that, as at the date of this declaration, I/we have reason to believe that the person subject to execution will be at the Address of Execution together with the infant [</w:t>
      </w:r>
      <w:r w:rsidRPr="00267633">
        <w:rPr>
          <w:rFonts w:ascii="Times New Roman" w:hAnsi="Times New Roman" w:cs="Times New Roman"/>
          <w:i/>
          <w:lang w:val="en-US" w:eastAsia="zh-CN"/>
        </w:rPr>
        <w:t>name</w:t>
      </w:r>
      <w:r w:rsidRPr="00267633">
        <w:rPr>
          <w:rFonts w:ascii="Times New Roman" w:hAnsi="Times New Roman" w:cs="Times New Roman"/>
          <w:lang w:val="en-US" w:eastAsia="zh-CN"/>
        </w:rPr>
        <w:t xml:space="preserve"> </w:t>
      </w:r>
      <w:r w:rsidRPr="00267633">
        <w:rPr>
          <w:rFonts w:ascii="Times New Roman" w:hAnsi="Times New Roman" w:cs="Times New Roman"/>
          <w:i/>
          <w:lang w:val="en-US" w:eastAsia="zh-CN"/>
        </w:rPr>
        <w:t>of infant</w:t>
      </w:r>
      <w:r w:rsidRPr="00267633">
        <w:rPr>
          <w:rFonts w:ascii="Times New Roman" w:hAnsi="Times New Roman" w:cs="Times New Roman"/>
          <w:lang w:val="en-US" w:eastAsia="zh-CN"/>
        </w:rPr>
        <w:t>].</w:t>
      </w:r>
    </w:p>
    <w:p w:rsidR="00267633" w:rsidRPr="00267633" w:rsidRDefault="00267633" w:rsidP="00267633">
      <w:pPr>
        <w:spacing w:before="0" w:after="0" w:line="240" w:lineRule="auto"/>
        <w:ind w:left="720"/>
        <w:jc w:val="center"/>
        <w:divId w:val="2116439976"/>
        <w:rPr>
          <w:rFonts w:ascii="Times New Roman" w:hAnsi="Times New Roman" w:cs="Times New Roman"/>
          <w:lang w:val="en-US" w:eastAsia="zh-CN"/>
        </w:rPr>
      </w:pPr>
      <w:r w:rsidRPr="00267633">
        <w:rPr>
          <w:rFonts w:ascii="Times New Roman" w:hAnsi="Times New Roman" w:cs="Times New Roman"/>
          <w:lang w:val="en-US" w:eastAsia="zh-CN"/>
        </w:rPr>
        <w:t>(State the grounds of belief)</w:t>
      </w:r>
    </w:p>
    <w:p w:rsidR="00267633" w:rsidRPr="00267633" w:rsidRDefault="00267633" w:rsidP="00267633">
      <w:pPr>
        <w:spacing w:before="0" w:after="0" w:line="240" w:lineRule="auto"/>
        <w:ind w:left="720"/>
        <w:divId w:val="2116439976"/>
        <w:rPr>
          <w:rFonts w:ascii="Times New Roman" w:hAnsi="Times New Roman" w:cs="Times New Roman"/>
          <w:lang w:val="en-US" w:eastAsia="zh-CN"/>
        </w:rPr>
      </w:pPr>
      <w:r w:rsidRPr="00267633">
        <w:rPr>
          <w:rFonts w:ascii="Times New Roman" w:hAnsi="Times New Roman" w:cs="Times New Roman"/>
          <w:lang w:val="en-US" w:eastAsia="zh-CN"/>
        </w:rPr>
        <w:t>NAME OF DECLARANT :</w:t>
      </w:r>
    </w:p>
    <w:p w:rsidR="00267633" w:rsidRPr="00267633" w:rsidRDefault="00267633" w:rsidP="00267633">
      <w:pPr>
        <w:spacing w:before="0" w:after="0" w:line="240" w:lineRule="auto"/>
        <w:ind w:left="720"/>
        <w:divId w:val="2116439976"/>
        <w:rPr>
          <w:rFonts w:ascii="Times New Roman" w:hAnsi="Times New Roman" w:cs="Times New Roman"/>
          <w:lang w:val="en-US" w:eastAsia="zh-CN"/>
        </w:rPr>
      </w:pPr>
      <w:r w:rsidRPr="00267633">
        <w:rPr>
          <w:rFonts w:ascii="Times New Roman" w:hAnsi="Times New Roman" w:cs="Times New Roman"/>
          <w:lang w:val="en-US" w:eastAsia="zh-CN"/>
        </w:rPr>
        <w:t>Date of filing :</w:t>
      </w:r>
    </w:p>
    <w:p w:rsidR="00267633" w:rsidRPr="00267633" w:rsidRDefault="00267633" w:rsidP="009E184C">
      <w:pPr>
        <w:spacing w:before="0" w:after="0" w:line="276" w:lineRule="auto"/>
        <w:ind w:hanging="709"/>
        <w:divId w:val="2116439976"/>
        <w:rPr>
          <w:rFonts w:ascii="Times New Roman" w:hAnsi="Times New Roman" w:cs="Times New Roman"/>
          <w:lang w:val="en-US" w:eastAsia="zh-CN"/>
        </w:rPr>
      </w:pPr>
      <w:r w:rsidRPr="00267633">
        <w:rPr>
          <w:rFonts w:ascii="Times New Roman" w:hAnsi="Times New Roman" w:cs="Times New Roman"/>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565921" w:rsidRPr="003D2C79" w:rsidTr="00757713">
        <w:trPr>
          <w:jc w:val="center"/>
        </w:trPr>
        <w:tc>
          <w:tcPr>
            <w:tcW w:w="3080" w:type="dxa"/>
          </w:tcPr>
          <w:p w:rsidR="00565921" w:rsidRPr="003D2C79" w:rsidRDefault="00565921" w:rsidP="009E184C">
            <w:pPr>
              <w:spacing w:before="0" w:after="0" w:line="276" w:lineRule="auto"/>
              <w:ind w:hanging="709"/>
              <w:rPr>
                <w:rFonts w:ascii="Times New Roman" w:hAnsi="Times New Roman" w:cs="Times New Roman"/>
                <w:sz w:val="20"/>
                <w:szCs w:val="20"/>
                <w:lang w:eastAsia="zh-CN"/>
              </w:rPr>
            </w:pPr>
            <w:r w:rsidRPr="003D2C79">
              <w:rPr>
                <w:rFonts w:ascii="Times New Roman" w:hAnsi="Times New Roman" w:cs="Times New Roman"/>
                <w:sz w:val="20"/>
                <w:szCs w:val="20"/>
                <w:lang w:eastAsia="zh-CN"/>
              </w:rPr>
              <w:lastRenderedPageBreak/>
              <w:br w:type="page"/>
            </w:r>
          </w:p>
        </w:tc>
        <w:tc>
          <w:tcPr>
            <w:tcW w:w="3080" w:type="dxa"/>
          </w:tcPr>
          <w:p w:rsidR="00565921" w:rsidRPr="003D2C79" w:rsidRDefault="00565921" w:rsidP="009E184C">
            <w:pPr>
              <w:keepNext/>
              <w:spacing w:before="0" w:after="0" w:line="276" w:lineRule="auto"/>
              <w:ind w:hanging="709"/>
              <w:jc w:val="center"/>
              <w:outlineLvl w:val="1"/>
              <w:rPr>
                <w:rFonts w:ascii="Times New Roman" w:hAnsi="Times New Roman"/>
                <w:bCs/>
                <w:iCs/>
                <w:spacing w:val="-3"/>
                <w:szCs w:val="28"/>
                <w:lang w:eastAsia="zh-CN"/>
              </w:rPr>
            </w:pPr>
            <w:bookmarkStart w:id="172" w:name="Form264"/>
            <w:bookmarkEnd w:id="172"/>
            <w:r w:rsidRPr="003D2C79">
              <w:rPr>
                <w:rFonts w:ascii="Times New Roman" w:hAnsi="Times New Roman"/>
                <w:bCs/>
                <w:iCs/>
                <w:spacing w:val="-3"/>
                <w:szCs w:val="28"/>
                <w:lang w:eastAsia="zh-CN"/>
              </w:rPr>
              <w:t>FORM 264</w:t>
            </w:r>
          </w:p>
        </w:tc>
        <w:tc>
          <w:tcPr>
            <w:tcW w:w="3080" w:type="dxa"/>
          </w:tcPr>
          <w:p w:rsidR="00565921" w:rsidRPr="003D2C79" w:rsidRDefault="00565921" w:rsidP="009E184C">
            <w:pPr>
              <w:spacing w:before="0" w:after="0" w:line="276" w:lineRule="auto"/>
              <w:ind w:hanging="709"/>
              <w:rPr>
                <w:rFonts w:ascii="Times New Roman" w:hAnsi="Times New Roman" w:cs="Times New Roman"/>
                <w:sz w:val="20"/>
                <w:szCs w:val="20"/>
                <w:lang w:eastAsia="zh-CN"/>
              </w:rPr>
            </w:pPr>
          </w:p>
        </w:tc>
      </w:tr>
    </w:tbl>
    <w:p w:rsidR="00565921" w:rsidRPr="003D2C79" w:rsidRDefault="00565921" w:rsidP="00D94902">
      <w:pPr>
        <w:spacing w:before="0" w:after="0" w:line="276" w:lineRule="auto"/>
        <w:rPr>
          <w:rFonts w:ascii="Times New Roman" w:hAnsi="Times New Roman" w:cs="Times New Roman"/>
          <w:lang w:val="en-US" w:eastAsia="zh-CN"/>
        </w:rPr>
      </w:pPr>
      <w:r w:rsidRPr="003D2C79">
        <w:rPr>
          <w:rFonts w:ascii="Times New Roman" w:hAnsi="Times New Roman" w:cs="Times New Roman"/>
          <w:lang w:val="en-US" w:eastAsia="zh-CN"/>
        </w:rPr>
        <w:t>Para 158</w:t>
      </w:r>
    </w:p>
    <w:p w:rsidR="00565921" w:rsidRPr="003D2C79" w:rsidRDefault="00565921" w:rsidP="00D94902">
      <w:pPr>
        <w:spacing w:before="0" w:after="0" w:line="276" w:lineRule="auto"/>
        <w:jc w:val="center"/>
        <w:rPr>
          <w:rFonts w:ascii="Times New Roman" w:hAnsi="Times New Roman" w:cs="Times New Roman"/>
          <w:b/>
          <w:sz w:val="26"/>
          <w:szCs w:val="26"/>
          <w:u w:val="single"/>
          <w:lang w:val="en-US" w:eastAsia="zh-CN"/>
        </w:rPr>
      </w:pPr>
    </w:p>
    <w:p w:rsidR="00565921" w:rsidRPr="003D2C79" w:rsidRDefault="00565921" w:rsidP="00D94902">
      <w:pPr>
        <w:spacing w:before="0" w:after="0" w:line="276" w:lineRule="auto"/>
        <w:jc w:val="center"/>
        <w:rPr>
          <w:rFonts w:ascii="Times New Roman" w:hAnsi="Times New Roman" w:cs="Times New Roman"/>
          <w:b/>
          <w:bCs/>
          <w:caps/>
          <w:lang w:val="en-US" w:eastAsia="zh-CN"/>
        </w:rPr>
      </w:pPr>
      <w:r w:rsidRPr="003D2C79">
        <w:rPr>
          <w:rFonts w:ascii="Times New Roman" w:hAnsi="Times New Roman" w:cs="Times New Roman"/>
          <w:b/>
          <w:bCs/>
          <w:caps/>
          <w:lang w:val="en-US" w:eastAsia="zh-CN"/>
        </w:rPr>
        <w:t>Applicant’s Letter of Indemnity</w:t>
      </w:r>
    </w:p>
    <w:p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 xml:space="preserve">Date: </w:t>
      </w:r>
    </w:p>
    <w:p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The Bailiff</w:t>
      </w:r>
    </w:p>
    <w:p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Dear Sir</w:t>
      </w:r>
    </w:p>
    <w:p w:rsidR="00565921" w:rsidRPr="003D2C79" w:rsidRDefault="00565921" w:rsidP="00D94902">
      <w:pPr>
        <w:spacing w:before="0" w:after="0" w:line="276" w:lineRule="auto"/>
        <w:jc w:val="both"/>
        <w:rPr>
          <w:rFonts w:ascii="Times New Roman" w:hAnsi="Times New Roman" w:cs="Times New Roman"/>
          <w:lang w:val="en-US" w:eastAsia="zh-CN"/>
        </w:rPr>
      </w:pPr>
    </w:p>
    <w:p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1.</w:t>
      </w:r>
      <w:r w:rsidRPr="003D2C79">
        <w:rPr>
          <w:rFonts w:ascii="Times New Roman" w:hAnsi="Times New Roman" w:cs="Times New Roman"/>
          <w:lang w:val="en-US" w:eastAsia="zh-CN"/>
        </w:rPr>
        <w:tab/>
        <w:t>I confirm that I have obtained a Court Order under section 14 of the Guardianship of Infants Act (Cap. 122).</w:t>
      </w:r>
    </w:p>
    <w:p w:rsidR="00565921" w:rsidRPr="003D2C79" w:rsidRDefault="00565921" w:rsidP="00D94902">
      <w:pPr>
        <w:spacing w:before="0" w:after="0" w:line="276" w:lineRule="auto"/>
        <w:jc w:val="both"/>
        <w:rPr>
          <w:rFonts w:ascii="Times New Roman" w:hAnsi="Times New Roman" w:cs="Times New Roman"/>
          <w:lang w:val="en-US" w:eastAsia="zh-CN"/>
        </w:rPr>
      </w:pPr>
    </w:p>
    <w:p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2.</w:t>
      </w:r>
      <w:r w:rsidRPr="003D2C79">
        <w:rPr>
          <w:rFonts w:ascii="Times New Roman" w:hAnsi="Times New Roman" w:cs="Times New Roman"/>
          <w:lang w:val="en-US" w:eastAsia="zh-CN"/>
        </w:rPr>
        <w:tab/>
        <w:t>I confirm that I have placed a deposit of $300 by cheque no. ___________________ made payable to “Registrar, Supreme Court/AG” * as part of the Bailiff’s expenses in executing the Order.</w:t>
      </w:r>
    </w:p>
    <w:p w:rsidR="00565921" w:rsidRPr="003D2C79" w:rsidRDefault="00565921" w:rsidP="00D94902">
      <w:pPr>
        <w:spacing w:before="0" w:after="0" w:line="276" w:lineRule="auto"/>
        <w:jc w:val="center"/>
        <w:rPr>
          <w:rFonts w:ascii="Times New Roman" w:hAnsi="Times New Roman" w:cs="Times New Roman"/>
          <w:u w:val="single"/>
          <w:lang w:val="en-US" w:eastAsia="zh-CN"/>
        </w:rPr>
      </w:pPr>
      <w:r w:rsidRPr="003D2C79">
        <w:rPr>
          <w:rFonts w:ascii="Times New Roman" w:hAnsi="Times New Roman" w:cs="Times New Roman"/>
          <w:u w:val="single"/>
          <w:lang w:val="en-US" w:eastAsia="zh-CN"/>
        </w:rPr>
        <w:t>OR</w:t>
      </w:r>
    </w:p>
    <w:p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ab/>
        <w:t>I undertake to place a deposit of $300 by cheque made payable to “Registrar, Supreme Court/AG”*   by _______(</w:t>
      </w:r>
      <w:r w:rsidRPr="003D2C79">
        <w:rPr>
          <w:rFonts w:ascii="Times New Roman" w:hAnsi="Times New Roman" w:cs="Times New Roman"/>
          <w:i/>
          <w:lang w:val="en-US" w:eastAsia="zh-CN"/>
        </w:rPr>
        <w:t>date</w:t>
      </w:r>
      <w:r w:rsidRPr="003D2C79">
        <w:rPr>
          <w:rFonts w:ascii="Times New Roman" w:hAnsi="Times New Roman" w:cs="Times New Roman"/>
          <w:lang w:val="en-US" w:eastAsia="zh-CN"/>
        </w:rPr>
        <w:t>)_______ as part of the Bailiff’s expenses in executing the Order.</w:t>
      </w:r>
    </w:p>
    <w:p w:rsidR="00565921" w:rsidRPr="003D2C79" w:rsidRDefault="00565921" w:rsidP="00D94902">
      <w:pPr>
        <w:tabs>
          <w:tab w:val="left" w:pos="567"/>
        </w:tabs>
        <w:spacing w:before="0" w:after="0" w:line="276" w:lineRule="auto"/>
        <w:jc w:val="both"/>
        <w:rPr>
          <w:rFonts w:ascii="Times New Roman" w:hAnsi="Times New Roman" w:cs="Times New Roman"/>
          <w:lang w:val="en-US" w:eastAsia="zh-CN"/>
        </w:rPr>
      </w:pPr>
    </w:p>
    <w:p w:rsidR="00565921" w:rsidRPr="003D2C79" w:rsidRDefault="00565921" w:rsidP="00D94902">
      <w:pPr>
        <w:tabs>
          <w:tab w:val="left" w:pos="567"/>
        </w:tabs>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3.</w:t>
      </w:r>
      <w:r w:rsidRPr="003D2C79">
        <w:rPr>
          <w:rFonts w:ascii="Times New Roman" w:hAnsi="Times New Roman" w:cs="Times New Roman"/>
          <w:lang w:val="en-US" w:eastAsia="zh-CN"/>
        </w:rPr>
        <w:tab/>
        <w:t>I understand and agree that should the bailiff’s expenses of execution exceed $300, I shall, as and when required by the Court or the Bailiff, provide sufficient funds to the Court or the Bailiff to meet the shortfall.</w:t>
      </w:r>
    </w:p>
    <w:p w:rsidR="00565921" w:rsidRPr="003D2C79" w:rsidRDefault="00565921" w:rsidP="00D94902">
      <w:pPr>
        <w:tabs>
          <w:tab w:val="left" w:pos="567"/>
        </w:tabs>
        <w:spacing w:before="0" w:after="0" w:line="276" w:lineRule="auto"/>
        <w:jc w:val="both"/>
        <w:rPr>
          <w:rFonts w:ascii="Times New Roman" w:hAnsi="Times New Roman" w:cs="Times New Roman"/>
          <w:lang w:val="en-US" w:eastAsia="zh-CN"/>
        </w:rPr>
      </w:pPr>
    </w:p>
    <w:p w:rsidR="00565921" w:rsidRPr="003D2C79" w:rsidRDefault="00565921" w:rsidP="00D94902">
      <w:pPr>
        <w:tabs>
          <w:tab w:val="left" w:pos="567"/>
        </w:tabs>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4.</w:t>
      </w:r>
      <w:r w:rsidRPr="003D2C79">
        <w:rPr>
          <w:rFonts w:ascii="Times New Roman" w:hAnsi="Times New Roman" w:cs="Times New Roman"/>
          <w:lang w:val="en-US" w:eastAsia="zh-CN"/>
        </w:rPr>
        <w:tab/>
        <w:t>I shall pay all the costs, expenses and charges which may have to be incurred by the Court and or the Bailiff in connection with this Order including the execution thereof.</w:t>
      </w:r>
    </w:p>
    <w:p w:rsidR="00565921" w:rsidRPr="003D2C79" w:rsidRDefault="00565921" w:rsidP="00D94902">
      <w:pPr>
        <w:spacing w:before="0" w:after="0" w:line="276" w:lineRule="auto"/>
        <w:jc w:val="both"/>
        <w:rPr>
          <w:rFonts w:ascii="Times New Roman" w:hAnsi="Times New Roman" w:cs="Times New Roman"/>
          <w:lang w:val="en-US" w:eastAsia="zh-CN"/>
        </w:rPr>
      </w:pPr>
    </w:p>
    <w:p w:rsidR="00565921" w:rsidRPr="003D2C79" w:rsidRDefault="00565921" w:rsidP="00D94902">
      <w:pPr>
        <w:spacing w:before="0" w:after="0" w:line="276" w:lineRule="auto"/>
        <w:jc w:val="both"/>
        <w:rPr>
          <w:rFonts w:ascii="Times New Roman" w:hAnsi="Times New Roman" w:cs="Times New Roman"/>
          <w:lang w:val="en-US" w:eastAsia="zh-CN"/>
        </w:rPr>
      </w:pPr>
      <w:r w:rsidRPr="003D2C79">
        <w:rPr>
          <w:rFonts w:ascii="Times New Roman" w:hAnsi="Times New Roman" w:cs="Times New Roman"/>
          <w:lang w:val="en-US" w:eastAsia="zh-CN"/>
        </w:rPr>
        <w:t>5.</w:t>
      </w:r>
      <w:r w:rsidRPr="003D2C79">
        <w:rPr>
          <w:rFonts w:ascii="Times New Roman" w:hAnsi="Times New Roman" w:cs="Times New Roman"/>
          <w:lang w:val="en-US" w:eastAsia="zh-CN"/>
        </w:rPr>
        <w:tab/>
        <w:t>I shall indemnify and keep the Family Justice Courts and the Bailiffs indemnified at all times hereinafter against —</w:t>
      </w:r>
    </w:p>
    <w:p w:rsidR="00565921" w:rsidRPr="003D2C79" w:rsidRDefault="00565921" w:rsidP="00D94902">
      <w:pPr>
        <w:tabs>
          <w:tab w:val="left" w:pos="567"/>
        </w:tabs>
        <w:spacing w:before="0" w:after="0" w:line="276" w:lineRule="auto"/>
        <w:ind w:left="1440"/>
        <w:jc w:val="both"/>
        <w:rPr>
          <w:rFonts w:ascii="Times New Roman" w:hAnsi="Times New Roman" w:cs="Times New Roman"/>
          <w:lang w:val="en-US" w:eastAsia="zh-CN"/>
        </w:rPr>
      </w:pPr>
    </w:p>
    <w:p w:rsidR="00565921" w:rsidRPr="003D2C79" w:rsidRDefault="00565921" w:rsidP="00D94902">
      <w:pPr>
        <w:spacing w:before="0" w:after="0" w:line="276" w:lineRule="auto"/>
        <w:ind w:left="709"/>
        <w:jc w:val="both"/>
        <w:rPr>
          <w:rFonts w:ascii="Times New Roman" w:hAnsi="Times New Roman" w:cs="Times New Roman"/>
          <w:lang w:val="en-US" w:eastAsia="zh-CN"/>
        </w:rPr>
      </w:pPr>
      <w:r w:rsidRPr="003D2C79">
        <w:rPr>
          <w:rFonts w:ascii="Times New Roman" w:hAnsi="Times New Roman" w:cs="Times New Roman"/>
          <w:lang w:val="en-US" w:eastAsia="zh-CN"/>
        </w:rPr>
        <w:t>(a)</w:t>
      </w:r>
      <w:r w:rsidRPr="003D2C79">
        <w:rPr>
          <w:rFonts w:ascii="Times New Roman" w:hAnsi="Times New Roman" w:cs="Times New Roman"/>
          <w:lang w:val="en-US" w:eastAsia="zh-CN"/>
        </w:rPr>
        <w:tab/>
        <w:t>all claims and payments for which the Family Justice Courts or the Bailiffs may, in the course of executing this Order, be rendered legally liable; and</w:t>
      </w:r>
    </w:p>
    <w:p w:rsidR="00565921" w:rsidRPr="003D2C79" w:rsidRDefault="00565921" w:rsidP="00D94902">
      <w:pPr>
        <w:spacing w:before="0" w:after="0" w:line="276" w:lineRule="auto"/>
        <w:ind w:left="709"/>
        <w:jc w:val="both"/>
        <w:rPr>
          <w:rFonts w:ascii="Times New Roman" w:hAnsi="Times New Roman" w:cs="Times New Roman"/>
          <w:lang w:val="en-US" w:eastAsia="zh-CN"/>
        </w:rPr>
      </w:pPr>
    </w:p>
    <w:p w:rsidR="00565921" w:rsidRPr="003D2C79" w:rsidRDefault="00565921" w:rsidP="00D94902">
      <w:pPr>
        <w:spacing w:before="0" w:after="0" w:line="276" w:lineRule="auto"/>
        <w:ind w:left="709"/>
        <w:jc w:val="both"/>
        <w:rPr>
          <w:rFonts w:ascii="Times New Roman" w:hAnsi="Times New Roman" w:cs="Times New Roman"/>
          <w:lang w:val="en-US" w:eastAsia="zh-CN"/>
        </w:rPr>
      </w:pPr>
      <w:r w:rsidRPr="003D2C79">
        <w:rPr>
          <w:rFonts w:ascii="Times New Roman" w:hAnsi="Times New Roman" w:cs="Times New Roman"/>
          <w:lang w:val="en-US" w:eastAsia="zh-CN"/>
        </w:rPr>
        <w:t>(b)</w:t>
      </w:r>
      <w:r w:rsidRPr="003D2C79">
        <w:rPr>
          <w:rFonts w:ascii="Times New Roman" w:hAnsi="Times New Roman" w:cs="Times New Roman"/>
          <w:lang w:val="en-US" w:eastAsia="zh-CN"/>
        </w:rPr>
        <w:tab/>
        <w:t>all actions, suits, proceedings, claims, demands, costs and expenses whatsoever which may be taken or made against the Family Justice Courts or the Bailiffs or incurred or become payable by the Family Justice  Courts or the Bailiffs in the course of executing this Order.</w:t>
      </w:r>
    </w:p>
    <w:p w:rsidR="00565921" w:rsidRPr="003D2C79" w:rsidRDefault="00565921" w:rsidP="00D94902">
      <w:pPr>
        <w:tabs>
          <w:tab w:val="left" w:pos="567"/>
        </w:tabs>
        <w:spacing w:before="0" w:after="0" w:line="276" w:lineRule="auto"/>
        <w:ind w:left="1440"/>
        <w:jc w:val="both"/>
        <w:rPr>
          <w:rFonts w:ascii="Times New Roman" w:hAnsi="Times New Roman" w:cs="Times New Roman"/>
          <w:lang w:val="en-US" w:eastAsia="zh-CN"/>
        </w:rPr>
      </w:pPr>
    </w:p>
    <w:p w:rsidR="00565921" w:rsidRPr="003D2C79" w:rsidRDefault="00565921" w:rsidP="00D94902">
      <w:pPr>
        <w:spacing w:before="0" w:after="0" w:line="276" w:lineRule="auto"/>
        <w:ind w:left="5040"/>
        <w:jc w:val="center"/>
        <w:rPr>
          <w:rFonts w:ascii="Times New Roman" w:hAnsi="Times New Roman" w:cs="Times New Roman"/>
          <w:lang w:val="en-US" w:eastAsia="zh-CN"/>
        </w:rPr>
      </w:pPr>
      <w:r w:rsidRPr="003D2C79">
        <w:rPr>
          <w:rFonts w:ascii="Times New Roman" w:hAnsi="Times New Roman" w:cs="Times New Roman"/>
          <w:lang w:val="en-US" w:eastAsia="zh-CN"/>
        </w:rPr>
        <w:t xml:space="preserve"> (</w:t>
      </w:r>
      <w:r w:rsidRPr="003D2C79">
        <w:rPr>
          <w:rFonts w:ascii="Times New Roman" w:hAnsi="Times New Roman" w:cs="Times New Roman"/>
          <w:i/>
          <w:lang w:val="en-US" w:eastAsia="zh-CN"/>
        </w:rPr>
        <w:t>Signature</w:t>
      </w:r>
      <w:r w:rsidRPr="003D2C79">
        <w:rPr>
          <w:rFonts w:ascii="Times New Roman" w:hAnsi="Times New Roman" w:cs="Times New Roman"/>
          <w:lang w:val="en-US" w:eastAsia="zh-CN"/>
        </w:rPr>
        <w:t>)</w:t>
      </w:r>
    </w:p>
    <w:p w:rsidR="00565921" w:rsidRPr="003D2C79" w:rsidRDefault="00565921" w:rsidP="00D94902">
      <w:pPr>
        <w:spacing w:before="0" w:after="0" w:line="276" w:lineRule="auto"/>
        <w:ind w:left="5040"/>
        <w:jc w:val="center"/>
        <w:rPr>
          <w:rFonts w:ascii="Times New Roman" w:hAnsi="Times New Roman" w:cs="Times New Roman"/>
          <w:lang w:val="en-US" w:eastAsia="zh-CN"/>
        </w:rPr>
      </w:pPr>
      <w:r w:rsidRPr="003D2C79">
        <w:rPr>
          <w:rFonts w:ascii="Times New Roman" w:hAnsi="Times New Roman" w:cs="Times New Roman"/>
          <w:lang w:val="en-US" w:eastAsia="zh-CN"/>
        </w:rPr>
        <w:t>____________________________</w:t>
      </w:r>
    </w:p>
    <w:p w:rsidR="00565921" w:rsidRPr="003D2C79" w:rsidRDefault="00565921" w:rsidP="00D94902">
      <w:pPr>
        <w:spacing w:before="0" w:after="0" w:line="276" w:lineRule="auto"/>
        <w:ind w:left="5040"/>
        <w:jc w:val="center"/>
        <w:rPr>
          <w:rFonts w:ascii="Times New Roman" w:hAnsi="Times New Roman" w:cs="Times New Roman"/>
          <w:lang w:val="en-US" w:eastAsia="zh-CN"/>
        </w:rPr>
      </w:pPr>
      <w:r w:rsidRPr="003D2C79">
        <w:rPr>
          <w:rFonts w:ascii="Times New Roman" w:hAnsi="Times New Roman" w:cs="Times New Roman"/>
          <w:lang w:val="en-US" w:eastAsia="zh-CN"/>
        </w:rPr>
        <w:t>Name of plaintiff/defendant*</w:t>
      </w:r>
    </w:p>
    <w:p w:rsidR="00565921" w:rsidRPr="003D2C79" w:rsidRDefault="00565921" w:rsidP="00D94902">
      <w:pPr>
        <w:spacing w:before="0" w:after="0" w:line="276" w:lineRule="auto"/>
        <w:rPr>
          <w:rFonts w:ascii="Times New Roman" w:hAnsi="Times New Roman" w:cs="Times New Roman"/>
          <w:lang w:val="en-US" w:eastAsia="zh-CN"/>
        </w:rPr>
      </w:pPr>
      <w:r w:rsidRPr="003D2C79">
        <w:rPr>
          <w:rFonts w:ascii="Times New Roman" w:hAnsi="Times New Roman" w:cs="Times New Roman"/>
          <w:lang w:val="en-US" w:eastAsia="zh-CN"/>
        </w:rPr>
        <w:t>*Delete if inapplicable</w:t>
      </w:r>
    </w:p>
    <w:p w:rsidR="00BE40CB" w:rsidRDefault="00BE40CB" w:rsidP="00D94902">
      <w:pPr>
        <w:spacing w:after="0" w:line="240" w:lineRule="auto"/>
        <w:rPr>
          <w:rFonts w:ascii="Times New Roman" w:hAnsi="Times New Roman" w:cs="Times New Roman"/>
          <w:b/>
          <w:sz w:val="26"/>
          <w:szCs w:val="26"/>
          <w:u w:val="single"/>
          <w:lang w:val="en-US" w:eastAsia="zh-CN"/>
        </w:rPr>
        <w:sectPr w:rsidR="00BE40CB" w:rsidSect="00195FAF">
          <w:pgSz w:w="11907" w:h="16840" w:code="9"/>
          <w:pgMar w:top="992" w:right="1440" w:bottom="1276" w:left="1440" w:header="709" w:footer="709" w:gutter="0"/>
          <w:paperSrc w:first="7" w:other="7"/>
          <w:cols w:space="708"/>
          <w:titlePg/>
          <w:docGrid w:linePitch="360"/>
        </w:sectPr>
      </w:pPr>
    </w:p>
    <w:p w:rsidR="00565921" w:rsidRPr="003D2C79" w:rsidRDefault="00565921" w:rsidP="00565921">
      <w:pPr>
        <w:spacing w:after="0" w:line="240" w:lineRule="auto"/>
        <w:rPr>
          <w:rFonts w:ascii="Times New Roman" w:hAnsi="Times New Roman" w:cs="Times New Roman"/>
          <w:b/>
          <w:sz w:val="26"/>
          <w:szCs w:val="26"/>
          <w:u w:val="single"/>
          <w:lang w:val="en-US" w:eastAsia="zh-CN"/>
        </w:rPr>
      </w:pP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br w:type="page"/>
            </w:r>
          </w:p>
        </w:tc>
        <w:tc>
          <w:tcPr>
            <w:tcW w:w="3080" w:type="dxa"/>
          </w:tcPr>
          <w:p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265</w:t>
            </w:r>
          </w:p>
        </w:tc>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158</w:t>
      </w:r>
    </w:p>
    <w:p w:rsidR="00267633" w:rsidRPr="00267633" w:rsidRDefault="00267633" w:rsidP="00267633">
      <w:pPr>
        <w:spacing w:before="0" w:after="0" w:line="240" w:lineRule="auto"/>
        <w:jc w:val="center"/>
        <w:divId w:val="2116439976"/>
        <w:rPr>
          <w:rFonts w:ascii="Times New Roman" w:hAnsi="Times New Roman" w:cs="Times New Roman"/>
          <w:b/>
          <w:bCs/>
          <w:caps/>
          <w:lang w:val="en-US" w:eastAsia="zh-CN"/>
        </w:rPr>
      </w:pPr>
      <w:r w:rsidRPr="00267633">
        <w:rPr>
          <w:rFonts w:ascii="Times New Roman" w:hAnsi="Times New Roman" w:cs="Times New Roman"/>
          <w:b/>
          <w:bCs/>
          <w:caps/>
          <w:lang w:val="en-US" w:eastAsia="zh-CN"/>
        </w:rPr>
        <w:t>Undertaking to pay compensation/damages to the plaintiff/defendant/other person* and to serve documents</w:t>
      </w:r>
    </w:p>
    <w:p w:rsidR="00267633" w:rsidRPr="00267633" w:rsidRDefault="00267633" w:rsidP="00267633">
      <w:pPr>
        <w:spacing w:before="0" w:after="0" w:line="240" w:lineRule="auto"/>
        <w:ind w:left="720"/>
        <w:jc w:val="center"/>
        <w:divId w:val="2116439976"/>
        <w:rPr>
          <w:rFonts w:ascii="Times New Roman" w:hAnsi="Times New Roman" w:cs="Times New Roman"/>
          <w:b/>
          <w:lang w:val="en-US" w:eastAsia="zh-CN"/>
        </w:rPr>
      </w:pPr>
    </w:p>
    <w:p w:rsidR="00267633" w:rsidRPr="00267633" w:rsidRDefault="00267633" w:rsidP="00267633">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I, _______</w:t>
      </w:r>
      <w:r w:rsidRPr="00267633">
        <w:rPr>
          <w:rFonts w:ascii="Times New Roman" w:hAnsi="Times New Roman" w:cs="Times New Roman"/>
          <w:color w:val="000000"/>
          <w:u w:val="single"/>
          <w:lang w:val="en-US" w:eastAsia="en-GB"/>
        </w:rPr>
        <w:t>(</w:t>
      </w:r>
      <w:r w:rsidRPr="00267633">
        <w:rPr>
          <w:rFonts w:ascii="Times New Roman" w:hAnsi="Times New Roman" w:cs="Times New Roman"/>
          <w:i/>
          <w:color w:val="000000"/>
          <w:u w:val="single"/>
          <w:lang w:val="en-US" w:eastAsia="en-GB"/>
        </w:rPr>
        <w:t>name of plaintiff / defendant)</w:t>
      </w:r>
      <w:r w:rsidRPr="00267633">
        <w:rPr>
          <w:rFonts w:ascii="Times New Roman" w:hAnsi="Times New Roman" w:cs="Times New Roman"/>
          <w:color w:val="000000"/>
          <w:lang w:val="en-US" w:eastAsia="en-GB"/>
        </w:rPr>
        <w:t>_____, of _____</w:t>
      </w:r>
      <w:r w:rsidRPr="00267633">
        <w:rPr>
          <w:rFonts w:ascii="Times New Roman" w:hAnsi="Times New Roman" w:cs="Times New Roman"/>
          <w:color w:val="000000"/>
          <w:u w:val="single"/>
          <w:lang w:val="en-US" w:eastAsia="en-GB"/>
        </w:rPr>
        <w:t>(</w:t>
      </w:r>
      <w:r w:rsidRPr="00267633">
        <w:rPr>
          <w:rFonts w:ascii="Times New Roman" w:hAnsi="Times New Roman" w:cs="Times New Roman"/>
          <w:i/>
          <w:color w:val="000000"/>
          <w:u w:val="single"/>
          <w:lang w:val="en-US" w:eastAsia="en-GB"/>
        </w:rPr>
        <w:t>address</w:t>
      </w:r>
      <w:r w:rsidRPr="00267633">
        <w:rPr>
          <w:rFonts w:ascii="Times New Roman" w:hAnsi="Times New Roman" w:cs="Times New Roman"/>
          <w:color w:val="000000"/>
          <w:u w:val="single"/>
          <w:lang w:val="en-US" w:eastAsia="en-GB"/>
        </w:rPr>
        <w:t>)</w:t>
      </w:r>
      <w:r w:rsidRPr="00267633">
        <w:rPr>
          <w:rFonts w:ascii="Times New Roman" w:hAnsi="Times New Roman" w:cs="Times New Roman"/>
          <w:color w:val="000000"/>
          <w:lang w:val="en-US" w:eastAsia="en-GB"/>
        </w:rPr>
        <w:t xml:space="preserve">_____, do hereby undertake to the Court  as follows: </w:t>
      </w:r>
    </w:p>
    <w:p w:rsidR="00267633" w:rsidRPr="00267633" w:rsidRDefault="00267633" w:rsidP="00267633">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p>
    <w:p w:rsidR="00267633" w:rsidRPr="00267633" w:rsidRDefault="00267633" w:rsidP="00C20EF2">
      <w:pPr>
        <w:numPr>
          <w:ilvl w:val="0"/>
          <w:numId w:val="51"/>
        </w:numPr>
        <w:autoSpaceDE w:val="0"/>
        <w:autoSpaceDN w:val="0"/>
        <w:adjustRightInd w:val="0"/>
        <w:spacing w:before="0" w:after="0" w:line="240" w:lineRule="auto"/>
        <w:ind w:right="-46"/>
        <w:jc w:val="both"/>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If the Court later finds that the Order dated _____or the carrying out of the said Order has caused loss to the plaintiff / defendant,* and decide that the defendant / plaintiff* should be compensated for that loss, I  shall comply with any order that the Court may make with regard to the payment of such compensation.</w:t>
      </w:r>
    </w:p>
    <w:p w:rsidR="00267633" w:rsidRPr="00267633" w:rsidRDefault="00267633" w:rsidP="00267633">
      <w:pPr>
        <w:autoSpaceDE w:val="0"/>
        <w:autoSpaceDN w:val="0"/>
        <w:adjustRightInd w:val="0"/>
        <w:spacing w:before="0" w:after="0" w:line="240" w:lineRule="auto"/>
        <w:ind w:left="720" w:right="480"/>
        <w:jc w:val="both"/>
        <w:divId w:val="2116439976"/>
        <w:rPr>
          <w:rFonts w:ascii="Times New Roman" w:hAnsi="Times New Roman" w:cs="Times New Roman"/>
          <w:color w:val="000000"/>
          <w:lang w:val="en-US" w:eastAsia="en-GB"/>
        </w:rPr>
      </w:pPr>
    </w:p>
    <w:p w:rsidR="00267633" w:rsidRPr="00267633" w:rsidRDefault="00267633" w:rsidP="00C20EF2">
      <w:pPr>
        <w:numPr>
          <w:ilvl w:val="0"/>
          <w:numId w:val="51"/>
        </w:numPr>
        <w:autoSpaceDE w:val="0"/>
        <w:autoSpaceDN w:val="0"/>
        <w:adjustRightInd w:val="0"/>
        <w:spacing w:before="0" w:after="0" w:line="240" w:lineRule="auto"/>
        <w:ind w:right="95"/>
        <w:jc w:val="both"/>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I shall provide any form of security including a Banker’s Guarantee for any sum as may be ordered by the Court for the purpose of securing against any loss caused to the plaintiff / defendant* arising from the Order or the carrying out of the said Order.</w:t>
      </w:r>
    </w:p>
    <w:p w:rsidR="00267633" w:rsidRPr="00267633" w:rsidRDefault="00267633" w:rsidP="00267633">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p>
    <w:p w:rsidR="00267633" w:rsidRPr="00267633" w:rsidRDefault="00267633" w:rsidP="00C20EF2">
      <w:pPr>
        <w:numPr>
          <w:ilvl w:val="0"/>
          <w:numId w:val="51"/>
        </w:numPr>
        <w:tabs>
          <w:tab w:val="left" w:pos="709"/>
        </w:tabs>
        <w:autoSpaceDE w:val="0"/>
        <w:autoSpaceDN w:val="0"/>
        <w:adjustRightInd w:val="0"/>
        <w:spacing w:before="0" w:after="0" w:line="240"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If the Court later finds that this Order has caused loss to anyone other than the plaintiff / defendant* as a result of this order and decides that such person should be compensated for that loss, I shall comply with any order the Court may make with regard to the payment of such compensation and shall pay the reasonable costs of such a person.</w:t>
      </w:r>
    </w:p>
    <w:p w:rsidR="00267633" w:rsidRPr="00267633" w:rsidRDefault="00267633" w:rsidP="00267633">
      <w:pPr>
        <w:tabs>
          <w:tab w:val="left" w:pos="567"/>
        </w:tabs>
        <w:autoSpaceDE w:val="0"/>
        <w:autoSpaceDN w:val="0"/>
        <w:adjustRightInd w:val="0"/>
        <w:spacing w:before="0" w:after="0" w:line="240" w:lineRule="auto"/>
        <w:ind w:left="930"/>
        <w:jc w:val="both"/>
        <w:divId w:val="2116439976"/>
        <w:rPr>
          <w:rFonts w:ascii="Times New Roman" w:hAnsi="Times New Roman" w:cs="Times New Roman"/>
          <w:lang w:val="en-US" w:eastAsia="zh-CN"/>
        </w:rPr>
      </w:pPr>
    </w:p>
    <w:p w:rsidR="00267633" w:rsidRPr="00267633" w:rsidRDefault="00267633" w:rsidP="00C20EF2">
      <w:pPr>
        <w:numPr>
          <w:ilvl w:val="0"/>
          <w:numId w:val="51"/>
        </w:numPr>
        <w:tabs>
          <w:tab w:val="left" w:pos="709"/>
        </w:tabs>
        <w:spacing w:before="0" w:after="200" w:line="240" w:lineRule="auto"/>
        <w:jc w:val="both"/>
        <w:divId w:val="2116439976"/>
        <w:rPr>
          <w:rFonts w:ascii="Times New Roman" w:hAnsi="Times New Roman" w:cs="Times New Roman"/>
          <w:lang w:val="en-US" w:eastAsia="zh-CN"/>
        </w:rPr>
      </w:pPr>
      <w:r w:rsidRPr="00267633">
        <w:rPr>
          <w:rFonts w:ascii="Times New Roman" w:hAnsi="Times New Roman" w:cs="Times New Roman"/>
          <w:color w:val="000000"/>
          <w:lang w:val="en-US" w:eastAsia="zh-CN"/>
        </w:rPr>
        <w:t>At the same time this Order is served on the defendant / plaintiff*, I shall serve on the defendant / plaintiff* a copy of the application, supporting affidavits and exhibits containing the evidence relied on by the plaintiff / defendant*. If the application and supporting affidavits have not been filed, I shall serve the same within 1 working day from the filing of the application and supporting affidavits.</w:t>
      </w:r>
    </w:p>
    <w:p w:rsidR="00267633" w:rsidRPr="00267633" w:rsidRDefault="00267633" w:rsidP="00267633">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p>
    <w:p w:rsidR="00267633" w:rsidRPr="00267633" w:rsidRDefault="00267633" w:rsidP="00267633">
      <w:pPr>
        <w:autoSpaceDE w:val="0"/>
        <w:autoSpaceDN w:val="0"/>
        <w:adjustRightInd w:val="0"/>
        <w:spacing w:before="0" w:after="0" w:line="240" w:lineRule="auto"/>
        <w:ind w:right="480"/>
        <w:jc w:val="both"/>
        <w:divId w:val="2116439976"/>
        <w:rPr>
          <w:rFonts w:ascii="Times New Roman" w:hAnsi="Times New Roman" w:cs="Times New Roman"/>
          <w:color w:val="000000"/>
          <w:lang w:val="en-US" w:eastAsia="en-GB"/>
        </w:rPr>
      </w:pPr>
      <w:r w:rsidRPr="00267633">
        <w:rPr>
          <w:rFonts w:ascii="Times New Roman" w:hAnsi="Times New Roman" w:cs="Times New Roman"/>
          <w:color w:val="000000"/>
          <w:lang w:val="en-US" w:eastAsia="en-GB"/>
        </w:rPr>
        <w:t>I understand that if I should fail to carry out my undertaking, I am liable to be punished for non-compliance with an order of the Court.</w:t>
      </w:r>
    </w:p>
    <w:p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rsidR="00267633" w:rsidRPr="00267633" w:rsidRDefault="00267633" w:rsidP="00267633">
      <w:pPr>
        <w:spacing w:before="0" w:after="0" w:line="240" w:lineRule="auto"/>
        <w:divId w:val="2116439976"/>
        <w:rPr>
          <w:rFonts w:ascii="Times New Roman" w:eastAsia="Calibri" w:hAnsi="Times New Roman" w:cs="Times New Roman"/>
          <w:lang w:val="en-GB" w:eastAsia="en-GB"/>
        </w:rPr>
      </w:pPr>
    </w:p>
    <w:p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w:t>
      </w:r>
      <w:r w:rsidRPr="00267633">
        <w:rPr>
          <w:rFonts w:ascii="Times New Roman" w:eastAsia="Calibri" w:hAnsi="Times New Roman" w:cs="Times New Roman"/>
          <w:i/>
          <w:lang w:val="en-GB" w:eastAsia="en-GB"/>
        </w:rPr>
        <w:t>Signature</w:t>
      </w:r>
      <w:r w:rsidRPr="00267633">
        <w:rPr>
          <w:rFonts w:ascii="Times New Roman" w:eastAsia="Calibri" w:hAnsi="Times New Roman" w:cs="Times New Roman"/>
          <w:lang w:val="en-GB" w:eastAsia="en-GB"/>
        </w:rPr>
        <w:t>)</w:t>
      </w:r>
    </w:p>
    <w:p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______________________________</w:t>
      </w:r>
    </w:p>
    <w:p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Name of plaintiff / defendant*</w:t>
      </w:r>
    </w:p>
    <w:p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Date : __________________</w:t>
      </w:r>
    </w:p>
    <w:p w:rsidR="00267633" w:rsidRPr="00267633" w:rsidRDefault="00267633" w:rsidP="00267633">
      <w:pPr>
        <w:spacing w:before="0" w:after="0" w:line="240" w:lineRule="auto"/>
        <w:divId w:val="2116439976"/>
        <w:rPr>
          <w:rFonts w:ascii="Times New Roman" w:hAnsi="Times New Roman" w:cs="Times New Roman"/>
          <w:b/>
          <w:lang w:val="en-US" w:eastAsia="zh-CN"/>
        </w:rPr>
      </w:pPr>
    </w:p>
    <w:p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*Delete if inapplicable</w:t>
      </w: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r w:rsidRPr="00267633">
              <w:rPr>
                <w:rFonts w:ascii="Times New Roman" w:hAnsi="Times New Roman" w:cs="Times New Roman"/>
                <w:sz w:val="20"/>
                <w:szCs w:val="20"/>
                <w:lang w:val="en-GB" w:eastAsia="zh-CN"/>
              </w:rPr>
              <w:lastRenderedPageBreak/>
              <w:br w:type="page"/>
            </w:r>
          </w:p>
        </w:tc>
        <w:tc>
          <w:tcPr>
            <w:tcW w:w="3080" w:type="dxa"/>
          </w:tcPr>
          <w:p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266</w:t>
            </w:r>
          </w:p>
        </w:tc>
        <w:tc>
          <w:tcPr>
            <w:tcW w:w="3080" w:type="dxa"/>
          </w:tcPr>
          <w:p w:rsidR="00267633" w:rsidRPr="00267633" w:rsidRDefault="00267633" w:rsidP="00267633">
            <w:pPr>
              <w:spacing w:before="0" w:after="120" w:line="240" w:lineRule="auto"/>
              <w:rPr>
                <w:rFonts w:ascii="Times New Roman" w:hAnsi="Times New Roman" w:cs="Times New Roman"/>
                <w:sz w:val="20"/>
                <w:szCs w:val="20"/>
                <w:lang w:val="en-GB" w:eastAsia="zh-CN"/>
              </w:rPr>
            </w:pPr>
          </w:p>
        </w:tc>
      </w:tr>
    </w:tbl>
    <w:p w:rsidR="00267633" w:rsidRPr="00267633" w:rsidRDefault="00267633" w:rsidP="00267633">
      <w:pPr>
        <w:spacing w:before="0" w:after="0" w:line="240" w:lineRule="auto"/>
        <w:divId w:val="2116439976"/>
        <w:rPr>
          <w:rFonts w:ascii="Times New Roman" w:hAnsi="Times New Roman" w:cs="Times New Roman"/>
          <w:sz w:val="22"/>
          <w:szCs w:val="22"/>
          <w:lang w:val="en-US" w:eastAsia="zh-CN"/>
        </w:rPr>
      </w:pPr>
      <w:r w:rsidRPr="00267633">
        <w:rPr>
          <w:rFonts w:ascii="Times New Roman" w:hAnsi="Times New Roman" w:cs="Times New Roman"/>
          <w:sz w:val="22"/>
          <w:szCs w:val="22"/>
          <w:lang w:val="en-US" w:eastAsia="zh-CN"/>
        </w:rPr>
        <w:t>Para 158</w:t>
      </w:r>
    </w:p>
    <w:p w:rsidR="00267633" w:rsidRPr="00267633" w:rsidRDefault="00267633" w:rsidP="00267633">
      <w:pPr>
        <w:spacing w:before="0" w:after="0" w:line="240" w:lineRule="auto"/>
        <w:jc w:val="center"/>
        <w:divId w:val="2116439976"/>
        <w:rPr>
          <w:rFonts w:ascii="Times New Roman" w:hAnsi="Times New Roman" w:cs="Times New Roman"/>
          <w:b/>
          <w:bCs/>
          <w:caps/>
          <w:lang w:val="en-US" w:eastAsia="zh-CN"/>
        </w:rPr>
      </w:pPr>
      <w:r w:rsidRPr="00267633">
        <w:rPr>
          <w:rFonts w:ascii="Times New Roman" w:hAnsi="Times New Roman" w:cs="Times New Roman"/>
          <w:b/>
          <w:bCs/>
          <w:caps/>
          <w:lang w:val="en-US" w:eastAsia="zh-CN"/>
        </w:rPr>
        <w:t>Undertakings to be provided by the plaintiff’s/defendant’s* counsel</w:t>
      </w: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267633">
      <w:pPr>
        <w:spacing w:before="0" w:after="0" w:line="240" w:lineRule="auto"/>
        <w:divId w:val="2116439976"/>
        <w:rPr>
          <w:rFonts w:ascii="Times New Roman" w:hAnsi="Times New Roman" w:cs="Times New Roman"/>
          <w:lang w:val="en-US" w:eastAsia="zh-CN"/>
        </w:rPr>
      </w:pPr>
      <w:r w:rsidRPr="00267633">
        <w:rPr>
          <w:rFonts w:ascii="Times New Roman" w:hAnsi="Times New Roman" w:cs="Times New Roman"/>
          <w:lang w:val="en-US" w:eastAsia="zh-CN"/>
        </w:rPr>
        <w:t>I     [</w:t>
      </w:r>
      <w:r w:rsidRPr="00267633">
        <w:rPr>
          <w:rFonts w:ascii="Times New Roman" w:hAnsi="Times New Roman" w:cs="Times New Roman"/>
          <w:i/>
          <w:lang w:val="en-US" w:eastAsia="zh-CN"/>
        </w:rPr>
        <w:t>name of counsel</w:t>
      </w:r>
      <w:r w:rsidRPr="00267633">
        <w:rPr>
          <w:rFonts w:ascii="Times New Roman" w:hAnsi="Times New Roman" w:cs="Times New Roman"/>
          <w:lang w:val="en-US" w:eastAsia="zh-CN"/>
        </w:rPr>
        <w:t>]    of     [</w:t>
      </w:r>
      <w:r w:rsidRPr="00267633">
        <w:rPr>
          <w:rFonts w:ascii="Times New Roman" w:hAnsi="Times New Roman" w:cs="Times New Roman"/>
          <w:i/>
          <w:lang w:val="en-US" w:eastAsia="zh-CN"/>
        </w:rPr>
        <w:t>name of law firm</w:t>
      </w:r>
      <w:r w:rsidRPr="00267633">
        <w:rPr>
          <w:rFonts w:ascii="Times New Roman" w:hAnsi="Times New Roman" w:cs="Times New Roman"/>
          <w:lang w:val="en-US" w:eastAsia="zh-CN"/>
        </w:rPr>
        <w:t>]   hereby undertake as follows:</w:t>
      </w: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C20EF2">
      <w:pPr>
        <w:numPr>
          <w:ilvl w:val="0"/>
          <w:numId w:val="52"/>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To personally ensure that this order is executed in a calm and orderly manner respectful of the circumstances of the case.</w:t>
      </w:r>
    </w:p>
    <w:p w:rsidR="00267633" w:rsidRPr="00267633" w:rsidRDefault="00267633" w:rsidP="00C20EF2">
      <w:pPr>
        <w:numPr>
          <w:ilvl w:val="0"/>
          <w:numId w:val="52"/>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To pay the costs, expenses and charges which may have been incurred by the Court and/or the Bailiff in connection with this Order including the execution thereof, if such costs, expenses and charges are not fully paid by the plaintiff / defendant*.</w:t>
      </w:r>
    </w:p>
    <w:p w:rsidR="00267633" w:rsidRPr="00267633" w:rsidRDefault="00267633" w:rsidP="00C20EF2">
      <w:pPr>
        <w:numPr>
          <w:ilvl w:val="0"/>
          <w:numId w:val="52"/>
        </w:numPr>
        <w:spacing w:before="0" w:after="200" w:line="276" w:lineRule="auto"/>
        <w:jc w:val="both"/>
        <w:divId w:val="2116439976"/>
        <w:rPr>
          <w:rFonts w:ascii="Times New Roman" w:hAnsi="Times New Roman" w:cs="Times New Roman"/>
          <w:lang w:val="en-US" w:eastAsia="zh-CN"/>
        </w:rPr>
      </w:pPr>
      <w:r w:rsidRPr="00267633">
        <w:rPr>
          <w:rFonts w:ascii="Times New Roman" w:hAnsi="Times New Roman" w:cs="Times New Roman"/>
          <w:lang w:val="en-US" w:eastAsia="zh-CN"/>
        </w:rPr>
        <w:t>To provide as when required by the Court or the Bailiff, sufficient funds to the Court or the Bailiff to meet the costs, expenses and charges which may have to be incurred by the Court and/or the Bailiff in connection with this Order, including the execution thereof.</w:t>
      </w: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267633">
      <w:pPr>
        <w:spacing w:before="0" w:after="0" w:line="240" w:lineRule="auto"/>
        <w:divId w:val="2116439976"/>
        <w:rPr>
          <w:rFonts w:ascii="Times New Roman" w:hAnsi="Times New Roman" w:cs="Times New Roman"/>
          <w:lang w:val="en-US" w:eastAsia="zh-CN"/>
        </w:rPr>
      </w:pPr>
    </w:p>
    <w:p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i/>
          <w:lang w:val="en-GB" w:eastAsia="en-GB"/>
        </w:rPr>
        <w:t>(Signature</w:t>
      </w:r>
      <w:r w:rsidRPr="00267633">
        <w:rPr>
          <w:rFonts w:ascii="Times New Roman" w:eastAsia="Calibri" w:hAnsi="Times New Roman" w:cs="Times New Roman"/>
          <w:lang w:val="en-GB" w:eastAsia="en-GB"/>
        </w:rPr>
        <w:t>)</w:t>
      </w:r>
    </w:p>
    <w:p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______________________________</w:t>
      </w:r>
    </w:p>
    <w:p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Name of Plaintiff’s/Defendant’s* counsel</w:t>
      </w:r>
    </w:p>
    <w:p w:rsidR="00267633" w:rsidRPr="00267633" w:rsidRDefault="00267633" w:rsidP="00267633">
      <w:pPr>
        <w:spacing w:before="0" w:after="0" w:line="240" w:lineRule="auto"/>
        <w:divId w:val="2116439976"/>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Date : __________________</w:t>
      </w:r>
    </w:p>
    <w:p w:rsidR="00267633" w:rsidRPr="00267633" w:rsidRDefault="00267633" w:rsidP="00267633">
      <w:pPr>
        <w:spacing w:before="0" w:after="0" w:line="240" w:lineRule="auto"/>
        <w:divId w:val="2116439976"/>
        <w:rPr>
          <w:rFonts w:ascii="Times New Roman" w:hAnsi="Times New Roman" w:cs="Times New Roman"/>
          <w:b/>
          <w:sz w:val="20"/>
          <w:szCs w:val="20"/>
          <w:lang w:val="en-US" w:eastAsia="zh-CN"/>
        </w:rPr>
      </w:pPr>
    </w:p>
    <w:p w:rsidR="00B4715E" w:rsidRDefault="00267633" w:rsidP="00267633">
      <w:pPr>
        <w:spacing w:before="0" w:after="0" w:line="240" w:lineRule="auto"/>
        <w:divId w:val="2116439976"/>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*Delete if inapplicable</w:t>
      </w:r>
    </w:p>
    <w:p w:rsidR="00B4715E" w:rsidRPr="005B293D" w:rsidRDefault="00B4715E" w:rsidP="00B4715E">
      <w:pPr>
        <w:spacing w:before="0" w:after="0" w:line="240" w:lineRule="auto"/>
        <w:jc w:val="center"/>
        <w:divId w:val="2116439976"/>
        <w:rPr>
          <w:rFonts w:ascii="Times New Roman" w:hAnsi="Times New Roman" w:cs="Times New Roman"/>
        </w:rPr>
      </w:pPr>
      <w:r>
        <w:rPr>
          <w:rFonts w:ascii="Times New Roman" w:hAnsi="Times New Roman" w:cs="Times New Roman"/>
          <w:sz w:val="20"/>
          <w:szCs w:val="20"/>
          <w:lang w:val="en-US" w:eastAsia="zh-CN"/>
        </w:rPr>
        <w:br w:type="page"/>
      </w:r>
      <w:r w:rsidR="00D94902">
        <w:rPr>
          <w:rFonts w:ascii="Times New Roman" w:hAnsi="Times New Roman" w:cs="Times New Roman"/>
        </w:rPr>
        <w:lastRenderedPageBreak/>
        <w:t>FORM</w:t>
      </w:r>
      <w:r w:rsidRPr="005B293D">
        <w:rPr>
          <w:rFonts w:ascii="Times New Roman" w:hAnsi="Times New Roman" w:cs="Times New Roman"/>
        </w:rPr>
        <w:t xml:space="preserve"> 266A</w:t>
      </w:r>
    </w:p>
    <w:p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Para 161A</w:t>
      </w:r>
    </w:p>
    <w:p w:rsidR="00B4715E" w:rsidRPr="005B293D" w:rsidRDefault="00B4715E" w:rsidP="00B4715E">
      <w:pPr>
        <w:spacing w:before="0" w:after="0" w:line="240" w:lineRule="auto"/>
        <w:divId w:val="2116439976"/>
        <w:rPr>
          <w:rFonts w:ascii="Times New Roman" w:hAnsi="Times New Roman" w:cs="Times New Roman"/>
        </w:rPr>
      </w:pPr>
    </w:p>
    <w:p w:rsidR="00B4715E" w:rsidRPr="005B293D" w:rsidRDefault="00B4715E" w:rsidP="00B4715E">
      <w:pPr>
        <w:spacing w:before="0" w:after="0" w:line="240" w:lineRule="auto"/>
        <w:jc w:val="center"/>
        <w:divId w:val="2116439976"/>
        <w:rPr>
          <w:rFonts w:ascii="Times New Roman" w:hAnsi="Times New Roman" w:cs="Times New Roman"/>
          <w:b/>
        </w:rPr>
      </w:pPr>
      <w:r w:rsidRPr="005B293D">
        <w:rPr>
          <w:rFonts w:ascii="Times New Roman" w:hAnsi="Times New Roman" w:cs="Times New Roman"/>
          <w:b/>
        </w:rPr>
        <w:t xml:space="preserve">Application to Use the Technology Courts or </w:t>
      </w:r>
    </w:p>
    <w:p w:rsidR="00B4715E" w:rsidRPr="005B293D" w:rsidRDefault="00B4715E" w:rsidP="00B4715E">
      <w:pPr>
        <w:spacing w:before="0" w:after="0" w:line="240" w:lineRule="auto"/>
        <w:jc w:val="center"/>
        <w:divId w:val="2116439976"/>
        <w:rPr>
          <w:rFonts w:ascii="Times New Roman" w:hAnsi="Times New Roman" w:cs="Times New Roman"/>
          <w:b/>
        </w:rPr>
      </w:pPr>
      <w:r w:rsidRPr="005B293D">
        <w:rPr>
          <w:rFonts w:ascii="Times New Roman" w:hAnsi="Times New Roman" w:cs="Times New Roman"/>
          <w:b/>
        </w:rPr>
        <w:t>Mobile Infocomm Technology Facilities (MIT facilities)</w:t>
      </w:r>
    </w:p>
    <w:p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Date:</w:t>
      </w:r>
      <w:r w:rsidRPr="005B293D">
        <w:rPr>
          <w:rFonts w:ascii="Times New Roman" w:hAnsi="Times New Roman"/>
          <w:sz w:val="24"/>
          <w:szCs w:val="24"/>
          <w:lang w:val="en-US"/>
        </w:rPr>
        <w:br/>
      </w:r>
    </w:p>
    <w:p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To: 1.</w:t>
      </w:r>
      <w:r w:rsidRPr="005B293D">
        <w:rPr>
          <w:rFonts w:ascii="Times New Roman" w:hAnsi="Times New Roman"/>
          <w:sz w:val="24"/>
          <w:szCs w:val="24"/>
          <w:lang w:val="en-US"/>
        </w:rPr>
        <w:tab/>
        <w:t>The Registrar</w:t>
      </w:r>
    </w:p>
    <w:p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Supreme Court</w:t>
      </w:r>
    </w:p>
    <w:p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1 Supreme Court Lane</w:t>
      </w:r>
    </w:p>
    <w:p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Singapore 178879</w:t>
      </w:r>
    </w:p>
    <w:p w:rsidR="00B4715E" w:rsidRDefault="00B4715E" w:rsidP="00B4715E">
      <w:pPr>
        <w:pStyle w:val="HTMLPreformatted"/>
        <w:spacing w:before="0"/>
        <w:ind w:left="720" w:hanging="294"/>
        <w:divId w:val="2116439976"/>
        <w:rPr>
          <w:rFonts w:ascii="Times New Roman" w:hAnsi="Times New Roman"/>
          <w:sz w:val="24"/>
          <w:szCs w:val="24"/>
          <w:lang w:val="en-US"/>
        </w:rPr>
      </w:pPr>
    </w:p>
    <w:p w:rsidR="00B4715E" w:rsidRDefault="00B4715E" w:rsidP="00B4715E">
      <w:pPr>
        <w:pStyle w:val="HTMLPreformatted"/>
        <w:spacing w:before="0"/>
        <w:ind w:left="720" w:hanging="294"/>
        <w:divId w:val="2116439976"/>
        <w:rPr>
          <w:rFonts w:ascii="Times New Roman" w:hAnsi="Times New Roman"/>
          <w:sz w:val="24"/>
          <w:szCs w:val="24"/>
          <w:lang w:val="en-US"/>
        </w:rPr>
      </w:pPr>
      <w:r w:rsidRPr="005B293D">
        <w:rPr>
          <w:rFonts w:ascii="Times New Roman" w:hAnsi="Times New Roman"/>
          <w:sz w:val="24"/>
          <w:szCs w:val="24"/>
          <w:lang w:val="en-US"/>
        </w:rPr>
        <w:t>2.</w:t>
      </w:r>
      <w:r w:rsidRPr="005B293D">
        <w:rPr>
          <w:rFonts w:ascii="Times New Roman" w:hAnsi="Times New Roman"/>
          <w:sz w:val="24"/>
          <w:szCs w:val="24"/>
          <w:lang w:val="en-US"/>
        </w:rPr>
        <w:tab/>
        <w:t>The Registrar</w:t>
      </w:r>
    </w:p>
    <w:p w:rsidR="00B4715E" w:rsidRPr="005B293D" w:rsidRDefault="00B4715E" w:rsidP="00B4715E">
      <w:pPr>
        <w:pStyle w:val="HTMLPreformatted"/>
        <w:tabs>
          <w:tab w:val="left" w:pos="426"/>
        </w:tabs>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t>Family Justice Courts</w:t>
      </w:r>
    </w:p>
    <w:p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 xml:space="preserve">3 Havelock Square </w:t>
      </w:r>
    </w:p>
    <w:p w:rsidR="00B4715E" w:rsidRPr="005B293D" w:rsidRDefault="00B4715E" w:rsidP="00B4715E">
      <w:pPr>
        <w:pStyle w:val="HTMLPreformatted"/>
        <w:spacing w:before="0"/>
        <w:divId w:val="2116439976"/>
        <w:rPr>
          <w:rFonts w:ascii="Times New Roman" w:hAnsi="Times New Roman"/>
          <w:b/>
          <w:i/>
          <w:sz w:val="24"/>
          <w:szCs w:val="24"/>
          <w:lang w:val="en-US"/>
        </w:rPr>
      </w:pPr>
      <w:r w:rsidRPr="005B293D">
        <w:rPr>
          <w:rFonts w:ascii="Times New Roman" w:hAnsi="Times New Roman"/>
          <w:sz w:val="24"/>
          <w:szCs w:val="24"/>
          <w:lang w:val="en-US"/>
        </w:rPr>
        <w:tab/>
        <w:t>Singapore 059725</w:t>
      </w:r>
    </w:p>
    <w:p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p>
    <w:p w:rsidR="00B4715E" w:rsidRPr="005B293D" w:rsidRDefault="00B4715E" w:rsidP="00B4715E">
      <w:pPr>
        <w:pStyle w:val="HTMLPreformatted"/>
        <w:spacing w:before="0"/>
        <w:ind w:left="851"/>
        <w:divId w:val="2116439976"/>
        <w:rPr>
          <w:rFonts w:ascii="Times New Roman" w:hAnsi="Times New Roman"/>
          <w:sz w:val="24"/>
          <w:szCs w:val="24"/>
          <w:lang w:val="en-US"/>
        </w:rPr>
      </w:pPr>
      <w:r w:rsidRPr="005B293D">
        <w:rPr>
          <w:rFonts w:ascii="Times New Roman" w:hAnsi="Times New Roman"/>
          <w:sz w:val="24"/>
          <w:szCs w:val="24"/>
          <w:lang w:val="en-US"/>
        </w:rPr>
        <w:t>[ln cases involving alternative dispute resolution, to provide the information set out below:</w:t>
      </w:r>
      <w:r w:rsidRPr="005B293D">
        <w:rPr>
          <w:rFonts w:ascii="Times New Roman" w:hAnsi="Times New Roman"/>
          <w:sz w:val="24"/>
          <w:szCs w:val="24"/>
          <w:lang w:val="en-US"/>
        </w:rPr>
        <w:br/>
      </w:r>
    </w:p>
    <w:p w:rsidR="00B4715E" w:rsidRPr="005B293D" w:rsidRDefault="00B4715E" w:rsidP="00B4715E">
      <w:pPr>
        <w:pStyle w:val="HTMLPreformatted"/>
        <w:spacing w:before="0"/>
        <w:ind w:left="916"/>
        <w:divId w:val="2116439976"/>
        <w:rPr>
          <w:rFonts w:ascii="Times New Roman" w:hAnsi="Times New Roman"/>
          <w:sz w:val="24"/>
          <w:szCs w:val="24"/>
          <w:lang w:val="en-US"/>
        </w:rPr>
      </w:pPr>
      <w:r w:rsidRPr="005B293D">
        <w:rPr>
          <w:rFonts w:ascii="Times New Roman" w:hAnsi="Times New Roman"/>
          <w:sz w:val="24"/>
          <w:szCs w:val="24"/>
          <w:lang w:val="en-US"/>
        </w:rPr>
        <w:t>Through: Please specify the relevant person-in-charge at the organisation at which the dispute resolution process is carried out, such as Registrar, Singapore International Arbitration Centre or the Executive Director, Singapore Mediation Centre.]</w:t>
      </w:r>
    </w:p>
    <w:p w:rsidR="00B4715E" w:rsidRPr="005B293D" w:rsidRDefault="00B4715E" w:rsidP="00B4715E">
      <w:pPr>
        <w:pStyle w:val="HTMLPreformatted"/>
        <w:spacing w:before="0"/>
        <w:ind w:left="916"/>
        <w:divId w:val="2116439976"/>
        <w:rPr>
          <w:rFonts w:ascii="Times New Roman" w:hAnsi="Times New Roman"/>
          <w:sz w:val="24"/>
          <w:szCs w:val="24"/>
          <w:lang w:val="en-US"/>
        </w:rPr>
      </w:pPr>
    </w:p>
    <w:p w:rsidR="00B4715E" w:rsidRDefault="00B4715E" w:rsidP="00B4715E">
      <w:pPr>
        <w:pStyle w:val="HTMLPreformatted"/>
        <w:spacing w:before="0"/>
        <w:divId w:val="2116439976"/>
        <w:rPr>
          <w:rFonts w:ascii="Times New Roman" w:hAnsi="Times New Roman"/>
          <w:b/>
          <w:sz w:val="24"/>
          <w:szCs w:val="24"/>
          <w:lang w:val="en-US"/>
        </w:rPr>
      </w:pPr>
      <w:r w:rsidRPr="005B293D">
        <w:rPr>
          <w:rFonts w:ascii="Times New Roman" w:hAnsi="Times New Roman"/>
          <w:b/>
          <w:sz w:val="24"/>
          <w:szCs w:val="24"/>
          <w:lang w:val="en-US"/>
        </w:rPr>
        <w:t>Part I</w:t>
      </w:r>
    </w:p>
    <w:p w:rsidR="00B4715E" w:rsidRPr="005B293D" w:rsidRDefault="00B4715E" w:rsidP="00B4715E">
      <w:pPr>
        <w:pStyle w:val="HTMLPreformatted"/>
        <w:spacing w:before="0"/>
        <w:divId w:val="2116439976"/>
        <w:rPr>
          <w:rFonts w:ascii="Times New Roman" w:hAnsi="Times New Roman"/>
          <w:b/>
          <w:sz w:val="24"/>
          <w:szCs w:val="24"/>
          <w:lang w:val="en-US"/>
        </w:rPr>
      </w:pPr>
    </w:p>
    <w:p w:rsidR="00B4715E" w:rsidRPr="005B293D" w:rsidRDefault="003C39EA" w:rsidP="00B4715E">
      <w:pPr>
        <w:pStyle w:val="HTMLPreformatted"/>
        <w:spacing w:before="0"/>
        <w:divId w:val="2116439976"/>
        <w:rPr>
          <w:rFonts w:ascii="Times New Roman" w:hAnsi="Times New Roman"/>
          <w:sz w:val="24"/>
          <w:szCs w:val="24"/>
          <w:lang w:val="en-US"/>
        </w:rPr>
      </w:pPr>
      <w:r>
        <w:rPr>
          <w:noProof/>
          <w:lang w:val="en-SG" w:eastAsia="en-SG"/>
        </w:rPr>
        <mc:AlternateContent>
          <mc:Choice Requires="wps">
            <w:drawing>
              <wp:anchor distT="0" distB="0" distL="114300" distR="114300" simplePos="0" relativeHeight="251665920" behindDoc="0" locked="0" layoutInCell="1" allowOverlap="1">
                <wp:simplePos x="0" y="0"/>
                <wp:positionH relativeFrom="column">
                  <wp:posOffset>2709545</wp:posOffset>
                </wp:positionH>
                <wp:positionV relativeFrom="paragraph">
                  <wp:posOffset>42545</wp:posOffset>
                </wp:positionV>
                <wp:extent cx="99695" cy="92075"/>
                <wp:effectExtent l="0" t="0" r="14605" b="22225"/>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E058585" id="Rectangle 2" o:spid="_x0000_s1026" style="position:absolute;margin-left:213.35pt;margin-top:3.35pt;width:7.85pt;height:7.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" filled="f" strokecolor="#41719c" strokeweight="1pt">
                <v:path arrowok="t"/>
              </v:rect>
            </w:pict>
          </mc:Fallback>
        </mc:AlternateContent>
      </w:r>
      <w:r>
        <w:rPr>
          <w:noProof/>
          <w:lang w:val="en-SG" w:eastAsia="en-SG"/>
        </w:rPr>
        <mc:AlternateContent>
          <mc:Choice Requires="wps">
            <w:drawing>
              <wp:anchor distT="0" distB="0" distL="114300" distR="114300" simplePos="0" relativeHeight="251671040" behindDoc="0" locked="0" layoutInCell="1" allowOverlap="1">
                <wp:simplePos x="0" y="0"/>
                <wp:positionH relativeFrom="column">
                  <wp:posOffset>3953510</wp:posOffset>
                </wp:positionH>
                <wp:positionV relativeFrom="paragraph">
                  <wp:posOffset>42545</wp:posOffset>
                </wp:positionV>
                <wp:extent cx="99695" cy="92075"/>
                <wp:effectExtent l="0" t="0" r="14605" b="22225"/>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F7C9593" id="Rectangle 2" o:spid="_x0000_s1026" style="position:absolute;margin-left:311.3pt;margin-top:3.35pt;width:7.85pt;height:7.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" filled="f" strokecolor="#41719c" strokeweight="1pt">
                <v:path arrowok="t"/>
              </v:rect>
            </w:pict>
          </mc:Fallback>
        </mc:AlternateContent>
      </w:r>
      <w:r w:rsidR="00B4715E" w:rsidRPr="005B293D">
        <w:rPr>
          <w:rFonts w:ascii="Times New Roman" w:hAnsi="Times New Roman"/>
          <w:sz w:val="24"/>
          <w:szCs w:val="24"/>
          <w:lang w:val="en-US"/>
        </w:rPr>
        <w:t xml:space="preserve">Application by </w:t>
      </w:r>
      <w:r w:rsidR="00B4715E" w:rsidRPr="005B293D">
        <w:rPr>
          <w:rFonts w:ascii="Times New Roman" w:hAnsi="Times New Roman"/>
          <w:sz w:val="24"/>
          <w:szCs w:val="24"/>
          <w:lang w:val="en-US"/>
        </w:rPr>
        <w:tab/>
      </w:r>
      <w:r w:rsidR="00B4715E" w:rsidRPr="005B293D">
        <w:rPr>
          <w:rFonts w:ascii="Times New Roman" w:hAnsi="Times New Roman"/>
          <w:sz w:val="24"/>
          <w:szCs w:val="24"/>
          <w:lang w:val="en-US"/>
        </w:rPr>
        <w:tab/>
      </w:r>
      <w:r w:rsidR="00B4715E" w:rsidRPr="005B293D">
        <w:rPr>
          <w:rFonts w:ascii="Times New Roman" w:hAnsi="Times New Roman"/>
          <w:sz w:val="24"/>
          <w:szCs w:val="24"/>
          <w:lang w:val="en-US"/>
        </w:rPr>
        <w:tab/>
        <w:t xml:space="preserve">:     </w:t>
      </w:r>
      <w:r w:rsidR="001913E1">
        <w:rPr>
          <w:rFonts w:ascii="Times New Roman" w:hAnsi="Times New Roman"/>
          <w:sz w:val="24"/>
          <w:szCs w:val="24"/>
          <w:lang w:val="en-US"/>
        </w:rPr>
        <w:t xml:space="preserve"> </w:t>
      </w:r>
      <w:r w:rsidR="001913E1">
        <w:rPr>
          <w:rFonts w:ascii="Times New Roman" w:hAnsi="Times New Roman"/>
          <w:sz w:val="24"/>
          <w:szCs w:val="24"/>
          <w:lang w:val="en-US"/>
        </w:rPr>
        <w:tab/>
        <w:t xml:space="preserve">    </w:t>
      </w:r>
      <w:r w:rsidR="00B4715E" w:rsidRPr="005B293D">
        <w:rPr>
          <w:rFonts w:ascii="Times New Roman" w:hAnsi="Times New Roman"/>
          <w:sz w:val="24"/>
          <w:szCs w:val="24"/>
          <w:lang w:val="en-US"/>
        </w:rPr>
        <w:t xml:space="preserve">Law Firm  </w:t>
      </w:r>
      <w:r w:rsidR="00B4715E" w:rsidRPr="005B293D">
        <w:rPr>
          <w:rFonts w:ascii="Times New Roman" w:hAnsi="Times New Roman"/>
          <w:sz w:val="24"/>
          <w:szCs w:val="24"/>
          <w:lang w:val="en-US"/>
        </w:rPr>
        <w:tab/>
      </w:r>
      <w:r w:rsidR="001913E1">
        <w:rPr>
          <w:rFonts w:ascii="Times New Roman" w:hAnsi="Times New Roman"/>
          <w:sz w:val="24"/>
          <w:szCs w:val="24"/>
          <w:lang w:val="en-US"/>
        </w:rPr>
        <w:tab/>
      </w:r>
      <w:r w:rsidR="00B4715E" w:rsidRPr="005B293D">
        <w:rPr>
          <w:rFonts w:ascii="Times New Roman" w:hAnsi="Times New Roman"/>
          <w:sz w:val="24"/>
          <w:szCs w:val="24"/>
          <w:lang w:val="en-US"/>
        </w:rPr>
        <w:t>Individual</w:t>
      </w:r>
      <w:r w:rsidR="00B4715E" w:rsidRPr="005B293D">
        <w:rPr>
          <w:rFonts w:ascii="Times New Roman" w:hAnsi="Times New Roman"/>
          <w:sz w:val="24"/>
          <w:szCs w:val="24"/>
          <w:lang w:val="en-US"/>
        </w:rPr>
        <w:br/>
      </w:r>
      <w:r w:rsidR="00B4715E" w:rsidRPr="005B293D">
        <w:rPr>
          <w:rFonts w:ascii="Times New Roman" w:hAnsi="Times New Roman"/>
          <w:sz w:val="24"/>
          <w:szCs w:val="24"/>
          <w:lang w:val="en-US"/>
        </w:rPr>
        <w:br/>
        <w:t>Name of applicant/law firm</w:t>
      </w:r>
      <w:r w:rsidR="00B4715E" w:rsidRPr="005B293D">
        <w:rPr>
          <w:rFonts w:ascii="Times New Roman" w:hAnsi="Times New Roman"/>
          <w:sz w:val="24"/>
          <w:szCs w:val="24"/>
          <w:lang w:val="en-US"/>
        </w:rPr>
        <w:tab/>
      </w:r>
      <w:r w:rsidR="00B4715E" w:rsidRPr="005B293D">
        <w:rPr>
          <w:rFonts w:ascii="Times New Roman" w:hAnsi="Times New Roman"/>
          <w:sz w:val="24"/>
          <w:szCs w:val="24"/>
          <w:lang w:val="en-US"/>
        </w:rPr>
        <w:tab/>
        <w:t>:</w:t>
      </w:r>
      <w:r w:rsidR="00B4715E" w:rsidRPr="005B293D">
        <w:rPr>
          <w:rFonts w:ascii="Times New Roman" w:hAnsi="Times New Roman"/>
          <w:sz w:val="24"/>
          <w:szCs w:val="24"/>
          <w:lang w:val="en-US"/>
        </w:rPr>
        <w:tab/>
        <w:t>___________________________________</w:t>
      </w:r>
      <w:r w:rsidR="00B4715E" w:rsidRPr="005B293D">
        <w:rPr>
          <w:rFonts w:ascii="Times New Roman" w:hAnsi="Times New Roman"/>
          <w:sz w:val="24"/>
          <w:szCs w:val="24"/>
          <w:lang w:val="en-US"/>
        </w:rPr>
        <w:br/>
      </w:r>
    </w:p>
    <w:p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Name of lawyer/secretary-in-charge</w:t>
      </w:r>
      <w:r w:rsidRPr="005B293D">
        <w:rPr>
          <w:rFonts w:ascii="Times New Roman" w:hAnsi="Times New Roman"/>
          <w:sz w:val="24"/>
          <w:szCs w:val="24"/>
          <w:lang w:val="en-US"/>
        </w:rPr>
        <w:tab/>
      </w:r>
      <w:r w:rsidRPr="005B293D">
        <w:rPr>
          <w:rFonts w:ascii="Times New Roman" w:hAnsi="Times New Roman"/>
          <w:sz w:val="24"/>
          <w:szCs w:val="24"/>
          <w:lang w:val="en-US"/>
        </w:rPr>
        <w:br/>
        <w:t>of matter</w:t>
      </w:r>
      <w:r w:rsidR="00EA01FB">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rsidR="00B4715E" w:rsidRPr="005B293D" w:rsidRDefault="00B4715E" w:rsidP="00B4715E">
      <w:pPr>
        <w:pStyle w:val="HTMLPreformatted"/>
        <w:spacing w:before="0"/>
        <w:divId w:val="2116439976"/>
        <w:rPr>
          <w:rFonts w:ascii="Times New Roman" w:hAnsi="Times New Roman"/>
          <w:sz w:val="24"/>
          <w:szCs w:val="24"/>
          <w:lang w:val="en-US"/>
        </w:rPr>
      </w:pPr>
    </w:p>
    <w:p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Address</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rsidR="00B4715E" w:rsidRPr="005B293D" w:rsidRDefault="00B4715E" w:rsidP="00B4715E">
      <w:pPr>
        <w:pStyle w:val="HTMLPreformatted"/>
        <w:spacing w:before="0"/>
        <w:divId w:val="2116439976"/>
        <w:rPr>
          <w:rFonts w:ascii="Times New Roman" w:hAnsi="Times New Roman"/>
          <w:sz w:val="24"/>
          <w:szCs w:val="24"/>
          <w:lang w:val="en-US"/>
        </w:rPr>
      </w:pPr>
    </w:p>
    <w:p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E-mail address</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w:t>
      </w:r>
      <w:r w:rsidRPr="005B293D">
        <w:rPr>
          <w:rFonts w:ascii="Times New Roman" w:hAnsi="Times New Roman"/>
          <w:sz w:val="24"/>
          <w:szCs w:val="24"/>
          <w:lang w:val="en-US"/>
        </w:rPr>
        <w:tab/>
        <w:t>___________________________________</w:t>
      </w:r>
    </w:p>
    <w:p w:rsidR="00B4715E" w:rsidRPr="005B293D" w:rsidRDefault="00B4715E" w:rsidP="00B4715E">
      <w:pPr>
        <w:pStyle w:val="HTMLPreformatted"/>
        <w:spacing w:before="0"/>
        <w:divId w:val="2116439976"/>
        <w:rPr>
          <w:rFonts w:ascii="Times New Roman" w:hAnsi="Times New Roman"/>
          <w:sz w:val="24"/>
          <w:szCs w:val="24"/>
          <w:lang w:val="en-US"/>
        </w:rPr>
      </w:pPr>
    </w:p>
    <w:p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Telephone and mobile numbers</w:t>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rsidR="00B4715E" w:rsidRPr="005B293D" w:rsidRDefault="00B4715E" w:rsidP="00B4715E">
      <w:pPr>
        <w:pStyle w:val="HTMLPreformatted"/>
        <w:spacing w:before="0"/>
        <w:divId w:val="2116439976"/>
        <w:rPr>
          <w:rFonts w:ascii="Times New Roman" w:hAnsi="Times New Roman"/>
          <w:sz w:val="24"/>
          <w:szCs w:val="24"/>
          <w:lang w:val="en-US"/>
        </w:rPr>
      </w:pPr>
    </w:p>
    <w:p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Case number</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w:t>
      </w:r>
      <w:r w:rsidRPr="005B293D">
        <w:rPr>
          <w:rFonts w:ascii="Times New Roman" w:hAnsi="Times New Roman"/>
          <w:sz w:val="24"/>
          <w:szCs w:val="24"/>
          <w:lang w:val="en-US"/>
        </w:rPr>
        <w:tab/>
        <w:t>___________________________________</w:t>
      </w:r>
    </w:p>
    <w:p w:rsidR="00B4715E" w:rsidRPr="005B293D" w:rsidRDefault="00B4715E" w:rsidP="00B4715E">
      <w:pPr>
        <w:pStyle w:val="HTMLPreformatted"/>
        <w:spacing w:before="0"/>
        <w:divId w:val="2116439976"/>
        <w:rPr>
          <w:rFonts w:ascii="Times New Roman" w:hAnsi="Times New Roman"/>
          <w:sz w:val="24"/>
          <w:szCs w:val="24"/>
          <w:lang w:val="en-US"/>
        </w:rPr>
      </w:pPr>
    </w:p>
    <w:p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Name of Parties</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rsidR="00B4715E" w:rsidRPr="005B293D" w:rsidRDefault="00B4715E" w:rsidP="00B4715E">
      <w:pPr>
        <w:pStyle w:val="HTMLPreformatted"/>
        <w:spacing w:before="0"/>
        <w:divId w:val="2116439976"/>
        <w:rPr>
          <w:rFonts w:ascii="Times New Roman" w:hAnsi="Times New Roman"/>
          <w:sz w:val="24"/>
          <w:szCs w:val="24"/>
          <w:lang w:val="en-US"/>
        </w:rPr>
      </w:pPr>
    </w:p>
    <w:p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___________________________________</w:t>
      </w:r>
    </w:p>
    <w:p w:rsidR="00B4715E" w:rsidRPr="005B293D" w:rsidRDefault="00B4715E" w:rsidP="00B4715E">
      <w:pPr>
        <w:pStyle w:val="HTMLPreformatted"/>
        <w:spacing w:before="0"/>
        <w:divId w:val="2116439976"/>
        <w:rPr>
          <w:rFonts w:ascii="Times New Roman" w:hAnsi="Times New Roman"/>
          <w:sz w:val="24"/>
          <w:szCs w:val="24"/>
          <w:lang w:val="en-US"/>
        </w:rPr>
      </w:pPr>
    </w:p>
    <w:p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___________________________________</w:t>
      </w:r>
    </w:p>
    <w:p w:rsidR="00B4715E" w:rsidRPr="005B293D" w:rsidRDefault="00B4715E" w:rsidP="00B4715E">
      <w:pPr>
        <w:pStyle w:val="HTMLPreformatted"/>
        <w:spacing w:before="0"/>
        <w:divId w:val="2116439976"/>
        <w:rPr>
          <w:rFonts w:ascii="Times New Roman" w:hAnsi="Times New Roman"/>
          <w:sz w:val="24"/>
          <w:szCs w:val="24"/>
          <w:lang w:val="en-US"/>
        </w:rPr>
      </w:pPr>
    </w:p>
    <w:p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___________________________________</w:t>
      </w:r>
    </w:p>
    <w:p w:rsidR="00B4715E" w:rsidRDefault="00B4715E" w:rsidP="00B4715E">
      <w:pPr>
        <w:pStyle w:val="HTMLPreformatted"/>
        <w:spacing w:before="0"/>
        <w:divId w:val="2116439976"/>
        <w:rPr>
          <w:rFonts w:ascii="Times New Roman" w:hAnsi="Times New Roman"/>
          <w:sz w:val="24"/>
          <w:szCs w:val="24"/>
          <w:lang w:val="en-US"/>
        </w:rPr>
      </w:pPr>
    </w:p>
    <w:p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Date(s) of hearing</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From ____________ to _______________</w:t>
      </w:r>
    </w:p>
    <w:p w:rsidR="00B4715E" w:rsidRDefault="00B4715E" w:rsidP="00B4715E">
      <w:pPr>
        <w:spacing w:before="0" w:after="0" w:line="240" w:lineRule="auto"/>
        <w:divId w:val="2116439976"/>
        <w:rPr>
          <w:rFonts w:ascii="Times New Roman" w:hAnsi="Times New Roman" w:cs="Times New Roman"/>
          <w:b/>
        </w:rPr>
      </w:pPr>
    </w:p>
    <w:p w:rsidR="00D354F1" w:rsidRDefault="00D354F1" w:rsidP="00B4715E">
      <w:pPr>
        <w:spacing w:before="0" w:after="0" w:line="240" w:lineRule="auto"/>
        <w:divId w:val="2116439976"/>
        <w:rPr>
          <w:rFonts w:ascii="Times New Roman" w:hAnsi="Times New Roman" w:cs="Times New Roman"/>
          <w:b/>
        </w:rPr>
      </w:pPr>
    </w:p>
    <w:p w:rsidR="00B4715E" w:rsidRPr="005B293D" w:rsidRDefault="00B4715E" w:rsidP="00B4715E">
      <w:pPr>
        <w:spacing w:before="0" w:after="0" w:line="240" w:lineRule="auto"/>
        <w:divId w:val="2116439976"/>
        <w:rPr>
          <w:rFonts w:ascii="Times New Roman" w:hAnsi="Times New Roman" w:cs="Times New Roman"/>
          <w:b/>
        </w:rPr>
      </w:pPr>
      <w:r w:rsidRPr="005B293D">
        <w:rPr>
          <w:rFonts w:ascii="Times New Roman" w:hAnsi="Times New Roman" w:cs="Times New Roman"/>
          <w:b/>
        </w:rPr>
        <w:t>Part II</w:t>
      </w:r>
    </w:p>
    <w:p w:rsidR="003B1CCF" w:rsidRDefault="003B1CCF" w:rsidP="00B4715E">
      <w:pPr>
        <w:spacing w:before="0" w:after="0" w:line="240" w:lineRule="auto"/>
        <w:divId w:val="2116439976"/>
        <w:rPr>
          <w:rFonts w:ascii="Times New Roman" w:hAnsi="Times New Roman" w:cs="Times New Roman"/>
        </w:rPr>
      </w:pPr>
    </w:p>
    <w:p w:rsidR="00B4715E" w:rsidRPr="005B293D" w:rsidRDefault="003C39EA" w:rsidP="00B4715E">
      <w:pPr>
        <w:spacing w:before="0" w:after="0" w:line="240" w:lineRule="auto"/>
        <w:divId w:val="2116439976"/>
        <w:rPr>
          <w:rFonts w:ascii="Times New Roman" w:hAnsi="Times New Roman" w:cs="Times New Roman"/>
        </w:rPr>
      </w:pPr>
      <w:r>
        <w:rPr>
          <w:noProof/>
        </w:rPr>
        <mc:AlternateContent>
          <mc:Choice Requires="wps">
            <w:drawing>
              <wp:anchor distT="0" distB="0" distL="114300" distR="114300" simplePos="0" relativeHeight="251667968" behindDoc="0" locked="0" layoutInCell="1" allowOverlap="1">
                <wp:simplePos x="0" y="0"/>
                <wp:positionH relativeFrom="column">
                  <wp:posOffset>3469005</wp:posOffset>
                </wp:positionH>
                <wp:positionV relativeFrom="paragraph">
                  <wp:posOffset>15875</wp:posOffset>
                </wp:positionV>
                <wp:extent cx="99695" cy="92075"/>
                <wp:effectExtent l="0" t="0" r="14605" b="22225"/>
                <wp:wrapNone/>
                <wp:docPr id="1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794D6A6" id="Rectangle 6" o:spid="_x0000_s1026" style="position:absolute;margin-left:273.15pt;margin-top:1.25pt;width:7.85pt;height:7.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" filled="f" strokecolor="#41719c" strokeweight="1pt">
                <v:path arrowok="t"/>
              </v:rect>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1790065</wp:posOffset>
                </wp:positionH>
                <wp:positionV relativeFrom="paragraph">
                  <wp:posOffset>17780</wp:posOffset>
                </wp:positionV>
                <wp:extent cx="99695" cy="92075"/>
                <wp:effectExtent l="0" t="0" r="14605" b="22225"/>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3E49A8" id="Rectangle 5" o:spid="_x0000_s1026" style="position:absolute;margin-left:140.95pt;margin-top:1.4pt;width:7.85pt;height:7.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" filled="f" strokecolor="#41719c" strokeweight="1pt">
                <v:path arrowok="t"/>
              </v:rect>
            </w:pict>
          </mc:Fallback>
        </mc:AlternateContent>
      </w:r>
      <w:r w:rsidR="00B4715E" w:rsidRPr="005B293D">
        <w:rPr>
          <w:rFonts w:ascii="Times New Roman" w:hAnsi="Times New Roman" w:cs="Times New Roman"/>
        </w:rPr>
        <w:t>Application for the use of:</w:t>
      </w:r>
      <w:r w:rsidR="00B4715E" w:rsidRPr="005B293D">
        <w:rPr>
          <w:rFonts w:ascii="Times New Roman" w:hAnsi="Times New Roman" w:cs="Times New Roman"/>
        </w:rPr>
        <w:tab/>
        <w:t xml:space="preserve">     Technology Court</w:t>
      </w:r>
      <w:r w:rsidR="00B4715E" w:rsidRPr="005B293D">
        <w:rPr>
          <w:rFonts w:ascii="Times New Roman" w:hAnsi="Times New Roman" w:cs="Times New Roman"/>
        </w:rPr>
        <w:tab/>
      </w:r>
      <w:r w:rsidR="00B4715E" w:rsidRPr="005B293D">
        <w:rPr>
          <w:rFonts w:ascii="Times New Roman" w:hAnsi="Times New Roman" w:cs="Times New Roman"/>
        </w:rPr>
        <w:tab/>
        <w:t>MIT facilities</w:t>
      </w:r>
    </w:p>
    <w:p w:rsidR="00B4715E" w:rsidRPr="005B293D" w:rsidRDefault="003C39EA" w:rsidP="00B4715E">
      <w:pPr>
        <w:spacing w:before="0" w:after="0" w:line="240" w:lineRule="auto"/>
        <w:divId w:val="2116439976"/>
        <w:rPr>
          <w:rFonts w:ascii="Times New Roman" w:hAnsi="Times New Roman" w:cs="Times New Roman"/>
        </w:rPr>
      </w:pPr>
      <w:r>
        <w:rPr>
          <w:noProof/>
        </w:rPr>
        <mc:AlternateContent>
          <mc:Choice Requires="wps">
            <w:drawing>
              <wp:anchor distT="0" distB="0" distL="114300" distR="114300" simplePos="0" relativeHeight="251670016" behindDoc="0" locked="0" layoutInCell="1" allowOverlap="1">
                <wp:simplePos x="0" y="0"/>
                <wp:positionH relativeFrom="column">
                  <wp:posOffset>3467735</wp:posOffset>
                </wp:positionH>
                <wp:positionV relativeFrom="paragraph">
                  <wp:posOffset>33020</wp:posOffset>
                </wp:positionV>
                <wp:extent cx="99695" cy="92075"/>
                <wp:effectExtent l="0" t="0" r="14605" b="22225"/>
                <wp:wrapNone/>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7B80CF" id="Rectangle 8" o:spid="_x0000_s1026" style="position:absolute;margin-left:273.05pt;margin-top:2.6pt;width:7.85pt;height:7.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" filled="f" strokecolor="#41719c" strokeweight="1pt">
                <v:path arrowok="t"/>
              </v:rect>
            </w:pict>
          </mc:Fallback>
        </mc:AlternateContent>
      </w:r>
      <w:r>
        <w:rPr>
          <w:noProof/>
        </w:rPr>
        <mc:AlternateContent>
          <mc:Choice Requires="wps">
            <w:drawing>
              <wp:anchor distT="0" distB="0" distL="114300" distR="114300" simplePos="0" relativeHeight="251668992" behindDoc="0" locked="0" layoutInCell="1" allowOverlap="1">
                <wp:simplePos x="0" y="0"/>
                <wp:positionH relativeFrom="column">
                  <wp:posOffset>1786255</wp:posOffset>
                </wp:positionH>
                <wp:positionV relativeFrom="paragraph">
                  <wp:posOffset>43180</wp:posOffset>
                </wp:positionV>
                <wp:extent cx="99695" cy="92075"/>
                <wp:effectExtent l="0" t="0" r="14605" b="22225"/>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C00B36" id="Rectangle 7" o:spid="_x0000_s1026" style="position:absolute;margin-left:140.65pt;margin-top:3.4pt;width:7.85pt;height:7.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" filled="f" strokecolor="#41719c" strokeweight="1pt">
                <v:path arrowok="t"/>
              </v:rect>
            </w:pict>
          </mc:Fallback>
        </mc:AlternateContent>
      </w:r>
      <w:r w:rsidR="00B4715E" w:rsidRPr="005B293D">
        <w:rPr>
          <w:rFonts w:ascii="Times New Roman" w:hAnsi="Times New Roman" w:cs="Times New Roman"/>
        </w:rPr>
        <w:t>In respect of</w:t>
      </w:r>
      <w:r w:rsidR="00B4715E" w:rsidRPr="005B293D">
        <w:rPr>
          <w:rFonts w:ascii="Times New Roman" w:hAnsi="Times New Roman" w:cs="Times New Roman"/>
        </w:rPr>
        <w:tab/>
      </w:r>
      <w:r w:rsidR="00B4715E" w:rsidRPr="005B293D">
        <w:rPr>
          <w:rFonts w:ascii="Times New Roman" w:hAnsi="Times New Roman" w:cs="Times New Roman"/>
        </w:rPr>
        <w:tab/>
        <w:t>:</w:t>
      </w:r>
      <w:r w:rsidR="00B4715E" w:rsidRPr="005B293D">
        <w:rPr>
          <w:rFonts w:ascii="Times New Roman" w:hAnsi="Times New Roman" w:cs="Times New Roman"/>
        </w:rPr>
        <w:tab/>
        <w:t xml:space="preserve">     Court Proceedings</w:t>
      </w:r>
      <w:r w:rsidR="00B4715E" w:rsidRPr="005B293D">
        <w:rPr>
          <w:rFonts w:ascii="Times New Roman" w:hAnsi="Times New Roman" w:cs="Times New Roman"/>
        </w:rPr>
        <w:tab/>
      </w:r>
      <w:r w:rsidR="00B4715E" w:rsidRPr="005B293D">
        <w:rPr>
          <w:rFonts w:ascii="Times New Roman" w:hAnsi="Times New Roman" w:cs="Times New Roman"/>
        </w:rPr>
        <w:tab/>
        <w:t>Alternative Dispute Resolution</w:t>
      </w:r>
    </w:p>
    <w:p w:rsidR="00B4715E" w:rsidRPr="005B293D" w:rsidRDefault="00B4715E" w:rsidP="00B4715E">
      <w:pPr>
        <w:spacing w:before="0" w:after="0" w:line="240" w:lineRule="auto"/>
        <w:divId w:val="2116439976"/>
        <w:rPr>
          <w:rFonts w:ascii="Times New Roman" w:hAnsi="Times New Roman" w:cs="Times New Roman"/>
        </w:rPr>
      </w:pPr>
    </w:p>
    <w:p w:rsidR="00B4715E" w:rsidRPr="005B293D" w:rsidRDefault="00B4715E" w:rsidP="00C20EF2">
      <w:pPr>
        <w:pStyle w:val="ListParagraph"/>
        <w:numPr>
          <w:ilvl w:val="0"/>
          <w:numId w:val="171"/>
        </w:numPr>
        <w:ind w:left="0" w:firstLine="0"/>
        <w:contextualSpacing/>
        <w:divId w:val="2116439976"/>
        <w:rPr>
          <w:sz w:val="24"/>
          <w:szCs w:val="24"/>
        </w:rPr>
      </w:pPr>
      <w:r w:rsidRPr="005B293D">
        <w:rPr>
          <w:sz w:val="24"/>
          <w:szCs w:val="24"/>
        </w:rPr>
        <w:t>Date(s) and time when use of Technology Court is required:</w:t>
      </w:r>
    </w:p>
    <w:p w:rsidR="00B4715E" w:rsidRDefault="00B4715E" w:rsidP="00B4715E">
      <w:pPr>
        <w:spacing w:before="0" w:after="0" w:line="240" w:lineRule="auto"/>
        <w:divId w:val="2116439976"/>
        <w:rPr>
          <w:rFonts w:ascii="Times New Roman" w:hAnsi="Times New Roman" w:cs="Times New Roman"/>
        </w:rPr>
      </w:pPr>
    </w:p>
    <w:p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Dates of scheduled use:</w:t>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t>Total No. of days:</w:t>
      </w:r>
    </w:p>
    <w:p w:rsidR="00B4715E" w:rsidRDefault="00B4715E" w:rsidP="00B4715E">
      <w:pPr>
        <w:spacing w:before="0" w:after="0" w:line="240" w:lineRule="auto"/>
        <w:divId w:val="2116439976"/>
        <w:rPr>
          <w:rFonts w:ascii="Times New Roman" w:hAnsi="Times New Roman" w:cs="Times New Roman"/>
        </w:rPr>
      </w:pPr>
    </w:p>
    <w:p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Start date and time (1</w:t>
      </w:r>
      <w:r w:rsidRPr="005B293D">
        <w:rPr>
          <w:rFonts w:ascii="Times New Roman" w:hAnsi="Times New Roman" w:cs="Times New Roman"/>
          <w:vertAlign w:val="superscript"/>
        </w:rPr>
        <w:t>st</w:t>
      </w:r>
      <w:r w:rsidRPr="005B293D">
        <w:rPr>
          <w:rFonts w:ascii="Times New Roman" w:hAnsi="Times New Roman" w:cs="Times New Roman"/>
        </w:rPr>
        <w:t xml:space="preserve"> scheduled day of use):</w:t>
      </w:r>
    </w:p>
    <w:p w:rsidR="00B4715E" w:rsidRDefault="00B4715E" w:rsidP="00B4715E">
      <w:pPr>
        <w:spacing w:before="0" w:after="0" w:line="240" w:lineRule="auto"/>
        <w:divId w:val="2116439976"/>
        <w:rPr>
          <w:rFonts w:ascii="Times New Roman" w:hAnsi="Times New Roman" w:cs="Times New Roman"/>
        </w:rPr>
      </w:pPr>
    </w:p>
    <w:p w:rsidR="00B4715E"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End date and time (last scheduled day of use):</w:t>
      </w:r>
    </w:p>
    <w:p w:rsidR="00B4715E" w:rsidRPr="005B293D" w:rsidRDefault="00B4715E" w:rsidP="00B4715E">
      <w:pPr>
        <w:spacing w:before="0" w:after="0" w:line="240" w:lineRule="auto"/>
        <w:divId w:val="2116439976"/>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5"/>
        <w:gridCol w:w="1301"/>
      </w:tblGrid>
      <w:tr w:rsidR="0080319E" w:rsidRPr="005B293D" w:rsidTr="0080319E">
        <w:trPr>
          <w:divId w:val="2116439976"/>
        </w:trPr>
        <w:tc>
          <w:tcPr>
            <w:tcW w:w="9016" w:type="dxa"/>
            <w:gridSpan w:val="2"/>
            <w:shd w:val="clear" w:color="auto" w:fill="auto"/>
          </w:tcPr>
          <w:p w:rsidR="00B4715E" w:rsidRPr="0080319E" w:rsidRDefault="00B4715E" w:rsidP="0080319E">
            <w:pPr>
              <w:spacing w:before="0" w:after="0" w:line="240" w:lineRule="auto"/>
              <w:rPr>
                <w:rFonts w:ascii="Times New Roman" w:eastAsia="SimSun" w:hAnsi="Times New Roman" w:cs="Times New Roman"/>
              </w:rPr>
            </w:pPr>
            <w:r w:rsidRPr="0080319E">
              <w:rPr>
                <w:rFonts w:ascii="Times New Roman" w:eastAsia="SimSun" w:hAnsi="Times New Roman" w:cs="Times New Roman"/>
                <w:b/>
              </w:rPr>
              <w:t>Facility</w:t>
            </w:r>
            <w:r w:rsidRPr="0080319E">
              <w:rPr>
                <w:rFonts w:ascii="Times New Roman" w:eastAsia="SimSun" w:hAnsi="Times New Roman" w:cs="Times New Roman"/>
              </w:rPr>
              <w:t xml:space="preserve"> (Tick box)</w:t>
            </w:r>
          </w:p>
        </w:tc>
      </w:tr>
      <w:tr w:rsidR="0080319E" w:rsidRPr="005B293D" w:rsidTr="0080319E">
        <w:trPr>
          <w:divId w:val="2116439976"/>
        </w:trPr>
        <w:tc>
          <w:tcPr>
            <w:tcW w:w="9016" w:type="dxa"/>
            <w:gridSpan w:val="2"/>
            <w:shd w:val="clear" w:color="auto" w:fill="auto"/>
          </w:tcPr>
          <w:p w:rsidR="00B4715E" w:rsidRPr="0080319E" w:rsidRDefault="00B4715E" w:rsidP="00C20EF2">
            <w:pPr>
              <w:pStyle w:val="ListParagraph"/>
              <w:numPr>
                <w:ilvl w:val="0"/>
                <w:numId w:val="172"/>
              </w:numPr>
              <w:ind w:left="426" w:firstLine="0"/>
              <w:contextualSpacing/>
              <w:rPr>
                <w:rFonts w:eastAsia="SimSun"/>
                <w:b/>
                <w:sz w:val="24"/>
                <w:szCs w:val="24"/>
              </w:rPr>
            </w:pPr>
            <w:r w:rsidRPr="0080319E">
              <w:rPr>
                <w:rFonts w:eastAsia="SimSun"/>
                <w:b/>
                <w:sz w:val="24"/>
                <w:szCs w:val="24"/>
              </w:rPr>
              <w:t>Audio-visual e</w:t>
            </w:r>
            <w:r w:rsidRPr="0080319E">
              <w:rPr>
                <w:rFonts w:eastAsia="SimSun"/>
                <w:b/>
                <w:bCs/>
                <w:sz w:val="24"/>
                <w:szCs w:val="24"/>
              </w:rPr>
              <w:t xml:space="preserve">quipment ($50 per day or part thereof) </w:t>
            </w:r>
            <w:r w:rsidRPr="0080319E">
              <w:rPr>
                <w:rFonts w:eastAsia="SimSun"/>
                <w:sz w:val="24"/>
                <w:szCs w:val="24"/>
              </w:rPr>
              <w:t xml:space="preserve"> </w:t>
            </w:r>
          </w:p>
        </w:tc>
      </w:tr>
      <w:tr w:rsidR="0080319E" w:rsidRPr="005B293D" w:rsidTr="0080319E">
        <w:trPr>
          <w:divId w:val="2116439976"/>
        </w:trPr>
        <w:tc>
          <w:tcPr>
            <w:tcW w:w="7715" w:type="dxa"/>
            <w:shd w:val="clear" w:color="auto" w:fill="auto"/>
          </w:tcPr>
          <w:p w:rsidR="00B4715E" w:rsidRPr="0080319E" w:rsidRDefault="00B4715E" w:rsidP="00C20EF2">
            <w:pPr>
              <w:pStyle w:val="ListParagraph"/>
              <w:numPr>
                <w:ilvl w:val="0"/>
                <w:numId w:val="173"/>
              </w:numPr>
              <w:ind w:left="426" w:firstLine="0"/>
              <w:contextualSpacing/>
              <w:rPr>
                <w:rFonts w:eastAsia="SimSun"/>
                <w:sz w:val="24"/>
                <w:szCs w:val="24"/>
              </w:rPr>
            </w:pPr>
            <w:r w:rsidRPr="0080319E">
              <w:rPr>
                <w:rFonts w:eastAsia="SimSun"/>
                <w:sz w:val="24"/>
                <w:szCs w:val="24"/>
              </w:rPr>
              <w:t>Projector Screen (STEWART, Grayhawk)</w:t>
            </w:r>
          </w:p>
        </w:tc>
        <w:tc>
          <w:tcPr>
            <w:tcW w:w="1301" w:type="dxa"/>
            <w:shd w:val="clear" w:color="auto" w:fill="auto"/>
          </w:tcPr>
          <w:p w:rsidR="00B4715E" w:rsidRPr="0080319E" w:rsidRDefault="00B4715E" w:rsidP="0080319E">
            <w:pPr>
              <w:spacing w:before="0" w:after="0" w:line="240" w:lineRule="auto"/>
              <w:rPr>
                <w:rFonts w:ascii="Times New Roman" w:eastAsia="SimSun" w:hAnsi="Times New Roman" w:cs="Times New Roman"/>
              </w:rPr>
            </w:pPr>
          </w:p>
        </w:tc>
      </w:tr>
      <w:tr w:rsidR="0080319E" w:rsidRPr="005B293D" w:rsidTr="0080319E">
        <w:trPr>
          <w:divId w:val="2116439976"/>
        </w:trPr>
        <w:tc>
          <w:tcPr>
            <w:tcW w:w="7715" w:type="dxa"/>
            <w:shd w:val="clear" w:color="auto" w:fill="auto"/>
          </w:tcPr>
          <w:p w:rsidR="00B4715E" w:rsidRPr="0080319E" w:rsidRDefault="00B4715E" w:rsidP="0080319E">
            <w:pPr>
              <w:tabs>
                <w:tab w:val="left" w:pos="567"/>
              </w:tabs>
              <w:spacing w:before="0" w:after="0" w:line="240" w:lineRule="auto"/>
              <w:ind w:left="426"/>
              <w:rPr>
                <w:rFonts w:ascii="Times New Roman" w:eastAsia="SimSun" w:hAnsi="Times New Roman" w:cs="Times New Roman"/>
              </w:rPr>
            </w:pPr>
            <w:r w:rsidRPr="0080319E">
              <w:rPr>
                <w:rFonts w:ascii="Times New Roman" w:eastAsia="SimSun" w:hAnsi="Times New Roman" w:cs="Times New Roman"/>
              </w:rPr>
              <w:t>(b)    Sound system (speakers and Tannoy microphones)</w:t>
            </w:r>
          </w:p>
        </w:tc>
        <w:tc>
          <w:tcPr>
            <w:tcW w:w="1301" w:type="dxa"/>
            <w:shd w:val="clear" w:color="auto" w:fill="auto"/>
          </w:tcPr>
          <w:p w:rsidR="00B4715E" w:rsidRPr="0080319E" w:rsidRDefault="00B4715E" w:rsidP="0080319E">
            <w:pPr>
              <w:spacing w:before="0" w:after="0" w:line="240" w:lineRule="auto"/>
              <w:rPr>
                <w:rFonts w:ascii="Times New Roman" w:eastAsia="SimSun" w:hAnsi="Times New Roman" w:cs="Times New Roman"/>
              </w:rPr>
            </w:pPr>
          </w:p>
        </w:tc>
      </w:tr>
      <w:tr w:rsidR="0080319E" w:rsidRPr="005B293D" w:rsidTr="0080319E">
        <w:trPr>
          <w:divId w:val="2116439976"/>
        </w:trPr>
        <w:tc>
          <w:tcPr>
            <w:tcW w:w="7715" w:type="dxa"/>
            <w:shd w:val="clear" w:color="auto" w:fill="auto"/>
          </w:tcPr>
          <w:p w:rsidR="00B4715E" w:rsidRPr="0080319E" w:rsidRDefault="00B4715E" w:rsidP="0080319E">
            <w:pPr>
              <w:spacing w:before="0" w:after="0" w:line="240" w:lineRule="auto"/>
              <w:ind w:left="426"/>
              <w:rPr>
                <w:rFonts w:ascii="Times New Roman" w:eastAsia="SimSun" w:hAnsi="Times New Roman" w:cs="Times New Roman"/>
              </w:rPr>
            </w:pPr>
            <w:r w:rsidRPr="0080319E">
              <w:rPr>
                <w:rFonts w:ascii="Times New Roman" w:eastAsia="SimSun" w:hAnsi="Times New Roman" w:cs="Times New Roman"/>
              </w:rPr>
              <w:t xml:space="preserve">(c)    Visualiser (Wolfvision)  </w:t>
            </w:r>
          </w:p>
        </w:tc>
        <w:tc>
          <w:tcPr>
            <w:tcW w:w="1301" w:type="dxa"/>
            <w:shd w:val="clear" w:color="auto" w:fill="auto"/>
          </w:tcPr>
          <w:p w:rsidR="00B4715E" w:rsidRPr="0080319E" w:rsidRDefault="00B4715E" w:rsidP="0080319E">
            <w:pPr>
              <w:spacing w:before="0" w:after="0" w:line="240" w:lineRule="auto"/>
              <w:rPr>
                <w:rFonts w:ascii="Times New Roman" w:eastAsia="SimSun" w:hAnsi="Times New Roman" w:cs="Times New Roman"/>
              </w:rPr>
            </w:pPr>
          </w:p>
        </w:tc>
      </w:tr>
      <w:tr w:rsidR="0080319E" w:rsidRPr="005B293D" w:rsidTr="0080319E">
        <w:trPr>
          <w:divId w:val="2116439976"/>
        </w:trPr>
        <w:tc>
          <w:tcPr>
            <w:tcW w:w="7715" w:type="dxa"/>
            <w:shd w:val="clear" w:color="auto" w:fill="auto"/>
          </w:tcPr>
          <w:p w:rsidR="00B4715E" w:rsidRPr="0080319E" w:rsidRDefault="00B4715E" w:rsidP="0080319E">
            <w:pPr>
              <w:spacing w:before="0" w:after="0" w:line="240" w:lineRule="auto"/>
              <w:ind w:left="426"/>
              <w:rPr>
                <w:rFonts w:ascii="Times New Roman" w:eastAsia="SimSun" w:hAnsi="Times New Roman" w:cs="Times New Roman"/>
              </w:rPr>
            </w:pPr>
            <w:r w:rsidRPr="0080319E">
              <w:rPr>
                <w:rFonts w:ascii="Times New Roman" w:eastAsia="SimSun" w:hAnsi="Times New Roman" w:cs="Times New Roman"/>
              </w:rPr>
              <w:t>(d)    Multi-format disc player (which allows the playback of DVD-Audio, DVD-Video, DVD-RAM and DVD-R)</w:t>
            </w:r>
          </w:p>
        </w:tc>
        <w:tc>
          <w:tcPr>
            <w:tcW w:w="1301" w:type="dxa"/>
            <w:shd w:val="clear" w:color="auto" w:fill="auto"/>
          </w:tcPr>
          <w:p w:rsidR="00B4715E" w:rsidRPr="0080319E" w:rsidRDefault="00B4715E" w:rsidP="0080319E">
            <w:pPr>
              <w:spacing w:before="0" w:after="0" w:line="240" w:lineRule="auto"/>
              <w:rPr>
                <w:rFonts w:ascii="Times New Roman" w:eastAsia="SimSun" w:hAnsi="Times New Roman" w:cs="Times New Roman"/>
              </w:rPr>
            </w:pPr>
          </w:p>
        </w:tc>
      </w:tr>
      <w:tr w:rsidR="0080319E" w:rsidRPr="005B293D" w:rsidTr="003C39EA">
        <w:trPr>
          <w:divId w:val="2116439976"/>
          <w:trHeight w:val="358"/>
        </w:trPr>
        <w:tc>
          <w:tcPr>
            <w:tcW w:w="7715" w:type="dxa"/>
            <w:shd w:val="clear" w:color="auto" w:fill="auto"/>
          </w:tcPr>
          <w:p w:rsidR="00B4715E" w:rsidRPr="0080319E" w:rsidRDefault="00B4715E" w:rsidP="00C20EF2">
            <w:pPr>
              <w:pStyle w:val="ListParagraph"/>
              <w:numPr>
                <w:ilvl w:val="0"/>
                <w:numId w:val="172"/>
              </w:numPr>
              <w:ind w:left="426" w:firstLine="0"/>
              <w:contextualSpacing/>
              <w:rPr>
                <w:rFonts w:eastAsia="SimSun"/>
                <w:b/>
                <w:sz w:val="24"/>
                <w:szCs w:val="24"/>
              </w:rPr>
            </w:pPr>
            <w:r w:rsidRPr="0080319E">
              <w:rPr>
                <w:rFonts w:eastAsia="SimSun"/>
                <w:b/>
                <w:sz w:val="24"/>
                <w:szCs w:val="24"/>
              </w:rPr>
              <w:t xml:space="preserve">Video-Conferencing system </w:t>
            </w:r>
            <w:r w:rsidRPr="0080319E">
              <w:rPr>
                <w:rFonts w:eastAsia="SimSun"/>
                <w:sz w:val="24"/>
                <w:szCs w:val="24"/>
              </w:rPr>
              <w:t xml:space="preserve">(State the country, state and city) </w:t>
            </w:r>
          </w:p>
        </w:tc>
        <w:tc>
          <w:tcPr>
            <w:tcW w:w="1301" w:type="dxa"/>
            <w:shd w:val="clear" w:color="auto" w:fill="auto"/>
          </w:tcPr>
          <w:p w:rsidR="00B4715E" w:rsidRPr="0080319E" w:rsidRDefault="00B4715E" w:rsidP="0080319E">
            <w:pPr>
              <w:spacing w:before="0" w:after="0" w:line="240" w:lineRule="auto"/>
              <w:rPr>
                <w:rFonts w:ascii="Times New Roman" w:eastAsia="SimSun" w:hAnsi="Times New Roman" w:cs="Times New Roman"/>
              </w:rPr>
            </w:pPr>
          </w:p>
        </w:tc>
      </w:tr>
    </w:tbl>
    <w:p w:rsidR="00B4715E" w:rsidRDefault="00B4715E" w:rsidP="00B4715E">
      <w:pPr>
        <w:spacing w:before="0" w:after="0" w:line="240" w:lineRule="auto"/>
        <w:divId w:val="2116439976"/>
        <w:rPr>
          <w:rFonts w:ascii="Times New Roman" w:hAnsi="Times New Roman" w:cs="Times New Roman"/>
        </w:rPr>
      </w:pPr>
    </w:p>
    <w:p w:rsidR="00B4715E" w:rsidRDefault="00B4715E" w:rsidP="00B4715E">
      <w:pPr>
        <w:spacing w:before="0" w:after="0" w:line="240" w:lineRule="auto"/>
        <w:divId w:val="2116439976"/>
        <w:rPr>
          <w:rFonts w:ascii="Times New Roman" w:hAnsi="Times New Roman" w:cs="Times New Roman"/>
        </w:rPr>
      </w:pPr>
    </w:p>
    <w:p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(b)</w:t>
      </w:r>
      <w:r w:rsidRPr="005B293D">
        <w:rPr>
          <w:rFonts w:ascii="Times New Roman" w:hAnsi="Times New Roman" w:cs="Times New Roman"/>
        </w:rPr>
        <w:tab/>
        <w:t>Date(s) and time when use of MIT facilities are required:</w:t>
      </w:r>
    </w:p>
    <w:p w:rsidR="00B4715E" w:rsidRDefault="00B4715E" w:rsidP="00B4715E">
      <w:pPr>
        <w:spacing w:before="0" w:after="0" w:line="240" w:lineRule="auto"/>
        <w:divId w:val="2116439976"/>
        <w:rPr>
          <w:rFonts w:ascii="Times New Roman" w:hAnsi="Times New Roman" w:cs="Times New Roman"/>
        </w:rPr>
      </w:pPr>
    </w:p>
    <w:p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Dates of scheduled use:</w:t>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r>
      <w:r w:rsidRPr="005B293D">
        <w:rPr>
          <w:rFonts w:ascii="Times New Roman" w:hAnsi="Times New Roman" w:cs="Times New Roman"/>
        </w:rPr>
        <w:tab/>
        <w:t>Total No. of days:</w:t>
      </w:r>
    </w:p>
    <w:p w:rsidR="00B4715E" w:rsidRDefault="00B4715E" w:rsidP="00B4715E">
      <w:pPr>
        <w:spacing w:before="0" w:after="0" w:line="240" w:lineRule="auto"/>
        <w:divId w:val="2116439976"/>
        <w:rPr>
          <w:rFonts w:ascii="Times New Roman" w:hAnsi="Times New Roman" w:cs="Times New Roman"/>
        </w:rPr>
      </w:pPr>
    </w:p>
    <w:p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Start date and time (1</w:t>
      </w:r>
      <w:r w:rsidRPr="005B293D">
        <w:rPr>
          <w:rFonts w:ascii="Times New Roman" w:hAnsi="Times New Roman" w:cs="Times New Roman"/>
          <w:vertAlign w:val="superscript"/>
        </w:rPr>
        <w:t>st</w:t>
      </w:r>
      <w:r w:rsidRPr="005B293D">
        <w:rPr>
          <w:rFonts w:ascii="Times New Roman" w:hAnsi="Times New Roman" w:cs="Times New Roman"/>
        </w:rPr>
        <w:t xml:space="preserve"> scheduled day of use):</w:t>
      </w:r>
    </w:p>
    <w:p w:rsidR="00B4715E" w:rsidRDefault="00B4715E" w:rsidP="00B4715E">
      <w:pPr>
        <w:spacing w:before="0" w:after="0" w:line="240" w:lineRule="auto"/>
        <w:divId w:val="2116439976"/>
        <w:rPr>
          <w:rFonts w:ascii="Times New Roman" w:hAnsi="Times New Roman" w:cs="Times New Roman"/>
        </w:rPr>
      </w:pPr>
    </w:p>
    <w:p w:rsidR="00B4715E"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End date and time (last scheduled day of use):</w:t>
      </w:r>
    </w:p>
    <w:p w:rsidR="00B4715E" w:rsidRDefault="00B4715E" w:rsidP="003B1CCF">
      <w:pPr>
        <w:spacing w:before="0" w:after="0" w:line="240" w:lineRule="auto"/>
        <w:ind w:firstLine="720"/>
        <w:divId w:val="2116439976"/>
        <w:rPr>
          <w:rFonts w:ascii="Times New Roman" w:hAnsi="Times New Roman" w:cs="Times New Roman"/>
        </w:rPr>
      </w:pPr>
    </w:p>
    <w:p w:rsidR="003B1CCF" w:rsidRDefault="003B1CCF" w:rsidP="003B1CCF">
      <w:pPr>
        <w:spacing w:before="0" w:after="0" w:line="240" w:lineRule="auto"/>
        <w:ind w:firstLine="720"/>
        <w:divId w:val="2116439976"/>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4"/>
        <w:gridCol w:w="1322"/>
      </w:tblGrid>
      <w:tr w:rsidR="0080319E" w:rsidRPr="005B293D" w:rsidTr="0080319E">
        <w:trPr>
          <w:divId w:val="2116439976"/>
        </w:trPr>
        <w:tc>
          <w:tcPr>
            <w:tcW w:w="9016" w:type="dxa"/>
            <w:gridSpan w:val="2"/>
            <w:shd w:val="clear" w:color="auto" w:fill="auto"/>
          </w:tcPr>
          <w:p w:rsidR="00B4715E" w:rsidRPr="0080319E" w:rsidRDefault="00B4715E" w:rsidP="0080319E">
            <w:pPr>
              <w:tabs>
                <w:tab w:val="left" w:pos="426"/>
              </w:tabs>
              <w:spacing w:before="0" w:after="0" w:line="240" w:lineRule="auto"/>
              <w:rPr>
                <w:rFonts w:ascii="Times New Roman" w:eastAsia="SimSun" w:hAnsi="Times New Roman" w:cs="Times New Roman"/>
              </w:rPr>
            </w:pPr>
            <w:r w:rsidRPr="0080319E">
              <w:rPr>
                <w:rFonts w:ascii="Times New Roman" w:eastAsia="SimSun" w:hAnsi="Times New Roman" w:cs="Times New Roman"/>
                <w:b/>
              </w:rPr>
              <w:t>Facility</w:t>
            </w:r>
            <w:r w:rsidRPr="0080319E">
              <w:rPr>
                <w:rFonts w:ascii="Times New Roman" w:eastAsia="SimSun" w:hAnsi="Times New Roman" w:cs="Times New Roman"/>
              </w:rPr>
              <w:t xml:space="preserve"> (Tick box)</w:t>
            </w:r>
          </w:p>
        </w:tc>
      </w:tr>
      <w:tr w:rsidR="0080319E" w:rsidRPr="005B293D" w:rsidTr="0080319E">
        <w:trPr>
          <w:divId w:val="2116439976"/>
        </w:trPr>
        <w:tc>
          <w:tcPr>
            <w:tcW w:w="9016" w:type="dxa"/>
            <w:gridSpan w:val="2"/>
            <w:shd w:val="clear" w:color="auto" w:fill="auto"/>
          </w:tcPr>
          <w:p w:rsidR="00B4715E" w:rsidRPr="0080319E" w:rsidRDefault="00B4715E" w:rsidP="00C20EF2">
            <w:pPr>
              <w:pStyle w:val="ListParagraph"/>
              <w:numPr>
                <w:ilvl w:val="0"/>
                <w:numId w:val="174"/>
              </w:numPr>
              <w:tabs>
                <w:tab w:val="left" w:pos="426"/>
              </w:tabs>
              <w:ind w:left="426" w:firstLine="0"/>
              <w:contextualSpacing/>
              <w:rPr>
                <w:rFonts w:eastAsia="SimSun"/>
                <w:b/>
                <w:sz w:val="24"/>
                <w:szCs w:val="24"/>
              </w:rPr>
            </w:pPr>
            <w:r w:rsidRPr="0080319E">
              <w:rPr>
                <w:rFonts w:eastAsia="SimSun"/>
                <w:b/>
                <w:sz w:val="24"/>
                <w:szCs w:val="24"/>
              </w:rPr>
              <w:t xml:space="preserve">Interactive Display Board with HD display </w:t>
            </w:r>
            <w:r w:rsidRPr="0080319E">
              <w:rPr>
                <w:rFonts w:eastAsia="SimSun"/>
                <w:b/>
                <w:bCs/>
                <w:sz w:val="24"/>
                <w:szCs w:val="24"/>
                <w:lang w:val="en-SG"/>
              </w:rPr>
              <w:t>(MITv2) ($100 per day or part thereof)</w:t>
            </w:r>
          </w:p>
        </w:tc>
      </w:tr>
      <w:tr w:rsidR="0080319E" w:rsidRPr="005B293D" w:rsidTr="0080319E">
        <w:trPr>
          <w:divId w:val="2116439976"/>
        </w:trPr>
        <w:tc>
          <w:tcPr>
            <w:tcW w:w="7694" w:type="dxa"/>
            <w:shd w:val="clear" w:color="auto" w:fill="auto"/>
          </w:tcPr>
          <w:p w:rsidR="00B4715E" w:rsidRPr="0080319E" w:rsidRDefault="00B4715E" w:rsidP="00C20EF2">
            <w:pPr>
              <w:pStyle w:val="ListParagraph"/>
              <w:numPr>
                <w:ilvl w:val="0"/>
                <w:numId w:val="177"/>
              </w:numPr>
              <w:ind w:left="426" w:firstLine="0"/>
              <w:contextualSpacing/>
              <w:rPr>
                <w:rFonts w:eastAsia="SimSun"/>
                <w:sz w:val="24"/>
                <w:szCs w:val="24"/>
              </w:rPr>
            </w:pPr>
            <w:r w:rsidRPr="0080319E">
              <w:rPr>
                <w:rFonts w:eastAsia="SimSun"/>
                <w:sz w:val="24"/>
                <w:szCs w:val="24"/>
              </w:rPr>
              <w:t>65” HD touch-screen display</w:t>
            </w:r>
          </w:p>
        </w:tc>
        <w:tc>
          <w:tcPr>
            <w:tcW w:w="1322" w:type="dxa"/>
            <w:shd w:val="clear" w:color="auto" w:fill="auto"/>
          </w:tcPr>
          <w:p w:rsidR="00B4715E" w:rsidRPr="0080319E" w:rsidRDefault="00B4715E" w:rsidP="0080319E">
            <w:pPr>
              <w:spacing w:before="0" w:after="0" w:line="240" w:lineRule="auto"/>
              <w:rPr>
                <w:rFonts w:ascii="Times New Roman" w:eastAsia="SimSun" w:hAnsi="Times New Roman" w:cs="Times New Roman"/>
              </w:rPr>
            </w:pPr>
          </w:p>
        </w:tc>
      </w:tr>
      <w:tr w:rsidR="0080319E" w:rsidRPr="005B293D" w:rsidTr="0080319E">
        <w:trPr>
          <w:divId w:val="2116439976"/>
        </w:trPr>
        <w:tc>
          <w:tcPr>
            <w:tcW w:w="7694" w:type="dxa"/>
            <w:shd w:val="clear" w:color="auto" w:fill="auto"/>
          </w:tcPr>
          <w:p w:rsidR="00B4715E" w:rsidRPr="0080319E" w:rsidRDefault="00B4715E" w:rsidP="00C20EF2">
            <w:pPr>
              <w:pStyle w:val="ListParagraph"/>
              <w:numPr>
                <w:ilvl w:val="0"/>
                <w:numId w:val="177"/>
              </w:numPr>
              <w:ind w:left="426" w:firstLine="0"/>
              <w:contextualSpacing/>
              <w:rPr>
                <w:rFonts w:eastAsia="SimSun"/>
                <w:sz w:val="24"/>
                <w:szCs w:val="24"/>
              </w:rPr>
            </w:pPr>
            <w:r w:rsidRPr="0080319E">
              <w:rPr>
                <w:rFonts w:eastAsia="SimSun"/>
                <w:sz w:val="24"/>
                <w:szCs w:val="24"/>
              </w:rPr>
              <w:t>Internet access via browser</w:t>
            </w:r>
          </w:p>
        </w:tc>
        <w:tc>
          <w:tcPr>
            <w:tcW w:w="1322" w:type="dxa"/>
            <w:shd w:val="clear" w:color="auto" w:fill="auto"/>
          </w:tcPr>
          <w:p w:rsidR="00B4715E" w:rsidRPr="0080319E" w:rsidRDefault="00B4715E" w:rsidP="0080319E">
            <w:pPr>
              <w:spacing w:before="0" w:after="0" w:line="240" w:lineRule="auto"/>
              <w:rPr>
                <w:rFonts w:ascii="Times New Roman" w:eastAsia="SimSun" w:hAnsi="Times New Roman" w:cs="Times New Roman"/>
              </w:rPr>
            </w:pPr>
          </w:p>
        </w:tc>
      </w:tr>
      <w:tr w:rsidR="0080319E" w:rsidRPr="005B293D" w:rsidTr="0080319E">
        <w:trPr>
          <w:divId w:val="2116439976"/>
        </w:trPr>
        <w:tc>
          <w:tcPr>
            <w:tcW w:w="7694" w:type="dxa"/>
            <w:shd w:val="clear" w:color="auto" w:fill="auto"/>
          </w:tcPr>
          <w:p w:rsidR="00B4715E" w:rsidRPr="0080319E" w:rsidRDefault="00B4715E" w:rsidP="00C20EF2">
            <w:pPr>
              <w:pStyle w:val="ListParagraph"/>
              <w:numPr>
                <w:ilvl w:val="0"/>
                <w:numId w:val="175"/>
              </w:numPr>
              <w:tabs>
                <w:tab w:val="left" w:pos="426"/>
              </w:tabs>
              <w:ind w:left="567" w:firstLine="0"/>
              <w:contextualSpacing/>
              <w:rPr>
                <w:rFonts w:eastAsia="SimSun"/>
                <w:sz w:val="24"/>
                <w:szCs w:val="24"/>
              </w:rPr>
            </w:pPr>
            <w:r w:rsidRPr="0080319E">
              <w:rPr>
                <w:rFonts w:eastAsia="SimSun"/>
                <w:sz w:val="24"/>
                <w:szCs w:val="24"/>
              </w:rPr>
              <w:t>Recording of voices and actions (e.g., annotations on image or on google maps)</w:t>
            </w:r>
          </w:p>
        </w:tc>
        <w:tc>
          <w:tcPr>
            <w:tcW w:w="1322" w:type="dxa"/>
            <w:shd w:val="clear" w:color="auto" w:fill="auto"/>
          </w:tcPr>
          <w:p w:rsidR="00B4715E" w:rsidRPr="0080319E" w:rsidRDefault="00B4715E" w:rsidP="0080319E">
            <w:pPr>
              <w:spacing w:before="0" w:after="0" w:line="240" w:lineRule="auto"/>
              <w:rPr>
                <w:rFonts w:ascii="Times New Roman" w:eastAsia="SimSun" w:hAnsi="Times New Roman" w:cs="Times New Roman"/>
              </w:rPr>
            </w:pPr>
          </w:p>
        </w:tc>
      </w:tr>
      <w:tr w:rsidR="0080319E" w:rsidRPr="005B293D" w:rsidTr="0080319E">
        <w:trPr>
          <w:divId w:val="2116439976"/>
        </w:trPr>
        <w:tc>
          <w:tcPr>
            <w:tcW w:w="7694" w:type="dxa"/>
            <w:shd w:val="clear" w:color="auto" w:fill="auto"/>
          </w:tcPr>
          <w:p w:rsidR="00B4715E" w:rsidRPr="0080319E" w:rsidRDefault="00B4715E" w:rsidP="00C20EF2">
            <w:pPr>
              <w:pStyle w:val="ListParagraph"/>
              <w:numPr>
                <w:ilvl w:val="0"/>
                <w:numId w:val="175"/>
              </w:numPr>
              <w:tabs>
                <w:tab w:val="left" w:pos="426"/>
              </w:tabs>
              <w:ind w:left="567" w:firstLine="0"/>
              <w:contextualSpacing/>
              <w:rPr>
                <w:rFonts w:eastAsia="SimSun"/>
                <w:sz w:val="24"/>
                <w:szCs w:val="24"/>
              </w:rPr>
            </w:pPr>
            <w:r w:rsidRPr="0080319E">
              <w:rPr>
                <w:rFonts w:eastAsia="SimSun"/>
                <w:sz w:val="24"/>
                <w:szCs w:val="24"/>
              </w:rPr>
              <w:t>Multi-format disc player (which allows the playback of DVD-audio, DVD-video, DVDRAM, DVD-R, CD, CD-R/RW and SVCD media)</w:t>
            </w:r>
          </w:p>
        </w:tc>
        <w:tc>
          <w:tcPr>
            <w:tcW w:w="1322" w:type="dxa"/>
            <w:shd w:val="clear" w:color="auto" w:fill="auto"/>
          </w:tcPr>
          <w:p w:rsidR="00B4715E" w:rsidRPr="0080319E" w:rsidRDefault="00B4715E" w:rsidP="0080319E">
            <w:pPr>
              <w:spacing w:before="0" w:after="0" w:line="240" w:lineRule="auto"/>
              <w:rPr>
                <w:rFonts w:ascii="Times New Roman" w:eastAsia="SimSun" w:hAnsi="Times New Roman" w:cs="Times New Roman"/>
              </w:rPr>
            </w:pPr>
          </w:p>
        </w:tc>
      </w:tr>
      <w:tr w:rsidR="0080319E" w:rsidRPr="005B293D" w:rsidTr="0080319E">
        <w:trPr>
          <w:divId w:val="2116439976"/>
        </w:trPr>
        <w:tc>
          <w:tcPr>
            <w:tcW w:w="9016" w:type="dxa"/>
            <w:gridSpan w:val="2"/>
            <w:shd w:val="clear" w:color="auto" w:fill="auto"/>
          </w:tcPr>
          <w:p w:rsidR="00B4715E" w:rsidRPr="0080319E" w:rsidRDefault="00B4715E" w:rsidP="00C20EF2">
            <w:pPr>
              <w:pStyle w:val="ListParagraph"/>
              <w:numPr>
                <w:ilvl w:val="0"/>
                <w:numId w:val="174"/>
              </w:numPr>
              <w:tabs>
                <w:tab w:val="left" w:pos="426"/>
              </w:tabs>
              <w:ind w:left="426" w:firstLine="0"/>
              <w:contextualSpacing/>
              <w:rPr>
                <w:rFonts w:eastAsia="SimSun"/>
                <w:sz w:val="24"/>
                <w:szCs w:val="24"/>
              </w:rPr>
            </w:pPr>
            <w:r w:rsidRPr="0080319E">
              <w:rPr>
                <w:rFonts w:eastAsia="SimSun"/>
                <w:b/>
                <w:sz w:val="24"/>
                <w:szCs w:val="24"/>
              </w:rPr>
              <w:t xml:space="preserve">Audio visual Cart with projector </w:t>
            </w:r>
            <w:r w:rsidRPr="0080319E">
              <w:rPr>
                <w:rFonts w:eastAsia="SimSun"/>
                <w:b/>
                <w:bCs/>
                <w:sz w:val="24"/>
                <w:szCs w:val="24"/>
                <w:lang w:val="en-SG"/>
              </w:rPr>
              <w:t>(MITv1) ($100 per day or part thereof)</w:t>
            </w:r>
          </w:p>
        </w:tc>
      </w:tr>
      <w:tr w:rsidR="0080319E" w:rsidRPr="005B293D" w:rsidTr="0080319E">
        <w:trPr>
          <w:divId w:val="2116439976"/>
        </w:trPr>
        <w:tc>
          <w:tcPr>
            <w:tcW w:w="7694" w:type="dxa"/>
            <w:shd w:val="clear" w:color="auto" w:fill="auto"/>
          </w:tcPr>
          <w:p w:rsidR="00B4715E" w:rsidRPr="0080319E" w:rsidRDefault="00B4715E" w:rsidP="00C20EF2">
            <w:pPr>
              <w:pStyle w:val="ListParagraph"/>
              <w:numPr>
                <w:ilvl w:val="0"/>
                <w:numId w:val="177"/>
              </w:numPr>
              <w:ind w:left="426" w:firstLine="0"/>
              <w:contextualSpacing/>
              <w:rPr>
                <w:rFonts w:eastAsia="SimSun"/>
                <w:sz w:val="24"/>
                <w:szCs w:val="24"/>
              </w:rPr>
            </w:pPr>
            <w:r w:rsidRPr="0080319E">
              <w:rPr>
                <w:rFonts w:eastAsia="SimSun"/>
                <w:sz w:val="24"/>
                <w:szCs w:val="24"/>
              </w:rPr>
              <w:t>XGA 2500 ANSI Lumens projector</w:t>
            </w:r>
          </w:p>
        </w:tc>
        <w:tc>
          <w:tcPr>
            <w:tcW w:w="1322" w:type="dxa"/>
            <w:shd w:val="clear" w:color="auto" w:fill="auto"/>
          </w:tcPr>
          <w:p w:rsidR="00B4715E" w:rsidRPr="0080319E" w:rsidRDefault="00B4715E" w:rsidP="0080319E">
            <w:pPr>
              <w:spacing w:before="0" w:after="0" w:line="240" w:lineRule="auto"/>
              <w:rPr>
                <w:rFonts w:ascii="Times New Roman" w:eastAsia="SimSun" w:hAnsi="Times New Roman" w:cs="Times New Roman"/>
              </w:rPr>
            </w:pPr>
          </w:p>
        </w:tc>
      </w:tr>
      <w:tr w:rsidR="0080319E" w:rsidRPr="005B293D" w:rsidTr="0080319E">
        <w:trPr>
          <w:divId w:val="2116439976"/>
        </w:trPr>
        <w:tc>
          <w:tcPr>
            <w:tcW w:w="7694" w:type="dxa"/>
            <w:shd w:val="clear" w:color="auto" w:fill="auto"/>
          </w:tcPr>
          <w:p w:rsidR="00B4715E" w:rsidRPr="0080319E" w:rsidRDefault="00B4715E" w:rsidP="00C20EF2">
            <w:pPr>
              <w:pStyle w:val="ListParagraph"/>
              <w:numPr>
                <w:ilvl w:val="0"/>
                <w:numId w:val="177"/>
              </w:numPr>
              <w:ind w:left="426" w:firstLine="0"/>
              <w:contextualSpacing/>
              <w:rPr>
                <w:rFonts w:eastAsia="SimSun"/>
                <w:sz w:val="24"/>
                <w:szCs w:val="24"/>
              </w:rPr>
            </w:pPr>
            <w:r w:rsidRPr="0080319E">
              <w:rPr>
                <w:rFonts w:eastAsia="SimSun"/>
                <w:sz w:val="24"/>
                <w:szCs w:val="24"/>
              </w:rPr>
              <w:t>Multi-format disc player (which allows the playback of DVD-Audio, DVD-Video, DVDRAM and DVD-R)</w:t>
            </w:r>
          </w:p>
        </w:tc>
        <w:tc>
          <w:tcPr>
            <w:tcW w:w="1322" w:type="dxa"/>
            <w:shd w:val="clear" w:color="auto" w:fill="auto"/>
          </w:tcPr>
          <w:p w:rsidR="00B4715E" w:rsidRPr="0080319E" w:rsidRDefault="00B4715E" w:rsidP="0080319E">
            <w:pPr>
              <w:spacing w:before="0" w:after="0" w:line="240" w:lineRule="auto"/>
              <w:rPr>
                <w:rFonts w:ascii="Times New Roman" w:eastAsia="SimSun" w:hAnsi="Times New Roman" w:cs="Times New Roman"/>
              </w:rPr>
            </w:pPr>
          </w:p>
        </w:tc>
      </w:tr>
      <w:tr w:rsidR="0080319E" w:rsidRPr="005B293D" w:rsidTr="0080319E">
        <w:trPr>
          <w:divId w:val="2116439976"/>
        </w:trPr>
        <w:tc>
          <w:tcPr>
            <w:tcW w:w="7694" w:type="dxa"/>
            <w:shd w:val="clear" w:color="auto" w:fill="auto"/>
          </w:tcPr>
          <w:p w:rsidR="00B4715E" w:rsidRPr="0080319E" w:rsidRDefault="00B4715E" w:rsidP="00C20EF2">
            <w:pPr>
              <w:pStyle w:val="ListParagraph"/>
              <w:numPr>
                <w:ilvl w:val="0"/>
                <w:numId w:val="177"/>
              </w:numPr>
              <w:ind w:left="426" w:firstLine="0"/>
              <w:contextualSpacing/>
              <w:rPr>
                <w:rFonts w:eastAsia="SimSun"/>
                <w:sz w:val="24"/>
                <w:szCs w:val="24"/>
              </w:rPr>
            </w:pPr>
            <w:r w:rsidRPr="0080319E">
              <w:rPr>
                <w:rFonts w:eastAsia="SimSun"/>
                <w:sz w:val="24"/>
                <w:szCs w:val="24"/>
              </w:rPr>
              <w:t>Portable 90 or 100 inch tripod screen</w:t>
            </w:r>
          </w:p>
        </w:tc>
        <w:tc>
          <w:tcPr>
            <w:tcW w:w="1322" w:type="dxa"/>
            <w:shd w:val="clear" w:color="auto" w:fill="auto"/>
          </w:tcPr>
          <w:p w:rsidR="00B4715E" w:rsidRPr="0080319E" w:rsidRDefault="00B4715E" w:rsidP="0080319E">
            <w:pPr>
              <w:spacing w:before="0" w:after="0" w:line="240" w:lineRule="auto"/>
              <w:rPr>
                <w:rFonts w:ascii="Times New Roman" w:eastAsia="SimSun" w:hAnsi="Times New Roman" w:cs="Times New Roman"/>
              </w:rPr>
            </w:pPr>
          </w:p>
        </w:tc>
      </w:tr>
    </w:tbl>
    <w:p w:rsidR="00B4715E" w:rsidRDefault="00B4715E" w:rsidP="00B4715E">
      <w:pPr>
        <w:spacing w:before="0" w:after="0" w:line="240" w:lineRule="auto"/>
        <w:divId w:val="2116439976"/>
      </w:pPr>
    </w:p>
    <w:p w:rsidR="00B4715E" w:rsidRDefault="00B4715E" w:rsidP="00B4715E">
      <w:pPr>
        <w:spacing w:before="0" w:after="0" w:line="240" w:lineRule="auto"/>
        <w:divId w:val="2116439976"/>
      </w:pPr>
    </w:p>
    <w:p w:rsidR="00B4715E" w:rsidRDefault="00B4715E" w:rsidP="00B4715E">
      <w:pPr>
        <w:spacing w:before="0" w:after="0" w:line="240" w:lineRule="auto"/>
        <w:divId w:val="2116439976"/>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4"/>
        <w:gridCol w:w="1322"/>
      </w:tblGrid>
      <w:tr w:rsidR="0080319E" w:rsidRPr="005B293D" w:rsidTr="0080319E">
        <w:trPr>
          <w:divId w:val="2116439976"/>
        </w:trPr>
        <w:tc>
          <w:tcPr>
            <w:tcW w:w="9016" w:type="dxa"/>
            <w:gridSpan w:val="2"/>
            <w:shd w:val="clear" w:color="auto" w:fill="auto"/>
          </w:tcPr>
          <w:p w:rsidR="00B4715E" w:rsidRPr="0080319E" w:rsidRDefault="00B4715E" w:rsidP="00C20EF2">
            <w:pPr>
              <w:pStyle w:val="ListParagraph"/>
              <w:numPr>
                <w:ilvl w:val="0"/>
                <w:numId w:val="174"/>
              </w:numPr>
              <w:tabs>
                <w:tab w:val="left" w:pos="426"/>
              </w:tabs>
              <w:ind w:left="426" w:firstLine="0"/>
              <w:contextualSpacing/>
              <w:rPr>
                <w:rFonts w:eastAsia="SimSun"/>
                <w:sz w:val="24"/>
                <w:szCs w:val="24"/>
              </w:rPr>
            </w:pPr>
            <w:r w:rsidRPr="0080319E">
              <w:rPr>
                <w:rFonts w:eastAsia="SimSun"/>
                <w:b/>
                <w:sz w:val="24"/>
                <w:szCs w:val="24"/>
              </w:rPr>
              <w:lastRenderedPageBreak/>
              <w:t>Video conferencing Mobile Cart</w:t>
            </w:r>
            <w:r w:rsidRPr="0080319E">
              <w:rPr>
                <w:rFonts w:eastAsia="SimSun"/>
                <w:b/>
                <w:bCs/>
                <w:sz w:val="24"/>
                <w:szCs w:val="24"/>
                <w:lang w:val="en-SG"/>
              </w:rPr>
              <w:t xml:space="preserve">  (MVC) ($250 per day or part thereof)  </w:t>
            </w:r>
          </w:p>
        </w:tc>
      </w:tr>
      <w:tr w:rsidR="0080319E" w:rsidRPr="005B293D" w:rsidTr="0080319E">
        <w:trPr>
          <w:divId w:val="2116439976"/>
        </w:trPr>
        <w:tc>
          <w:tcPr>
            <w:tcW w:w="7694" w:type="dxa"/>
            <w:shd w:val="clear" w:color="auto" w:fill="auto"/>
          </w:tcPr>
          <w:p w:rsidR="00B4715E" w:rsidRPr="0080319E" w:rsidRDefault="00B4715E" w:rsidP="00C20EF2">
            <w:pPr>
              <w:pStyle w:val="ListParagraph"/>
              <w:numPr>
                <w:ilvl w:val="0"/>
                <w:numId w:val="178"/>
              </w:numPr>
              <w:ind w:left="426" w:firstLine="0"/>
              <w:contextualSpacing/>
              <w:rPr>
                <w:rFonts w:eastAsia="SimSun"/>
                <w:sz w:val="24"/>
                <w:szCs w:val="24"/>
              </w:rPr>
            </w:pPr>
            <w:r w:rsidRPr="0080319E">
              <w:rPr>
                <w:rFonts w:eastAsia="SimSun"/>
                <w:sz w:val="24"/>
                <w:szCs w:val="24"/>
              </w:rPr>
              <w:t>Single 34” Multimedia Display</w:t>
            </w:r>
          </w:p>
        </w:tc>
        <w:tc>
          <w:tcPr>
            <w:tcW w:w="1322" w:type="dxa"/>
            <w:shd w:val="clear" w:color="auto" w:fill="auto"/>
          </w:tcPr>
          <w:p w:rsidR="00B4715E" w:rsidRPr="0080319E" w:rsidRDefault="00B4715E" w:rsidP="0080319E">
            <w:pPr>
              <w:spacing w:before="0" w:after="0" w:line="240" w:lineRule="auto"/>
              <w:rPr>
                <w:rFonts w:ascii="Times New Roman" w:eastAsia="SimSun" w:hAnsi="Times New Roman" w:cs="Times New Roman"/>
              </w:rPr>
            </w:pPr>
          </w:p>
        </w:tc>
      </w:tr>
      <w:tr w:rsidR="0080319E" w:rsidRPr="005B293D" w:rsidTr="0080319E">
        <w:trPr>
          <w:divId w:val="2116439976"/>
        </w:trPr>
        <w:tc>
          <w:tcPr>
            <w:tcW w:w="7694" w:type="dxa"/>
            <w:shd w:val="clear" w:color="auto" w:fill="auto"/>
          </w:tcPr>
          <w:p w:rsidR="00B4715E" w:rsidRPr="0080319E" w:rsidRDefault="00B4715E" w:rsidP="00C20EF2">
            <w:pPr>
              <w:pStyle w:val="ListParagraph"/>
              <w:numPr>
                <w:ilvl w:val="0"/>
                <w:numId w:val="178"/>
              </w:numPr>
              <w:ind w:left="426" w:firstLine="0"/>
              <w:contextualSpacing/>
              <w:rPr>
                <w:rFonts w:eastAsia="SimSun"/>
                <w:sz w:val="24"/>
                <w:szCs w:val="24"/>
              </w:rPr>
            </w:pPr>
            <w:r w:rsidRPr="0080319E">
              <w:rPr>
                <w:rFonts w:eastAsia="SimSun"/>
                <w:sz w:val="24"/>
                <w:szCs w:val="24"/>
              </w:rPr>
              <w:t>Polycom videoconferencing system</w:t>
            </w:r>
          </w:p>
        </w:tc>
        <w:tc>
          <w:tcPr>
            <w:tcW w:w="1322" w:type="dxa"/>
            <w:shd w:val="clear" w:color="auto" w:fill="auto"/>
          </w:tcPr>
          <w:p w:rsidR="00B4715E" w:rsidRPr="0080319E" w:rsidRDefault="00B4715E" w:rsidP="0080319E">
            <w:pPr>
              <w:spacing w:before="0" w:after="0" w:line="240" w:lineRule="auto"/>
              <w:rPr>
                <w:rFonts w:ascii="Times New Roman" w:eastAsia="SimSun" w:hAnsi="Times New Roman" w:cs="Times New Roman"/>
              </w:rPr>
            </w:pPr>
            <w:r w:rsidRPr="0080319E">
              <w:rPr>
                <w:rFonts w:ascii="Times New Roman" w:eastAsia="SimSun" w:hAnsi="Times New Roman" w:cs="Times New Roman"/>
              </w:rPr>
              <w:tab/>
            </w:r>
          </w:p>
        </w:tc>
      </w:tr>
      <w:tr w:rsidR="0080319E" w:rsidRPr="005B293D" w:rsidTr="0080319E">
        <w:trPr>
          <w:divId w:val="2116439976"/>
        </w:trPr>
        <w:tc>
          <w:tcPr>
            <w:tcW w:w="9016" w:type="dxa"/>
            <w:gridSpan w:val="2"/>
            <w:shd w:val="clear" w:color="auto" w:fill="auto"/>
          </w:tcPr>
          <w:p w:rsidR="00B4715E" w:rsidRPr="0080319E" w:rsidRDefault="00B4715E" w:rsidP="00C20EF2">
            <w:pPr>
              <w:pStyle w:val="ListParagraph"/>
              <w:numPr>
                <w:ilvl w:val="0"/>
                <w:numId w:val="174"/>
              </w:numPr>
              <w:tabs>
                <w:tab w:val="left" w:pos="426"/>
              </w:tabs>
              <w:ind w:left="426" w:firstLine="0"/>
              <w:contextualSpacing/>
              <w:rPr>
                <w:rFonts w:eastAsia="SimSun"/>
                <w:sz w:val="24"/>
                <w:szCs w:val="24"/>
              </w:rPr>
            </w:pPr>
            <w:r w:rsidRPr="0080319E">
              <w:rPr>
                <w:rFonts w:eastAsia="SimSun"/>
                <w:b/>
                <w:sz w:val="24"/>
                <w:szCs w:val="24"/>
              </w:rPr>
              <w:t>Other Audio Visual Equipment*</w:t>
            </w:r>
          </w:p>
        </w:tc>
      </w:tr>
      <w:tr w:rsidR="0080319E" w:rsidRPr="005B293D" w:rsidTr="0080319E">
        <w:trPr>
          <w:divId w:val="2116439976"/>
        </w:trPr>
        <w:tc>
          <w:tcPr>
            <w:tcW w:w="7694" w:type="dxa"/>
            <w:shd w:val="clear" w:color="auto" w:fill="auto"/>
          </w:tcPr>
          <w:p w:rsidR="00B4715E" w:rsidRPr="0080319E" w:rsidRDefault="00B4715E" w:rsidP="00C20EF2">
            <w:pPr>
              <w:pStyle w:val="ListParagraph"/>
              <w:numPr>
                <w:ilvl w:val="0"/>
                <w:numId w:val="176"/>
              </w:numPr>
              <w:ind w:left="426" w:firstLine="0"/>
              <w:contextualSpacing/>
              <w:rPr>
                <w:rFonts w:eastAsia="SimSun"/>
                <w:sz w:val="24"/>
                <w:szCs w:val="24"/>
              </w:rPr>
            </w:pPr>
            <w:r w:rsidRPr="0080319E">
              <w:rPr>
                <w:rFonts w:eastAsia="SimSun"/>
                <w:sz w:val="24"/>
                <w:szCs w:val="24"/>
                <w:lang w:val="en-SG"/>
              </w:rPr>
              <w:t>Multi-format disc player (which allows the playback of DVD-Audio, DVD-Video, DVD-RAM and DVD-R)</w:t>
            </w:r>
          </w:p>
        </w:tc>
        <w:tc>
          <w:tcPr>
            <w:tcW w:w="1322" w:type="dxa"/>
            <w:shd w:val="clear" w:color="auto" w:fill="auto"/>
          </w:tcPr>
          <w:p w:rsidR="00B4715E" w:rsidRPr="0080319E" w:rsidRDefault="00B4715E" w:rsidP="0080319E">
            <w:pPr>
              <w:spacing w:before="0" w:after="0" w:line="240" w:lineRule="auto"/>
              <w:rPr>
                <w:rFonts w:ascii="Times New Roman" w:eastAsia="SimSun" w:hAnsi="Times New Roman" w:cs="Times New Roman"/>
              </w:rPr>
            </w:pPr>
          </w:p>
        </w:tc>
      </w:tr>
      <w:tr w:rsidR="0080319E" w:rsidRPr="005B293D" w:rsidTr="0080319E">
        <w:trPr>
          <w:divId w:val="2116439976"/>
        </w:trPr>
        <w:tc>
          <w:tcPr>
            <w:tcW w:w="7694" w:type="dxa"/>
            <w:shd w:val="clear" w:color="auto" w:fill="auto"/>
          </w:tcPr>
          <w:p w:rsidR="00B4715E" w:rsidRPr="0080319E" w:rsidRDefault="00B4715E" w:rsidP="00C20EF2">
            <w:pPr>
              <w:pStyle w:val="ListParagraph"/>
              <w:numPr>
                <w:ilvl w:val="0"/>
                <w:numId w:val="176"/>
              </w:numPr>
              <w:tabs>
                <w:tab w:val="left" w:pos="426"/>
              </w:tabs>
              <w:ind w:left="567" w:firstLine="0"/>
              <w:contextualSpacing/>
              <w:rPr>
                <w:rFonts w:eastAsia="SimSun"/>
                <w:sz w:val="24"/>
                <w:szCs w:val="24"/>
              </w:rPr>
            </w:pPr>
            <w:r w:rsidRPr="0080319E">
              <w:rPr>
                <w:rFonts w:eastAsia="SimSun"/>
                <w:sz w:val="24"/>
                <w:szCs w:val="24"/>
                <w:lang w:val="en-SG"/>
              </w:rPr>
              <w:t xml:space="preserve">Portable visualiser (AVerMedia) </w:t>
            </w:r>
            <w:r w:rsidRPr="0080319E">
              <w:rPr>
                <w:rFonts w:eastAsia="SimSun"/>
                <w:b/>
                <w:bCs/>
                <w:sz w:val="24"/>
                <w:szCs w:val="24"/>
                <w:lang w:val="en-SG"/>
              </w:rPr>
              <w:t xml:space="preserve"> </w:t>
            </w:r>
          </w:p>
        </w:tc>
        <w:tc>
          <w:tcPr>
            <w:tcW w:w="1322" w:type="dxa"/>
            <w:shd w:val="clear" w:color="auto" w:fill="auto"/>
          </w:tcPr>
          <w:p w:rsidR="00B4715E" w:rsidRPr="0080319E" w:rsidRDefault="00B4715E" w:rsidP="0080319E">
            <w:pPr>
              <w:spacing w:before="0" w:after="0" w:line="240" w:lineRule="auto"/>
              <w:rPr>
                <w:rFonts w:ascii="Times New Roman" w:eastAsia="SimSun" w:hAnsi="Times New Roman" w:cs="Times New Roman"/>
              </w:rPr>
            </w:pPr>
          </w:p>
        </w:tc>
      </w:tr>
      <w:tr w:rsidR="0080319E" w:rsidRPr="005B293D" w:rsidTr="0080319E">
        <w:trPr>
          <w:divId w:val="2116439976"/>
        </w:trPr>
        <w:tc>
          <w:tcPr>
            <w:tcW w:w="7694" w:type="dxa"/>
            <w:shd w:val="clear" w:color="auto" w:fill="auto"/>
          </w:tcPr>
          <w:p w:rsidR="00B4715E" w:rsidRPr="0080319E" w:rsidRDefault="00B4715E" w:rsidP="00C20EF2">
            <w:pPr>
              <w:pStyle w:val="ListParagraph"/>
              <w:numPr>
                <w:ilvl w:val="0"/>
                <w:numId w:val="176"/>
              </w:numPr>
              <w:tabs>
                <w:tab w:val="left" w:pos="426"/>
              </w:tabs>
              <w:ind w:left="567" w:firstLine="0"/>
              <w:contextualSpacing/>
              <w:rPr>
                <w:rFonts w:eastAsia="SimSun"/>
                <w:sz w:val="24"/>
                <w:szCs w:val="24"/>
              </w:rPr>
            </w:pPr>
            <w:r w:rsidRPr="0080319E">
              <w:rPr>
                <w:rFonts w:eastAsia="SimSun"/>
                <w:sz w:val="24"/>
                <w:szCs w:val="24"/>
                <w:lang w:val="en-SG"/>
              </w:rPr>
              <w:t>Others (please list)**</w:t>
            </w:r>
          </w:p>
        </w:tc>
        <w:tc>
          <w:tcPr>
            <w:tcW w:w="1322" w:type="dxa"/>
            <w:shd w:val="clear" w:color="auto" w:fill="auto"/>
          </w:tcPr>
          <w:p w:rsidR="00B4715E" w:rsidRPr="0080319E" w:rsidRDefault="00B4715E" w:rsidP="0080319E">
            <w:pPr>
              <w:spacing w:before="0" w:after="0" w:line="240" w:lineRule="auto"/>
              <w:rPr>
                <w:rFonts w:ascii="Times New Roman" w:eastAsia="SimSun" w:hAnsi="Times New Roman" w:cs="Times New Roman"/>
              </w:rPr>
            </w:pPr>
          </w:p>
        </w:tc>
      </w:tr>
    </w:tbl>
    <w:p w:rsidR="00B4715E" w:rsidRPr="005B293D" w:rsidRDefault="00B4715E" w:rsidP="00B4715E">
      <w:pPr>
        <w:spacing w:before="0" w:after="0" w:line="240" w:lineRule="auto"/>
        <w:divId w:val="2116439976"/>
        <w:rPr>
          <w:rFonts w:ascii="Times New Roman" w:hAnsi="Times New Roman" w:cs="Times New Roman"/>
        </w:rPr>
      </w:pPr>
    </w:p>
    <w:p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 xml:space="preserve">* Available only as add-ons to facilities in (a)1, (a)2, (b)1, (b)2 or (b)3  </w:t>
      </w:r>
    </w:p>
    <w:p w:rsidR="00B4715E" w:rsidRPr="005B293D" w:rsidRDefault="00B4715E" w:rsidP="00B4715E">
      <w:pPr>
        <w:spacing w:before="0" w:after="0" w:line="240" w:lineRule="auto"/>
        <w:divId w:val="2116439976"/>
        <w:rPr>
          <w:rFonts w:ascii="Times New Roman" w:hAnsi="Times New Roman" w:cs="Times New Roman"/>
        </w:rPr>
      </w:pPr>
      <w:r w:rsidRPr="005B293D">
        <w:rPr>
          <w:rFonts w:ascii="Times New Roman" w:hAnsi="Times New Roman" w:cs="Times New Roman"/>
        </w:rPr>
        <w:t xml:space="preserve">** Subject to availability of such equipment  </w:t>
      </w:r>
    </w:p>
    <w:p w:rsidR="00B4715E" w:rsidRPr="005B293D" w:rsidRDefault="00B4715E" w:rsidP="00B4715E">
      <w:pPr>
        <w:spacing w:before="0" w:after="0" w:line="240" w:lineRule="auto"/>
        <w:divId w:val="2116439976"/>
        <w:rPr>
          <w:rFonts w:ascii="Times New Roman" w:hAnsi="Times New Roman" w:cs="Times New Roman"/>
        </w:rPr>
      </w:pPr>
    </w:p>
    <w:p w:rsidR="00B4715E" w:rsidRPr="005B293D" w:rsidRDefault="00B4715E" w:rsidP="00B4715E">
      <w:pPr>
        <w:spacing w:before="0" w:after="0" w:line="240" w:lineRule="auto"/>
        <w:jc w:val="both"/>
        <w:divId w:val="2116439976"/>
        <w:rPr>
          <w:rFonts w:ascii="Times New Roman" w:hAnsi="Times New Roman" w:cs="Times New Roman"/>
        </w:rPr>
      </w:pPr>
      <w:r w:rsidRPr="005B293D">
        <w:rPr>
          <w:rFonts w:ascii="Times New Roman" w:hAnsi="Times New Roman" w:cs="Times New Roman"/>
        </w:rPr>
        <w:t>We undertake to pay all prescribed fees and to compensate the Supreme Court and the Family Justice Courts for all damage caused to the equipment, furniture or fittings in connection with the hearing.</w:t>
      </w:r>
    </w:p>
    <w:p w:rsidR="00B4715E" w:rsidRPr="005B293D" w:rsidRDefault="00B4715E" w:rsidP="00B4715E">
      <w:pPr>
        <w:spacing w:before="0" w:after="0" w:line="240" w:lineRule="auto"/>
        <w:jc w:val="both"/>
        <w:divId w:val="2116439976"/>
        <w:rPr>
          <w:rFonts w:ascii="Times New Roman" w:hAnsi="Times New Roman" w:cs="Times New Roman"/>
        </w:rPr>
      </w:pPr>
    </w:p>
    <w:p w:rsidR="00B4715E" w:rsidRPr="005B293D" w:rsidRDefault="00B4715E" w:rsidP="00B4715E">
      <w:pPr>
        <w:spacing w:before="0" w:after="0" w:line="240" w:lineRule="auto"/>
        <w:jc w:val="both"/>
        <w:divId w:val="2116439976"/>
        <w:rPr>
          <w:rFonts w:ascii="Times New Roman" w:hAnsi="Times New Roman" w:cs="Times New Roman"/>
        </w:rPr>
      </w:pPr>
    </w:p>
    <w:p w:rsidR="00B4715E" w:rsidRPr="005B293D" w:rsidRDefault="00B4715E" w:rsidP="00B4715E">
      <w:pPr>
        <w:spacing w:before="0" w:after="0" w:line="240" w:lineRule="auto"/>
        <w:jc w:val="both"/>
        <w:divId w:val="2116439976"/>
        <w:rPr>
          <w:rFonts w:ascii="Times New Roman" w:hAnsi="Times New Roman" w:cs="Times New Roman"/>
        </w:rPr>
      </w:pPr>
    </w:p>
    <w:p w:rsidR="00B4715E" w:rsidRPr="005B293D" w:rsidRDefault="00B4715E" w:rsidP="00B4715E">
      <w:pPr>
        <w:spacing w:before="0" w:after="0" w:line="240" w:lineRule="auto"/>
        <w:jc w:val="both"/>
        <w:divId w:val="2116439976"/>
        <w:rPr>
          <w:rFonts w:ascii="Times New Roman" w:hAnsi="Times New Roman" w:cs="Times New Roman"/>
        </w:rPr>
      </w:pPr>
    </w:p>
    <w:p w:rsidR="00B4715E" w:rsidRPr="005B293D" w:rsidRDefault="00B4715E" w:rsidP="00B4715E">
      <w:pPr>
        <w:spacing w:before="0" w:after="0" w:line="240" w:lineRule="auto"/>
        <w:jc w:val="both"/>
        <w:divId w:val="2116439976"/>
        <w:rPr>
          <w:rFonts w:ascii="Times New Roman" w:hAnsi="Times New Roman" w:cs="Times New Roman"/>
        </w:rPr>
      </w:pPr>
    </w:p>
    <w:p w:rsidR="00B4715E" w:rsidRPr="005B293D" w:rsidRDefault="00B4715E" w:rsidP="00B4715E">
      <w:pPr>
        <w:spacing w:before="0" w:after="0" w:line="240" w:lineRule="auto"/>
        <w:jc w:val="both"/>
        <w:divId w:val="2116439976"/>
        <w:rPr>
          <w:rFonts w:ascii="Times New Roman" w:hAnsi="Times New Roman" w:cs="Times New Roman"/>
        </w:rPr>
      </w:pPr>
    </w:p>
    <w:p w:rsidR="00B4715E" w:rsidRPr="005B293D" w:rsidRDefault="00B4715E" w:rsidP="00B4715E">
      <w:pPr>
        <w:spacing w:before="0" w:after="0" w:line="240" w:lineRule="auto"/>
        <w:jc w:val="right"/>
        <w:divId w:val="2116439976"/>
        <w:rPr>
          <w:rFonts w:ascii="Times New Roman" w:hAnsi="Times New Roman" w:cs="Times New Roman"/>
          <w:i/>
        </w:rPr>
      </w:pPr>
      <w:r w:rsidRPr="005B293D">
        <w:rPr>
          <w:rFonts w:ascii="Times New Roman" w:hAnsi="Times New Roman" w:cs="Times New Roman"/>
          <w:i/>
        </w:rPr>
        <w:t>[The Plaintiff/Defendant or the solicitors for the</w:t>
      </w:r>
    </w:p>
    <w:p w:rsidR="00B4715E" w:rsidRPr="005B293D" w:rsidRDefault="00B4715E" w:rsidP="00B4715E">
      <w:pPr>
        <w:spacing w:before="0" w:after="0" w:line="240" w:lineRule="auto"/>
        <w:jc w:val="right"/>
        <w:divId w:val="2116439976"/>
        <w:rPr>
          <w:rFonts w:ascii="Times New Roman" w:hAnsi="Times New Roman" w:cs="Times New Roman"/>
          <w:i/>
        </w:rPr>
      </w:pPr>
      <w:r w:rsidRPr="005B293D">
        <w:rPr>
          <w:rFonts w:ascii="Times New Roman" w:hAnsi="Times New Roman" w:cs="Times New Roman"/>
          <w:i/>
        </w:rPr>
        <w:t>Plaintiff/Defendant as the case may be]</w:t>
      </w:r>
    </w:p>
    <w:p w:rsidR="00267633" w:rsidRPr="00267633" w:rsidRDefault="00267633" w:rsidP="00267633">
      <w:pPr>
        <w:spacing w:before="0" w:after="200" w:line="276" w:lineRule="auto"/>
        <w:divId w:val="2116439976"/>
        <w:rPr>
          <w:rFonts w:ascii="Calibri" w:hAnsi="Calibri" w:cs="Times New Roman"/>
          <w:sz w:val="22"/>
          <w:szCs w:val="22"/>
          <w:lang w:val="en-GB" w:eastAsia="en-GB"/>
        </w:rPr>
      </w:pPr>
      <w:bookmarkStart w:id="173" w:name="form17_A"/>
      <w:bookmarkStart w:id="174" w:name="form17_B"/>
      <w:bookmarkStart w:id="175" w:name="_Hlt454157110"/>
      <w:bookmarkEnd w:id="173"/>
      <w:bookmarkEnd w:id="174"/>
      <w:r w:rsidRPr="00267633">
        <w:rPr>
          <w:rFonts w:ascii="Calibri" w:hAnsi="Calibri" w:cs="Times New Roman"/>
          <w:sz w:val="22"/>
          <w:szCs w:val="22"/>
          <w:lang w:val="en-GB" w:eastAsia="en-GB"/>
        </w:rPr>
        <w:br w:type="page"/>
      </w:r>
    </w:p>
    <w:tbl>
      <w:tblPr>
        <w:tblW w:w="8478" w:type="dxa"/>
        <w:tblInd w:w="108" w:type="dxa"/>
        <w:tblLayout w:type="fixed"/>
        <w:tblLook w:val="0000" w:firstRow="0" w:lastRow="0" w:firstColumn="0" w:lastColumn="0" w:noHBand="0" w:noVBand="0"/>
      </w:tblPr>
      <w:tblGrid>
        <w:gridCol w:w="2825"/>
        <w:gridCol w:w="2827"/>
        <w:gridCol w:w="2826"/>
      </w:tblGrid>
      <w:tr w:rsidR="00267633" w:rsidRPr="00267633" w:rsidTr="00267633">
        <w:trPr>
          <w:divId w:val="2116439976"/>
        </w:trPr>
        <w:tc>
          <w:tcPr>
            <w:tcW w:w="2825" w:type="dxa"/>
          </w:tcPr>
          <w:p w:rsidR="00267633" w:rsidRPr="00267633" w:rsidRDefault="00267633" w:rsidP="00267633">
            <w:pPr>
              <w:tabs>
                <w:tab w:val="left" w:pos="-720"/>
              </w:tabs>
              <w:suppressAutoHyphens/>
              <w:spacing w:before="0" w:after="0" w:line="240" w:lineRule="auto"/>
              <w:rPr>
                <w:rFonts w:ascii="Times New Roman" w:hAnsi="Times New Roman" w:cs="Times New Roman"/>
                <w:sz w:val="18"/>
                <w:szCs w:val="20"/>
                <w:lang w:val="en-GB" w:eastAsia="zh-CN"/>
              </w:rPr>
            </w:pPr>
            <w:r w:rsidRPr="00267633">
              <w:rPr>
                <w:rFonts w:ascii="Times New Roman" w:hAnsi="Times New Roman" w:cs="Times New Roman"/>
                <w:i/>
                <w:sz w:val="16"/>
                <w:szCs w:val="20"/>
                <w:lang w:val="en-GB" w:eastAsia="zh-CN"/>
              </w:rPr>
              <w:lastRenderedPageBreak/>
              <w:br w:type="page"/>
            </w:r>
          </w:p>
        </w:tc>
        <w:tc>
          <w:tcPr>
            <w:tcW w:w="2827" w:type="dxa"/>
          </w:tcPr>
          <w:p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bookmarkStart w:id="176" w:name="form18"/>
            <w:bookmarkStart w:id="177" w:name="_Toc66445375"/>
            <w:bookmarkStart w:id="178" w:name="_Toc81709932"/>
            <w:bookmarkStart w:id="179" w:name="_Toc81710657"/>
            <w:bookmarkStart w:id="180" w:name="_Toc81717563"/>
            <w:bookmarkStart w:id="181" w:name="_Toc122854443"/>
            <w:bookmarkStart w:id="182" w:name="_Toc122854823"/>
            <w:bookmarkStart w:id="183" w:name="_Toc243995901"/>
            <w:bookmarkEnd w:id="176"/>
            <w:r w:rsidRPr="00267633">
              <w:rPr>
                <w:rFonts w:ascii="Times New Roman" w:hAnsi="Times New Roman"/>
                <w:bCs/>
                <w:iCs/>
                <w:spacing w:val="-3"/>
                <w:szCs w:val="28"/>
                <w:lang w:val="en-GB" w:eastAsia="zh-CN"/>
              </w:rPr>
              <w:t xml:space="preserve">FORM </w:t>
            </w:r>
            <w:bookmarkEnd w:id="177"/>
            <w:bookmarkEnd w:id="178"/>
            <w:bookmarkEnd w:id="179"/>
            <w:bookmarkEnd w:id="180"/>
            <w:bookmarkEnd w:id="181"/>
            <w:bookmarkEnd w:id="182"/>
            <w:bookmarkEnd w:id="183"/>
            <w:r w:rsidRPr="00267633">
              <w:rPr>
                <w:rFonts w:ascii="Times New Roman" w:hAnsi="Times New Roman"/>
                <w:bCs/>
                <w:iCs/>
                <w:spacing w:val="-3"/>
                <w:szCs w:val="28"/>
                <w:lang w:val="en-GB" w:eastAsia="zh-CN"/>
              </w:rPr>
              <w:t>267</w:t>
            </w:r>
          </w:p>
        </w:tc>
        <w:tc>
          <w:tcPr>
            <w:tcW w:w="2826" w:type="dxa"/>
          </w:tcPr>
          <w:p w:rsidR="00267633" w:rsidRPr="00267633" w:rsidRDefault="00267633" w:rsidP="00267633">
            <w:pPr>
              <w:tabs>
                <w:tab w:val="left" w:pos="-720"/>
              </w:tabs>
              <w:suppressAutoHyphens/>
              <w:spacing w:before="0" w:after="0" w:line="240" w:lineRule="auto"/>
              <w:jc w:val="right"/>
              <w:rPr>
                <w:rFonts w:ascii="Times New Roman" w:hAnsi="Times New Roman" w:cs="Times New Roman"/>
                <w:szCs w:val="20"/>
                <w:lang w:val="en-GB" w:eastAsia="zh-CN"/>
              </w:rPr>
            </w:pPr>
          </w:p>
        </w:tc>
      </w:tr>
    </w:tbl>
    <w:bookmarkEnd w:id="175"/>
    <w:p w:rsidR="00267633" w:rsidRPr="00267633" w:rsidRDefault="00267633" w:rsidP="00267633">
      <w:pPr>
        <w:tabs>
          <w:tab w:val="left" w:pos="-720"/>
        </w:tabs>
        <w:suppressAutoHyphens/>
        <w:spacing w:before="0" w:after="0" w:line="240" w:lineRule="auto"/>
        <w:ind w:left="-144"/>
        <w:divId w:val="2116439976"/>
        <w:rPr>
          <w:rFonts w:ascii="Times New Roman" w:hAnsi="Times New Roman" w:cs="Times New Roman"/>
          <w:spacing w:val="-3"/>
          <w:sz w:val="22"/>
          <w:szCs w:val="22"/>
          <w:lang w:val="en-GB" w:eastAsia="zh-CN"/>
        </w:rPr>
      </w:pPr>
      <w:r w:rsidRPr="00267633">
        <w:rPr>
          <w:rFonts w:ascii="Times New Roman" w:hAnsi="Times New Roman" w:cs="Times New Roman"/>
          <w:spacing w:val="-3"/>
          <w:sz w:val="22"/>
          <w:szCs w:val="22"/>
          <w:lang w:val="en-GB" w:eastAsia="zh-CN"/>
        </w:rPr>
        <w:t>Para 162</w:t>
      </w:r>
    </w:p>
    <w:p w:rsidR="00267633" w:rsidRPr="00267633" w:rsidRDefault="00267633" w:rsidP="00267633">
      <w:pPr>
        <w:keepNext/>
        <w:spacing w:before="240" w:after="60" w:line="240" w:lineRule="auto"/>
        <w:jc w:val="center"/>
        <w:outlineLvl w:val="1"/>
        <w:divId w:val="2116439976"/>
        <w:rPr>
          <w:rFonts w:ascii="Times New Roman" w:hAnsi="Times New Roman"/>
          <w:b/>
          <w:bCs/>
          <w:iCs/>
          <w:spacing w:val="-3"/>
          <w:szCs w:val="28"/>
          <w:lang w:val="en-GB" w:eastAsia="zh-CN"/>
        </w:rPr>
      </w:pPr>
      <w:bookmarkStart w:id="184" w:name="_Toc66445376"/>
      <w:bookmarkStart w:id="185" w:name="_Toc81709933"/>
      <w:bookmarkStart w:id="186" w:name="_Toc81710658"/>
      <w:bookmarkStart w:id="187" w:name="_Toc81717564"/>
      <w:bookmarkStart w:id="188" w:name="_Toc122854444"/>
      <w:bookmarkStart w:id="189" w:name="_Toc122854824"/>
      <w:bookmarkStart w:id="190" w:name="_Toc243995902"/>
      <w:r w:rsidRPr="00267633">
        <w:rPr>
          <w:rFonts w:ascii="Times New Roman" w:hAnsi="Times New Roman"/>
          <w:b/>
          <w:bCs/>
          <w:iCs/>
          <w:spacing w:val="-3"/>
          <w:szCs w:val="28"/>
          <w:lang w:val="en-GB" w:eastAsia="zh-CN"/>
        </w:rPr>
        <w:t>SPECIMEN GOVERNMENT MEDICAL CERTIFICATE</w:t>
      </w:r>
      <w:bookmarkEnd w:id="184"/>
      <w:bookmarkEnd w:id="185"/>
      <w:bookmarkEnd w:id="186"/>
      <w:bookmarkEnd w:id="187"/>
      <w:bookmarkEnd w:id="188"/>
      <w:bookmarkEnd w:id="189"/>
      <w:bookmarkEnd w:id="190"/>
    </w:p>
    <w:p w:rsidR="00267633" w:rsidRPr="00267633" w:rsidRDefault="00267633" w:rsidP="00267633">
      <w:pPr>
        <w:tabs>
          <w:tab w:val="left" w:pos="-720"/>
        </w:tabs>
        <w:suppressAutoHyphens/>
        <w:spacing w:before="0" w:after="0" w:line="240" w:lineRule="auto"/>
        <w:ind w:left="-144"/>
        <w:jc w:val="center"/>
        <w:divId w:val="2116439976"/>
        <w:rPr>
          <w:rFonts w:ascii="Times New Roman" w:hAnsi="Times New Roman" w:cs="Times New Roman"/>
          <w:spacing w:val="-3"/>
          <w:sz w:val="20"/>
          <w:szCs w:val="20"/>
          <w:lang w:val="en-GB" w:eastAsia="zh-CN"/>
        </w:rPr>
      </w:pPr>
    </w:p>
    <w:p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pacing w:val="-3"/>
          <w:sz w:val="20"/>
          <w:szCs w:val="20"/>
          <w:lang w:val="en-GB" w:eastAsia="zh-CN"/>
        </w:rPr>
      </w:pPr>
    </w:p>
    <w:p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pacing w:val="-3"/>
          <w:sz w:val="20"/>
          <w:szCs w:val="20"/>
          <w:lang w:val="en-GB" w:eastAsia="zh-CN"/>
        </w:rPr>
      </w:pPr>
    </w:p>
    <w:tbl>
      <w:tblPr>
        <w:tblW w:w="0" w:type="auto"/>
        <w:tblInd w:w="18" w:type="dxa"/>
        <w:tblLayout w:type="fixed"/>
        <w:tblLook w:val="0000" w:firstRow="0" w:lastRow="0" w:firstColumn="0" w:lastColumn="0" w:noHBand="0" w:noVBand="0"/>
      </w:tblPr>
      <w:tblGrid>
        <w:gridCol w:w="886"/>
        <w:gridCol w:w="1298"/>
        <w:gridCol w:w="842"/>
        <w:gridCol w:w="13"/>
        <w:gridCol w:w="190"/>
        <w:gridCol w:w="1055"/>
        <w:gridCol w:w="274"/>
        <w:gridCol w:w="752"/>
        <w:gridCol w:w="93"/>
        <w:gridCol w:w="177"/>
        <w:gridCol w:w="277"/>
        <w:gridCol w:w="2044"/>
        <w:gridCol w:w="829"/>
      </w:tblGrid>
      <w:tr w:rsidR="00267633" w:rsidRPr="00267633" w:rsidTr="00267633">
        <w:trPr>
          <w:divId w:val="2116439976"/>
        </w:trPr>
        <w:tc>
          <w:tcPr>
            <w:tcW w:w="886" w:type="dxa"/>
            <w:tcBorders>
              <w:top w:val="single" w:sz="6" w:space="0" w:color="auto"/>
              <w:left w:val="single" w:sz="6" w:space="0" w:color="auto"/>
            </w:tcBorders>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1298" w:type="dxa"/>
            <w:tcBorders>
              <w:top w:val="single" w:sz="6" w:space="0" w:color="auto"/>
            </w:tcBorders>
          </w:tcPr>
          <w:p w:rsidR="00267633" w:rsidRPr="00267633" w:rsidRDefault="00267633" w:rsidP="00267633">
            <w:pPr>
              <w:tabs>
                <w:tab w:val="left" w:pos="-720"/>
              </w:tabs>
              <w:suppressAutoHyphens/>
              <w:spacing w:before="0" w:after="0" w:line="240" w:lineRule="auto"/>
              <w:rPr>
                <w:rFonts w:ascii="Times New Roman" w:hAnsi="Times New Roman" w:cs="Times New Roman"/>
                <w:spacing w:val="-3"/>
                <w:sz w:val="20"/>
                <w:szCs w:val="20"/>
                <w:lang w:val="en-GB" w:eastAsia="zh-CN"/>
              </w:rPr>
            </w:pPr>
            <w:r w:rsidRPr="00267633">
              <w:rPr>
                <w:rFonts w:ascii="Times New Roman" w:hAnsi="Times New Roman" w:cs="Times New Roman"/>
                <w:spacing w:val="-3"/>
                <w:sz w:val="20"/>
                <w:szCs w:val="20"/>
                <w:lang w:val="en-GB" w:eastAsia="zh-CN"/>
              </w:rPr>
              <w:t>ORIGINAL</w:t>
            </w:r>
          </w:p>
        </w:tc>
        <w:tc>
          <w:tcPr>
            <w:tcW w:w="3673" w:type="dxa"/>
            <w:gridSpan w:val="9"/>
            <w:tcBorders>
              <w:top w:val="single" w:sz="6" w:space="0" w:color="auto"/>
            </w:tcBorders>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r w:rsidRPr="00267633">
              <w:rPr>
                <w:rFonts w:ascii="Times New Roman" w:hAnsi="Times New Roman" w:cs="Times New Roman"/>
                <w:spacing w:val="-3"/>
                <w:sz w:val="20"/>
                <w:szCs w:val="20"/>
                <w:lang w:val="en-GB" w:eastAsia="zh-CN"/>
              </w:rPr>
              <w:t>MEDICAL CERTIFICATE</w:t>
            </w:r>
          </w:p>
        </w:tc>
        <w:tc>
          <w:tcPr>
            <w:tcW w:w="2044" w:type="dxa"/>
            <w:tcBorders>
              <w:top w:val="single" w:sz="6" w:space="0" w:color="auto"/>
            </w:tcBorders>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8"/>
                <w:szCs w:val="20"/>
                <w:lang w:val="en-GB" w:eastAsia="zh-CN"/>
              </w:rPr>
            </w:pPr>
          </w:p>
          <w:p w:rsidR="00267633" w:rsidRPr="00267633" w:rsidRDefault="00267633" w:rsidP="00267633">
            <w:pPr>
              <w:tabs>
                <w:tab w:val="left" w:pos="-720"/>
              </w:tabs>
              <w:suppressAutoHyphens/>
              <w:spacing w:before="0" w:after="0" w:line="240" w:lineRule="auto"/>
              <w:jc w:val="right"/>
              <w:rPr>
                <w:rFonts w:ascii="Times New Roman" w:hAnsi="Times New Roman" w:cs="Times New Roman"/>
                <w:spacing w:val="-3"/>
                <w:sz w:val="18"/>
                <w:szCs w:val="20"/>
                <w:lang w:val="en-GB" w:eastAsia="zh-CN"/>
              </w:rPr>
            </w:pPr>
            <w:r w:rsidRPr="00267633">
              <w:rPr>
                <w:rFonts w:ascii="Times New Roman" w:hAnsi="Times New Roman" w:cs="Times New Roman"/>
                <w:spacing w:val="-3"/>
                <w:sz w:val="18"/>
                <w:szCs w:val="20"/>
                <w:lang w:val="en-GB" w:eastAsia="zh-CN"/>
              </w:rPr>
              <w:t xml:space="preserve">Serial No.      </w:t>
            </w:r>
          </w:p>
        </w:tc>
        <w:tc>
          <w:tcPr>
            <w:tcW w:w="829" w:type="dxa"/>
            <w:tcBorders>
              <w:top w:val="single" w:sz="6" w:space="0" w:color="auto"/>
              <w:right w:val="single" w:sz="6" w:space="0" w:color="auto"/>
            </w:tcBorders>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rsidTr="00267633">
        <w:trPr>
          <w:divId w:val="2116439976"/>
        </w:trPr>
        <w:tc>
          <w:tcPr>
            <w:tcW w:w="886" w:type="dxa"/>
            <w:tcBorders>
              <w:left w:val="single" w:sz="6" w:space="0" w:color="auto"/>
            </w:tcBorders>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4694" w:type="dxa"/>
            <w:gridSpan w:val="9"/>
            <w:tcBorders>
              <w:top w:val="single" w:sz="6" w:space="0" w:color="auto"/>
              <w:bottom w:val="single" w:sz="6" w:space="0" w:color="auto"/>
              <w:right w:val="single" w:sz="6" w:space="0" w:color="auto"/>
            </w:tcBorders>
          </w:tcPr>
          <w:p w:rsidR="00267633" w:rsidRPr="00267633" w:rsidRDefault="00267633" w:rsidP="00267633">
            <w:pPr>
              <w:tabs>
                <w:tab w:val="left" w:pos="-720"/>
              </w:tabs>
              <w:suppressAutoHyphens/>
              <w:spacing w:before="0" w:after="0" w:line="240" w:lineRule="auto"/>
              <w:rPr>
                <w:rFonts w:ascii="Times New Roman" w:hAnsi="Times New Roman" w:cs="Times New Roman"/>
                <w:spacing w:val="-3"/>
                <w:sz w:val="12"/>
                <w:szCs w:val="20"/>
                <w:lang w:val="en-GB" w:eastAsia="zh-CN"/>
              </w:rPr>
            </w:pPr>
            <w:r w:rsidRPr="00267633">
              <w:rPr>
                <w:rFonts w:ascii="Times New Roman" w:hAnsi="Times New Roman" w:cs="Times New Roman"/>
                <w:spacing w:val="-3"/>
                <w:sz w:val="14"/>
                <w:szCs w:val="20"/>
                <w:lang w:val="en-GB" w:eastAsia="zh-CN"/>
              </w:rPr>
              <w:t>Name</w:t>
            </w:r>
          </w:p>
          <w:p w:rsidR="00267633" w:rsidRPr="00267633" w:rsidRDefault="00267633" w:rsidP="00267633">
            <w:pPr>
              <w:tabs>
                <w:tab w:val="left" w:pos="-720"/>
              </w:tabs>
              <w:suppressAutoHyphens/>
              <w:spacing w:before="0" w:after="0" w:line="240" w:lineRule="auto"/>
              <w:rPr>
                <w:rFonts w:ascii="Times New Roman" w:hAnsi="Times New Roman" w:cs="Times New Roman"/>
                <w:spacing w:val="-3"/>
                <w:sz w:val="20"/>
                <w:szCs w:val="20"/>
                <w:lang w:val="en-GB" w:eastAsia="zh-CN"/>
              </w:rPr>
            </w:pPr>
          </w:p>
        </w:tc>
        <w:tc>
          <w:tcPr>
            <w:tcW w:w="2321" w:type="dxa"/>
            <w:gridSpan w:val="2"/>
            <w:tcBorders>
              <w:top w:val="single" w:sz="6" w:space="0" w:color="auto"/>
              <w:left w:val="single" w:sz="6" w:space="0" w:color="auto"/>
              <w:bottom w:val="single" w:sz="6" w:space="0" w:color="auto"/>
            </w:tcBorders>
          </w:tcPr>
          <w:p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NRIC No.</w:t>
            </w:r>
          </w:p>
        </w:tc>
        <w:tc>
          <w:tcPr>
            <w:tcW w:w="829" w:type="dxa"/>
            <w:tcBorders>
              <w:right w:val="single" w:sz="6" w:space="0" w:color="auto"/>
            </w:tcBorders>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rsidTr="00267633">
        <w:trPr>
          <w:divId w:val="2116439976"/>
        </w:trPr>
        <w:tc>
          <w:tcPr>
            <w:tcW w:w="886" w:type="dxa"/>
            <w:tcBorders>
              <w:left w:val="single" w:sz="6" w:space="0" w:color="auto"/>
            </w:tcBorders>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7015" w:type="dxa"/>
            <w:gridSpan w:val="11"/>
          </w:tcPr>
          <w:p w:rsidR="00267633" w:rsidRPr="00267633" w:rsidRDefault="00267633" w:rsidP="00267633">
            <w:pPr>
              <w:tabs>
                <w:tab w:val="left" w:pos="-720"/>
              </w:tabs>
              <w:suppressAutoHyphens/>
              <w:spacing w:before="120" w:after="0" w:line="240" w:lineRule="auto"/>
              <w:jc w:val="both"/>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*This is to certify that the abovenamed is unfit for duty for a period of ..........................................................................</w:t>
            </w:r>
          </w:p>
          <w:p w:rsidR="00267633" w:rsidRPr="00267633" w:rsidRDefault="00267633" w:rsidP="00267633">
            <w:pPr>
              <w:tabs>
                <w:tab w:val="left" w:pos="-720"/>
              </w:tabs>
              <w:suppressAutoHyphens/>
              <w:spacing w:before="120" w:after="0" w:line="240" w:lineRule="auto"/>
              <w:jc w:val="center"/>
              <w:rPr>
                <w:rFonts w:ascii="Times New Roman" w:hAnsi="Times New Roman" w:cs="Times New Roman"/>
                <w:spacing w:val="-3"/>
                <w:sz w:val="20"/>
                <w:szCs w:val="20"/>
                <w:lang w:val="en-GB" w:eastAsia="zh-CN"/>
              </w:rPr>
            </w:pPr>
            <w:r w:rsidRPr="00267633">
              <w:rPr>
                <w:rFonts w:ascii="Times New Roman" w:hAnsi="Times New Roman" w:cs="Times New Roman"/>
                <w:spacing w:val="-3"/>
                <w:sz w:val="14"/>
                <w:szCs w:val="20"/>
                <w:lang w:val="en-GB" w:eastAsia="zh-CN"/>
              </w:rPr>
              <w:t>..................................................................... days from ...................................... to ...................................... inclusive.</w:t>
            </w:r>
          </w:p>
        </w:tc>
        <w:tc>
          <w:tcPr>
            <w:tcW w:w="829" w:type="dxa"/>
            <w:tcBorders>
              <w:right w:val="single" w:sz="6" w:space="0" w:color="auto"/>
            </w:tcBorders>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rsidTr="00267633">
        <w:trPr>
          <w:divId w:val="2116439976"/>
        </w:trPr>
        <w:tc>
          <w:tcPr>
            <w:tcW w:w="886" w:type="dxa"/>
            <w:tcBorders>
              <w:left w:val="single" w:sz="6" w:space="0" w:color="auto"/>
            </w:tcBorders>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7015" w:type="dxa"/>
            <w:gridSpan w:val="11"/>
          </w:tcPr>
          <w:p w:rsidR="00267633" w:rsidRPr="00267633" w:rsidRDefault="00267633" w:rsidP="00267633">
            <w:pPr>
              <w:tabs>
                <w:tab w:val="left" w:pos="-720"/>
              </w:tabs>
              <w:suppressAutoHyphens/>
              <w:spacing w:before="12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b/>
                <w:spacing w:val="-3"/>
                <w:sz w:val="14"/>
                <w:szCs w:val="20"/>
                <w:lang w:val="en-GB" w:eastAsia="zh-CN"/>
              </w:rPr>
              <w:t>Type of medical leave granted —</w:t>
            </w:r>
          </w:p>
        </w:tc>
        <w:tc>
          <w:tcPr>
            <w:tcW w:w="829" w:type="dxa"/>
            <w:tcBorders>
              <w:right w:val="single" w:sz="6" w:space="0" w:color="auto"/>
            </w:tcBorders>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rsidTr="00267633">
        <w:trPr>
          <w:divId w:val="2116439976"/>
        </w:trPr>
        <w:tc>
          <w:tcPr>
            <w:tcW w:w="886" w:type="dxa"/>
            <w:tcBorders>
              <w:left w:val="single" w:sz="6" w:space="0" w:color="auto"/>
            </w:tcBorders>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2153" w:type="dxa"/>
            <w:gridSpan w:val="3"/>
          </w:tcPr>
          <w:p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20"/>
                <w:szCs w:val="20"/>
                <w:lang w:val="en-GB" w:eastAsia="zh-CN"/>
              </w:rPr>
              <w:sym w:font="Wingdings" w:char="F06F"/>
            </w:r>
            <w:r w:rsidRPr="00267633">
              <w:rPr>
                <w:rFonts w:ascii="Times New Roman" w:hAnsi="Times New Roman" w:cs="Times New Roman"/>
                <w:spacing w:val="-3"/>
                <w:sz w:val="20"/>
                <w:szCs w:val="20"/>
                <w:lang w:val="en-GB" w:eastAsia="zh-CN"/>
              </w:rPr>
              <w:t xml:space="preserve"> </w:t>
            </w:r>
            <w:r w:rsidRPr="00267633">
              <w:rPr>
                <w:rFonts w:ascii="Times New Roman" w:hAnsi="Times New Roman" w:cs="Times New Roman"/>
                <w:spacing w:val="-3"/>
                <w:sz w:val="14"/>
                <w:szCs w:val="20"/>
                <w:lang w:val="en-GB" w:eastAsia="zh-CN"/>
              </w:rPr>
              <w:t>Hospitalisation Leave</w:t>
            </w:r>
          </w:p>
          <w:p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2271" w:type="dxa"/>
            <w:gridSpan w:val="4"/>
          </w:tcPr>
          <w:p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20"/>
                <w:szCs w:val="20"/>
                <w:lang w:val="en-GB" w:eastAsia="zh-CN"/>
              </w:rPr>
              <w:sym w:font="Wingdings" w:char="F06F"/>
            </w:r>
            <w:r w:rsidRPr="00267633">
              <w:rPr>
                <w:rFonts w:ascii="Times New Roman" w:hAnsi="Times New Roman" w:cs="Times New Roman"/>
                <w:spacing w:val="-3"/>
                <w:sz w:val="14"/>
                <w:szCs w:val="20"/>
                <w:lang w:val="en-GB" w:eastAsia="zh-CN"/>
              </w:rPr>
              <w:t>Outpatient Sick Leave.</w:t>
            </w:r>
          </w:p>
        </w:tc>
        <w:tc>
          <w:tcPr>
            <w:tcW w:w="2591" w:type="dxa"/>
            <w:gridSpan w:val="4"/>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829" w:type="dxa"/>
            <w:tcBorders>
              <w:right w:val="single" w:sz="6" w:space="0" w:color="auto"/>
            </w:tcBorders>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rsidTr="00267633">
        <w:trPr>
          <w:divId w:val="2116439976"/>
        </w:trPr>
        <w:tc>
          <w:tcPr>
            <w:tcW w:w="886" w:type="dxa"/>
            <w:tcBorders>
              <w:left w:val="single" w:sz="6" w:space="0" w:color="auto"/>
            </w:tcBorders>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2153" w:type="dxa"/>
            <w:gridSpan w:val="3"/>
          </w:tcPr>
          <w:p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 xml:space="preserve">       Admitted on   .......................</w:t>
            </w:r>
          </w:p>
        </w:tc>
        <w:tc>
          <w:tcPr>
            <w:tcW w:w="2271" w:type="dxa"/>
            <w:gridSpan w:val="4"/>
          </w:tcPr>
          <w:p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20"/>
                <w:szCs w:val="20"/>
                <w:lang w:val="en-GB" w:eastAsia="zh-CN"/>
              </w:rPr>
              <w:sym w:font="Wingdings" w:char="F06F"/>
            </w:r>
            <w:r w:rsidRPr="00267633">
              <w:rPr>
                <w:rFonts w:ascii="Times New Roman" w:hAnsi="Times New Roman" w:cs="Times New Roman"/>
                <w:spacing w:val="-3"/>
                <w:sz w:val="20"/>
                <w:szCs w:val="20"/>
                <w:lang w:val="en-GB" w:eastAsia="zh-CN"/>
              </w:rPr>
              <w:t xml:space="preserve"> </w:t>
            </w:r>
            <w:r w:rsidRPr="00267633">
              <w:rPr>
                <w:rFonts w:ascii="Times New Roman" w:hAnsi="Times New Roman" w:cs="Times New Roman"/>
                <w:spacing w:val="-3"/>
                <w:sz w:val="14"/>
                <w:szCs w:val="20"/>
                <w:lang w:val="en-GB" w:eastAsia="zh-CN"/>
              </w:rPr>
              <w:t>Maternity Leave.</w:t>
            </w:r>
          </w:p>
          <w:p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2591" w:type="dxa"/>
            <w:gridSpan w:val="4"/>
          </w:tcPr>
          <w:p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Delivered on  ...........................................</w:t>
            </w:r>
          </w:p>
        </w:tc>
        <w:tc>
          <w:tcPr>
            <w:tcW w:w="829" w:type="dxa"/>
            <w:tcBorders>
              <w:right w:val="single" w:sz="6" w:space="0" w:color="auto"/>
            </w:tcBorders>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rsidTr="00267633">
        <w:trPr>
          <w:divId w:val="2116439976"/>
        </w:trPr>
        <w:tc>
          <w:tcPr>
            <w:tcW w:w="886" w:type="dxa"/>
            <w:tcBorders>
              <w:left w:val="single" w:sz="6" w:space="0" w:color="auto"/>
            </w:tcBorders>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c>
          <w:tcPr>
            <w:tcW w:w="2153" w:type="dxa"/>
            <w:gridSpan w:val="3"/>
          </w:tcPr>
          <w:p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 xml:space="preserve">       Discharged on .....................</w:t>
            </w:r>
          </w:p>
        </w:tc>
        <w:tc>
          <w:tcPr>
            <w:tcW w:w="2271" w:type="dxa"/>
            <w:gridSpan w:val="4"/>
          </w:tcPr>
          <w:p w:rsidR="00267633" w:rsidRPr="00267633" w:rsidRDefault="00267633" w:rsidP="00267633">
            <w:pPr>
              <w:tabs>
                <w:tab w:val="left" w:pos="-720"/>
              </w:tabs>
              <w:suppressAutoHyphens/>
              <w:spacing w:before="0" w:after="12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20"/>
                <w:szCs w:val="20"/>
                <w:lang w:val="en-GB" w:eastAsia="zh-CN"/>
              </w:rPr>
              <w:sym w:font="Wingdings" w:char="F06F"/>
            </w:r>
            <w:r w:rsidRPr="00267633">
              <w:rPr>
                <w:rFonts w:ascii="Times New Roman" w:hAnsi="Times New Roman" w:cs="Times New Roman"/>
                <w:spacing w:val="-3"/>
                <w:sz w:val="20"/>
                <w:szCs w:val="20"/>
                <w:lang w:val="en-GB" w:eastAsia="zh-CN"/>
              </w:rPr>
              <w:t xml:space="preserve"> </w:t>
            </w:r>
            <w:r w:rsidRPr="00267633">
              <w:rPr>
                <w:rFonts w:ascii="Times New Roman" w:hAnsi="Times New Roman" w:cs="Times New Roman"/>
                <w:spacing w:val="-3"/>
                <w:sz w:val="14"/>
                <w:szCs w:val="20"/>
                <w:lang w:val="en-GB" w:eastAsia="zh-CN"/>
              </w:rPr>
              <w:t>Sterilization Leave.</w:t>
            </w:r>
          </w:p>
        </w:tc>
        <w:tc>
          <w:tcPr>
            <w:tcW w:w="2591" w:type="dxa"/>
            <w:gridSpan w:val="4"/>
          </w:tcPr>
          <w:p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Operated on ............................................</w:t>
            </w:r>
          </w:p>
        </w:tc>
        <w:tc>
          <w:tcPr>
            <w:tcW w:w="829" w:type="dxa"/>
            <w:tcBorders>
              <w:right w:val="single" w:sz="6" w:space="0" w:color="auto"/>
            </w:tcBorders>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20"/>
                <w:szCs w:val="20"/>
                <w:lang w:val="en-GB" w:eastAsia="zh-CN"/>
              </w:rPr>
            </w:pPr>
          </w:p>
        </w:tc>
      </w:tr>
      <w:tr w:rsidR="00267633" w:rsidRPr="00267633" w:rsidTr="00267633">
        <w:trPr>
          <w:divId w:val="2116439976"/>
        </w:trPr>
        <w:tc>
          <w:tcPr>
            <w:tcW w:w="886" w:type="dxa"/>
            <w:tcBorders>
              <w:left w:val="single" w:sz="6" w:space="0" w:color="auto"/>
            </w:tcBorders>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7015" w:type="dxa"/>
            <w:gridSpan w:val="11"/>
          </w:tcPr>
          <w:p w:rsidR="00267633" w:rsidRPr="00267633" w:rsidRDefault="00267633" w:rsidP="00267633">
            <w:pPr>
              <w:tabs>
                <w:tab w:val="left" w:pos="-720"/>
              </w:tabs>
              <w:suppressAutoHyphens/>
              <w:spacing w:before="0" w:after="6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This Certificate is *valid/not valid for absence from court attendance.</w:t>
            </w:r>
          </w:p>
        </w:tc>
        <w:tc>
          <w:tcPr>
            <w:tcW w:w="829" w:type="dxa"/>
            <w:tcBorders>
              <w:right w:val="single" w:sz="6" w:space="0" w:color="auto"/>
            </w:tcBorders>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rsidTr="00267633">
        <w:trPr>
          <w:divId w:val="2116439976"/>
        </w:trPr>
        <w:tc>
          <w:tcPr>
            <w:tcW w:w="886" w:type="dxa"/>
            <w:tcBorders>
              <w:left w:val="single" w:sz="6" w:space="0" w:color="auto"/>
            </w:tcBorders>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3398" w:type="dxa"/>
            <w:gridSpan w:val="5"/>
            <w:tcBorders>
              <w:top w:val="single" w:sz="6" w:space="0" w:color="auto"/>
              <w:right w:val="single" w:sz="6" w:space="0" w:color="auto"/>
            </w:tcBorders>
          </w:tcPr>
          <w:p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Diagnosis</w:t>
            </w:r>
          </w:p>
          <w:p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p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3617" w:type="dxa"/>
            <w:gridSpan w:val="6"/>
            <w:tcBorders>
              <w:top w:val="single" w:sz="6" w:space="0" w:color="auto"/>
              <w:left w:val="single" w:sz="6" w:space="0" w:color="auto"/>
            </w:tcBorders>
          </w:tcPr>
          <w:p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Surgical Operation (if applicable)</w:t>
            </w:r>
          </w:p>
          <w:p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829" w:type="dxa"/>
            <w:tcBorders>
              <w:right w:val="single" w:sz="6" w:space="0" w:color="auto"/>
            </w:tcBorders>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rsidTr="00267633">
        <w:trPr>
          <w:divId w:val="2116439976"/>
        </w:trPr>
        <w:tc>
          <w:tcPr>
            <w:tcW w:w="886" w:type="dxa"/>
            <w:tcBorders>
              <w:left w:val="single" w:sz="6" w:space="0" w:color="auto"/>
            </w:tcBorders>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7015" w:type="dxa"/>
            <w:gridSpan w:val="11"/>
            <w:tcBorders>
              <w:top w:val="single" w:sz="6" w:space="0" w:color="auto"/>
            </w:tcBorders>
          </w:tcPr>
          <w:p w:rsidR="00267633" w:rsidRPr="00267633" w:rsidRDefault="00267633" w:rsidP="00267633">
            <w:pPr>
              <w:tabs>
                <w:tab w:val="left" w:pos="-720"/>
              </w:tabs>
              <w:suppressAutoHyphens/>
              <w:spacing w:before="8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*Fit for normal/light duty from ....................................................... to ........................................................</w:t>
            </w:r>
          </w:p>
          <w:p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829" w:type="dxa"/>
            <w:tcBorders>
              <w:right w:val="single" w:sz="6" w:space="0" w:color="auto"/>
            </w:tcBorders>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rsidTr="00267633">
        <w:trPr>
          <w:divId w:val="2116439976"/>
        </w:trPr>
        <w:tc>
          <w:tcPr>
            <w:tcW w:w="886" w:type="dxa"/>
            <w:tcBorders>
              <w:left w:val="single" w:sz="6" w:space="0" w:color="auto"/>
            </w:tcBorders>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7015" w:type="dxa"/>
            <w:gridSpan w:val="11"/>
          </w:tcPr>
          <w:p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*The abovenamed patient attended my clinic at ................................. am/pm and left at ................................. am/pm.</w:t>
            </w:r>
          </w:p>
          <w:p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No medical leave is necessary</w:t>
            </w:r>
          </w:p>
          <w:p w:rsidR="00267633" w:rsidRPr="00267633" w:rsidRDefault="00267633" w:rsidP="00267633">
            <w:pPr>
              <w:tabs>
                <w:tab w:val="left" w:pos="-720"/>
              </w:tabs>
              <w:suppressAutoHyphens/>
              <w:spacing w:before="0" w:after="0" w:line="240" w:lineRule="auto"/>
              <w:rPr>
                <w:rFonts w:ascii="Times New Roman" w:hAnsi="Times New Roman" w:cs="Times New Roman"/>
                <w:spacing w:val="-3"/>
                <w:sz w:val="14"/>
                <w:szCs w:val="20"/>
                <w:lang w:val="en-GB" w:eastAsia="zh-CN"/>
              </w:rPr>
            </w:pPr>
          </w:p>
        </w:tc>
        <w:tc>
          <w:tcPr>
            <w:tcW w:w="829" w:type="dxa"/>
            <w:tcBorders>
              <w:right w:val="single" w:sz="6" w:space="0" w:color="auto"/>
            </w:tcBorders>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rsidTr="00267633">
        <w:trPr>
          <w:divId w:val="2116439976"/>
        </w:trPr>
        <w:tc>
          <w:tcPr>
            <w:tcW w:w="886" w:type="dxa"/>
            <w:tcBorders>
              <w:left w:val="single" w:sz="6" w:space="0" w:color="auto"/>
            </w:tcBorders>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2343" w:type="dxa"/>
            <w:gridSpan w:val="4"/>
            <w:tcBorders>
              <w:top w:val="single" w:sz="6" w:space="0" w:color="auto"/>
            </w:tcBorders>
          </w:tcPr>
          <w:p w:rsidR="00267633" w:rsidRPr="00267633" w:rsidRDefault="00267633" w:rsidP="00267633">
            <w:pPr>
              <w:tabs>
                <w:tab w:val="left" w:pos="-720"/>
              </w:tabs>
              <w:suppressAutoHyphens/>
              <w:spacing w:before="8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Hospital/Clinic</w:t>
            </w:r>
          </w:p>
        </w:tc>
        <w:tc>
          <w:tcPr>
            <w:tcW w:w="1329" w:type="dxa"/>
            <w:gridSpan w:val="2"/>
            <w:tcBorders>
              <w:top w:val="single" w:sz="6" w:space="0" w:color="auto"/>
              <w:left w:val="single" w:sz="6" w:space="0" w:color="auto"/>
              <w:bottom w:val="single" w:sz="6" w:space="0" w:color="auto"/>
              <w:right w:val="single" w:sz="6" w:space="0" w:color="auto"/>
            </w:tcBorders>
          </w:tcPr>
          <w:p w:rsidR="00267633" w:rsidRPr="00267633" w:rsidRDefault="00267633" w:rsidP="00267633">
            <w:pPr>
              <w:tabs>
                <w:tab w:val="left" w:pos="-720"/>
              </w:tabs>
              <w:suppressAutoHyphens/>
              <w:spacing w:before="8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Ward No.</w:t>
            </w:r>
          </w:p>
          <w:p w:rsidR="00267633" w:rsidRPr="00267633" w:rsidRDefault="00267633" w:rsidP="00267633">
            <w:pPr>
              <w:tabs>
                <w:tab w:val="left" w:pos="-720"/>
              </w:tabs>
              <w:suppressAutoHyphens/>
              <w:spacing w:before="80" w:after="0" w:line="240" w:lineRule="auto"/>
              <w:rPr>
                <w:rFonts w:ascii="Times New Roman" w:hAnsi="Times New Roman" w:cs="Times New Roman"/>
                <w:spacing w:val="-3"/>
                <w:sz w:val="14"/>
                <w:szCs w:val="20"/>
                <w:lang w:val="en-GB" w:eastAsia="zh-CN"/>
              </w:rPr>
            </w:pPr>
          </w:p>
        </w:tc>
        <w:tc>
          <w:tcPr>
            <w:tcW w:w="3343" w:type="dxa"/>
            <w:gridSpan w:val="5"/>
            <w:tcBorders>
              <w:top w:val="single" w:sz="6" w:space="0" w:color="auto"/>
              <w:left w:val="nil"/>
            </w:tcBorders>
          </w:tcPr>
          <w:p w:rsidR="00267633" w:rsidRPr="00267633" w:rsidRDefault="00267633" w:rsidP="00267633">
            <w:pPr>
              <w:tabs>
                <w:tab w:val="left" w:pos="-720"/>
              </w:tabs>
              <w:suppressAutoHyphens/>
              <w:spacing w:before="80" w:after="0" w:line="240" w:lineRule="auto"/>
              <w:jc w:val="center"/>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Signature, Name (In BLOCK LETTERS)</w:t>
            </w:r>
          </w:p>
          <w:p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and Designation</w:t>
            </w:r>
          </w:p>
        </w:tc>
        <w:tc>
          <w:tcPr>
            <w:tcW w:w="829" w:type="dxa"/>
            <w:tcBorders>
              <w:right w:val="single" w:sz="6" w:space="0" w:color="auto"/>
            </w:tcBorders>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rsidTr="00267633">
        <w:trPr>
          <w:divId w:val="2116439976"/>
        </w:trPr>
        <w:tc>
          <w:tcPr>
            <w:tcW w:w="886" w:type="dxa"/>
            <w:tcBorders>
              <w:left w:val="single" w:sz="6" w:space="0" w:color="auto"/>
            </w:tcBorders>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2343" w:type="dxa"/>
            <w:gridSpan w:val="4"/>
          </w:tcPr>
          <w:p w:rsidR="00267633" w:rsidRPr="00267633" w:rsidRDefault="00267633" w:rsidP="00267633">
            <w:pPr>
              <w:tabs>
                <w:tab w:val="left" w:pos="-720"/>
              </w:tabs>
              <w:suppressAutoHyphens/>
              <w:spacing w:before="120" w:after="0" w:line="240" w:lineRule="auto"/>
              <w:rPr>
                <w:rFonts w:ascii="Times New Roman" w:hAnsi="Times New Roman" w:cs="Times New Roman"/>
                <w:spacing w:val="-3"/>
                <w:sz w:val="14"/>
                <w:szCs w:val="20"/>
                <w:lang w:val="en-GB" w:eastAsia="zh-CN"/>
              </w:rPr>
            </w:pPr>
          </w:p>
        </w:tc>
        <w:tc>
          <w:tcPr>
            <w:tcW w:w="1329" w:type="dxa"/>
            <w:gridSpan w:val="2"/>
            <w:tcBorders>
              <w:top w:val="single" w:sz="6" w:space="0" w:color="auto"/>
              <w:left w:val="single" w:sz="6" w:space="0" w:color="auto"/>
              <w:right w:val="single" w:sz="6" w:space="0" w:color="auto"/>
            </w:tcBorders>
          </w:tcPr>
          <w:p w:rsidR="00267633" w:rsidRPr="00267633" w:rsidRDefault="00267633" w:rsidP="00267633">
            <w:pPr>
              <w:tabs>
                <w:tab w:val="left" w:pos="-720"/>
              </w:tabs>
              <w:suppressAutoHyphens/>
              <w:spacing w:before="8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Date</w:t>
            </w:r>
          </w:p>
          <w:p w:rsidR="00267633" w:rsidRPr="00267633" w:rsidRDefault="00267633" w:rsidP="00267633">
            <w:pPr>
              <w:tabs>
                <w:tab w:val="left" w:pos="-720"/>
              </w:tabs>
              <w:suppressAutoHyphens/>
              <w:spacing w:before="120" w:after="0" w:line="240" w:lineRule="auto"/>
              <w:rPr>
                <w:rFonts w:ascii="Times New Roman" w:hAnsi="Times New Roman" w:cs="Times New Roman"/>
                <w:spacing w:val="-3"/>
                <w:sz w:val="14"/>
                <w:szCs w:val="20"/>
                <w:lang w:val="en-GB" w:eastAsia="zh-CN"/>
              </w:rPr>
            </w:pPr>
          </w:p>
        </w:tc>
        <w:tc>
          <w:tcPr>
            <w:tcW w:w="3343" w:type="dxa"/>
            <w:gridSpan w:val="5"/>
            <w:tcBorders>
              <w:left w:val="nil"/>
            </w:tcBorders>
          </w:tcPr>
          <w:p w:rsidR="00267633" w:rsidRPr="00267633" w:rsidRDefault="00267633" w:rsidP="00267633">
            <w:pPr>
              <w:tabs>
                <w:tab w:val="left" w:pos="-720"/>
              </w:tabs>
              <w:suppressAutoHyphens/>
              <w:spacing w:before="120" w:after="0" w:line="240" w:lineRule="auto"/>
              <w:jc w:val="center"/>
              <w:rPr>
                <w:rFonts w:ascii="Times New Roman" w:hAnsi="Times New Roman" w:cs="Times New Roman"/>
                <w:spacing w:val="-3"/>
                <w:sz w:val="14"/>
                <w:szCs w:val="20"/>
                <w:lang w:val="en-GB" w:eastAsia="zh-CN"/>
              </w:rPr>
            </w:pPr>
          </w:p>
        </w:tc>
        <w:tc>
          <w:tcPr>
            <w:tcW w:w="829" w:type="dxa"/>
            <w:tcBorders>
              <w:right w:val="single" w:sz="6" w:space="0" w:color="auto"/>
            </w:tcBorders>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r w:rsidR="00267633" w:rsidRPr="00267633" w:rsidTr="00267633">
        <w:trPr>
          <w:divId w:val="2116439976"/>
        </w:trPr>
        <w:tc>
          <w:tcPr>
            <w:tcW w:w="886" w:type="dxa"/>
            <w:tcBorders>
              <w:left w:val="single" w:sz="6" w:space="0" w:color="auto"/>
              <w:bottom w:val="single" w:sz="6" w:space="0" w:color="auto"/>
            </w:tcBorders>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c>
          <w:tcPr>
            <w:tcW w:w="2140" w:type="dxa"/>
            <w:gridSpan w:val="2"/>
            <w:tcBorders>
              <w:top w:val="single" w:sz="6" w:space="0" w:color="auto"/>
              <w:bottom w:val="single" w:sz="6" w:space="0" w:color="auto"/>
            </w:tcBorders>
          </w:tcPr>
          <w:p w:rsidR="00267633" w:rsidRPr="00267633" w:rsidRDefault="00267633" w:rsidP="00267633">
            <w:pPr>
              <w:tabs>
                <w:tab w:val="left" w:pos="-720"/>
              </w:tabs>
              <w:suppressAutoHyphens/>
              <w:spacing w:before="60" w:after="0" w:line="240" w:lineRule="auto"/>
              <w:rPr>
                <w:rFonts w:ascii="Times New Roman" w:hAnsi="Times New Roman" w:cs="Times New Roman"/>
                <w:spacing w:val="-3"/>
                <w:sz w:val="14"/>
                <w:szCs w:val="20"/>
                <w:lang w:val="en-GB" w:eastAsia="zh-CN"/>
              </w:rPr>
            </w:pPr>
            <w:r w:rsidRPr="00267633">
              <w:rPr>
                <w:rFonts w:ascii="Times New Roman" w:hAnsi="Times New Roman" w:cs="Times New Roman"/>
                <w:spacing w:val="-3"/>
                <w:sz w:val="14"/>
                <w:szCs w:val="20"/>
                <w:lang w:val="en-GB" w:eastAsia="zh-CN"/>
              </w:rPr>
              <w:t>MD 965</w:t>
            </w:r>
          </w:p>
        </w:tc>
        <w:tc>
          <w:tcPr>
            <w:tcW w:w="2377" w:type="dxa"/>
            <w:gridSpan w:val="6"/>
            <w:tcBorders>
              <w:top w:val="single" w:sz="6" w:space="0" w:color="auto"/>
              <w:bottom w:val="single" w:sz="6" w:space="0" w:color="auto"/>
            </w:tcBorders>
          </w:tcPr>
          <w:p w:rsidR="00267633" w:rsidRPr="00267633" w:rsidRDefault="00267633" w:rsidP="00267633">
            <w:pPr>
              <w:tabs>
                <w:tab w:val="left" w:pos="-720"/>
              </w:tabs>
              <w:suppressAutoHyphens/>
              <w:spacing w:before="60" w:after="0" w:line="240" w:lineRule="auto"/>
              <w:jc w:val="center"/>
              <w:rPr>
                <w:rFonts w:ascii="Times New Roman" w:hAnsi="Times New Roman" w:cs="Times New Roman"/>
                <w:spacing w:val="-3"/>
                <w:sz w:val="14"/>
                <w:szCs w:val="20"/>
                <w:lang w:val="en-GB" w:eastAsia="zh-CN"/>
              </w:rPr>
            </w:pPr>
            <w:r w:rsidRPr="00267633">
              <w:rPr>
                <w:rFonts w:ascii="Times New Roman" w:hAnsi="Times New Roman" w:cs="Times New Roman"/>
                <w:i/>
                <w:spacing w:val="-3"/>
                <w:sz w:val="14"/>
                <w:szCs w:val="20"/>
                <w:lang w:val="en-GB" w:eastAsia="zh-CN"/>
              </w:rPr>
              <w:t>*Delete as necessary</w:t>
            </w:r>
          </w:p>
        </w:tc>
        <w:tc>
          <w:tcPr>
            <w:tcW w:w="2498" w:type="dxa"/>
            <w:gridSpan w:val="3"/>
            <w:tcBorders>
              <w:top w:val="single" w:sz="6" w:space="0" w:color="auto"/>
              <w:bottom w:val="single" w:sz="6" w:space="0" w:color="auto"/>
            </w:tcBorders>
          </w:tcPr>
          <w:p w:rsidR="00267633" w:rsidRPr="00267633" w:rsidRDefault="00267633" w:rsidP="00267633">
            <w:pPr>
              <w:tabs>
                <w:tab w:val="left" w:pos="-720"/>
              </w:tabs>
              <w:suppressAutoHyphens/>
              <w:spacing w:before="60" w:after="0" w:line="240" w:lineRule="auto"/>
              <w:jc w:val="center"/>
              <w:rPr>
                <w:rFonts w:ascii="Times New Roman" w:hAnsi="Times New Roman" w:cs="Times New Roman"/>
                <w:spacing w:val="-3"/>
                <w:sz w:val="14"/>
                <w:szCs w:val="20"/>
                <w:lang w:val="en-GB" w:eastAsia="zh-CN"/>
              </w:rPr>
            </w:pPr>
          </w:p>
        </w:tc>
        <w:tc>
          <w:tcPr>
            <w:tcW w:w="829" w:type="dxa"/>
            <w:tcBorders>
              <w:bottom w:val="single" w:sz="6" w:space="0" w:color="auto"/>
              <w:right w:val="single" w:sz="6" w:space="0" w:color="auto"/>
            </w:tcBorders>
          </w:tcPr>
          <w:p w:rsidR="00267633" w:rsidRPr="00267633" w:rsidRDefault="00267633" w:rsidP="00267633">
            <w:pPr>
              <w:tabs>
                <w:tab w:val="left" w:pos="-720"/>
              </w:tabs>
              <w:suppressAutoHyphens/>
              <w:spacing w:before="0" w:after="0" w:line="240" w:lineRule="auto"/>
              <w:jc w:val="center"/>
              <w:rPr>
                <w:rFonts w:ascii="Times New Roman" w:hAnsi="Times New Roman" w:cs="Times New Roman"/>
                <w:spacing w:val="-3"/>
                <w:sz w:val="14"/>
                <w:szCs w:val="20"/>
                <w:lang w:val="en-GB" w:eastAsia="zh-CN"/>
              </w:rPr>
            </w:pPr>
          </w:p>
        </w:tc>
      </w:tr>
    </w:tbl>
    <w:p w:rsidR="00267633" w:rsidRPr="00267633" w:rsidRDefault="00267633" w:rsidP="00267633">
      <w:pPr>
        <w:tabs>
          <w:tab w:val="left" w:pos="-720"/>
        </w:tabs>
        <w:suppressAutoHyphens/>
        <w:spacing w:before="0" w:after="0" w:line="240" w:lineRule="auto"/>
        <w:jc w:val="center"/>
        <w:divId w:val="2116439976"/>
        <w:rPr>
          <w:rFonts w:ascii="Times New Roman" w:hAnsi="Times New Roman" w:cs="Times New Roman"/>
          <w:spacing w:val="-3"/>
          <w:sz w:val="20"/>
          <w:szCs w:val="20"/>
          <w:lang w:val="en-GB" w:eastAsia="zh-CN"/>
        </w:rPr>
      </w:pPr>
    </w:p>
    <w:p w:rsidR="00267633" w:rsidRPr="00267633" w:rsidRDefault="00267633" w:rsidP="00267633">
      <w:pPr>
        <w:tabs>
          <w:tab w:val="left" w:pos="-720"/>
        </w:tabs>
        <w:suppressAutoHyphens/>
        <w:spacing w:before="0" w:after="0"/>
        <w:jc w:val="both"/>
        <w:divId w:val="2116439976"/>
        <w:rPr>
          <w:rFonts w:ascii="Times New Roman" w:hAnsi="Times New Roman" w:cs="Times New Roman"/>
          <w:szCs w:val="20"/>
          <w:lang w:val="en-GB" w:eastAsia="zh-CN"/>
        </w:rPr>
      </w:pPr>
    </w:p>
    <w:p w:rsidR="00267633" w:rsidRPr="00267633" w:rsidRDefault="00267633" w:rsidP="00267633">
      <w:pPr>
        <w:spacing w:before="0" w:after="0" w:line="240" w:lineRule="auto"/>
        <w:divId w:val="2116439976"/>
        <w:rPr>
          <w:rFonts w:ascii="Times New Roman" w:hAnsi="Times New Roman" w:cs="Times New Roman"/>
          <w:sz w:val="28"/>
          <w:szCs w:val="28"/>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p>
    <w:p w:rsidR="00267633" w:rsidRPr="00267633" w:rsidRDefault="00267633" w:rsidP="00267633">
      <w:pPr>
        <w:autoSpaceDE w:val="0"/>
        <w:autoSpaceDN w:val="0"/>
        <w:adjustRightInd w:val="0"/>
        <w:spacing w:before="60" w:after="0" w:line="240" w:lineRule="auto"/>
        <w:ind w:left="20"/>
        <w:jc w:val="both"/>
        <w:divId w:val="2116439976"/>
        <w:rPr>
          <w:rFonts w:ascii="Times New Roman" w:hAnsi="Times New Roman" w:cs="Times New Roman"/>
          <w:color w:val="000000"/>
          <w:lang w:val="en-US" w:eastAsia="en-GB"/>
        </w:rPr>
      </w:pPr>
    </w:p>
    <w:p w:rsidR="00267633" w:rsidRPr="00267633" w:rsidRDefault="00267633" w:rsidP="00267633">
      <w:pPr>
        <w:spacing w:before="0" w:after="200" w:line="276" w:lineRule="auto"/>
        <w:divId w:val="2116439976"/>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tbl>
      <w:tblPr>
        <w:tblW w:w="9240" w:type="dxa"/>
        <w:jc w:val="center"/>
        <w:tblLayout w:type="fixed"/>
        <w:tblLook w:val="0000" w:firstRow="0" w:lastRow="0" w:firstColumn="0" w:lastColumn="0" w:noHBand="0" w:noVBand="0"/>
      </w:tblPr>
      <w:tblGrid>
        <w:gridCol w:w="3080"/>
        <w:gridCol w:w="3080"/>
        <w:gridCol w:w="3080"/>
      </w:tblGrid>
      <w:tr w:rsidR="00267633" w:rsidRPr="00267633" w:rsidTr="00267633">
        <w:trPr>
          <w:divId w:val="2116439976"/>
          <w:jc w:val="center"/>
        </w:trPr>
        <w:tc>
          <w:tcPr>
            <w:tcW w:w="3080" w:type="dxa"/>
          </w:tcPr>
          <w:p w:rsidR="00267633" w:rsidRPr="00267633" w:rsidRDefault="00267633" w:rsidP="00267633">
            <w:pPr>
              <w:spacing w:before="0" w:after="120" w:line="240" w:lineRule="auto"/>
              <w:rPr>
                <w:rFonts w:ascii="Times New Roman" w:hAnsi="Times New Roman" w:cs="Times New Roman"/>
                <w:sz w:val="16"/>
                <w:szCs w:val="20"/>
                <w:lang w:val="en-GB" w:eastAsia="zh-CN"/>
              </w:rPr>
            </w:pPr>
          </w:p>
        </w:tc>
        <w:tc>
          <w:tcPr>
            <w:tcW w:w="3080" w:type="dxa"/>
          </w:tcPr>
          <w:p w:rsidR="00267633" w:rsidRPr="00267633" w:rsidRDefault="00267633" w:rsidP="00267633">
            <w:pPr>
              <w:keepNext/>
              <w:spacing w:before="0" w:after="0" w:line="240" w:lineRule="auto"/>
              <w:jc w:val="center"/>
              <w:outlineLvl w:val="1"/>
              <w:rPr>
                <w:rFonts w:ascii="Times New Roman" w:hAnsi="Times New Roman"/>
                <w:bCs/>
                <w:iCs/>
                <w:spacing w:val="-3"/>
                <w:szCs w:val="28"/>
                <w:lang w:val="en-GB" w:eastAsia="zh-CN"/>
              </w:rPr>
            </w:pPr>
            <w:r w:rsidRPr="00267633">
              <w:rPr>
                <w:rFonts w:ascii="Times New Roman" w:hAnsi="Times New Roman"/>
                <w:bCs/>
                <w:iCs/>
                <w:spacing w:val="-3"/>
                <w:szCs w:val="28"/>
                <w:lang w:val="en-GB" w:eastAsia="zh-CN"/>
              </w:rPr>
              <w:t>FORM 268</w:t>
            </w:r>
          </w:p>
        </w:tc>
        <w:tc>
          <w:tcPr>
            <w:tcW w:w="3080" w:type="dxa"/>
          </w:tcPr>
          <w:p w:rsidR="00267633" w:rsidRPr="00267633" w:rsidRDefault="00267633" w:rsidP="00267633">
            <w:pPr>
              <w:spacing w:before="0" w:after="120" w:line="240" w:lineRule="auto"/>
              <w:rPr>
                <w:rFonts w:ascii="Times New Roman" w:hAnsi="Times New Roman" w:cs="Times New Roman"/>
                <w:b/>
                <w:sz w:val="20"/>
                <w:szCs w:val="20"/>
                <w:lang w:val="en-GB" w:eastAsia="zh-CN"/>
              </w:rPr>
            </w:pPr>
          </w:p>
        </w:tc>
      </w:tr>
    </w:tbl>
    <w:p w:rsidR="00267633" w:rsidRPr="00267633" w:rsidRDefault="00267633" w:rsidP="00267633">
      <w:pPr>
        <w:keepNext/>
        <w:spacing w:before="240" w:after="60" w:line="240" w:lineRule="auto"/>
        <w:outlineLvl w:val="1"/>
        <w:divId w:val="2116439976"/>
        <w:rPr>
          <w:rFonts w:ascii="Times New Roman" w:hAnsi="Times New Roman"/>
          <w:bCs/>
          <w:iCs/>
          <w:sz w:val="22"/>
          <w:szCs w:val="22"/>
          <w:lang w:val="en-GB" w:eastAsia="zh-CN"/>
        </w:rPr>
      </w:pPr>
      <w:r w:rsidRPr="00267633">
        <w:rPr>
          <w:rFonts w:ascii="Times New Roman" w:hAnsi="Times New Roman"/>
          <w:bCs/>
          <w:iCs/>
          <w:sz w:val="22"/>
          <w:szCs w:val="22"/>
          <w:lang w:val="en-GB" w:eastAsia="zh-CN"/>
        </w:rPr>
        <w:t>Para 168</w:t>
      </w:r>
    </w:p>
    <w:p w:rsidR="00267633" w:rsidRPr="00267633" w:rsidRDefault="00267633" w:rsidP="00267633">
      <w:pPr>
        <w:keepNext/>
        <w:spacing w:before="240" w:after="60" w:line="240" w:lineRule="auto"/>
        <w:jc w:val="center"/>
        <w:outlineLvl w:val="1"/>
        <w:divId w:val="2116439976"/>
        <w:rPr>
          <w:rFonts w:ascii="Times New Roman" w:hAnsi="Times New Roman"/>
          <w:b/>
          <w:bCs/>
          <w:iCs/>
          <w:szCs w:val="28"/>
          <w:lang w:val="en-GB" w:eastAsia="zh-CN"/>
        </w:rPr>
      </w:pPr>
      <w:r w:rsidRPr="00267633">
        <w:rPr>
          <w:rFonts w:ascii="Times New Roman" w:hAnsi="Times New Roman"/>
          <w:b/>
          <w:bCs/>
          <w:iCs/>
          <w:szCs w:val="28"/>
          <w:lang w:val="en-GB" w:eastAsia="zh-CN"/>
        </w:rPr>
        <w:t>REQUEST FOR RE-FIXING OF HEARING DATE</w:t>
      </w:r>
    </w:p>
    <w:p w:rsidR="00267633" w:rsidRPr="00267633" w:rsidRDefault="00267633" w:rsidP="00267633">
      <w:pPr>
        <w:spacing w:before="0" w:after="0" w:line="480" w:lineRule="auto"/>
        <w:jc w:val="center"/>
        <w:divId w:val="2116439976"/>
        <w:rPr>
          <w:rFonts w:ascii="Times New Roman" w:hAnsi="Times New Roman" w:cs="Times New Roman"/>
          <w:b/>
          <w:sz w:val="20"/>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5"/>
        <w:gridCol w:w="1391"/>
        <w:gridCol w:w="588"/>
        <w:gridCol w:w="2003"/>
        <w:gridCol w:w="1989"/>
      </w:tblGrid>
      <w:tr w:rsidR="00267633" w:rsidRPr="00267633" w:rsidTr="00267633">
        <w:trPr>
          <w:divId w:val="2116439976"/>
        </w:trPr>
        <w:tc>
          <w:tcPr>
            <w:tcW w:w="8516" w:type="dxa"/>
            <w:gridSpan w:val="5"/>
          </w:tcPr>
          <w:p w:rsidR="00267633" w:rsidRPr="00267633" w:rsidRDefault="00267633" w:rsidP="00267633">
            <w:pPr>
              <w:spacing w:before="0" w:after="0" w:line="240" w:lineRule="auto"/>
              <w:jc w:val="both"/>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Case No: D/OS* No. ___________________________</w:t>
            </w:r>
          </w:p>
        </w:tc>
      </w:tr>
      <w:tr w:rsidR="00267633" w:rsidRPr="00267633" w:rsidTr="00267633">
        <w:trPr>
          <w:divId w:val="2116439976"/>
        </w:trPr>
        <w:tc>
          <w:tcPr>
            <w:tcW w:w="2545" w:type="dxa"/>
          </w:tcPr>
          <w:p w:rsidR="00267633" w:rsidRPr="00267633" w:rsidRDefault="00267633" w:rsidP="00267633">
            <w:pPr>
              <w:spacing w:before="0" w:after="0" w:line="240" w:lineRule="auto"/>
              <w:jc w:val="both"/>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Type of Hearing</w:t>
            </w:r>
          </w:p>
          <w:p w:rsidR="00267633" w:rsidRPr="00267633" w:rsidRDefault="00267633" w:rsidP="00267633">
            <w:pPr>
              <w:spacing w:before="0" w:after="0" w:line="240" w:lineRule="auto"/>
              <w:jc w:val="both"/>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(please tick)</w:t>
            </w:r>
          </w:p>
        </w:tc>
        <w:tc>
          <w:tcPr>
            <w:tcW w:w="5971" w:type="dxa"/>
            <w:gridSpan w:val="4"/>
          </w:tcPr>
          <w:p w:rsidR="00267633" w:rsidRPr="00267633" w:rsidRDefault="00267633" w:rsidP="00267633">
            <w:pPr>
              <w:spacing w:before="0" w:after="0" w:line="240" w:lineRule="auto"/>
              <w:jc w:val="both"/>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   ) Contested divorce       (   ) Uncontested divorce</w:t>
            </w:r>
          </w:p>
          <w:p w:rsidR="00267633" w:rsidRPr="00267633" w:rsidRDefault="00267633" w:rsidP="00267633">
            <w:pPr>
              <w:spacing w:before="0" w:after="0" w:line="240" w:lineRule="auto"/>
              <w:jc w:val="both"/>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   ) Ancillary matters        (   ) Recording of consent orders</w:t>
            </w:r>
          </w:p>
          <w:p w:rsidR="00267633" w:rsidRPr="00267633" w:rsidRDefault="00267633" w:rsidP="00267633">
            <w:pPr>
              <w:spacing w:before="0" w:after="0" w:line="240" w:lineRule="auto"/>
              <w:jc w:val="both"/>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   ) OS Hearing                 (   ) SUM Hearing</w:t>
            </w:r>
          </w:p>
          <w:p w:rsidR="00267633" w:rsidRPr="00267633" w:rsidRDefault="00267633" w:rsidP="00267633">
            <w:pPr>
              <w:spacing w:before="0" w:after="0" w:line="240" w:lineRule="auto"/>
              <w:jc w:val="both"/>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   ) Status Conference       (   ) Case conference</w:t>
            </w:r>
          </w:p>
          <w:p w:rsidR="00267633" w:rsidRPr="00267633" w:rsidRDefault="00267633" w:rsidP="00267633">
            <w:pPr>
              <w:spacing w:before="0" w:after="0" w:line="240" w:lineRule="auto"/>
              <w:jc w:val="both"/>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   ) Registrar’s Appeal / Taxation / Further Arguments*</w:t>
            </w:r>
          </w:p>
          <w:p w:rsidR="00267633" w:rsidRPr="00267633" w:rsidRDefault="00267633" w:rsidP="00267633">
            <w:pPr>
              <w:spacing w:before="0" w:after="0" w:line="240" w:lineRule="auto"/>
              <w:jc w:val="both"/>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   ) Others (</w:t>
            </w:r>
            <w:r w:rsidRPr="00267633">
              <w:rPr>
                <w:rFonts w:ascii="Times New Roman" w:hAnsi="Times New Roman" w:cs="Times New Roman"/>
                <w:i/>
                <w:sz w:val="20"/>
                <w:szCs w:val="20"/>
                <w:lang w:val="en-US" w:eastAsia="zh-CN"/>
              </w:rPr>
              <w:t>please specify</w:t>
            </w:r>
            <w:r w:rsidRPr="00267633">
              <w:rPr>
                <w:rFonts w:ascii="Times New Roman" w:hAnsi="Times New Roman" w:cs="Times New Roman"/>
                <w:sz w:val="20"/>
                <w:szCs w:val="20"/>
                <w:lang w:val="en-US" w:eastAsia="zh-CN"/>
              </w:rPr>
              <w:t>) _________________________________</w:t>
            </w:r>
          </w:p>
          <w:p w:rsidR="00267633" w:rsidRPr="00267633" w:rsidRDefault="00267633" w:rsidP="00267633">
            <w:pPr>
              <w:spacing w:before="0" w:after="0" w:line="240" w:lineRule="auto"/>
              <w:jc w:val="both"/>
              <w:rPr>
                <w:rFonts w:ascii="Times New Roman" w:hAnsi="Times New Roman" w:cs="Times New Roman"/>
                <w:sz w:val="20"/>
                <w:szCs w:val="20"/>
                <w:lang w:val="en-US" w:eastAsia="zh-CN"/>
              </w:rPr>
            </w:pPr>
          </w:p>
        </w:tc>
      </w:tr>
      <w:tr w:rsidR="00267633" w:rsidRPr="00267633" w:rsidTr="00267633">
        <w:trPr>
          <w:divId w:val="2116439976"/>
        </w:trPr>
        <w:tc>
          <w:tcPr>
            <w:tcW w:w="2545" w:type="dxa"/>
          </w:tcPr>
          <w:p w:rsidR="00267633" w:rsidRPr="00267633" w:rsidRDefault="00267633" w:rsidP="00267633">
            <w:pPr>
              <w:spacing w:before="0" w:after="0" w:line="240" w:lineRule="auto"/>
              <w:jc w:val="both"/>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Date / Time of Hearing</w:t>
            </w:r>
          </w:p>
        </w:tc>
        <w:tc>
          <w:tcPr>
            <w:tcW w:w="5971" w:type="dxa"/>
            <w:gridSpan w:val="4"/>
          </w:tcPr>
          <w:p w:rsidR="00267633" w:rsidRPr="00267633" w:rsidRDefault="00267633" w:rsidP="00267633">
            <w:pPr>
              <w:spacing w:before="0" w:after="0" w:line="240" w:lineRule="auto"/>
              <w:rPr>
                <w:rFonts w:ascii="Times New Roman" w:hAnsi="Times New Roman" w:cs="Times New Roman"/>
                <w:i/>
                <w:sz w:val="20"/>
                <w:szCs w:val="20"/>
                <w:lang w:val="en-US" w:eastAsia="zh-CN"/>
              </w:rPr>
            </w:pPr>
            <w:r w:rsidRPr="00267633">
              <w:rPr>
                <w:rFonts w:ascii="Times New Roman" w:hAnsi="Times New Roman" w:cs="Times New Roman"/>
                <w:i/>
                <w:sz w:val="20"/>
                <w:szCs w:val="20"/>
                <w:lang w:val="en-US" w:eastAsia="zh-CN"/>
              </w:rPr>
              <w:t>(To indicate if it is a special date)</w:t>
            </w:r>
          </w:p>
        </w:tc>
      </w:tr>
      <w:tr w:rsidR="00267633" w:rsidRPr="00267633" w:rsidTr="00267633">
        <w:trPr>
          <w:divId w:val="2116439976"/>
        </w:trPr>
        <w:tc>
          <w:tcPr>
            <w:tcW w:w="8516" w:type="dxa"/>
            <w:gridSpan w:val="5"/>
          </w:tcPr>
          <w:p w:rsidR="00267633" w:rsidRPr="00267633" w:rsidRDefault="00267633" w:rsidP="00267633">
            <w:pPr>
              <w:spacing w:before="0" w:after="0" w:line="240" w:lineRule="auto"/>
              <w:jc w:val="both"/>
              <w:rPr>
                <w:rFonts w:ascii="Times New Roman" w:hAnsi="Times New Roman" w:cs="Times New Roman"/>
                <w:b/>
                <w:sz w:val="20"/>
                <w:szCs w:val="20"/>
                <w:lang w:val="en-US" w:eastAsia="zh-CN"/>
              </w:rPr>
            </w:pPr>
            <w:r w:rsidRPr="00267633">
              <w:rPr>
                <w:rFonts w:ascii="Times New Roman" w:hAnsi="Times New Roman" w:cs="Times New Roman"/>
                <w:b/>
                <w:sz w:val="20"/>
                <w:szCs w:val="20"/>
                <w:lang w:val="en-US" w:eastAsia="zh-CN"/>
              </w:rPr>
              <w:t>A. Particulars of party making the request</w:t>
            </w:r>
          </w:p>
        </w:tc>
      </w:tr>
      <w:tr w:rsidR="00267633" w:rsidRPr="00267633" w:rsidTr="00267633">
        <w:trPr>
          <w:divId w:val="2116439976"/>
        </w:trPr>
        <w:tc>
          <w:tcPr>
            <w:tcW w:w="2545" w:type="dxa"/>
          </w:tcPr>
          <w:p w:rsidR="00267633" w:rsidRPr="00267633" w:rsidRDefault="00267633" w:rsidP="00267633">
            <w:pPr>
              <w:spacing w:before="0" w:after="0" w:line="240" w:lineRule="auto"/>
              <w:jc w:val="both"/>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 xml:space="preserve">Name of solicitor </w:t>
            </w:r>
          </w:p>
        </w:tc>
        <w:tc>
          <w:tcPr>
            <w:tcW w:w="5971" w:type="dxa"/>
            <w:gridSpan w:val="4"/>
          </w:tcPr>
          <w:p w:rsidR="00267633" w:rsidRPr="00267633" w:rsidRDefault="00267633" w:rsidP="00267633">
            <w:pPr>
              <w:spacing w:before="0" w:after="0" w:line="240" w:lineRule="auto"/>
              <w:jc w:val="center"/>
              <w:rPr>
                <w:rFonts w:ascii="Times New Roman" w:hAnsi="Times New Roman" w:cs="Times New Roman"/>
                <w:sz w:val="20"/>
                <w:szCs w:val="20"/>
                <w:lang w:val="en-US" w:eastAsia="zh-CN"/>
              </w:rPr>
            </w:pPr>
          </w:p>
        </w:tc>
      </w:tr>
      <w:tr w:rsidR="00267633" w:rsidRPr="00267633" w:rsidTr="00267633">
        <w:trPr>
          <w:divId w:val="2116439976"/>
        </w:trPr>
        <w:tc>
          <w:tcPr>
            <w:tcW w:w="2545" w:type="dxa"/>
          </w:tcPr>
          <w:p w:rsidR="00267633" w:rsidRPr="00267633" w:rsidRDefault="00267633" w:rsidP="00267633">
            <w:pPr>
              <w:spacing w:before="0" w:after="0" w:line="240" w:lineRule="auto"/>
              <w:jc w:val="both"/>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Name of law firm</w:t>
            </w:r>
          </w:p>
        </w:tc>
        <w:tc>
          <w:tcPr>
            <w:tcW w:w="5971" w:type="dxa"/>
            <w:gridSpan w:val="4"/>
          </w:tcPr>
          <w:p w:rsidR="00267633" w:rsidRPr="00267633" w:rsidRDefault="00267633" w:rsidP="00267633">
            <w:pPr>
              <w:spacing w:before="0" w:after="0" w:line="240" w:lineRule="auto"/>
              <w:jc w:val="center"/>
              <w:rPr>
                <w:rFonts w:ascii="Times New Roman" w:hAnsi="Times New Roman" w:cs="Times New Roman"/>
                <w:sz w:val="20"/>
                <w:szCs w:val="20"/>
                <w:lang w:val="en-US" w:eastAsia="zh-CN"/>
              </w:rPr>
            </w:pPr>
          </w:p>
        </w:tc>
      </w:tr>
      <w:tr w:rsidR="00267633" w:rsidRPr="00267633" w:rsidTr="00267633">
        <w:trPr>
          <w:divId w:val="2116439976"/>
        </w:trPr>
        <w:tc>
          <w:tcPr>
            <w:tcW w:w="2545" w:type="dxa"/>
          </w:tcPr>
          <w:p w:rsidR="00267633" w:rsidRPr="00267633" w:rsidRDefault="00267633" w:rsidP="00267633">
            <w:pPr>
              <w:spacing w:before="0" w:after="0" w:line="240" w:lineRule="auto"/>
              <w:jc w:val="both"/>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Tel No.</w:t>
            </w:r>
          </w:p>
        </w:tc>
        <w:tc>
          <w:tcPr>
            <w:tcW w:w="1979" w:type="dxa"/>
            <w:gridSpan w:val="2"/>
          </w:tcPr>
          <w:p w:rsidR="00267633" w:rsidRPr="00267633" w:rsidRDefault="00267633" w:rsidP="00267633">
            <w:pPr>
              <w:spacing w:before="0" w:after="0" w:line="240" w:lineRule="auto"/>
              <w:jc w:val="center"/>
              <w:rPr>
                <w:rFonts w:ascii="Times New Roman" w:hAnsi="Times New Roman" w:cs="Times New Roman"/>
                <w:sz w:val="20"/>
                <w:szCs w:val="20"/>
                <w:lang w:val="en-US" w:eastAsia="zh-CN"/>
              </w:rPr>
            </w:pPr>
          </w:p>
        </w:tc>
        <w:tc>
          <w:tcPr>
            <w:tcW w:w="2003" w:type="dxa"/>
          </w:tcPr>
          <w:p w:rsidR="00267633" w:rsidRPr="00267633" w:rsidRDefault="00267633" w:rsidP="00267633">
            <w:pPr>
              <w:spacing w:before="0" w:after="0" w:line="240" w:lineRule="auto"/>
              <w:jc w:val="both"/>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 xml:space="preserve">Fax No. </w:t>
            </w:r>
          </w:p>
        </w:tc>
        <w:tc>
          <w:tcPr>
            <w:tcW w:w="1989" w:type="dxa"/>
          </w:tcPr>
          <w:p w:rsidR="00267633" w:rsidRPr="00267633" w:rsidRDefault="00267633" w:rsidP="00267633">
            <w:pPr>
              <w:spacing w:before="0" w:after="0" w:line="240" w:lineRule="auto"/>
              <w:jc w:val="center"/>
              <w:rPr>
                <w:rFonts w:ascii="Times New Roman" w:hAnsi="Times New Roman" w:cs="Times New Roman"/>
                <w:sz w:val="20"/>
                <w:szCs w:val="20"/>
                <w:lang w:val="en-US" w:eastAsia="zh-CN"/>
              </w:rPr>
            </w:pPr>
          </w:p>
        </w:tc>
      </w:tr>
      <w:tr w:rsidR="00267633" w:rsidRPr="00267633" w:rsidTr="00267633">
        <w:trPr>
          <w:divId w:val="2116439976"/>
        </w:trPr>
        <w:tc>
          <w:tcPr>
            <w:tcW w:w="8516" w:type="dxa"/>
            <w:gridSpan w:val="5"/>
          </w:tcPr>
          <w:p w:rsidR="00267633" w:rsidRPr="00267633" w:rsidRDefault="00267633" w:rsidP="00267633">
            <w:pPr>
              <w:spacing w:before="0" w:after="0" w:line="240" w:lineRule="auto"/>
              <w:jc w:val="both"/>
              <w:rPr>
                <w:rFonts w:ascii="Times New Roman" w:hAnsi="Times New Roman" w:cs="Times New Roman"/>
                <w:b/>
                <w:sz w:val="20"/>
                <w:szCs w:val="20"/>
                <w:lang w:val="en-US" w:eastAsia="zh-CN"/>
              </w:rPr>
            </w:pPr>
            <w:r w:rsidRPr="00267633">
              <w:rPr>
                <w:rFonts w:ascii="Times New Roman" w:hAnsi="Times New Roman" w:cs="Times New Roman"/>
                <w:b/>
                <w:sz w:val="20"/>
                <w:szCs w:val="20"/>
                <w:lang w:val="en-US" w:eastAsia="zh-CN"/>
              </w:rPr>
              <w:t>B. Particulars of the other parties</w:t>
            </w:r>
          </w:p>
        </w:tc>
      </w:tr>
      <w:tr w:rsidR="00267633" w:rsidRPr="00267633" w:rsidTr="00267633">
        <w:trPr>
          <w:divId w:val="2116439976"/>
        </w:trPr>
        <w:tc>
          <w:tcPr>
            <w:tcW w:w="2545" w:type="dxa"/>
          </w:tcPr>
          <w:p w:rsidR="00267633" w:rsidRPr="00267633" w:rsidRDefault="00267633" w:rsidP="00267633">
            <w:pPr>
              <w:spacing w:before="0" w:after="0" w:line="240" w:lineRule="auto"/>
              <w:jc w:val="both"/>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Name of solicitor</w:t>
            </w:r>
          </w:p>
        </w:tc>
        <w:tc>
          <w:tcPr>
            <w:tcW w:w="5971" w:type="dxa"/>
            <w:gridSpan w:val="4"/>
          </w:tcPr>
          <w:p w:rsidR="00267633" w:rsidRPr="00267633" w:rsidRDefault="00267633" w:rsidP="00267633">
            <w:pPr>
              <w:spacing w:before="0" w:after="0" w:line="240" w:lineRule="auto"/>
              <w:jc w:val="center"/>
              <w:rPr>
                <w:rFonts w:ascii="Times New Roman" w:hAnsi="Times New Roman" w:cs="Times New Roman"/>
                <w:sz w:val="20"/>
                <w:szCs w:val="20"/>
                <w:lang w:val="en-US" w:eastAsia="zh-CN"/>
              </w:rPr>
            </w:pPr>
          </w:p>
        </w:tc>
      </w:tr>
      <w:tr w:rsidR="00267633" w:rsidRPr="00267633" w:rsidTr="00267633">
        <w:trPr>
          <w:divId w:val="2116439976"/>
        </w:trPr>
        <w:tc>
          <w:tcPr>
            <w:tcW w:w="2545" w:type="dxa"/>
          </w:tcPr>
          <w:p w:rsidR="00267633" w:rsidRPr="00267633" w:rsidRDefault="00267633" w:rsidP="00267633">
            <w:pPr>
              <w:spacing w:before="0" w:after="0" w:line="240" w:lineRule="auto"/>
              <w:jc w:val="both"/>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Name of law firm</w:t>
            </w:r>
          </w:p>
        </w:tc>
        <w:tc>
          <w:tcPr>
            <w:tcW w:w="5971" w:type="dxa"/>
            <w:gridSpan w:val="4"/>
          </w:tcPr>
          <w:p w:rsidR="00267633" w:rsidRPr="00267633" w:rsidRDefault="00267633" w:rsidP="00267633">
            <w:pPr>
              <w:spacing w:before="0" w:after="0" w:line="240" w:lineRule="auto"/>
              <w:jc w:val="center"/>
              <w:rPr>
                <w:rFonts w:ascii="Times New Roman" w:hAnsi="Times New Roman" w:cs="Times New Roman"/>
                <w:sz w:val="20"/>
                <w:szCs w:val="20"/>
                <w:lang w:val="en-US" w:eastAsia="zh-CN"/>
              </w:rPr>
            </w:pPr>
          </w:p>
        </w:tc>
      </w:tr>
      <w:tr w:rsidR="00267633" w:rsidRPr="00267633" w:rsidTr="00267633">
        <w:trPr>
          <w:divId w:val="2116439976"/>
        </w:trPr>
        <w:tc>
          <w:tcPr>
            <w:tcW w:w="2545" w:type="dxa"/>
          </w:tcPr>
          <w:p w:rsidR="00267633" w:rsidRPr="00267633" w:rsidRDefault="00267633" w:rsidP="00267633">
            <w:pPr>
              <w:spacing w:before="0" w:after="0" w:line="240" w:lineRule="auto"/>
              <w:jc w:val="both"/>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Tel No.</w:t>
            </w:r>
          </w:p>
        </w:tc>
        <w:tc>
          <w:tcPr>
            <w:tcW w:w="1979" w:type="dxa"/>
            <w:gridSpan w:val="2"/>
          </w:tcPr>
          <w:p w:rsidR="00267633" w:rsidRPr="00267633" w:rsidRDefault="00267633" w:rsidP="00267633">
            <w:pPr>
              <w:spacing w:before="0" w:after="0" w:line="240" w:lineRule="auto"/>
              <w:jc w:val="center"/>
              <w:rPr>
                <w:rFonts w:ascii="Times New Roman" w:hAnsi="Times New Roman" w:cs="Times New Roman"/>
                <w:sz w:val="20"/>
                <w:szCs w:val="20"/>
                <w:lang w:val="en-US" w:eastAsia="zh-CN"/>
              </w:rPr>
            </w:pPr>
          </w:p>
        </w:tc>
        <w:tc>
          <w:tcPr>
            <w:tcW w:w="2003" w:type="dxa"/>
          </w:tcPr>
          <w:p w:rsidR="00267633" w:rsidRPr="00267633" w:rsidRDefault="00267633" w:rsidP="00267633">
            <w:pPr>
              <w:spacing w:before="0" w:after="0" w:line="240" w:lineRule="auto"/>
              <w:jc w:val="both"/>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Fax No.</w:t>
            </w:r>
          </w:p>
        </w:tc>
        <w:tc>
          <w:tcPr>
            <w:tcW w:w="1989" w:type="dxa"/>
          </w:tcPr>
          <w:p w:rsidR="00267633" w:rsidRPr="00267633" w:rsidRDefault="00267633" w:rsidP="00267633">
            <w:pPr>
              <w:spacing w:before="0" w:after="0" w:line="240" w:lineRule="auto"/>
              <w:jc w:val="center"/>
              <w:rPr>
                <w:rFonts w:ascii="Times New Roman" w:hAnsi="Times New Roman" w:cs="Times New Roman"/>
                <w:sz w:val="20"/>
                <w:szCs w:val="20"/>
                <w:lang w:val="en-US" w:eastAsia="zh-CN"/>
              </w:rPr>
            </w:pPr>
          </w:p>
        </w:tc>
      </w:tr>
      <w:tr w:rsidR="00267633" w:rsidRPr="00267633" w:rsidTr="00267633">
        <w:trPr>
          <w:divId w:val="2116439976"/>
        </w:trPr>
        <w:tc>
          <w:tcPr>
            <w:tcW w:w="8516" w:type="dxa"/>
            <w:gridSpan w:val="5"/>
          </w:tcPr>
          <w:p w:rsidR="00267633" w:rsidRPr="00267633" w:rsidRDefault="00267633" w:rsidP="00267633">
            <w:pPr>
              <w:spacing w:before="0" w:after="0" w:line="240" w:lineRule="auto"/>
              <w:rPr>
                <w:rFonts w:ascii="Times New Roman" w:hAnsi="Times New Roman" w:cs="Times New Roman"/>
                <w:b/>
                <w:sz w:val="20"/>
                <w:szCs w:val="20"/>
                <w:lang w:val="en-US" w:eastAsia="zh-CN"/>
              </w:rPr>
            </w:pPr>
            <w:r w:rsidRPr="00267633">
              <w:rPr>
                <w:rFonts w:ascii="Times New Roman" w:hAnsi="Times New Roman" w:cs="Times New Roman"/>
                <w:b/>
                <w:sz w:val="20"/>
                <w:szCs w:val="20"/>
                <w:lang w:val="en-US" w:eastAsia="zh-CN"/>
              </w:rPr>
              <w:t xml:space="preserve">C. Reason for Request </w:t>
            </w:r>
          </w:p>
        </w:tc>
      </w:tr>
      <w:tr w:rsidR="00267633" w:rsidRPr="00267633" w:rsidTr="00267633">
        <w:trPr>
          <w:divId w:val="2116439976"/>
        </w:trPr>
        <w:tc>
          <w:tcPr>
            <w:tcW w:w="8516" w:type="dxa"/>
            <w:gridSpan w:val="5"/>
          </w:tcPr>
          <w:p w:rsidR="00267633" w:rsidRPr="00267633" w:rsidRDefault="00267633" w:rsidP="00267633">
            <w:pPr>
              <w:spacing w:before="0" w:after="0" w:line="240" w:lineRule="auto"/>
              <w:jc w:val="both"/>
              <w:rPr>
                <w:rFonts w:ascii="Times New Roman" w:hAnsi="Times New Roman" w:cs="Times New Roman"/>
                <w:i/>
                <w:sz w:val="20"/>
                <w:szCs w:val="20"/>
                <w:lang w:val="en-US" w:eastAsia="zh-CN"/>
              </w:rPr>
            </w:pPr>
            <w:r w:rsidRPr="00267633">
              <w:rPr>
                <w:rFonts w:ascii="Times New Roman" w:hAnsi="Times New Roman" w:cs="Times New Roman"/>
                <w:i/>
                <w:sz w:val="20"/>
                <w:szCs w:val="20"/>
                <w:lang w:val="en-US" w:eastAsia="zh-CN"/>
              </w:rPr>
              <w:t>(Please state (with documentary evidence if relevant) why an adjournment is warranted.  If the reason is a conflict of court dates, please explain how this situation arose and when and how dates for the relevant hearings were given The case number, nature of hearing, date and time of hearing and the relevant Court are also to be stated.    All supporting documents are to be submitted.)</w:t>
            </w:r>
          </w:p>
        </w:tc>
      </w:tr>
      <w:tr w:rsidR="00267633" w:rsidRPr="00267633" w:rsidTr="00267633">
        <w:trPr>
          <w:divId w:val="2116439976"/>
          <w:trHeight w:val="1445"/>
        </w:trPr>
        <w:tc>
          <w:tcPr>
            <w:tcW w:w="8516" w:type="dxa"/>
            <w:gridSpan w:val="5"/>
          </w:tcPr>
          <w:p w:rsidR="00267633" w:rsidRPr="00267633" w:rsidRDefault="00267633" w:rsidP="00267633">
            <w:pPr>
              <w:spacing w:before="0" w:after="0" w:line="240" w:lineRule="auto"/>
              <w:rPr>
                <w:rFonts w:ascii="Times New Roman" w:hAnsi="Times New Roman" w:cs="Times New Roman"/>
                <w:i/>
                <w:sz w:val="20"/>
                <w:szCs w:val="20"/>
                <w:lang w:val="en-US" w:eastAsia="zh-CN"/>
              </w:rPr>
            </w:pPr>
          </w:p>
        </w:tc>
      </w:tr>
      <w:tr w:rsidR="00267633" w:rsidRPr="00267633" w:rsidTr="00267633">
        <w:trPr>
          <w:divId w:val="2116439976"/>
        </w:trPr>
        <w:tc>
          <w:tcPr>
            <w:tcW w:w="3936" w:type="dxa"/>
            <w:gridSpan w:val="2"/>
          </w:tcPr>
          <w:p w:rsidR="00267633" w:rsidRPr="00267633" w:rsidRDefault="00267633" w:rsidP="00267633">
            <w:pPr>
              <w:spacing w:before="0" w:after="0" w:line="240" w:lineRule="auto"/>
              <w:jc w:val="both"/>
              <w:rPr>
                <w:rFonts w:ascii="Times New Roman" w:hAnsi="Times New Roman" w:cs="Times New Roman"/>
                <w:b/>
                <w:sz w:val="20"/>
                <w:szCs w:val="20"/>
                <w:lang w:val="en-US" w:eastAsia="zh-CN"/>
              </w:rPr>
            </w:pPr>
            <w:r w:rsidRPr="00267633">
              <w:rPr>
                <w:rFonts w:ascii="Times New Roman" w:hAnsi="Times New Roman" w:cs="Times New Roman"/>
                <w:b/>
                <w:sz w:val="20"/>
                <w:szCs w:val="20"/>
                <w:lang w:val="en-US" w:eastAsia="zh-CN"/>
              </w:rPr>
              <w:t>D. Has the other party been informed?</w:t>
            </w:r>
          </w:p>
          <w:p w:rsidR="00267633" w:rsidRPr="00267633" w:rsidRDefault="00267633" w:rsidP="00267633">
            <w:pPr>
              <w:spacing w:before="0" w:after="0" w:line="240" w:lineRule="auto"/>
              <w:ind w:left="567" w:right="-108" w:hanging="567"/>
              <w:jc w:val="both"/>
              <w:rPr>
                <w:rFonts w:ascii="Times New Roman" w:hAnsi="Times New Roman" w:cs="Times New Roman"/>
                <w:b/>
                <w:sz w:val="20"/>
                <w:szCs w:val="20"/>
                <w:lang w:val="en-US" w:eastAsia="zh-CN"/>
              </w:rPr>
            </w:pPr>
            <w:r w:rsidRPr="00267633">
              <w:rPr>
                <w:rFonts w:ascii="Times New Roman" w:hAnsi="Times New Roman" w:cs="Times New Roman"/>
                <w:b/>
                <w:sz w:val="20"/>
                <w:szCs w:val="20"/>
                <w:lang w:val="en-US" w:eastAsia="zh-CN"/>
              </w:rPr>
              <w:t xml:space="preserve"> </w:t>
            </w:r>
            <w:r w:rsidRPr="00267633">
              <w:rPr>
                <w:rFonts w:ascii="Times New Roman" w:hAnsi="Times New Roman" w:cs="Times New Roman"/>
                <w:sz w:val="20"/>
                <w:szCs w:val="20"/>
                <w:lang w:val="en-US" w:eastAsia="zh-CN"/>
              </w:rPr>
              <w:t xml:space="preserve"> (     ) Yes                 (     ) No </w:t>
            </w:r>
          </w:p>
        </w:tc>
        <w:tc>
          <w:tcPr>
            <w:tcW w:w="4580" w:type="dxa"/>
            <w:gridSpan w:val="3"/>
          </w:tcPr>
          <w:p w:rsidR="00267633" w:rsidRPr="00267633" w:rsidRDefault="00267633" w:rsidP="00267633">
            <w:pPr>
              <w:spacing w:before="0" w:after="0" w:line="240" w:lineRule="auto"/>
              <w:ind w:left="317" w:hanging="317"/>
              <w:jc w:val="both"/>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 xml:space="preserve"> </w:t>
            </w:r>
            <w:r w:rsidRPr="00267633">
              <w:rPr>
                <w:rFonts w:ascii="Times New Roman" w:hAnsi="Times New Roman" w:cs="Times New Roman"/>
                <w:b/>
                <w:sz w:val="20"/>
                <w:szCs w:val="20"/>
                <w:lang w:val="en-US" w:eastAsia="zh-CN"/>
              </w:rPr>
              <w:t xml:space="preserve">E. Has the other party consented to this Request?          </w:t>
            </w:r>
            <w:r w:rsidRPr="00267633">
              <w:rPr>
                <w:rFonts w:ascii="Times New Roman" w:hAnsi="Times New Roman" w:cs="Times New Roman"/>
                <w:sz w:val="20"/>
                <w:szCs w:val="20"/>
                <w:lang w:val="en-US" w:eastAsia="zh-CN"/>
              </w:rPr>
              <w:t xml:space="preserve">    (     ) Yes                        (     ) No</w:t>
            </w:r>
          </w:p>
        </w:tc>
      </w:tr>
      <w:tr w:rsidR="00267633" w:rsidRPr="00267633" w:rsidTr="00267633">
        <w:trPr>
          <w:divId w:val="2116439976"/>
        </w:trPr>
        <w:tc>
          <w:tcPr>
            <w:tcW w:w="8516" w:type="dxa"/>
            <w:gridSpan w:val="5"/>
          </w:tcPr>
          <w:p w:rsidR="00267633" w:rsidRPr="00267633" w:rsidRDefault="00267633" w:rsidP="00267633">
            <w:pPr>
              <w:spacing w:before="0" w:after="0" w:line="240" w:lineRule="auto"/>
              <w:jc w:val="both"/>
              <w:rPr>
                <w:rFonts w:ascii="Times New Roman" w:hAnsi="Times New Roman" w:cs="Times New Roman"/>
                <w:sz w:val="20"/>
                <w:szCs w:val="20"/>
                <w:lang w:val="en-US" w:eastAsia="zh-CN"/>
              </w:rPr>
            </w:pPr>
          </w:p>
          <w:p w:rsidR="00267633" w:rsidRPr="00267633" w:rsidRDefault="00267633" w:rsidP="00267633">
            <w:pPr>
              <w:spacing w:before="0" w:after="0" w:line="240" w:lineRule="auto"/>
              <w:jc w:val="both"/>
              <w:rPr>
                <w:rFonts w:ascii="Times New Roman" w:hAnsi="Times New Roman" w:cs="Times New Roman"/>
                <w:sz w:val="20"/>
                <w:szCs w:val="20"/>
                <w:lang w:val="en-US" w:eastAsia="zh-CN"/>
              </w:rPr>
            </w:pPr>
          </w:p>
          <w:p w:rsidR="00267633" w:rsidRPr="00267633" w:rsidRDefault="00267633" w:rsidP="00267633">
            <w:pPr>
              <w:spacing w:before="0" w:after="0" w:line="240" w:lineRule="auto"/>
              <w:jc w:val="both"/>
              <w:rPr>
                <w:rFonts w:ascii="Times New Roman" w:hAnsi="Times New Roman" w:cs="Times New Roman"/>
                <w:sz w:val="20"/>
                <w:szCs w:val="20"/>
                <w:lang w:val="en-US" w:eastAsia="zh-CN"/>
              </w:rPr>
            </w:pPr>
          </w:p>
          <w:p w:rsidR="00267633" w:rsidRPr="00267633" w:rsidRDefault="00267633" w:rsidP="00267633">
            <w:pPr>
              <w:spacing w:before="0" w:after="0" w:line="240" w:lineRule="auto"/>
              <w:jc w:val="both"/>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_________________________</w:t>
            </w:r>
          </w:p>
          <w:p w:rsidR="00267633" w:rsidRPr="00267633" w:rsidRDefault="00267633" w:rsidP="00267633">
            <w:pPr>
              <w:spacing w:before="0" w:after="0" w:line="240" w:lineRule="auto"/>
              <w:jc w:val="both"/>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 xml:space="preserve">Name and Signature of </w:t>
            </w:r>
          </w:p>
          <w:p w:rsidR="00267633" w:rsidRPr="00267633" w:rsidRDefault="00267633" w:rsidP="00267633">
            <w:pPr>
              <w:spacing w:before="0" w:after="0" w:line="240" w:lineRule="auto"/>
              <w:jc w:val="both"/>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lawyer making request</w:t>
            </w:r>
          </w:p>
          <w:p w:rsidR="00267633" w:rsidRPr="00267633" w:rsidRDefault="00267633" w:rsidP="00267633">
            <w:pPr>
              <w:spacing w:before="0" w:after="0" w:line="240" w:lineRule="auto"/>
              <w:jc w:val="both"/>
              <w:rPr>
                <w:rFonts w:ascii="Times New Roman" w:hAnsi="Times New Roman" w:cs="Times New Roman"/>
                <w:sz w:val="20"/>
                <w:szCs w:val="20"/>
                <w:lang w:val="en-US" w:eastAsia="zh-CN"/>
              </w:rPr>
            </w:pPr>
          </w:p>
        </w:tc>
      </w:tr>
      <w:tr w:rsidR="00267633" w:rsidRPr="00267633" w:rsidTr="00267633">
        <w:trPr>
          <w:divId w:val="2116439976"/>
        </w:trPr>
        <w:tc>
          <w:tcPr>
            <w:tcW w:w="8516" w:type="dxa"/>
            <w:gridSpan w:val="5"/>
          </w:tcPr>
          <w:p w:rsidR="00267633" w:rsidRPr="00267633" w:rsidRDefault="00267633" w:rsidP="00267633">
            <w:pPr>
              <w:spacing w:before="0" w:after="0" w:line="240" w:lineRule="auto"/>
              <w:jc w:val="both"/>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FOR OFFICIAL USE ONLY</w:t>
            </w:r>
          </w:p>
        </w:tc>
      </w:tr>
      <w:tr w:rsidR="00267633" w:rsidRPr="00267633" w:rsidTr="00267633">
        <w:trPr>
          <w:divId w:val="2116439976"/>
          <w:trHeight w:val="572"/>
        </w:trPr>
        <w:tc>
          <w:tcPr>
            <w:tcW w:w="8516" w:type="dxa"/>
            <w:gridSpan w:val="5"/>
          </w:tcPr>
          <w:p w:rsidR="00267633" w:rsidRPr="00267633" w:rsidRDefault="00267633" w:rsidP="00267633">
            <w:pPr>
              <w:spacing w:before="0" w:after="0" w:line="240" w:lineRule="auto"/>
              <w:jc w:val="both"/>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Request is approved: Yes  /  No  /   Further information required *</w:t>
            </w:r>
          </w:p>
          <w:p w:rsidR="00267633" w:rsidRPr="00267633" w:rsidRDefault="00267633" w:rsidP="00267633">
            <w:pPr>
              <w:spacing w:before="0" w:after="0" w:line="240" w:lineRule="auto"/>
              <w:jc w:val="both"/>
              <w:rPr>
                <w:rFonts w:ascii="Times New Roman" w:hAnsi="Times New Roman" w:cs="Times New Roman"/>
                <w:sz w:val="20"/>
                <w:szCs w:val="20"/>
                <w:lang w:val="en-US" w:eastAsia="zh-CN"/>
              </w:rPr>
            </w:pPr>
          </w:p>
          <w:p w:rsidR="00267633" w:rsidRPr="00267633" w:rsidRDefault="00267633" w:rsidP="00267633">
            <w:pPr>
              <w:spacing w:before="0" w:after="0" w:line="240" w:lineRule="auto"/>
              <w:jc w:val="both"/>
              <w:rPr>
                <w:rFonts w:ascii="Times New Roman" w:hAnsi="Times New Roman" w:cs="Times New Roman"/>
                <w:sz w:val="20"/>
                <w:szCs w:val="20"/>
                <w:lang w:val="en-US" w:eastAsia="zh-CN"/>
              </w:rPr>
            </w:pPr>
          </w:p>
          <w:p w:rsidR="00267633" w:rsidRPr="00267633" w:rsidRDefault="00267633" w:rsidP="00267633">
            <w:pPr>
              <w:spacing w:before="0" w:after="0" w:line="240" w:lineRule="auto"/>
              <w:jc w:val="both"/>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________________________                                    ____________________________</w:t>
            </w:r>
          </w:p>
          <w:p w:rsidR="00267633" w:rsidRPr="00267633" w:rsidRDefault="00267633" w:rsidP="00267633">
            <w:pPr>
              <w:spacing w:before="0" w:after="0" w:line="240" w:lineRule="auto"/>
              <w:jc w:val="both"/>
              <w:rPr>
                <w:rFonts w:ascii="Times New Roman" w:hAnsi="Times New Roman" w:cs="Times New Roman"/>
                <w:sz w:val="20"/>
                <w:szCs w:val="20"/>
                <w:lang w:val="en-US" w:eastAsia="zh-CN"/>
              </w:rPr>
            </w:pPr>
            <w:r w:rsidRPr="00267633">
              <w:rPr>
                <w:rFonts w:ascii="Times New Roman" w:hAnsi="Times New Roman" w:cs="Times New Roman"/>
                <w:sz w:val="20"/>
                <w:szCs w:val="20"/>
                <w:lang w:val="en-US" w:eastAsia="zh-CN"/>
              </w:rPr>
              <w:t>Date                                                                             District Judge / Assistant Registrar</w:t>
            </w:r>
          </w:p>
          <w:p w:rsidR="00267633" w:rsidRPr="00267633" w:rsidRDefault="00267633" w:rsidP="00267633">
            <w:pPr>
              <w:spacing w:before="0" w:after="0" w:line="240" w:lineRule="auto"/>
              <w:jc w:val="both"/>
              <w:rPr>
                <w:rFonts w:ascii="Times New Roman" w:hAnsi="Times New Roman" w:cs="Times New Roman"/>
                <w:sz w:val="20"/>
                <w:szCs w:val="20"/>
                <w:lang w:val="en-US" w:eastAsia="zh-CN"/>
              </w:rPr>
            </w:pPr>
          </w:p>
        </w:tc>
      </w:tr>
    </w:tbl>
    <w:p w:rsidR="00267633" w:rsidRPr="00267633" w:rsidRDefault="00267633" w:rsidP="00267633">
      <w:pPr>
        <w:spacing w:before="0" w:after="200" w:line="276" w:lineRule="auto"/>
        <w:divId w:val="2116439976"/>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tbl>
      <w:tblPr>
        <w:tblW w:w="0" w:type="auto"/>
        <w:tblLook w:val="0000" w:firstRow="0" w:lastRow="0" w:firstColumn="0" w:lastColumn="0" w:noHBand="0" w:noVBand="0"/>
      </w:tblPr>
      <w:tblGrid>
        <w:gridCol w:w="2600"/>
        <w:gridCol w:w="2600"/>
        <w:gridCol w:w="2600"/>
      </w:tblGrid>
      <w:tr w:rsidR="00267633" w:rsidRPr="00267633" w:rsidTr="00267633">
        <w:trPr>
          <w:divId w:val="2116439976"/>
        </w:trPr>
        <w:tc>
          <w:tcPr>
            <w:tcW w:w="2600" w:type="dxa"/>
          </w:tcPr>
          <w:p w:rsidR="00267633" w:rsidRPr="00267633" w:rsidRDefault="00267633" w:rsidP="00267633">
            <w:pPr>
              <w:tabs>
                <w:tab w:val="left" w:pos="-720"/>
              </w:tabs>
              <w:suppressAutoHyphens/>
              <w:spacing w:before="0" w:after="0" w:line="240" w:lineRule="auto"/>
              <w:ind w:right="-46"/>
              <w:jc w:val="center"/>
              <w:rPr>
                <w:rFonts w:ascii="Times New Roman" w:hAnsi="Times New Roman" w:cs="Times New Roman"/>
                <w:sz w:val="18"/>
                <w:szCs w:val="20"/>
                <w:lang w:val="en-GB" w:eastAsia="zh-CN"/>
              </w:rPr>
            </w:pPr>
            <w:r w:rsidRPr="00267633">
              <w:rPr>
                <w:rFonts w:ascii="Times New Roman" w:hAnsi="Times New Roman" w:cs="Times New Roman"/>
                <w:i/>
                <w:szCs w:val="20"/>
                <w:lang w:val="en-GB" w:eastAsia="zh-CN"/>
              </w:rPr>
              <w:lastRenderedPageBreak/>
              <w:br w:type="page"/>
            </w:r>
          </w:p>
        </w:tc>
        <w:tc>
          <w:tcPr>
            <w:tcW w:w="2600" w:type="dxa"/>
          </w:tcPr>
          <w:p w:rsidR="00267633" w:rsidRPr="00267633" w:rsidRDefault="00267633" w:rsidP="00267633">
            <w:pPr>
              <w:keepNext/>
              <w:spacing w:before="0" w:after="0" w:line="240" w:lineRule="auto"/>
              <w:ind w:left="-332" w:right="-1537"/>
              <w:jc w:val="center"/>
              <w:outlineLvl w:val="1"/>
              <w:rPr>
                <w:rFonts w:ascii="Times New Roman" w:hAnsi="Times New Roman"/>
                <w:bCs/>
                <w:iCs/>
                <w:spacing w:val="-3"/>
                <w:szCs w:val="28"/>
                <w:lang w:val="en-GB" w:eastAsia="zh-CN"/>
              </w:rPr>
            </w:pPr>
            <w:bookmarkStart w:id="191" w:name="form19"/>
            <w:bookmarkStart w:id="192" w:name="_Toc66445377"/>
            <w:bookmarkStart w:id="193" w:name="_Toc81709934"/>
            <w:bookmarkStart w:id="194" w:name="_Toc81710659"/>
            <w:bookmarkStart w:id="195" w:name="_Toc81717565"/>
            <w:bookmarkStart w:id="196" w:name="_Toc122854445"/>
            <w:bookmarkStart w:id="197" w:name="_Toc122854825"/>
            <w:bookmarkStart w:id="198" w:name="_Toc243995903"/>
            <w:bookmarkEnd w:id="191"/>
            <w:r w:rsidRPr="00267633">
              <w:rPr>
                <w:rFonts w:ascii="Times New Roman" w:hAnsi="Times New Roman"/>
                <w:bCs/>
                <w:iCs/>
                <w:spacing w:val="-3"/>
                <w:szCs w:val="28"/>
                <w:lang w:val="en-GB" w:eastAsia="zh-CN"/>
              </w:rPr>
              <w:t xml:space="preserve">FORM </w:t>
            </w:r>
            <w:bookmarkEnd w:id="192"/>
            <w:bookmarkEnd w:id="193"/>
            <w:bookmarkEnd w:id="194"/>
            <w:bookmarkEnd w:id="195"/>
            <w:bookmarkEnd w:id="196"/>
            <w:bookmarkEnd w:id="197"/>
            <w:bookmarkEnd w:id="198"/>
            <w:r w:rsidRPr="00267633">
              <w:rPr>
                <w:rFonts w:ascii="Times New Roman" w:hAnsi="Times New Roman"/>
                <w:bCs/>
                <w:iCs/>
                <w:spacing w:val="-3"/>
                <w:szCs w:val="28"/>
                <w:lang w:val="en-GB" w:eastAsia="zh-CN"/>
              </w:rPr>
              <w:t>269</w:t>
            </w:r>
          </w:p>
        </w:tc>
        <w:tc>
          <w:tcPr>
            <w:tcW w:w="2600" w:type="dxa"/>
          </w:tcPr>
          <w:p w:rsidR="00267633" w:rsidRPr="00267633" w:rsidRDefault="00267633" w:rsidP="00267633">
            <w:pPr>
              <w:tabs>
                <w:tab w:val="left" w:pos="-720"/>
              </w:tabs>
              <w:suppressAutoHyphens/>
              <w:spacing w:before="0" w:after="0" w:line="240" w:lineRule="auto"/>
              <w:ind w:right="-46"/>
              <w:jc w:val="center"/>
              <w:rPr>
                <w:rFonts w:ascii="Times New Roman" w:hAnsi="Times New Roman" w:cs="Times New Roman"/>
                <w:szCs w:val="20"/>
                <w:lang w:val="en-GB" w:eastAsia="zh-CN"/>
              </w:rPr>
            </w:pPr>
          </w:p>
        </w:tc>
      </w:tr>
    </w:tbl>
    <w:p w:rsidR="00267633" w:rsidRPr="00267633" w:rsidRDefault="007D50D9" w:rsidP="00267633">
      <w:pPr>
        <w:tabs>
          <w:tab w:val="left" w:pos="-720"/>
        </w:tabs>
        <w:suppressAutoHyphens/>
        <w:spacing w:before="0" w:after="0" w:line="240" w:lineRule="auto"/>
        <w:ind w:right="-46"/>
        <w:jc w:val="center"/>
        <w:divId w:val="2116439976"/>
        <w:rPr>
          <w:rFonts w:ascii="Times New Roman" w:hAnsi="Times New Roman" w:cs="Times New Roman"/>
          <w:szCs w:val="20"/>
          <w:lang w:val="en-GB" w:eastAsia="zh-CN"/>
        </w:rPr>
      </w:pPr>
      <w:r>
        <w:rPr>
          <w:rFonts w:ascii="Times New Roman" w:hAnsi="Times New Roman" w:cs="Times New Roman"/>
          <w:szCs w:val="20"/>
          <w:lang w:val="en-GB" w:eastAsia="zh-CN"/>
        </w:rPr>
        <w:t>(deleted)</w:t>
      </w:r>
    </w:p>
    <w:p w:rsidR="00267633" w:rsidRPr="00267633" w:rsidRDefault="00267633" w:rsidP="00267633">
      <w:pPr>
        <w:spacing w:before="0" w:after="0" w:line="240" w:lineRule="auto"/>
        <w:divId w:val="2116439976"/>
        <w:rPr>
          <w:rFonts w:ascii="Times New Roman" w:hAnsi="Times New Roman" w:cs="Times New Roman"/>
          <w:sz w:val="20"/>
          <w:szCs w:val="20"/>
          <w:lang w:val="en-US" w:eastAsia="zh-CN"/>
        </w:rPr>
      </w:pPr>
      <w:bookmarkStart w:id="199" w:name="_GoBack"/>
      <w:bookmarkEnd w:id="199"/>
    </w:p>
    <w:sectPr w:rsidR="00267633" w:rsidRPr="00267633" w:rsidSect="00850BD7">
      <w:headerReference w:type="default" r:id="rId35"/>
      <w:pgSz w:w="11907" w:h="16840" w:code="9"/>
      <w:pgMar w:top="992" w:right="1440" w:bottom="1276" w:left="1440" w:header="709" w:footer="709" w:gutter="0"/>
      <w:paperSrc w:first="7" w:other="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A21" w:rsidRDefault="00B77A21" w:rsidP="00F22AA5">
      <w:pPr>
        <w:spacing w:before="0" w:after="0" w:line="240" w:lineRule="auto"/>
      </w:pPr>
      <w:r>
        <w:separator/>
      </w:r>
    </w:p>
  </w:endnote>
  <w:endnote w:type="continuationSeparator" w:id="0">
    <w:p w:rsidR="00B77A21" w:rsidRDefault="00B77A21" w:rsidP="00F22A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Estrangelo Edessa">
    <w:altName w:val="Times New Roman"/>
    <w:panose1 w:val="00000000000000000000"/>
    <w:charset w:val="01"/>
    <w:family w:val="roman"/>
    <w:notTrueType/>
    <w:pitch w:val="variable"/>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G Times">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EANDO E+ Times Ten">
    <w:altName w:val="Times New Roman"/>
    <w:panose1 w:val="00000000000000000000"/>
    <w:charset w:val="00"/>
    <w:family w:val="roman"/>
    <w:notTrueType/>
    <w:pitch w:val="default"/>
    <w:sig w:usb0="00000003" w:usb1="00000000" w:usb2="00000000" w:usb3="00000000" w:csb0="00000001" w:csb1="00000000"/>
  </w:font>
  <w:font w:name="JKKJB D+ Times New">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mn-ea">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algun Gothic Semilight">
    <w:panose1 w:val="020B0502040204020203"/>
    <w:charset w:val="81"/>
    <w:family w:val="swiss"/>
    <w:pitch w:val="variable"/>
    <w:sig w:usb0="B0000AAF" w:usb1="09DF7CFB" w:usb2="00000012" w:usb3="00000000" w:csb0="003E01BD" w:csb1="00000000"/>
  </w:font>
  <w:font w:name="Arial Narrow">
    <w:panose1 w:val="020B0606020202030204"/>
    <w:charset w:val="00"/>
    <w:family w:val="swiss"/>
    <w:pitch w:val="variable"/>
    <w:sig w:usb0="00000287" w:usb1="00000800" w:usb2="00000000" w:usb3="00000000" w:csb0="0000009F"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A0D" w:rsidRDefault="00CD0A0D">
    <w:pPr>
      <w:pStyle w:val="Footer"/>
      <w:jc w:val="right"/>
    </w:pPr>
    <w:r>
      <w:t xml:space="preserve">Page | </w:t>
    </w:r>
    <w:r>
      <w:fldChar w:fldCharType="begin"/>
    </w:r>
    <w:r>
      <w:instrText xml:space="preserve"> PAGE   \* MERGEFORMAT </w:instrText>
    </w:r>
    <w:r>
      <w:fldChar w:fldCharType="separate"/>
    </w:r>
    <w:r>
      <w:rPr>
        <w:noProof/>
      </w:rPr>
      <w:t>6</w:t>
    </w:r>
    <w:r>
      <w:fldChar w:fldCharType="end"/>
    </w:r>
    <w:r>
      <w:t xml:space="preserve"> </w:t>
    </w:r>
  </w:p>
  <w:p w:rsidR="00CD0A0D" w:rsidRDefault="00CD0A0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A0D" w:rsidRDefault="00CD0A0D">
    <w:pPr>
      <w:pStyle w:val="Footer"/>
      <w:rPr>
        <w:sz w:val="20"/>
      </w:rPr>
    </w:pPr>
    <w:r>
      <w:rPr>
        <w:sz w:val="20"/>
      </w:rPr>
      <w:tab/>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A0D" w:rsidRDefault="00CD0A0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A0D" w:rsidRPr="00E3509F" w:rsidRDefault="00CD0A0D" w:rsidP="00E3509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A0D" w:rsidRDefault="00CD0A0D">
    <w:pPr>
      <w:pStyle w:val="Footer"/>
    </w:pPr>
    <w: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A0D" w:rsidRDefault="00CD0A0D">
    <w:pPr>
      <w:pStyle w:val="Footer"/>
    </w:pPr>
    <w:r>
      <w:tab/>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A0D" w:rsidRPr="0036267D" w:rsidRDefault="00CD0A0D" w:rsidP="00C6333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A0D" w:rsidRPr="0036267D" w:rsidRDefault="00CD0A0D" w:rsidP="00C6333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A0D" w:rsidRDefault="00CD0A0D">
    <w:pPr>
      <w:pStyle w:val="Footer"/>
      <w:jc w:val="center"/>
      <w:rPr>
        <w:sz w:val="20"/>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A0D" w:rsidRDefault="00CD0A0D">
    <w:pPr>
      <w:pStyle w:val="Footer"/>
      <w:jc w:val="center"/>
    </w:pPr>
  </w:p>
  <w:p w:rsidR="00CD0A0D" w:rsidRDefault="00CD0A0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A0D" w:rsidRDefault="00CD0A0D">
    <w:pPr>
      <w:pStyle w:val="Footer"/>
      <w:framePr w:wrap="around" w:vAnchor="text" w:hAnchor="margin" w:xAlign="center" w:y="1"/>
      <w:rPr>
        <w:rStyle w:val="PageNumber"/>
      </w:rPr>
    </w:pPr>
  </w:p>
  <w:p w:rsidR="00CD0A0D" w:rsidRDefault="00CD0A0D">
    <w:pPr>
      <w:pStyle w:val="Footer"/>
      <w:ind w:right="26"/>
      <w:jc w:val="cen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A21" w:rsidRDefault="00B77A21" w:rsidP="00F22AA5">
      <w:pPr>
        <w:spacing w:before="0" w:after="0" w:line="240" w:lineRule="auto"/>
      </w:pPr>
      <w:r>
        <w:separator/>
      </w:r>
    </w:p>
  </w:footnote>
  <w:footnote w:type="continuationSeparator" w:id="0">
    <w:p w:rsidR="00B77A21" w:rsidRDefault="00B77A21" w:rsidP="00F22AA5">
      <w:pPr>
        <w:spacing w:before="0" w:after="0" w:line="240" w:lineRule="auto"/>
      </w:pPr>
      <w:r>
        <w:continuationSeparator/>
      </w:r>
    </w:p>
  </w:footnote>
  <w:footnote w:id="1">
    <w:p w:rsidR="00CD0A0D" w:rsidRPr="00B63C8D" w:rsidRDefault="00CD0A0D" w:rsidP="00267633">
      <w:pPr>
        <w:pStyle w:val="FootnoteText"/>
        <w:rPr>
          <w:rFonts w:ascii="Times New Roman" w:hAnsi="Times New Roman"/>
        </w:rPr>
      </w:pPr>
      <w:r w:rsidRPr="00B63C8D">
        <w:rPr>
          <w:rStyle w:val="FootnoteReference"/>
        </w:rPr>
        <w:footnoteRef/>
      </w:r>
      <w:r w:rsidRPr="00B63C8D">
        <w:rPr>
          <w:rFonts w:ascii="Times New Roman" w:hAnsi="Times New Roman"/>
        </w:rPr>
        <w:t xml:space="preserve">    </w:t>
      </w:r>
      <w:r w:rsidRPr="008D4B91">
        <w:rPr>
          <w:rFonts w:ascii="Times New Roman" w:hAnsi="Times New Roman"/>
          <w:sz w:val="22"/>
          <w:szCs w:val="22"/>
        </w:rPr>
        <w:t xml:space="preserve"> i.e.</w:t>
      </w:r>
      <w:r>
        <w:rPr>
          <w:rFonts w:ascii="Times New Roman" w:hAnsi="Times New Roman"/>
        </w:rPr>
        <w:t xml:space="preserve"> w</w:t>
      </w:r>
      <w:r w:rsidRPr="00FF1FE4">
        <w:rPr>
          <w:rFonts w:ascii="Times New Roman" w:eastAsia="SimSun" w:hAnsi="Times New Roman"/>
          <w:color w:val="000000"/>
          <w:sz w:val="22"/>
          <w:szCs w:val="22"/>
        </w:rPr>
        <w:t>hen all the written statements regarding the parties' claims/defences have been filed.</w:t>
      </w:r>
      <w:r w:rsidRPr="00B63C8D">
        <w:rPr>
          <w:rFonts w:ascii="Times New Roman" w:hAnsi="Times New Roman"/>
        </w:rPr>
        <w:t xml:space="preserve">   </w:t>
      </w:r>
    </w:p>
  </w:footnote>
  <w:footnote w:id="2">
    <w:p w:rsidR="00CD0A0D" w:rsidRPr="00F776C4" w:rsidRDefault="00CD0A0D" w:rsidP="00267633">
      <w:pPr>
        <w:pStyle w:val="FootnoteText"/>
        <w:rPr>
          <w:rFonts w:ascii="Times New Roman" w:hAnsi="Times New Roman"/>
        </w:rPr>
      </w:pPr>
      <w:r w:rsidRPr="00F776C4">
        <w:rPr>
          <w:rStyle w:val="FootnoteReference"/>
          <w:rFonts w:ascii="Times New Roman" w:hAnsi="Times New Roman"/>
        </w:rPr>
        <w:footnoteRef/>
      </w:r>
      <w:r w:rsidRPr="00F776C4">
        <w:rPr>
          <w:rFonts w:ascii="Times New Roman" w:hAnsi="Times New Roman"/>
        </w:rPr>
        <w:t xml:space="preserve"> This would include rental income </w:t>
      </w:r>
      <w:r>
        <w:rPr>
          <w:rFonts w:ascii="Times New Roman" w:hAnsi="Times New Roman"/>
        </w:rPr>
        <w:t xml:space="preserve">from any immovable property owned by you. </w:t>
      </w:r>
    </w:p>
  </w:footnote>
  <w:footnote w:id="3">
    <w:p w:rsidR="00CD0A0D" w:rsidRPr="0025080F" w:rsidRDefault="00CD0A0D" w:rsidP="00267633">
      <w:pPr>
        <w:pStyle w:val="FootnoteText"/>
        <w:rPr>
          <w:rFonts w:ascii="Times New Roman" w:hAnsi="Times New Roman"/>
          <w:lang w:val="en-US"/>
        </w:rPr>
      </w:pPr>
      <w:r w:rsidRPr="0025080F">
        <w:rPr>
          <w:rStyle w:val="FootnoteReference"/>
          <w:rFonts w:ascii="Times New Roman" w:hAnsi="Times New Roman"/>
        </w:rPr>
        <w:sym w:font="Symbol" w:char="F032"/>
      </w:r>
      <w:r w:rsidRPr="0025080F">
        <w:rPr>
          <w:rFonts w:ascii="Times New Roman" w:hAnsi="Times New Roman"/>
        </w:rPr>
        <w:t xml:space="preserve"> </w:t>
      </w:r>
      <w:r>
        <w:rPr>
          <w:rFonts w:ascii="Times New Roman" w:hAnsi="Times New Roman"/>
        </w:rPr>
        <w:t xml:space="preserve">i.e. Savings, Current, Fixed Deposit, Overdraft, Safe Deposit Box, etc. </w:t>
      </w:r>
    </w:p>
  </w:footnote>
  <w:footnote w:id="4">
    <w:p w:rsidR="00CD0A0D" w:rsidRPr="005272EC" w:rsidRDefault="00CD0A0D" w:rsidP="00267633">
      <w:pPr>
        <w:pStyle w:val="BodyTextIndent3"/>
        <w:spacing w:after="0"/>
        <w:ind w:left="187" w:hanging="187"/>
        <w:jc w:val="both"/>
        <w:rPr>
          <w:sz w:val="20"/>
          <w:szCs w:val="20"/>
        </w:rPr>
      </w:pPr>
      <w:r w:rsidRPr="005272EC">
        <w:rPr>
          <w:rStyle w:val="FootnoteReference"/>
          <w:sz w:val="20"/>
          <w:szCs w:val="20"/>
        </w:rPr>
        <w:t>3</w:t>
      </w:r>
      <w:r w:rsidRPr="005272EC">
        <w:rPr>
          <w:sz w:val="20"/>
          <w:szCs w:val="20"/>
        </w:rPr>
        <w:t xml:space="preserve"> Your creditors include government bodies such as the Inland Revenue Authority of Singapore (IRAS),</w:t>
      </w:r>
      <w:r>
        <w:rPr>
          <w:sz w:val="20"/>
          <w:szCs w:val="20"/>
        </w:rPr>
        <w:t xml:space="preserve"> </w:t>
      </w:r>
      <w:r w:rsidRPr="005272EC">
        <w:rPr>
          <w:sz w:val="20"/>
          <w:szCs w:val="20"/>
        </w:rPr>
        <w:t>the Central Provident Fund Board (CPF), the Housing Development Board (HDB), etc.</w:t>
      </w:r>
    </w:p>
    <w:p w:rsidR="00CD0A0D" w:rsidRDefault="00CD0A0D" w:rsidP="00267633">
      <w:pPr>
        <w:pStyle w:val="FootnoteText"/>
      </w:pPr>
    </w:p>
  </w:footnote>
  <w:footnote w:id="5">
    <w:p w:rsidR="00CD0A0D" w:rsidRPr="00F82317" w:rsidRDefault="00CD0A0D" w:rsidP="00267633">
      <w:pPr>
        <w:pStyle w:val="FootnoteText"/>
        <w:jc w:val="both"/>
        <w:rPr>
          <w:rFonts w:ascii="Times New Roman" w:hAnsi="Times New Roman"/>
          <w:sz w:val="16"/>
          <w:szCs w:val="16"/>
        </w:rPr>
      </w:pPr>
      <w:r w:rsidRPr="001B3091">
        <w:rPr>
          <w:rFonts w:ascii="Times New Roman" w:hAnsi="Times New Roman"/>
          <w:sz w:val="16"/>
          <w:szCs w:val="16"/>
        </w:rPr>
        <w:t xml:space="preserve">4 Please note that the list of documents in this section is intended as a guide only. It is not intended to set a minimum standard, nor to be an exhaustive list, in relation to each party’s duty to disclose all relevant information and documents in this matter. The extent of disclosure which must be made in each case will depend on the facts of that case. Parties must exercise their own minds regarding the extent of disclosure to be made in the light of these facts, and in accordance with their duty of </w:t>
      </w:r>
      <w:r w:rsidRPr="00F364FD">
        <w:rPr>
          <w:rFonts w:ascii="Times New Roman" w:hAnsi="Times New Roman"/>
          <w:sz w:val="16"/>
          <w:szCs w:val="16"/>
        </w:rPr>
        <w:t>disclosure under Rules 63 and 69 of the Family Justice Rules*.</w:t>
      </w:r>
    </w:p>
  </w:footnote>
  <w:footnote w:id="6">
    <w:p w:rsidR="00CD0A0D" w:rsidRPr="00703056" w:rsidRDefault="00CD0A0D" w:rsidP="00267633">
      <w:pPr>
        <w:pStyle w:val="FootnoteText"/>
        <w:jc w:val="both"/>
        <w:rPr>
          <w:rFonts w:cs="Arial"/>
          <w:lang w:val="en-US"/>
        </w:rPr>
      </w:pPr>
      <w:r>
        <w:rPr>
          <w:rStyle w:val="FootnoteReference"/>
        </w:rPr>
        <w:t xml:space="preserve">* </w:t>
      </w:r>
      <w:r>
        <w:t>Delete as applicable.</w:t>
      </w:r>
    </w:p>
  </w:footnote>
  <w:footnote w:id="7">
    <w:p w:rsidR="00CD0A0D" w:rsidRDefault="00CD0A0D" w:rsidP="00267633">
      <w:pPr>
        <w:pStyle w:val="FootnoteText"/>
        <w:rPr>
          <w:rFonts w:ascii="Times New Roman" w:hAnsi="Times New Roman"/>
        </w:rPr>
      </w:pPr>
      <w:r>
        <w:rPr>
          <w:rStyle w:val="FootnoteReference"/>
        </w:rPr>
        <w:t>1</w:t>
      </w:r>
      <w:r>
        <w:rPr>
          <w:rFonts w:ascii="Times New Roman" w:hAnsi="Times New Roman"/>
        </w:rPr>
        <w:tab/>
        <w:t>This notice is not a substitute for the endorsement of a penal notice.</w:t>
      </w:r>
    </w:p>
  </w:footnote>
  <w:footnote w:id="8">
    <w:p w:rsidR="00CD0A0D" w:rsidRDefault="00CD0A0D" w:rsidP="00267633">
      <w:pPr>
        <w:pStyle w:val="FootnoteText"/>
        <w:rPr>
          <w:rFonts w:ascii="Times New Roman" w:hAnsi="Times New Roman"/>
          <w:sz w:val="16"/>
        </w:rPr>
      </w:pPr>
      <w:r>
        <w:rPr>
          <w:rStyle w:val="FootnoteReference"/>
          <w:sz w:val="16"/>
        </w:rPr>
        <w:footnoteRef/>
      </w:r>
      <w:r>
        <w:rPr>
          <w:rFonts w:ascii="Times New Roman" w:hAnsi="Times New Roman"/>
          <w:sz w:val="16"/>
        </w:rPr>
        <w:t xml:space="preserve"> This notice is not a substitute for the indorsement of a penal notice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A0D" w:rsidRDefault="00CD0A0D" w:rsidP="000B1CC8">
    <w:pPr>
      <w:tabs>
        <w:tab w:val="left" w:pos="-720"/>
      </w:tabs>
      <w:suppressAutoHyphens/>
      <w:jc w:val="both"/>
      <w:rPr>
        <w:sz w:val="10"/>
      </w:rPr>
    </w:pPr>
    <w:r>
      <w:rPr>
        <w:noProof/>
      </w:rPr>
      <mc:AlternateContent>
        <mc:Choice Requires="wps">
          <w:drawing>
            <wp:anchor distT="0" distB="0" distL="114300" distR="114300" simplePos="0" relativeHeight="251657728" behindDoc="0" locked="0" layoutInCell="0" allowOverlap="1">
              <wp:simplePos x="0" y="0"/>
              <wp:positionH relativeFrom="page">
                <wp:posOffset>1371600</wp:posOffset>
              </wp:positionH>
              <wp:positionV relativeFrom="paragraph">
                <wp:posOffset>0</wp:posOffset>
              </wp:positionV>
              <wp:extent cx="4817110" cy="152400"/>
              <wp:effectExtent l="0" t="0" r="254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71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CD0A0D" w:rsidRDefault="00CD0A0D">
                          <w:pPr>
                            <w:tabs>
                              <w:tab w:val="center" w:pos="3793"/>
                              <w:tab w:val="right" w:pos="758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4" style="position:absolute;left:0;text-align:left;margin-left:108pt;margin-top:0;width:379.3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" o:allowincell="f" filled="f" stroked="f" strokeweight="0">
              <v:textbox inset="0,0,0,0">
                <w:txbxContent>
                  <w:p w:rsidR="00CD0A0D" w:rsidRDefault="00CD0A0D">
                    <w:pPr>
                      <w:tabs>
                        <w:tab w:val="center" w:pos="3793"/>
                        <w:tab w:val="right" w:pos="7586"/>
                      </w:tabs>
                    </w:pPr>
                  </w:p>
                </w:txbxContent>
              </v:textbox>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A0D" w:rsidRDefault="00CD0A0D"/>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A0D" w:rsidRDefault="00CD0A0D">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A0D" w:rsidRDefault="00CD0A0D">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A0D" w:rsidRDefault="00CD0A0D">
    <w:pPr>
      <w:pStyle w:val="Header"/>
      <w:ind w:right="36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A0D" w:rsidRDefault="00CD0A0D">
    <w:pPr>
      <w:pStyle w:val="Header"/>
      <w:ind w:right="360"/>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0A0D" w:rsidRPr="00D86B46" w:rsidRDefault="00CD0A0D" w:rsidP="00D86B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4990"/>
    <w:multiLevelType w:val="hybridMultilevel"/>
    <w:tmpl w:val="D68AF3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D816FB"/>
    <w:multiLevelType w:val="hybridMultilevel"/>
    <w:tmpl w:val="9A5AD7DE"/>
    <w:lvl w:ilvl="0" w:tplc="100C2180">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15F4FD7"/>
    <w:multiLevelType w:val="hybridMultilevel"/>
    <w:tmpl w:val="443C13DE"/>
    <w:lvl w:ilvl="0" w:tplc="D1F8C13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01A2460C"/>
    <w:multiLevelType w:val="hybridMultilevel"/>
    <w:tmpl w:val="FE1C316E"/>
    <w:lvl w:ilvl="0" w:tplc="EA685B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1A304F2"/>
    <w:multiLevelType w:val="hybridMultilevel"/>
    <w:tmpl w:val="368278A6"/>
    <w:lvl w:ilvl="0" w:tplc="4EC08B66">
      <w:start w:val="1"/>
      <w:numFmt w:val="lowerRoman"/>
      <w:lvlText w:val="(%1)"/>
      <w:lvlJc w:val="left"/>
      <w:pPr>
        <w:ind w:left="2138" w:hanging="720"/>
      </w:pPr>
      <w:rPr>
        <w:rFonts w:hint="default"/>
      </w:rPr>
    </w:lvl>
    <w:lvl w:ilvl="1" w:tplc="48090019" w:tentative="1">
      <w:start w:val="1"/>
      <w:numFmt w:val="lowerLetter"/>
      <w:lvlText w:val="%2."/>
      <w:lvlJc w:val="left"/>
      <w:pPr>
        <w:ind w:left="2498" w:hanging="360"/>
      </w:pPr>
    </w:lvl>
    <w:lvl w:ilvl="2" w:tplc="4809001B" w:tentative="1">
      <w:start w:val="1"/>
      <w:numFmt w:val="lowerRoman"/>
      <w:lvlText w:val="%3."/>
      <w:lvlJc w:val="right"/>
      <w:pPr>
        <w:ind w:left="3218" w:hanging="180"/>
      </w:pPr>
    </w:lvl>
    <w:lvl w:ilvl="3" w:tplc="4809000F" w:tentative="1">
      <w:start w:val="1"/>
      <w:numFmt w:val="decimal"/>
      <w:lvlText w:val="%4."/>
      <w:lvlJc w:val="left"/>
      <w:pPr>
        <w:ind w:left="3938" w:hanging="360"/>
      </w:pPr>
    </w:lvl>
    <w:lvl w:ilvl="4" w:tplc="48090019" w:tentative="1">
      <w:start w:val="1"/>
      <w:numFmt w:val="lowerLetter"/>
      <w:lvlText w:val="%5."/>
      <w:lvlJc w:val="left"/>
      <w:pPr>
        <w:ind w:left="4658" w:hanging="360"/>
      </w:pPr>
    </w:lvl>
    <w:lvl w:ilvl="5" w:tplc="4809001B" w:tentative="1">
      <w:start w:val="1"/>
      <w:numFmt w:val="lowerRoman"/>
      <w:lvlText w:val="%6."/>
      <w:lvlJc w:val="right"/>
      <w:pPr>
        <w:ind w:left="5378" w:hanging="180"/>
      </w:pPr>
    </w:lvl>
    <w:lvl w:ilvl="6" w:tplc="4809000F" w:tentative="1">
      <w:start w:val="1"/>
      <w:numFmt w:val="decimal"/>
      <w:lvlText w:val="%7."/>
      <w:lvlJc w:val="left"/>
      <w:pPr>
        <w:ind w:left="6098" w:hanging="360"/>
      </w:pPr>
    </w:lvl>
    <w:lvl w:ilvl="7" w:tplc="48090019" w:tentative="1">
      <w:start w:val="1"/>
      <w:numFmt w:val="lowerLetter"/>
      <w:lvlText w:val="%8."/>
      <w:lvlJc w:val="left"/>
      <w:pPr>
        <w:ind w:left="6818" w:hanging="360"/>
      </w:pPr>
    </w:lvl>
    <w:lvl w:ilvl="8" w:tplc="4809001B" w:tentative="1">
      <w:start w:val="1"/>
      <w:numFmt w:val="lowerRoman"/>
      <w:lvlText w:val="%9."/>
      <w:lvlJc w:val="right"/>
      <w:pPr>
        <w:ind w:left="7538" w:hanging="180"/>
      </w:pPr>
    </w:lvl>
  </w:abstractNum>
  <w:abstractNum w:abstractNumId="5" w15:restartNumberingAfterBreak="0">
    <w:nsid w:val="034E08E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03C304D3"/>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4D5181B"/>
    <w:multiLevelType w:val="hybridMultilevel"/>
    <w:tmpl w:val="37E8516A"/>
    <w:lvl w:ilvl="0" w:tplc="D624D21C">
      <w:start w:val="1"/>
      <w:numFmt w:val="decimal"/>
      <w:lvlText w:val="(%1)"/>
      <w:lvlJc w:val="left"/>
      <w:pPr>
        <w:ind w:left="1080" w:hanging="720"/>
      </w:pPr>
      <w:rPr>
        <w:rFonts w:hint="default"/>
        <w:b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4EE58ED"/>
    <w:multiLevelType w:val="hybridMultilevel"/>
    <w:tmpl w:val="83444B1A"/>
    <w:lvl w:ilvl="0" w:tplc="96224278">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9" w15:restartNumberingAfterBreak="0">
    <w:nsid w:val="04F71BB6"/>
    <w:multiLevelType w:val="hybridMultilevel"/>
    <w:tmpl w:val="3D126A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05303E8A"/>
    <w:multiLevelType w:val="hybridMultilevel"/>
    <w:tmpl w:val="4AC83658"/>
    <w:lvl w:ilvl="0" w:tplc="8F4838AA">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1" w15:restartNumberingAfterBreak="0">
    <w:nsid w:val="0554176E"/>
    <w:multiLevelType w:val="hybridMultilevel"/>
    <w:tmpl w:val="9E06C0BC"/>
    <w:lvl w:ilvl="0" w:tplc="08090001">
      <w:start w:val="1"/>
      <w:numFmt w:val="bullet"/>
      <w:lvlText w:val=""/>
      <w:lvlJc w:val="left"/>
      <w:pPr>
        <w:ind w:left="1500" w:hanging="360"/>
      </w:pPr>
      <w:rPr>
        <w:rFonts w:ascii="Symbol" w:hAnsi="Symbol" w:hint="default"/>
        <w:strike w:val="0"/>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2" w15:restartNumberingAfterBreak="0">
    <w:nsid w:val="05582BE3"/>
    <w:multiLevelType w:val="multilevel"/>
    <w:tmpl w:val="0200195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928"/>
        </w:tabs>
        <w:ind w:left="928"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06BC1B07"/>
    <w:multiLevelType w:val="hybridMultilevel"/>
    <w:tmpl w:val="3B98C9A4"/>
    <w:lvl w:ilvl="0" w:tplc="6444EAA2">
      <w:start w:val="1"/>
      <w:numFmt w:val="decimal"/>
      <w:lvlText w:val="(%1)"/>
      <w:lvlJc w:val="left"/>
      <w:pPr>
        <w:ind w:left="720" w:hanging="360"/>
      </w:pPr>
      <w:rPr>
        <w:rFonts w:hint="default"/>
        <w:b w:val="0"/>
      </w:rPr>
    </w:lvl>
    <w:lvl w:ilvl="1" w:tplc="AE883D2A">
      <w:start w:val="1"/>
      <w:numFmt w:val="lowerLetter"/>
      <w:lvlText w:val="(%2)"/>
      <w:lvlJc w:val="left"/>
      <w:pPr>
        <w:ind w:left="1440" w:hanging="360"/>
      </w:pPr>
      <w:rPr>
        <w:rFonts w:hint="default"/>
        <w:b w:val="0"/>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071E3BC8"/>
    <w:multiLevelType w:val="hybridMultilevel"/>
    <w:tmpl w:val="2ED619B8"/>
    <w:lvl w:ilvl="0" w:tplc="5BDEC652">
      <w:start w:val="1"/>
      <w:numFmt w:val="lowerLetter"/>
      <w:lvlText w:val="(%1)"/>
      <w:lvlJc w:val="left"/>
      <w:pPr>
        <w:ind w:left="1425" w:hanging="360"/>
      </w:pPr>
      <w:rPr>
        <w:rFonts w:hint="default"/>
      </w:rPr>
    </w:lvl>
    <w:lvl w:ilvl="1" w:tplc="48090019" w:tentative="1">
      <w:start w:val="1"/>
      <w:numFmt w:val="lowerLetter"/>
      <w:lvlText w:val="%2."/>
      <w:lvlJc w:val="left"/>
      <w:pPr>
        <w:ind w:left="2145" w:hanging="360"/>
      </w:pPr>
    </w:lvl>
    <w:lvl w:ilvl="2" w:tplc="4809001B" w:tentative="1">
      <w:start w:val="1"/>
      <w:numFmt w:val="lowerRoman"/>
      <w:lvlText w:val="%3."/>
      <w:lvlJc w:val="right"/>
      <w:pPr>
        <w:ind w:left="2865" w:hanging="180"/>
      </w:pPr>
    </w:lvl>
    <w:lvl w:ilvl="3" w:tplc="4809000F" w:tentative="1">
      <w:start w:val="1"/>
      <w:numFmt w:val="decimal"/>
      <w:lvlText w:val="%4."/>
      <w:lvlJc w:val="left"/>
      <w:pPr>
        <w:ind w:left="3585" w:hanging="360"/>
      </w:pPr>
    </w:lvl>
    <w:lvl w:ilvl="4" w:tplc="48090019" w:tentative="1">
      <w:start w:val="1"/>
      <w:numFmt w:val="lowerLetter"/>
      <w:lvlText w:val="%5."/>
      <w:lvlJc w:val="left"/>
      <w:pPr>
        <w:ind w:left="4305" w:hanging="360"/>
      </w:pPr>
    </w:lvl>
    <w:lvl w:ilvl="5" w:tplc="4809001B" w:tentative="1">
      <w:start w:val="1"/>
      <w:numFmt w:val="lowerRoman"/>
      <w:lvlText w:val="%6."/>
      <w:lvlJc w:val="right"/>
      <w:pPr>
        <w:ind w:left="5025" w:hanging="180"/>
      </w:pPr>
    </w:lvl>
    <w:lvl w:ilvl="6" w:tplc="4809000F" w:tentative="1">
      <w:start w:val="1"/>
      <w:numFmt w:val="decimal"/>
      <w:lvlText w:val="%7."/>
      <w:lvlJc w:val="left"/>
      <w:pPr>
        <w:ind w:left="5745" w:hanging="360"/>
      </w:pPr>
    </w:lvl>
    <w:lvl w:ilvl="7" w:tplc="48090019" w:tentative="1">
      <w:start w:val="1"/>
      <w:numFmt w:val="lowerLetter"/>
      <w:lvlText w:val="%8."/>
      <w:lvlJc w:val="left"/>
      <w:pPr>
        <w:ind w:left="6465" w:hanging="360"/>
      </w:pPr>
    </w:lvl>
    <w:lvl w:ilvl="8" w:tplc="4809001B" w:tentative="1">
      <w:start w:val="1"/>
      <w:numFmt w:val="lowerRoman"/>
      <w:lvlText w:val="%9."/>
      <w:lvlJc w:val="right"/>
      <w:pPr>
        <w:ind w:left="7185" w:hanging="180"/>
      </w:pPr>
    </w:lvl>
  </w:abstractNum>
  <w:abstractNum w:abstractNumId="15" w15:restartNumberingAfterBreak="0">
    <w:nsid w:val="08445C68"/>
    <w:multiLevelType w:val="hybridMultilevel"/>
    <w:tmpl w:val="970AE8E8"/>
    <w:lvl w:ilvl="0" w:tplc="B90A498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088A4E58"/>
    <w:multiLevelType w:val="hybridMultilevel"/>
    <w:tmpl w:val="13AAB5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08F43825"/>
    <w:multiLevelType w:val="hybridMultilevel"/>
    <w:tmpl w:val="26E21E14"/>
    <w:lvl w:ilvl="0" w:tplc="9F2A901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08F7268C"/>
    <w:multiLevelType w:val="hybridMultilevel"/>
    <w:tmpl w:val="F46C8170"/>
    <w:lvl w:ilvl="0" w:tplc="8800C84E">
      <w:start w:val="2"/>
      <w:numFmt w:val="lowerLetter"/>
      <w:lvlText w:val="(%1)"/>
      <w:lvlJc w:val="left"/>
      <w:pPr>
        <w:tabs>
          <w:tab w:val="num" w:pos="2061"/>
        </w:tabs>
        <w:ind w:left="2061"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8FD7CF4"/>
    <w:multiLevelType w:val="hybridMultilevel"/>
    <w:tmpl w:val="C5E686E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09DA2823"/>
    <w:multiLevelType w:val="hybridMultilevel"/>
    <w:tmpl w:val="5720D74C"/>
    <w:lvl w:ilvl="0" w:tplc="D6AE5848">
      <w:start w:val="2"/>
      <w:numFmt w:val="lowerLetter"/>
      <w:lvlText w:val="(%1)"/>
      <w:lvlJc w:val="left"/>
      <w:pPr>
        <w:ind w:left="1811" w:hanging="360"/>
      </w:pPr>
      <w:rPr>
        <w:rFonts w:hint="default"/>
      </w:rPr>
    </w:lvl>
    <w:lvl w:ilvl="1" w:tplc="08090019" w:tentative="1">
      <w:start w:val="1"/>
      <w:numFmt w:val="lowerLetter"/>
      <w:lvlText w:val="%2."/>
      <w:lvlJc w:val="left"/>
      <w:pPr>
        <w:ind w:left="2531" w:hanging="360"/>
      </w:pPr>
    </w:lvl>
    <w:lvl w:ilvl="2" w:tplc="0809001B" w:tentative="1">
      <w:start w:val="1"/>
      <w:numFmt w:val="lowerRoman"/>
      <w:lvlText w:val="%3."/>
      <w:lvlJc w:val="right"/>
      <w:pPr>
        <w:ind w:left="3251" w:hanging="180"/>
      </w:pPr>
    </w:lvl>
    <w:lvl w:ilvl="3" w:tplc="0809000F" w:tentative="1">
      <w:start w:val="1"/>
      <w:numFmt w:val="decimal"/>
      <w:lvlText w:val="%4."/>
      <w:lvlJc w:val="left"/>
      <w:pPr>
        <w:ind w:left="3971" w:hanging="360"/>
      </w:pPr>
    </w:lvl>
    <w:lvl w:ilvl="4" w:tplc="08090019" w:tentative="1">
      <w:start w:val="1"/>
      <w:numFmt w:val="lowerLetter"/>
      <w:lvlText w:val="%5."/>
      <w:lvlJc w:val="left"/>
      <w:pPr>
        <w:ind w:left="4691" w:hanging="360"/>
      </w:pPr>
    </w:lvl>
    <w:lvl w:ilvl="5" w:tplc="0809001B" w:tentative="1">
      <w:start w:val="1"/>
      <w:numFmt w:val="lowerRoman"/>
      <w:lvlText w:val="%6."/>
      <w:lvlJc w:val="right"/>
      <w:pPr>
        <w:ind w:left="5411" w:hanging="180"/>
      </w:pPr>
    </w:lvl>
    <w:lvl w:ilvl="6" w:tplc="0809000F" w:tentative="1">
      <w:start w:val="1"/>
      <w:numFmt w:val="decimal"/>
      <w:lvlText w:val="%7."/>
      <w:lvlJc w:val="left"/>
      <w:pPr>
        <w:ind w:left="6131" w:hanging="360"/>
      </w:pPr>
    </w:lvl>
    <w:lvl w:ilvl="7" w:tplc="08090019" w:tentative="1">
      <w:start w:val="1"/>
      <w:numFmt w:val="lowerLetter"/>
      <w:lvlText w:val="%8."/>
      <w:lvlJc w:val="left"/>
      <w:pPr>
        <w:ind w:left="6851" w:hanging="360"/>
      </w:pPr>
    </w:lvl>
    <w:lvl w:ilvl="8" w:tplc="0809001B" w:tentative="1">
      <w:start w:val="1"/>
      <w:numFmt w:val="lowerRoman"/>
      <w:lvlText w:val="%9."/>
      <w:lvlJc w:val="right"/>
      <w:pPr>
        <w:ind w:left="7571" w:hanging="180"/>
      </w:pPr>
    </w:lvl>
  </w:abstractNum>
  <w:abstractNum w:abstractNumId="21" w15:restartNumberingAfterBreak="0">
    <w:nsid w:val="0B015BD1"/>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2" w15:restartNumberingAfterBreak="0">
    <w:nsid w:val="0B613811"/>
    <w:multiLevelType w:val="hybridMultilevel"/>
    <w:tmpl w:val="302EB180"/>
    <w:lvl w:ilvl="0" w:tplc="AA46BBE8">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0E09229F"/>
    <w:multiLevelType w:val="hybridMultilevel"/>
    <w:tmpl w:val="CA6C28DC"/>
    <w:lvl w:ilvl="0" w:tplc="3140B89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0EA51148"/>
    <w:multiLevelType w:val="hybridMultilevel"/>
    <w:tmpl w:val="694883CE"/>
    <w:lvl w:ilvl="0" w:tplc="08090001">
      <w:start w:val="1"/>
      <w:numFmt w:val="bullet"/>
      <w:lvlText w:val=""/>
      <w:lvlJc w:val="left"/>
      <w:pPr>
        <w:ind w:left="1167" w:hanging="360"/>
      </w:pPr>
      <w:rPr>
        <w:rFonts w:ascii="Symbol" w:hAnsi="Symbol" w:hint="default"/>
      </w:rPr>
    </w:lvl>
    <w:lvl w:ilvl="1" w:tplc="08090003" w:tentative="1">
      <w:start w:val="1"/>
      <w:numFmt w:val="bullet"/>
      <w:lvlText w:val="o"/>
      <w:lvlJc w:val="left"/>
      <w:pPr>
        <w:ind w:left="1887" w:hanging="360"/>
      </w:pPr>
      <w:rPr>
        <w:rFonts w:ascii="Courier New" w:hAnsi="Courier New" w:cs="Courier New" w:hint="default"/>
      </w:rPr>
    </w:lvl>
    <w:lvl w:ilvl="2" w:tplc="08090005" w:tentative="1">
      <w:start w:val="1"/>
      <w:numFmt w:val="bullet"/>
      <w:lvlText w:val=""/>
      <w:lvlJc w:val="left"/>
      <w:pPr>
        <w:ind w:left="2607" w:hanging="360"/>
      </w:pPr>
      <w:rPr>
        <w:rFonts w:ascii="Wingdings" w:hAnsi="Wingdings" w:hint="default"/>
      </w:rPr>
    </w:lvl>
    <w:lvl w:ilvl="3" w:tplc="08090001" w:tentative="1">
      <w:start w:val="1"/>
      <w:numFmt w:val="bullet"/>
      <w:lvlText w:val=""/>
      <w:lvlJc w:val="left"/>
      <w:pPr>
        <w:ind w:left="3327" w:hanging="360"/>
      </w:pPr>
      <w:rPr>
        <w:rFonts w:ascii="Symbol" w:hAnsi="Symbol" w:hint="default"/>
      </w:rPr>
    </w:lvl>
    <w:lvl w:ilvl="4" w:tplc="08090003" w:tentative="1">
      <w:start w:val="1"/>
      <w:numFmt w:val="bullet"/>
      <w:lvlText w:val="o"/>
      <w:lvlJc w:val="left"/>
      <w:pPr>
        <w:ind w:left="4047" w:hanging="360"/>
      </w:pPr>
      <w:rPr>
        <w:rFonts w:ascii="Courier New" w:hAnsi="Courier New" w:cs="Courier New" w:hint="default"/>
      </w:rPr>
    </w:lvl>
    <w:lvl w:ilvl="5" w:tplc="08090005" w:tentative="1">
      <w:start w:val="1"/>
      <w:numFmt w:val="bullet"/>
      <w:lvlText w:val=""/>
      <w:lvlJc w:val="left"/>
      <w:pPr>
        <w:ind w:left="4767" w:hanging="360"/>
      </w:pPr>
      <w:rPr>
        <w:rFonts w:ascii="Wingdings" w:hAnsi="Wingdings" w:hint="default"/>
      </w:rPr>
    </w:lvl>
    <w:lvl w:ilvl="6" w:tplc="08090001" w:tentative="1">
      <w:start w:val="1"/>
      <w:numFmt w:val="bullet"/>
      <w:lvlText w:val=""/>
      <w:lvlJc w:val="left"/>
      <w:pPr>
        <w:ind w:left="5487" w:hanging="360"/>
      </w:pPr>
      <w:rPr>
        <w:rFonts w:ascii="Symbol" w:hAnsi="Symbol" w:hint="default"/>
      </w:rPr>
    </w:lvl>
    <w:lvl w:ilvl="7" w:tplc="08090003" w:tentative="1">
      <w:start w:val="1"/>
      <w:numFmt w:val="bullet"/>
      <w:lvlText w:val="o"/>
      <w:lvlJc w:val="left"/>
      <w:pPr>
        <w:ind w:left="6207" w:hanging="360"/>
      </w:pPr>
      <w:rPr>
        <w:rFonts w:ascii="Courier New" w:hAnsi="Courier New" w:cs="Courier New" w:hint="default"/>
      </w:rPr>
    </w:lvl>
    <w:lvl w:ilvl="8" w:tplc="08090005" w:tentative="1">
      <w:start w:val="1"/>
      <w:numFmt w:val="bullet"/>
      <w:lvlText w:val=""/>
      <w:lvlJc w:val="left"/>
      <w:pPr>
        <w:ind w:left="6927" w:hanging="360"/>
      </w:pPr>
      <w:rPr>
        <w:rFonts w:ascii="Wingdings" w:hAnsi="Wingdings" w:hint="default"/>
      </w:rPr>
    </w:lvl>
  </w:abstractNum>
  <w:abstractNum w:abstractNumId="25" w15:restartNumberingAfterBreak="0">
    <w:nsid w:val="0ECB2E94"/>
    <w:multiLevelType w:val="hybridMultilevel"/>
    <w:tmpl w:val="578AD45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1067747A"/>
    <w:multiLevelType w:val="hybridMultilevel"/>
    <w:tmpl w:val="F066282C"/>
    <w:lvl w:ilvl="0" w:tplc="927879A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7" w15:restartNumberingAfterBreak="0">
    <w:nsid w:val="10F545B6"/>
    <w:multiLevelType w:val="hybridMultilevel"/>
    <w:tmpl w:val="7EB08210"/>
    <w:lvl w:ilvl="0" w:tplc="0809000F">
      <w:start w:val="4"/>
      <w:numFmt w:val="decimal"/>
      <w:lvlText w:val="%1."/>
      <w:lvlJc w:val="left"/>
      <w:pPr>
        <w:ind w:left="1310" w:hanging="360"/>
      </w:pPr>
      <w:rPr>
        <w:rFonts w:hint="default"/>
      </w:rPr>
    </w:lvl>
    <w:lvl w:ilvl="1" w:tplc="08090019" w:tentative="1">
      <w:start w:val="1"/>
      <w:numFmt w:val="lowerLetter"/>
      <w:lvlText w:val="%2."/>
      <w:lvlJc w:val="left"/>
      <w:pPr>
        <w:ind w:left="2030" w:hanging="360"/>
      </w:pPr>
    </w:lvl>
    <w:lvl w:ilvl="2" w:tplc="0809001B" w:tentative="1">
      <w:start w:val="1"/>
      <w:numFmt w:val="lowerRoman"/>
      <w:lvlText w:val="%3."/>
      <w:lvlJc w:val="right"/>
      <w:pPr>
        <w:ind w:left="2750" w:hanging="180"/>
      </w:pPr>
    </w:lvl>
    <w:lvl w:ilvl="3" w:tplc="0809000F" w:tentative="1">
      <w:start w:val="1"/>
      <w:numFmt w:val="decimal"/>
      <w:lvlText w:val="%4."/>
      <w:lvlJc w:val="left"/>
      <w:pPr>
        <w:ind w:left="3470" w:hanging="360"/>
      </w:pPr>
    </w:lvl>
    <w:lvl w:ilvl="4" w:tplc="08090019" w:tentative="1">
      <w:start w:val="1"/>
      <w:numFmt w:val="lowerLetter"/>
      <w:lvlText w:val="%5."/>
      <w:lvlJc w:val="left"/>
      <w:pPr>
        <w:ind w:left="4190" w:hanging="360"/>
      </w:pPr>
    </w:lvl>
    <w:lvl w:ilvl="5" w:tplc="0809001B" w:tentative="1">
      <w:start w:val="1"/>
      <w:numFmt w:val="lowerRoman"/>
      <w:lvlText w:val="%6."/>
      <w:lvlJc w:val="right"/>
      <w:pPr>
        <w:ind w:left="4910" w:hanging="180"/>
      </w:pPr>
    </w:lvl>
    <w:lvl w:ilvl="6" w:tplc="0809000F" w:tentative="1">
      <w:start w:val="1"/>
      <w:numFmt w:val="decimal"/>
      <w:lvlText w:val="%7."/>
      <w:lvlJc w:val="left"/>
      <w:pPr>
        <w:ind w:left="5630" w:hanging="360"/>
      </w:pPr>
    </w:lvl>
    <w:lvl w:ilvl="7" w:tplc="08090019" w:tentative="1">
      <w:start w:val="1"/>
      <w:numFmt w:val="lowerLetter"/>
      <w:lvlText w:val="%8."/>
      <w:lvlJc w:val="left"/>
      <w:pPr>
        <w:ind w:left="6350" w:hanging="360"/>
      </w:pPr>
    </w:lvl>
    <w:lvl w:ilvl="8" w:tplc="0809001B" w:tentative="1">
      <w:start w:val="1"/>
      <w:numFmt w:val="lowerRoman"/>
      <w:lvlText w:val="%9."/>
      <w:lvlJc w:val="right"/>
      <w:pPr>
        <w:ind w:left="7070" w:hanging="180"/>
      </w:pPr>
    </w:lvl>
  </w:abstractNum>
  <w:abstractNum w:abstractNumId="28" w15:restartNumberingAfterBreak="0">
    <w:nsid w:val="130E28D8"/>
    <w:multiLevelType w:val="hybridMultilevel"/>
    <w:tmpl w:val="1DD28446"/>
    <w:lvl w:ilvl="0" w:tplc="A6C69FBA">
      <w:start w:val="1"/>
      <w:numFmt w:val="decimal"/>
      <w:lvlText w:val="(%1)"/>
      <w:lvlJc w:val="left"/>
      <w:pPr>
        <w:ind w:left="1080" w:hanging="72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142C1ED0"/>
    <w:multiLevelType w:val="hybridMultilevel"/>
    <w:tmpl w:val="B6FC66D8"/>
    <w:lvl w:ilvl="0" w:tplc="5BDEC652">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30" w15:restartNumberingAfterBreak="0">
    <w:nsid w:val="1483087F"/>
    <w:multiLevelType w:val="hybridMultilevel"/>
    <w:tmpl w:val="04D6D322"/>
    <w:lvl w:ilvl="0" w:tplc="6B8896C2">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1" w15:restartNumberingAfterBreak="0">
    <w:nsid w:val="14861F80"/>
    <w:multiLevelType w:val="singleLevel"/>
    <w:tmpl w:val="3502DD56"/>
    <w:lvl w:ilvl="0">
      <w:start w:val="1"/>
      <w:numFmt w:val="decimal"/>
      <w:lvlText w:val="(%1)"/>
      <w:lvlJc w:val="left"/>
      <w:pPr>
        <w:tabs>
          <w:tab w:val="num" w:pos="360"/>
        </w:tabs>
        <w:ind w:left="360" w:hanging="360"/>
      </w:pPr>
      <w:rPr>
        <w:rFonts w:hint="default"/>
      </w:rPr>
    </w:lvl>
  </w:abstractNum>
  <w:abstractNum w:abstractNumId="32" w15:restartNumberingAfterBreak="0">
    <w:nsid w:val="14B33D5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3" w15:restartNumberingAfterBreak="0">
    <w:nsid w:val="14D9043C"/>
    <w:multiLevelType w:val="hybridMultilevel"/>
    <w:tmpl w:val="B15473FC"/>
    <w:lvl w:ilvl="0" w:tplc="F9CCD35A">
      <w:start w:val="1"/>
      <w:numFmt w:val="lowerRoman"/>
      <w:lvlText w:val="(%1)"/>
      <w:lvlJc w:val="left"/>
      <w:pPr>
        <w:ind w:left="1069" w:hanging="360"/>
      </w:pPr>
      <w:rPr>
        <w:rFonts w:hint="default"/>
      </w:rPr>
    </w:lvl>
    <w:lvl w:ilvl="1" w:tplc="48090019">
      <w:start w:val="1"/>
      <w:numFmt w:val="lowerLetter"/>
      <w:lvlText w:val="%2."/>
      <w:lvlJc w:val="left"/>
      <w:pPr>
        <w:ind w:left="1789" w:hanging="360"/>
      </w:pPr>
    </w:lvl>
    <w:lvl w:ilvl="2" w:tplc="4809001B">
      <w:start w:val="1"/>
      <w:numFmt w:val="lowerRoman"/>
      <w:lvlText w:val="%3."/>
      <w:lvlJc w:val="right"/>
      <w:pPr>
        <w:ind w:left="2509" w:hanging="180"/>
      </w:pPr>
    </w:lvl>
    <w:lvl w:ilvl="3" w:tplc="4809000F">
      <w:start w:val="1"/>
      <w:numFmt w:val="decimal"/>
      <w:lvlText w:val="%4."/>
      <w:lvlJc w:val="left"/>
      <w:pPr>
        <w:ind w:left="3229" w:hanging="360"/>
      </w:pPr>
    </w:lvl>
    <w:lvl w:ilvl="4" w:tplc="48090019">
      <w:start w:val="1"/>
      <w:numFmt w:val="lowerLetter"/>
      <w:lvlText w:val="%5."/>
      <w:lvlJc w:val="left"/>
      <w:pPr>
        <w:ind w:left="3949" w:hanging="360"/>
      </w:pPr>
    </w:lvl>
    <w:lvl w:ilvl="5" w:tplc="4809001B">
      <w:start w:val="1"/>
      <w:numFmt w:val="lowerRoman"/>
      <w:lvlText w:val="%6."/>
      <w:lvlJc w:val="right"/>
      <w:pPr>
        <w:ind w:left="4669" w:hanging="180"/>
      </w:pPr>
    </w:lvl>
    <w:lvl w:ilvl="6" w:tplc="4809000F">
      <w:start w:val="1"/>
      <w:numFmt w:val="decimal"/>
      <w:lvlText w:val="%7."/>
      <w:lvlJc w:val="left"/>
      <w:pPr>
        <w:ind w:left="5389" w:hanging="360"/>
      </w:pPr>
    </w:lvl>
    <w:lvl w:ilvl="7" w:tplc="48090019">
      <w:start w:val="1"/>
      <w:numFmt w:val="lowerLetter"/>
      <w:lvlText w:val="%8."/>
      <w:lvlJc w:val="left"/>
      <w:pPr>
        <w:ind w:left="6109" w:hanging="360"/>
      </w:pPr>
    </w:lvl>
    <w:lvl w:ilvl="8" w:tplc="4809001B">
      <w:start w:val="1"/>
      <w:numFmt w:val="lowerRoman"/>
      <w:lvlText w:val="%9."/>
      <w:lvlJc w:val="right"/>
      <w:pPr>
        <w:ind w:left="6829" w:hanging="180"/>
      </w:pPr>
    </w:lvl>
  </w:abstractNum>
  <w:abstractNum w:abstractNumId="34" w15:restartNumberingAfterBreak="0">
    <w:nsid w:val="14E712C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5" w15:restartNumberingAfterBreak="0">
    <w:nsid w:val="163C22B9"/>
    <w:multiLevelType w:val="hybridMultilevel"/>
    <w:tmpl w:val="7A86DC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1676704C"/>
    <w:multiLevelType w:val="singleLevel"/>
    <w:tmpl w:val="0409000F"/>
    <w:lvl w:ilvl="0">
      <w:start w:val="11"/>
      <w:numFmt w:val="decimal"/>
      <w:lvlText w:val="%1."/>
      <w:lvlJc w:val="left"/>
      <w:pPr>
        <w:tabs>
          <w:tab w:val="num" w:pos="360"/>
        </w:tabs>
        <w:ind w:left="360" w:hanging="360"/>
      </w:pPr>
      <w:rPr>
        <w:rFonts w:hint="default"/>
      </w:rPr>
    </w:lvl>
  </w:abstractNum>
  <w:abstractNum w:abstractNumId="37" w15:restartNumberingAfterBreak="0">
    <w:nsid w:val="16B72EAF"/>
    <w:multiLevelType w:val="hybridMultilevel"/>
    <w:tmpl w:val="8D8828C8"/>
    <w:lvl w:ilvl="0" w:tplc="43AA4404">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176F1F75"/>
    <w:multiLevelType w:val="hybridMultilevel"/>
    <w:tmpl w:val="04360D7E"/>
    <w:lvl w:ilvl="0" w:tplc="48090015">
      <w:start w:val="1"/>
      <w:numFmt w:val="upp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9" w15:restartNumberingAfterBreak="0">
    <w:nsid w:val="18F346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19B90972"/>
    <w:multiLevelType w:val="hybridMultilevel"/>
    <w:tmpl w:val="3D9ACF1E"/>
    <w:lvl w:ilvl="0" w:tplc="40380C32">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1B553E2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2" w15:restartNumberingAfterBreak="0">
    <w:nsid w:val="1CAA5E22"/>
    <w:multiLevelType w:val="hybridMultilevel"/>
    <w:tmpl w:val="EA2425D6"/>
    <w:lvl w:ilvl="0" w:tplc="FFE229FA">
      <w:start w:val="1"/>
      <w:numFmt w:val="lowerLetter"/>
      <w:lvlText w:val="(%1)"/>
      <w:lvlJc w:val="left"/>
      <w:pPr>
        <w:ind w:left="1104" w:hanging="360"/>
      </w:pPr>
      <w:rPr>
        <w:rFonts w:hint="default"/>
      </w:rPr>
    </w:lvl>
    <w:lvl w:ilvl="1" w:tplc="48090019" w:tentative="1">
      <w:start w:val="1"/>
      <w:numFmt w:val="lowerLetter"/>
      <w:lvlText w:val="%2."/>
      <w:lvlJc w:val="left"/>
      <w:pPr>
        <w:ind w:left="1824" w:hanging="360"/>
      </w:pPr>
    </w:lvl>
    <w:lvl w:ilvl="2" w:tplc="4809001B" w:tentative="1">
      <w:start w:val="1"/>
      <w:numFmt w:val="lowerRoman"/>
      <w:lvlText w:val="%3."/>
      <w:lvlJc w:val="right"/>
      <w:pPr>
        <w:ind w:left="2544" w:hanging="180"/>
      </w:pPr>
    </w:lvl>
    <w:lvl w:ilvl="3" w:tplc="4809000F" w:tentative="1">
      <w:start w:val="1"/>
      <w:numFmt w:val="decimal"/>
      <w:lvlText w:val="%4."/>
      <w:lvlJc w:val="left"/>
      <w:pPr>
        <w:ind w:left="3264" w:hanging="360"/>
      </w:pPr>
    </w:lvl>
    <w:lvl w:ilvl="4" w:tplc="48090019" w:tentative="1">
      <w:start w:val="1"/>
      <w:numFmt w:val="lowerLetter"/>
      <w:lvlText w:val="%5."/>
      <w:lvlJc w:val="left"/>
      <w:pPr>
        <w:ind w:left="3984" w:hanging="360"/>
      </w:pPr>
    </w:lvl>
    <w:lvl w:ilvl="5" w:tplc="4809001B" w:tentative="1">
      <w:start w:val="1"/>
      <w:numFmt w:val="lowerRoman"/>
      <w:lvlText w:val="%6."/>
      <w:lvlJc w:val="right"/>
      <w:pPr>
        <w:ind w:left="4704" w:hanging="180"/>
      </w:pPr>
    </w:lvl>
    <w:lvl w:ilvl="6" w:tplc="4809000F" w:tentative="1">
      <w:start w:val="1"/>
      <w:numFmt w:val="decimal"/>
      <w:lvlText w:val="%7."/>
      <w:lvlJc w:val="left"/>
      <w:pPr>
        <w:ind w:left="5424" w:hanging="360"/>
      </w:pPr>
    </w:lvl>
    <w:lvl w:ilvl="7" w:tplc="48090019" w:tentative="1">
      <w:start w:val="1"/>
      <w:numFmt w:val="lowerLetter"/>
      <w:lvlText w:val="%8."/>
      <w:lvlJc w:val="left"/>
      <w:pPr>
        <w:ind w:left="6144" w:hanging="360"/>
      </w:pPr>
    </w:lvl>
    <w:lvl w:ilvl="8" w:tplc="4809001B" w:tentative="1">
      <w:start w:val="1"/>
      <w:numFmt w:val="lowerRoman"/>
      <w:lvlText w:val="%9."/>
      <w:lvlJc w:val="right"/>
      <w:pPr>
        <w:ind w:left="6864" w:hanging="180"/>
      </w:pPr>
    </w:lvl>
  </w:abstractNum>
  <w:abstractNum w:abstractNumId="43" w15:restartNumberingAfterBreak="0">
    <w:nsid w:val="1CBC09F1"/>
    <w:multiLevelType w:val="hybridMultilevel"/>
    <w:tmpl w:val="07861A0C"/>
    <w:lvl w:ilvl="0" w:tplc="C212AF8E">
      <w:start w:val="2"/>
      <w:numFmt w:val="decimal"/>
      <w:lvlText w:val="%1"/>
      <w:lvlJc w:val="left"/>
      <w:pPr>
        <w:ind w:left="360" w:hanging="360"/>
      </w:pPr>
      <w:rPr>
        <w:rFonts w:hint="default"/>
        <w:vertAlign w:val="superscrip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4" w15:restartNumberingAfterBreak="0">
    <w:nsid w:val="1DDE0977"/>
    <w:multiLevelType w:val="hybridMultilevel"/>
    <w:tmpl w:val="B59A768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1E29498C"/>
    <w:multiLevelType w:val="hybridMultilevel"/>
    <w:tmpl w:val="28AE2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E567E38"/>
    <w:multiLevelType w:val="hybridMultilevel"/>
    <w:tmpl w:val="217A91D4"/>
    <w:lvl w:ilvl="0" w:tplc="091CC7CA">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1E7E0716"/>
    <w:multiLevelType w:val="hybridMultilevel"/>
    <w:tmpl w:val="015220C2"/>
    <w:lvl w:ilvl="0" w:tplc="5B48671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8" w15:restartNumberingAfterBreak="0">
    <w:nsid w:val="1EEF7803"/>
    <w:multiLevelType w:val="hybridMultilevel"/>
    <w:tmpl w:val="B46C29EC"/>
    <w:lvl w:ilvl="0" w:tplc="4FEEAD24">
      <w:start w:val="1"/>
      <w:numFmt w:val="lowerLetter"/>
      <w:lvlText w:val="(%1)"/>
      <w:lvlJc w:val="left"/>
      <w:pPr>
        <w:ind w:left="1777" w:hanging="360"/>
      </w:pPr>
      <w:rPr>
        <w:rFonts w:hint="default"/>
      </w:rPr>
    </w:lvl>
    <w:lvl w:ilvl="1" w:tplc="48090019" w:tentative="1">
      <w:start w:val="1"/>
      <w:numFmt w:val="lowerLetter"/>
      <w:lvlText w:val="%2."/>
      <w:lvlJc w:val="left"/>
      <w:pPr>
        <w:ind w:left="2497" w:hanging="360"/>
      </w:pPr>
    </w:lvl>
    <w:lvl w:ilvl="2" w:tplc="4809001B" w:tentative="1">
      <w:start w:val="1"/>
      <w:numFmt w:val="lowerRoman"/>
      <w:lvlText w:val="%3."/>
      <w:lvlJc w:val="right"/>
      <w:pPr>
        <w:ind w:left="3217" w:hanging="180"/>
      </w:pPr>
    </w:lvl>
    <w:lvl w:ilvl="3" w:tplc="4809000F" w:tentative="1">
      <w:start w:val="1"/>
      <w:numFmt w:val="decimal"/>
      <w:lvlText w:val="%4."/>
      <w:lvlJc w:val="left"/>
      <w:pPr>
        <w:ind w:left="3937" w:hanging="360"/>
      </w:pPr>
    </w:lvl>
    <w:lvl w:ilvl="4" w:tplc="48090019" w:tentative="1">
      <w:start w:val="1"/>
      <w:numFmt w:val="lowerLetter"/>
      <w:lvlText w:val="%5."/>
      <w:lvlJc w:val="left"/>
      <w:pPr>
        <w:ind w:left="4657" w:hanging="360"/>
      </w:pPr>
    </w:lvl>
    <w:lvl w:ilvl="5" w:tplc="4809001B" w:tentative="1">
      <w:start w:val="1"/>
      <w:numFmt w:val="lowerRoman"/>
      <w:lvlText w:val="%6."/>
      <w:lvlJc w:val="right"/>
      <w:pPr>
        <w:ind w:left="5377" w:hanging="180"/>
      </w:pPr>
    </w:lvl>
    <w:lvl w:ilvl="6" w:tplc="4809000F" w:tentative="1">
      <w:start w:val="1"/>
      <w:numFmt w:val="decimal"/>
      <w:lvlText w:val="%7."/>
      <w:lvlJc w:val="left"/>
      <w:pPr>
        <w:ind w:left="6097" w:hanging="360"/>
      </w:pPr>
    </w:lvl>
    <w:lvl w:ilvl="7" w:tplc="48090019" w:tentative="1">
      <w:start w:val="1"/>
      <w:numFmt w:val="lowerLetter"/>
      <w:lvlText w:val="%8."/>
      <w:lvlJc w:val="left"/>
      <w:pPr>
        <w:ind w:left="6817" w:hanging="360"/>
      </w:pPr>
    </w:lvl>
    <w:lvl w:ilvl="8" w:tplc="4809001B" w:tentative="1">
      <w:start w:val="1"/>
      <w:numFmt w:val="lowerRoman"/>
      <w:lvlText w:val="%9."/>
      <w:lvlJc w:val="right"/>
      <w:pPr>
        <w:ind w:left="7537" w:hanging="180"/>
      </w:pPr>
    </w:lvl>
  </w:abstractNum>
  <w:abstractNum w:abstractNumId="49" w15:restartNumberingAfterBreak="0">
    <w:nsid w:val="1F826BAC"/>
    <w:multiLevelType w:val="hybridMultilevel"/>
    <w:tmpl w:val="89F279D8"/>
    <w:lvl w:ilvl="0" w:tplc="B0A89EDA">
      <w:start w:val="1"/>
      <w:numFmt w:val="decimal"/>
      <w:lvlText w:val="(%1)"/>
      <w:lvlJc w:val="left"/>
      <w:pPr>
        <w:ind w:left="1068" w:hanging="708"/>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0" w15:restartNumberingAfterBreak="0">
    <w:nsid w:val="2018793B"/>
    <w:multiLevelType w:val="hybridMultilevel"/>
    <w:tmpl w:val="4C3C1302"/>
    <w:lvl w:ilvl="0" w:tplc="BBDA1AE6">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1" w15:restartNumberingAfterBreak="0">
    <w:nsid w:val="202731D3"/>
    <w:multiLevelType w:val="hybridMultilevel"/>
    <w:tmpl w:val="312CF30A"/>
    <w:lvl w:ilvl="0" w:tplc="84820E2C">
      <w:start w:val="6"/>
      <w:numFmt w:val="bullet"/>
      <w:lvlText w:val=""/>
      <w:lvlJc w:val="left"/>
      <w:pPr>
        <w:ind w:left="1080" w:hanging="360"/>
      </w:pPr>
      <w:rPr>
        <w:rFonts w:ascii="Wingdings" w:eastAsia="Calibri" w:hAnsi="Wingdings"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2" w15:restartNumberingAfterBreak="0">
    <w:nsid w:val="20435698"/>
    <w:multiLevelType w:val="hybridMultilevel"/>
    <w:tmpl w:val="92F2B218"/>
    <w:lvl w:ilvl="0" w:tplc="DD964152">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209C387F"/>
    <w:multiLevelType w:val="hybridMultilevel"/>
    <w:tmpl w:val="5D3C2C44"/>
    <w:lvl w:ilvl="0" w:tplc="08090001">
      <w:start w:val="1"/>
      <w:numFmt w:val="bullet"/>
      <w:lvlText w:val=""/>
      <w:lvlJc w:val="left"/>
      <w:pPr>
        <w:ind w:left="886" w:hanging="360"/>
      </w:pPr>
      <w:rPr>
        <w:rFonts w:ascii="Symbol" w:hAnsi="Symbol" w:hint="default"/>
      </w:rPr>
    </w:lvl>
    <w:lvl w:ilvl="1" w:tplc="08090003" w:tentative="1">
      <w:start w:val="1"/>
      <w:numFmt w:val="bullet"/>
      <w:lvlText w:val="o"/>
      <w:lvlJc w:val="left"/>
      <w:pPr>
        <w:ind w:left="1606" w:hanging="360"/>
      </w:pPr>
      <w:rPr>
        <w:rFonts w:ascii="Courier New" w:hAnsi="Courier New" w:cs="Courier New" w:hint="default"/>
      </w:rPr>
    </w:lvl>
    <w:lvl w:ilvl="2" w:tplc="08090005" w:tentative="1">
      <w:start w:val="1"/>
      <w:numFmt w:val="bullet"/>
      <w:lvlText w:val=""/>
      <w:lvlJc w:val="left"/>
      <w:pPr>
        <w:ind w:left="2326" w:hanging="360"/>
      </w:pPr>
      <w:rPr>
        <w:rFonts w:ascii="Wingdings" w:hAnsi="Wingdings" w:hint="default"/>
      </w:rPr>
    </w:lvl>
    <w:lvl w:ilvl="3" w:tplc="08090001" w:tentative="1">
      <w:start w:val="1"/>
      <w:numFmt w:val="bullet"/>
      <w:lvlText w:val=""/>
      <w:lvlJc w:val="left"/>
      <w:pPr>
        <w:ind w:left="3046" w:hanging="360"/>
      </w:pPr>
      <w:rPr>
        <w:rFonts w:ascii="Symbol" w:hAnsi="Symbol" w:hint="default"/>
      </w:rPr>
    </w:lvl>
    <w:lvl w:ilvl="4" w:tplc="08090003" w:tentative="1">
      <w:start w:val="1"/>
      <w:numFmt w:val="bullet"/>
      <w:lvlText w:val="o"/>
      <w:lvlJc w:val="left"/>
      <w:pPr>
        <w:ind w:left="3766" w:hanging="360"/>
      </w:pPr>
      <w:rPr>
        <w:rFonts w:ascii="Courier New" w:hAnsi="Courier New" w:cs="Courier New" w:hint="default"/>
      </w:rPr>
    </w:lvl>
    <w:lvl w:ilvl="5" w:tplc="08090005" w:tentative="1">
      <w:start w:val="1"/>
      <w:numFmt w:val="bullet"/>
      <w:lvlText w:val=""/>
      <w:lvlJc w:val="left"/>
      <w:pPr>
        <w:ind w:left="4486" w:hanging="360"/>
      </w:pPr>
      <w:rPr>
        <w:rFonts w:ascii="Wingdings" w:hAnsi="Wingdings" w:hint="default"/>
      </w:rPr>
    </w:lvl>
    <w:lvl w:ilvl="6" w:tplc="08090001" w:tentative="1">
      <w:start w:val="1"/>
      <w:numFmt w:val="bullet"/>
      <w:lvlText w:val=""/>
      <w:lvlJc w:val="left"/>
      <w:pPr>
        <w:ind w:left="5206" w:hanging="360"/>
      </w:pPr>
      <w:rPr>
        <w:rFonts w:ascii="Symbol" w:hAnsi="Symbol" w:hint="default"/>
      </w:rPr>
    </w:lvl>
    <w:lvl w:ilvl="7" w:tplc="08090003" w:tentative="1">
      <w:start w:val="1"/>
      <w:numFmt w:val="bullet"/>
      <w:lvlText w:val="o"/>
      <w:lvlJc w:val="left"/>
      <w:pPr>
        <w:ind w:left="5926" w:hanging="360"/>
      </w:pPr>
      <w:rPr>
        <w:rFonts w:ascii="Courier New" w:hAnsi="Courier New" w:cs="Courier New" w:hint="default"/>
      </w:rPr>
    </w:lvl>
    <w:lvl w:ilvl="8" w:tplc="08090005" w:tentative="1">
      <w:start w:val="1"/>
      <w:numFmt w:val="bullet"/>
      <w:lvlText w:val=""/>
      <w:lvlJc w:val="left"/>
      <w:pPr>
        <w:ind w:left="6646" w:hanging="360"/>
      </w:pPr>
      <w:rPr>
        <w:rFonts w:ascii="Wingdings" w:hAnsi="Wingdings" w:hint="default"/>
      </w:rPr>
    </w:lvl>
  </w:abstractNum>
  <w:abstractNum w:abstractNumId="54" w15:restartNumberingAfterBreak="0">
    <w:nsid w:val="20AF1108"/>
    <w:multiLevelType w:val="hybridMultilevel"/>
    <w:tmpl w:val="217A91D4"/>
    <w:lvl w:ilvl="0" w:tplc="091CC7CA">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5" w15:restartNumberingAfterBreak="0">
    <w:nsid w:val="21A60781"/>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56" w15:restartNumberingAfterBreak="0">
    <w:nsid w:val="228B6F73"/>
    <w:multiLevelType w:val="hybridMultilevel"/>
    <w:tmpl w:val="33FCB010"/>
    <w:lvl w:ilvl="0" w:tplc="0A280362">
      <w:start w:val="1"/>
      <w:numFmt w:val="lowerRoman"/>
      <w:lvlText w:val="(%1)"/>
      <w:lvlJc w:val="left"/>
      <w:pPr>
        <w:ind w:left="2172" w:hanging="720"/>
      </w:pPr>
      <w:rPr>
        <w:rFonts w:hint="default"/>
      </w:rPr>
    </w:lvl>
    <w:lvl w:ilvl="1" w:tplc="08090019" w:tentative="1">
      <w:start w:val="1"/>
      <w:numFmt w:val="lowerLetter"/>
      <w:lvlText w:val="%2."/>
      <w:lvlJc w:val="left"/>
      <w:pPr>
        <w:ind w:left="2532" w:hanging="360"/>
      </w:pPr>
    </w:lvl>
    <w:lvl w:ilvl="2" w:tplc="0809001B" w:tentative="1">
      <w:start w:val="1"/>
      <w:numFmt w:val="lowerRoman"/>
      <w:lvlText w:val="%3."/>
      <w:lvlJc w:val="right"/>
      <w:pPr>
        <w:ind w:left="3252" w:hanging="180"/>
      </w:pPr>
    </w:lvl>
    <w:lvl w:ilvl="3" w:tplc="0809000F" w:tentative="1">
      <w:start w:val="1"/>
      <w:numFmt w:val="decimal"/>
      <w:lvlText w:val="%4."/>
      <w:lvlJc w:val="left"/>
      <w:pPr>
        <w:ind w:left="3972" w:hanging="360"/>
      </w:pPr>
    </w:lvl>
    <w:lvl w:ilvl="4" w:tplc="08090019" w:tentative="1">
      <w:start w:val="1"/>
      <w:numFmt w:val="lowerLetter"/>
      <w:lvlText w:val="%5."/>
      <w:lvlJc w:val="left"/>
      <w:pPr>
        <w:ind w:left="4692" w:hanging="360"/>
      </w:pPr>
    </w:lvl>
    <w:lvl w:ilvl="5" w:tplc="0809001B" w:tentative="1">
      <w:start w:val="1"/>
      <w:numFmt w:val="lowerRoman"/>
      <w:lvlText w:val="%6."/>
      <w:lvlJc w:val="right"/>
      <w:pPr>
        <w:ind w:left="5412" w:hanging="180"/>
      </w:pPr>
    </w:lvl>
    <w:lvl w:ilvl="6" w:tplc="0809000F" w:tentative="1">
      <w:start w:val="1"/>
      <w:numFmt w:val="decimal"/>
      <w:lvlText w:val="%7."/>
      <w:lvlJc w:val="left"/>
      <w:pPr>
        <w:ind w:left="6132" w:hanging="360"/>
      </w:pPr>
    </w:lvl>
    <w:lvl w:ilvl="7" w:tplc="08090019" w:tentative="1">
      <w:start w:val="1"/>
      <w:numFmt w:val="lowerLetter"/>
      <w:lvlText w:val="%8."/>
      <w:lvlJc w:val="left"/>
      <w:pPr>
        <w:ind w:left="6852" w:hanging="360"/>
      </w:pPr>
    </w:lvl>
    <w:lvl w:ilvl="8" w:tplc="0809001B" w:tentative="1">
      <w:start w:val="1"/>
      <w:numFmt w:val="lowerRoman"/>
      <w:lvlText w:val="%9."/>
      <w:lvlJc w:val="right"/>
      <w:pPr>
        <w:ind w:left="7572" w:hanging="180"/>
      </w:pPr>
    </w:lvl>
  </w:abstractNum>
  <w:abstractNum w:abstractNumId="57" w15:restartNumberingAfterBreak="0">
    <w:nsid w:val="22A25A92"/>
    <w:multiLevelType w:val="singleLevel"/>
    <w:tmpl w:val="2C24C5F6"/>
    <w:lvl w:ilvl="0">
      <w:start w:val="1"/>
      <w:numFmt w:val="decimal"/>
      <w:lvlText w:val="(%1)"/>
      <w:lvlJc w:val="left"/>
      <w:pPr>
        <w:tabs>
          <w:tab w:val="num" w:pos="720"/>
        </w:tabs>
        <w:ind w:left="720" w:hanging="720"/>
      </w:pPr>
      <w:rPr>
        <w:rFonts w:hint="default"/>
      </w:rPr>
    </w:lvl>
  </w:abstractNum>
  <w:abstractNum w:abstractNumId="58" w15:restartNumberingAfterBreak="0">
    <w:nsid w:val="23261A41"/>
    <w:multiLevelType w:val="hybridMultilevel"/>
    <w:tmpl w:val="1AC0BF4E"/>
    <w:lvl w:ilvl="0" w:tplc="71A892F4">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9" w15:restartNumberingAfterBreak="0">
    <w:nsid w:val="23C211E1"/>
    <w:multiLevelType w:val="singleLevel"/>
    <w:tmpl w:val="0409000F"/>
    <w:lvl w:ilvl="0">
      <w:start w:val="8"/>
      <w:numFmt w:val="decimal"/>
      <w:lvlText w:val="%1."/>
      <w:lvlJc w:val="left"/>
      <w:pPr>
        <w:tabs>
          <w:tab w:val="num" w:pos="360"/>
        </w:tabs>
        <w:ind w:left="360" w:hanging="360"/>
      </w:pPr>
      <w:rPr>
        <w:rFonts w:hint="default"/>
        <w:i w:val="0"/>
      </w:rPr>
    </w:lvl>
  </w:abstractNum>
  <w:abstractNum w:abstractNumId="60" w15:restartNumberingAfterBreak="0">
    <w:nsid w:val="24771663"/>
    <w:multiLevelType w:val="hybridMultilevel"/>
    <w:tmpl w:val="2FC02E66"/>
    <w:lvl w:ilvl="0" w:tplc="DF6E2F8A">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1" w15:restartNumberingAfterBreak="0">
    <w:nsid w:val="249D5A94"/>
    <w:multiLevelType w:val="hybridMultilevel"/>
    <w:tmpl w:val="EDC41790"/>
    <w:lvl w:ilvl="0" w:tplc="A0740A44">
      <w:start w:val="1"/>
      <w:numFmt w:val="decimal"/>
      <w:lvlText w:val="(%1)"/>
      <w:lvlJc w:val="left"/>
      <w:pPr>
        <w:ind w:left="720" w:hanging="360"/>
      </w:pPr>
      <w:rPr>
        <w:rFonts w:hint="default"/>
      </w:rPr>
    </w:lvl>
    <w:lvl w:ilvl="1" w:tplc="0B0AD85C">
      <w:start w:val="1"/>
      <w:numFmt w:val="lowerRoman"/>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25AF5440"/>
    <w:multiLevelType w:val="singleLevel"/>
    <w:tmpl w:val="C74650BE"/>
    <w:lvl w:ilvl="0">
      <w:start w:val="1"/>
      <w:numFmt w:val="decimal"/>
      <w:lvlText w:val="%1."/>
      <w:lvlJc w:val="left"/>
      <w:pPr>
        <w:tabs>
          <w:tab w:val="num" w:pos="720"/>
        </w:tabs>
        <w:ind w:left="720" w:hanging="720"/>
      </w:pPr>
      <w:rPr>
        <w:rFonts w:hint="default"/>
      </w:rPr>
    </w:lvl>
  </w:abstractNum>
  <w:abstractNum w:abstractNumId="63" w15:restartNumberingAfterBreak="0">
    <w:nsid w:val="260E1997"/>
    <w:multiLevelType w:val="hybridMultilevel"/>
    <w:tmpl w:val="EB36F33E"/>
    <w:lvl w:ilvl="0" w:tplc="941ECA3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4" w15:restartNumberingAfterBreak="0">
    <w:nsid w:val="28493957"/>
    <w:multiLevelType w:val="hybridMultilevel"/>
    <w:tmpl w:val="FA9A7AD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5" w15:restartNumberingAfterBreak="0">
    <w:nsid w:val="285170DD"/>
    <w:multiLevelType w:val="hybridMultilevel"/>
    <w:tmpl w:val="91ECAE7C"/>
    <w:lvl w:ilvl="0" w:tplc="CAC6A8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29DF0E81"/>
    <w:multiLevelType w:val="hybridMultilevel"/>
    <w:tmpl w:val="75CEE2B0"/>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7" w15:restartNumberingAfterBreak="0">
    <w:nsid w:val="2B6A36FF"/>
    <w:multiLevelType w:val="hybridMultilevel"/>
    <w:tmpl w:val="6BCE41E8"/>
    <w:lvl w:ilvl="0" w:tplc="B53EBEE2">
      <w:start w:val="1"/>
      <w:numFmt w:val="decimal"/>
      <w:lvlText w:val="%1."/>
      <w:lvlJc w:val="left"/>
      <w:pPr>
        <w:ind w:left="360" w:hanging="360"/>
      </w:pPr>
      <w:rPr>
        <w:rFonts w:hint="default"/>
        <w:b w:val="0"/>
      </w:rPr>
    </w:lvl>
    <w:lvl w:ilvl="1" w:tplc="48090017">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8" w15:restartNumberingAfterBreak="0">
    <w:nsid w:val="2BEB21C3"/>
    <w:multiLevelType w:val="hybridMultilevel"/>
    <w:tmpl w:val="46EAF9DC"/>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9" w15:restartNumberingAfterBreak="0">
    <w:nsid w:val="2C4060AE"/>
    <w:multiLevelType w:val="hybridMultilevel"/>
    <w:tmpl w:val="9F3684A8"/>
    <w:lvl w:ilvl="0" w:tplc="63260EA6">
      <w:start w:val="1"/>
      <w:numFmt w:val="lowerLetter"/>
      <w:lvlText w:val="(%1)"/>
      <w:lvlJc w:val="left"/>
      <w:pPr>
        <w:ind w:left="108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0" w15:restartNumberingAfterBreak="0">
    <w:nsid w:val="2E4E190B"/>
    <w:multiLevelType w:val="hybridMultilevel"/>
    <w:tmpl w:val="DB0AB25E"/>
    <w:lvl w:ilvl="0" w:tplc="21AAE2DE">
      <w:start w:val="1"/>
      <w:numFmt w:val="lowerRoman"/>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1" w15:restartNumberingAfterBreak="0">
    <w:nsid w:val="2E7D3E64"/>
    <w:multiLevelType w:val="hybridMultilevel"/>
    <w:tmpl w:val="BA4C6458"/>
    <w:lvl w:ilvl="0" w:tplc="D4D8DBAA">
      <w:start w:val="1"/>
      <w:numFmt w:val="lowerRoman"/>
      <w:lvlText w:val="(%1)"/>
      <w:lvlJc w:val="left"/>
      <w:pPr>
        <w:ind w:left="2421" w:hanging="72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72" w15:restartNumberingAfterBreak="0">
    <w:nsid w:val="2EF94B04"/>
    <w:multiLevelType w:val="hybridMultilevel"/>
    <w:tmpl w:val="E61413DC"/>
    <w:lvl w:ilvl="0" w:tplc="5B66C70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3" w15:restartNumberingAfterBreak="0">
    <w:nsid w:val="2F0E55A6"/>
    <w:multiLevelType w:val="hybridMultilevel"/>
    <w:tmpl w:val="B3A42F50"/>
    <w:lvl w:ilvl="0" w:tplc="C946FE1E">
      <w:start w:val="1"/>
      <w:numFmt w:val="lowerLetter"/>
      <w:lvlText w:val="(%1)"/>
      <w:lvlJc w:val="left"/>
      <w:pPr>
        <w:ind w:left="360" w:hanging="360"/>
      </w:pPr>
      <w:rPr>
        <w:rFonts w:ascii="Times New Roman" w:hAnsi="Times New Roman" w:cs="Times New Roman" w:hint="default"/>
      </w:rPr>
    </w:lvl>
    <w:lvl w:ilvl="1" w:tplc="48090019">
      <w:start w:val="1"/>
      <w:numFmt w:val="lowerLetter"/>
      <w:lvlText w:val="%2."/>
      <w:lvlJc w:val="left"/>
      <w:pPr>
        <w:ind w:left="1080" w:hanging="360"/>
      </w:pPr>
      <w:rPr>
        <w:rFonts w:cs="Times New Roman"/>
      </w:rPr>
    </w:lvl>
    <w:lvl w:ilvl="2" w:tplc="4809001B">
      <w:start w:val="1"/>
      <w:numFmt w:val="lowerRoman"/>
      <w:lvlText w:val="%3."/>
      <w:lvlJc w:val="right"/>
      <w:pPr>
        <w:ind w:left="1800" w:hanging="180"/>
      </w:pPr>
      <w:rPr>
        <w:rFonts w:cs="Times New Roman"/>
      </w:rPr>
    </w:lvl>
    <w:lvl w:ilvl="3" w:tplc="4809000F">
      <w:start w:val="1"/>
      <w:numFmt w:val="decimal"/>
      <w:lvlText w:val="%4."/>
      <w:lvlJc w:val="left"/>
      <w:pPr>
        <w:ind w:left="2520" w:hanging="360"/>
      </w:pPr>
      <w:rPr>
        <w:rFonts w:cs="Times New Roman"/>
      </w:rPr>
    </w:lvl>
    <w:lvl w:ilvl="4" w:tplc="48090019">
      <w:start w:val="1"/>
      <w:numFmt w:val="lowerLetter"/>
      <w:lvlText w:val="%5."/>
      <w:lvlJc w:val="left"/>
      <w:pPr>
        <w:ind w:left="3240" w:hanging="360"/>
      </w:pPr>
      <w:rPr>
        <w:rFonts w:cs="Times New Roman"/>
      </w:rPr>
    </w:lvl>
    <w:lvl w:ilvl="5" w:tplc="4809001B">
      <w:start w:val="1"/>
      <w:numFmt w:val="lowerRoman"/>
      <w:lvlText w:val="%6."/>
      <w:lvlJc w:val="right"/>
      <w:pPr>
        <w:ind w:left="3960" w:hanging="180"/>
      </w:pPr>
      <w:rPr>
        <w:rFonts w:cs="Times New Roman"/>
      </w:rPr>
    </w:lvl>
    <w:lvl w:ilvl="6" w:tplc="4809000F">
      <w:start w:val="1"/>
      <w:numFmt w:val="decimal"/>
      <w:lvlText w:val="%7."/>
      <w:lvlJc w:val="left"/>
      <w:pPr>
        <w:ind w:left="4680" w:hanging="360"/>
      </w:pPr>
      <w:rPr>
        <w:rFonts w:cs="Times New Roman"/>
      </w:rPr>
    </w:lvl>
    <w:lvl w:ilvl="7" w:tplc="48090019">
      <w:start w:val="1"/>
      <w:numFmt w:val="lowerLetter"/>
      <w:lvlText w:val="%8."/>
      <w:lvlJc w:val="left"/>
      <w:pPr>
        <w:ind w:left="5400" w:hanging="360"/>
      </w:pPr>
      <w:rPr>
        <w:rFonts w:cs="Times New Roman"/>
      </w:rPr>
    </w:lvl>
    <w:lvl w:ilvl="8" w:tplc="4809001B">
      <w:start w:val="1"/>
      <w:numFmt w:val="lowerRoman"/>
      <w:lvlText w:val="%9."/>
      <w:lvlJc w:val="right"/>
      <w:pPr>
        <w:ind w:left="6120" w:hanging="180"/>
      </w:pPr>
      <w:rPr>
        <w:rFonts w:cs="Times New Roman"/>
      </w:rPr>
    </w:lvl>
  </w:abstractNum>
  <w:abstractNum w:abstractNumId="74" w15:restartNumberingAfterBreak="0">
    <w:nsid w:val="2F1279A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75" w15:restartNumberingAfterBreak="0">
    <w:nsid w:val="2F575E94"/>
    <w:multiLevelType w:val="singleLevel"/>
    <w:tmpl w:val="7C44B65A"/>
    <w:lvl w:ilvl="0">
      <w:start w:val="2"/>
      <w:numFmt w:val="decimal"/>
      <w:lvlText w:val="%1"/>
      <w:lvlJc w:val="left"/>
      <w:pPr>
        <w:tabs>
          <w:tab w:val="num" w:pos="720"/>
        </w:tabs>
        <w:ind w:left="720" w:hanging="720"/>
      </w:pPr>
      <w:rPr>
        <w:rFonts w:hint="default"/>
      </w:rPr>
    </w:lvl>
  </w:abstractNum>
  <w:abstractNum w:abstractNumId="76" w15:restartNumberingAfterBreak="0">
    <w:nsid w:val="2FAE71D9"/>
    <w:multiLevelType w:val="hybridMultilevel"/>
    <w:tmpl w:val="E6CCC07E"/>
    <w:lvl w:ilvl="0" w:tplc="9D66CD1C">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7" w15:restartNumberingAfterBreak="0">
    <w:nsid w:val="30586BE8"/>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8" w15:restartNumberingAfterBreak="0">
    <w:nsid w:val="30822E4C"/>
    <w:multiLevelType w:val="singleLevel"/>
    <w:tmpl w:val="B2F4AAFE"/>
    <w:lvl w:ilvl="0">
      <w:start w:val="2"/>
      <w:numFmt w:val="lowerRoman"/>
      <w:lvlText w:val="(%1)"/>
      <w:lvlJc w:val="left"/>
      <w:pPr>
        <w:tabs>
          <w:tab w:val="num" w:pos="2880"/>
        </w:tabs>
        <w:ind w:left="2880" w:hanging="720"/>
      </w:pPr>
      <w:rPr>
        <w:rFonts w:hint="default"/>
      </w:rPr>
    </w:lvl>
  </w:abstractNum>
  <w:abstractNum w:abstractNumId="79" w15:restartNumberingAfterBreak="0">
    <w:nsid w:val="30D75EB0"/>
    <w:multiLevelType w:val="hybridMultilevel"/>
    <w:tmpl w:val="43521452"/>
    <w:lvl w:ilvl="0" w:tplc="DD00DD1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0" w15:restartNumberingAfterBreak="0">
    <w:nsid w:val="310D0502"/>
    <w:multiLevelType w:val="hybridMultilevel"/>
    <w:tmpl w:val="4776C778"/>
    <w:lvl w:ilvl="0" w:tplc="8370C3C8">
      <w:start w:val="3"/>
      <w:numFmt w:val="decimal"/>
      <w:lvlText w:val="%1."/>
      <w:lvlJc w:val="left"/>
      <w:pPr>
        <w:tabs>
          <w:tab w:val="num" w:pos="720"/>
        </w:tabs>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317F18B6"/>
    <w:multiLevelType w:val="hybridMultilevel"/>
    <w:tmpl w:val="88DE47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2" w15:restartNumberingAfterBreak="0">
    <w:nsid w:val="32790986"/>
    <w:multiLevelType w:val="hybridMultilevel"/>
    <w:tmpl w:val="235AB450"/>
    <w:lvl w:ilvl="0" w:tplc="07C8F5B0">
      <w:start w:val="1"/>
      <w:numFmt w:val="lowerLetter"/>
      <w:lvlText w:val="(%1)"/>
      <w:lvlJc w:val="left"/>
      <w:pPr>
        <w:ind w:left="1778" w:hanging="36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83" w15:restartNumberingAfterBreak="0">
    <w:nsid w:val="33F57453"/>
    <w:multiLevelType w:val="hybridMultilevel"/>
    <w:tmpl w:val="DE54EA50"/>
    <w:lvl w:ilvl="0" w:tplc="A1302420">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4" w15:restartNumberingAfterBreak="0">
    <w:nsid w:val="34AB4701"/>
    <w:multiLevelType w:val="hybridMultilevel"/>
    <w:tmpl w:val="6F2A302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5" w15:restartNumberingAfterBreak="0">
    <w:nsid w:val="34C06E04"/>
    <w:multiLevelType w:val="hybridMultilevel"/>
    <w:tmpl w:val="6A2A3F0E"/>
    <w:lvl w:ilvl="0" w:tplc="ADBE06A0">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86" w15:restartNumberingAfterBreak="0">
    <w:nsid w:val="351F12F7"/>
    <w:multiLevelType w:val="singleLevel"/>
    <w:tmpl w:val="13A03D4A"/>
    <w:lvl w:ilvl="0">
      <w:start w:val="1"/>
      <w:numFmt w:val="decimal"/>
      <w:lvlText w:val="(%1)"/>
      <w:lvlJc w:val="left"/>
      <w:pPr>
        <w:tabs>
          <w:tab w:val="num" w:pos="468"/>
        </w:tabs>
        <w:ind w:left="468" w:hanging="468"/>
      </w:pPr>
      <w:rPr>
        <w:rFonts w:hint="default"/>
      </w:rPr>
    </w:lvl>
  </w:abstractNum>
  <w:abstractNum w:abstractNumId="87" w15:restartNumberingAfterBreak="0">
    <w:nsid w:val="35246F4F"/>
    <w:multiLevelType w:val="hybridMultilevel"/>
    <w:tmpl w:val="A728317E"/>
    <w:lvl w:ilvl="0" w:tplc="84F4F4B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8" w15:restartNumberingAfterBreak="0">
    <w:nsid w:val="35412B1B"/>
    <w:multiLevelType w:val="hybridMultilevel"/>
    <w:tmpl w:val="DE54EA50"/>
    <w:lvl w:ilvl="0" w:tplc="A1302420">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9" w15:restartNumberingAfterBreak="0">
    <w:nsid w:val="35972A62"/>
    <w:multiLevelType w:val="hybridMultilevel"/>
    <w:tmpl w:val="96106F18"/>
    <w:lvl w:ilvl="0" w:tplc="48090015">
      <w:start w:val="1"/>
      <w:numFmt w:val="upp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0" w15:restartNumberingAfterBreak="0">
    <w:nsid w:val="368C6750"/>
    <w:multiLevelType w:val="multilevel"/>
    <w:tmpl w:val="4AF2735A"/>
    <w:lvl w:ilvl="0">
      <w:start w:val="1"/>
      <w:numFmt w:val="decimal"/>
      <w:lvlText w:val="%1."/>
      <w:lvlJc w:val="left"/>
      <w:pPr>
        <w:tabs>
          <w:tab w:val="num" w:pos="1571"/>
        </w:tabs>
        <w:ind w:left="1571" w:hanging="720"/>
      </w:pPr>
      <w:rPr>
        <w:rFonts w:hint="default"/>
      </w:rPr>
    </w:lvl>
    <w:lvl w:ilvl="1">
      <w:start w:val="1"/>
      <w:numFmt w:val="lowerLetter"/>
      <w:lvlText w:val="(%2)"/>
      <w:lvlJc w:val="left"/>
      <w:pPr>
        <w:tabs>
          <w:tab w:val="num" w:pos="2291"/>
        </w:tabs>
        <w:ind w:left="2291" w:hanging="720"/>
      </w:pPr>
      <w:rPr>
        <w:rFonts w:hint="default"/>
      </w:rPr>
    </w:lvl>
    <w:lvl w:ilvl="2">
      <w:start w:val="1"/>
      <w:numFmt w:val="lowerRoman"/>
      <w:lvlText w:val="(%3)"/>
      <w:lvlJc w:val="left"/>
      <w:pPr>
        <w:tabs>
          <w:tab w:val="num" w:pos="3011"/>
        </w:tabs>
        <w:ind w:left="3011" w:hanging="720"/>
      </w:pPr>
      <w:rPr>
        <w:rFonts w:hint="default"/>
      </w:rPr>
    </w:lvl>
    <w:lvl w:ilvl="3">
      <w:start w:val="1"/>
      <w:numFmt w:val="decimal"/>
      <w:lvlText w:val="(%4)"/>
      <w:lvlJc w:val="left"/>
      <w:pPr>
        <w:tabs>
          <w:tab w:val="num" w:pos="2291"/>
        </w:tabs>
        <w:ind w:left="2291" w:hanging="360"/>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1779"/>
        </w:tabs>
        <w:ind w:left="1779"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91" w15:restartNumberingAfterBreak="0">
    <w:nsid w:val="36DC625A"/>
    <w:multiLevelType w:val="hybridMultilevel"/>
    <w:tmpl w:val="AAAE764E"/>
    <w:lvl w:ilvl="0" w:tplc="AE28BB5A">
      <w:start w:val="1"/>
      <w:numFmt w:val="decimal"/>
      <w:lvlText w:val="(%1)"/>
      <w:lvlJc w:val="left"/>
      <w:pPr>
        <w:ind w:left="862" w:hanging="360"/>
      </w:pPr>
      <w:rPr>
        <w:rFonts w:hint="default"/>
      </w:rPr>
    </w:lvl>
    <w:lvl w:ilvl="1" w:tplc="48090019" w:tentative="1">
      <w:start w:val="1"/>
      <w:numFmt w:val="lowerLetter"/>
      <w:lvlText w:val="%2."/>
      <w:lvlJc w:val="left"/>
      <w:pPr>
        <w:ind w:left="1582" w:hanging="360"/>
      </w:pPr>
    </w:lvl>
    <w:lvl w:ilvl="2" w:tplc="4809001B" w:tentative="1">
      <w:start w:val="1"/>
      <w:numFmt w:val="lowerRoman"/>
      <w:lvlText w:val="%3."/>
      <w:lvlJc w:val="right"/>
      <w:pPr>
        <w:ind w:left="2302" w:hanging="180"/>
      </w:pPr>
    </w:lvl>
    <w:lvl w:ilvl="3" w:tplc="4809000F" w:tentative="1">
      <w:start w:val="1"/>
      <w:numFmt w:val="decimal"/>
      <w:lvlText w:val="%4."/>
      <w:lvlJc w:val="left"/>
      <w:pPr>
        <w:ind w:left="3022" w:hanging="360"/>
      </w:pPr>
    </w:lvl>
    <w:lvl w:ilvl="4" w:tplc="48090019" w:tentative="1">
      <w:start w:val="1"/>
      <w:numFmt w:val="lowerLetter"/>
      <w:lvlText w:val="%5."/>
      <w:lvlJc w:val="left"/>
      <w:pPr>
        <w:ind w:left="3742" w:hanging="360"/>
      </w:pPr>
    </w:lvl>
    <w:lvl w:ilvl="5" w:tplc="4809001B" w:tentative="1">
      <w:start w:val="1"/>
      <w:numFmt w:val="lowerRoman"/>
      <w:lvlText w:val="%6."/>
      <w:lvlJc w:val="right"/>
      <w:pPr>
        <w:ind w:left="4462" w:hanging="180"/>
      </w:pPr>
    </w:lvl>
    <w:lvl w:ilvl="6" w:tplc="4809000F" w:tentative="1">
      <w:start w:val="1"/>
      <w:numFmt w:val="decimal"/>
      <w:lvlText w:val="%7."/>
      <w:lvlJc w:val="left"/>
      <w:pPr>
        <w:ind w:left="5182" w:hanging="360"/>
      </w:pPr>
    </w:lvl>
    <w:lvl w:ilvl="7" w:tplc="AE28BB5A">
      <w:start w:val="1"/>
      <w:numFmt w:val="decimal"/>
      <w:lvlText w:val="(%8)"/>
      <w:lvlJc w:val="left"/>
      <w:pPr>
        <w:ind w:left="5902" w:hanging="360"/>
      </w:pPr>
      <w:rPr>
        <w:rFonts w:hint="default"/>
      </w:rPr>
    </w:lvl>
    <w:lvl w:ilvl="8" w:tplc="4809001B" w:tentative="1">
      <w:start w:val="1"/>
      <w:numFmt w:val="lowerRoman"/>
      <w:lvlText w:val="%9."/>
      <w:lvlJc w:val="right"/>
      <w:pPr>
        <w:ind w:left="6622" w:hanging="180"/>
      </w:pPr>
    </w:lvl>
  </w:abstractNum>
  <w:abstractNum w:abstractNumId="92" w15:restartNumberingAfterBreak="0">
    <w:nsid w:val="36FA4437"/>
    <w:multiLevelType w:val="hybridMultilevel"/>
    <w:tmpl w:val="D0C24B20"/>
    <w:lvl w:ilvl="0" w:tplc="6B10A0AA">
      <w:start w:val="1"/>
      <w:numFmt w:val="decimal"/>
      <w:lvlText w:val="(%1)"/>
      <w:lvlJc w:val="left"/>
      <w:pPr>
        <w:ind w:left="720" w:hanging="360"/>
      </w:pPr>
      <w:rPr>
        <w:rFonts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6FC1735"/>
    <w:multiLevelType w:val="singleLevel"/>
    <w:tmpl w:val="197AD298"/>
    <w:lvl w:ilvl="0">
      <w:start w:val="1"/>
      <w:numFmt w:val="decimal"/>
      <w:lvlText w:val="%1."/>
      <w:lvlJc w:val="left"/>
      <w:pPr>
        <w:tabs>
          <w:tab w:val="num" w:pos="1440"/>
        </w:tabs>
        <w:ind w:left="1440" w:hanging="720"/>
      </w:pPr>
      <w:rPr>
        <w:rFonts w:hint="default"/>
      </w:rPr>
    </w:lvl>
  </w:abstractNum>
  <w:abstractNum w:abstractNumId="94" w15:restartNumberingAfterBreak="0">
    <w:nsid w:val="377E1B8F"/>
    <w:multiLevelType w:val="hybridMultilevel"/>
    <w:tmpl w:val="CBA4E474"/>
    <w:lvl w:ilvl="0" w:tplc="C194FB00">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95" w15:restartNumberingAfterBreak="0">
    <w:nsid w:val="37CC3AFA"/>
    <w:multiLevelType w:val="hybridMultilevel"/>
    <w:tmpl w:val="316EC43C"/>
    <w:lvl w:ilvl="0" w:tplc="99665DCE">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6" w15:restartNumberingAfterBreak="0">
    <w:nsid w:val="38460CBE"/>
    <w:multiLevelType w:val="hybridMultilevel"/>
    <w:tmpl w:val="1564EBF4"/>
    <w:lvl w:ilvl="0" w:tplc="A99EC2FE">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7" w15:restartNumberingAfterBreak="0">
    <w:nsid w:val="38C7610B"/>
    <w:multiLevelType w:val="hybridMultilevel"/>
    <w:tmpl w:val="73DC3B7C"/>
    <w:lvl w:ilvl="0" w:tplc="9F46DD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8" w15:restartNumberingAfterBreak="0">
    <w:nsid w:val="39AD5F4D"/>
    <w:multiLevelType w:val="hybridMultilevel"/>
    <w:tmpl w:val="808ABF52"/>
    <w:lvl w:ilvl="0" w:tplc="1A9C1D4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9" w15:restartNumberingAfterBreak="0">
    <w:nsid w:val="3E377D5C"/>
    <w:multiLevelType w:val="hybridMultilevel"/>
    <w:tmpl w:val="11CC1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EDE148C"/>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01" w15:restartNumberingAfterBreak="0">
    <w:nsid w:val="3F347DD3"/>
    <w:multiLevelType w:val="hybridMultilevel"/>
    <w:tmpl w:val="BFE0A716"/>
    <w:lvl w:ilvl="0" w:tplc="5BDEC652">
      <w:start w:val="1"/>
      <w:numFmt w:val="lowerLetter"/>
      <w:lvlText w:val="(%1)"/>
      <w:lvlJc w:val="left"/>
      <w:pPr>
        <w:ind w:left="1451" w:hanging="720"/>
      </w:pPr>
      <w:rPr>
        <w:rFonts w:hint="default"/>
      </w:rPr>
    </w:lvl>
    <w:lvl w:ilvl="1" w:tplc="08090019" w:tentative="1">
      <w:start w:val="1"/>
      <w:numFmt w:val="lowerLetter"/>
      <w:lvlText w:val="%2."/>
      <w:lvlJc w:val="left"/>
      <w:pPr>
        <w:ind w:left="1811" w:hanging="360"/>
      </w:pPr>
    </w:lvl>
    <w:lvl w:ilvl="2" w:tplc="0809001B" w:tentative="1">
      <w:start w:val="1"/>
      <w:numFmt w:val="lowerRoman"/>
      <w:lvlText w:val="%3."/>
      <w:lvlJc w:val="right"/>
      <w:pPr>
        <w:ind w:left="2531" w:hanging="180"/>
      </w:pPr>
    </w:lvl>
    <w:lvl w:ilvl="3" w:tplc="0809000F" w:tentative="1">
      <w:start w:val="1"/>
      <w:numFmt w:val="decimal"/>
      <w:lvlText w:val="%4."/>
      <w:lvlJc w:val="left"/>
      <w:pPr>
        <w:ind w:left="3251" w:hanging="360"/>
      </w:pPr>
    </w:lvl>
    <w:lvl w:ilvl="4" w:tplc="08090019" w:tentative="1">
      <w:start w:val="1"/>
      <w:numFmt w:val="lowerLetter"/>
      <w:lvlText w:val="%5."/>
      <w:lvlJc w:val="left"/>
      <w:pPr>
        <w:ind w:left="3971" w:hanging="360"/>
      </w:pPr>
    </w:lvl>
    <w:lvl w:ilvl="5" w:tplc="0809001B" w:tentative="1">
      <w:start w:val="1"/>
      <w:numFmt w:val="lowerRoman"/>
      <w:lvlText w:val="%6."/>
      <w:lvlJc w:val="right"/>
      <w:pPr>
        <w:ind w:left="4691" w:hanging="180"/>
      </w:pPr>
    </w:lvl>
    <w:lvl w:ilvl="6" w:tplc="0809000F" w:tentative="1">
      <w:start w:val="1"/>
      <w:numFmt w:val="decimal"/>
      <w:lvlText w:val="%7."/>
      <w:lvlJc w:val="left"/>
      <w:pPr>
        <w:ind w:left="5411" w:hanging="360"/>
      </w:pPr>
    </w:lvl>
    <w:lvl w:ilvl="7" w:tplc="08090019" w:tentative="1">
      <w:start w:val="1"/>
      <w:numFmt w:val="lowerLetter"/>
      <w:lvlText w:val="%8."/>
      <w:lvlJc w:val="left"/>
      <w:pPr>
        <w:ind w:left="6131" w:hanging="360"/>
      </w:pPr>
    </w:lvl>
    <w:lvl w:ilvl="8" w:tplc="0809001B" w:tentative="1">
      <w:start w:val="1"/>
      <w:numFmt w:val="lowerRoman"/>
      <w:lvlText w:val="%9."/>
      <w:lvlJc w:val="right"/>
      <w:pPr>
        <w:ind w:left="6851" w:hanging="180"/>
      </w:pPr>
    </w:lvl>
  </w:abstractNum>
  <w:abstractNum w:abstractNumId="102" w15:restartNumberingAfterBreak="0">
    <w:nsid w:val="3FAF51C8"/>
    <w:multiLevelType w:val="hybridMultilevel"/>
    <w:tmpl w:val="4312563E"/>
    <w:lvl w:ilvl="0" w:tplc="42DA2DD8">
      <w:start w:val="1"/>
      <w:numFmt w:val="lowerLetter"/>
      <w:lvlText w:val="(%1)"/>
      <w:lvlJc w:val="left"/>
      <w:pPr>
        <w:tabs>
          <w:tab w:val="num" w:pos="1470"/>
        </w:tabs>
        <w:ind w:left="1470" w:hanging="375"/>
      </w:pPr>
      <w:rPr>
        <w:rFonts w:hint="default"/>
      </w:rPr>
    </w:lvl>
    <w:lvl w:ilvl="1" w:tplc="0B0AD85C">
      <w:start w:val="1"/>
      <w:numFmt w:val="lowerRoman"/>
      <w:lvlText w:val="%2)"/>
      <w:lvlJc w:val="left"/>
      <w:pPr>
        <w:tabs>
          <w:tab w:val="num" w:pos="2535"/>
        </w:tabs>
        <w:ind w:left="2535" w:hanging="720"/>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103" w15:restartNumberingAfterBreak="0">
    <w:nsid w:val="3FB849A4"/>
    <w:multiLevelType w:val="hybridMultilevel"/>
    <w:tmpl w:val="4404B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403D1C1B"/>
    <w:multiLevelType w:val="hybridMultilevel"/>
    <w:tmpl w:val="E96A1FA0"/>
    <w:lvl w:ilvl="0" w:tplc="3DA421F0">
      <w:start w:val="1"/>
      <w:numFmt w:val="decimal"/>
      <w:lvlText w:val="(%1)"/>
      <w:lvlJc w:val="left"/>
      <w:pPr>
        <w:ind w:left="4644" w:hanging="360"/>
      </w:pPr>
      <w:rPr>
        <w:rFonts w:hint="default"/>
      </w:rPr>
    </w:lvl>
    <w:lvl w:ilvl="1" w:tplc="48090019" w:tentative="1">
      <w:start w:val="1"/>
      <w:numFmt w:val="lowerLetter"/>
      <w:lvlText w:val="%2."/>
      <w:lvlJc w:val="left"/>
      <w:pPr>
        <w:ind w:left="5364" w:hanging="360"/>
      </w:pPr>
    </w:lvl>
    <w:lvl w:ilvl="2" w:tplc="4809001B" w:tentative="1">
      <w:start w:val="1"/>
      <w:numFmt w:val="lowerRoman"/>
      <w:lvlText w:val="%3."/>
      <w:lvlJc w:val="right"/>
      <w:pPr>
        <w:ind w:left="6084" w:hanging="180"/>
      </w:pPr>
    </w:lvl>
    <w:lvl w:ilvl="3" w:tplc="4809000F" w:tentative="1">
      <w:start w:val="1"/>
      <w:numFmt w:val="decimal"/>
      <w:lvlText w:val="%4."/>
      <w:lvlJc w:val="left"/>
      <w:pPr>
        <w:ind w:left="6804" w:hanging="360"/>
      </w:pPr>
    </w:lvl>
    <w:lvl w:ilvl="4" w:tplc="48090019" w:tentative="1">
      <w:start w:val="1"/>
      <w:numFmt w:val="lowerLetter"/>
      <w:lvlText w:val="%5."/>
      <w:lvlJc w:val="left"/>
      <w:pPr>
        <w:ind w:left="7524" w:hanging="360"/>
      </w:pPr>
    </w:lvl>
    <w:lvl w:ilvl="5" w:tplc="4809001B" w:tentative="1">
      <w:start w:val="1"/>
      <w:numFmt w:val="lowerRoman"/>
      <w:lvlText w:val="%6."/>
      <w:lvlJc w:val="right"/>
      <w:pPr>
        <w:ind w:left="8244" w:hanging="180"/>
      </w:pPr>
    </w:lvl>
    <w:lvl w:ilvl="6" w:tplc="4809000F" w:tentative="1">
      <w:start w:val="1"/>
      <w:numFmt w:val="decimal"/>
      <w:lvlText w:val="%7."/>
      <w:lvlJc w:val="left"/>
      <w:pPr>
        <w:ind w:left="8964" w:hanging="360"/>
      </w:pPr>
    </w:lvl>
    <w:lvl w:ilvl="7" w:tplc="48090019" w:tentative="1">
      <w:start w:val="1"/>
      <w:numFmt w:val="lowerLetter"/>
      <w:lvlText w:val="%8."/>
      <w:lvlJc w:val="left"/>
      <w:pPr>
        <w:ind w:left="9684" w:hanging="360"/>
      </w:pPr>
    </w:lvl>
    <w:lvl w:ilvl="8" w:tplc="4809001B" w:tentative="1">
      <w:start w:val="1"/>
      <w:numFmt w:val="lowerRoman"/>
      <w:lvlText w:val="%9."/>
      <w:lvlJc w:val="right"/>
      <w:pPr>
        <w:ind w:left="10404" w:hanging="180"/>
      </w:pPr>
    </w:lvl>
  </w:abstractNum>
  <w:abstractNum w:abstractNumId="105" w15:restartNumberingAfterBreak="0">
    <w:nsid w:val="40B813C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06" w15:restartNumberingAfterBreak="0">
    <w:nsid w:val="42627741"/>
    <w:multiLevelType w:val="hybridMultilevel"/>
    <w:tmpl w:val="35F0BCEE"/>
    <w:lvl w:ilvl="0" w:tplc="699867C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429053D9"/>
    <w:multiLevelType w:val="singleLevel"/>
    <w:tmpl w:val="04090019"/>
    <w:lvl w:ilvl="0">
      <w:start w:val="1"/>
      <w:numFmt w:val="lowerLetter"/>
      <w:lvlText w:val="(%1)"/>
      <w:lvlJc w:val="left"/>
      <w:pPr>
        <w:tabs>
          <w:tab w:val="num" w:pos="360"/>
        </w:tabs>
        <w:ind w:left="360" w:hanging="360"/>
      </w:pPr>
      <w:rPr>
        <w:rFonts w:hint="default"/>
      </w:rPr>
    </w:lvl>
  </w:abstractNum>
  <w:abstractNum w:abstractNumId="108" w15:restartNumberingAfterBreak="0">
    <w:nsid w:val="436655A2"/>
    <w:multiLevelType w:val="hybridMultilevel"/>
    <w:tmpl w:val="BBEE4566"/>
    <w:lvl w:ilvl="0" w:tplc="50403918">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15:restartNumberingAfterBreak="0">
    <w:nsid w:val="43694EF5"/>
    <w:multiLevelType w:val="hybridMultilevel"/>
    <w:tmpl w:val="AE2A0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43B94090"/>
    <w:multiLevelType w:val="hybridMultilevel"/>
    <w:tmpl w:val="162869B8"/>
    <w:lvl w:ilvl="0" w:tplc="9F1C81A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43D756B0"/>
    <w:multiLevelType w:val="singleLevel"/>
    <w:tmpl w:val="F0CC5B0A"/>
    <w:lvl w:ilvl="0">
      <w:start w:val="1"/>
      <w:numFmt w:val="decimal"/>
      <w:lvlText w:val="(%1)"/>
      <w:lvlJc w:val="left"/>
      <w:pPr>
        <w:tabs>
          <w:tab w:val="num" w:pos="360"/>
        </w:tabs>
        <w:ind w:left="360" w:hanging="360"/>
      </w:pPr>
      <w:rPr>
        <w:rFonts w:hint="default"/>
      </w:rPr>
    </w:lvl>
  </w:abstractNum>
  <w:abstractNum w:abstractNumId="112" w15:restartNumberingAfterBreak="0">
    <w:nsid w:val="44511AAC"/>
    <w:multiLevelType w:val="hybridMultilevel"/>
    <w:tmpl w:val="F620D74A"/>
    <w:lvl w:ilvl="0" w:tplc="DDBE7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45075AB6"/>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14" w15:restartNumberingAfterBreak="0">
    <w:nsid w:val="45383100"/>
    <w:multiLevelType w:val="singleLevel"/>
    <w:tmpl w:val="0409000F"/>
    <w:lvl w:ilvl="0">
      <w:start w:val="3"/>
      <w:numFmt w:val="decimal"/>
      <w:lvlText w:val="%1."/>
      <w:lvlJc w:val="left"/>
      <w:pPr>
        <w:tabs>
          <w:tab w:val="num" w:pos="360"/>
        </w:tabs>
        <w:ind w:left="360" w:hanging="360"/>
      </w:pPr>
      <w:rPr>
        <w:rFonts w:hint="default"/>
      </w:rPr>
    </w:lvl>
  </w:abstractNum>
  <w:abstractNum w:abstractNumId="115" w15:restartNumberingAfterBreak="0">
    <w:nsid w:val="4573012D"/>
    <w:multiLevelType w:val="hybridMultilevel"/>
    <w:tmpl w:val="40A443F8"/>
    <w:lvl w:ilvl="0" w:tplc="5BDEC652">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6" w15:restartNumberingAfterBreak="0">
    <w:nsid w:val="45CC6E30"/>
    <w:multiLevelType w:val="hybridMultilevel"/>
    <w:tmpl w:val="A54612F0"/>
    <w:lvl w:ilvl="0" w:tplc="8E46A0F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15:restartNumberingAfterBreak="0">
    <w:nsid w:val="45CD037F"/>
    <w:multiLevelType w:val="hybridMultilevel"/>
    <w:tmpl w:val="D1681E12"/>
    <w:lvl w:ilvl="0" w:tplc="9A18F33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8" w15:restartNumberingAfterBreak="0">
    <w:nsid w:val="45DF3F99"/>
    <w:multiLevelType w:val="hybridMultilevel"/>
    <w:tmpl w:val="285A585C"/>
    <w:lvl w:ilvl="0" w:tplc="9C667874">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9" w15:restartNumberingAfterBreak="0">
    <w:nsid w:val="462B3197"/>
    <w:multiLevelType w:val="hybridMultilevel"/>
    <w:tmpl w:val="58F64DE2"/>
    <w:lvl w:ilvl="0" w:tplc="FFFFFFFF">
      <w:start w:val="1"/>
      <w:numFmt w:val="lowerRoman"/>
      <w:lvlText w:val="(%1)"/>
      <w:lvlJc w:val="left"/>
      <w:pPr>
        <w:tabs>
          <w:tab w:val="num" w:pos="3645"/>
        </w:tabs>
        <w:ind w:left="3645" w:hanging="720"/>
      </w:pPr>
      <w:rPr>
        <w:rFonts w:hint="default"/>
      </w:rPr>
    </w:lvl>
    <w:lvl w:ilvl="1" w:tplc="FFFFFFFF" w:tentative="1">
      <w:start w:val="1"/>
      <w:numFmt w:val="lowerLetter"/>
      <w:lvlText w:val="%2."/>
      <w:lvlJc w:val="left"/>
      <w:pPr>
        <w:tabs>
          <w:tab w:val="num" w:pos="4005"/>
        </w:tabs>
        <w:ind w:left="4005" w:hanging="360"/>
      </w:pPr>
    </w:lvl>
    <w:lvl w:ilvl="2" w:tplc="FFFFFFFF" w:tentative="1">
      <w:start w:val="1"/>
      <w:numFmt w:val="lowerRoman"/>
      <w:lvlText w:val="%3."/>
      <w:lvlJc w:val="right"/>
      <w:pPr>
        <w:tabs>
          <w:tab w:val="num" w:pos="4725"/>
        </w:tabs>
        <w:ind w:left="4725" w:hanging="180"/>
      </w:pPr>
    </w:lvl>
    <w:lvl w:ilvl="3" w:tplc="FFFFFFFF" w:tentative="1">
      <w:start w:val="1"/>
      <w:numFmt w:val="decimal"/>
      <w:lvlText w:val="%4."/>
      <w:lvlJc w:val="left"/>
      <w:pPr>
        <w:tabs>
          <w:tab w:val="num" w:pos="5445"/>
        </w:tabs>
        <w:ind w:left="5445" w:hanging="360"/>
      </w:pPr>
    </w:lvl>
    <w:lvl w:ilvl="4" w:tplc="FFFFFFFF" w:tentative="1">
      <w:start w:val="1"/>
      <w:numFmt w:val="lowerLetter"/>
      <w:lvlText w:val="%5."/>
      <w:lvlJc w:val="left"/>
      <w:pPr>
        <w:tabs>
          <w:tab w:val="num" w:pos="6165"/>
        </w:tabs>
        <w:ind w:left="6165" w:hanging="360"/>
      </w:pPr>
    </w:lvl>
    <w:lvl w:ilvl="5" w:tplc="FFFFFFFF" w:tentative="1">
      <w:start w:val="1"/>
      <w:numFmt w:val="lowerRoman"/>
      <w:lvlText w:val="%6."/>
      <w:lvlJc w:val="right"/>
      <w:pPr>
        <w:tabs>
          <w:tab w:val="num" w:pos="6885"/>
        </w:tabs>
        <w:ind w:left="6885" w:hanging="180"/>
      </w:pPr>
    </w:lvl>
    <w:lvl w:ilvl="6" w:tplc="FFFFFFFF" w:tentative="1">
      <w:start w:val="1"/>
      <w:numFmt w:val="decimal"/>
      <w:lvlText w:val="%7."/>
      <w:lvlJc w:val="left"/>
      <w:pPr>
        <w:tabs>
          <w:tab w:val="num" w:pos="7605"/>
        </w:tabs>
        <w:ind w:left="7605" w:hanging="360"/>
      </w:pPr>
    </w:lvl>
    <w:lvl w:ilvl="7" w:tplc="FFFFFFFF" w:tentative="1">
      <w:start w:val="1"/>
      <w:numFmt w:val="lowerLetter"/>
      <w:lvlText w:val="%8."/>
      <w:lvlJc w:val="left"/>
      <w:pPr>
        <w:tabs>
          <w:tab w:val="num" w:pos="8325"/>
        </w:tabs>
        <w:ind w:left="8325" w:hanging="360"/>
      </w:pPr>
    </w:lvl>
    <w:lvl w:ilvl="8" w:tplc="FFFFFFFF" w:tentative="1">
      <w:start w:val="1"/>
      <w:numFmt w:val="lowerRoman"/>
      <w:lvlText w:val="%9."/>
      <w:lvlJc w:val="right"/>
      <w:pPr>
        <w:tabs>
          <w:tab w:val="num" w:pos="9045"/>
        </w:tabs>
        <w:ind w:left="9045" w:hanging="180"/>
      </w:pPr>
    </w:lvl>
  </w:abstractNum>
  <w:abstractNum w:abstractNumId="120" w15:restartNumberingAfterBreak="0">
    <w:nsid w:val="46B26E5E"/>
    <w:multiLevelType w:val="hybridMultilevel"/>
    <w:tmpl w:val="C210627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1" w15:restartNumberingAfterBreak="0">
    <w:nsid w:val="46F43C9D"/>
    <w:multiLevelType w:val="hybridMultilevel"/>
    <w:tmpl w:val="9A5AD7DE"/>
    <w:lvl w:ilvl="0" w:tplc="100C2180">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2" w15:restartNumberingAfterBreak="0">
    <w:nsid w:val="47704782"/>
    <w:multiLevelType w:val="hybridMultilevel"/>
    <w:tmpl w:val="F3D6E2AE"/>
    <w:lvl w:ilvl="0" w:tplc="B20865BE">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7F41338"/>
    <w:multiLevelType w:val="hybridMultilevel"/>
    <w:tmpl w:val="DCD2FEC2"/>
    <w:lvl w:ilvl="0" w:tplc="A0740A4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4" w15:restartNumberingAfterBreak="0">
    <w:nsid w:val="49421D59"/>
    <w:multiLevelType w:val="hybridMultilevel"/>
    <w:tmpl w:val="570027F2"/>
    <w:lvl w:ilvl="0" w:tplc="7FB25E3A">
      <w:start w:val="1"/>
      <w:numFmt w:val="decimal"/>
      <w:lvlText w:val="(%1)"/>
      <w:lvlJc w:val="left"/>
      <w:pPr>
        <w:ind w:left="1068" w:hanging="708"/>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5" w15:restartNumberingAfterBreak="0">
    <w:nsid w:val="49E93625"/>
    <w:multiLevelType w:val="hybridMultilevel"/>
    <w:tmpl w:val="A99AFCDA"/>
    <w:lvl w:ilvl="0" w:tplc="D3145044">
      <w:start w:val="1"/>
      <w:numFmt w:val="lowerLetter"/>
      <w:lvlText w:val="(%1)"/>
      <w:lvlJc w:val="left"/>
      <w:pPr>
        <w:tabs>
          <w:tab w:val="num" w:pos="1494"/>
        </w:tabs>
        <w:ind w:left="1494" w:hanging="360"/>
      </w:pPr>
      <w:rPr>
        <w:rFonts w:ascii="Times New Roman" w:eastAsia="Times New Roman" w:hAnsi="Times New Roman" w:cs="Times New Roman"/>
      </w:rPr>
    </w:lvl>
    <w:lvl w:ilvl="1" w:tplc="04090019" w:tentative="1">
      <w:start w:val="1"/>
      <w:numFmt w:val="lowerLetter"/>
      <w:lvlText w:val="%2."/>
      <w:lvlJc w:val="left"/>
      <w:pPr>
        <w:tabs>
          <w:tab w:val="num" w:pos="1674"/>
        </w:tabs>
        <w:ind w:left="1674" w:hanging="360"/>
      </w:pPr>
    </w:lvl>
    <w:lvl w:ilvl="2" w:tplc="0409001B" w:tentative="1">
      <w:start w:val="1"/>
      <w:numFmt w:val="lowerRoman"/>
      <w:lvlText w:val="%3."/>
      <w:lvlJc w:val="right"/>
      <w:pPr>
        <w:tabs>
          <w:tab w:val="num" w:pos="2394"/>
        </w:tabs>
        <w:ind w:left="2394" w:hanging="180"/>
      </w:pPr>
    </w:lvl>
    <w:lvl w:ilvl="3" w:tplc="0409000F" w:tentative="1">
      <w:start w:val="1"/>
      <w:numFmt w:val="decimal"/>
      <w:lvlText w:val="%4."/>
      <w:lvlJc w:val="left"/>
      <w:pPr>
        <w:tabs>
          <w:tab w:val="num" w:pos="3114"/>
        </w:tabs>
        <w:ind w:left="3114" w:hanging="360"/>
      </w:pPr>
    </w:lvl>
    <w:lvl w:ilvl="4" w:tplc="04090019" w:tentative="1">
      <w:start w:val="1"/>
      <w:numFmt w:val="lowerLetter"/>
      <w:lvlText w:val="%5."/>
      <w:lvlJc w:val="left"/>
      <w:pPr>
        <w:tabs>
          <w:tab w:val="num" w:pos="3834"/>
        </w:tabs>
        <w:ind w:left="3834" w:hanging="360"/>
      </w:pPr>
    </w:lvl>
    <w:lvl w:ilvl="5" w:tplc="0409001B" w:tentative="1">
      <w:start w:val="1"/>
      <w:numFmt w:val="lowerRoman"/>
      <w:lvlText w:val="%6."/>
      <w:lvlJc w:val="right"/>
      <w:pPr>
        <w:tabs>
          <w:tab w:val="num" w:pos="4554"/>
        </w:tabs>
        <w:ind w:left="4554" w:hanging="180"/>
      </w:pPr>
    </w:lvl>
    <w:lvl w:ilvl="6" w:tplc="0409000F" w:tentative="1">
      <w:start w:val="1"/>
      <w:numFmt w:val="decimal"/>
      <w:lvlText w:val="%7."/>
      <w:lvlJc w:val="left"/>
      <w:pPr>
        <w:tabs>
          <w:tab w:val="num" w:pos="5274"/>
        </w:tabs>
        <w:ind w:left="5274" w:hanging="360"/>
      </w:pPr>
    </w:lvl>
    <w:lvl w:ilvl="7" w:tplc="04090019" w:tentative="1">
      <w:start w:val="1"/>
      <w:numFmt w:val="lowerLetter"/>
      <w:lvlText w:val="%8."/>
      <w:lvlJc w:val="left"/>
      <w:pPr>
        <w:tabs>
          <w:tab w:val="num" w:pos="5994"/>
        </w:tabs>
        <w:ind w:left="5994" w:hanging="360"/>
      </w:pPr>
    </w:lvl>
    <w:lvl w:ilvl="8" w:tplc="0409001B" w:tentative="1">
      <w:start w:val="1"/>
      <w:numFmt w:val="lowerRoman"/>
      <w:lvlText w:val="%9."/>
      <w:lvlJc w:val="right"/>
      <w:pPr>
        <w:tabs>
          <w:tab w:val="num" w:pos="6714"/>
        </w:tabs>
        <w:ind w:left="6714" w:hanging="180"/>
      </w:pPr>
    </w:lvl>
  </w:abstractNum>
  <w:abstractNum w:abstractNumId="126" w15:restartNumberingAfterBreak="0">
    <w:nsid w:val="4A887534"/>
    <w:multiLevelType w:val="hybridMultilevel"/>
    <w:tmpl w:val="B4C44824"/>
    <w:lvl w:ilvl="0" w:tplc="C122D680">
      <w:start w:val="1"/>
      <w:numFmt w:val="decimal"/>
      <w:lvlText w:val="%1."/>
      <w:lvlJc w:val="left"/>
      <w:pPr>
        <w:tabs>
          <w:tab w:val="num" w:pos="1080"/>
        </w:tabs>
        <w:ind w:left="1080" w:hanging="720"/>
      </w:pPr>
      <w:rPr>
        <w:rFonts w:hint="default"/>
      </w:rPr>
    </w:lvl>
    <w:lvl w:ilvl="1" w:tplc="8090BA96">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15:restartNumberingAfterBreak="0">
    <w:nsid w:val="4AAF640A"/>
    <w:multiLevelType w:val="hybridMultilevel"/>
    <w:tmpl w:val="D0FABE42"/>
    <w:lvl w:ilvl="0" w:tplc="FF4A5FEC">
      <w:start w:val="1"/>
      <w:numFmt w:val="decimal"/>
      <w:lvlText w:val="(%1)"/>
      <w:lvlJc w:val="left"/>
      <w:pPr>
        <w:ind w:left="502" w:hanging="360"/>
      </w:pPr>
      <w:rPr>
        <w:rFonts w:hint="default"/>
      </w:rPr>
    </w:lvl>
    <w:lvl w:ilvl="1" w:tplc="960858B2">
      <w:start w:val="1"/>
      <w:numFmt w:val="lowerLetter"/>
      <w:lvlText w:val="(%2)"/>
      <w:lvlJc w:val="left"/>
      <w:pPr>
        <w:ind w:left="1416" w:hanging="696"/>
      </w:pPr>
      <w:rPr>
        <w:rFonts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8" w15:restartNumberingAfterBreak="0">
    <w:nsid w:val="4B18153A"/>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9" w15:restartNumberingAfterBreak="0">
    <w:nsid w:val="4BD873CE"/>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30" w15:restartNumberingAfterBreak="0">
    <w:nsid w:val="4C87196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31" w15:restartNumberingAfterBreak="0">
    <w:nsid w:val="4D66782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32" w15:restartNumberingAfterBreak="0">
    <w:nsid w:val="4D7C6394"/>
    <w:multiLevelType w:val="hybridMultilevel"/>
    <w:tmpl w:val="90D0E890"/>
    <w:lvl w:ilvl="0" w:tplc="6B3AF9A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3" w15:restartNumberingAfterBreak="0">
    <w:nsid w:val="4DCE2E42"/>
    <w:multiLevelType w:val="hybridMultilevel"/>
    <w:tmpl w:val="ABCC58D4"/>
    <w:lvl w:ilvl="0" w:tplc="BCB88046">
      <w:start w:val="1"/>
      <w:numFmt w:val="lowerLetter"/>
      <w:lvlText w:val="(%1)"/>
      <w:lvlJc w:val="left"/>
      <w:pPr>
        <w:tabs>
          <w:tab w:val="num" w:pos="1470"/>
        </w:tabs>
        <w:ind w:left="1470"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DD079E6"/>
    <w:multiLevelType w:val="hybridMultilevel"/>
    <w:tmpl w:val="FB9C3C62"/>
    <w:lvl w:ilvl="0" w:tplc="F9280C2A">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E1540AD"/>
    <w:multiLevelType w:val="hybridMultilevel"/>
    <w:tmpl w:val="DEEE05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15:restartNumberingAfterBreak="0">
    <w:nsid w:val="4F2B70D0"/>
    <w:multiLevelType w:val="multilevel"/>
    <w:tmpl w:val="AB461B30"/>
    <w:lvl w:ilvl="0">
      <w:start w:val="1"/>
      <w:numFmt w:val="decimal"/>
      <w:lvlText w:val="(%1)"/>
      <w:lvlJc w:val="left"/>
      <w:pPr>
        <w:tabs>
          <w:tab w:val="num" w:pos="720"/>
        </w:tabs>
        <w:ind w:left="720" w:hanging="720"/>
      </w:pPr>
    </w:lvl>
    <w:lvl w:ilvl="1">
      <w:start w:val="1"/>
      <w:numFmt w:val="decimal"/>
      <w:lvlText w:val="(%2)"/>
      <w:lvlJc w:val="left"/>
      <w:pPr>
        <w:tabs>
          <w:tab w:val="num" w:pos="720"/>
        </w:tabs>
        <w:ind w:left="720" w:hanging="72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7" w15:restartNumberingAfterBreak="0">
    <w:nsid w:val="4F49794E"/>
    <w:multiLevelType w:val="hybridMultilevel"/>
    <w:tmpl w:val="79AC32BC"/>
    <w:lvl w:ilvl="0" w:tplc="4F3E8D4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8" w15:restartNumberingAfterBreak="0">
    <w:nsid w:val="4FAF3F80"/>
    <w:multiLevelType w:val="hybridMultilevel"/>
    <w:tmpl w:val="AF82A2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505C1748"/>
    <w:multiLevelType w:val="hybridMultilevel"/>
    <w:tmpl w:val="9E42E0AE"/>
    <w:lvl w:ilvl="0" w:tplc="64F0CE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517B1EFB"/>
    <w:multiLevelType w:val="hybridMultilevel"/>
    <w:tmpl w:val="73CA92B0"/>
    <w:lvl w:ilvl="0" w:tplc="C60EAABC">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1" w15:restartNumberingAfterBreak="0">
    <w:nsid w:val="51BB4B3C"/>
    <w:multiLevelType w:val="hybridMultilevel"/>
    <w:tmpl w:val="15A6F7A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42" w15:restartNumberingAfterBreak="0">
    <w:nsid w:val="524721AB"/>
    <w:multiLevelType w:val="hybridMultilevel"/>
    <w:tmpl w:val="88BE681C"/>
    <w:lvl w:ilvl="0" w:tplc="BADC0C42">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524D235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44" w15:restartNumberingAfterBreak="0">
    <w:nsid w:val="544827EB"/>
    <w:multiLevelType w:val="hybridMultilevel"/>
    <w:tmpl w:val="21F2C37E"/>
    <w:lvl w:ilvl="0" w:tplc="6CC2D246">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5" w15:restartNumberingAfterBreak="0">
    <w:nsid w:val="55E2069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46" w15:restartNumberingAfterBreak="0">
    <w:nsid w:val="56913516"/>
    <w:multiLevelType w:val="hybridMultilevel"/>
    <w:tmpl w:val="F196A41A"/>
    <w:lvl w:ilvl="0" w:tplc="27D685DC">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7" w15:restartNumberingAfterBreak="0">
    <w:nsid w:val="56BF1B02"/>
    <w:multiLevelType w:val="hybridMultilevel"/>
    <w:tmpl w:val="BF1C3396"/>
    <w:lvl w:ilvl="0" w:tplc="8DDCCB58">
      <w:start w:val="1"/>
      <w:numFmt w:val="decimal"/>
      <w:lvlText w:val="%1."/>
      <w:lvlJc w:val="left"/>
      <w:pPr>
        <w:ind w:left="720" w:hanging="360"/>
      </w:pPr>
      <w:rPr>
        <w:rFonts w:hint="default"/>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7870CF3"/>
    <w:multiLevelType w:val="hybridMultilevel"/>
    <w:tmpl w:val="4A6C943C"/>
    <w:lvl w:ilvl="0" w:tplc="87D4310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9" w15:restartNumberingAfterBreak="0">
    <w:nsid w:val="579F2E9B"/>
    <w:multiLevelType w:val="hybridMultilevel"/>
    <w:tmpl w:val="254C506A"/>
    <w:lvl w:ilvl="0" w:tplc="53FEBBFC">
      <w:numFmt w:val="bullet"/>
      <w:lvlText w:val=""/>
      <w:lvlJc w:val="left"/>
      <w:pPr>
        <w:ind w:left="459" w:hanging="360"/>
      </w:pPr>
      <w:rPr>
        <w:rFonts w:ascii="Wingdings" w:eastAsia="Times New Roman" w:hAnsi="Wingdings" w:hint="default"/>
      </w:rPr>
    </w:lvl>
    <w:lvl w:ilvl="1" w:tplc="48090003" w:tentative="1">
      <w:start w:val="1"/>
      <w:numFmt w:val="bullet"/>
      <w:lvlText w:val="o"/>
      <w:lvlJc w:val="left"/>
      <w:pPr>
        <w:ind w:left="1179" w:hanging="360"/>
      </w:pPr>
      <w:rPr>
        <w:rFonts w:ascii="Courier New" w:hAnsi="Courier New" w:hint="default"/>
      </w:rPr>
    </w:lvl>
    <w:lvl w:ilvl="2" w:tplc="48090005" w:tentative="1">
      <w:start w:val="1"/>
      <w:numFmt w:val="bullet"/>
      <w:lvlText w:val=""/>
      <w:lvlJc w:val="left"/>
      <w:pPr>
        <w:ind w:left="1899" w:hanging="360"/>
      </w:pPr>
      <w:rPr>
        <w:rFonts w:ascii="Wingdings" w:hAnsi="Wingdings" w:hint="default"/>
      </w:rPr>
    </w:lvl>
    <w:lvl w:ilvl="3" w:tplc="48090001" w:tentative="1">
      <w:start w:val="1"/>
      <w:numFmt w:val="bullet"/>
      <w:lvlText w:val=""/>
      <w:lvlJc w:val="left"/>
      <w:pPr>
        <w:ind w:left="2619" w:hanging="360"/>
      </w:pPr>
      <w:rPr>
        <w:rFonts w:ascii="Symbol" w:hAnsi="Symbol" w:hint="default"/>
      </w:rPr>
    </w:lvl>
    <w:lvl w:ilvl="4" w:tplc="48090003" w:tentative="1">
      <w:start w:val="1"/>
      <w:numFmt w:val="bullet"/>
      <w:lvlText w:val="o"/>
      <w:lvlJc w:val="left"/>
      <w:pPr>
        <w:ind w:left="3339" w:hanging="360"/>
      </w:pPr>
      <w:rPr>
        <w:rFonts w:ascii="Courier New" w:hAnsi="Courier New" w:hint="default"/>
      </w:rPr>
    </w:lvl>
    <w:lvl w:ilvl="5" w:tplc="48090005" w:tentative="1">
      <w:start w:val="1"/>
      <w:numFmt w:val="bullet"/>
      <w:lvlText w:val=""/>
      <w:lvlJc w:val="left"/>
      <w:pPr>
        <w:ind w:left="4059" w:hanging="360"/>
      </w:pPr>
      <w:rPr>
        <w:rFonts w:ascii="Wingdings" w:hAnsi="Wingdings" w:hint="default"/>
      </w:rPr>
    </w:lvl>
    <w:lvl w:ilvl="6" w:tplc="48090001" w:tentative="1">
      <w:start w:val="1"/>
      <w:numFmt w:val="bullet"/>
      <w:lvlText w:val=""/>
      <w:lvlJc w:val="left"/>
      <w:pPr>
        <w:ind w:left="4779" w:hanging="360"/>
      </w:pPr>
      <w:rPr>
        <w:rFonts w:ascii="Symbol" w:hAnsi="Symbol" w:hint="default"/>
      </w:rPr>
    </w:lvl>
    <w:lvl w:ilvl="7" w:tplc="48090003" w:tentative="1">
      <w:start w:val="1"/>
      <w:numFmt w:val="bullet"/>
      <w:lvlText w:val="o"/>
      <w:lvlJc w:val="left"/>
      <w:pPr>
        <w:ind w:left="5499" w:hanging="360"/>
      </w:pPr>
      <w:rPr>
        <w:rFonts w:ascii="Courier New" w:hAnsi="Courier New" w:hint="default"/>
      </w:rPr>
    </w:lvl>
    <w:lvl w:ilvl="8" w:tplc="48090005" w:tentative="1">
      <w:start w:val="1"/>
      <w:numFmt w:val="bullet"/>
      <w:lvlText w:val=""/>
      <w:lvlJc w:val="left"/>
      <w:pPr>
        <w:ind w:left="6219" w:hanging="360"/>
      </w:pPr>
      <w:rPr>
        <w:rFonts w:ascii="Wingdings" w:hAnsi="Wingdings" w:hint="default"/>
      </w:rPr>
    </w:lvl>
  </w:abstractNum>
  <w:abstractNum w:abstractNumId="150" w15:restartNumberingAfterBreak="0">
    <w:nsid w:val="5815569F"/>
    <w:multiLevelType w:val="hybridMultilevel"/>
    <w:tmpl w:val="38AA6506"/>
    <w:lvl w:ilvl="0" w:tplc="EE96AD02">
      <w:start w:val="1"/>
      <w:numFmt w:val="lowerLetter"/>
      <w:lvlText w:val="(%1)"/>
      <w:lvlJc w:val="left"/>
      <w:pPr>
        <w:ind w:left="360" w:hanging="360"/>
      </w:pPr>
      <w:rPr>
        <w:rFonts w:ascii="Times New Roman" w:eastAsia="Times New Roman" w:hAnsi="Times New Roman" w:cs="Times New Roman"/>
      </w:rPr>
    </w:lvl>
    <w:lvl w:ilvl="1" w:tplc="29BED0A0">
      <w:start w:val="1"/>
      <w:numFmt w:val="lowerLetter"/>
      <w:lvlText w:val="(%2)"/>
      <w:lvlJc w:val="left"/>
      <w:pPr>
        <w:ind w:left="1440" w:hanging="360"/>
      </w:pPr>
      <w:rPr>
        <w:rFonts w:ascii="Times New Roman" w:eastAsia="Times New Roman" w:hAnsi="Times New Roman" w:cs="Times New Roman"/>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8D23E53"/>
    <w:multiLevelType w:val="singleLevel"/>
    <w:tmpl w:val="92EE2EE4"/>
    <w:lvl w:ilvl="0">
      <w:start w:val="1"/>
      <w:numFmt w:val="decimal"/>
      <w:lvlText w:val="(%1)"/>
      <w:lvlJc w:val="left"/>
      <w:pPr>
        <w:tabs>
          <w:tab w:val="num" w:pos="528"/>
        </w:tabs>
        <w:ind w:left="528" w:hanging="528"/>
      </w:pPr>
      <w:rPr>
        <w:rFonts w:hint="default"/>
      </w:rPr>
    </w:lvl>
  </w:abstractNum>
  <w:abstractNum w:abstractNumId="152" w15:restartNumberingAfterBreak="0">
    <w:nsid w:val="5A6F10B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53" w15:restartNumberingAfterBreak="0">
    <w:nsid w:val="5AA06329"/>
    <w:multiLevelType w:val="hybridMultilevel"/>
    <w:tmpl w:val="47BE8FAE"/>
    <w:lvl w:ilvl="0" w:tplc="85B6160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4" w15:restartNumberingAfterBreak="0">
    <w:nsid w:val="5ADB451F"/>
    <w:multiLevelType w:val="hybridMultilevel"/>
    <w:tmpl w:val="B846F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B0463C5"/>
    <w:multiLevelType w:val="hybridMultilevel"/>
    <w:tmpl w:val="8BC4870A"/>
    <w:lvl w:ilvl="0" w:tplc="7E2863DC">
      <w:start w:val="1"/>
      <w:numFmt w:val="decimal"/>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56" w15:restartNumberingAfterBreak="0">
    <w:nsid w:val="5B56394D"/>
    <w:multiLevelType w:val="hybridMultilevel"/>
    <w:tmpl w:val="52805A5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57" w15:restartNumberingAfterBreak="0">
    <w:nsid w:val="5B79042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58" w15:restartNumberingAfterBreak="0">
    <w:nsid w:val="5BA50306"/>
    <w:multiLevelType w:val="hybridMultilevel"/>
    <w:tmpl w:val="5FCEDA5E"/>
    <w:lvl w:ilvl="0" w:tplc="D8F03118">
      <w:start w:val="1"/>
      <w:numFmt w:val="lowerLetter"/>
      <w:lvlText w:val="(%1)"/>
      <w:lvlJc w:val="left"/>
      <w:pPr>
        <w:ind w:left="108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9" w15:restartNumberingAfterBreak="0">
    <w:nsid w:val="5C126103"/>
    <w:multiLevelType w:val="hybridMultilevel"/>
    <w:tmpl w:val="4D52BB16"/>
    <w:lvl w:ilvl="0" w:tplc="4F3E8D40">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60" w15:restartNumberingAfterBreak="0">
    <w:nsid w:val="5C1E2F73"/>
    <w:multiLevelType w:val="hybridMultilevel"/>
    <w:tmpl w:val="2238038C"/>
    <w:lvl w:ilvl="0" w:tplc="C714CE98">
      <w:start w:val="1"/>
      <w:numFmt w:val="decimal"/>
      <w:lvlText w:val="%1."/>
      <w:lvlJc w:val="left"/>
      <w:pPr>
        <w:ind w:left="960" w:hanging="36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161" w15:restartNumberingAfterBreak="0">
    <w:nsid w:val="5C600827"/>
    <w:multiLevelType w:val="singleLevel"/>
    <w:tmpl w:val="F208BE0E"/>
    <w:lvl w:ilvl="0">
      <w:start w:val="1"/>
      <w:numFmt w:val="lowerLetter"/>
      <w:lvlText w:val="(%1)"/>
      <w:lvlJc w:val="left"/>
      <w:pPr>
        <w:tabs>
          <w:tab w:val="num" w:pos="1080"/>
        </w:tabs>
        <w:ind w:left="1080" w:hanging="360"/>
      </w:pPr>
      <w:rPr>
        <w:rFonts w:hint="default"/>
      </w:rPr>
    </w:lvl>
  </w:abstractNum>
  <w:abstractNum w:abstractNumId="162" w15:restartNumberingAfterBreak="0">
    <w:nsid w:val="5C7C3B2C"/>
    <w:multiLevelType w:val="hybridMultilevel"/>
    <w:tmpl w:val="8E7C9C4C"/>
    <w:lvl w:ilvl="0" w:tplc="EA0EC016">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3" w15:restartNumberingAfterBreak="0">
    <w:nsid w:val="5CBD0B3F"/>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64" w15:restartNumberingAfterBreak="0">
    <w:nsid w:val="5CEF0D07"/>
    <w:multiLevelType w:val="singleLevel"/>
    <w:tmpl w:val="00146B6E"/>
    <w:lvl w:ilvl="0">
      <w:start w:val="1"/>
      <w:numFmt w:val="lowerLetter"/>
      <w:lvlText w:val="(%1)"/>
      <w:lvlJc w:val="left"/>
      <w:pPr>
        <w:tabs>
          <w:tab w:val="num" w:pos="1080"/>
        </w:tabs>
        <w:ind w:left="1080" w:hanging="360"/>
      </w:pPr>
      <w:rPr>
        <w:rFonts w:hint="default"/>
      </w:rPr>
    </w:lvl>
  </w:abstractNum>
  <w:abstractNum w:abstractNumId="165" w15:restartNumberingAfterBreak="0">
    <w:nsid w:val="5D136CEC"/>
    <w:multiLevelType w:val="hybridMultilevel"/>
    <w:tmpl w:val="1102F028"/>
    <w:lvl w:ilvl="0" w:tplc="BCE4F280">
      <w:start w:val="1"/>
      <w:numFmt w:val="decimal"/>
      <w:pStyle w:val="LegislativeHistoryIte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5D293285"/>
    <w:multiLevelType w:val="hybridMultilevel"/>
    <w:tmpl w:val="9B1C27DA"/>
    <w:lvl w:ilvl="0" w:tplc="893C585A">
      <w:start w:val="1"/>
      <w:numFmt w:val="lowerRoman"/>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7" w15:restartNumberingAfterBreak="0">
    <w:nsid w:val="5D8D40B6"/>
    <w:multiLevelType w:val="hybridMultilevel"/>
    <w:tmpl w:val="7E9452B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8" w15:restartNumberingAfterBreak="0">
    <w:nsid w:val="5FAD33B5"/>
    <w:multiLevelType w:val="hybridMultilevel"/>
    <w:tmpl w:val="FACCFDD6"/>
    <w:lvl w:ilvl="0" w:tplc="38B004DC">
      <w:start w:val="1"/>
      <w:numFmt w:val="lowerLetter"/>
      <w:lvlText w:val="(%1)"/>
      <w:lvlJc w:val="left"/>
      <w:pPr>
        <w:ind w:left="1069" w:hanging="360"/>
      </w:pPr>
      <w:rPr>
        <w:rFonts w:hint="default"/>
      </w:rPr>
    </w:lvl>
    <w:lvl w:ilvl="1" w:tplc="08090019">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69" w15:restartNumberingAfterBreak="0">
    <w:nsid w:val="5FBC0A78"/>
    <w:multiLevelType w:val="hybridMultilevel"/>
    <w:tmpl w:val="69E27CBE"/>
    <w:lvl w:ilvl="0" w:tplc="3E2ECFAA">
      <w:start w:val="1"/>
      <w:numFmt w:val="lowerRoman"/>
      <w:lvlText w:val="(%1)"/>
      <w:lvlJc w:val="left"/>
      <w:pPr>
        <w:tabs>
          <w:tab w:val="num" w:pos="1069"/>
        </w:tabs>
        <w:ind w:left="1069" w:hanging="360"/>
      </w:pPr>
      <w:rPr>
        <w:rFonts w:hint="default"/>
      </w:rPr>
    </w:lvl>
    <w:lvl w:ilvl="1" w:tplc="04090019" w:tentative="1">
      <w:start w:val="1"/>
      <w:numFmt w:val="lowerLetter"/>
      <w:lvlText w:val="%2."/>
      <w:lvlJc w:val="left"/>
      <w:pPr>
        <w:tabs>
          <w:tab w:val="num" w:pos="1249"/>
        </w:tabs>
        <w:ind w:left="1249" w:hanging="360"/>
      </w:pPr>
    </w:lvl>
    <w:lvl w:ilvl="2" w:tplc="0409001B" w:tentative="1">
      <w:start w:val="1"/>
      <w:numFmt w:val="lowerRoman"/>
      <w:lvlText w:val="%3."/>
      <w:lvlJc w:val="right"/>
      <w:pPr>
        <w:tabs>
          <w:tab w:val="num" w:pos="1969"/>
        </w:tabs>
        <w:ind w:left="1969" w:hanging="180"/>
      </w:pPr>
    </w:lvl>
    <w:lvl w:ilvl="3" w:tplc="0409000F" w:tentative="1">
      <w:start w:val="1"/>
      <w:numFmt w:val="decimal"/>
      <w:lvlText w:val="%4."/>
      <w:lvlJc w:val="left"/>
      <w:pPr>
        <w:tabs>
          <w:tab w:val="num" w:pos="2689"/>
        </w:tabs>
        <w:ind w:left="2689" w:hanging="360"/>
      </w:pPr>
    </w:lvl>
    <w:lvl w:ilvl="4" w:tplc="04090019" w:tentative="1">
      <w:start w:val="1"/>
      <w:numFmt w:val="lowerLetter"/>
      <w:lvlText w:val="%5."/>
      <w:lvlJc w:val="left"/>
      <w:pPr>
        <w:tabs>
          <w:tab w:val="num" w:pos="3409"/>
        </w:tabs>
        <w:ind w:left="3409" w:hanging="360"/>
      </w:pPr>
    </w:lvl>
    <w:lvl w:ilvl="5" w:tplc="0409001B" w:tentative="1">
      <w:start w:val="1"/>
      <w:numFmt w:val="lowerRoman"/>
      <w:lvlText w:val="%6."/>
      <w:lvlJc w:val="right"/>
      <w:pPr>
        <w:tabs>
          <w:tab w:val="num" w:pos="4129"/>
        </w:tabs>
        <w:ind w:left="4129" w:hanging="180"/>
      </w:pPr>
    </w:lvl>
    <w:lvl w:ilvl="6" w:tplc="0409000F" w:tentative="1">
      <w:start w:val="1"/>
      <w:numFmt w:val="decimal"/>
      <w:lvlText w:val="%7."/>
      <w:lvlJc w:val="left"/>
      <w:pPr>
        <w:tabs>
          <w:tab w:val="num" w:pos="4849"/>
        </w:tabs>
        <w:ind w:left="4849" w:hanging="360"/>
      </w:pPr>
    </w:lvl>
    <w:lvl w:ilvl="7" w:tplc="04090019" w:tentative="1">
      <w:start w:val="1"/>
      <w:numFmt w:val="lowerLetter"/>
      <w:lvlText w:val="%8."/>
      <w:lvlJc w:val="left"/>
      <w:pPr>
        <w:tabs>
          <w:tab w:val="num" w:pos="5569"/>
        </w:tabs>
        <w:ind w:left="5569" w:hanging="360"/>
      </w:pPr>
    </w:lvl>
    <w:lvl w:ilvl="8" w:tplc="0409001B" w:tentative="1">
      <w:start w:val="1"/>
      <w:numFmt w:val="lowerRoman"/>
      <w:lvlText w:val="%9."/>
      <w:lvlJc w:val="right"/>
      <w:pPr>
        <w:tabs>
          <w:tab w:val="num" w:pos="6289"/>
        </w:tabs>
        <w:ind w:left="6289" w:hanging="180"/>
      </w:pPr>
    </w:lvl>
  </w:abstractNum>
  <w:abstractNum w:abstractNumId="170" w15:restartNumberingAfterBreak="0">
    <w:nsid w:val="60B67F1B"/>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1" w15:restartNumberingAfterBreak="0">
    <w:nsid w:val="60B8487A"/>
    <w:multiLevelType w:val="hybridMultilevel"/>
    <w:tmpl w:val="7E6C8D6E"/>
    <w:lvl w:ilvl="0" w:tplc="04090015">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2" w15:restartNumberingAfterBreak="0">
    <w:nsid w:val="60D402A6"/>
    <w:multiLevelType w:val="hybridMultilevel"/>
    <w:tmpl w:val="F2A0976C"/>
    <w:lvl w:ilvl="0" w:tplc="2242B9F8">
      <w:start w:val="1"/>
      <w:numFmt w:val="lowerRoman"/>
      <w:lvlText w:val="(%1)"/>
      <w:lvlJc w:val="left"/>
      <w:pPr>
        <w:ind w:left="2138" w:hanging="720"/>
      </w:pPr>
      <w:rPr>
        <w:rFonts w:hint="default"/>
      </w:r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73" w15:restartNumberingAfterBreak="0">
    <w:nsid w:val="61291B70"/>
    <w:multiLevelType w:val="hybridMultilevel"/>
    <w:tmpl w:val="61CEB38C"/>
    <w:lvl w:ilvl="0" w:tplc="DC90350C">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74" w15:restartNumberingAfterBreak="0">
    <w:nsid w:val="61B05A3E"/>
    <w:multiLevelType w:val="hybridMultilevel"/>
    <w:tmpl w:val="A5B225B4"/>
    <w:lvl w:ilvl="0" w:tplc="50403918">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175" w15:restartNumberingAfterBreak="0">
    <w:nsid w:val="61E30758"/>
    <w:multiLevelType w:val="hybridMultilevel"/>
    <w:tmpl w:val="73DC3B7C"/>
    <w:lvl w:ilvl="0" w:tplc="9F46DD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6" w15:restartNumberingAfterBreak="0">
    <w:nsid w:val="6289764B"/>
    <w:multiLevelType w:val="hybridMultilevel"/>
    <w:tmpl w:val="27600E64"/>
    <w:lvl w:ilvl="0" w:tplc="7632F076">
      <w:start w:val="1"/>
      <w:numFmt w:val="decimal"/>
      <w:lvlText w:val="(%1)"/>
      <w:lvlJc w:val="left"/>
      <w:pPr>
        <w:ind w:left="720" w:hanging="360"/>
      </w:pPr>
      <w:rPr>
        <w:rFonts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3480B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8" w15:restartNumberingAfterBreak="0">
    <w:nsid w:val="637A7834"/>
    <w:multiLevelType w:val="hybridMultilevel"/>
    <w:tmpl w:val="858CBFB6"/>
    <w:lvl w:ilvl="0" w:tplc="30F46D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0F3181"/>
    <w:multiLevelType w:val="hybridMultilevel"/>
    <w:tmpl w:val="0D528206"/>
    <w:lvl w:ilvl="0" w:tplc="443AB4AE">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80" w15:restartNumberingAfterBreak="0">
    <w:nsid w:val="65B0546F"/>
    <w:multiLevelType w:val="hybridMultilevel"/>
    <w:tmpl w:val="E96A2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656360E"/>
    <w:multiLevelType w:val="hybridMultilevel"/>
    <w:tmpl w:val="DFB00ADA"/>
    <w:lvl w:ilvl="0" w:tplc="81701E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6581AAF"/>
    <w:multiLevelType w:val="hybridMultilevel"/>
    <w:tmpl w:val="CC06B298"/>
    <w:lvl w:ilvl="0" w:tplc="5BDEC652">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83" w15:restartNumberingAfterBreak="0">
    <w:nsid w:val="66843370"/>
    <w:multiLevelType w:val="hybridMultilevel"/>
    <w:tmpl w:val="F516CD84"/>
    <w:lvl w:ilvl="0" w:tplc="61AA0E24">
      <w:start w:val="8"/>
      <w:numFmt w:val="bullet"/>
      <w:lvlText w:val="-"/>
      <w:lvlJc w:val="left"/>
      <w:pPr>
        <w:ind w:left="1080" w:hanging="360"/>
      </w:pPr>
      <w:rPr>
        <w:rFonts w:ascii="Times New Roman" w:eastAsia="Calibr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84" w15:restartNumberingAfterBreak="0">
    <w:nsid w:val="68083F4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85" w15:restartNumberingAfterBreak="0">
    <w:nsid w:val="68F54452"/>
    <w:multiLevelType w:val="hybridMultilevel"/>
    <w:tmpl w:val="8D28D9D8"/>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6" w15:restartNumberingAfterBreak="0">
    <w:nsid w:val="699E13C7"/>
    <w:multiLevelType w:val="hybridMultilevel"/>
    <w:tmpl w:val="0BB806EC"/>
    <w:lvl w:ilvl="0" w:tplc="D21C3868">
      <w:start w:val="1"/>
      <w:numFmt w:val="decimal"/>
      <w:lvlText w:val="(%1)"/>
      <w:lvlJc w:val="left"/>
      <w:pPr>
        <w:ind w:left="502"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7" w15:restartNumberingAfterBreak="0">
    <w:nsid w:val="6A2D14E0"/>
    <w:multiLevelType w:val="hybridMultilevel"/>
    <w:tmpl w:val="3DBEEB16"/>
    <w:lvl w:ilvl="0" w:tplc="2CE4965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8" w15:restartNumberingAfterBreak="0">
    <w:nsid w:val="6B5F59FF"/>
    <w:multiLevelType w:val="hybridMultilevel"/>
    <w:tmpl w:val="F2F43208"/>
    <w:lvl w:ilvl="0" w:tplc="97F2AADA">
      <w:start w:val="1"/>
      <w:numFmt w:val="decimal"/>
      <w:lvlText w:val="(%1)"/>
      <w:lvlJc w:val="left"/>
      <w:pPr>
        <w:ind w:left="502" w:hanging="360"/>
      </w:pPr>
      <w:rPr>
        <w:rFonts w:ascii="Arial" w:hAnsi="Arial" w:cs="Arial" w:hint="default"/>
        <w:sz w:val="16"/>
      </w:rPr>
    </w:lvl>
    <w:lvl w:ilvl="1" w:tplc="48090019" w:tentative="1">
      <w:start w:val="1"/>
      <w:numFmt w:val="lowerLetter"/>
      <w:lvlText w:val="%2."/>
      <w:lvlJc w:val="left"/>
      <w:pPr>
        <w:ind w:left="1222" w:hanging="360"/>
      </w:pPr>
      <w:rPr>
        <w:rFonts w:cs="Times New Roman"/>
      </w:rPr>
    </w:lvl>
    <w:lvl w:ilvl="2" w:tplc="4809001B" w:tentative="1">
      <w:start w:val="1"/>
      <w:numFmt w:val="lowerRoman"/>
      <w:lvlText w:val="%3."/>
      <w:lvlJc w:val="right"/>
      <w:pPr>
        <w:ind w:left="1942" w:hanging="180"/>
      </w:pPr>
      <w:rPr>
        <w:rFonts w:cs="Times New Roman"/>
      </w:rPr>
    </w:lvl>
    <w:lvl w:ilvl="3" w:tplc="4809000F" w:tentative="1">
      <w:start w:val="1"/>
      <w:numFmt w:val="decimal"/>
      <w:lvlText w:val="%4."/>
      <w:lvlJc w:val="left"/>
      <w:pPr>
        <w:ind w:left="2662" w:hanging="360"/>
      </w:pPr>
      <w:rPr>
        <w:rFonts w:cs="Times New Roman"/>
      </w:rPr>
    </w:lvl>
    <w:lvl w:ilvl="4" w:tplc="48090019" w:tentative="1">
      <w:start w:val="1"/>
      <w:numFmt w:val="lowerLetter"/>
      <w:lvlText w:val="%5."/>
      <w:lvlJc w:val="left"/>
      <w:pPr>
        <w:ind w:left="3382" w:hanging="360"/>
      </w:pPr>
      <w:rPr>
        <w:rFonts w:cs="Times New Roman"/>
      </w:rPr>
    </w:lvl>
    <w:lvl w:ilvl="5" w:tplc="4809001B" w:tentative="1">
      <w:start w:val="1"/>
      <w:numFmt w:val="lowerRoman"/>
      <w:lvlText w:val="%6."/>
      <w:lvlJc w:val="right"/>
      <w:pPr>
        <w:ind w:left="4102" w:hanging="180"/>
      </w:pPr>
      <w:rPr>
        <w:rFonts w:cs="Times New Roman"/>
      </w:rPr>
    </w:lvl>
    <w:lvl w:ilvl="6" w:tplc="4809000F" w:tentative="1">
      <w:start w:val="1"/>
      <w:numFmt w:val="decimal"/>
      <w:lvlText w:val="%7."/>
      <w:lvlJc w:val="left"/>
      <w:pPr>
        <w:ind w:left="4822" w:hanging="360"/>
      </w:pPr>
      <w:rPr>
        <w:rFonts w:cs="Times New Roman"/>
      </w:rPr>
    </w:lvl>
    <w:lvl w:ilvl="7" w:tplc="48090019" w:tentative="1">
      <w:start w:val="1"/>
      <w:numFmt w:val="lowerLetter"/>
      <w:lvlText w:val="%8."/>
      <w:lvlJc w:val="left"/>
      <w:pPr>
        <w:ind w:left="5542" w:hanging="360"/>
      </w:pPr>
      <w:rPr>
        <w:rFonts w:cs="Times New Roman"/>
      </w:rPr>
    </w:lvl>
    <w:lvl w:ilvl="8" w:tplc="4809001B" w:tentative="1">
      <w:start w:val="1"/>
      <w:numFmt w:val="lowerRoman"/>
      <w:lvlText w:val="%9."/>
      <w:lvlJc w:val="right"/>
      <w:pPr>
        <w:ind w:left="6262" w:hanging="180"/>
      </w:pPr>
      <w:rPr>
        <w:rFonts w:cs="Times New Roman"/>
      </w:rPr>
    </w:lvl>
  </w:abstractNum>
  <w:abstractNum w:abstractNumId="189" w15:restartNumberingAfterBreak="0">
    <w:nsid w:val="6EE10848"/>
    <w:multiLevelType w:val="hybridMultilevel"/>
    <w:tmpl w:val="95FC7C1A"/>
    <w:lvl w:ilvl="0" w:tplc="4A786900">
      <w:start w:val="1"/>
      <w:numFmt w:val="lowerLetter"/>
      <w:lvlText w:val="(%1)"/>
      <w:lvlJc w:val="left"/>
      <w:pPr>
        <w:tabs>
          <w:tab w:val="num" w:pos="1470"/>
        </w:tabs>
        <w:ind w:left="1470" w:hanging="375"/>
      </w:pPr>
      <w:rPr>
        <w:rFonts w:hint="default"/>
      </w:rPr>
    </w:lvl>
    <w:lvl w:ilvl="1" w:tplc="04090019" w:tentative="1">
      <w:start w:val="1"/>
      <w:numFmt w:val="lowerLetter"/>
      <w:lvlText w:val="%2."/>
      <w:lvlJc w:val="left"/>
      <w:pPr>
        <w:tabs>
          <w:tab w:val="num" w:pos="2175"/>
        </w:tabs>
        <w:ind w:left="2175" w:hanging="360"/>
      </w:p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190" w15:restartNumberingAfterBreak="0">
    <w:nsid w:val="6F740FC0"/>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1" w15:restartNumberingAfterBreak="0">
    <w:nsid w:val="70AA7956"/>
    <w:multiLevelType w:val="hybridMultilevel"/>
    <w:tmpl w:val="85521CBA"/>
    <w:lvl w:ilvl="0" w:tplc="CDE09812">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92" w15:restartNumberingAfterBreak="0">
    <w:nsid w:val="70DB5DBC"/>
    <w:multiLevelType w:val="hybridMultilevel"/>
    <w:tmpl w:val="30741F12"/>
    <w:lvl w:ilvl="0" w:tplc="FFFFFFFF">
      <w:start w:val="1"/>
      <w:numFmt w:val="decimal"/>
      <w:lvlText w:val="(%1)"/>
      <w:lvlJc w:val="left"/>
      <w:pPr>
        <w:tabs>
          <w:tab w:val="num" w:pos="375"/>
        </w:tabs>
        <w:ind w:left="375" w:hanging="375"/>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93" w15:restartNumberingAfterBreak="0">
    <w:nsid w:val="71354379"/>
    <w:multiLevelType w:val="hybridMultilevel"/>
    <w:tmpl w:val="66F41DD2"/>
    <w:lvl w:ilvl="0" w:tplc="B66CFC26">
      <w:start w:val="2"/>
      <w:numFmt w:val="bullet"/>
      <w:lvlText w:val="-"/>
      <w:lvlJc w:val="left"/>
      <w:pPr>
        <w:ind w:left="-1065" w:hanging="360"/>
      </w:pPr>
      <w:rPr>
        <w:rFonts w:ascii="Estrangelo Edessa" w:eastAsia="Times New Roman" w:hAnsi="Estrangelo Edessa" w:hint="default"/>
      </w:rPr>
    </w:lvl>
    <w:lvl w:ilvl="1" w:tplc="48090003" w:tentative="1">
      <w:start w:val="1"/>
      <w:numFmt w:val="bullet"/>
      <w:lvlText w:val="o"/>
      <w:lvlJc w:val="left"/>
      <w:pPr>
        <w:ind w:left="-345" w:hanging="360"/>
      </w:pPr>
      <w:rPr>
        <w:rFonts w:ascii="Courier New" w:hAnsi="Courier New" w:hint="default"/>
      </w:rPr>
    </w:lvl>
    <w:lvl w:ilvl="2" w:tplc="48090005" w:tentative="1">
      <w:start w:val="1"/>
      <w:numFmt w:val="bullet"/>
      <w:lvlText w:val=""/>
      <w:lvlJc w:val="left"/>
      <w:pPr>
        <w:ind w:left="375" w:hanging="360"/>
      </w:pPr>
      <w:rPr>
        <w:rFonts w:ascii="Wingdings" w:hAnsi="Wingdings" w:hint="default"/>
      </w:rPr>
    </w:lvl>
    <w:lvl w:ilvl="3" w:tplc="48090001" w:tentative="1">
      <w:start w:val="1"/>
      <w:numFmt w:val="bullet"/>
      <w:lvlText w:val=""/>
      <w:lvlJc w:val="left"/>
      <w:pPr>
        <w:ind w:left="1095" w:hanging="360"/>
      </w:pPr>
      <w:rPr>
        <w:rFonts w:ascii="Symbol" w:hAnsi="Symbol" w:hint="default"/>
      </w:rPr>
    </w:lvl>
    <w:lvl w:ilvl="4" w:tplc="48090003" w:tentative="1">
      <w:start w:val="1"/>
      <w:numFmt w:val="bullet"/>
      <w:lvlText w:val="o"/>
      <w:lvlJc w:val="left"/>
      <w:pPr>
        <w:ind w:left="1815" w:hanging="360"/>
      </w:pPr>
      <w:rPr>
        <w:rFonts w:ascii="Courier New" w:hAnsi="Courier New" w:hint="default"/>
      </w:rPr>
    </w:lvl>
    <w:lvl w:ilvl="5" w:tplc="48090005" w:tentative="1">
      <w:start w:val="1"/>
      <w:numFmt w:val="bullet"/>
      <w:lvlText w:val=""/>
      <w:lvlJc w:val="left"/>
      <w:pPr>
        <w:ind w:left="2535" w:hanging="360"/>
      </w:pPr>
      <w:rPr>
        <w:rFonts w:ascii="Wingdings" w:hAnsi="Wingdings" w:hint="default"/>
      </w:rPr>
    </w:lvl>
    <w:lvl w:ilvl="6" w:tplc="48090001" w:tentative="1">
      <w:start w:val="1"/>
      <w:numFmt w:val="bullet"/>
      <w:lvlText w:val=""/>
      <w:lvlJc w:val="left"/>
      <w:pPr>
        <w:ind w:left="3255" w:hanging="360"/>
      </w:pPr>
      <w:rPr>
        <w:rFonts w:ascii="Symbol" w:hAnsi="Symbol" w:hint="default"/>
      </w:rPr>
    </w:lvl>
    <w:lvl w:ilvl="7" w:tplc="48090003" w:tentative="1">
      <w:start w:val="1"/>
      <w:numFmt w:val="bullet"/>
      <w:lvlText w:val="o"/>
      <w:lvlJc w:val="left"/>
      <w:pPr>
        <w:ind w:left="3975" w:hanging="360"/>
      </w:pPr>
      <w:rPr>
        <w:rFonts w:ascii="Courier New" w:hAnsi="Courier New" w:hint="default"/>
      </w:rPr>
    </w:lvl>
    <w:lvl w:ilvl="8" w:tplc="48090005" w:tentative="1">
      <w:start w:val="1"/>
      <w:numFmt w:val="bullet"/>
      <w:lvlText w:val=""/>
      <w:lvlJc w:val="left"/>
      <w:pPr>
        <w:ind w:left="4695" w:hanging="360"/>
      </w:pPr>
      <w:rPr>
        <w:rFonts w:ascii="Wingdings" w:hAnsi="Wingdings" w:hint="default"/>
      </w:rPr>
    </w:lvl>
  </w:abstractNum>
  <w:abstractNum w:abstractNumId="194" w15:restartNumberingAfterBreak="0">
    <w:nsid w:val="71B16BA6"/>
    <w:multiLevelType w:val="hybridMultilevel"/>
    <w:tmpl w:val="6EAE9080"/>
    <w:lvl w:ilvl="0" w:tplc="12AE0920">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5" w15:restartNumberingAfterBreak="0">
    <w:nsid w:val="71B2020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96" w15:restartNumberingAfterBreak="0">
    <w:nsid w:val="71BB6338"/>
    <w:multiLevelType w:val="hybridMultilevel"/>
    <w:tmpl w:val="6228F1F8"/>
    <w:lvl w:ilvl="0" w:tplc="5040391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7" w15:restartNumberingAfterBreak="0">
    <w:nsid w:val="72894959"/>
    <w:multiLevelType w:val="hybridMultilevel"/>
    <w:tmpl w:val="5C22DBE0"/>
    <w:lvl w:ilvl="0" w:tplc="0409000F">
      <w:start w:val="1"/>
      <w:numFmt w:val="decimal"/>
      <w:lvlText w:val="%1."/>
      <w:lvlJc w:val="left"/>
      <w:pPr>
        <w:tabs>
          <w:tab w:val="num" w:pos="660"/>
        </w:tabs>
        <w:ind w:left="660" w:hanging="360"/>
      </w:p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98" w15:restartNumberingAfterBreak="0">
    <w:nsid w:val="72FD32A0"/>
    <w:multiLevelType w:val="hybridMultilevel"/>
    <w:tmpl w:val="C082E8F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9" w15:restartNumberingAfterBreak="0">
    <w:nsid w:val="73234DE3"/>
    <w:multiLevelType w:val="singleLevel"/>
    <w:tmpl w:val="648A96C8"/>
    <w:lvl w:ilvl="0">
      <w:start w:val="1"/>
      <w:numFmt w:val="decimal"/>
      <w:lvlText w:val="%1."/>
      <w:lvlJc w:val="left"/>
      <w:pPr>
        <w:tabs>
          <w:tab w:val="num" w:pos="480"/>
        </w:tabs>
        <w:ind w:left="480" w:hanging="480"/>
      </w:pPr>
      <w:rPr>
        <w:rFonts w:hint="default"/>
      </w:rPr>
    </w:lvl>
  </w:abstractNum>
  <w:abstractNum w:abstractNumId="200" w15:restartNumberingAfterBreak="0">
    <w:nsid w:val="73303D6C"/>
    <w:multiLevelType w:val="hybridMultilevel"/>
    <w:tmpl w:val="5B0432F8"/>
    <w:lvl w:ilvl="0" w:tplc="9892AAA0">
      <w:start w:val="4"/>
      <w:numFmt w:val="lowerLetter"/>
      <w:lvlText w:val="(%1)"/>
      <w:lvlJc w:val="left"/>
      <w:pPr>
        <w:ind w:left="1804" w:hanging="360"/>
      </w:pPr>
      <w:rPr>
        <w:rFonts w:hint="default"/>
      </w:rPr>
    </w:lvl>
    <w:lvl w:ilvl="1" w:tplc="48090019" w:tentative="1">
      <w:start w:val="1"/>
      <w:numFmt w:val="lowerLetter"/>
      <w:lvlText w:val="%2."/>
      <w:lvlJc w:val="left"/>
      <w:pPr>
        <w:ind w:left="2524" w:hanging="360"/>
      </w:pPr>
    </w:lvl>
    <w:lvl w:ilvl="2" w:tplc="4809001B" w:tentative="1">
      <w:start w:val="1"/>
      <w:numFmt w:val="lowerRoman"/>
      <w:lvlText w:val="%3."/>
      <w:lvlJc w:val="right"/>
      <w:pPr>
        <w:ind w:left="3244" w:hanging="180"/>
      </w:pPr>
    </w:lvl>
    <w:lvl w:ilvl="3" w:tplc="4809000F" w:tentative="1">
      <w:start w:val="1"/>
      <w:numFmt w:val="decimal"/>
      <w:lvlText w:val="%4."/>
      <w:lvlJc w:val="left"/>
      <w:pPr>
        <w:ind w:left="3964" w:hanging="360"/>
      </w:pPr>
    </w:lvl>
    <w:lvl w:ilvl="4" w:tplc="48090019" w:tentative="1">
      <w:start w:val="1"/>
      <w:numFmt w:val="lowerLetter"/>
      <w:lvlText w:val="%5."/>
      <w:lvlJc w:val="left"/>
      <w:pPr>
        <w:ind w:left="4684" w:hanging="360"/>
      </w:pPr>
    </w:lvl>
    <w:lvl w:ilvl="5" w:tplc="4809001B" w:tentative="1">
      <w:start w:val="1"/>
      <w:numFmt w:val="lowerRoman"/>
      <w:lvlText w:val="%6."/>
      <w:lvlJc w:val="right"/>
      <w:pPr>
        <w:ind w:left="5404" w:hanging="180"/>
      </w:pPr>
    </w:lvl>
    <w:lvl w:ilvl="6" w:tplc="4809000F" w:tentative="1">
      <w:start w:val="1"/>
      <w:numFmt w:val="decimal"/>
      <w:lvlText w:val="%7."/>
      <w:lvlJc w:val="left"/>
      <w:pPr>
        <w:ind w:left="6124" w:hanging="360"/>
      </w:pPr>
    </w:lvl>
    <w:lvl w:ilvl="7" w:tplc="48090019" w:tentative="1">
      <w:start w:val="1"/>
      <w:numFmt w:val="lowerLetter"/>
      <w:lvlText w:val="%8."/>
      <w:lvlJc w:val="left"/>
      <w:pPr>
        <w:ind w:left="6844" w:hanging="360"/>
      </w:pPr>
    </w:lvl>
    <w:lvl w:ilvl="8" w:tplc="4809001B" w:tentative="1">
      <w:start w:val="1"/>
      <w:numFmt w:val="lowerRoman"/>
      <w:lvlText w:val="%9."/>
      <w:lvlJc w:val="right"/>
      <w:pPr>
        <w:ind w:left="7564" w:hanging="180"/>
      </w:pPr>
    </w:lvl>
  </w:abstractNum>
  <w:abstractNum w:abstractNumId="201" w15:restartNumberingAfterBreak="0">
    <w:nsid w:val="737408A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02" w15:restartNumberingAfterBreak="0">
    <w:nsid w:val="739871AE"/>
    <w:multiLevelType w:val="hybridMultilevel"/>
    <w:tmpl w:val="F3A498B8"/>
    <w:lvl w:ilvl="0" w:tplc="B66CFC26">
      <w:start w:val="2"/>
      <w:numFmt w:val="bullet"/>
      <w:lvlText w:val="-"/>
      <w:lvlJc w:val="left"/>
      <w:pPr>
        <w:ind w:left="862" w:hanging="360"/>
      </w:pPr>
      <w:rPr>
        <w:rFonts w:ascii="Estrangelo Edessa" w:eastAsia="Times New Roman" w:hAnsi="Estrangelo Edessa" w:hint="default"/>
      </w:rPr>
    </w:lvl>
    <w:lvl w:ilvl="1" w:tplc="48090003" w:tentative="1">
      <w:start w:val="1"/>
      <w:numFmt w:val="bullet"/>
      <w:lvlText w:val="o"/>
      <w:lvlJc w:val="left"/>
      <w:pPr>
        <w:ind w:left="1582" w:hanging="360"/>
      </w:pPr>
      <w:rPr>
        <w:rFonts w:ascii="Courier New" w:hAnsi="Courier New" w:hint="default"/>
      </w:rPr>
    </w:lvl>
    <w:lvl w:ilvl="2" w:tplc="48090005" w:tentative="1">
      <w:start w:val="1"/>
      <w:numFmt w:val="bullet"/>
      <w:lvlText w:val=""/>
      <w:lvlJc w:val="left"/>
      <w:pPr>
        <w:ind w:left="2302" w:hanging="360"/>
      </w:pPr>
      <w:rPr>
        <w:rFonts w:ascii="Wingdings" w:hAnsi="Wingdings" w:hint="default"/>
      </w:rPr>
    </w:lvl>
    <w:lvl w:ilvl="3" w:tplc="48090001" w:tentative="1">
      <w:start w:val="1"/>
      <w:numFmt w:val="bullet"/>
      <w:lvlText w:val=""/>
      <w:lvlJc w:val="left"/>
      <w:pPr>
        <w:ind w:left="3022" w:hanging="360"/>
      </w:pPr>
      <w:rPr>
        <w:rFonts w:ascii="Symbol" w:hAnsi="Symbol" w:hint="default"/>
      </w:rPr>
    </w:lvl>
    <w:lvl w:ilvl="4" w:tplc="48090003" w:tentative="1">
      <w:start w:val="1"/>
      <w:numFmt w:val="bullet"/>
      <w:lvlText w:val="o"/>
      <w:lvlJc w:val="left"/>
      <w:pPr>
        <w:ind w:left="3742" w:hanging="360"/>
      </w:pPr>
      <w:rPr>
        <w:rFonts w:ascii="Courier New" w:hAnsi="Courier New" w:hint="default"/>
      </w:rPr>
    </w:lvl>
    <w:lvl w:ilvl="5" w:tplc="48090005" w:tentative="1">
      <w:start w:val="1"/>
      <w:numFmt w:val="bullet"/>
      <w:lvlText w:val=""/>
      <w:lvlJc w:val="left"/>
      <w:pPr>
        <w:ind w:left="4462" w:hanging="360"/>
      </w:pPr>
      <w:rPr>
        <w:rFonts w:ascii="Wingdings" w:hAnsi="Wingdings" w:hint="default"/>
      </w:rPr>
    </w:lvl>
    <w:lvl w:ilvl="6" w:tplc="48090001" w:tentative="1">
      <w:start w:val="1"/>
      <w:numFmt w:val="bullet"/>
      <w:lvlText w:val=""/>
      <w:lvlJc w:val="left"/>
      <w:pPr>
        <w:ind w:left="5182" w:hanging="360"/>
      </w:pPr>
      <w:rPr>
        <w:rFonts w:ascii="Symbol" w:hAnsi="Symbol" w:hint="default"/>
      </w:rPr>
    </w:lvl>
    <w:lvl w:ilvl="7" w:tplc="48090003" w:tentative="1">
      <w:start w:val="1"/>
      <w:numFmt w:val="bullet"/>
      <w:lvlText w:val="o"/>
      <w:lvlJc w:val="left"/>
      <w:pPr>
        <w:ind w:left="5902" w:hanging="360"/>
      </w:pPr>
      <w:rPr>
        <w:rFonts w:ascii="Courier New" w:hAnsi="Courier New" w:hint="default"/>
      </w:rPr>
    </w:lvl>
    <w:lvl w:ilvl="8" w:tplc="48090005" w:tentative="1">
      <w:start w:val="1"/>
      <w:numFmt w:val="bullet"/>
      <w:lvlText w:val=""/>
      <w:lvlJc w:val="left"/>
      <w:pPr>
        <w:ind w:left="6622" w:hanging="360"/>
      </w:pPr>
      <w:rPr>
        <w:rFonts w:ascii="Wingdings" w:hAnsi="Wingdings" w:hint="default"/>
      </w:rPr>
    </w:lvl>
  </w:abstractNum>
  <w:abstractNum w:abstractNumId="203" w15:restartNumberingAfterBreak="0">
    <w:nsid w:val="73C80F3C"/>
    <w:multiLevelType w:val="hybridMultilevel"/>
    <w:tmpl w:val="2A742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4330D4F"/>
    <w:multiLevelType w:val="hybridMultilevel"/>
    <w:tmpl w:val="88EE7646"/>
    <w:lvl w:ilvl="0" w:tplc="B32AF66E">
      <w:start w:val="8"/>
      <w:numFmt w:val="bullet"/>
      <w:lvlText w:val="-"/>
      <w:lvlJc w:val="left"/>
      <w:pPr>
        <w:ind w:left="927" w:hanging="360"/>
      </w:pPr>
      <w:rPr>
        <w:rFonts w:ascii="Times New Roman" w:eastAsia="Times New Roman" w:hAnsi="Times New Roman" w:cs="Times New Roman"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205" w15:restartNumberingAfterBreak="0">
    <w:nsid w:val="7445524E"/>
    <w:multiLevelType w:val="hybridMultilevel"/>
    <w:tmpl w:val="082E36D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6" w15:restartNumberingAfterBreak="0">
    <w:nsid w:val="74E4191C"/>
    <w:multiLevelType w:val="hybridMultilevel"/>
    <w:tmpl w:val="E6ECAE14"/>
    <w:lvl w:ilvl="0" w:tplc="B414010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7" w15:restartNumberingAfterBreak="0">
    <w:nsid w:val="75AE574B"/>
    <w:multiLevelType w:val="hybridMultilevel"/>
    <w:tmpl w:val="2B908AE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8" w15:restartNumberingAfterBreak="0">
    <w:nsid w:val="764D37D0"/>
    <w:multiLevelType w:val="hybridMultilevel"/>
    <w:tmpl w:val="536A7CDE"/>
    <w:lvl w:ilvl="0" w:tplc="F716A94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209" w15:restartNumberingAfterBreak="0">
    <w:nsid w:val="765C08C0"/>
    <w:multiLevelType w:val="hybridMultilevel"/>
    <w:tmpl w:val="9B28D19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0" w15:restartNumberingAfterBreak="0">
    <w:nsid w:val="7696378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211" w15:restartNumberingAfterBreak="0">
    <w:nsid w:val="76E337DB"/>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12" w15:restartNumberingAfterBreak="0">
    <w:nsid w:val="77431687"/>
    <w:multiLevelType w:val="hybridMultilevel"/>
    <w:tmpl w:val="F20C602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3" w15:restartNumberingAfterBreak="0">
    <w:nsid w:val="775B22EB"/>
    <w:multiLevelType w:val="hybridMultilevel"/>
    <w:tmpl w:val="1D70C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8082349"/>
    <w:multiLevelType w:val="hybridMultilevel"/>
    <w:tmpl w:val="CC764E4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5" w15:restartNumberingAfterBreak="0">
    <w:nsid w:val="78C91733"/>
    <w:multiLevelType w:val="hybridMultilevel"/>
    <w:tmpl w:val="E1D41CA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6" w15:restartNumberingAfterBreak="0">
    <w:nsid w:val="7A235E6E"/>
    <w:multiLevelType w:val="hybridMultilevel"/>
    <w:tmpl w:val="D26E6B88"/>
    <w:lvl w:ilvl="0" w:tplc="CA70DB6C">
      <w:start w:val="1"/>
      <w:numFmt w:val="decimal"/>
      <w:lvlText w:val="%1."/>
      <w:lvlJc w:val="left"/>
      <w:pPr>
        <w:ind w:left="360" w:hanging="360"/>
      </w:pPr>
      <w:rPr>
        <w:rFonts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A794590"/>
    <w:multiLevelType w:val="hybridMultilevel"/>
    <w:tmpl w:val="E59E9850"/>
    <w:lvl w:ilvl="0" w:tplc="4F3E8D40">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18" w15:restartNumberingAfterBreak="0">
    <w:nsid w:val="7A79543E"/>
    <w:multiLevelType w:val="hybridMultilevel"/>
    <w:tmpl w:val="4DC607B6"/>
    <w:lvl w:ilvl="0" w:tplc="3724D82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9" w15:restartNumberingAfterBreak="0">
    <w:nsid w:val="7AC652F3"/>
    <w:multiLevelType w:val="hybridMultilevel"/>
    <w:tmpl w:val="3228709C"/>
    <w:lvl w:ilvl="0" w:tplc="351CB94C">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0" w15:restartNumberingAfterBreak="0">
    <w:nsid w:val="7ACF1946"/>
    <w:multiLevelType w:val="hybridMultilevel"/>
    <w:tmpl w:val="EABCC582"/>
    <w:lvl w:ilvl="0" w:tplc="2DFED026">
      <w:start w:val="1"/>
      <w:numFmt w:val="decimal"/>
      <w:lvlText w:val="%1."/>
      <w:lvlJc w:val="left"/>
      <w:pPr>
        <w:ind w:left="930" w:hanging="57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1" w15:restartNumberingAfterBreak="0">
    <w:nsid w:val="7B2C1B1D"/>
    <w:multiLevelType w:val="hybridMultilevel"/>
    <w:tmpl w:val="EE1C5714"/>
    <w:lvl w:ilvl="0" w:tplc="4809000F">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2" w15:restartNumberingAfterBreak="0">
    <w:nsid w:val="7B41400A"/>
    <w:multiLevelType w:val="hybridMultilevel"/>
    <w:tmpl w:val="D248B3C6"/>
    <w:lvl w:ilvl="0" w:tplc="43AA440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3" w15:restartNumberingAfterBreak="0">
    <w:nsid w:val="7B8E45E8"/>
    <w:multiLevelType w:val="hybridMultilevel"/>
    <w:tmpl w:val="957E76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7C48377A"/>
    <w:multiLevelType w:val="hybridMultilevel"/>
    <w:tmpl w:val="F210F852"/>
    <w:lvl w:ilvl="0" w:tplc="D8F6D32C">
      <w:start w:val="1"/>
      <w:numFmt w:val="lowerRoman"/>
      <w:lvlText w:val="(%1)"/>
      <w:lvlJc w:val="left"/>
      <w:pPr>
        <w:ind w:left="1195" w:hanging="720"/>
      </w:pPr>
      <w:rPr>
        <w:rFonts w:hint="default"/>
        <w:i/>
      </w:rPr>
    </w:lvl>
    <w:lvl w:ilvl="1" w:tplc="08090019" w:tentative="1">
      <w:start w:val="1"/>
      <w:numFmt w:val="lowerLetter"/>
      <w:lvlText w:val="%2."/>
      <w:lvlJc w:val="left"/>
      <w:pPr>
        <w:ind w:left="1555" w:hanging="360"/>
      </w:pPr>
    </w:lvl>
    <w:lvl w:ilvl="2" w:tplc="0809001B" w:tentative="1">
      <w:start w:val="1"/>
      <w:numFmt w:val="lowerRoman"/>
      <w:lvlText w:val="%3."/>
      <w:lvlJc w:val="right"/>
      <w:pPr>
        <w:ind w:left="2275" w:hanging="180"/>
      </w:pPr>
    </w:lvl>
    <w:lvl w:ilvl="3" w:tplc="0809000F" w:tentative="1">
      <w:start w:val="1"/>
      <w:numFmt w:val="decimal"/>
      <w:lvlText w:val="%4."/>
      <w:lvlJc w:val="left"/>
      <w:pPr>
        <w:ind w:left="2995" w:hanging="360"/>
      </w:pPr>
    </w:lvl>
    <w:lvl w:ilvl="4" w:tplc="08090019" w:tentative="1">
      <w:start w:val="1"/>
      <w:numFmt w:val="lowerLetter"/>
      <w:lvlText w:val="%5."/>
      <w:lvlJc w:val="left"/>
      <w:pPr>
        <w:ind w:left="3715" w:hanging="360"/>
      </w:pPr>
    </w:lvl>
    <w:lvl w:ilvl="5" w:tplc="0809001B" w:tentative="1">
      <w:start w:val="1"/>
      <w:numFmt w:val="lowerRoman"/>
      <w:lvlText w:val="%6."/>
      <w:lvlJc w:val="right"/>
      <w:pPr>
        <w:ind w:left="4435" w:hanging="180"/>
      </w:pPr>
    </w:lvl>
    <w:lvl w:ilvl="6" w:tplc="0809000F" w:tentative="1">
      <w:start w:val="1"/>
      <w:numFmt w:val="decimal"/>
      <w:lvlText w:val="%7."/>
      <w:lvlJc w:val="left"/>
      <w:pPr>
        <w:ind w:left="5155" w:hanging="360"/>
      </w:pPr>
    </w:lvl>
    <w:lvl w:ilvl="7" w:tplc="08090019" w:tentative="1">
      <w:start w:val="1"/>
      <w:numFmt w:val="lowerLetter"/>
      <w:lvlText w:val="%8."/>
      <w:lvlJc w:val="left"/>
      <w:pPr>
        <w:ind w:left="5875" w:hanging="360"/>
      </w:pPr>
    </w:lvl>
    <w:lvl w:ilvl="8" w:tplc="0809001B" w:tentative="1">
      <w:start w:val="1"/>
      <w:numFmt w:val="lowerRoman"/>
      <w:lvlText w:val="%9."/>
      <w:lvlJc w:val="right"/>
      <w:pPr>
        <w:ind w:left="6595" w:hanging="180"/>
      </w:pPr>
    </w:lvl>
  </w:abstractNum>
  <w:abstractNum w:abstractNumId="225" w15:restartNumberingAfterBreak="0">
    <w:nsid w:val="7CFA5785"/>
    <w:multiLevelType w:val="hybridMultilevel"/>
    <w:tmpl w:val="59B4D0BC"/>
    <w:lvl w:ilvl="0" w:tplc="B1382D7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26" w15:restartNumberingAfterBreak="0">
    <w:nsid w:val="7D4E627A"/>
    <w:multiLevelType w:val="hybridMultilevel"/>
    <w:tmpl w:val="640A549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7" w15:restartNumberingAfterBreak="0">
    <w:nsid w:val="7ED17C2F"/>
    <w:multiLevelType w:val="hybridMultilevel"/>
    <w:tmpl w:val="DF569FFC"/>
    <w:lvl w:ilvl="0" w:tplc="04090003">
      <w:start w:val="1"/>
      <w:numFmt w:val="bullet"/>
      <w:lvlText w:val="o"/>
      <w:lvlJc w:val="left"/>
      <w:pPr>
        <w:tabs>
          <w:tab w:val="num" w:pos="2528"/>
        </w:tabs>
        <w:ind w:left="2528" w:hanging="360"/>
      </w:pPr>
      <w:rPr>
        <w:rFonts w:ascii="Courier New" w:hAnsi="Courier New" w:cs="Courier New" w:hint="default"/>
      </w:rPr>
    </w:lvl>
    <w:lvl w:ilvl="1" w:tplc="04090003" w:tentative="1">
      <w:start w:val="1"/>
      <w:numFmt w:val="bullet"/>
      <w:lvlText w:val="o"/>
      <w:lvlJc w:val="left"/>
      <w:pPr>
        <w:tabs>
          <w:tab w:val="num" w:pos="3248"/>
        </w:tabs>
        <w:ind w:left="3248" w:hanging="360"/>
      </w:pPr>
      <w:rPr>
        <w:rFonts w:ascii="Courier New" w:hAnsi="Courier New" w:cs="Courier New" w:hint="default"/>
      </w:rPr>
    </w:lvl>
    <w:lvl w:ilvl="2" w:tplc="04090005" w:tentative="1">
      <w:start w:val="1"/>
      <w:numFmt w:val="bullet"/>
      <w:lvlText w:val=""/>
      <w:lvlJc w:val="left"/>
      <w:pPr>
        <w:tabs>
          <w:tab w:val="num" w:pos="3968"/>
        </w:tabs>
        <w:ind w:left="3968" w:hanging="360"/>
      </w:pPr>
      <w:rPr>
        <w:rFonts w:ascii="Wingdings" w:hAnsi="Wingdings" w:hint="default"/>
      </w:rPr>
    </w:lvl>
    <w:lvl w:ilvl="3" w:tplc="04090001" w:tentative="1">
      <w:start w:val="1"/>
      <w:numFmt w:val="bullet"/>
      <w:lvlText w:val=""/>
      <w:lvlJc w:val="left"/>
      <w:pPr>
        <w:tabs>
          <w:tab w:val="num" w:pos="4688"/>
        </w:tabs>
        <w:ind w:left="4688" w:hanging="360"/>
      </w:pPr>
      <w:rPr>
        <w:rFonts w:ascii="Symbol" w:hAnsi="Symbol" w:hint="default"/>
      </w:rPr>
    </w:lvl>
    <w:lvl w:ilvl="4" w:tplc="04090003" w:tentative="1">
      <w:start w:val="1"/>
      <w:numFmt w:val="bullet"/>
      <w:lvlText w:val="o"/>
      <w:lvlJc w:val="left"/>
      <w:pPr>
        <w:tabs>
          <w:tab w:val="num" w:pos="5408"/>
        </w:tabs>
        <w:ind w:left="5408" w:hanging="360"/>
      </w:pPr>
      <w:rPr>
        <w:rFonts w:ascii="Courier New" w:hAnsi="Courier New" w:cs="Courier New" w:hint="default"/>
      </w:rPr>
    </w:lvl>
    <w:lvl w:ilvl="5" w:tplc="04090005" w:tentative="1">
      <w:start w:val="1"/>
      <w:numFmt w:val="bullet"/>
      <w:lvlText w:val=""/>
      <w:lvlJc w:val="left"/>
      <w:pPr>
        <w:tabs>
          <w:tab w:val="num" w:pos="6128"/>
        </w:tabs>
        <w:ind w:left="6128" w:hanging="360"/>
      </w:pPr>
      <w:rPr>
        <w:rFonts w:ascii="Wingdings" w:hAnsi="Wingdings" w:hint="default"/>
      </w:rPr>
    </w:lvl>
    <w:lvl w:ilvl="6" w:tplc="04090001" w:tentative="1">
      <w:start w:val="1"/>
      <w:numFmt w:val="bullet"/>
      <w:lvlText w:val=""/>
      <w:lvlJc w:val="left"/>
      <w:pPr>
        <w:tabs>
          <w:tab w:val="num" w:pos="6848"/>
        </w:tabs>
        <w:ind w:left="6848" w:hanging="360"/>
      </w:pPr>
      <w:rPr>
        <w:rFonts w:ascii="Symbol" w:hAnsi="Symbol" w:hint="default"/>
      </w:rPr>
    </w:lvl>
    <w:lvl w:ilvl="7" w:tplc="04090003" w:tentative="1">
      <w:start w:val="1"/>
      <w:numFmt w:val="bullet"/>
      <w:lvlText w:val="o"/>
      <w:lvlJc w:val="left"/>
      <w:pPr>
        <w:tabs>
          <w:tab w:val="num" w:pos="7568"/>
        </w:tabs>
        <w:ind w:left="7568" w:hanging="360"/>
      </w:pPr>
      <w:rPr>
        <w:rFonts w:ascii="Courier New" w:hAnsi="Courier New" w:cs="Courier New" w:hint="default"/>
      </w:rPr>
    </w:lvl>
    <w:lvl w:ilvl="8" w:tplc="04090005" w:tentative="1">
      <w:start w:val="1"/>
      <w:numFmt w:val="bullet"/>
      <w:lvlText w:val=""/>
      <w:lvlJc w:val="left"/>
      <w:pPr>
        <w:tabs>
          <w:tab w:val="num" w:pos="8288"/>
        </w:tabs>
        <w:ind w:left="8288" w:hanging="360"/>
      </w:pPr>
      <w:rPr>
        <w:rFonts w:ascii="Wingdings" w:hAnsi="Wingdings" w:hint="default"/>
      </w:rPr>
    </w:lvl>
  </w:abstractNum>
  <w:abstractNum w:abstractNumId="228" w15:restartNumberingAfterBreak="0">
    <w:nsid w:val="7F216504"/>
    <w:multiLevelType w:val="hybridMultilevel"/>
    <w:tmpl w:val="3BB2ABA6"/>
    <w:lvl w:ilvl="0" w:tplc="EEF271E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67"/>
  </w:num>
  <w:num w:numId="2">
    <w:abstractNumId w:val="35"/>
  </w:num>
  <w:num w:numId="3">
    <w:abstractNumId w:val="61"/>
  </w:num>
  <w:num w:numId="4">
    <w:abstractNumId w:val="176"/>
  </w:num>
  <w:num w:numId="5">
    <w:abstractNumId w:val="139"/>
  </w:num>
  <w:num w:numId="6">
    <w:abstractNumId w:val="101"/>
  </w:num>
  <w:num w:numId="7">
    <w:abstractNumId w:val="142"/>
  </w:num>
  <w:num w:numId="8">
    <w:abstractNumId w:val="20"/>
  </w:num>
  <w:num w:numId="9">
    <w:abstractNumId w:val="56"/>
  </w:num>
  <w:num w:numId="10">
    <w:abstractNumId w:val="28"/>
  </w:num>
  <w:num w:numId="11">
    <w:abstractNumId w:val="168"/>
  </w:num>
  <w:num w:numId="12">
    <w:abstractNumId w:val="172"/>
  </w:num>
  <w:num w:numId="13">
    <w:abstractNumId w:val="79"/>
  </w:num>
  <w:num w:numId="14">
    <w:abstractNumId w:val="194"/>
  </w:num>
  <w:num w:numId="15">
    <w:abstractNumId w:val="10"/>
  </w:num>
  <w:num w:numId="16">
    <w:abstractNumId w:val="7"/>
  </w:num>
  <w:num w:numId="17">
    <w:abstractNumId w:val="218"/>
  </w:num>
  <w:num w:numId="18">
    <w:abstractNumId w:val="150"/>
  </w:num>
  <w:num w:numId="19">
    <w:abstractNumId w:val="153"/>
  </w:num>
  <w:num w:numId="20">
    <w:abstractNumId w:val="115"/>
  </w:num>
  <w:num w:numId="21">
    <w:abstractNumId w:val="106"/>
  </w:num>
  <w:num w:numId="22">
    <w:abstractNumId w:val="110"/>
  </w:num>
  <w:num w:numId="23">
    <w:abstractNumId w:val="181"/>
  </w:num>
  <w:num w:numId="24">
    <w:abstractNumId w:val="92"/>
  </w:num>
  <w:num w:numId="25">
    <w:abstractNumId w:val="63"/>
  </w:num>
  <w:num w:numId="26">
    <w:abstractNumId w:val="82"/>
  </w:num>
  <w:num w:numId="27">
    <w:abstractNumId w:val="22"/>
  </w:num>
  <w:num w:numId="28">
    <w:abstractNumId w:val="33"/>
  </w:num>
  <w:num w:numId="29">
    <w:abstractNumId w:val="200"/>
  </w:num>
  <w:num w:numId="30">
    <w:abstractNumId w:val="165"/>
  </w:num>
  <w:num w:numId="31">
    <w:abstractNumId w:val="213"/>
  </w:num>
  <w:num w:numId="32">
    <w:abstractNumId w:val="112"/>
  </w:num>
  <w:num w:numId="33">
    <w:abstractNumId w:val="154"/>
  </w:num>
  <w:num w:numId="34">
    <w:abstractNumId w:val="203"/>
  </w:num>
  <w:num w:numId="35">
    <w:abstractNumId w:val="160"/>
  </w:num>
  <w:num w:numId="36">
    <w:abstractNumId w:val="135"/>
  </w:num>
  <w:num w:numId="37">
    <w:abstractNumId w:val="109"/>
  </w:num>
  <w:num w:numId="38">
    <w:abstractNumId w:val="85"/>
  </w:num>
  <w:num w:numId="39">
    <w:abstractNumId w:val="208"/>
  </w:num>
  <w:num w:numId="40">
    <w:abstractNumId w:val="108"/>
  </w:num>
  <w:num w:numId="41">
    <w:abstractNumId w:val="144"/>
  </w:num>
  <w:num w:numId="42">
    <w:abstractNumId w:val="197"/>
  </w:num>
  <w:num w:numId="43">
    <w:abstractNumId w:val="174"/>
  </w:num>
  <w:num w:numId="44">
    <w:abstractNumId w:val="196"/>
  </w:num>
  <w:num w:numId="45">
    <w:abstractNumId w:val="40"/>
  </w:num>
  <w:num w:numId="46">
    <w:abstractNumId w:val="80"/>
  </w:num>
  <w:num w:numId="47">
    <w:abstractNumId w:val="72"/>
  </w:num>
  <w:num w:numId="48">
    <w:abstractNumId w:val="171"/>
  </w:num>
  <w:num w:numId="49">
    <w:abstractNumId w:val="8"/>
  </w:num>
  <w:num w:numId="50">
    <w:abstractNumId w:val="224"/>
  </w:num>
  <w:num w:numId="51">
    <w:abstractNumId w:val="103"/>
  </w:num>
  <w:num w:numId="52">
    <w:abstractNumId w:val="9"/>
  </w:num>
  <w:num w:numId="53">
    <w:abstractNumId w:val="220"/>
  </w:num>
  <w:num w:numId="54">
    <w:abstractNumId w:val="175"/>
  </w:num>
  <w:num w:numId="55">
    <w:abstractNumId w:val="97"/>
  </w:num>
  <w:num w:numId="56">
    <w:abstractNumId w:val="99"/>
  </w:num>
  <w:num w:numId="57">
    <w:abstractNumId w:val="180"/>
  </w:num>
  <w:num w:numId="58">
    <w:abstractNumId w:val="62"/>
  </w:num>
  <w:num w:numId="59">
    <w:abstractNumId w:val="107"/>
  </w:num>
  <w:num w:numId="60">
    <w:abstractNumId w:val="199"/>
  </w:num>
  <w:num w:numId="61">
    <w:abstractNumId w:val="74"/>
  </w:num>
  <w:num w:numId="62">
    <w:abstractNumId w:val="105"/>
  </w:num>
  <w:num w:numId="63">
    <w:abstractNumId w:val="163"/>
  </w:num>
  <w:num w:numId="64">
    <w:abstractNumId w:val="34"/>
  </w:num>
  <w:num w:numId="65">
    <w:abstractNumId w:val="114"/>
  </w:num>
  <w:num w:numId="66">
    <w:abstractNumId w:val="5"/>
  </w:num>
  <w:num w:numId="67">
    <w:abstractNumId w:val="59"/>
  </w:num>
  <w:num w:numId="68">
    <w:abstractNumId w:val="36"/>
  </w:num>
  <w:num w:numId="69">
    <w:abstractNumId w:val="201"/>
  </w:num>
  <w:num w:numId="70">
    <w:abstractNumId w:val="126"/>
  </w:num>
  <w:num w:numId="71">
    <w:abstractNumId w:val="27"/>
  </w:num>
  <w:num w:numId="72">
    <w:abstractNumId w:val="100"/>
  </w:num>
  <w:num w:numId="73">
    <w:abstractNumId w:val="195"/>
  </w:num>
  <w:num w:numId="74">
    <w:abstractNumId w:val="130"/>
  </w:num>
  <w:num w:numId="75">
    <w:abstractNumId w:val="41"/>
  </w:num>
  <w:num w:numId="76">
    <w:abstractNumId w:val="152"/>
  </w:num>
  <w:num w:numId="77">
    <w:abstractNumId w:val="129"/>
  </w:num>
  <w:num w:numId="78">
    <w:abstractNumId w:val="57"/>
  </w:num>
  <w:num w:numId="79">
    <w:abstractNumId w:val="145"/>
  </w:num>
  <w:num w:numId="80">
    <w:abstractNumId w:val="111"/>
  </w:num>
  <w:num w:numId="81">
    <w:abstractNumId w:val="31"/>
  </w:num>
  <w:num w:numId="82">
    <w:abstractNumId w:val="151"/>
  </w:num>
  <w:num w:numId="83">
    <w:abstractNumId w:val="86"/>
  </w:num>
  <w:num w:numId="84">
    <w:abstractNumId w:val="75"/>
  </w:num>
  <w:num w:numId="85">
    <w:abstractNumId w:val="120"/>
  </w:num>
  <w:num w:numId="86">
    <w:abstractNumId w:val="93"/>
  </w:num>
  <w:num w:numId="87">
    <w:abstractNumId w:val="161"/>
  </w:num>
  <w:num w:numId="88">
    <w:abstractNumId w:val="164"/>
  </w:num>
  <w:num w:numId="89">
    <w:abstractNumId w:val="39"/>
  </w:num>
  <w:num w:numId="90">
    <w:abstractNumId w:val="55"/>
  </w:num>
  <w:num w:numId="91">
    <w:abstractNumId w:val="32"/>
  </w:num>
  <w:num w:numId="92">
    <w:abstractNumId w:val="157"/>
  </w:num>
  <w:num w:numId="93">
    <w:abstractNumId w:val="184"/>
  </w:num>
  <w:num w:numId="94">
    <w:abstractNumId w:val="113"/>
  </w:num>
  <w:num w:numId="95">
    <w:abstractNumId w:val="177"/>
  </w:num>
  <w:num w:numId="96">
    <w:abstractNumId w:val="131"/>
  </w:num>
  <w:num w:numId="97">
    <w:abstractNumId w:val="211"/>
  </w:num>
  <w:num w:numId="98">
    <w:abstractNumId w:val="78"/>
  </w:num>
  <w:num w:numId="99">
    <w:abstractNumId w:val="119"/>
  </w:num>
  <w:num w:numId="100">
    <w:abstractNumId w:val="215"/>
  </w:num>
  <w:num w:numId="101">
    <w:abstractNumId w:val="214"/>
  </w:num>
  <w:num w:numId="102">
    <w:abstractNumId w:val="198"/>
  </w:num>
  <w:num w:numId="103">
    <w:abstractNumId w:val="84"/>
  </w:num>
  <w:num w:numId="104">
    <w:abstractNumId w:val="212"/>
  </w:num>
  <w:num w:numId="105">
    <w:abstractNumId w:val="66"/>
  </w:num>
  <w:num w:numId="106">
    <w:abstractNumId w:val="226"/>
  </w:num>
  <w:num w:numId="107">
    <w:abstractNumId w:val="185"/>
  </w:num>
  <w:num w:numId="108">
    <w:abstractNumId w:val="209"/>
  </w:num>
  <w:num w:numId="109">
    <w:abstractNumId w:val="227"/>
  </w:num>
  <w:num w:numId="110">
    <w:abstractNumId w:val="0"/>
  </w:num>
  <w:num w:numId="111">
    <w:abstractNumId w:val="116"/>
  </w:num>
  <w:num w:numId="112">
    <w:abstractNumId w:val="65"/>
  </w:num>
  <w:num w:numId="113">
    <w:abstractNumId w:val="206"/>
  </w:num>
  <w:num w:numId="114">
    <w:abstractNumId w:val="12"/>
  </w:num>
  <w:num w:numId="115">
    <w:abstractNumId w:val="216"/>
  </w:num>
  <w:num w:numId="116">
    <w:abstractNumId w:val="169"/>
  </w:num>
  <w:num w:numId="117">
    <w:abstractNumId w:val="166"/>
  </w:num>
  <w:num w:numId="118">
    <w:abstractNumId w:val="125"/>
  </w:num>
  <w:num w:numId="119">
    <w:abstractNumId w:val="102"/>
  </w:num>
  <w:num w:numId="120">
    <w:abstractNumId w:val="189"/>
  </w:num>
  <w:num w:numId="121">
    <w:abstractNumId w:val="71"/>
  </w:num>
  <w:num w:numId="122">
    <w:abstractNumId w:val="52"/>
  </w:num>
  <w:num w:numId="123">
    <w:abstractNumId w:val="18"/>
  </w:num>
  <w:num w:numId="124">
    <w:abstractNumId w:val="122"/>
  </w:num>
  <w:num w:numId="125">
    <w:abstractNumId w:val="133"/>
  </w:num>
  <w:num w:numId="126">
    <w:abstractNumId w:val="187"/>
  </w:num>
  <w:num w:numId="127">
    <w:abstractNumId w:val="191"/>
  </w:num>
  <w:num w:numId="128">
    <w:abstractNumId w:val="3"/>
  </w:num>
  <w:num w:numId="129">
    <w:abstractNumId w:val="225"/>
  </w:num>
  <w:num w:numId="130">
    <w:abstractNumId w:val="2"/>
  </w:num>
  <w:num w:numId="131">
    <w:abstractNumId w:val="45"/>
  </w:num>
  <w:num w:numId="132">
    <w:abstractNumId w:val="53"/>
  </w:num>
  <w:num w:numId="133">
    <w:abstractNumId w:val="207"/>
  </w:num>
  <w:num w:numId="134">
    <w:abstractNumId w:val="24"/>
  </w:num>
  <w:num w:numId="135">
    <w:abstractNumId w:val="11"/>
  </w:num>
  <w:num w:numId="136">
    <w:abstractNumId w:val="1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78"/>
  </w:num>
  <w:num w:numId="142">
    <w:abstractNumId w:val="51"/>
  </w:num>
  <w:num w:numId="143">
    <w:abstractNumId w:val="58"/>
  </w:num>
  <w:num w:numId="144">
    <w:abstractNumId w:val="136"/>
  </w:num>
  <w:num w:numId="145">
    <w:abstractNumId w:val="70"/>
  </w:num>
  <w:num w:numId="146">
    <w:abstractNumId w:val="149"/>
  </w:num>
  <w:num w:numId="147">
    <w:abstractNumId w:val="193"/>
  </w:num>
  <w:num w:numId="148">
    <w:abstractNumId w:val="202"/>
  </w:num>
  <w:num w:numId="149">
    <w:abstractNumId w:val="138"/>
  </w:num>
  <w:num w:numId="150">
    <w:abstractNumId w:val="37"/>
  </w:num>
  <w:num w:numId="151">
    <w:abstractNumId w:val="143"/>
  </w:num>
  <w:num w:numId="152">
    <w:abstractNumId w:val="170"/>
  </w:num>
  <w:num w:numId="153">
    <w:abstractNumId w:val="222"/>
  </w:num>
  <w:num w:numId="154">
    <w:abstractNumId w:val="210"/>
  </w:num>
  <w:num w:numId="155">
    <w:abstractNumId w:val="190"/>
  </w:num>
  <w:num w:numId="156">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47"/>
  </w:num>
  <w:num w:numId="158">
    <w:abstractNumId w:val="134"/>
  </w:num>
  <w:num w:numId="159">
    <w:abstractNumId w:val="141"/>
  </w:num>
  <w:num w:numId="160">
    <w:abstractNumId w:val="19"/>
  </w:num>
  <w:num w:numId="161">
    <w:abstractNumId w:val="64"/>
  </w:num>
  <w:num w:numId="162">
    <w:abstractNumId w:val="44"/>
  </w:num>
  <w:num w:numId="163">
    <w:abstractNumId w:val="192"/>
  </w:num>
  <w:num w:numId="164">
    <w:abstractNumId w:val="68"/>
  </w:num>
  <w:num w:numId="165">
    <w:abstractNumId w:val="25"/>
  </w:num>
  <w:num w:numId="166">
    <w:abstractNumId w:val="159"/>
  </w:num>
  <w:num w:numId="167">
    <w:abstractNumId w:val="155"/>
  </w:num>
  <w:num w:numId="168">
    <w:abstractNumId w:val="26"/>
  </w:num>
  <w:num w:numId="169">
    <w:abstractNumId w:val="23"/>
  </w:num>
  <w:num w:numId="170">
    <w:abstractNumId w:val="221"/>
  </w:num>
  <w:num w:numId="171">
    <w:abstractNumId w:val="117"/>
  </w:num>
  <w:num w:numId="172">
    <w:abstractNumId w:val="121"/>
  </w:num>
  <w:num w:numId="173">
    <w:abstractNumId w:val="148"/>
  </w:num>
  <w:num w:numId="174">
    <w:abstractNumId w:val="1"/>
  </w:num>
  <w:num w:numId="175">
    <w:abstractNumId w:val="94"/>
  </w:num>
  <w:num w:numId="176">
    <w:abstractNumId w:val="179"/>
  </w:num>
  <w:num w:numId="177">
    <w:abstractNumId w:val="182"/>
  </w:num>
  <w:num w:numId="178">
    <w:abstractNumId w:val="29"/>
  </w:num>
  <w:num w:numId="179">
    <w:abstractNumId w:val="127"/>
  </w:num>
  <w:num w:numId="180">
    <w:abstractNumId w:val="173"/>
  </w:num>
  <w:num w:numId="181">
    <w:abstractNumId w:val="30"/>
  </w:num>
  <w:num w:numId="182">
    <w:abstractNumId w:val="47"/>
  </w:num>
  <w:num w:numId="183">
    <w:abstractNumId w:val="104"/>
  </w:num>
  <w:num w:numId="184">
    <w:abstractNumId w:val="96"/>
  </w:num>
  <w:num w:numId="185">
    <w:abstractNumId w:val="118"/>
  </w:num>
  <w:num w:numId="186">
    <w:abstractNumId w:val="88"/>
  </w:num>
  <w:num w:numId="187">
    <w:abstractNumId w:val="76"/>
  </w:num>
  <w:num w:numId="188">
    <w:abstractNumId w:val="69"/>
  </w:num>
  <w:num w:numId="189">
    <w:abstractNumId w:val="46"/>
  </w:num>
  <w:num w:numId="190">
    <w:abstractNumId w:val="158"/>
  </w:num>
  <w:num w:numId="191">
    <w:abstractNumId w:val="4"/>
  </w:num>
  <w:num w:numId="192">
    <w:abstractNumId w:val="60"/>
  </w:num>
  <w:num w:numId="193">
    <w:abstractNumId w:val="50"/>
  </w:num>
  <w:num w:numId="194">
    <w:abstractNumId w:val="162"/>
  </w:num>
  <w:num w:numId="195">
    <w:abstractNumId w:val="83"/>
  </w:num>
  <w:num w:numId="196">
    <w:abstractNumId w:val="54"/>
  </w:num>
  <w:num w:numId="197">
    <w:abstractNumId w:val="186"/>
  </w:num>
  <w:num w:numId="198">
    <w:abstractNumId w:val="49"/>
  </w:num>
  <w:num w:numId="199">
    <w:abstractNumId w:val="91"/>
  </w:num>
  <w:num w:numId="200">
    <w:abstractNumId w:val="90"/>
  </w:num>
  <w:num w:numId="201">
    <w:abstractNumId w:val="123"/>
  </w:num>
  <w:num w:numId="2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183"/>
  </w:num>
  <w:num w:numId="204">
    <w:abstractNumId w:val="219"/>
  </w:num>
  <w:num w:numId="205">
    <w:abstractNumId w:val="48"/>
  </w:num>
  <w:num w:numId="206">
    <w:abstractNumId w:val="124"/>
  </w:num>
  <w:num w:numId="207">
    <w:abstractNumId w:val="217"/>
  </w:num>
  <w:num w:numId="208">
    <w:abstractNumId w:val="14"/>
  </w:num>
  <w:num w:numId="209">
    <w:abstractNumId w:val="228"/>
  </w:num>
  <w:num w:numId="210">
    <w:abstractNumId w:val="6"/>
  </w:num>
  <w:num w:numId="211">
    <w:abstractNumId w:val="128"/>
  </w:num>
  <w:num w:numId="212">
    <w:abstractNumId w:val="205"/>
  </w:num>
  <w:num w:numId="213">
    <w:abstractNumId w:val="81"/>
  </w:num>
  <w:num w:numId="214">
    <w:abstractNumId w:val="21"/>
  </w:num>
  <w:num w:numId="215">
    <w:abstractNumId w:val="77"/>
  </w:num>
  <w:num w:numId="216">
    <w:abstractNumId w:val="73"/>
  </w:num>
  <w:num w:numId="217">
    <w:abstractNumId w:val="137"/>
  </w:num>
  <w:num w:numId="218">
    <w:abstractNumId w:val="17"/>
  </w:num>
  <w:num w:numId="219">
    <w:abstractNumId w:val="42"/>
  </w:num>
  <w:num w:numId="220">
    <w:abstractNumId w:val="204"/>
  </w:num>
  <w:num w:numId="221">
    <w:abstractNumId w:val="146"/>
  </w:num>
  <w:num w:numId="222">
    <w:abstractNumId w:val="16"/>
  </w:num>
  <w:num w:numId="223">
    <w:abstractNumId w:val="132"/>
  </w:num>
  <w:num w:numId="224">
    <w:abstractNumId w:val="15"/>
  </w:num>
  <w:num w:numId="225">
    <w:abstractNumId w:val="140"/>
  </w:num>
  <w:num w:numId="226">
    <w:abstractNumId w:val="95"/>
  </w:num>
  <w:num w:numId="227">
    <w:abstractNumId w:val="67"/>
  </w:num>
  <w:num w:numId="228">
    <w:abstractNumId w:val="89"/>
  </w:num>
  <w:num w:numId="229">
    <w:abstractNumId w:val="43"/>
  </w:num>
  <w:num w:numId="230">
    <w:abstractNumId w:val="38"/>
  </w:num>
  <w:num w:numId="231">
    <w:abstractNumId w:val="98"/>
  </w:num>
  <w:numIdMacAtCleanup w:val="2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AA5"/>
    <w:rsid w:val="00000717"/>
    <w:rsid w:val="000008C8"/>
    <w:rsid w:val="00003D4D"/>
    <w:rsid w:val="00005077"/>
    <w:rsid w:val="0000713B"/>
    <w:rsid w:val="00007A47"/>
    <w:rsid w:val="00010215"/>
    <w:rsid w:val="0001027F"/>
    <w:rsid w:val="000137BF"/>
    <w:rsid w:val="00013E77"/>
    <w:rsid w:val="00013EF7"/>
    <w:rsid w:val="000168F6"/>
    <w:rsid w:val="00016918"/>
    <w:rsid w:val="00017448"/>
    <w:rsid w:val="000179EA"/>
    <w:rsid w:val="00021D4B"/>
    <w:rsid w:val="00022060"/>
    <w:rsid w:val="000225E7"/>
    <w:rsid w:val="00022802"/>
    <w:rsid w:val="000240E7"/>
    <w:rsid w:val="0002446C"/>
    <w:rsid w:val="0002694A"/>
    <w:rsid w:val="00026F03"/>
    <w:rsid w:val="00026F1C"/>
    <w:rsid w:val="00030301"/>
    <w:rsid w:val="00030792"/>
    <w:rsid w:val="00031831"/>
    <w:rsid w:val="00032282"/>
    <w:rsid w:val="00032528"/>
    <w:rsid w:val="00035E69"/>
    <w:rsid w:val="00040738"/>
    <w:rsid w:val="000409E6"/>
    <w:rsid w:val="00041F27"/>
    <w:rsid w:val="00042183"/>
    <w:rsid w:val="00042754"/>
    <w:rsid w:val="00043B9F"/>
    <w:rsid w:val="00044006"/>
    <w:rsid w:val="00044144"/>
    <w:rsid w:val="00045AE0"/>
    <w:rsid w:val="000511B9"/>
    <w:rsid w:val="00052309"/>
    <w:rsid w:val="00054E07"/>
    <w:rsid w:val="000562D5"/>
    <w:rsid w:val="0005714F"/>
    <w:rsid w:val="00057323"/>
    <w:rsid w:val="0006037C"/>
    <w:rsid w:val="00064360"/>
    <w:rsid w:val="00065191"/>
    <w:rsid w:val="00065DA9"/>
    <w:rsid w:val="00067AA0"/>
    <w:rsid w:val="00073489"/>
    <w:rsid w:val="00074E4B"/>
    <w:rsid w:val="00075FD5"/>
    <w:rsid w:val="0007715D"/>
    <w:rsid w:val="00081595"/>
    <w:rsid w:val="00081805"/>
    <w:rsid w:val="000842BA"/>
    <w:rsid w:val="00084D87"/>
    <w:rsid w:val="00085109"/>
    <w:rsid w:val="00086202"/>
    <w:rsid w:val="00086391"/>
    <w:rsid w:val="00090043"/>
    <w:rsid w:val="00091E05"/>
    <w:rsid w:val="00096710"/>
    <w:rsid w:val="00096DAE"/>
    <w:rsid w:val="000A03C5"/>
    <w:rsid w:val="000A1842"/>
    <w:rsid w:val="000A1E16"/>
    <w:rsid w:val="000A2A3E"/>
    <w:rsid w:val="000A451C"/>
    <w:rsid w:val="000A46EC"/>
    <w:rsid w:val="000A5D8C"/>
    <w:rsid w:val="000A748C"/>
    <w:rsid w:val="000B02FA"/>
    <w:rsid w:val="000B04A4"/>
    <w:rsid w:val="000B0A3D"/>
    <w:rsid w:val="000B15E2"/>
    <w:rsid w:val="000B1CC8"/>
    <w:rsid w:val="000B235F"/>
    <w:rsid w:val="000B3FB1"/>
    <w:rsid w:val="000B4424"/>
    <w:rsid w:val="000B5587"/>
    <w:rsid w:val="000B6052"/>
    <w:rsid w:val="000B6E05"/>
    <w:rsid w:val="000B7944"/>
    <w:rsid w:val="000C1A62"/>
    <w:rsid w:val="000C3833"/>
    <w:rsid w:val="000C4573"/>
    <w:rsid w:val="000C6C8A"/>
    <w:rsid w:val="000C74C8"/>
    <w:rsid w:val="000D00DA"/>
    <w:rsid w:val="000D1FE3"/>
    <w:rsid w:val="000D34D7"/>
    <w:rsid w:val="000D3DCA"/>
    <w:rsid w:val="000D6F4C"/>
    <w:rsid w:val="000D7D80"/>
    <w:rsid w:val="000E3782"/>
    <w:rsid w:val="000E3803"/>
    <w:rsid w:val="000E3B0B"/>
    <w:rsid w:val="000E3F74"/>
    <w:rsid w:val="000E4142"/>
    <w:rsid w:val="000E6D64"/>
    <w:rsid w:val="000F03A7"/>
    <w:rsid w:val="000F0483"/>
    <w:rsid w:val="000F0842"/>
    <w:rsid w:val="000F3455"/>
    <w:rsid w:val="000F37E4"/>
    <w:rsid w:val="000F4772"/>
    <w:rsid w:val="000F4935"/>
    <w:rsid w:val="000F70A3"/>
    <w:rsid w:val="00102329"/>
    <w:rsid w:val="0010407F"/>
    <w:rsid w:val="00105CE7"/>
    <w:rsid w:val="00107E4F"/>
    <w:rsid w:val="00107E8A"/>
    <w:rsid w:val="00111210"/>
    <w:rsid w:val="00111A8E"/>
    <w:rsid w:val="001121FF"/>
    <w:rsid w:val="00112A5C"/>
    <w:rsid w:val="00113A0A"/>
    <w:rsid w:val="0011598D"/>
    <w:rsid w:val="00116C7D"/>
    <w:rsid w:val="00117367"/>
    <w:rsid w:val="0011790A"/>
    <w:rsid w:val="00120948"/>
    <w:rsid w:val="001229F7"/>
    <w:rsid w:val="00122E68"/>
    <w:rsid w:val="001255FA"/>
    <w:rsid w:val="00127659"/>
    <w:rsid w:val="00127FBF"/>
    <w:rsid w:val="00130D8B"/>
    <w:rsid w:val="00132751"/>
    <w:rsid w:val="001402D0"/>
    <w:rsid w:val="00141133"/>
    <w:rsid w:val="00142183"/>
    <w:rsid w:val="00143600"/>
    <w:rsid w:val="001442E4"/>
    <w:rsid w:val="0014572B"/>
    <w:rsid w:val="00146E2E"/>
    <w:rsid w:val="001509D8"/>
    <w:rsid w:val="00150FB0"/>
    <w:rsid w:val="00153428"/>
    <w:rsid w:val="00153ADA"/>
    <w:rsid w:val="001576BB"/>
    <w:rsid w:val="001576E7"/>
    <w:rsid w:val="00160880"/>
    <w:rsid w:val="0016128A"/>
    <w:rsid w:val="00161816"/>
    <w:rsid w:val="00162409"/>
    <w:rsid w:val="001659A6"/>
    <w:rsid w:val="0016740A"/>
    <w:rsid w:val="00167AE6"/>
    <w:rsid w:val="00171911"/>
    <w:rsid w:val="001720DF"/>
    <w:rsid w:val="00172A4A"/>
    <w:rsid w:val="00173E7D"/>
    <w:rsid w:val="00173EEC"/>
    <w:rsid w:val="0017505F"/>
    <w:rsid w:val="00175315"/>
    <w:rsid w:val="00176948"/>
    <w:rsid w:val="001776D6"/>
    <w:rsid w:val="00183A82"/>
    <w:rsid w:val="00184366"/>
    <w:rsid w:val="00184DF7"/>
    <w:rsid w:val="00190F05"/>
    <w:rsid w:val="001913E1"/>
    <w:rsid w:val="001914F5"/>
    <w:rsid w:val="001927BF"/>
    <w:rsid w:val="00192A6C"/>
    <w:rsid w:val="0019382C"/>
    <w:rsid w:val="00195F5C"/>
    <w:rsid w:val="00195FAF"/>
    <w:rsid w:val="001979F9"/>
    <w:rsid w:val="00197F2D"/>
    <w:rsid w:val="001A0CCB"/>
    <w:rsid w:val="001A1EA3"/>
    <w:rsid w:val="001A2B24"/>
    <w:rsid w:val="001A3211"/>
    <w:rsid w:val="001A402A"/>
    <w:rsid w:val="001A576D"/>
    <w:rsid w:val="001B38F1"/>
    <w:rsid w:val="001B6314"/>
    <w:rsid w:val="001B6558"/>
    <w:rsid w:val="001B6E79"/>
    <w:rsid w:val="001C1D8A"/>
    <w:rsid w:val="001C1E2A"/>
    <w:rsid w:val="001C3801"/>
    <w:rsid w:val="001C3D2E"/>
    <w:rsid w:val="001C5468"/>
    <w:rsid w:val="001C6677"/>
    <w:rsid w:val="001D068D"/>
    <w:rsid w:val="001D099D"/>
    <w:rsid w:val="001D14D2"/>
    <w:rsid w:val="001D1863"/>
    <w:rsid w:val="001D2CB0"/>
    <w:rsid w:val="001D4E21"/>
    <w:rsid w:val="001D5830"/>
    <w:rsid w:val="001D63AC"/>
    <w:rsid w:val="001E1500"/>
    <w:rsid w:val="001E2E4B"/>
    <w:rsid w:val="001E4689"/>
    <w:rsid w:val="001E5637"/>
    <w:rsid w:val="001E6B23"/>
    <w:rsid w:val="001F0B8A"/>
    <w:rsid w:val="001F25E4"/>
    <w:rsid w:val="001F4AB6"/>
    <w:rsid w:val="001F4D78"/>
    <w:rsid w:val="001F62B0"/>
    <w:rsid w:val="001F77B0"/>
    <w:rsid w:val="00200EEC"/>
    <w:rsid w:val="00203AD2"/>
    <w:rsid w:val="00205B95"/>
    <w:rsid w:val="00206A47"/>
    <w:rsid w:val="00207C81"/>
    <w:rsid w:val="002111FD"/>
    <w:rsid w:val="00212B91"/>
    <w:rsid w:val="00221257"/>
    <w:rsid w:val="00222FE0"/>
    <w:rsid w:val="002317C9"/>
    <w:rsid w:val="00231F93"/>
    <w:rsid w:val="002330E1"/>
    <w:rsid w:val="00234A52"/>
    <w:rsid w:val="00234E01"/>
    <w:rsid w:val="00236DAA"/>
    <w:rsid w:val="00244A37"/>
    <w:rsid w:val="002475AC"/>
    <w:rsid w:val="00247632"/>
    <w:rsid w:val="0025208E"/>
    <w:rsid w:val="002526E4"/>
    <w:rsid w:val="00252714"/>
    <w:rsid w:val="00252EA8"/>
    <w:rsid w:val="00254CBA"/>
    <w:rsid w:val="00255AA3"/>
    <w:rsid w:val="00260E20"/>
    <w:rsid w:val="002621B7"/>
    <w:rsid w:val="00265E75"/>
    <w:rsid w:val="00266FEE"/>
    <w:rsid w:val="00267633"/>
    <w:rsid w:val="00270D8B"/>
    <w:rsid w:val="002736B4"/>
    <w:rsid w:val="0027450E"/>
    <w:rsid w:val="002809B5"/>
    <w:rsid w:val="00283B7D"/>
    <w:rsid w:val="00283CD2"/>
    <w:rsid w:val="002842F9"/>
    <w:rsid w:val="0028682F"/>
    <w:rsid w:val="00287029"/>
    <w:rsid w:val="00287448"/>
    <w:rsid w:val="002903F3"/>
    <w:rsid w:val="00290DBD"/>
    <w:rsid w:val="0029197F"/>
    <w:rsid w:val="00296E95"/>
    <w:rsid w:val="00297004"/>
    <w:rsid w:val="0029781C"/>
    <w:rsid w:val="00297DA5"/>
    <w:rsid w:val="002A01C7"/>
    <w:rsid w:val="002A0F17"/>
    <w:rsid w:val="002A2BFE"/>
    <w:rsid w:val="002A4C10"/>
    <w:rsid w:val="002A6468"/>
    <w:rsid w:val="002A6FE8"/>
    <w:rsid w:val="002A743B"/>
    <w:rsid w:val="002B0397"/>
    <w:rsid w:val="002B0D7D"/>
    <w:rsid w:val="002B244F"/>
    <w:rsid w:val="002B3674"/>
    <w:rsid w:val="002B37B8"/>
    <w:rsid w:val="002B41CE"/>
    <w:rsid w:val="002B4FD6"/>
    <w:rsid w:val="002B669D"/>
    <w:rsid w:val="002C02C2"/>
    <w:rsid w:val="002C31A0"/>
    <w:rsid w:val="002C3670"/>
    <w:rsid w:val="002C4B13"/>
    <w:rsid w:val="002C4BF2"/>
    <w:rsid w:val="002C7D0B"/>
    <w:rsid w:val="002D07A8"/>
    <w:rsid w:val="002D12D1"/>
    <w:rsid w:val="002D1421"/>
    <w:rsid w:val="002D4084"/>
    <w:rsid w:val="002D6227"/>
    <w:rsid w:val="002D7BC7"/>
    <w:rsid w:val="002E03EC"/>
    <w:rsid w:val="002E1655"/>
    <w:rsid w:val="002E2A71"/>
    <w:rsid w:val="002E5EEE"/>
    <w:rsid w:val="002E6CD5"/>
    <w:rsid w:val="002E70B4"/>
    <w:rsid w:val="002E7A1A"/>
    <w:rsid w:val="002F0484"/>
    <w:rsid w:val="002F27D6"/>
    <w:rsid w:val="002F3761"/>
    <w:rsid w:val="002F384D"/>
    <w:rsid w:val="002F47E3"/>
    <w:rsid w:val="00304AC2"/>
    <w:rsid w:val="0030694F"/>
    <w:rsid w:val="00310308"/>
    <w:rsid w:val="003104E7"/>
    <w:rsid w:val="00311BB3"/>
    <w:rsid w:val="00312957"/>
    <w:rsid w:val="00313BCC"/>
    <w:rsid w:val="0031564B"/>
    <w:rsid w:val="0031584B"/>
    <w:rsid w:val="00320331"/>
    <w:rsid w:val="0032341B"/>
    <w:rsid w:val="003234D1"/>
    <w:rsid w:val="00323AAC"/>
    <w:rsid w:val="0032617E"/>
    <w:rsid w:val="0032777A"/>
    <w:rsid w:val="00330D55"/>
    <w:rsid w:val="00332ECB"/>
    <w:rsid w:val="0033319F"/>
    <w:rsid w:val="00333E1B"/>
    <w:rsid w:val="00334263"/>
    <w:rsid w:val="00335028"/>
    <w:rsid w:val="00340C73"/>
    <w:rsid w:val="0034118E"/>
    <w:rsid w:val="0034631A"/>
    <w:rsid w:val="00347ACE"/>
    <w:rsid w:val="00347C3F"/>
    <w:rsid w:val="00347EB5"/>
    <w:rsid w:val="003535A5"/>
    <w:rsid w:val="0035478A"/>
    <w:rsid w:val="00361A4D"/>
    <w:rsid w:val="00361B92"/>
    <w:rsid w:val="0036247B"/>
    <w:rsid w:val="003624F6"/>
    <w:rsid w:val="003664A3"/>
    <w:rsid w:val="00367AED"/>
    <w:rsid w:val="003703B2"/>
    <w:rsid w:val="00374D55"/>
    <w:rsid w:val="0037767B"/>
    <w:rsid w:val="00382C52"/>
    <w:rsid w:val="00383603"/>
    <w:rsid w:val="00387057"/>
    <w:rsid w:val="00387257"/>
    <w:rsid w:val="00393051"/>
    <w:rsid w:val="00394472"/>
    <w:rsid w:val="003960C4"/>
    <w:rsid w:val="0039699F"/>
    <w:rsid w:val="003A2C32"/>
    <w:rsid w:val="003A3114"/>
    <w:rsid w:val="003A31C8"/>
    <w:rsid w:val="003A4AB0"/>
    <w:rsid w:val="003A4E8E"/>
    <w:rsid w:val="003A517C"/>
    <w:rsid w:val="003A7AF8"/>
    <w:rsid w:val="003B0F55"/>
    <w:rsid w:val="003B1A79"/>
    <w:rsid w:val="003B1CCF"/>
    <w:rsid w:val="003B3DED"/>
    <w:rsid w:val="003B3F99"/>
    <w:rsid w:val="003B487A"/>
    <w:rsid w:val="003C0E92"/>
    <w:rsid w:val="003C1B17"/>
    <w:rsid w:val="003C2D0D"/>
    <w:rsid w:val="003C3006"/>
    <w:rsid w:val="003C39EA"/>
    <w:rsid w:val="003C3B80"/>
    <w:rsid w:val="003C4CF1"/>
    <w:rsid w:val="003C6195"/>
    <w:rsid w:val="003C76C6"/>
    <w:rsid w:val="003C7C9F"/>
    <w:rsid w:val="003D13AE"/>
    <w:rsid w:val="003D1C57"/>
    <w:rsid w:val="003D2A98"/>
    <w:rsid w:val="003D47BB"/>
    <w:rsid w:val="003D4FCC"/>
    <w:rsid w:val="003D5672"/>
    <w:rsid w:val="003D5F46"/>
    <w:rsid w:val="003E1ADB"/>
    <w:rsid w:val="003E2545"/>
    <w:rsid w:val="003E30C1"/>
    <w:rsid w:val="003E3AC9"/>
    <w:rsid w:val="003E44BD"/>
    <w:rsid w:val="003E5F99"/>
    <w:rsid w:val="003F3038"/>
    <w:rsid w:val="003F307A"/>
    <w:rsid w:val="003F3792"/>
    <w:rsid w:val="003F61C4"/>
    <w:rsid w:val="00401698"/>
    <w:rsid w:val="00401816"/>
    <w:rsid w:val="00401B50"/>
    <w:rsid w:val="00401DA4"/>
    <w:rsid w:val="004023D3"/>
    <w:rsid w:val="00404F6E"/>
    <w:rsid w:val="004051BF"/>
    <w:rsid w:val="0040527C"/>
    <w:rsid w:val="0040624B"/>
    <w:rsid w:val="004066EF"/>
    <w:rsid w:val="0040743A"/>
    <w:rsid w:val="004135BD"/>
    <w:rsid w:val="00413B40"/>
    <w:rsid w:val="0041406C"/>
    <w:rsid w:val="00415122"/>
    <w:rsid w:val="00415286"/>
    <w:rsid w:val="004203BE"/>
    <w:rsid w:val="004209B9"/>
    <w:rsid w:val="00421433"/>
    <w:rsid w:val="0042168F"/>
    <w:rsid w:val="00421FD3"/>
    <w:rsid w:val="00423B88"/>
    <w:rsid w:val="004248E3"/>
    <w:rsid w:val="00425E57"/>
    <w:rsid w:val="004269CC"/>
    <w:rsid w:val="0043080A"/>
    <w:rsid w:val="004318ED"/>
    <w:rsid w:val="00431AF6"/>
    <w:rsid w:val="004327AE"/>
    <w:rsid w:val="00432F52"/>
    <w:rsid w:val="00433446"/>
    <w:rsid w:val="004349AF"/>
    <w:rsid w:val="00435D53"/>
    <w:rsid w:val="00437AA8"/>
    <w:rsid w:val="004411D5"/>
    <w:rsid w:val="004423CA"/>
    <w:rsid w:val="00445813"/>
    <w:rsid w:val="00445AB7"/>
    <w:rsid w:val="00446647"/>
    <w:rsid w:val="0044685C"/>
    <w:rsid w:val="00450C19"/>
    <w:rsid w:val="004510E0"/>
    <w:rsid w:val="00453996"/>
    <w:rsid w:val="00454024"/>
    <w:rsid w:val="00454456"/>
    <w:rsid w:val="004615CB"/>
    <w:rsid w:val="004650A1"/>
    <w:rsid w:val="00465AE8"/>
    <w:rsid w:val="00466A68"/>
    <w:rsid w:val="00467916"/>
    <w:rsid w:val="00467D6B"/>
    <w:rsid w:val="00471B88"/>
    <w:rsid w:val="004720BB"/>
    <w:rsid w:val="00473F4E"/>
    <w:rsid w:val="00473F8D"/>
    <w:rsid w:val="00476122"/>
    <w:rsid w:val="00476896"/>
    <w:rsid w:val="00477C3D"/>
    <w:rsid w:val="004811CF"/>
    <w:rsid w:val="004816A0"/>
    <w:rsid w:val="0048212C"/>
    <w:rsid w:val="00482B8F"/>
    <w:rsid w:val="00483C54"/>
    <w:rsid w:val="0048434A"/>
    <w:rsid w:val="00484D76"/>
    <w:rsid w:val="00487528"/>
    <w:rsid w:val="0049075D"/>
    <w:rsid w:val="0049177B"/>
    <w:rsid w:val="00492189"/>
    <w:rsid w:val="00497891"/>
    <w:rsid w:val="004A0683"/>
    <w:rsid w:val="004A0AC1"/>
    <w:rsid w:val="004A2A5B"/>
    <w:rsid w:val="004A5A14"/>
    <w:rsid w:val="004A71AF"/>
    <w:rsid w:val="004B0268"/>
    <w:rsid w:val="004B6819"/>
    <w:rsid w:val="004B6EF1"/>
    <w:rsid w:val="004C1C9A"/>
    <w:rsid w:val="004C2D59"/>
    <w:rsid w:val="004C64D0"/>
    <w:rsid w:val="004D418A"/>
    <w:rsid w:val="004D5AE8"/>
    <w:rsid w:val="004D76E3"/>
    <w:rsid w:val="004E05B9"/>
    <w:rsid w:val="004E0E1E"/>
    <w:rsid w:val="004E15CC"/>
    <w:rsid w:val="004E2770"/>
    <w:rsid w:val="004E4889"/>
    <w:rsid w:val="004E4CE1"/>
    <w:rsid w:val="004E50D2"/>
    <w:rsid w:val="004E6F48"/>
    <w:rsid w:val="004F14E3"/>
    <w:rsid w:val="004F5AF8"/>
    <w:rsid w:val="004F69A7"/>
    <w:rsid w:val="004F6AD0"/>
    <w:rsid w:val="005004C5"/>
    <w:rsid w:val="005008B7"/>
    <w:rsid w:val="0050174D"/>
    <w:rsid w:val="00501DA5"/>
    <w:rsid w:val="00503162"/>
    <w:rsid w:val="00504B4D"/>
    <w:rsid w:val="00505736"/>
    <w:rsid w:val="0050747D"/>
    <w:rsid w:val="005074F5"/>
    <w:rsid w:val="0051115B"/>
    <w:rsid w:val="0051194F"/>
    <w:rsid w:val="00513C3C"/>
    <w:rsid w:val="00514DFB"/>
    <w:rsid w:val="00516C86"/>
    <w:rsid w:val="00516E6C"/>
    <w:rsid w:val="0051768C"/>
    <w:rsid w:val="005202E5"/>
    <w:rsid w:val="005234F1"/>
    <w:rsid w:val="00526429"/>
    <w:rsid w:val="0052748D"/>
    <w:rsid w:val="0053218C"/>
    <w:rsid w:val="00533224"/>
    <w:rsid w:val="0053393F"/>
    <w:rsid w:val="00536377"/>
    <w:rsid w:val="005377F3"/>
    <w:rsid w:val="005419BF"/>
    <w:rsid w:val="00542AFE"/>
    <w:rsid w:val="00542B75"/>
    <w:rsid w:val="00543308"/>
    <w:rsid w:val="00545562"/>
    <w:rsid w:val="00545841"/>
    <w:rsid w:val="00546E7D"/>
    <w:rsid w:val="005512AB"/>
    <w:rsid w:val="00551598"/>
    <w:rsid w:val="00551B3E"/>
    <w:rsid w:val="00552017"/>
    <w:rsid w:val="005523E5"/>
    <w:rsid w:val="00552524"/>
    <w:rsid w:val="0055426F"/>
    <w:rsid w:val="0056405F"/>
    <w:rsid w:val="00564B59"/>
    <w:rsid w:val="0056520F"/>
    <w:rsid w:val="00565921"/>
    <w:rsid w:val="00565C43"/>
    <w:rsid w:val="00566235"/>
    <w:rsid w:val="0057053F"/>
    <w:rsid w:val="0057187F"/>
    <w:rsid w:val="005720A8"/>
    <w:rsid w:val="005743A0"/>
    <w:rsid w:val="0057646B"/>
    <w:rsid w:val="00576987"/>
    <w:rsid w:val="00576BB7"/>
    <w:rsid w:val="00576E13"/>
    <w:rsid w:val="00576E39"/>
    <w:rsid w:val="005806B4"/>
    <w:rsid w:val="00583C9B"/>
    <w:rsid w:val="00591F22"/>
    <w:rsid w:val="00593E0B"/>
    <w:rsid w:val="00596FCC"/>
    <w:rsid w:val="005A15C9"/>
    <w:rsid w:val="005A1A63"/>
    <w:rsid w:val="005A22FC"/>
    <w:rsid w:val="005B0980"/>
    <w:rsid w:val="005B1795"/>
    <w:rsid w:val="005B3365"/>
    <w:rsid w:val="005B46F6"/>
    <w:rsid w:val="005C1B49"/>
    <w:rsid w:val="005C2980"/>
    <w:rsid w:val="005C5202"/>
    <w:rsid w:val="005C640F"/>
    <w:rsid w:val="005C6CD0"/>
    <w:rsid w:val="005C710D"/>
    <w:rsid w:val="005D0160"/>
    <w:rsid w:val="005D04D6"/>
    <w:rsid w:val="005D04F3"/>
    <w:rsid w:val="005D0B86"/>
    <w:rsid w:val="005D236A"/>
    <w:rsid w:val="005D2BB9"/>
    <w:rsid w:val="005D30EE"/>
    <w:rsid w:val="005D3525"/>
    <w:rsid w:val="005D40A3"/>
    <w:rsid w:val="005D4DDE"/>
    <w:rsid w:val="005D57FE"/>
    <w:rsid w:val="005D6AD4"/>
    <w:rsid w:val="005E0438"/>
    <w:rsid w:val="005E0C73"/>
    <w:rsid w:val="005E110B"/>
    <w:rsid w:val="005E233F"/>
    <w:rsid w:val="005E43D6"/>
    <w:rsid w:val="005E478D"/>
    <w:rsid w:val="005E5ABC"/>
    <w:rsid w:val="005F0E34"/>
    <w:rsid w:val="005F191B"/>
    <w:rsid w:val="005F3426"/>
    <w:rsid w:val="005F3CB7"/>
    <w:rsid w:val="005F4589"/>
    <w:rsid w:val="005F4F1C"/>
    <w:rsid w:val="005F5D4C"/>
    <w:rsid w:val="005F6966"/>
    <w:rsid w:val="005F7B40"/>
    <w:rsid w:val="005F7CA4"/>
    <w:rsid w:val="006005E7"/>
    <w:rsid w:val="00601921"/>
    <w:rsid w:val="0060567C"/>
    <w:rsid w:val="0060595F"/>
    <w:rsid w:val="0060650B"/>
    <w:rsid w:val="00607160"/>
    <w:rsid w:val="00607AB3"/>
    <w:rsid w:val="0061081D"/>
    <w:rsid w:val="006123C4"/>
    <w:rsid w:val="0061341E"/>
    <w:rsid w:val="00613A85"/>
    <w:rsid w:val="00613CFD"/>
    <w:rsid w:val="00614653"/>
    <w:rsid w:val="00616A64"/>
    <w:rsid w:val="00617A9F"/>
    <w:rsid w:val="0062006A"/>
    <w:rsid w:val="0062025F"/>
    <w:rsid w:val="00620F60"/>
    <w:rsid w:val="00622861"/>
    <w:rsid w:val="0062394C"/>
    <w:rsid w:val="00624383"/>
    <w:rsid w:val="006243BA"/>
    <w:rsid w:val="00624A78"/>
    <w:rsid w:val="0062702D"/>
    <w:rsid w:val="00627742"/>
    <w:rsid w:val="00630598"/>
    <w:rsid w:val="0063157B"/>
    <w:rsid w:val="00631A91"/>
    <w:rsid w:val="00632015"/>
    <w:rsid w:val="00632D5B"/>
    <w:rsid w:val="00634BCD"/>
    <w:rsid w:val="00635E23"/>
    <w:rsid w:val="00637592"/>
    <w:rsid w:val="00643E12"/>
    <w:rsid w:val="006453E7"/>
    <w:rsid w:val="006456DD"/>
    <w:rsid w:val="00646563"/>
    <w:rsid w:val="00651AEE"/>
    <w:rsid w:val="00652042"/>
    <w:rsid w:val="00653B9F"/>
    <w:rsid w:val="00653FDD"/>
    <w:rsid w:val="0065768D"/>
    <w:rsid w:val="00657E66"/>
    <w:rsid w:val="00661042"/>
    <w:rsid w:val="006629F6"/>
    <w:rsid w:val="006661F2"/>
    <w:rsid w:val="0066659C"/>
    <w:rsid w:val="00666A6A"/>
    <w:rsid w:val="00666E47"/>
    <w:rsid w:val="006674BB"/>
    <w:rsid w:val="006710C2"/>
    <w:rsid w:val="0067257A"/>
    <w:rsid w:val="006725FD"/>
    <w:rsid w:val="00675D71"/>
    <w:rsid w:val="0067696B"/>
    <w:rsid w:val="00681DE1"/>
    <w:rsid w:val="006828C7"/>
    <w:rsid w:val="00682E1E"/>
    <w:rsid w:val="00683708"/>
    <w:rsid w:val="0068385D"/>
    <w:rsid w:val="00685720"/>
    <w:rsid w:val="00685760"/>
    <w:rsid w:val="00686400"/>
    <w:rsid w:val="00691DA6"/>
    <w:rsid w:val="00691F7C"/>
    <w:rsid w:val="00693985"/>
    <w:rsid w:val="006971A1"/>
    <w:rsid w:val="006A0D9A"/>
    <w:rsid w:val="006A2224"/>
    <w:rsid w:val="006A3648"/>
    <w:rsid w:val="006A3806"/>
    <w:rsid w:val="006A47CB"/>
    <w:rsid w:val="006A69CF"/>
    <w:rsid w:val="006B0CA0"/>
    <w:rsid w:val="006B66F9"/>
    <w:rsid w:val="006B6C7B"/>
    <w:rsid w:val="006B7531"/>
    <w:rsid w:val="006C4C49"/>
    <w:rsid w:val="006C533A"/>
    <w:rsid w:val="006C54D3"/>
    <w:rsid w:val="006C5B6F"/>
    <w:rsid w:val="006C5F4E"/>
    <w:rsid w:val="006C61A6"/>
    <w:rsid w:val="006C66C6"/>
    <w:rsid w:val="006C7025"/>
    <w:rsid w:val="006C7061"/>
    <w:rsid w:val="006D4F0A"/>
    <w:rsid w:val="006D7C80"/>
    <w:rsid w:val="006E1BEB"/>
    <w:rsid w:val="006E3FC4"/>
    <w:rsid w:val="006E51B9"/>
    <w:rsid w:val="006E6014"/>
    <w:rsid w:val="006E6346"/>
    <w:rsid w:val="006E6678"/>
    <w:rsid w:val="006E7A7D"/>
    <w:rsid w:val="006F2964"/>
    <w:rsid w:val="006F2CA2"/>
    <w:rsid w:val="006F6DCA"/>
    <w:rsid w:val="00702B71"/>
    <w:rsid w:val="007032E4"/>
    <w:rsid w:val="00704D7A"/>
    <w:rsid w:val="007079F7"/>
    <w:rsid w:val="0071074F"/>
    <w:rsid w:val="00711824"/>
    <w:rsid w:val="00711B4B"/>
    <w:rsid w:val="007121B0"/>
    <w:rsid w:val="007123EC"/>
    <w:rsid w:val="007148BC"/>
    <w:rsid w:val="00715058"/>
    <w:rsid w:val="0072044D"/>
    <w:rsid w:val="00720FC7"/>
    <w:rsid w:val="0072198F"/>
    <w:rsid w:val="00726049"/>
    <w:rsid w:val="00726E03"/>
    <w:rsid w:val="007272DF"/>
    <w:rsid w:val="00730AD2"/>
    <w:rsid w:val="00731379"/>
    <w:rsid w:val="00732557"/>
    <w:rsid w:val="00732A7E"/>
    <w:rsid w:val="0073359C"/>
    <w:rsid w:val="00734309"/>
    <w:rsid w:val="00734B7C"/>
    <w:rsid w:val="0073696D"/>
    <w:rsid w:val="00737FBE"/>
    <w:rsid w:val="007412CA"/>
    <w:rsid w:val="00741D5C"/>
    <w:rsid w:val="00742033"/>
    <w:rsid w:val="00742440"/>
    <w:rsid w:val="00742846"/>
    <w:rsid w:val="00742E67"/>
    <w:rsid w:val="0074391B"/>
    <w:rsid w:val="00744BA3"/>
    <w:rsid w:val="00744C6F"/>
    <w:rsid w:val="0074590C"/>
    <w:rsid w:val="00745D33"/>
    <w:rsid w:val="00747862"/>
    <w:rsid w:val="00752AE2"/>
    <w:rsid w:val="007570B0"/>
    <w:rsid w:val="00757713"/>
    <w:rsid w:val="00760832"/>
    <w:rsid w:val="007641CC"/>
    <w:rsid w:val="0076458D"/>
    <w:rsid w:val="00765515"/>
    <w:rsid w:val="00766D4B"/>
    <w:rsid w:val="00766F14"/>
    <w:rsid w:val="00770E97"/>
    <w:rsid w:val="007717CB"/>
    <w:rsid w:val="007727AC"/>
    <w:rsid w:val="00772939"/>
    <w:rsid w:val="00773AA9"/>
    <w:rsid w:val="00773AB7"/>
    <w:rsid w:val="0077469C"/>
    <w:rsid w:val="00775A5F"/>
    <w:rsid w:val="00776ECB"/>
    <w:rsid w:val="00777E7D"/>
    <w:rsid w:val="007808FA"/>
    <w:rsid w:val="007828B9"/>
    <w:rsid w:val="00782C60"/>
    <w:rsid w:val="00783FBA"/>
    <w:rsid w:val="00784634"/>
    <w:rsid w:val="007851ED"/>
    <w:rsid w:val="00785671"/>
    <w:rsid w:val="00785762"/>
    <w:rsid w:val="0079054D"/>
    <w:rsid w:val="0079058D"/>
    <w:rsid w:val="00790DB6"/>
    <w:rsid w:val="00790EE0"/>
    <w:rsid w:val="00790FEC"/>
    <w:rsid w:val="0079160E"/>
    <w:rsid w:val="007936E8"/>
    <w:rsid w:val="00796527"/>
    <w:rsid w:val="0079666E"/>
    <w:rsid w:val="007A0BBF"/>
    <w:rsid w:val="007A0BD7"/>
    <w:rsid w:val="007A1CD4"/>
    <w:rsid w:val="007A46FD"/>
    <w:rsid w:val="007A4D1C"/>
    <w:rsid w:val="007A72E9"/>
    <w:rsid w:val="007B05BB"/>
    <w:rsid w:val="007B0F6C"/>
    <w:rsid w:val="007B1658"/>
    <w:rsid w:val="007B1A79"/>
    <w:rsid w:val="007B1AF0"/>
    <w:rsid w:val="007B41D1"/>
    <w:rsid w:val="007B496E"/>
    <w:rsid w:val="007B4A55"/>
    <w:rsid w:val="007B4FBA"/>
    <w:rsid w:val="007B5466"/>
    <w:rsid w:val="007B5528"/>
    <w:rsid w:val="007B5D77"/>
    <w:rsid w:val="007B7710"/>
    <w:rsid w:val="007B7A5E"/>
    <w:rsid w:val="007C2009"/>
    <w:rsid w:val="007C33B6"/>
    <w:rsid w:val="007C4AFF"/>
    <w:rsid w:val="007C5F8F"/>
    <w:rsid w:val="007C62ED"/>
    <w:rsid w:val="007C6AAB"/>
    <w:rsid w:val="007D29FA"/>
    <w:rsid w:val="007D50D9"/>
    <w:rsid w:val="007D6482"/>
    <w:rsid w:val="007D6C19"/>
    <w:rsid w:val="007D7C9A"/>
    <w:rsid w:val="007E00A6"/>
    <w:rsid w:val="007E22D3"/>
    <w:rsid w:val="007E22F0"/>
    <w:rsid w:val="007E39A7"/>
    <w:rsid w:val="007E449D"/>
    <w:rsid w:val="007E575A"/>
    <w:rsid w:val="007E677A"/>
    <w:rsid w:val="007E727F"/>
    <w:rsid w:val="007F0233"/>
    <w:rsid w:val="007F1CD6"/>
    <w:rsid w:val="007F2FD0"/>
    <w:rsid w:val="007F3E67"/>
    <w:rsid w:val="007F41A6"/>
    <w:rsid w:val="007F54EB"/>
    <w:rsid w:val="00800271"/>
    <w:rsid w:val="0080319E"/>
    <w:rsid w:val="00804ADC"/>
    <w:rsid w:val="00805A37"/>
    <w:rsid w:val="00805D5D"/>
    <w:rsid w:val="00805F88"/>
    <w:rsid w:val="00812B05"/>
    <w:rsid w:val="00812F47"/>
    <w:rsid w:val="00815B75"/>
    <w:rsid w:val="00815DC4"/>
    <w:rsid w:val="00815E28"/>
    <w:rsid w:val="008218B8"/>
    <w:rsid w:val="00823605"/>
    <w:rsid w:val="008246C3"/>
    <w:rsid w:val="00824A8E"/>
    <w:rsid w:val="00824C82"/>
    <w:rsid w:val="00832CB3"/>
    <w:rsid w:val="00834451"/>
    <w:rsid w:val="00834CE9"/>
    <w:rsid w:val="00835267"/>
    <w:rsid w:val="0083566A"/>
    <w:rsid w:val="0083573A"/>
    <w:rsid w:val="00837B69"/>
    <w:rsid w:val="0084003F"/>
    <w:rsid w:val="0084044F"/>
    <w:rsid w:val="00840876"/>
    <w:rsid w:val="00841158"/>
    <w:rsid w:val="0084122F"/>
    <w:rsid w:val="00843258"/>
    <w:rsid w:val="00843BC2"/>
    <w:rsid w:val="00844422"/>
    <w:rsid w:val="0084643E"/>
    <w:rsid w:val="00846690"/>
    <w:rsid w:val="008478D7"/>
    <w:rsid w:val="00847C37"/>
    <w:rsid w:val="008503DE"/>
    <w:rsid w:val="00850BD7"/>
    <w:rsid w:val="00855CFA"/>
    <w:rsid w:val="008565DE"/>
    <w:rsid w:val="008601F4"/>
    <w:rsid w:val="008617CF"/>
    <w:rsid w:val="00863822"/>
    <w:rsid w:val="00866100"/>
    <w:rsid w:val="008730AE"/>
    <w:rsid w:val="00873723"/>
    <w:rsid w:val="00874158"/>
    <w:rsid w:val="00877FA4"/>
    <w:rsid w:val="0088026B"/>
    <w:rsid w:val="008819E7"/>
    <w:rsid w:val="00881D9B"/>
    <w:rsid w:val="00882E90"/>
    <w:rsid w:val="00885A17"/>
    <w:rsid w:val="00886968"/>
    <w:rsid w:val="008875FC"/>
    <w:rsid w:val="008902C7"/>
    <w:rsid w:val="0089119E"/>
    <w:rsid w:val="008912F2"/>
    <w:rsid w:val="00891A13"/>
    <w:rsid w:val="0089411A"/>
    <w:rsid w:val="00894940"/>
    <w:rsid w:val="00895CBC"/>
    <w:rsid w:val="00896115"/>
    <w:rsid w:val="008A1053"/>
    <w:rsid w:val="008A2032"/>
    <w:rsid w:val="008A21FB"/>
    <w:rsid w:val="008A3894"/>
    <w:rsid w:val="008A5A67"/>
    <w:rsid w:val="008A5D43"/>
    <w:rsid w:val="008A6409"/>
    <w:rsid w:val="008B0088"/>
    <w:rsid w:val="008B03C3"/>
    <w:rsid w:val="008B2807"/>
    <w:rsid w:val="008B36BD"/>
    <w:rsid w:val="008B3CD2"/>
    <w:rsid w:val="008B5DED"/>
    <w:rsid w:val="008B7A20"/>
    <w:rsid w:val="008C213F"/>
    <w:rsid w:val="008C2683"/>
    <w:rsid w:val="008C3FA6"/>
    <w:rsid w:val="008C6221"/>
    <w:rsid w:val="008C6BE7"/>
    <w:rsid w:val="008D116F"/>
    <w:rsid w:val="008D1480"/>
    <w:rsid w:val="008D1C79"/>
    <w:rsid w:val="008D239C"/>
    <w:rsid w:val="008D239E"/>
    <w:rsid w:val="008D25AF"/>
    <w:rsid w:val="008D3D04"/>
    <w:rsid w:val="008D49FE"/>
    <w:rsid w:val="008D4E7B"/>
    <w:rsid w:val="008D50A3"/>
    <w:rsid w:val="008D545F"/>
    <w:rsid w:val="008D5DA2"/>
    <w:rsid w:val="008D6DB4"/>
    <w:rsid w:val="008E1136"/>
    <w:rsid w:val="008E15DB"/>
    <w:rsid w:val="008E392C"/>
    <w:rsid w:val="008E4BFA"/>
    <w:rsid w:val="008E4E50"/>
    <w:rsid w:val="008E63FE"/>
    <w:rsid w:val="008E70F2"/>
    <w:rsid w:val="008E7404"/>
    <w:rsid w:val="008E7883"/>
    <w:rsid w:val="008F03F7"/>
    <w:rsid w:val="008F27B1"/>
    <w:rsid w:val="008F4BEE"/>
    <w:rsid w:val="008F6A8D"/>
    <w:rsid w:val="008F7E00"/>
    <w:rsid w:val="00901474"/>
    <w:rsid w:val="009015DC"/>
    <w:rsid w:val="00901AF6"/>
    <w:rsid w:val="009022B3"/>
    <w:rsid w:val="009024ED"/>
    <w:rsid w:val="00902B3B"/>
    <w:rsid w:val="00902D87"/>
    <w:rsid w:val="0090444C"/>
    <w:rsid w:val="009057FB"/>
    <w:rsid w:val="00907391"/>
    <w:rsid w:val="0090775D"/>
    <w:rsid w:val="0091109E"/>
    <w:rsid w:val="009112FA"/>
    <w:rsid w:val="00911467"/>
    <w:rsid w:val="00913116"/>
    <w:rsid w:val="009139D3"/>
    <w:rsid w:val="00913B4E"/>
    <w:rsid w:val="009155C9"/>
    <w:rsid w:val="00920853"/>
    <w:rsid w:val="00920AC0"/>
    <w:rsid w:val="0092350C"/>
    <w:rsid w:val="00924C86"/>
    <w:rsid w:val="00925FA9"/>
    <w:rsid w:val="009300CF"/>
    <w:rsid w:val="00930700"/>
    <w:rsid w:val="00933121"/>
    <w:rsid w:val="00933ABC"/>
    <w:rsid w:val="009345DB"/>
    <w:rsid w:val="00940576"/>
    <w:rsid w:val="00940BF5"/>
    <w:rsid w:val="00942DF0"/>
    <w:rsid w:val="00943919"/>
    <w:rsid w:val="0094432B"/>
    <w:rsid w:val="00944974"/>
    <w:rsid w:val="0094547B"/>
    <w:rsid w:val="00945BFF"/>
    <w:rsid w:val="0094752B"/>
    <w:rsid w:val="00947A4C"/>
    <w:rsid w:val="00951414"/>
    <w:rsid w:val="0095233E"/>
    <w:rsid w:val="00954405"/>
    <w:rsid w:val="00954C2E"/>
    <w:rsid w:val="0095584B"/>
    <w:rsid w:val="00960738"/>
    <w:rsid w:val="009629BC"/>
    <w:rsid w:val="00962F51"/>
    <w:rsid w:val="00963530"/>
    <w:rsid w:val="009648D8"/>
    <w:rsid w:val="00966245"/>
    <w:rsid w:val="009667F8"/>
    <w:rsid w:val="009703A5"/>
    <w:rsid w:val="00970872"/>
    <w:rsid w:val="00971CD5"/>
    <w:rsid w:val="009749D2"/>
    <w:rsid w:val="009757C5"/>
    <w:rsid w:val="00977700"/>
    <w:rsid w:val="00977903"/>
    <w:rsid w:val="00980009"/>
    <w:rsid w:val="00981024"/>
    <w:rsid w:val="009816CE"/>
    <w:rsid w:val="00986FC3"/>
    <w:rsid w:val="009872D0"/>
    <w:rsid w:val="0099203D"/>
    <w:rsid w:val="0099235B"/>
    <w:rsid w:val="00992607"/>
    <w:rsid w:val="00993D2C"/>
    <w:rsid w:val="0099496D"/>
    <w:rsid w:val="00997FD0"/>
    <w:rsid w:val="009A0142"/>
    <w:rsid w:val="009A2217"/>
    <w:rsid w:val="009A4A7E"/>
    <w:rsid w:val="009A50C0"/>
    <w:rsid w:val="009A5C02"/>
    <w:rsid w:val="009A5E84"/>
    <w:rsid w:val="009A62A6"/>
    <w:rsid w:val="009B0788"/>
    <w:rsid w:val="009B693F"/>
    <w:rsid w:val="009B72D5"/>
    <w:rsid w:val="009C0142"/>
    <w:rsid w:val="009C1623"/>
    <w:rsid w:val="009C2930"/>
    <w:rsid w:val="009C2BBC"/>
    <w:rsid w:val="009C391A"/>
    <w:rsid w:val="009C4896"/>
    <w:rsid w:val="009C4A78"/>
    <w:rsid w:val="009C5BD4"/>
    <w:rsid w:val="009C6199"/>
    <w:rsid w:val="009C6C8B"/>
    <w:rsid w:val="009D0BD5"/>
    <w:rsid w:val="009D18B7"/>
    <w:rsid w:val="009D1E8D"/>
    <w:rsid w:val="009D2C60"/>
    <w:rsid w:val="009D2C99"/>
    <w:rsid w:val="009D6CB6"/>
    <w:rsid w:val="009D755E"/>
    <w:rsid w:val="009E06BC"/>
    <w:rsid w:val="009E184C"/>
    <w:rsid w:val="009E376A"/>
    <w:rsid w:val="009E488C"/>
    <w:rsid w:val="009E525F"/>
    <w:rsid w:val="009F02C0"/>
    <w:rsid w:val="009F0C05"/>
    <w:rsid w:val="009F179C"/>
    <w:rsid w:val="009F3A24"/>
    <w:rsid w:val="009F57CB"/>
    <w:rsid w:val="009F5BCA"/>
    <w:rsid w:val="009F7D89"/>
    <w:rsid w:val="00A028DE"/>
    <w:rsid w:val="00A04357"/>
    <w:rsid w:val="00A04598"/>
    <w:rsid w:val="00A05EBF"/>
    <w:rsid w:val="00A1223F"/>
    <w:rsid w:val="00A124A2"/>
    <w:rsid w:val="00A13D0C"/>
    <w:rsid w:val="00A14190"/>
    <w:rsid w:val="00A20D13"/>
    <w:rsid w:val="00A2197A"/>
    <w:rsid w:val="00A27307"/>
    <w:rsid w:val="00A3473B"/>
    <w:rsid w:val="00A3552D"/>
    <w:rsid w:val="00A359DF"/>
    <w:rsid w:val="00A36ED6"/>
    <w:rsid w:val="00A401B0"/>
    <w:rsid w:val="00A42229"/>
    <w:rsid w:val="00A4517D"/>
    <w:rsid w:val="00A47D13"/>
    <w:rsid w:val="00A53BFA"/>
    <w:rsid w:val="00A5520E"/>
    <w:rsid w:val="00A55427"/>
    <w:rsid w:val="00A5569E"/>
    <w:rsid w:val="00A605D9"/>
    <w:rsid w:val="00A61848"/>
    <w:rsid w:val="00A61946"/>
    <w:rsid w:val="00A63746"/>
    <w:rsid w:val="00A65789"/>
    <w:rsid w:val="00A66195"/>
    <w:rsid w:val="00A74CA6"/>
    <w:rsid w:val="00A7602E"/>
    <w:rsid w:val="00A77C97"/>
    <w:rsid w:val="00A805B2"/>
    <w:rsid w:val="00A82CD2"/>
    <w:rsid w:val="00A83EDF"/>
    <w:rsid w:val="00A84299"/>
    <w:rsid w:val="00A84329"/>
    <w:rsid w:val="00A86FB1"/>
    <w:rsid w:val="00A87F0A"/>
    <w:rsid w:val="00A90CAE"/>
    <w:rsid w:val="00A9462E"/>
    <w:rsid w:val="00A972B7"/>
    <w:rsid w:val="00AA049B"/>
    <w:rsid w:val="00AA12EC"/>
    <w:rsid w:val="00AA13E6"/>
    <w:rsid w:val="00AA6B50"/>
    <w:rsid w:val="00AA79F7"/>
    <w:rsid w:val="00AB17AC"/>
    <w:rsid w:val="00AB1897"/>
    <w:rsid w:val="00AB1E27"/>
    <w:rsid w:val="00AB38E1"/>
    <w:rsid w:val="00AB41FC"/>
    <w:rsid w:val="00AB46CB"/>
    <w:rsid w:val="00AB5527"/>
    <w:rsid w:val="00AB65DE"/>
    <w:rsid w:val="00AB6C22"/>
    <w:rsid w:val="00AB770B"/>
    <w:rsid w:val="00AC0F9E"/>
    <w:rsid w:val="00AC31F8"/>
    <w:rsid w:val="00AC5A91"/>
    <w:rsid w:val="00AC61B4"/>
    <w:rsid w:val="00AD0F75"/>
    <w:rsid w:val="00AD13DC"/>
    <w:rsid w:val="00AD3FD5"/>
    <w:rsid w:val="00AD4E29"/>
    <w:rsid w:val="00AD558A"/>
    <w:rsid w:val="00AD73BC"/>
    <w:rsid w:val="00AE0242"/>
    <w:rsid w:val="00AE0457"/>
    <w:rsid w:val="00AE235A"/>
    <w:rsid w:val="00AE2DA6"/>
    <w:rsid w:val="00AE3AD7"/>
    <w:rsid w:val="00AE4252"/>
    <w:rsid w:val="00AE4868"/>
    <w:rsid w:val="00AE4A67"/>
    <w:rsid w:val="00AF0CE3"/>
    <w:rsid w:val="00AF103F"/>
    <w:rsid w:val="00AF2A5B"/>
    <w:rsid w:val="00AF47F3"/>
    <w:rsid w:val="00AF58AD"/>
    <w:rsid w:val="00B01346"/>
    <w:rsid w:val="00B0409D"/>
    <w:rsid w:val="00B065B8"/>
    <w:rsid w:val="00B0774C"/>
    <w:rsid w:val="00B10A2C"/>
    <w:rsid w:val="00B1172D"/>
    <w:rsid w:val="00B11C82"/>
    <w:rsid w:val="00B12119"/>
    <w:rsid w:val="00B158E1"/>
    <w:rsid w:val="00B22518"/>
    <w:rsid w:val="00B2309E"/>
    <w:rsid w:val="00B24847"/>
    <w:rsid w:val="00B25CAE"/>
    <w:rsid w:val="00B261ED"/>
    <w:rsid w:val="00B26452"/>
    <w:rsid w:val="00B2665C"/>
    <w:rsid w:val="00B26BFE"/>
    <w:rsid w:val="00B30363"/>
    <w:rsid w:val="00B31391"/>
    <w:rsid w:val="00B31CE6"/>
    <w:rsid w:val="00B32652"/>
    <w:rsid w:val="00B33B82"/>
    <w:rsid w:val="00B356D4"/>
    <w:rsid w:val="00B35C7E"/>
    <w:rsid w:val="00B368E0"/>
    <w:rsid w:val="00B36C0E"/>
    <w:rsid w:val="00B37856"/>
    <w:rsid w:val="00B3797F"/>
    <w:rsid w:val="00B402E7"/>
    <w:rsid w:val="00B41666"/>
    <w:rsid w:val="00B42950"/>
    <w:rsid w:val="00B46697"/>
    <w:rsid w:val="00B46B7C"/>
    <w:rsid w:val="00B4715E"/>
    <w:rsid w:val="00B5153A"/>
    <w:rsid w:val="00B51636"/>
    <w:rsid w:val="00B519E6"/>
    <w:rsid w:val="00B54240"/>
    <w:rsid w:val="00B54920"/>
    <w:rsid w:val="00B61A01"/>
    <w:rsid w:val="00B61BC4"/>
    <w:rsid w:val="00B61F83"/>
    <w:rsid w:val="00B63C4F"/>
    <w:rsid w:val="00B651B6"/>
    <w:rsid w:val="00B662A1"/>
    <w:rsid w:val="00B678FA"/>
    <w:rsid w:val="00B67DE2"/>
    <w:rsid w:val="00B71185"/>
    <w:rsid w:val="00B72516"/>
    <w:rsid w:val="00B73227"/>
    <w:rsid w:val="00B7357D"/>
    <w:rsid w:val="00B73948"/>
    <w:rsid w:val="00B765DC"/>
    <w:rsid w:val="00B76EAD"/>
    <w:rsid w:val="00B77A21"/>
    <w:rsid w:val="00B77D1E"/>
    <w:rsid w:val="00B825B3"/>
    <w:rsid w:val="00B83FBC"/>
    <w:rsid w:val="00B850A7"/>
    <w:rsid w:val="00B86892"/>
    <w:rsid w:val="00B86AB8"/>
    <w:rsid w:val="00B905D1"/>
    <w:rsid w:val="00B913B1"/>
    <w:rsid w:val="00B9427F"/>
    <w:rsid w:val="00B95FB8"/>
    <w:rsid w:val="00BA08D9"/>
    <w:rsid w:val="00BA0D06"/>
    <w:rsid w:val="00BA26E6"/>
    <w:rsid w:val="00BA2C5B"/>
    <w:rsid w:val="00BA3ECD"/>
    <w:rsid w:val="00BA4910"/>
    <w:rsid w:val="00BA5221"/>
    <w:rsid w:val="00BA7B13"/>
    <w:rsid w:val="00BB1996"/>
    <w:rsid w:val="00BB4A3F"/>
    <w:rsid w:val="00BB4EF1"/>
    <w:rsid w:val="00BB562B"/>
    <w:rsid w:val="00BB59E0"/>
    <w:rsid w:val="00BC09DB"/>
    <w:rsid w:val="00BC19D1"/>
    <w:rsid w:val="00BC3488"/>
    <w:rsid w:val="00BC37A7"/>
    <w:rsid w:val="00BC4159"/>
    <w:rsid w:val="00BC5540"/>
    <w:rsid w:val="00BC5E6C"/>
    <w:rsid w:val="00BC6F19"/>
    <w:rsid w:val="00BD49E5"/>
    <w:rsid w:val="00BD5FED"/>
    <w:rsid w:val="00BD641F"/>
    <w:rsid w:val="00BD7F88"/>
    <w:rsid w:val="00BE40CB"/>
    <w:rsid w:val="00BE4B20"/>
    <w:rsid w:val="00BE6A9E"/>
    <w:rsid w:val="00BE7061"/>
    <w:rsid w:val="00BE7C20"/>
    <w:rsid w:val="00BF0290"/>
    <w:rsid w:val="00BF309D"/>
    <w:rsid w:val="00BF445E"/>
    <w:rsid w:val="00BF5509"/>
    <w:rsid w:val="00BF58F6"/>
    <w:rsid w:val="00BF66FE"/>
    <w:rsid w:val="00BF7B3A"/>
    <w:rsid w:val="00C004D8"/>
    <w:rsid w:val="00C01E8C"/>
    <w:rsid w:val="00C022B5"/>
    <w:rsid w:val="00C02450"/>
    <w:rsid w:val="00C040DD"/>
    <w:rsid w:val="00C05E20"/>
    <w:rsid w:val="00C06D45"/>
    <w:rsid w:val="00C107D1"/>
    <w:rsid w:val="00C11225"/>
    <w:rsid w:val="00C122C8"/>
    <w:rsid w:val="00C1393B"/>
    <w:rsid w:val="00C17F4A"/>
    <w:rsid w:val="00C20442"/>
    <w:rsid w:val="00C20EF2"/>
    <w:rsid w:val="00C22592"/>
    <w:rsid w:val="00C22A3B"/>
    <w:rsid w:val="00C22B54"/>
    <w:rsid w:val="00C22E80"/>
    <w:rsid w:val="00C23FE8"/>
    <w:rsid w:val="00C27600"/>
    <w:rsid w:val="00C30B69"/>
    <w:rsid w:val="00C31CF5"/>
    <w:rsid w:val="00C32D71"/>
    <w:rsid w:val="00C33835"/>
    <w:rsid w:val="00C3400F"/>
    <w:rsid w:val="00C357FA"/>
    <w:rsid w:val="00C37C0F"/>
    <w:rsid w:val="00C43560"/>
    <w:rsid w:val="00C438C3"/>
    <w:rsid w:val="00C44360"/>
    <w:rsid w:val="00C44E54"/>
    <w:rsid w:val="00C45262"/>
    <w:rsid w:val="00C514DC"/>
    <w:rsid w:val="00C5340D"/>
    <w:rsid w:val="00C54DBE"/>
    <w:rsid w:val="00C5534C"/>
    <w:rsid w:val="00C563D3"/>
    <w:rsid w:val="00C60898"/>
    <w:rsid w:val="00C61A20"/>
    <w:rsid w:val="00C61AAD"/>
    <w:rsid w:val="00C63330"/>
    <w:rsid w:val="00C634AA"/>
    <w:rsid w:val="00C63B0B"/>
    <w:rsid w:val="00C6605E"/>
    <w:rsid w:val="00C726C6"/>
    <w:rsid w:val="00C74B69"/>
    <w:rsid w:val="00C74BC4"/>
    <w:rsid w:val="00C74F6C"/>
    <w:rsid w:val="00C75392"/>
    <w:rsid w:val="00C76F4C"/>
    <w:rsid w:val="00C80248"/>
    <w:rsid w:val="00C808CA"/>
    <w:rsid w:val="00C80E79"/>
    <w:rsid w:val="00C866D2"/>
    <w:rsid w:val="00C87BA6"/>
    <w:rsid w:val="00C87C6D"/>
    <w:rsid w:val="00C911B2"/>
    <w:rsid w:val="00C919D1"/>
    <w:rsid w:val="00C91A9E"/>
    <w:rsid w:val="00C91ED9"/>
    <w:rsid w:val="00C925C2"/>
    <w:rsid w:val="00C92899"/>
    <w:rsid w:val="00C92990"/>
    <w:rsid w:val="00C92F04"/>
    <w:rsid w:val="00C97E1B"/>
    <w:rsid w:val="00CA236B"/>
    <w:rsid w:val="00CA37DB"/>
    <w:rsid w:val="00CA6DF8"/>
    <w:rsid w:val="00CA7B16"/>
    <w:rsid w:val="00CB37FA"/>
    <w:rsid w:val="00CB4777"/>
    <w:rsid w:val="00CB5505"/>
    <w:rsid w:val="00CC155C"/>
    <w:rsid w:val="00CC1B82"/>
    <w:rsid w:val="00CC3350"/>
    <w:rsid w:val="00CC3453"/>
    <w:rsid w:val="00CC4542"/>
    <w:rsid w:val="00CC548F"/>
    <w:rsid w:val="00CC6FE8"/>
    <w:rsid w:val="00CC6FFC"/>
    <w:rsid w:val="00CC7A41"/>
    <w:rsid w:val="00CD0A04"/>
    <w:rsid w:val="00CD0A0D"/>
    <w:rsid w:val="00CD1EA9"/>
    <w:rsid w:val="00CD2EF0"/>
    <w:rsid w:val="00CD3705"/>
    <w:rsid w:val="00CD3877"/>
    <w:rsid w:val="00CD6731"/>
    <w:rsid w:val="00CE1DA2"/>
    <w:rsid w:val="00CE2010"/>
    <w:rsid w:val="00CE2F8F"/>
    <w:rsid w:val="00CE5116"/>
    <w:rsid w:val="00CE54EB"/>
    <w:rsid w:val="00CE5CB4"/>
    <w:rsid w:val="00CE5DF3"/>
    <w:rsid w:val="00CE5E00"/>
    <w:rsid w:val="00CE62F6"/>
    <w:rsid w:val="00CE7098"/>
    <w:rsid w:val="00CE7924"/>
    <w:rsid w:val="00CF00FE"/>
    <w:rsid w:val="00CF0DB3"/>
    <w:rsid w:val="00CF1A46"/>
    <w:rsid w:val="00CF4579"/>
    <w:rsid w:val="00CF5D7B"/>
    <w:rsid w:val="00D0054C"/>
    <w:rsid w:val="00D00FB6"/>
    <w:rsid w:val="00D01761"/>
    <w:rsid w:val="00D04EFB"/>
    <w:rsid w:val="00D06481"/>
    <w:rsid w:val="00D06601"/>
    <w:rsid w:val="00D1116B"/>
    <w:rsid w:val="00D12091"/>
    <w:rsid w:val="00D124CC"/>
    <w:rsid w:val="00D12830"/>
    <w:rsid w:val="00D13C05"/>
    <w:rsid w:val="00D13FF9"/>
    <w:rsid w:val="00D14B41"/>
    <w:rsid w:val="00D14B82"/>
    <w:rsid w:val="00D15BB4"/>
    <w:rsid w:val="00D2275C"/>
    <w:rsid w:val="00D2371B"/>
    <w:rsid w:val="00D2589E"/>
    <w:rsid w:val="00D25988"/>
    <w:rsid w:val="00D2614C"/>
    <w:rsid w:val="00D264DC"/>
    <w:rsid w:val="00D27DF6"/>
    <w:rsid w:val="00D30138"/>
    <w:rsid w:val="00D30BE7"/>
    <w:rsid w:val="00D345B8"/>
    <w:rsid w:val="00D34D2E"/>
    <w:rsid w:val="00D34DB7"/>
    <w:rsid w:val="00D34E08"/>
    <w:rsid w:val="00D354F1"/>
    <w:rsid w:val="00D3631E"/>
    <w:rsid w:val="00D37F15"/>
    <w:rsid w:val="00D42BEA"/>
    <w:rsid w:val="00D42C1D"/>
    <w:rsid w:val="00D43469"/>
    <w:rsid w:val="00D4473B"/>
    <w:rsid w:val="00D4531A"/>
    <w:rsid w:val="00D46065"/>
    <w:rsid w:val="00D54573"/>
    <w:rsid w:val="00D57AF7"/>
    <w:rsid w:val="00D6025B"/>
    <w:rsid w:val="00D60F45"/>
    <w:rsid w:val="00D61EB4"/>
    <w:rsid w:val="00D62397"/>
    <w:rsid w:val="00D62AB5"/>
    <w:rsid w:val="00D6335C"/>
    <w:rsid w:val="00D6518B"/>
    <w:rsid w:val="00D6751A"/>
    <w:rsid w:val="00D67A36"/>
    <w:rsid w:val="00D70EEF"/>
    <w:rsid w:val="00D719B6"/>
    <w:rsid w:val="00D71EAE"/>
    <w:rsid w:val="00D73379"/>
    <w:rsid w:val="00D73435"/>
    <w:rsid w:val="00D754EC"/>
    <w:rsid w:val="00D77F59"/>
    <w:rsid w:val="00D82743"/>
    <w:rsid w:val="00D8326D"/>
    <w:rsid w:val="00D84A73"/>
    <w:rsid w:val="00D86B46"/>
    <w:rsid w:val="00D92737"/>
    <w:rsid w:val="00D9311D"/>
    <w:rsid w:val="00D94088"/>
    <w:rsid w:val="00D9441C"/>
    <w:rsid w:val="00D94902"/>
    <w:rsid w:val="00D95964"/>
    <w:rsid w:val="00D96EE4"/>
    <w:rsid w:val="00D97713"/>
    <w:rsid w:val="00DA0117"/>
    <w:rsid w:val="00DA0C34"/>
    <w:rsid w:val="00DA4EDA"/>
    <w:rsid w:val="00DA5169"/>
    <w:rsid w:val="00DA60B4"/>
    <w:rsid w:val="00DA6298"/>
    <w:rsid w:val="00DA72C6"/>
    <w:rsid w:val="00DB0F56"/>
    <w:rsid w:val="00DB16AE"/>
    <w:rsid w:val="00DB4A28"/>
    <w:rsid w:val="00DB6945"/>
    <w:rsid w:val="00DC54D7"/>
    <w:rsid w:val="00DC5A5B"/>
    <w:rsid w:val="00DC63F1"/>
    <w:rsid w:val="00DC63FE"/>
    <w:rsid w:val="00DC7318"/>
    <w:rsid w:val="00DD0919"/>
    <w:rsid w:val="00DD1373"/>
    <w:rsid w:val="00DD2263"/>
    <w:rsid w:val="00DD2D56"/>
    <w:rsid w:val="00DD35C5"/>
    <w:rsid w:val="00DD41EA"/>
    <w:rsid w:val="00DD7539"/>
    <w:rsid w:val="00DE0061"/>
    <w:rsid w:val="00DE2231"/>
    <w:rsid w:val="00DE2DB3"/>
    <w:rsid w:val="00DE35F9"/>
    <w:rsid w:val="00DE62A3"/>
    <w:rsid w:val="00DE66C3"/>
    <w:rsid w:val="00DE71DA"/>
    <w:rsid w:val="00DE7DBC"/>
    <w:rsid w:val="00DF1C40"/>
    <w:rsid w:val="00DF1F83"/>
    <w:rsid w:val="00DF26B7"/>
    <w:rsid w:val="00DF2989"/>
    <w:rsid w:val="00DF2AF2"/>
    <w:rsid w:val="00DF6A8D"/>
    <w:rsid w:val="00DF747A"/>
    <w:rsid w:val="00E00906"/>
    <w:rsid w:val="00E013BB"/>
    <w:rsid w:val="00E019D1"/>
    <w:rsid w:val="00E02684"/>
    <w:rsid w:val="00E031AD"/>
    <w:rsid w:val="00E04AD0"/>
    <w:rsid w:val="00E105F8"/>
    <w:rsid w:val="00E10611"/>
    <w:rsid w:val="00E1190A"/>
    <w:rsid w:val="00E1309C"/>
    <w:rsid w:val="00E130EB"/>
    <w:rsid w:val="00E144B3"/>
    <w:rsid w:val="00E14BBF"/>
    <w:rsid w:val="00E15A97"/>
    <w:rsid w:val="00E164D5"/>
    <w:rsid w:val="00E23065"/>
    <w:rsid w:val="00E2341F"/>
    <w:rsid w:val="00E235B2"/>
    <w:rsid w:val="00E34E6F"/>
    <w:rsid w:val="00E3509F"/>
    <w:rsid w:val="00E35450"/>
    <w:rsid w:val="00E362C9"/>
    <w:rsid w:val="00E36A97"/>
    <w:rsid w:val="00E36B74"/>
    <w:rsid w:val="00E40584"/>
    <w:rsid w:val="00E41C90"/>
    <w:rsid w:val="00E428B4"/>
    <w:rsid w:val="00E42DA4"/>
    <w:rsid w:val="00E43074"/>
    <w:rsid w:val="00E43EFB"/>
    <w:rsid w:val="00E4429E"/>
    <w:rsid w:val="00E44DCD"/>
    <w:rsid w:val="00E46695"/>
    <w:rsid w:val="00E46C50"/>
    <w:rsid w:val="00E47521"/>
    <w:rsid w:val="00E5080E"/>
    <w:rsid w:val="00E50E8D"/>
    <w:rsid w:val="00E51F26"/>
    <w:rsid w:val="00E524A3"/>
    <w:rsid w:val="00E526B4"/>
    <w:rsid w:val="00E53020"/>
    <w:rsid w:val="00E53116"/>
    <w:rsid w:val="00E541E3"/>
    <w:rsid w:val="00E561B3"/>
    <w:rsid w:val="00E56534"/>
    <w:rsid w:val="00E61DE6"/>
    <w:rsid w:val="00E62604"/>
    <w:rsid w:val="00E631C2"/>
    <w:rsid w:val="00E66FAE"/>
    <w:rsid w:val="00E71B1B"/>
    <w:rsid w:val="00E756FB"/>
    <w:rsid w:val="00E77376"/>
    <w:rsid w:val="00E8000E"/>
    <w:rsid w:val="00E80858"/>
    <w:rsid w:val="00E813CC"/>
    <w:rsid w:val="00E84390"/>
    <w:rsid w:val="00E86C62"/>
    <w:rsid w:val="00E86DFA"/>
    <w:rsid w:val="00E87C62"/>
    <w:rsid w:val="00E91511"/>
    <w:rsid w:val="00E91E79"/>
    <w:rsid w:val="00E9554E"/>
    <w:rsid w:val="00E9665A"/>
    <w:rsid w:val="00E96C95"/>
    <w:rsid w:val="00EA01FB"/>
    <w:rsid w:val="00EA0DEB"/>
    <w:rsid w:val="00EA0EFA"/>
    <w:rsid w:val="00EA2084"/>
    <w:rsid w:val="00EA35CC"/>
    <w:rsid w:val="00EA5DEE"/>
    <w:rsid w:val="00EB0F0C"/>
    <w:rsid w:val="00EB0F43"/>
    <w:rsid w:val="00EB2667"/>
    <w:rsid w:val="00EB433C"/>
    <w:rsid w:val="00EB4D52"/>
    <w:rsid w:val="00EB51BB"/>
    <w:rsid w:val="00EC10EE"/>
    <w:rsid w:val="00EC11CD"/>
    <w:rsid w:val="00ED0FE9"/>
    <w:rsid w:val="00ED1E19"/>
    <w:rsid w:val="00ED354F"/>
    <w:rsid w:val="00ED3579"/>
    <w:rsid w:val="00ED3669"/>
    <w:rsid w:val="00ED37DE"/>
    <w:rsid w:val="00ED7D2C"/>
    <w:rsid w:val="00ED7FA2"/>
    <w:rsid w:val="00EE08B9"/>
    <w:rsid w:val="00EE1815"/>
    <w:rsid w:val="00EE26CD"/>
    <w:rsid w:val="00EE3521"/>
    <w:rsid w:val="00EE595F"/>
    <w:rsid w:val="00EE7511"/>
    <w:rsid w:val="00EF0EFD"/>
    <w:rsid w:val="00EF198F"/>
    <w:rsid w:val="00EF1FA9"/>
    <w:rsid w:val="00EF280F"/>
    <w:rsid w:val="00EF412C"/>
    <w:rsid w:val="00EF4138"/>
    <w:rsid w:val="00EF4737"/>
    <w:rsid w:val="00F01EDC"/>
    <w:rsid w:val="00F02838"/>
    <w:rsid w:val="00F03D2F"/>
    <w:rsid w:val="00F05CDD"/>
    <w:rsid w:val="00F1143C"/>
    <w:rsid w:val="00F11B34"/>
    <w:rsid w:val="00F148B7"/>
    <w:rsid w:val="00F149E5"/>
    <w:rsid w:val="00F16398"/>
    <w:rsid w:val="00F1752D"/>
    <w:rsid w:val="00F21571"/>
    <w:rsid w:val="00F21658"/>
    <w:rsid w:val="00F22AA5"/>
    <w:rsid w:val="00F23631"/>
    <w:rsid w:val="00F23B32"/>
    <w:rsid w:val="00F258CF"/>
    <w:rsid w:val="00F26EBD"/>
    <w:rsid w:val="00F3074B"/>
    <w:rsid w:val="00F31010"/>
    <w:rsid w:val="00F32056"/>
    <w:rsid w:val="00F33578"/>
    <w:rsid w:val="00F34AB6"/>
    <w:rsid w:val="00F34CBF"/>
    <w:rsid w:val="00F34E0A"/>
    <w:rsid w:val="00F34FA6"/>
    <w:rsid w:val="00F34FCA"/>
    <w:rsid w:val="00F366AE"/>
    <w:rsid w:val="00F40ABD"/>
    <w:rsid w:val="00F42332"/>
    <w:rsid w:val="00F4282A"/>
    <w:rsid w:val="00F459A5"/>
    <w:rsid w:val="00F50836"/>
    <w:rsid w:val="00F51866"/>
    <w:rsid w:val="00F51EE6"/>
    <w:rsid w:val="00F51EF4"/>
    <w:rsid w:val="00F52108"/>
    <w:rsid w:val="00F521D4"/>
    <w:rsid w:val="00F539F7"/>
    <w:rsid w:val="00F54C08"/>
    <w:rsid w:val="00F54D95"/>
    <w:rsid w:val="00F66939"/>
    <w:rsid w:val="00F70F79"/>
    <w:rsid w:val="00F7165D"/>
    <w:rsid w:val="00F730DD"/>
    <w:rsid w:val="00F7319F"/>
    <w:rsid w:val="00F73568"/>
    <w:rsid w:val="00F74871"/>
    <w:rsid w:val="00F74A4C"/>
    <w:rsid w:val="00F757EF"/>
    <w:rsid w:val="00F75D2F"/>
    <w:rsid w:val="00F810CA"/>
    <w:rsid w:val="00F81334"/>
    <w:rsid w:val="00F81C60"/>
    <w:rsid w:val="00F820B8"/>
    <w:rsid w:val="00F82DE9"/>
    <w:rsid w:val="00F85120"/>
    <w:rsid w:val="00F85A78"/>
    <w:rsid w:val="00F8647E"/>
    <w:rsid w:val="00F8686F"/>
    <w:rsid w:val="00F86FC2"/>
    <w:rsid w:val="00F87758"/>
    <w:rsid w:val="00F90963"/>
    <w:rsid w:val="00F90C7A"/>
    <w:rsid w:val="00F911D0"/>
    <w:rsid w:val="00F93819"/>
    <w:rsid w:val="00F94726"/>
    <w:rsid w:val="00F94CD2"/>
    <w:rsid w:val="00F955C0"/>
    <w:rsid w:val="00F96CFC"/>
    <w:rsid w:val="00F97F20"/>
    <w:rsid w:val="00FA0BCA"/>
    <w:rsid w:val="00FA13A6"/>
    <w:rsid w:val="00FA2AAE"/>
    <w:rsid w:val="00FA3510"/>
    <w:rsid w:val="00FA74DD"/>
    <w:rsid w:val="00FB036F"/>
    <w:rsid w:val="00FB0CE7"/>
    <w:rsid w:val="00FB22A8"/>
    <w:rsid w:val="00FB363C"/>
    <w:rsid w:val="00FB3FA6"/>
    <w:rsid w:val="00FB4A60"/>
    <w:rsid w:val="00FC27C8"/>
    <w:rsid w:val="00FC3F24"/>
    <w:rsid w:val="00FC61AB"/>
    <w:rsid w:val="00FD0098"/>
    <w:rsid w:val="00FD199D"/>
    <w:rsid w:val="00FD1F88"/>
    <w:rsid w:val="00FD330B"/>
    <w:rsid w:val="00FD402A"/>
    <w:rsid w:val="00FD60AB"/>
    <w:rsid w:val="00FD7EDC"/>
    <w:rsid w:val="00FE0A9F"/>
    <w:rsid w:val="00FE294F"/>
    <w:rsid w:val="00FE2F9D"/>
    <w:rsid w:val="00FE36E9"/>
    <w:rsid w:val="00FE5931"/>
    <w:rsid w:val="00FE6D56"/>
    <w:rsid w:val="00FF216B"/>
    <w:rsid w:val="00FF3608"/>
    <w:rsid w:val="00FF36A3"/>
    <w:rsid w:val="00FF46F3"/>
    <w:rsid w:val="00FF5B66"/>
    <w:rsid w:val="00FF7A7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58EEF2"/>
  <w15:chartTrackingRefBased/>
  <w15:docId w15:val="{4BD79A45-CEFE-4214-88DB-B4834A34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90" w:after="180" w:line="360" w:lineRule="auto"/>
    </w:pPr>
    <w:rPr>
      <w:rFonts w:ascii="Arial" w:hAnsi="Arial" w:cs="Arial"/>
      <w:sz w:val="24"/>
      <w:szCs w:val="24"/>
      <w:lang w:eastAsia="en-SG"/>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Cambria" w:hAnsi="Cambria" w:cs="Times New Roman"/>
      <w:b/>
      <w:bCs/>
      <w:color w:val="365F91"/>
      <w:sz w:val="28"/>
      <w:szCs w:val="28"/>
      <w:lang w:val="x-none" w:eastAsia="x-none"/>
    </w:rPr>
  </w:style>
  <w:style w:type="paragraph" w:styleId="Heading2">
    <w:name w:val="heading 2"/>
    <w:aliases w:val="Heading 1 + Times New Roman,12 pt,Not Bold,Before:  0 pt,After:  0 pt"/>
    <w:basedOn w:val="Normal"/>
    <w:link w:val="Heading2Char"/>
    <w:uiPriority w:val="9"/>
    <w:qFormat/>
    <w:pPr>
      <w:spacing w:before="100" w:beforeAutospacing="1" w:after="100" w:afterAutospacing="1" w:line="240" w:lineRule="auto"/>
      <w:contextualSpacing/>
      <w:outlineLvl w:val="1"/>
    </w:pPr>
    <w:rPr>
      <w:rFonts w:ascii="Cambria" w:hAnsi="Cambria" w:cs="Times New Roman"/>
      <w:b/>
      <w:bCs/>
      <w:color w:val="4F81BD"/>
      <w:sz w:val="26"/>
      <w:szCs w:val="26"/>
      <w:lang w:val="x-none" w:eastAsia="x-none"/>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Cambria" w:hAnsi="Cambria" w:cs="Times New Roman"/>
      <w:b/>
      <w:bCs/>
      <w:color w:val="4F81BD"/>
      <w:lang w:val="x-none" w:eastAsia="x-none"/>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Cambria" w:hAnsi="Cambria" w:cs="Times New Roman"/>
      <w:b/>
      <w:bCs/>
      <w:i/>
      <w:iCs/>
      <w:color w:val="4F81BD"/>
      <w:lang w:val="x-none" w:eastAsia="x-none"/>
    </w:rPr>
  </w:style>
  <w:style w:type="paragraph" w:styleId="Heading5">
    <w:name w:val="heading 5"/>
    <w:basedOn w:val="Normal"/>
    <w:link w:val="Heading5Char"/>
    <w:qFormat/>
    <w:pPr>
      <w:spacing w:before="100" w:beforeAutospacing="1" w:after="100" w:afterAutospacing="1" w:line="240" w:lineRule="auto"/>
      <w:outlineLvl w:val="4"/>
    </w:pPr>
    <w:rPr>
      <w:rFonts w:ascii="Cambria" w:hAnsi="Cambria" w:cs="Times New Roman"/>
      <w:color w:val="243F60"/>
      <w:lang w:val="x-none" w:eastAsia="x-none"/>
    </w:rPr>
  </w:style>
  <w:style w:type="paragraph" w:styleId="Heading6">
    <w:name w:val="heading 6"/>
    <w:basedOn w:val="Normal"/>
    <w:link w:val="Heading6Char"/>
    <w:qFormat/>
    <w:pPr>
      <w:spacing w:before="100" w:beforeAutospacing="1" w:after="100" w:afterAutospacing="1" w:line="240" w:lineRule="auto"/>
      <w:outlineLvl w:val="5"/>
    </w:pPr>
    <w:rPr>
      <w:rFonts w:ascii="Cambria" w:hAnsi="Cambria" w:cs="Times New Roman"/>
      <w:i/>
      <w:iCs/>
      <w:color w:val="243F60"/>
      <w:lang w:val="x-none" w:eastAsia="x-none"/>
    </w:rPr>
  </w:style>
  <w:style w:type="paragraph" w:styleId="Heading7">
    <w:name w:val="heading 7"/>
    <w:basedOn w:val="Normal"/>
    <w:next w:val="Normal"/>
    <w:link w:val="Heading7Char"/>
    <w:uiPriority w:val="9"/>
    <w:qFormat/>
    <w:rsid w:val="00D34E08"/>
    <w:pPr>
      <w:spacing w:before="240" w:after="60"/>
      <w:outlineLvl w:val="6"/>
    </w:pPr>
    <w:rPr>
      <w:rFonts w:ascii="Calibri" w:hAnsi="Calibri" w:cs="Times New Roman"/>
      <w:lang w:val="x-none" w:eastAsia="x-none"/>
    </w:rPr>
  </w:style>
  <w:style w:type="paragraph" w:styleId="Heading8">
    <w:name w:val="heading 8"/>
    <w:basedOn w:val="Normal"/>
    <w:next w:val="Normal"/>
    <w:link w:val="Heading8Char"/>
    <w:uiPriority w:val="9"/>
    <w:qFormat/>
    <w:rsid w:val="00D34E08"/>
    <w:pPr>
      <w:spacing w:before="240" w:after="60"/>
      <w:outlineLvl w:val="7"/>
    </w:pPr>
    <w:rPr>
      <w:rFonts w:ascii="Calibri" w:hAnsi="Calibri" w:cs="Times New Roman"/>
      <w:i/>
      <w:iCs/>
      <w:lang w:val="x-none" w:eastAsia="x-none"/>
    </w:rPr>
  </w:style>
  <w:style w:type="paragraph" w:styleId="Heading9">
    <w:name w:val="heading 9"/>
    <w:basedOn w:val="Normal"/>
    <w:next w:val="Normal"/>
    <w:link w:val="Heading9Char"/>
    <w:qFormat/>
    <w:rsid w:val="00B73948"/>
    <w:pPr>
      <w:spacing w:before="240" w:after="60" w:line="240" w:lineRule="auto"/>
      <w:outlineLvl w:val="8"/>
    </w:pPr>
    <w:rPr>
      <w:rFonts w:cs="Times New Roman"/>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color w:val="365F91"/>
      <w:sz w:val="28"/>
      <w:szCs w:val="28"/>
    </w:rPr>
  </w:style>
  <w:style w:type="character" w:customStyle="1" w:styleId="Heading2Char">
    <w:name w:val="Heading 2 Char"/>
    <w:aliases w:val="Heading 1 + Times New Roman Char1,12 pt Char1,Not Bold Char1,Before:  0 pt Char1,After:  0 pt Char1"/>
    <w:link w:val="Heading2"/>
    <w:uiPriority w:val="9"/>
    <w:rPr>
      <w:rFonts w:ascii="Cambria" w:eastAsia="Times New Roman" w:hAnsi="Cambria" w:cs="Times New Roman"/>
      <w:b/>
      <w:bCs/>
      <w:color w:val="4F81BD"/>
      <w:sz w:val="26"/>
      <w:szCs w:val="26"/>
    </w:rPr>
  </w:style>
  <w:style w:type="character" w:customStyle="1" w:styleId="Heading3Char">
    <w:name w:val="Heading 3 Char"/>
    <w:link w:val="Heading3"/>
    <w:uiPriority w:val="9"/>
    <w:rPr>
      <w:rFonts w:ascii="Cambria" w:eastAsia="Times New Roman" w:hAnsi="Cambria" w:cs="Times New Roman"/>
      <w:b/>
      <w:bCs/>
      <w:color w:val="4F81BD"/>
      <w:sz w:val="24"/>
      <w:szCs w:val="24"/>
    </w:rPr>
  </w:style>
  <w:style w:type="character" w:customStyle="1" w:styleId="Heading4Char">
    <w:name w:val="Heading 4 Char"/>
    <w:link w:val="Heading4"/>
    <w:uiPriority w:val="9"/>
    <w:rPr>
      <w:rFonts w:ascii="Cambria" w:eastAsia="Times New Roman" w:hAnsi="Cambria" w:cs="Times New Roman"/>
      <w:b/>
      <w:bCs/>
      <w:i/>
      <w:iCs/>
      <w:color w:val="4F81BD"/>
      <w:sz w:val="24"/>
      <w:szCs w:val="24"/>
    </w:rPr>
  </w:style>
  <w:style w:type="character" w:customStyle="1" w:styleId="Heading5Char">
    <w:name w:val="Heading 5 Char"/>
    <w:link w:val="Heading5"/>
    <w:rPr>
      <w:rFonts w:ascii="Cambria" w:eastAsia="Times New Roman" w:hAnsi="Cambria" w:cs="Times New Roman"/>
      <w:color w:val="243F60"/>
      <w:sz w:val="24"/>
      <w:szCs w:val="24"/>
    </w:rPr>
  </w:style>
  <w:style w:type="character" w:customStyle="1" w:styleId="Heading6Char">
    <w:name w:val="Heading 6 Char"/>
    <w:link w:val="Heading6"/>
    <w:rPr>
      <w:rFonts w:ascii="Cambria" w:eastAsia="Times New Roman" w:hAnsi="Cambria" w:cs="Times New Roman"/>
      <w:i/>
      <w:iCs/>
      <w:color w:val="243F60"/>
      <w:sz w:val="24"/>
      <w:szCs w:val="24"/>
    </w:rPr>
  </w:style>
  <w:style w:type="paragraph" w:customStyle="1" w:styleId="TableofContentsPageTitle">
    <w:name w:val="Table of Contents Page Title"/>
    <w:basedOn w:val="Normal"/>
    <w:next w:val="Normal"/>
    <w:pPr>
      <w:spacing w:before="240" w:after="60"/>
      <w:jc w:val="center"/>
    </w:pPr>
    <w:rPr>
      <w:b/>
      <w:sz w:val="32"/>
      <w:szCs w:val="32"/>
    </w:rPr>
  </w:style>
  <w:style w:type="paragraph" w:customStyle="1" w:styleId="GlossaryHeading">
    <w:name w:val="Glossary Heading"/>
    <w:basedOn w:val="Normal"/>
    <w:next w:val="Normal"/>
    <w:pPr>
      <w:spacing w:before="320" w:after="60"/>
      <w:jc w:val="center"/>
    </w:pPr>
    <w:rPr>
      <w:b/>
      <w:sz w:val="32"/>
      <w:szCs w:val="32"/>
    </w:rPr>
  </w:style>
  <w:style w:type="paragraph" w:customStyle="1" w:styleId="TitlePageTitle">
    <w:name w:val="Title Page Title"/>
    <w:basedOn w:val="Normal"/>
    <w:next w:val="Normal"/>
    <w:pPr>
      <w:pBdr>
        <w:bottom w:val="single" w:sz="24" w:space="1" w:color="auto"/>
      </w:pBdr>
      <w:spacing w:before="3000" w:after="60"/>
      <w:jc w:val="right"/>
    </w:pPr>
    <w:rPr>
      <w:b/>
      <w:sz w:val="48"/>
      <w:szCs w:val="48"/>
    </w:rPr>
  </w:style>
  <w:style w:type="paragraph" w:customStyle="1" w:styleId="GlossaryDefinition">
    <w:name w:val="Glossary Definition"/>
    <w:basedOn w:val="Normal"/>
    <w:pPr>
      <w:spacing w:before="120" w:after="120"/>
      <w:ind w:left="720" w:hanging="720"/>
    </w:pPr>
  </w:style>
  <w:style w:type="character" w:customStyle="1" w:styleId="Glossarytext">
    <w:name w:val="Glossary text"/>
    <w:rPr>
      <w:b w:val="0"/>
      <w:bCs w:val="0"/>
      <w:i/>
      <w:iCs/>
      <w:color w:val="0000FF"/>
    </w:rPr>
  </w:style>
  <w:style w:type="character" w:customStyle="1" w:styleId="rls-3-multinumber">
    <w:name w:val="rls-3-multinumber"/>
    <w:rPr>
      <w:rFonts w:ascii="Arial" w:hAnsi="Arial" w:cs="Arial" w:hint="default"/>
      <w:sz w:val="24"/>
      <w:szCs w:val="24"/>
    </w:rPr>
  </w:style>
  <w:style w:type="character" w:customStyle="1" w:styleId="Expandinghotspot">
    <w:name w:val="Expanding hotspot"/>
    <w:rPr>
      <w:i/>
      <w:iCs/>
      <w:strike w:val="0"/>
      <w:dstrike w:val="0"/>
      <w:color w:val="008000"/>
      <w:u w:val="none"/>
      <w:effect w:val="none"/>
    </w:rPr>
  </w:style>
  <w:style w:type="character" w:customStyle="1" w:styleId="GlossaryLabel">
    <w:name w:val="Glossary Label"/>
    <w:rPr>
      <w:b/>
      <w:bCs w:val="0"/>
    </w:rPr>
  </w:style>
  <w:style w:type="character" w:customStyle="1" w:styleId="bold">
    <w:name w:val="bold"/>
    <w:rPr>
      <w:b/>
      <w:bCs/>
    </w:rPr>
  </w:style>
  <w:style w:type="character" w:customStyle="1" w:styleId="rls-1-multinumber">
    <w:name w:val="rls-1-multinumber"/>
    <w:rPr>
      <w:rFonts w:ascii="Arial" w:hAnsi="Arial" w:cs="Arial" w:hint="default"/>
      <w:sz w:val="24"/>
      <w:szCs w:val="24"/>
    </w:rPr>
  </w:style>
  <w:style w:type="character" w:customStyle="1" w:styleId="italics">
    <w:name w:val="italics"/>
    <w:rPr>
      <w:i/>
      <w:iCs/>
    </w:rPr>
  </w:style>
  <w:style w:type="character" w:customStyle="1" w:styleId="rls-2-multinumber">
    <w:name w:val="rls-2-multinumber"/>
    <w:rPr>
      <w:rFonts w:ascii="Arial" w:hAnsi="Arial" w:cs="Arial" w:hint="default"/>
      <w:sz w:val="24"/>
      <w:szCs w:val="24"/>
    </w:rPr>
  </w:style>
  <w:style w:type="character" w:customStyle="1" w:styleId="Expandingtext">
    <w:name w:val="Expanding text"/>
    <w:rPr>
      <w:b w:val="0"/>
      <w:bCs w:val="0"/>
      <w:i/>
      <w:iCs/>
      <w:color w:val="FF0000"/>
    </w:rPr>
  </w:style>
  <w:style w:type="character" w:customStyle="1" w:styleId="Drop-downhotspot">
    <w:name w:val="Drop-down hotspot"/>
    <w:rPr>
      <w:i/>
      <w:iCs/>
      <w:strike w:val="0"/>
      <w:dstrike w:val="0"/>
      <w:color w:val="008000"/>
      <w:u w:val="none"/>
      <w:effect w:val="none"/>
    </w:rPr>
  </w:style>
  <w:style w:type="character" w:customStyle="1" w:styleId="Glossaryterm">
    <w:name w:val="Glossary term"/>
    <w:rPr>
      <w:i/>
      <w:iCs/>
      <w:strike w:val="0"/>
      <w:dstrike w:val="0"/>
      <w:color w:val="800000"/>
      <w:u w:val="none"/>
      <w:effect w:val="none"/>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rPr>
  </w:style>
  <w:style w:type="paragraph" w:customStyle="1" w:styleId="normal0">
    <w:name w:val="normal+"/>
    <w:basedOn w:val="Normal"/>
    <w:pPr>
      <w:spacing w:before="100" w:beforeAutospacing="1" w:after="100" w:afterAutospacing="1" w:line="240" w:lineRule="auto"/>
    </w:pPr>
    <w:rPr>
      <w:rFonts w:ascii="Times New Roman" w:hAnsi="Times New Roman" w:cs="Times New Roman"/>
    </w:rPr>
  </w:style>
  <w:style w:type="paragraph" w:styleId="Header">
    <w:name w:val="header"/>
    <w:basedOn w:val="Normal"/>
    <w:link w:val="HeaderChar"/>
    <w:uiPriority w:val="99"/>
    <w:unhideWhenUsed/>
    <w:rsid w:val="00F22AA5"/>
    <w:pPr>
      <w:tabs>
        <w:tab w:val="center" w:pos="4513"/>
        <w:tab w:val="right" w:pos="9026"/>
      </w:tabs>
      <w:spacing w:before="0" w:after="0" w:line="240" w:lineRule="auto"/>
    </w:pPr>
    <w:rPr>
      <w:rFonts w:cs="Times New Roman"/>
      <w:lang w:val="x-none" w:eastAsia="x-none"/>
    </w:rPr>
  </w:style>
  <w:style w:type="character" w:customStyle="1" w:styleId="HeaderChar">
    <w:name w:val="Header Char"/>
    <w:link w:val="Header"/>
    <w:uiPriority w:val="99"/>
    <w:rsid w:val="00F22AA5"/>
    <w:rPr>
      <w:rFonts w:ascii="Arial" w:eastAsia="Times New Roman" w:hAnsi="Arial" w:cs="Arial"/>
      <w:sz w:val="24"/>
      <w:szCs w:val="24"/>
    </w:rPr>
  </w:style>
  <w:style w:type="paragraph" w:styleId="Footer">
    <w:name w:val="footer"/>
    <w:basedOn w:val="Normal"/>
    <w:link w:val="FooterChar"/>
    <w:uiPriority w:val="99"/>
    <w:unhideWhenUsed/>
    <w:rsid w:val="00F22AA5"/>
    <w:pPr>
      <w:tabs>
        <w:tab w:val="center" w:pos="4513"/>
        <w:tab w:val="right" w:pos="9026"/>
      </w:tabs>
      <w:spacing w:before="0" w:after="0" w:line="240" w:lineRule="auto"/>
    </w:pPr>
    <w:rPr>
      <w:rFonts w:cs="Times New Roman"/>
      <w:lang w:val="x-none" w:eastAsia="x-none"/>
    </w:rPr>
  </w:style>
  <w:style w:type="character" w:customStyle="1" w:styleId="FooterChar">
    <w:name w:val="Footer Char"/>
    <w:link w:val="Footer"/>
    <w:uiPriority w:val="99"/>
    <w:rsid w:val="00F22AA5"/>
    <w:rPr>
      <w:rFonts w:ascii="Arial" w:eastAsia="Times New Roman" w:hAnsi="Arial" w:cs="Arial"/>
      <w:sz w:val="24"/>
      <w:szCs w:val="24"/>
    </w:rPr>
  </w:style>
  <w:style w:type="character" w:styleId="Hyperlink">
    <w:name w:val="Hyperlink"/>
    <w:uiPriority w:val="99"/>
    <w:unhideWhenUsed/>
    <w:rsid w:val="00AD4E29"/>
    <w:rPr>
      <w:color w:val="0000FF"/>
      <w:u w:val="single"/>
    </w:rPr>
  </w:style>
  <w:style w:type="paragraph" w:styleId="TOC1">
    <w:name w:val="toc 1"/>
    <w:basedOn w:val="Normal"/>
    <w:next w:val="Normal"/>
    <w:autoRedefine/>
    <w:uiPriority w:val="39"/>
    <w:unhideWhenUsed/>
    <w:rsid w:val="003C3B80"/>
  </w:style>
  <w:style w:type="paragraph" w:styleId="TOC2">
    <w:name w:val="toc 2"/>
    <w:basedOn w:val="Normal"/>
    <w:next w:val="Normal"/>
    <w:autoRedefine/>
    <w:uiPriority w:val="39"/>
    <w:unhideWhenUsed/>
    <w:rsid w:val="003C3B80"/>
    <w:pPr>
      <w:ind w:left="240"/>
    </w:pPr>
  </w:style>
  <w:style w:type="paragraph" w:styleId="TOC3">
    <w:name w:val="toc 3"/>
    <w:basedOn w:val="Normal"/>
    <w:next w:val="Normal"/>
    <w:autoRedefine/>
    <w:uiPriority w:val="39"/>
    <w:unhideWhenUsed/>
    <w:rsid w:val="003C3B80"/>
    <w:pPr>
      <w:spacing w:before="0" w:after="100" w:line="276" w:lineRule="auto"/>
      <w:ind w:left="440"/>
    </w:pPr>
    <w:rPr>
      <w:rFonts w:ascii="Calibri" w:hAnsi="Calibri" w:cs="Times New Roman"/>
      <w:sz w:val="22"/>
      <w:szCs w:val="22"/>
    </w:rPr>
  </w:style>
  <w:style w:type="paragraph" w:styleId="TOC4">
    <w:name w:val="toc 4"/>
    <w:basedOn w:val="Normal"/>
    <w:next w:val="Normal"/>
    <w:autoRedefine/>
    <w:uiPriority w:val="39"/>
    <w:unhideWhenUsed/>
    <w:rsid w:val="003C3B80"/>
    <w:pPr>
      <w:spacing w:before="0" w:after="100" w:line="276" w:lineRule="auto"/>
      <w:ind w:left="660"/>
    </w:pPr>
    <w:rPr>
      <w:rFonts w:ascii="Calibri" w:hAnsi="Calibri" w:cs="Times New Roman"/>
      <w:sz w:val="22"/>
      <w:szCs w:val="22"/>
    </w:rPr>
  </w:style>
  <w:style w:type="paragraph" w:styleId="TOC5">
    <w:name w:val="toc 5"/>
    <w:basedOn w:val="Normal"/>
    <w:next w:val="Normal"/>
    <w:autoRedefine/>
    <w:uiPriority w:val="39"/>
    <w:unhideWhenUsed/>
    <w:rsid w:val="003C3B80"/>
    <w:pPr>
      <w:spacing w:before="0" w:after="100" w:line="276" w:lineRule="auto"/>
      <w:ind w:left="880"/>
    </w:pPr>
    <w:rPr>
      <w:rFonts w:ascii="Calibri" w:hAnsi="Calibri" w:cs="Times New Roman"/>
      <w:sz w:val="22"/>
      <w:szCs w:val="22"/>
    </w:rPr>
  </w:style>
  <w:style w:type="paragraph" w:styleId="TOC6">
    <w:name w:val="toc 6"/>
    <w:basedOn w:val="Normal"/>
    <w:next w:val="Normal"/>
    <w:autoRedefine/>
    <w:uiPriority w:val="39"/>
    <w:unhideWhenUsed/>
    <w:rsid w:val="003C3B80"/>
    <w:pPr>
      <w:spacing w:before="0" w:after="100" w:line="276" w:lineRule="auto"/>
      <w:ind w:left="1100"/>
    </w:pPr>
    <w:rPr>
      <w:rFonts w:ascii="Calibri" w:hAnsi="Calibri" w:cs="Times New Roman"/>
      <w:sz w:val="22"/>
      <w:szCs w:val="22"/>
    </w:rPr>
  </w:style>
  <w:style w:type="paragraph" w:styleId="TOC7">
    <w:name w:val="toc 7"/>
    <w:basedOn w:val="Normal"/>
    <w:next w:val="Normal"/>
    <w:autoRedefine/>
    <w:uiPriority w:val="39"/>
    <w:unhideWhenUsed/>
    <w:rsid w:val="003C3B80"/>
    <w:pPr>
      <w:spacing w:before="0" w:after="100" w:line="276" w:lineRule="auto"/>
      <w:ind w:left="1320"/>
    </w:pPr>
    <w:rPr>
      <w:rFonts w:ascii="Calibri" w:hAnsi="Calibri" w:cs="Times New Roman"/>
      <w:sz w:val="22"/>
      <w:szCs w:val="22"/>
    </w:rPr>
  </w:style>
  <w:style w:type="paragraph" w:styleId="TOC8">
    <w:name w:val="toc 8"/>
    <w:basedOn w:val="Normal"/>
    <w:next w:val="Normal"/>
    <w:autoRedefine/>
    <w:uiPriority w:val="39"/>
    <w:unhideWhenUsed/>
    <w:rsid w:val="003C3B80"/>
    <w:pPr>
      <w:spacing w:before="0" w:after="100" w:line="276" w:lineRule="auto"/>
      <w:ind w:left="1540"/>
    </w:pPr>
    <w:rPr>
      <w:rFonts w:ascii="Calibri" w:hAnsi="Calibri" w:cs="Times New Roman"/>
      <w:sz w:val="22"/>
      <w:szCs w:val="22"/>
    </w:rPr>
  </w:style>
  <w:style w:type="paragraph" w:styleId="TOC9">
    <w:name w:val="toc 9"/>
    <w:basedOn w:val="Normal"/>
    <w:next w:val="Normal"/>
    <w:autoRedefine/>
    <w:uiPriority w:val="39"/>
    <w:unhideWhenUsed/>
    <w:rsid w:val="003C3B80"/>
    <w:pPr>
      <w:spacing w:before="0" w:after="100" w:line="276" w:lineRule="auto"/>
      <w:ind w:left="1760"/>
    </w:pPr>
    <w:rPr>
      <w:rFonts w:ascii="Calibri" w:hAnsi="Calibri" w:cs="Times New Roman"/>
      <w:sz w:val="22"/>
      <w:szCs w:val="22"/>
    </w:rPr>
  </w:style>
  <w:style w:type="paragraph" w:customStyle="1" w:styleId="PDPara1">
    <w:name w:val="PD Para 1"/>
    <w:basedOn w:val="Normal"/>
    <w:qFormat/>
    <w:rsid w:val="0036247B"/>
    <w:pPr>
      <w:spacing w:before="0" w:after="0" w:line="276" w:lineRule="auto"/>
      <w:jc w:val="both"/>
    </w:pPr>
  </w:style>
  <w:style w:type="paragraph" w:customStyle="1" w:styleId="PDPara1Bold">
    <w:name w:val="PD Para (1) Bold"/>
    <w:basedOn w:val="Normal"/>
    <w:qFormat/>
    <w:rsid w:val="00AD558A"/>
    <w:pPr>
      <w:spacing w:before="0" w:after="0" w:line="276" w:lineRule="auto"/>
      <w:ind w:left="709" w:hanging="709"/>
      <w:jc w:val="both"/>
    </w:pPr>
    <w:rPr>
      <w:rFonts w:ascii="Times New Roman" w:hAnsi="Times New Roman"/>
      <w:b/>
    </w:rPr>
  </w:style>
  <w:style w:type="paragraph" w:customStyle="1" w:styleId="PDParaa">
    <w:name w:val="PD Para (a)"/>
    <w:basedOn w:val="Normal"/>
    <w:qFormat/>
    <w:rsid w:val="00AD558A"/>
    <w:pPr>
      <w:spacing w:before="0" w:after="0" w:line="276" w:lineRule="auto"/>
      <w:ind w:left="1418" w:hanging="709"/>
      <w:jc w:val="both"/>
    </w:pPr>
    <w:rPr>
      <w:rFonts w:ascii="Times New Roman" w:hAnsi="Times New Roman"/>
    </w:rPr>
  </w:style>
  <w:style w:type="paragraph" w:customStyle="1" w:styleId="PDParaaBold">
    <w:name w:val="PD Para (a) Bold"/>
    <w:basedOn w:val="Normal"/>
    <w:qFormat/>
    <w:rsid w:val="00AD558A"/>
    <w:pPr>
      <w:spacing w:before="0" w:after="0" w:line="276" w:lineRule="auto"/>
      <w:ind w:left="1418" w:hanging="709"/>
    </w:pPr>
    <w:rPr>
      <w:rFonts w:ascii="Times New Roman" w:hAnsi="Times New Roman"/>
      <w:b/>
      <w:bCs/>
    </w:rPr>
  </w:style>
  <w:style w:type="paragraph" w:customStyle="1" w:styleId="PDa-">
    <w:name w:val="PD (a) - [ ]"/>
    <w:basedOn w:val="Normal"/>
    <w:qFormat/>
    <w:rsid w:val="0036247B"/>
    <w:pPr>
      <w:spacing w:before="0" w:after="0" w:line="276" w:lineRule="auto"/>
      <w:ind w:left="1418"/>
      <w:jc w:val="both"/>
    </w:pPr>
  </w:style>
  <w:style w:type="paragraph" w:customStyle="1" w:styleId="PD1-">
    <w:name w:val="PD(1) - [ ]"/>
    <w:basedOn w:val="PDPara1Bold"/>
    <w:qFormat/>
    <w:rsid w:val="0036247B"/>
    <w:pPr>
      <w:ind w:firstLine="0"/>
    </w:pPr>
    <w:rPr>
      <w:b w:val="0"/>
    </w:rPr>
  </w:style>
  <w:style w:type="paragraph" w:customStyle="1" w:styleId="PDparai">
    <w:name w:val="PD para (i)"/>
    <w:basedOn w:val="Normal"/>
    <w:qFormat/>
    <w:rsid w:val="00AD558A"/>
    <w:pPr>
      <w:spacing w:before="0" w:after="0" w:line="276" w:lineRule="auto"/>
      <w:ind w:left="2127" w:hanging="709"/>
      <w:jc w:val="both"/>
    </w:pPr>
    <w:rPr>
      <w:rFonts w:ascii="Times New Roman" w:hAnsi="Times New Roman"/>
    </w:rPr>
  </w:style>
  <w:style w:type="paragraph" w:customStyle="1" w:styleId="PDpara10">
    <w:name w:val="PD para (1)"/>
    <w:basedOn w:val="PDPara1Bold"/>
    <w:qFormat/>
    <w:rsid w:val="00AD558A"/>
    <w:rPr>
      <w:b w:val="0"/>
    </w:rPr>
  </w:style>
  <w:style w:type="paragraph" w:customStyle="1" w:styleId="PDParai-">
    <w:name w:val="PD Para (i) - [ ]"/>
    <w:basedOn w:val="PD1-"/>
    <w:qFormat/>
    <w:rsid w:val="0036247B"/>
    <w:pPr>
      <w:ind w:left="1418"/>
    </w:pPr>
  </w:style>
  <w:style w:type="paragraph" w:customStyle="1" w:styleId="PDHeading">
    <w:name w:val="PD Heading"/>
    <w:basedOn w:val="PDpara10"/>
    <w:qFormat/>
    <w:rsid w:val="0036247B"/>
    <w:pPr>
      <w:ind w:left="0" w:firstLine="0"/>
      <w:jc w:val="left"/>
    </w:pPr>
    <w:rPr>
      <w:b/>
      <w:sz w:val="36"/>
      <w:szCs w:val="36"/>
    </w:rPr>
  </w:style>
  <w:style w:type="paragraph" w:customStyle="1" w:styleId="PDSubHeadingItalics">
    <w:name w:val="PD Sub Heading (Italics)"/>
    <w:basedOn w:val="Normal"/>
    <w:qFormat/>
    <w:rsid w:val="0036247B"/>
    <w:pPr>
      <w:spacing w:before="0" w:after="0" w:line="276" w:lineRule="auto"/>
    </w:pPr>
    <w:rPr>
      <w:b/>
      <w:i/>
      <w:iCs/>
    </w:rPr>
  </w:style>
  <w:style w:type="paragraph" w:customStyle="1" w:styleId="PDParaA0">
    <w:name w:val="PD Para (A)"/>
    <w:basedOn w:val="Normal"/>
    <w:qFormat/>
    <w:rsid w:val="00AD558A"/>
    <w:pPr>
      <w:spacing w:before="0" w:after="0" w:line="276" w:lineRule="auto"/>
      <w:ind w:left="2835" w:hanging="709"/>
      <w:jc w:val="both"/>
    </w:pPr>
    <w:rPr>
      <w:rFonts w:ascii="Times New Roman" w:hAnsi="Times New Roman"/>
    </w:rPr>
  </w:style>
  <w:style w:type="paragraph" w:customStyle="1" w:styleId="PDParaA-">
    <w:name w:val="PD Para (A) -[ ]"/>
    <w:basedOn w:val="Normal"/>
    <w:qFormat/>
    <w:rsid w:val="00AD558A"/>
    <w:pPr>
      <w:spacing w:before="0" w:after="0" w:line="276" w:lineRule="auto"/>
      <w:ind w:left="3544"/>
      <w:jc w:val="both"/>
    </w:pPr>
    <w:rPr>
      <w:rFonts w:ascii="Times New Roman" w:hAnsi="Times New Roman"/>
    </w:rPr>
  </w:style>
  <w:style w:type="paragraph" w:customStyle="1" w:styleId="Default">
    <w:name w:val="Default"/>
    <w:rsid w:val="002C02C2"/>
    <w:pPr>
      <w:autoSpaceDE w:val="0"/>
      <w:autoSpaceDN w:val="0"/>
      <w:adjustRightInd w:val="0"/>
    </w:pPr>
    <w:rPr>
      <w:color w:val="000000"/>
      <w:sz w:val="24"/>
      <w:szCs w:val="24"/>
      <w:lang w:eastAsia="en-SG"/>
    </w:rPr>
  </w:style>
  <w:style w:type="paragraph" w:styleId="FootnoteText">
    <w:name w:val="footnote text"/>
    <w:basedOn w:val="Normal"/>
    <w:link w:val="FootnoteTextChar"/>
    <w:uiPriority w:val="99"/>
    <w:unhideWhenUsed/>
    <w:rsid w:val="00A4517D"/>
    <w:rPr>
      <w:rFonts w:cs="Times New Roman"/>
      <w:sz w:val="20"/>
      <w:szCs w:val="20"/>
      <w:lang w:val="x-none" w:eastAsia="x-none"/>
    </w:rPr>
  </w:style>
  <w:style w:type="character" w:customStyle="1" w:styleId="FootnoteTextChar">
    <w:name w:val="Footnote Text Char"/>
    <w:link w:val="FootnoteText"/>
    <w:uiPriority w:val="99"/>
    <w:rsid w:val="00A4517D"/>
    <w:rPr>
      <w:rFonts w:ascii="Arial" w:hAnsi="Arial" w:cs="Arial"/>
    </w:rPr>
  </w:style>
  <w:style w:type="character" w:styleId="FootnoteReference">
    <w:name w:val="footnote reference"/>
    <w:uiPriority w:val="99"/>
    <w:semiHidden/>
    <w:rsid w:val="00A4517D"/>
    <w:rPr>
      <w:vertAlign w:val="superscript"/>
    </w:rPr>
  </w:style>
  <w:style w:type="character" w:customStyle="1" w:styleId="Heading7Char">
    <w:name w:val="Heading 7 Char"/>
    <w:link w:val="Heading7"/>
    <w:uiPriority w:val="9"/>
    <w:rsid w:val="00D34E08"/>
    <w:rPr>
      <w:rFonts w:ascii="Calibri" w:eastAsia="Times New Roman" w:hAnsi="Calibri" w:cs="Times New Roman"/>
      <w:sz w:val="24"/>
      <w:szCs w:val="24"/>
    </w:rPr>
  </w:style>
  <w:style w:type="character" w:customStyle="1" w:styleId="Heading8Char">
    <w:name w:val="Heading 8 Char"/>
    <w:link w:val="Heading8"/>
    <w:uiPriority w:val="9"/>
    <w:rsid w:val="00D34E08"/>
    <w:rPr>
      <w:rFonts w:ascii="Calibri" w:eastAsia="Times New Roman" w:hAnsi="Calibri" w:cs="Times New Roman"/>
      <w:i/>
      <w:iCs/>
      <w:sz w:val="24"/>
      <w:szCs w:val="24"/>
    </w:rPr>
  </w:style>
  <w:style w:type="character" w:styleId="PageNumber">
    <w:name w:val="page number"/>
    <w:rsid w:val="00D34E08"/>
  </w:style>
  <w:style w:type="character" w:customStyle="1" w:styleId="Heading9Char">
    <w:name w:val="Heading 9 Char"/>
    <w:link w:val="Heading9"/>
    <w:rsid w:val="00B73948"/>
    <w:rPr>
      <w:rFonts w:ascii="Arial" w:hAnsi="Arial" w:cs="Arial"/>
      <w:sz w:val="22"/>
      <w:szCs w:val="22"/>
      <w:lang w:val="en-US" w:eastAsia="zh-CN"/>
    </w:rPr>
  </w:style>
  <w:style w:type="numbering" w:customStyle="1" w:styleId="NoList1">
    <w:name w:val="No List1"/>
    <w:next w:val="NoList"/>
    <w:uiPriority w:val="99"/>
    <w:semiHidden/>
    <w:unhideWhenUsed/>
    <w:rsid w:val="00B73948"/>
  </w:style>
  <w:style w:type="character" w:customStyle="1" w:styleId="Heading1TimesNewRomanChar">
    <w:name w:val="Heading 1 + Times New Roman Char"/>
    <w:aliases w:val="12 pt Char,Not Bold Char,Before:  0 pt Char,After:  0 pt Char Char,Heading 2 Char Char2,Heading 2 Char Char1"/>
    <w:rsid w:val="00B73948"/>
    <w:rPr>
      <w:rFonts w:ascii="Arial" w:hAnsi="Arial" w:cs="Arial"/>
      <w:b/>
      <w:bCs/>
      <w:i/>
      <w:iCs/>
      <w:sz w:val="28"/>
      <w:szCs w:val="28"/>
      <w:lang w:val="en-US" w:eastAsia="zh-CN" w:bidi="ar-SA"/>
    </w:rPr>
  </w:style>
  <w:style w:type="paragraph" w:styleId="Title">
    <w:name w:val="Title"/>
    <w:basedOn w:val="Normal"/>
    <w:link w:val="TitleChar"/>
    <w:qFormat/>
    <w:rsid w:val="00B73948"/>
    <w:pPr>
      <w:spacing w:before="0" w:after="0" w:line="240" w:lineRule="auto"/>
      <w:jc w:val="center"/>
    </w:pPr>
    <w:rPr>
      <w:rFonts w:ascii="Times New Roman" w:hAnsi="Times New Roman" w:cs="Times New Roman"/>
      <w:b/>
      <w:sz w:val="26"/>
      <w:szCs w:val="20"/>
      <w:lang w:val="en-US" w:eastAsia="zh-CN"/>
    </w:rPr>
  </w:style>
  <w:style w:type="character" w:customStyle="1" w:styleId="TitleChar">
    <w:name w:val="Title Char"/>
    <w:link w:val="Title"/>
    <w:rsid w:val="00B73948"/>
    <w:rPr>
      <w:b/>
      <w:sz w:val="26"/>
      <w:lang w:val="en-US" w:eastAsia="zh-CN"/>
    </w:rPr>
  </w:style>
  <w:style w:type="paragraph" w:styleId="BalloonText">
    <w:name w:val="Balloon Text"/>
    <w:basedOn w:val="Normal"/>
    <w:link w:val="BalloonTextChar"/>
    <w:uiPriority w:val="99"/>
    <w:rsid w:val="00B73948"/>
    <w:pPr>
      <w:spacing w:before="0" w:after="0" w:line="240" w:lineRule="auto"/>
    </w:pPr>
    <w:rPr>
      <w:rFonts w:ascii="Tahoma" w:hAnsi="Tahoma" w:cs="Times New Roman"/>
      <w:sz w:val="16"/>
      <w:szCs w:val="16"/>
      <w:lang w:val="en-US" w:eastAsia="zh-CN"/>
    </w:rPr>
  </w:style>
  <w:style w:type="character" w:customStyle="1" w:styleId="BalloonTextChar">
    <w:name w:val="Balloon Text Char"/>
    <w:link w:val="BalloonText"/>
    <w:uiPriority w:val="99"/>
    <w:rsid w:val="00B73948"/>
    <w:rPr>
      <w:rFonts w:ascii="Tahoma" w:hAnsi="Tahoma" w:cs="CG Times"/>
      <w:sz w:val="16"/>
      <w:szCs w:val="16"/>
      <w:lang w:val="en-US" w:eastAsia="zh-CN"/>
    </w:rPr>
  </w:style>
  <w:style w:type="paragraph" w:styleId="BodyTextIndent">
    <w:name w:val="Body Text Indent"/>
    <w:basedOn w:val="Normal"/>
    <w:link w:val="BodyTextIndentChar"/>
    <w:uiPriority w:val="99"/>
    <w:rsid w:val="00B73948"/>
    <w:pPr>
      <w:spacing w:before="0" w:after="0"/>
      <w:ind w:left="1440" w:hanging="720"/>
      <w:jc w:val="both"/>
    </w:pPr>
    <w:rPr>
      <w:rFonts w:ascii="Times New Roman" w:hAnsi="Times New Roman" w:cs="Times New Roman"/>
      <w:szCs w:val="20"/>
      <w:lang w:val="en-GB" w:eastAsia="en-US"/>
    </w:rPr>
  </w:style>
  <w:style w:type="character" w:customStyle="1" w:styleId="BodyTextIndentChar">
    <w:name w:val="Body Text Indent Char"/>
    <w:link w:val="BodyTextIndent"/>
    <w:uiPriority w:val="99"/>
    <w:rsid w:val="00B73948"/>
    <w:rPr>
      <w:sz w:val="24"/>
      <w:lang w:val="en-GB" w:eastAsia="en-US"/>
    </w:rPr>
  </w:style>
  <w:style w:type="paragraph" w:styleId="BodyText3">
    <w:name w:val="Body Text 3"/>
    <w:basedOn w:val="Normal"/>
    <w:link w:val="BodyText3Char"/>
    <w:uiPriority w:val="99"/>
    <w:rsid w:val="00B73948"/>
    <w:pPr>
      <w:spacing w:before="0" w:after="120" w:line="240" w:lineRule="auto"/>
    </w:pPr>
    <w:rPr>
      <w:rFonts w:ascii="Times New Roman" w:hAnsi="Times New Roman" w:cs="Times New Roman"/>
      <w:sz w:val="16"/>
      <w:szCs w:val="16"/>
      <w:lang w:val="en-US" w:eastAsia="zh-CN"/>
    </w:rPr>
  </w:style>
  <w:style w:type="character" w:customStyle="1" w:styleId="BodyText3Char">
    <w:name w:val="Body Text 3 Char"/>
    <w:link w:val="BodyText3"/>
    <w:uiPriority w:val="99"/>
    <w:rsid w:val="00B73948"/>
    <w:rPr>
      <w:sz w:val="16"/>
      <w:szCs w:val="16"/>
      <w:lang w:val="en-US" w:eastAsia="zh-CN"/>
    </w:rPr>
  </w:style>
  <w:style w:type="paragraph" w:styleId="BlockText">
    <w:name w:val="Block Text"/>
    <w:basedOn w:val="Normal"/>
    <w:rsid w:val="00B73948"/>
    <w:pPr>
      <w:tabs>
        <w:tab w:val="left" w:pos="0"/>
        <w:tab w:val="left" w:pos="720"/>
        <w:tab w:val="left" w:pos="1440"/>
      </w:tabs>
      <w:suppressAutoHyphens/>
      <w:spacing w:before="0" w:after="0"/>
      <w:ind w:left="1440" w:right="569" w:hanging="1440"/>
      <w:jc w:val="both"/>
    </w:pPr>
    <w:rPr>
      <w:rFonts w:ascii="Times New Roman" w:hAnsi="Times New Roman" w:cs="Times New Roman"/>
      <w:spacing w:val="-3"/>
      <w:sz w:val="26"/>
      <w:szCs w:val="20"/>
      <w:lang w:val="en-GB" w:eastAsia="zh-CN"/>
    </w:rPr>
  </w:style>
  <w:style w:type="paragraph" w:styleId="BodyText2">
    <w:name w:val="Body Text 2"/>
    <w:basedOn w:val="Normal"/>
    <w:link w:val="BodyText2Char"/>
    <w:uiPriority w:val="99"/>
    <w:rsid w:val="00B73948"/>
    <w:pPr>
      <w:spacing w:before="0" w:after="120" w:line="480" w:lineRule="auto"/>
    </w:pPr>
    <w:rPr>
      <w:rFonts w:ascii="Times New Roman" w:hAnsi="Times New Roman" w:cs="Times New Roman"/>
      <w:sz w:val="20"/>
      <w:szCs w:val="20"/>
      <w:lang w:val="en-US" w:eastAsia="zh-CN"/>
    </w:rPr>
  </w:style>
  <w:style w:type="character" w:customStyle="1" w:styleId="BodyText2Char">
    <w:name w:val="Body Text 2 Char"/>
    <w:link w:val="BodyText2"/>
    <w:uiPriority w:val="99"/>
    <w:rsid w:val="00B73948"/>
    <w:rPr>
      <w:lang w:val="en-US" w:eastAsia="zh-CN"/>
    </w:rPr>
  </w:style>
  <w:style w:type="character" w:styleId="FollowedHyperlink">
    <w:name w:val="FollowedHyperlink"/>
    <w:uiPriority w:val="99"/>
    <w:rsid w:val="00B73948"/>
    <w:rPr>
      <w:color w:val="800080"/>
      <w:sz w:val="26"/>
      <w:u w:val="none"/>
    </w:rPr>
  </w:style>
  <w:style w:type="paragraph" w:styleId="BodyTextIndent2">
    <w:name w:val="Body Text Indent 2"/>
    <w:basedOn w:val="Normal"/>
    <w:link w:val="BodyTextIndent2Char"/>
    <w:uiPriority w:val="99"/>
    <w:rsid w:val="00B73948"/>
    <w:pPr>
      <w:spacing w:before="0" w:after="120" w:line="480" w:lineRule="auto"/>
      <w:ind w:left="360"/>
    </w:pPr>
    <w:rPr>
      <w:rFonts w:ascii="Times New Roman" w:hAnsi="Times New Roman" w:cs="Times New Roman"/>
      <w:sz w:val="20"/>
      <w:szCs w:val="20"/>
      <w:lang w:val="en-US" w:eastAsia="zh-CN"/>
    </w:rPr>
  </w:style>
  <w:style w:type="character" w:customStyle="1" w:styleId="BodyTextIndent2Char">
    <w:name w:val="Body Text Indent 2 Char"/>
    <w:link w:val="BodyTextIndent2"/>
    <w:uiPriority w:val="99"/>
    <w:rsid w:val="00B73948"/>
    <w:rPr>
      <w:lang w:val="en-US" w:eastAsia="zh-CN"/>
    </w:rPr>
  </w:style>
  <w:style w:type="paragraph" w:styleId="BodyTextIndent3">
    <w:name w:val="Body Text Indent 3"/>
    <w:basedOn w:val="Normal"/>
    <w:link w:val="BodyTextIndent3Char"/>
    <w:rsid w:val="00B73948"/>
    <w:pPr>
      <w:spacing w:before="0" w:after="120" w:line="240" w:lineRule="auto"/>
      <w:ind w:left="360"/>
    </w:pPr>
    <w:rPr>
      <w:rFonts w:ascii="Times New Roman" w:hAnsi="Times New Roman" w:cs="Times New Roman"/>
      <w:sz w:val="16"/>
      <w:szCs w:val="16"/>
      <w:lang w:val="en-US" w:eastAsia="zh-CN"/>
    </w:rPr>
  </w:style>
  <w:style w:type="character" w:customStyle="1" w:styleId="BodyTextIndent3Char">
    <w:name w:val="Body Text Indent 3 Char"/>
    <w:link w:val="BodyTextIndent3"/>
    <w:rsid w:val="00B73948"/>
    <w:rPr>
      <w:sz w:val="16"/>
      <w:szCs w:val="16"/>
      <w:lang w:val="en-US" w:eastAsia="zh-CN"/>
    </w:rPr>
  </w:style>
  <w:style w:type="paragraph" w:styleId="BodyText">
    <w:name w:val="Body Text"/>
    <w:basedOn w:val="Normal"/>
    <w:link w:val="BodyTextChar"/>
    <w:uiPriority w:val="99"/>
    <w:rsid w:val="00B73948"/>
    <w:pPr>
      <w:spacing w:before="0" w:after="120" w:line="240" w:lineRule="auto"/>
    </w:pPr>
    <w:rPr>
      <w:rFonts w:ascii="Times New Roman" w:hAnsi="Times New Roman" w:cs="Times New Roman"/>
      <w:sz w:val="20"/>
      <w:szCs w:val="20"/>
      <w:lang w:val="en-US" w:eastAsia="zh-CN"/>
    </w:rPr>
  </w:style>
  <w:style w:type="character" w:customStyle="1" w:styleId="BodyTextChar">
    <w:name w:val="Body Text Char"/>
    <w:link w:val="BodyText"/>
    <w:uiPriority w:val="99"/>
    <w:rsid w:val="00B73948"/>
    <w:rPr>
      <w:lang w:val="en-US" w:eastAsia="zh-CN"/>
    </w:rPr>
  </w:style>
  <w:style w:type="character" w:customStyle="1" w:styleId="Heading2CharChar">
    <w:name w:val="Heading 2 Char Char"/>
    <w:aliases w:val="Heading 2 Char1,After:  0 pt Char"/>
    <w:rsid w:val="00B73948"/>
    <w:rPr>
      <w:rFonts w:ascii="Arial" w:hAnsi="Arial" w:cs="Arial"/>
      <w:b/>
      <w:bCs/>
      <w:i/>
      <w:iCs/>
      <w:noProof w:val="0"/>
      <w:sz w:val="28"/>
      <w:szCs w:val="28"/>
      <w:lang w:val="en-US" w:eastAsia="zh-CN" w:bidi="ar-SA"/>
    </w:rPr>
  </w:style>
  <w:style w:type="paragraph" w:customStyle="1" w:styleId="PreambleActsIntro">
    <w:name w:val="PreambleActsIntro"/>
    <w:basedOn w:val="Normal"/>
    <w:rsid w:val="00B73948"/>
    <w:pPr>
      <w:spacing w:before="120" w:after="0" w:line="240" w:lineRule="auto"/>
      <w:jc w:val="both"/>
    </w:pPr>
    <w:rPr>
      <w:rFonts w:ascii="Times New Roman" w:hAnsi="Times New Roman" w:cs="Times New Roman"/>
      <w:sz w:val="20"/>
      <w:szCs w:val="20"/>
      <w:lang w:val="en-GB" w:eastAsia="zh-CN"/>
    </w:rPr>
  </w:style>
  <w:style w:type="paragraph" w:styleId="CommentText">
    <w:name w:val="annotation text"/>
    <w:basedOn w:val="Normal"/>
    <w:link w:val="CommentTextChar"/>
    <w:rsid w:val="00B73948"/>
    <w:pPr>
      <w:spacing w:before="0" w:after="0" w:line="240" w:lineRule="auto"/>
    </w:pPr>
    <w:rPr>
      <w:rFonts w:ascii="Times New Roman" w:hAnsi="Times New Roman" w:cs="Times New Roman"/>
      <w:sz w:val="20"/>
      <w:szCs w:val="20"/>
      <w:lang w:val="en-US" w:eastAsia="zh-CN"/>
    </w:rPr>
  </w:style>
  <w:style w:type="character" w:customStyle="1" w:styleId="CommentTextChar">
    <w:name w:val="Comment Text Char"/>
    <w:link w:val="CommentText"/>
    <w:rsid w:val="00B73948"/>
    <w:rPr>
      <w:lang w:val="en-US" w:eastAsia="zh-CN"/>
    </w:rPr>
  </w:style>
  <w:style w:type="character" w:customStyle="1" w:styleId="DefaultParagraphFo">
    <w:name w:val="Default Paragraph Fo"/>
    <w:rsid w:val="00B73948"/>
  </w:style>
  <w:style w:type="paragraph" w:styleId="Caption">
    <w:name w:val="caption"/>
    <w:basedOn w:val="Normal"/>
    <w:next w:val="Normal"/>
    <w:qFormat/>
    <w:rsid w:val="00B73948"/>
    <w:pPr>
      <w:spacing w:before="0" w:after="0" w:line="240" w:lineRule="auto"/>
    </w:pPr>
    <w:rPr>
      <w:rFonts w:ascii="Courier" w:hAnsi="Courier" w:cs="Times New Roman"/>
      <w:szCs w:val="20"/>
      <w:lang w:val="en-GB" w:eastAsia="zh-CN"/>
    </w:rPr>
  </w:style>
  <w:style w:type="paragraph" w:styleId="Subtitle">
    <w:name w:val="Subtitle"/>
    <w:basedOn w:val="Normal"/>
    <w:link w:val="SubtitleChar"/>
    <w:qFormat/>
    <w:rsid w:val="00B73948"/>
    <w:pPr>
      <w:spacing w:before="0" w:after="0" w:line="240" w:lineRule="auto"/>
      <w:jc w:val="center"/>
    </w:pPr>
    <w:rPr>
      <w:rFonts w:ascii="Times New Roman" w:hAnsi="Times New Roman" w:cs="Times New Roman"/>
      <w:b/>
      <w:szCs w:val="20"/>
      <w:lang w:val="en-US" w:eastAsia="en-US"/>
    </w:rPr>
  </w:style>
  <w:style w:type="character" w:customStyle="1" w:styleId="SubtitleChar">
    <w:name w:val="Subtitle Char"/>
    <w:link w:val="Subtitle"/>
    <w:rsid w:val="00B73948"/>
    <w:rPr>
      <w:b/>
      <w:sz w:val="24"/>
      <w:lang w:val="en-US" w:eastAsia="en-US"/>
    </w:rPr>
  </w:style>
  <w:style w:type="paragraph" w:customStyle="1" w:styleId="BodyText21">
    <w:name w:val="Body Text 21"/>
    <w:basedOn w:val="Normal"/>
    <w:rsid w:val="00B73948"/>
    <w:pPr>
      <w:widowControl w:val="0"/>
      <w:spacing w:before="120" w:after="0" w:line="-240" w:lineRule="auto"/>
    </w:pPr>
    <w:rPr>
      <w:rFonts w:ascii="Times New Roman" w:hAnsi="Times New Roman" w:cs="Times New Roman"/>
      <w:spacing w:val="-3"/>
      <w:sz w:val="22"/>
      <w:szCs w:val="20"/>
      <w:lang w:val="en-GB" w:eastAsia="zh-CN"/>
    </w:rPr>
  </w:style>
  <w:style w:type="paragraph" w:styleId="CommentSubject">
    <w:name w:val="annotation subject"/>
    <w:basedOn w:val="CommentText"/>
    <w:next w:val="CommentText"/>
    <w:link w:val="CommentSubjectChar"/>
    <w:uiPriority w:val="99"/>
    <w:semiHidden/>
    <w:rsid w:val="00B73948"/>
    <w:rPr>
      <w:b/>
      <w:bCs/>
    </w:rPr>
  </w:style>
  <w:style w:type="character" w:customStyle="1" w:styleId="CommentSubjectChar">
    <w:name w:val="Comment Subject Char"/>
    <w:link w:val="CommentSubject"/>
    <w:uiPriority w:val="99"/>
    <w:semiHidden/>
    <w:rsid w:val="00B73948"/>
    <w:rPr>
      <w:b/>
      <w:bCs/>
      <w:lang w:val="en-US" w:eastAsia="zh-CN"/>
    </w:rPr>
  </w:style>
  <w:style w:type="paragraph" w:styleId="ListBullet">
    <w:name w:val="List Bullet"/>
    <w:basedOn w:val="Normal"/>
    <w:autoRedefine/>
    <w:rsid w:val="00B73948"/>
    <w:pPr>
      <w:tabs>
        <w:tab w:val="num" w:pos="360"/>
      </w:tabs>
      <w:spacing w:before="0" w:after="0" w:line="240" w:lineRule="auto"/>
      <w:ind w:left="360" w:hanging="360"/>
    </w:pPr>
    <w:rPr>
      <w:rFonts w:ascii="Times New Roman" w:hAnsi="Times New Roman" w:cs="Times New Roman"/>
      <w:sz w:val="20"/>
      <w:szCs w:val="20"/>
      <w:lang w:val="en-US" w:eastAsia="zh-CN"/>
    </w:rPr>
  </w:style>
  <w:style w:type="paragraph" w:styleId="ListBullet2">
    <w:name w:val="List Bullet 2"/>
    <w:basedOn w:val="Normal"/>
    <w:autoRedefine/>
    <w:rsid w:val="00B73948"/>
    <w:pPr>
      <w:tabs>
        <w:tab w:val="num" w:pos="720"/>
      </w:tabs>
      <w:spacing w:before="0" w:after="0" w:line="240" w:lineRule="auto"/>
      <w:ind w:left="720" w:hanging="360"/>
    </w:pPr>
    <w:rPr>
      <w:rFonts w:ascii="Times New Roman" w:hAnsi="Times New Roman" w:cs="Times New Roman"/>
      <w:sz w:val="20"/>
      <w:szCs w:val="20"/>
      <w:lang w:val="en-US" w:eastAsia="zh-CN"/>
    </w:rPr>
  </w:style>
  <w:style w:type="paragraph" w:styleId="ListBullet3">
    <w:name w:val="List Bullet 3"/>
    <w:basedOn w:val="Normal"/>
    <w:autoRedefine/>
    <w:rsid w:val="00B73948"/>
    <w:pPr>
      <w:tabs>
        <w:tab w:val="num" w:pos="1080"/>
      </w:tabs>
      <w:spacing w:before="0" w:after="0" w:line="240" w:lineRule="auto"/>
      <w:ind w:left="1080" w:hanging="360"/>
    </w:pPr>
    <w:rPr>
      <w:rFonts w:ascii="Times New Roman" w:hAnsi="Times New Roman" w:cs="Times New Roman"/>
      <w:sz w:val="20"/>
      <w:szCs w:val="20"/>
      <w:lang w:val="en-US" w:eastAsia="zh-CN"/>
    </w:rPr>
  </w:style>
  <w:style w:type="paragraph" w:styleId="ListBullet4">
    <w:name w:val="List Bullet 4"/>
    <w:basedOn w:val="Normal"/>
    <w:autoRedefine/>
    <w:rsid w:val="00B73948"/>
    <w:pPr>
      <w:tabs>
        <w:tab w:val="num" w:pos="1440"/>
      </w:tabs>
      <w:spacing w:before="0" w:after="0" w:line="240" w:lineRule="auto"/>
      <w:ind w:left="1440" w:hanging="360"/>
    </w:pPr>
    <w:rPr>
      <w:rFonts w:ascii="Times New Roman" w:hAnsi="Times New Roman" w:cs="Times New Roman"/>
      <w:sz w:val="20"/>
      <w:szCs w:val="20"/>
      <w:lang w:val="en-US" w:eastAsia="zh-CN"/>
    </w:rPr>
  </w:style>
  <w:style w:type="paragraph" w:styleId="ListBullet5">
    <w:name w:val="List Bullet 5"/>
    <w:basedOn w:val="Normal"/>
    <w:autoRedefine/>
    <w:rsid w:val="00B73948"/>
    <w:pPr>
      <w:tabs>
        <w:tab w:val="num" w:pos="1800"/>
      </w:tabs>
      <w:spacing w:before="0" w:after="0" w:line="240" w:lineRule="auto"/>
      <w:ind w:left="1800" w:hanging="360"/>
    </w:pPr>
    <w:rPr>
      <w:rFonts w:ascii="Times New Roman" w:hAnsi="Times New Roman" w:cs="Times New Roman"/>
      <w:sz w:val="20"/>
      <w:szCs w:val="20"/>
      <w:lang w:val="en-US" w:eastAsia="zh-CN"/>
    </w:rPr>
  </w:style>
  <w:style w:type="paragraph" w:styleId="ListNumber">
    <w:name w:val="List Number"/>
    <w:basedOn w:val="Normal"/>
    <w:rsid w:val="00B73948"/>
    <w:pPr>
      <w:tabs>
        <w:tab w:val="num" w:pos="360"/>
      </w:tabs>
      <w:spacing w:before="0" w:after="0" w:line="240" w:lineRule="auto"/>
      <w:ind w:left="360" w:hanging="360"/>
    </w:pPr>
    <w:rPr>
      <w:rFonts w:ascii="Times New Roman" w:hAnsi="Times New Roman" w:cs="Times New Roman"/>
      <w:sz w:val="20"/>
      <w:szCs w:val="20"/>
      <w:lang w:val="en-US" w:eastAsia="zh-CN"/>
    </w:rPr>
  </w:style>
  <w:style w:type="paragraph" w:styleId="ListNumber2">
    <w:name w:val="List Number 2"/>
    <w:basedOn w:val="Normal"/>
    <w:rsid w:val="00B73948"/>
    <w:pPr>
      <w:tabs>
        <w:tab w:val="num" w:pos="720"/>
      </w:tabs>
      <w:spacing w:before="0" w:after="0" w:line="240" w:lineRule="auto"/>
      <w:ind w:left="720" w:hanging="360"/>
    </w:pPr>
    <w:rPr>
      <w:rFonts w:ascii="Times New Roman" w:hAnsi="Times New Roman" w:cs="Times New Roman"/>
      <w:sz w:val="20"/>
      <w:szCs w:val="20"/>
      <w:lang w:val="en-US" w:eastAsia="zh-CN"/>
    </w:rPr>
  </w:style>
  <w:style w:type="paragraph" w:styleId="ListNumber3">
    <w:name w:val="List Number 3"/>
    <w:basedOn w:val="Normal"/>
    <w:rsid w:val="00B73948"/>
    <w:pPr>
      <w:tabs>
        <w:tab w:val="num" w:pos="1080"/>
      </w:tabs>
      <w:spacing w:before="0" w:after="0" w:line="240" w:lineRule="auto"/>
      <w:ind w:left="1080" w:hanging="360"/>
    </w:pPr>
    <w:rPr>
      <w:rFonts w:ascii="Times New Roman" w:hAnsi="Times New Roman" w:cs="Times New Roman"/>
      <w:sz w:val="20"/>
      <w:szCs w:val="20"/>
      <w:lang w:val="en-US" w:eastAsia="zh-CN"/>
    </w:rPr>
  </w:style>
  <w:style w:type="paragraph" w:styleId="ListNumber4">
    <w:name w:val="List Number 4"/>
    <w:basedOn w:val="Normal"/>
    <w:rsid w:val="00B73948"/>
    <w:pPr>
      <w:tabs>
        <w:tab w:val="num" w:pos="1440"/>
      </w:tabs>
      <w:spacing w:before="0" w:after="0" w:line="240" w:lineRule="auto"/>
      <w:ind w:left="1440" w:hanging="360"/>
    </w:pPr>
    <w:rPr>
      <w:rFonts w:ascii="Times New Roman" w:hAnsi="Times New Roman" w:cs="Times New Roman"/>
      <w:sz w:val="20"/>
      <w:szCs w:val="20"/>
      <w:lang w:val="en-US" w:eastAsia="zh-CN"/>
    </w:rPr>
  </w:style>
  <w:style w:type="paragraph" w:styleId="ListNumber5">
    <w:name w:val="List Number 5"/>
    <w:basedOn w:val="Normal"/>
    <w:rsid w:val="00B73948"/>
    <w:pPr>
      <w:tabs>
        <w:tab w:val="num" w:pos="1800"/>
      </w:tabs>
      <w:spacing w:before="0" w:after="0" w:line="240" w:lineRule="auto"/>
      <w:ind w:left="1800" w:hanging="360"/>
    </w:pPr>
    <w:rPr>
      <w:rFonts w:ascii="Times New Roman" w:hAnsi="Times New Roman" w:cs="Times New Roman"/>
      <w:sz w:val="20"/>
      <w:szCs w:val="20"/>
      <w:lang w:val="en-US" w:eastAsia="zh-CN"/>
    </w:rPr>
  </w:style>
  <w:style w:type="paragraph" w:styleId="EnvelopeReturn">
    <w:name w:val="envelope return"/>
    <w:basedOn w:val="Normal"/>
    <w:rsid w:val="00B73948"/>
    <w:pPr>
      <w:spacing w:before="0" w:after="0" w:line="240" w:lineRule="auto"/>
    </w:pPr>
    <w:rPr>
      <w:sz w:val="20"/>
      <w:szCs w:val="20"/>
      <w:lang w:val="en-US" w:eastAsia="en-US"/>
    </w:rPr>
  </w:style>
  <w:style w:type="paragraph" w:customStyle="1" w:styleId="TableItemNoIndent">
    <w:name w:val="TableItemNoIndent"/>
    <w:basedOn w:val="Normal"/>
    <w:rsid w:val="00B73948"/>
    <w:pPr>
      <w:spacing w:before="60" w:after="60" w:line="240" w:lineRule="auto"/>
    </w:pPr>
    <w:rPr>
      <w:rFonts w:ascii="Times New Roman" w:hAnsi="Times New Roman" w:cs="Times New Roman"/>
      <w:sz w:val="22"/>
      <w:szCs w:val="20"/>
      <w:lang w:val="en-US" w:eastAsia="en-US"/>
    </w:rPr>
  </w:style>
  <w:style w:type="paragraph" w:customStyle="1" w:styleId="TableItemIndent1">
    <w:name w:val="TableItemIndent(1)"/>
    <w:basedOn w:val="Normal"/>
    <w:rsid w:val="00B73948"/>
    <w:pPr>
      <w:spacing w:before="60" w:after="60" w:line="240" w:lineRule="auto"/>
      <w:ind w:left="475" w:hanging="475"/>
    </w:pPr>
    <w:rPr>
      <w:rFonts w:ascii="Times New Roman" w:hAnsi="Times New Roman" w:cs="Times New Roman"/>
      <w:sz w:val="22"/>
      <w:szCs w:val="20"/>
      <w:lang w:val="en-US" w:eastAsia="en-US"/>
    </w:rPr>
  </w:style>
  <w:style w:type="paragraph" w:customStyle="1" w:styleId="ScheduleDivisionHeading1">
    <w:name w:val="ScheduleDivisionHeading1"/>
    <w:basedOn w:val="Normal"/>
    <w:rsid w:val="00B73948"/>
    <w:pPr>
      <w:keepNext/>
      <w:keepLines/>
      <w:suppressAutoHyphens/>
      <w:spacing w:before="240" w:after="120" w:line="240" w:lineRule="auto"/>
      <w:jc w:val="center"/>
    </w:pPr>
    <w:rPr>
      <w:rFonts w:ascii="Times New Roman" w:hAnsi="Times New Roman" w:cs="Times New Roman"/>
      <w:caps/>
      <w:sz w:val="22"/>
      <w:szCs w:val="20"/>
      <w:lang w:val="en-US" w:eastAsia="en-US"/>
    </w:rPr>
  </w:style>
  <w:style w:type="paragraph" w:customStyle="1" w:styleId="TableItemIndent2">
    <w:name w:val="TableItemIndent(2)"/>
    <w:basedOn w:val="TableItemIndent1"/>
    <w:rsid w:val="00B73948"/>
    <w:pPr>
      <w:ind w:left="950"/>
    </w:pPr>
  </w:style>
  <w:style w:type="paragraph" w:customStyle="1" w:styleId="TxBr4p3">
    <w:name w:val="TxBr_4p3"/>
    <w:basedOn w:val="Normal"/>
    <w:rsid w:val="00B73948"/>
    <w:pPr>
      <w:tabs>
        <w:tab w:val="left" w:pos="204"/>
      </w:tabs>
      <w:spacing w:before="0" w:after="0" w:line="240" w:lineRule="atLeast"/>
      <w:jc w:val="both"/>
    </w:pPr>
    <w:rPr>
      <w:rFonts w:ascii="Times New Roman" w:hAnsi="Times New Roman" w:cs="Times New Roman"/>
      <w:snapToGrid w:val="0"/>
      <w:szCs w:val="20"/>
      <w:lang w:val="en-US" w:eastAsia="en-US"/>
    </w:rPr>
  </w:style>
  <w:style w:type="character" w:customStyle="1" w:styleId="CharChar">
    <w:name w:val="Char Char"/>
    <w:rsid w:val="00B73948"/>
    <w:rPr>
      <w:noProof w:val="0"/>
      <w:sz w:val="24"/>
      <w:lang w:val="en-US" w:eastAsia="zh-CN" w:bidi="ar-SA"/>
    </w:rPr>
  </w:style>
  <w:style w:type="paragraph" w:customStyle="1" w:styleId="normaltext">
    <w:name w:val="normal_text"/>
    <w:basedOn w:val="Normal"/>
    <w:rsid w:val="00B73948"/>
    <w:pPr>
      <w:spacing w:before="100" w:beforeAutospacing="1" w:after="100" w:afterAutospacing="1" w:line="240" w:lineRule="auto"/>
      <w:jc w:val="both"/>
    </w:pPr>
    <w:rPr>
      <w:color w:val="666666"/>
      <w:sz w:val="22"/>
      <w:szCs w:val="22"/>
      <w:lang w:val="en-US" w:eastAsia="en-US"/>
    </w:rPr>
  </w:style>
  <w:style w:type="character" w:customStyle="1" w:styleId="normaltext1">
    <w:name w:val="normal_text1"/>
    <w:rsid w:val="00B73948"/>
    <w:rPr>
      <w:rFonts w:ascii="Arial" w:hAnsi="Arial" w:cs="Arial" w:hint="default"/>
      <w:color w:val="666666"/>
      <w:sz w:val="22"/>
      <w:szCs w:val="22"/>
    </w:rPr>
  </w:style>
  <w:style w:type="character" w:customStyle="1" w:styleId="Heading2CharCharChar">
    <w:name w:val="Heading 2 Char Char Char"/>
    <w:rsid w:val="00B73948"/>
    <w:rPr>
      <w:rFonts w:ascii="Arial" w:hAnsi="Arial" w:cs="Arial"/>
      <w:b/>
      <w:bCs/>
      <w:i/>
      <w:iCs/>
      <w:sz w:val="28"/>
      <w:szCs w:val="28"/>
      <w:lang w:val="en-US" w:eastAsia="zh-CN" w:bidi="ar-SA"/>
    </w:rPr>
  </w:style>
  <w:style w:type="paragraph" w:styleId="Index1">
    <w:name w:val="index 1"/>
    <w:basedOn w:val="Normal"/>
    <w:next w:val="Normal"/>
    <w:autoRedefine/>
    <w:rsid w:val="00B73948"/>
    <w:pPr>
      <w:spacing w:before="0" w:after="0" w:line="240" w:lineRule="auto"/>
      <w:ind w:left="200" w:hanging="200"/>
    </w:pPr>
    <w:rPr>
      <w:rFonts w:ascii="Times New Roman" w:hAnsi="Times New Roman" w:cs="Times New Roman"/>
      <w:sz w:val="20"/>
      <w:szCs w:val="20"/>
      <w:lang w:val="en-US" w:eastAsia="zh-CN"/>
    </w:rPr>
  </w:style>
  <w:style w:type="paragraph" w:customStyle="1" w:styleId="ScheduleSectionText1N">
    <w:name w:val="ScheduleSectionText(1)N"/>
    <w:basedOn w:val="Normal"/>
    <w:rsid w:val="00B73948"/>
    <w:pPr>
      <w:spacing w:before="120" w:after="0" w:line="240" w:lineRule="auto"/>
      <w:jc w:val="both"/>
    </w:pPr>
    <w:rPr>
      <w:rFonts w:ascii="Times New Roman" w:hAnsi="Times New Roman" w:cs="Times New Roman"/>
      <w:sz w:val="22"/>
      <w:szCs w:val="20"/>
      <w:lang w:val="en-US" w:eastAsia="en-US"/>
    </w:rPr>
  </w:style>
  <w:style w:type="paragraph" w:customStyle="1" w:styleId="ScheduleRef">
    <w:name w:val="ScheduleRef"/>
    <w:basedOn w:val="Normal"/>
    <w:rsid w:val="00B73948"/>
    <w:pPr>
      <w:keepNext/>
      <w:keepLines/>
      <w:spacing w:before="0" w:after="0" w:line="240" w:lineRule="auto"/>
      <w:ind w:left="4320"/>
      <w:jc w:val="right"/>
    </w:pPr>
    <w:rPr>
      <w:rFonts w:ascii="Times New Roman" w:hAnsi="Times New Roman" w:cs="Times New Roman"/>
      <w:sz w:val="18"/>
      <w:szCs w:val="20"/>
      <w:lang w:val="en-US" w:eastAsia="en-US"/>
    </w:rPr>
  </w:style>
  <w:style w:type="paragraph" w:customStyle="1" w:styleId="Normal12pt">
    <w:name w:val="Normal + 12 pt"/>
    <w:aliases w:val="Justified,Left:  0.5&quot;,Hanging:  0.5&quot;,Line spacing:  1.5 li..."/>
    <w:basedOn w:val="Heading3"/>
    <w:rsid w:val="00B73948"/>
    <w:pPr>
      <w:keepNext/>
      <w:spacing w:before="0" w:beforeAutospacing="0" w:after="0" w:afterAutospacing="0" w:line="360" w:lineRule="auto"/>
      <w:ind w:left="1440"/>
      <w:jc w:val="both"/>
    </w:pPr>
    <w:rPr>
      <w:rFonts w:ascii="Times New Roman" w:hAnsi="Times New Roman"/>
      <w:b w:val="0"/>
      <w:bCs w:val="0"/>
      <w:lang w:val="en-US" w:eastAsia="zh-CN"/>
    </w:rPr>
  </w:style>
  <w:style w:type="paragraph" w:customStyle="1" w:styleId="SectionText1">
    <w:name w:val="SectionText(1)"/>
    <w:basedOn w:val="Normal"/>
    <w:link w:val="SectionText1Char"/>
    <w:rsid w:val="00B73948"/>
    <w:pPr>
      <w:spacing w:before="120" w:after="0" w:line="240" w:lineRule="auto"/>
      <w:ind w:firstLine="144"/>
      <w:jc w:val="both"/>
    </w:pPr>
    <w:rPr>
      <w:rFonts w:ascii="Times New Roman" w:hAnsi="Times New Roman" w:cs="Times New Roman"/>
      <w:sz w:val="26"/>
      <w:szCs w:val="20"/>
      <w:lang w:val="en-GB" w:eastAsia="en-US"/>
    </w:rPr>
  </w:style>
  <w:style w:type="character" w:customStyle="1" w:styleId="SectionText1Char">
    <w:name w:val="SectionText(1) Char"/>
    <w:link w:val="SectionText1"/>
    <w:rsid w:val="00B73948"/>
    <w:rPr>
      <w:sz w:val="26"/>
      <w:lang w:val="en-GB" w:eastAsia="en-US"/>
    </w:rPr>
  </w:style>
  <w:style w:type="paragraph" w:styleId="DocumentMap">
    <w:name w:val="Document Map"/>
    <w:basedOn w:val="Normal"/>
    <w:link w:val="DocumentMapChar"/>
    <w:semiHidden/>
    <w:rsid w:val="00B73948"/>
    <w:pPr>
      <w:shd w:val="clear" w:color="auto" w:fill="000080"/>
      <w:spacing w:before="0" w:after="0" w:line="240" w:lineRule="auto"/>
    </w:pPr>
    <w:rPr>
      <w:rFonts w:ascii="Tahoma" w:hAnsi="Tahoma" w:cs="Times New Roman"/>
      <w:sz w:val="20"/>
      <w:szCs w:val="20"/>
      <w:lang w:val="en-US" w:eastAsia="zh-CN"/>
    </w:rPr>
  </w:style>
  <w:style w:type="character" w:customStyle="1" w:styleId="DocumentMapChar">
    <w:name w:val="Document Map Char"/>
    <w:link w:val="DocumentMap"/>
    <w:semiHidden/>
    <w:rsid w:val="00B73948"/>
    <w:rPr>
      <w:rFonts w:ascii="Tahoma" w:hAnsi="Tahoma" w:cs="Tahoma"/>
      <w:shd w:val="clear" w:color="auto" w:fill="000080"/>
      <w:lang w:val="en-US" w:eastAsia="zh-CN"/>
    </w:rPr>
  </w:style>
  <w:style w:type="paragraph" w:customStyle="1" w:styleId="Heading2NotBold">
    <w:name w:val="Heading 2 + Not Bold"/>
    <w:aliases w:val="Italic,First line:  0&quot;"/>
    <w:basedOn w:val="Heading2"/>
    <w:rsid w:val="00B73948"/>
    <w:pPr>
      <w:keepNext/>
      <w:spacing w:before="240" w:beforeAutospacing="0" w:after="60" w:afterAutospacing="0"/>
      <w:contextualSpacing w:val="0"/>
    </w:pPr>
    <w:rPr>
      <w:b w:val="0"/>
      <w:i/>
      <w:iCs/>
      <w:sz w:val="24"/>
      <w:szCs w:val="24"/>
      <w:lang w:val="en-US" w:eastAsia="zh-CN"/>
    </w:rPr>
  </w:style>
  <w:style w:type="table" w:styleId="TableGrid">
    <w:name w:val="Table Grid"/>
    <w:basedOn w:val="TableNormal"/>
    <w:uiPriority w:val="59"/>
    <w:rsid w:val="00B73948"/>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52">
    <w:name w:val="CM52"/>
    <w:basedOn w:val="Default"/>
    <w:next w:val="Default"/>
    <w:rsid w:val="00B73948"/>
    <w:pPr>
      <w:widowControl w:val="0"/>
      <w:spacing w:after="235"/>
    </w:pPr>
    <w:rPr>
      <w:rFonts w:ascii="EANDO E+ Times Ten" w:eastAsia="SimSun" w:hAnsi="EANDO E+ Times Ten" w:cs="EANDO E+ Times Ten"/>
      <w:color w:val="auto"/>
      <w:lang w:val="en-US" w:eastAsia="zh-CN"/>
    </w:rPr>
  </w:style>
  <w:style w:type="paragraph" w:customStyle="1" w:styleId="CM12">
    <w:name w:val="CM12"/>
    <w:basedOn w:val="Default"/>
    <w:next w:val="Default"/>
    <w:rsid w:val="00B73948"/>
    <w:pPr>
      <w:widowControl w:val="0"/>
      <w:spacing w:line="240" w:lineRule="atLeast"/>
    </w:pPr>
    <w:rPr>
      <w:rFonts w:ascii="EANDO E+ Times Ten" w:eastAsia="SimSun" w:hAnsi="EANDO E+ Times Ten" w:cs="EANDO E+ Times Ten"/>
      <w:color w:val="auto"/>
      <w:lang w:val="en-US" w:eastAsia="zh-CN"/>
    </w:rPr>
  </w:style>
  <w:style w:type="paragraph" w:customStyle="1" w:styleId="CM64">
    <w:name w:val="CM64"/>
    <w:basedOn w:val="Default"/>
    <w:next w:val="Default"/>
    <w:rsid w:val="00B73948"/>
    <w:pPr>
      <w:widowControl w:val="0"/>
      <w:spacing w:after="375"/>
    </w:pPr>
    <w:rPr>
      <w:rFonts w:ascii="EANDO E+ Times Ten" w:eastAsia="SimSun" w:hAnsi="EANDO E+ Times Ten" w:cs="EANDO E+ Times Ten"/>
      <w:color w:val="auto"/>
      <w:lang w:val="en-US" w:eastAsia="zh-CN"/>
    </w:rPr>
  </w:style>
  <w:style w:type="character" w:styleId="Strong">
    <w:name w:val="Strong"/>
    <w:uiPriority w:val="22"/>
    <w:qFormat/>
    <w:rsid w:val="00B73948"/>
    <w:rPr>
      <w:b/>
      <w:bCs/>
    </w:rPr>
  </w:style>
  <w:style w:type="paragraph" w:styleId="ListParagraph">
    <w:name w:val="List Paragraph"/>
    <w:basedOn w:val="Normal"/>
    <w:link w:val="ListParagraphChar"/>
    <w:uiPriority w:val="34"/>
    <w:qFormat/>
    <w:rsid w:val="00B73948"/>
    <w:pPr>
      <w:spacing w:before="0" w:after="0" w:line="240" w:lineRule="auto"/>
      <w:ind w:left="720"/>
    </w:pPr>
    <w:rPr>
      <w:rFonts w:ascii="Times New Roman" w:hAnsi="Times New Roman" w:cs="Times New Roman"/>
      <w:sz w:val="20"/>
      <w:szCs w:val="20"/>
      <w:lang w:val="en-US" w:eastAsia="zh-CN"/>
    </w:rPr>
  </w:style>
  <w:style w:type="paragraph" w:customStyle="1" w:styleId="CM1">
    <w:name w:val="CM1"/>
    <w:basedOn w:val="Default"/>
    <w:next w:val="Default"/>
    <w:uiPriority w:val="99"/>
    <w:rsid w:val="00B73948"/>
    <w:pPr>
      <w:widowControl w:val="0"/>
    </w:pPr>
    <w:rPr>
      <w:rFonts w:ascii="JKKJB D+ Times New" w:hAnsi="JKKJB D+ Times New"/>
      <w:color w:val="auto"/>
      <w:lang w:val="en-GB" w:eastAsia="en-GB"/>
    </w:rPr>
  </w:style>
  <w:style w:type="paragraph" w:customStyle="1" w:styleId="Am1SectionTexta">
    <w:name w:val="Am1SectionText(a)"/>
    <w:basedOn w:val="Normal"/>
    <w:rsid w:val="00B73948"/>
    <w:pPr>
      <w:spacing w:before="120" w:after="0" w:line="240" w:lineRule="auto"/>
      <w:ind w:left="1425" w:hanging="475"/>
      <w:jc w:val="both"/>
    </w:pPr>
    <w:rPr>
      <w:rFonts w:ascii="Times New Roman" w:hAnsi="Times New Roman" w:cs="Times New Roman"/>
      <w:sz w:val="26"/>
      <w:szCs w:val="20"/>
      <w:lang w:val="en-GB" w:eastAsia="en-US"/>
    </w:rPr>
  </w:style>
  <w:style w:type="paragraph" w:customStyle="1" w:styleId="MediumGrid21">
    <w:name w:val="Medium Grid 21"/>
    <w:uiPriority w:val="1"/>
    <w:qFormat/>
    <w:rsid w:val="00B73948"/>
    <w:rPr>
      <w:rFonts w:ascii="Calibri" w:eastAsia="Calibri" w:hAnsi="Calibri"/>
      <w:sz w:val="22"/>
      <w:szCs w:val="22"/>
      <w:lang w:val="en-GB" w:eastAsia="en-US"/>
    </w:rPr>
  </w:style>
  <w:style w:type="paragraph" w:styleId="NoSpacing">
    <w:name w:val="No Spacing"/>
    <w:uiPriority w:val="99"/>
    <w:qFormat/>
    <w:rsid w:val="00B73948"/>
    <w:rPr>
      <w:rFonts w:ascii="Calibri" w:eastAsia="Calibri" w:hAnsi="Calibri"/>
      <w:sz w:val="22"/>
      <w:szCs w:val="22"/>
      <w:lang w:val="en-GB" w:eastAsia="en-US"/>
    </w:rPr>
  </w:style>
  <w:style w:type="paragraph" w:customStyle="1" w:styleId="NoSpacing1">
    <w:name w:val="No Spacing1"/>
    <w:uiPriority w:val="99"/>
    <w:rsid w:val="00B73948"/>
    <w:rPr>
      <w:rFonts w:ascii="Calibri" w:eastAsia="SimSun" w:hAnsi="Calibri"/>
      <w:sz w:val="22"/>
      <w:szCs w:val="22"/>
      <w:lang w:val="en-GB" w:eastAsia="en-US"/>
    </w:rPr>
  </w:style>
  <w:style w:type="numbering" w:customStyle="1" w:styleId="NoList11">
    <w:name w:val="No List11"/>
    <w:next w:val="NoList"/>
    <w:uiPriority w:val="99"/>
    <w:semiHidden/>
    <w:unhideWhenUsed/>
    <w:rsid w:val="00B73948"/>
  </w:style>
  <w:style w:type="character" w:styleId="CommentReference">
    <w:name w:val="annotation reference"/>
    <w:unhideWhenUsed/>
    <w:rsid w:val="00B73948"/>
    <w:rPr>
      <w:sz w:val="16"/>
      <w:szCs w:val="16"/>
    </w:rPr>
  </w:style>
  <w:style w:type="paragraph" w:styleId="Revision">
    <w:name w:val="Revision"/>
    <w:hidden/>
    <w:uiPriority w:val="99"/>
    <w:rsid w:val="00B73948"/>
    <w:rPr>
      <w:rFonts w:ascii="Calibri" w:eastAsia="Calibri" w:hAnsi="Calibri"/>
      <w:sz w:val="22"/>
      <w:szCs w:val="22"/>
      <w:lang w:val="en-GB" w:eastAsia="en-US"/>
    </w:rPr>
  </w:style>
  <w:style w:type="character" w:customStyle="1" w:styleId="ListParagraphChar">
    <w:name w:val="List Paragraph Char"/>
    <w:link w:val="ListParagraph"/>
    <w:uiPriority w:val="34"/>
    <w:rsid w:val="00B73948"/>
    <w:rPr>
      <w:lang w:val="en-US" w:eastAsia="zh-CN"/>
    </w:rPr>
  </w:style>
  <w:style w:type="paragraph" w:customStyle="1" w:styleId="Style3">
    <w:name w:val="Style3"/>
    <w:basedOn w:val="ListParagraph"/>
    <w:link w:val="Style3Char"/>
    <w:qFormat/>
    <w:rsid w:val="00B73948"/>
    <w:pPr>
      <w:spacing w:after="120" w:line="360" w:lineRule="auto"/>
      <w:ind w:left="1315" w:hanging="357"/>
    </w:pPr>
    <w:rPr>
      <w:rFonts w:eastAsia="Calibri"/>
      <w:sz w:val="24"/>
      <w:szCs w:val="24"/>
      <w:lang w:val="en-GB" w:eastAsia="en-US"/>
    </w:rPr>
  </w:style>
  <w:style w:type="character" w:customStyle="1" w:styleId="Style3Char">
    <w:name w:val="Style3 Char"/>
    <w:link w:val="Style3"/>
    <w:rsid w:val="00B73948"/>
    <w:rPr>
      <w:rFonts w:eastAsia="Calibri"/>
      <w:sz w:val="24"/>
      <w:szCs w:val="24"/>
      <w:lang w:val="en-GB" w:eastAsia="en-US"/>
    </w:rPr>
  </w:style>
  <w:style w:type="table" w:customStyle="1" w:styleId="TableGrid1">
    <w:name w:val="Table Grid1"/>
    <w:basedOn w:val="TableNormal"/>
    <w:next w:val="TableGrid"/>
    <w:uiPriority w:val="59"/>
    <w:rsid w:val="00B73948"/>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
    <w:name w:val="ipa"/>
    <w:rsid w:val="00B73948"/>
  </w:style>
  <w:style w:type="table" w:customStyle="1" w:styleId="TableGrid2">
    <w:name w:val="Table Grid2"/>
    <w:basedOn w:val="TableNormal"/>
    <w:next w:val="TableGrid"/>
    <w:uiPriority w:val="59"/>
    <w:rsid w:val="00B73948"/>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247632"/>
  </w:style>
  <w:style w:type="character" w:customStyle="1" w:styleId="titleno">
    <w:name w:val="titleno"/>
    <w:rsid w:val="00247632"/>
  </w:style>
  <w:style w:type="character" w:customStyle="1" w:styleId="Title1">
    <w:name w:val="Title1"/>
    <w:rsid w:val="00247632"/>
  </w:style>
  <w:style w:type="character" w:customStyle="1" w:styleId="text">
    <w:name w:val="text"/>
    <w:rsid w:val="00247632"/>
  </w:style>
  <w:style w:type="character" w:styleId="Emphasis">
    <w:name w:val="Emphasis"/>
    <w:uiPriority w:val="20"/>
    <w:qFormat/>
    <w:rsid w:val="00247632"/>
    <w:rPr>
      <w:i/>
      <w:iCs/>
    </w:rPr>
  </w:style>
  <w:style w:type="numbering" w:customStyle="1" w:styleId="NoList3">
    <w:name w:val="No List3"/>
    <w:next w:val="NoList"/>
    <w:uiPriority w:val="99"/>
    <w:semiHidden/>
    <w:unhideWhenUsed/>
    <w:rsid w:val="008D239E"/>
  </w:style>
  <w:style w:type="table" w:customStyle="1" w:styleId="TableGrid3">
    <w:name w:val="Table Grid3"/>
    <w:basedOn w:val="TableNormal"/>
    <w:next w:val="TableGrid"/>
    <w:uiPriority w:val="59"/>
    <w:rsid w:val="003624F6"/>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temCentered">
    <w:name w:val="TableItemCentered"/>
    <w:basedOn w:val="Normal"/>
    <w:rsid w:val="006F2CA2"/>
    <w:pPr>
      <w:spacing w:before="60" w:after="60" w:line="240" w:lineRule="auto"/>
      <w:jc w:val="center"/>
    </w:pPr>
    <w:rPr>
      <w:rFonts w:ascii="Times New Roman" w:hAnsi="Times New Roman" w:cs="Times New Roman"/>
      <w:sz w:val="22"/>
      <w:szCs w:val="20"/>
      <w:lang w:val="en-GB" w:eastAsia="en-US"/>
    </w:rPr>
  </w:style>
  <w:style w:type="paragraph" w:customStyle="1" w:styleId="TableItemIndent3">
    <w:name w:val="TableItemIndent(3)"/>
    <w:basedOn w:val="TableItemIndent2"/>
    <w:rsid w:val="006F2CA2"/>
    <w:pPr>
      <w:ind w:left="1584" w:hanging="533"/>
    </w:pPr>
    <w:rPr>
      <w:lang w:val="en-GB"/>
    </w:rPr>
  </w:style>
  <w:style w:type="paragraph" w:customStyle="1" w:styleId="ScheduleSectionTextIndent">
    <w:name w:val="ScheduleSectionTextIndent"/>
    <w:basedOn w:val="Normal"/>
    <w:qFormat/>
    <w:rsid w:val="006F2CA2"/>
    <w:pPr>
      <w:spacing w:before="120" w:after="0" w:line="240" w:lineRule="auto"/>
      <w:jc w:val="both"/>
    </w:pPr>
    <w:rPr>
      <w:rFonts w:ascii="Times New Roman" w:hAnsi="Times New Roman" w:cs="Times New Roman"/>
      <w:sz w:val="22"/>
      <w:szCs w:val="20"/>
      <w:lang w:val="en-GB" w:eastAsia="en-US"/>
    </w:rPr>
  </w:style>
  <w:style w:type="paragraph" w:customStyle="1" w:styleId="TableItemIndent6">
    <w:name w:val="TableItemIndent(6)"/>
    <w:basedOn w:val="Normal"/>
    <w:qFormat/>
    <w:rsid w:val="006F2CA2"/>
    <w:pPr>
      <w:spacing w:before="60" w:after="60" w:line="240" w:lineRule="auto"/>
      <w:ind w:left="3240" w:hanging="648"/>
    </w:pPr>
    <w:rPr>
      <w:rFonts w:ascii="Times New Roman" w:hAnsi="Times New Roman" w:cs="Times New Roman"/>
      <w:sz w:val="22"/>
      <w:szCs w:val="20"/>
      <w:lang w:val="en-GB" w:eastAsia="zh-CN"/>
    </w:rPr>
  </w:style>
  <w:style w:type="paragraph" w:customStyle="1" w:styleId="PreambleBillNumber">
    <w:name w:val="PreambleBillNumber"/>
    <w:basedOn w:val="Normal"/>
    <w:next w:val="Normal"/>
    <w:rsid w:val="006F2CA2"/>
    <w:pPr>
      <w:keepNext/>
      <w:keepLines/>
      <w:spacing w:before="240" w:after="0" w:line="240" w:lineRule="auto"/>
    </w:pPr>
    <w:rPr>
      <w:rFonts w:ascii="Times New Roman" w:hAnsi="Times New Roman" w:cs="Times New Roman"/>
      <w:b/>
      <w:szCs w:val="20"/>
      <w:lang w:val="en-GB" w:eastAsia="en-US"/>
    </w:rPr>
  </w:style>
  <w:style w:type="paragraph" w:customStyle="1" w:styleId="ScheduleSectionText1">
    <w:name w:val="ScheduleSectionText1."/>
    <w:basedOn w:val="Normal"/>
    <w:qFormat/>
    <w:rsid w:val="006F2CA2"/>
    <w:pPr>
      <w:spacing w:before="120" w:after="0" w:line="240" w:lineRule="auto"/>
      <w:ind w:firstLine="144"/>
      <w:jc w:val="both"/>
    </w:pPr>
    <w:rPr>
      <w:rFonts w:ascii="Times New Roman" w:hAnsi="Times New Roman" w:cs="Times New Roman"/>
      <w:sz w:val="22"/>
      <w:szCs w:val="20"/>
      <w:lang w:val="en-GB" w:eastAsia="en-US"/>
    </w:rPr>
  </w:style>
  <w:style w:type="paragraph" w:customStyle="1" w:styleId="AppendixHeadingCentered">
    <w:name w:val="AppendixHeadingCentered"/>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TableItemIndent4">
    <w:name w:val="TableItemIndent(4)"/>
    <w:basedOn w:val="TableItemIndent3"/>
    <w:qFormat/>
    <w:rsid w:val="006F2CA2"/>
    <w:pPr>
      <w:ind w:left="2070" w:hanging="490"/>
    </w:pPr>
    <w:rPr>
      <w:lang w:eastAsia="zh-CN"/>
    </w:rPr>
  </w:style>
  <w:style w:type="paragraph" w:customStyle="1" w:styleId="PreambleBillNameOnPage1">
    <w:name w:val="PreambleBillNameOnPage1"/>
    <w:basedOn w:val="Normal"/>
    <w:next w:val="Normal"/>
    <w:rsid w:val="006F2CA2"/>
    <w:pPr>
      <w:keepLines/>
      <w:widowControl w:val="0"/>
      <w:pBdr>
        <w:bottom w:val="double" w:sz="6" w:space="1" w:color="auto"/>
      </w:pBdr>
      <w:spacing w:before="0" w:after="0" w:line="240" w:lineRule="auto"/>
      <w:jc w:val="center"/>
    </w:pPr>
    <w:rPr>
      <w:rFonts w:ascii="Times New Roman" w:hAnsi="Times New Roman" w:cs="Times New Roman"/>
      <w:b/>
      <w:sz w:val="36"/>
      <w:szCs w:val="20"/>
      <w:lang w:val="en-GB" w:eastAsia="en-US"/>
    </w:rPr>
  </w:style>
  <w:style w:type="paragraph" w:customStyle="1" w:styleId="PreambleBillReadFirstTime">
    <w:name w:val="PreambleBillReadFirstTime"/>
    <w:basedOn w:val="Normal"/>
    <w:next w:val="PreambleActBillName"/>
    <w:rsid w:val="006F2CA2"/>
    <w:pPr>
      <w:keepNext/>
      <w:spacing w:before="340" w:after="0" w:line="240" w:lineRule="auto"/>
    </w:pPr>
    <w:rPr>
      <w:rFonts w:ascii="Times New Roman" w:hAnsi="Times New Roman" w:cs="Times New Roman"/>
      <w:i/>
      <w:sz w:val="20"/>
      <w:szCs w:val="20"/>
      <w:lang w:val="en-GB" w:eastAsia="en-US"/>
    </w:rPr>
  </w:style>
  <w:style w:type="character" w:styleId="PlaceholderText">
    <w:name w:val="Placeholder Text"/>
    <w:uiPriority w:val="99"/>
    <w:semiHidden/>
    <w:rsid w:val="006F2CA2"/>
    <w:rPr>
      <w:color w:val="808080"/>
      <w:lang w:val="en-GB"/>
    </w:rPr>
  </w:style>
  <w:style w:type="paragraph" w:customStyle="1" w:styleId="DivisionHeading1">
    <w:name w:val="DivisionHeading1"/>
    <w:basedOn w:val="Normal"/>
    <w:rsid w:val="006F2CA2"/>
    <w:pPr>
      <w:keepNext/>
      <w:keepLines/>
      <w:suppressAutoHyphens/>
      <w:spacing w:before="240" w:after="120" w:line="240" w:lineRule="auto"/>
      <w:jc w:val="center"/>
    </w:pPr>
    <w:rPr>
      <w:rFonts w:ascii="Times New Roman" w:hAnsi="Times New Roman" w:cs="Times New Roman"/>
      <w:caps/>
      <w:sz w:val="26"/>
      <w:szCs w:val="20"/>
      <w:lang w:val="en-GB" w:eastAsia="en-US"/>
    </w:rPr>
  </w:style>
  <w:style w:type="paragraph" w:customStyle="1" w:styleId="Am1DivisionHeading1">
    <w:name w:val="Am1DivisionHeading1"/>
    <w:basedOn w:val="DivisionHeading1"/>
    <w:rsid w:val="006F2CA2"/>
    <w:pPr>
      <w:ind w:left="475"/>
    </w:pPr>
  </w:style>
  <w:style w:type="paragraph" w:customStyle="1" w:styleId="DivisionHeading2">
    <w:name w:val="DivisionHeading2"/>
    <w:basedOn w:val="DivisionHeading1"/>
    <w:rsid w:val="006F2CA2"/>
    <w:rPr>
      <w:i/>
      <w:caps w:val="0"/>
    </w:rPr>
  </w:style>
  <w:style w:type="paragraph" w:customStyle="1" w:styleId="Am1DivisionHeading2">
    <w:name w:val="Am1DivisionHeading2"/>
    <w:basedOn w:val="DivisionHeading2"/>
    <w:rsid w:val="006F2CA2"/>
    <w:pPr>
      <w:ind w:left="475"/>
    </w:pPr>
  </w:style>
  <w:style w:type="paragraph" w:customStyle="1" w:styleId="DivisionHeading3">
    <w:name w:val="DivisionHeading3"/>
    <w:basedOn w:val="DivisionHeading2"/>
    <w:rsid w:val="006F2CA2"/>
    <w:rPr>
      <w:i w:val="0"/>
    </w:rPr>
  </w:style>
  <w:style w:type="paragraph" w:customStyle="1" w:styleId="Am1DivisionHeading3">
    <w:name w:val="Am1DivisionHeading3"/>
    <w:basedOn w:val="DivisionHeading3"/>
    <w:rsid w:val="006F2CA2"/>
    <w:pPr>
      <w:ind w:left="475"/>
    </w:pPr>
  </w:style>
  <w:style w:type="paragraph" w:customStyle="1" w:styleId="FigureImageName">
    <w:name w:val="FigureImageName"/>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FigureImageName">
    <w:name w:val="FormFigureImageName"/>
    <w:basedOn w:val="FigureImageName"/>
    <w:rsid w:val="006F2CA2"/>
  </w:style>
  <w:style w:type="paragraph" w:customStyle="1" w:styleId="Am1FormFigureImageName">
    <w:name w:val="Am1FormFigureImageName"/>
    <w:basedOn w:val="FormFigureImageName"/>
    <w:rsid w:val="006F2CA2"/>
  </w:style>
  <w:style w:type="paragraph" w:customStyle="1" w:styleId="SectionHeading">
    <w:name w:val="SectionHeading"/>
    <w:basedOn w:val="Normal"/>
    <w:next w:val="SectionText1"/>
    <w:link w:val="SectionHeadingChar"/>
    <w:rsid w:val="006F2CA2"/>
    <w:pPr>
      <w:keepNext/>
      <w:keepLines/>
      <w:spacing w:before="240" w:after="0" w:line="240" w:lineRule="auto"/>
    </w:pPr>
    <w:rPr>
      <w:rFonts w:ascii="Times New Roman" w:hAnsi="Times New Roman" w:cs="Times New Roman"/>
      <w:b/>
      <w:sz w:val="26"/>
      <w:szCs w:val="20"/>
      <w:lang w:val="en-GB" w:eastAsia="en-US"/>
    </w:rPr>
  </w:style>
  <w:style w:type="paragraph" w:customStyle="1" w:styleId="Am1SectionHeading">
    <w:name w:val="Am1SectionHeading"/>
    <w:basedOn w:val="SectionHeading"/>
    <w:rsid w:val="006F2CA2"/>
    <w:pPr>
      <w:ind w:left="475"/>
    </w:pPr>
  </w:style>
  <w:style w:type="paragraph" w:customStyle="1" w:styleId="Am1SectionHeading1">
    <w:name w:val="Am1SectionHeading(1)"/>
    <w:basedOn w:val="Normal"/>
    <w:rsid w:val="006F2CA2"/>
    <w:pPr>
      <w:keepNext/>
      <w:keepLines/>
      <w:spacing w:before="240" w:after="0" w:line="240" w:lineRule="auto"/>
      <w:ind w:left="475"/>
    </w:pPr>
    <w:rPr>
      <w:rFonts w:ascii="Times New Roman" w:hAnsi="Times New Roman" w:cs="Times New Roman"/>
      <w:b/>
      <w:sz w:val="26"/>
      <w:szCs w:val="20"/>
      <w:lang w:val="en-GB" w:eastAsia="en-US"/>
    </w:rPr>
  </w:style>
  <w:style w:type="paragraph" w:customStyle="1" w:styleId="SectionIllustrationHeading">
    <w:name w:val="SectionIllustrationHeading"/>
    <w:basedOn w:val="Normal"/>
    <w:next w:val="SectionIllustrationTexta"/>
    <w:link w:val="SectionIllustrationHeadingChar"/>
    <w:rsid w:val="006F2CA2"/>
    <w:pPr>
      <w:spacing w:before="240" w:after="0" w:line="240" w:lineRule="auto"/>
      <w:jc w:val="center"/>
    </w:pPr>
    <w:rPr>
      <w:rFonts w:ascii="Times New Roman" w:hAnsi="Times New Roman" w:cs="Times New Roman"/>
      <w:i/>
      <w:sz w:val="22"/>
      <w:szCs w:val="20"/>
      <w:lang w:val="en-GB" w:eastAsia="en-US"/>
    </w:rPr>
  </w:style>
  <w:style w:type="paragraph" w:customStyle="1" w:styleId="Am1SectionIllustrationHeading">
    <w:name w:val="Am1SectionIllustrationHeading"/>
    <w:basedOn w:val="SectionIllustrationHeading"/>
    <w:rsid w:val="006F2CA2"/>
    <w:pPr>
      <w:ind w:left="475"/>
    </w:pPr>
  </w:style>
  <w:style w:type="paragraph" w:customStyle="1" w:styleId="SectionIllustrationTexta">
    <w:name w:val="SectionIllustrationText(a)"/>
    <w:basedOn w:val="SectionIllustrationHeading"/>
    <w:rsid w:val="006F2CA2"/>
    <w:pPr>
      <w:ind w:firstLine="475"/>
      <w:jc w:val="both"/>
    </w:pPr>
    <w:rPr>
      <w:i w:val="0"/>
    </w:rPr>
  </w:style>
  <w:style w:type="paragraph" w:customStyle="1" w:styleId="Am1SectionIllustrationText">
    <w:name w:val="Am1SectionIllustrationText"/>
    <w:basedOn w:val="SectionIllustrationTexta"/>
    <w:rsid w:val="006F2CA2"/>
    <w:pPr>
      <w:ind w:left="475"/>
    </w:pPr>
  </w:style>
  <w:style w:type="paragraph" w:customStyle="1" w:styleId="SectionInterpretationItem">
    <w:name w:val="SectionInterpretationItem"/>
    <w:basedOn w:val="SectionText1"/>
    <w:rsid w:val="006F2CA2"/>
    <w:pPr>
      <w:ind w:left="720" w:hanging="288"/>
    </w:pPr>
  </w:style>
  <w:style w:type="paragraph" w:customStyle="1" w:styleId="SectionInterpretationa">
    <w:name w:val="SectionInterpretation(a)"/>
    <w:basedOn w:val="SectionInterpretationItem"/>
    <w:rsid w:val="006F2CA2"/>
    <w:pPr>
      <w:tabs>
        <w:tab w:val="right" w:pos="1236"/>
      </w:tabs>
      <w:ind w:left="1350" w:hanging="990"/>
    </w:pPr>
    <w:rPr>
      <w:color w:val="000000"/>
      <w:lang w:bidi="ta-IN"/>
    </w:rPr>
  </w:style>
  <w:style w:type="paragraph" w:customStyle="1" w:styleId="Am1SectionInterpretationa">
    <w:name w:val="Am1SectionInterpretation(a)"/>
    <w:basedOn w:val="SectionInterpretationa"/>
    <w:rsid w:val="006F2CA2"/>
    <w:pPr>
      <w:tabs>
        <w:tab w:val="clear" w:pos="1236"/>
        <w:tab w:val="right" w:pos="1775"/>
      </w:tabs>
      <w:ind w:left="1890" w:hanging="1350"/>
    </w:pPr>
  </w:style>
  <w:style w:type="paragraph" w:customStyle="1" w:styleId="Am1SectionInterpretationaN">
    <w:name w:val="Am1SectionInterpretation(a)N+"/>
    <w:basedOn w:val="Am1SectionInterpretationa"/>
    <w:rsid w:val="006F2CA2"/>
    <w:pPr>
      <w:tabs>
        <w:tab w:val="clear" w:pos="1775"/>
      </w:tabs>
      <w:ind w:firstLine="0"/>
    </w:pPr>
  </w:style>
  <w:style w:type="paragraph" w:customStyle="1" w:styleId="SectionInterpretationi">
    <w:name w:val="SectionInterpretation(i)"/>
    <w:basedOn w:val="SectionInterpretationa"/>
    <w:rsid w:val="006F2CA2"/>
    <w:pPr>
      <w:tabs>
        <w:tab w:val="clear" w:pos="1236"/>
        <w:tab w:val="right" w:pos="1905"/>
      </w:tabs>
      <w:ind w:left="2016" w:hanging="1116"/>
    </w:pPr>
  </w:style>
  <w:style w:type="paragraph" w:customStyle="1" w:styleId="Am1SectionInterpretationi">
    <w:name w:val="Am1SectionInterpretation(i)"/>
    <w:basedOn w:val="SectionInterpretationi"/>
    <w:rsid w:val="006F2CA2"/>
    <w:pPr>
      <w:tabs>
        <w:tab w:val="clear" w:pos="1905"/>
        <w:tab w:val="right" w:pos="2410"/>
      </w:tabs>
      <w:ind w:left="2520" w:hanging="1325"/>
    </w:pPr>
  </w:style>
  <w:style w:type="paragraph" w:customStyle="1" w:styleId="Am1SectionInterpretationiN">
    <w:name w:val="Am1SectionInterpretation(i)N+"/>
    <w:basedOn w:val="Am1SectionInterpretationi"/>
    <w:rsid w:val="006F2CA2"/>
    <w:pPr>
      <w:tabs>
        <w:tab w:val="clear" w:pos="2410"/>
      </w:tabs>
      <w:ind w:firstLine="0"/>
    </w:pPr>
  </w:style>
  <w:style w:type="paragraph" w:customStyle="1" w:styleId="Am1SectionInterpretationItem">
    <w:name w:val="Am1SectionInterpretationItem"/>
    <w:basedOn w:val="SectionInterpretationItem"/>
    <w:rsid w:val="006F2CA2"/>
    <w:pPr>
      <w:ind w:left="1195"/>
    </w:pPr>
  </w:style>
  <w:style w:type="paragraph" w:customStyle="1" w:styleId="SectionInterpretationItemN">
    <w:name w:val="SectionInterpretationItemN+"/>
    <w:basedOn w:val="SectionInterpretationItem"/>
    <w:rsid w:val="006F2CA2"/>
    <w:pPr>
      <w:ind w:firstLine="0"/>
    </w:pPr>
  </w:style>
  <w:style w:type="paragraph" w:customStyle="1" w:styleId="Am1SectionInterpretationItemN">
    <w:name w:val="Am1SectionInterpretationItemN+"/>
    <w:basedOn w:val="SectionInterpretationItemN"/>
    <w:rsid w:val="006F2CA2"/>
    <w:pPr>
      <w:ind w:left="1195"/>
    </w:pPr>
  </w:style>
  <w:style w:type="paragraph" w:customStyle="1" w:styleId="Am1SectionText1">
    <w:name w:val="Am1SectionText(1)"/>
    <w:basedOn w:val="SectionText1"/>
    <w:rsid w:val="006F2CA2"/>
    <w:pPr>
      <w:ind w:left="475"/>
    </w:pPr>
  </w:style>
  <w:style w:type="paragraph" w:customStyle="1" w:styleId="Am1SectionText1N">
    <w:name w:val="Am1SectionText(1)N"/>
    <w:basedOn w:val="Normal"/>
    <w:rsid w:val="006F2CA2"/>
    <w:pPr>
      <w:spacing w:before="120" w:after="0" w:line="240" w:lineRule="auto"/>
      <w:ind w:left="475"/>
      <w:jc w:val="both"/>
    </w:pPr>
    <w:rPr>
      <w:rFonts w:ascii="Times New Roman" w:hAnsi="Times New Roman" w:cs="Times New Roman"/>
      <w:sz w:val="26"/>
      <w:szCs w:val="20"/>
      <w:lang w:val="en-GB" w:eastAsia="en-US"/>
    </w:rPr>
  </w:style>
  <w:style w:type="paragraph" w:customStyle="1" w:styleId="SectionTexta">
    <w:name w:val="SectionText(a)"/>
    <w:basedOn w:val="Normal"/>
    <w:link w:val="SectionTextaChar"/>
    <w:rsid w:val="006F2CA2"/>
    <w:pPr>
      <w:tabs>
        <w:tab w:val="right" w:pos="737"/>
      </w:tabs>
      <w:spacing w:before="120" w:after="0" w:line="240" w:lineRule="auto"/>
      <w:ind w:left="851" w:hanging="851"/>
      <w:jc w:val="both"/>
    </w:pPr>
    <w:rPr>
      <w:rFonts w:ascii="Times New Roman" w:hAnsi="Times New Roman" w:cs="Times New Roman"/>
      <w:color w:val="000000"/>
      <w:sz w:val="26"/>
      <w:lang w:val="en-GB" w:eastAsia="en-US" w:bidi="ta-IN"/>
    </w:rPr>
  </w:style>
  <w:style w:type="paragraph" w:customStyle="1" w:styleId="SectionProvisoiN">
    <w:name w:val="SectionProviso(i)N+"/>
    <w:basedOn w:val="SectionTextiN"/>
    <w:qFormat/>
    <w:rsid w:val="006F2CA2"/>
  </w:style>
  <w:style w:type="paragraph" w:customStyle="1" w:styleId="Am1SectionTextaN">
    <w:name w:val="Am1SectionText(a)N"/>
    <w:basedOn w:val="Normal"/>
    <w:rsid w:val="006F2CA2"/>
    <w:pPr>
      <w:tabs>
        <w:tab w:val="right" w:pos="737"/>
      </w:tabs>
      <w:spacing w:before="120" w:after="0" w:line="240" w:lineRule="auto"/>
      <w:ind w:left="950"/>
      <w:jc w:val="both"/>
    </w:pPr>
    <w:rPr>
      <w:rFonts w:ascii="Times New Roman" w:hAnsi="Times New Roman" w:cs="Times New Roman"/>
      <w:color w:val="000000"/>
      <w:sz w:val="26"/>
      <w:lang w:val="en-GB" w:eastAsia="en-US" w:bidi="ta-IN"/>
    </w:rPr>
  </w:style>
  <w:style w:type="paragraph" w:customStyle="1" w:styleId="SectionTextaN">
    <w:name w:val="SectionText(a)N+"/>
    <w:basedOn w:val="Normal"/>
    <w:rsid w:val="006F2CA2"/>
    <w:pPr>
      <w:spacing w:before="120" w:after="0" w:line="240" w:lineRule="auto"/>
      <w:ind w:left="851"/>
      <w:jc w:val="both"/>
    </w:pPr>
    <w:rPr>
      <w:rFonts w:ascii="Times New Roman" w:hAnsi="Times New Roman" w:cs="Times New Roman"/>
      <w:sz w:val="26"/>
      <w:szCs w:val="20"/>
      <w:lang w:val="en-GB" w:eastAsia="en-US"/>
    </w:rPr>
  </w:style>
  <w:style w:type="paragraph" w:customStyle="1" w:styleId="Am1SectionTextaN0">
    <w:name w:val="Am1SectionText(a)N+"/>
    <w:basedOn w:val="SectionTextaN"/>
    <w:rsid w:val="006F2CA2"/>
    <w:pPr>
      <w:ind w:left="1426"/>
    </w:pPr>
  </w:style>
  <w:style w:type="paragraph" w:customStyle="1" w:styleId="SectionTexti">
    <w:name w:val="SectionText(i)"/>
    <w:basedOn w:val="Normal"/>
    <w:rsid w:val="006F2CA2"/>
    <w:pPr>
      <w:tabs>
        <w:tab w:val="right" w:pos="1446"/>
      </w:tabs>
      <w:spacing w:before="120" w:after="0" w:line="240" w:lineRule="auto"/>
      <w:ind w:left="1560" w:hanging="1080"/>
      <w:jc w:val="both"/>
    </w:pPr>
    <w:rPr>
      <w:rFonts w:ascii="Times New Roman" w:hAnsi="Times New Roman" w:cs="Times New Roman"/>
      <w:sz w:val="26"/>
      <w:szCs w:val="20"/>
      <w:lang w:val="en-GB" w:eastAsia="en-US" w:bidi="ta-IN"/>
    </w:rPr>
  </w:style>
  <w:style w:type="paragraph" w:customStyle="1" w:styleId="Am1SectionTexti">
    <w:name w:val="Am1SectionText(i)"/>
    <w:basedOn w:val="SectionTexti"/>
    <w:rsid w:val="006F2CA2"/>
    <w:pPr>
      <w:tabs>
        <w:tab w:val="clear" w:pos="1446"/>
        <w:tab w:val="right" w:pos="2024"/>
      </w:tabs>
      <w:ind w:left="2138" w:hanging="1304"/>
    </w:pPr>
  </w:style>
  <w:style w:type="paragraph" w:customStyle="1" w:styleId="ScheduleSectionProviso1N">
    <w:name w:val="ScheduleSectionProviso(1)N"/>
    <w:basedOn w:val="ScheduleSectionText1N"/>
    <w:qFormat/>
    <w:rsid w:val="006F2CA2"/>
    <w:rPr>
      <w:lang w:val="en-GB"/>
    </w:rPr>
  </w:style>
  <w:style w:type="paragraph" w:customStyle="1" w:styleId="Am1SectionTextiN">
    <w:name w:val="Am1SectionText(i)N"/>
    <w:basedOn w:val="Normal"/>
    <w:rsid w:val="006F2CA2"/>
    <w:pPr>
      <w:tabs>
        <w:tab w:val="right" w:pos="1446"/>
      </w:tabs>
      <w:spacing w:before="120" w:after="0" w:line="240" w:lineRule="auto"/>
      <w:ind w:left="1195"/>
      <w:jc w:val="both"/>
    </w:pPr>
    <w:rPr>
      <w:rFonts w:ascii="Times New Roman" w:hAnsi="Times New Roman" w:cs="Times New Roman"/>
      <w:sz w:val="26"/>
      <w:szCs w:val="20"/>
      <w:lang w:val="en-GB" w:eastAsia="en-US" w:bidi="ta-IN"/>
    </w:rPr>
  </w:style>
  <w:style w:type="paragraph" w:customStyle="1" w:styleId="SectionTextiN">
    <w:name w:val="SectionText(i)N+"/>
    <w:basedOn w:val="SectionTexti"/>
    <w:rsid w:val="006F2CA2"/>
    <w:pPr>
      <w:tabs>
        <w:tab w:val="clear" w:pos="1446"/>
      </w:tabs>
      <w:ind w:firstLine="0"/>
    </w:pPr>
  </w:style>
  <w:style w:type="paragraph" w:customStyle="1" w:styleId="Am1SectionTextiN0">
    <w:name w:val="Am1SectionText(i)N+"/>
    <w:basedOn w:val="SectionTextiN"/>
    <w:rsid w:val="006F2CA2"/>
    <w:pPr>
      <w:ind w:left="2138"/>
    </w:pPr>
  </w:style>
  <w:style w:type="paragraph" w:customStyle="1" w:styleId="SectionTextA0">
    <w:name w:val="SectionText[A]"/>
    <w:basedOn w:val="SectionTexti"/>
    <w:rsid w:val="006F2CA2"/>
    <w:pPr>
      <w:tabs>
        <w:tab w:val="clear" w:pos="1446"/>
        <w:tab w:val="right" w:pos="2126"/>
      </w:tabs>
      <w:ind w:left="2239" w:hanging="1247"/>
    </w:pPr>
    <w:rPr>
      <w:szCs w:val="26"/>
    </w:rPr>
  </w:style>
  <w:style w:type="paragraph" w:customStyle="1" w:styleId="Am1SectionTextA0">
    <w:name w:val="Am1SectionText[A]"/>
    <w:basedOn w:val="SectionTextA0"/>
    <w:rsid w:val="006F2CA2"/>
    <w:pPr>
      <w:tabs>
        <w:tab w:val="clear" w:pos="2126"/>
        <w:tab w:val="right" w:pos="2659"/>
      </w:tabs>
      <w:ind w:left="2772" w:hanging="1780"/>
    </w:pPr>
  </w:style>
  <w:style w:type="paragraph" w:customStyle="1" w:styleId="ScheduleSectionProvisoaN">
    <w:name w:val="ScheduleSectionProviso(a)N+"/>
    <w:basedOn w:val="ScheduleSectionTextaN"/>
    <w:qFormat/>
    <w:rsid w:val="006F2CA2"/>
  </w:style>
  <w:style w:type="paragraph" w:customStyle="1" w:styleId="Am1SectionTextAN1">
    <w:name w:val="Am1SectionText[A]N"/>
    <w:basedOn w:val="Normal"/>
    <w:rsid w:val="006F2CA2"/>
    <w:pPr>
      <w:tabs>
        <w:tab w:val="right" w:pos="2126"/>
      </w:tabs>
      <w:spacing w:before="120" w:after="0" w:line="240" w:lineRule="auto"/>
      <w:ind w:left="1915"/>
      <w:jc w:val="both"/>
    </w:pPr>
    <w:rPr>
      <w:rFonts w:ascii="Times New Roman" w:hAnsi="Times New Roman" w:cs="Times New Roman"/>
      <w:sz w:val="26"/>
      <w:szCs w:val="26"/>
      <w:lang w:val="en-GB" w:eastAsia="en-US" w:bidi="ta-IN"/>
    </w:rPr>
  </w:style>
  <w:style w:type="paragraph" w:customStyle="1" w:styleId="SectionTextAN0">
    <w:name w:val="SectionText[A]N+"/>
    <w:basedOn w:val="SectionTextA0"/>
    <w:rsid w:val="006F2CA2"/>
    <w:pPr>
      <w:tabs>
        <w:tab w:val="clear" w:pos="2126"/>
      </w:tabs>
      <w:ind w:left="2240" w:firstLine="0"/>
    </w:pPr>
  </w:style>
  <w:style w:type="paragraph" w:customStyle="1" w:styleId="Am1SectionTextAN2">
    <w:name w:val="Am1SectionText[A]N+"/>
    <w:basedOn w:val="SectionTextAN0"/>
    <w:rsid w:val="006F2CA2"/>
    <w:pPr>
      <w:ind w:left="2773"/>
    </w:pPr>
  </w:style>
  <w:style w:type="paragraph" w:customStyle="1" w:styleId="Am2DivisionHeading1">
    <w:name w:val="Am2DivisionHeading1"/>
    <w:basedOn w:val="Am1DivisionHeading1"/>
    <w:rsid w:val="006F2CA2"/>
    <w:pPr>
      <w:ind w:left="1152"/>
    </w:pPr>
  </w:style>
  <w:style w:type="paragraph" w:customStyle="1" w:styleId="Am2DivisionHeading2">
    <w:name w:val="Am2DivisionHeading2"/>
    <w:basedOn w:val="Am1DivisionHeading2"/>
    <w:rsid w:val="006F2CA2"/>
    <w:pPr>
      <w:ind w:left="1152"/>
    </w:pPr>
  </w:style>
  <w:style w:type="paragraph" w:customStyle="1" w:styleId="Am2DivisionHeading3">
    <w:name w:val="Am2DivisionHeading3"/>
    <w:basedOn w:val="Am1DivisionHeading3"/>
    <w:rsid w:val="006F2CA2"/>
    <w:pPr>
      <w:ind w:left="1152"/>
    </w:pPr>
  </w:style>
  <w:style w:type="paragraph" w:customStyle="1" w:styleId="Am2FormFigureImageName">
    <w:name w:val="Am2FormFigureImageName"/>
    <w:basedOn w:val="Am1FormFigureImageName"/>
    <w:rsid w:val="006F2CA2"/>
  </w:style>
  <w:style w:type="paragraph" w:customStyle="1" w:styleId="Am2SectionHeading">
    <w:name w:val="Am2SectionHeading"/>
    <w:basedOn w:val="Am1SectionHeading"/>
    <w:rsid w:val="006F2CA2"/>
    <w:pPr>
      <w:ind w:left="1152"/>
    </w:pPr>
  </w:style>
  <w:style w:type="paragraph" w:customStyle="1" w:styleId="Am2SectionHeading1">
    <w:name w:val="Am2SectionHeading(1)"/>
    <w:basedOn w:val="Am1SectionHeading1"/>
    <w:rsid w:val="006F2CA2"/>
    <w:pPr>
      <w:ind w:left="1152"/>
    </w:pPr>
  </w:style>
  <w:style w:type="paragraph" w:customStyle="1" w:styleId="Am2SectionIllustrationHeading">
    <w:name w:val="Am2SectionIllustrationHeading"/>
    <w:basedOn w:val="Am1SectionIllustrationHeading"/>
    <w:rsid w:val="006F2CA2"/>
    <w:pPr>
      <w:ind w:left="1152"/>
    </w:pPr>
  </w:style>
  <w:style w:type="paragraph" w:customStyle="1" w:styleId="Am2SectionIllustrationText">
    <w:name w:val="Am2SectionIllustrationText"/>
    <w:basedOn w:val="Am1SectionIllustrationText"/>
    <w:rsid w:val="006F2CA2"/>
    <w:pPr>
      <w:ind w:left="1152"/>
    </w:pPr>
  </w:style>
  <w:style w:type="paragraph" w:customStyle="1" w:styleId="Am2SectionInterpretationa">
    <w:name w:val="Am2SectionInterpretation(a)"/>
    <w:basedOn w:val="Am1SectionInterpretationa"/>
    <w:rsid w:val="006F2CA2"/>
    <w:pPr>
      <w:tabs>
        <w:tab w:val="clear" w:pos="1775"/>
        <w:tab w:val="right" w:pos="2410"/>
      </w:tabs>
      <w:ind w:left="2520" w:hanging="1422"/>
    </w:pPr>
  </w:style>
  <w:style w:type="paragraph" w:customStyle="1" w:styleId="Am2SectionInterpretationaN">
    <w:name w:val="Am2SectionInterpretation(a)N+"/>
    <w:basedOn w:val="Am2SectionInterpretationa"/>
    <w:rsid w:val="006F2CA2"/>
  </w:style>
  <w:style w:type="paragraph" w:customStyle="1" w:styleId="Am2SectionInterpretationi">
    <w:name w:val="Am2SectionInterpretation(i)"/>
    <w:basedOn w:val="SectionInterpretationi"/>
    <w:rsid w:val="006F2CA2"/>
    <w:pPr>
      <w:tabs>
        <w:tab w:val="clear" w:pos="1905"/>
        <w:tab w:val="right" w:pos="3056"/>
      </w:tabs>
      <w:ind w:left="3168"/>
    </w:pPr>
  </w:style>
  <w:style w:type="paragraph" w:customStyle="1" w:styleId="Am2SectionInterpretationiN">
    <w:name w:val="Am2SectionInterpretation(i)N+"/>
    <w:basedOn w:val="Am2SectionInterpretationi"/>
    <w:rsid w:val="006F2CA2"/>
    <w:pPr>
      <w:tabs>
        <w:tab w:val="clear" w:pos="3056"/>
      </w:tabs>
      <w:ind w:firstLine="0"/>
    </w:pPr>
  </w:style>
  <w:style w:type="paragraph" w:customStyle="1" w:styleId="Am2SectionInterpretationItem">
    <w:name w:val="Am2SectionInterpretationItem"/>
    <w:basedOn w:val="Am1SectionInterpretationItem"/>
    <w:rsid w:val="006F2CA2"/>
    <w:pPr>
      <w:ind w:left="1915"/>
    </w:pPr>
  </w:style>
  <w:style w:type="paragraph" w:customStyle="1" w:styleId="Am2SectionInterpretationItemN">
    <w:name w:val="Am2SectionInterpretationItemN+"/>
    <w:basedOn w:val="Am1SectionInterpretationItemN"/>
    <w:rsid w:val="006F2CA2"/>
    <w:pPr>
      <w:ind w:left="1915"/>
    </w:pPr>
  </w:style>
  <w:style w:type="paragraph" w:customStyle="1" w:styleId="Am2SectionText1">
    <w:name w:val="Am2SectionText(1)"/>
    <w:basedOn w:val="Am1SectionText1"/>
    <w:rsid w:val="006F2CA2"/>
    <w:pPr>
      <w:ind w:left="1152"/>
    </w:pPr>
  </w:style>
  <w:style w:type="paragraph" w:customStyle="1" w:styleId="Am2SectionText1N">
    <w:name w:val="Am2SectionText(1)N"/>
    <w:basedOn w:val="Am1SectionText1N"/>
    <w:rsid w:val="006F2CA2"/>
    <w:pPr>
      <w:ind w:left="1152"/>
    </w:pPr>
  </w:style>
  <w:style w:type="paragraph" w:customStyle="1" w:styleId="Am2SectionTexta">
    <w:name w:val="Am2SectionText(a)"/>
    <w:basedOn w:val="Am1SectionTexta"/>
    <w:rsid w:val="006F2CA2"/>
    <w:pPr>
      <w:tabs>
        <w:tab w:val="right" w:pos="2060"/>
      </w:tabs>
      <w:ind w:left="2172" w:hanging="970"/>
    </w:pPr>
    <w:rPr>
      <w:color w:val="000000"/>
      <w:szCs w:val="24"/>
      <w:lang w:bidi="ta-IN"/>
    </w:rPr>
  </w:style>
  <w:style w:type="paragraph" w:customStyle="1" w:styleId="Am2SectionTextaN">
    <w:name w:val="Am2SectionText(a)N"/>
    <w:basedOn w:val="Am1SectionTextaN"/>
    <w:rsid w:val="006F2CA2"/>
    <w:pPr>
      <w:ind w:left="1627"/>
    </w:pPr>
  </w:style>
  <w:style w:type="paragraph" w:customStyle="1" w:styleId="Am2SectionTextaN0">
    <w:name w:val="Am2SectionText(a)N+"/>
    <w:basedOn w:val="Am1SectionTextaN0"/>
    <w:rsid w:val="006F2CA2"/>
    <w:pPr>
      <w:ind w:left="2172"/>
    </w:pPr>
  </w:style>
  <w:style w:type="paragraph" w:customStyle="1" w:styleId="Am2SectionTexti">
    <w:name w:val="Am2SectionText(i)"/>
    <w:basedOn w:val="Am1SectionTexti"/>
    <w:rsid w:val="006F2CA2"/>
    <w:pPr>
      <w:tabs>
        <w:tab w:val="clear" w:pos="2024"/>
        <w:tab w:val="right" w:pos="2716"/>
      </w:tabs>
      <w:ind w:left="2829" w:hanging="1315"/>
    </w:pPr>
  </w:style>
  <w:style w:type="paragraph" w:customStyle="1" w:styleId="Am2SectionTextiN">
    <w:name w:val="Am2SectionText(i)N"/>
    <w:basedOn w:val="Am1SectionTextiN"/>
    <w:rsid w:val="006F2CA2"/>
    <w:pPr>
      <w:ind w:left="1872"/>
    </w:pPr>
  </w:style>
  <w:style w:type="paragraph" w:customStyle="1" w:styleId="Am2SectionTextiN0">
    <w:name w:val="Am2SectionText(i)N+"/>
    <w:basedOn w:val="Am1SectionTextiN0"/>
    <w:rsid w:val="006F2CA2"/>
    <w:pPr>
      <w:ind w:left="2829"/>
    </w:pPr>
  </w:style>
  <w:style w:type="paragraph" w:customStyle="1" w:styleId="Am2SectionTextA0">
    <w:name w:val="Am2SectionText[A]"/>
    <w:basedOn w:val="Am1SectionTextA0"/>
    <w:rsid w:val="006F2CA2"/>
    <w:pPr>
      <w:tabs>
        <w:tab w:val="clear" w:pos="2659"/>
        <w:tab w:val="right" w:pos="3436"/>
      </w:tabs>
      <w:ind w:left="3550" w:hanging="1775"/>
    </w:pPr>
  </w:style>
  <w:style w:type="paragraph" w:customStyle="1" w:styleId="Am2SectionTextAN1">
    <w:name w:val="Am2SectionText[A]N"/>
    <w:basedOn w:val="Am1SectionTextAN1"/>
    <w:rsid w:val="006F2CA2"/>
    <w:pPr>
      <w:ind w:left="2592"/>
    </w:pPr>
  </w:style>
  <w:style w:type="paragraph" w:customStyle="1" w:styleId="Am2SectionTextAN2">
    <w:name w:val="Am2SectionText[A]N+"/>
    <w:basedOn w:val="Am1SectionTextAN2"/>
    <w:rsid w:val="006F2CA2"/>
    <w:pPr>
      <w:ind w:left="3549"/>
    </w:pPr>
  </w:style>
  <w:style w:type="paragraph" w:customStyle="1" w:styleId="AmendRef">
    <w:name w:val="AmendRef"/>
    <w:basedOn w:val="Normal"/>
    <w:rsid w:val="006F2CA2"/>
    <w:pPr>
      <w:suppressLineNumbers/>
      <w:spacing w:before="0" w:after="0" w:line="240" w:lineRule="auto"/>
      <w:ind w:left="2880"/>
      <w:jc w:val="right"/>
    </w:pPr>
    <w:rPr>
      <w:rFonts w:ascii="Times New Roman" w:hAnsi="Times New Roman" w:cs="Times New Roman"/>
      <w:i/>
      <w:sz w:val="18"/>
      <w:szCs w:val="20"/>
      <w:lang w:val="en-GB" w:eastAsia="en-US"/>
    </w:rPr>
  </w:style>
  <w:style w:type="paragraph" w:customStyle="1" w:styleId="AmendRefALot">
    <w:name w:val="AmendRefALot"/>
    <w:basedOn w:val="AmendRef"/>
    <w:rsid w:val="006F2CA2"/>
    <w:pPr>
      <w:ind w:left="1080"/>
    </w:pPr>
    <w:rPr>
      <w:lang w:val="en-US"/>
    </w:rPr>
  </w:style>
  <w:style w:type="paragraph" w:customStyle="1" w:styleId="AppendixHeadingRight">
    <w:name w:val="AppendixHeadingRight"/>
    <w:basedOn w:val="Normal"/>
    <w:rsid w:val="006F2CA2"/>
    <w:pPr>
      <w:spacing w:before="120" w:after="0" w:line="240" w:lineRule="auto"/>
      <w:jc w:val="right"/>
    </w:pPr>
    <w:rPr>
      <w:rFonts w:ascii="Times New Roman" w:hAnsi="Times New Roman" w:cs="Times New Roman"/>
      <w:i/>
      <w:sz w:val="26"/>
      <w:szCs w:val="20"/>
      <w:lang w:val="en-GB" w:eastAsia="en-US"/>
    </w:rPr>
  </w:style>
  <w:style w:type="paragraph" w:customStyle="1" w:styleId="AutotextBillBreak">
    <w:name w:val="AutotextBillBreak"/>
    <w:basedOn w:val="Normal"/>
    <w:next w:val="Normal"/>
    <w:rsid w:val="006F2CA2"/>
    <w:pPr>
      <w:keepLines/>
      <w:widowControl w:val="0"/>
      <w:pBdr>
        <w:bottom w:val="single" w:sz="6" w:space="1" w:color="auto"/>
      </w:pBdr>
      <w:spacing w:before="120" w:after="0" w:line="240" w:lineRule="auto"/>
      <w:jc w:val="both"/>
    </w:pPr>
    <w:rPr>
      <w:rFonts w:ascii="Times New Roman" w:hAnsi="Times New Roman" w:cs="Times New Roman"/>
      <w:sz w:val="26"/>
      <w:szCs w:val="20"/>
      <w:lang w:val="en-GB" w:eastAsia="en-US"/>
    </w:rPr>
  </w:style>
  <w:style w:type="paragraph" w:customStyle="1" w:styleId="BillPageNumber">
    <w:name w:val="BillPageNumber"/>
    <w:basedOn w:val="Header"/>
    <w:rsid w:val="006F2CA2"/>
    <w:pPr>
      <w:tabs>
        <w:tab w:val="clear" w:pos="4513"/>
        <w:tab w:val="clear" w:pos="9026"/>
        <w:tab w:val="center" w:pos="4320"/>
        <w:tab w:val="right" w:pos="8640"/>
      </w:tabs>
      <w:spacing w:after="240"/>
      <w:jc w:val="center"/>
    </w:pPr>
    <w:rPr>
      <w:rFonts w:ascii="Times New Roman" w:hAnsi="Times New Roman"/>
      <w:szCs w:val="20"/>
      <w:lang w:val="en-GB" w:eastAsia="en-US"/>
    </w:rPr>
  </w:style>
  <w:style w:type="paragraph" w:customStyle="1" w:styleId="PreambleBillIntituled">
    <w:name w:val="PreambleBillIntituled"/>
    <w:basedOn w:val="Normal"/>
    <w:rsid w:val="006F2CA2"/>
    <w:pPr>
      <w:spacing w:before="120" w:after="0" w:line="480" w:lineRule="auto"/>
      <w:jc w:val="center"/>
    </w:pPr>
    <w:rPr>
      <w:rFonts w:ascii="Times New Roman" w:hAnsi="Times New Roman" w:cs="Times New Roman"/>
      <w:sz w:val="26"/>
      <w:szCs w:val="20"/>
      <w:lang w:val="en-GB" w:eastAsia="en-US"/>
    </w:rPr>
  </w:style>
  <w:style w:type="paragraph" w:customStyle="1" w:styleId="character-intituled">
    <w:name w:val="character-intituled"/>
    <w:basedOn w:val="PreambleBillIntituled"/>
    <w:rsid w:val="006F2CA2"/>
    <w:rPr>
      <w:i/>
      <w:spacing w:val="100"/>
    </w:rPr>
  </w:style>
  <w:style w:type="paragraph" w:customStyle="1" w:styleId="ComparativeTableHeading">
    <w:name w:val="ComparativeTableHeading"/>
    <w:basedOn w:val="Normal"/>
    <w:uiPriority w:val="99"/>
    <w:rsid w:val="006F2CA2"/>
    <w:pPr>
      <w:keepNext/>
      <w:keepLines/>
      <w:pageBreakBefore/>
      <w:spacing w:before="120" w:after="0" w:line="240" w:lineRule="auto"/>
      <w:jc w:val="center"/>
    </w:pPr>
    <w:rPr>
      <w:rFonts w:ascii="Times New Roman" w:hAnsi="Times New Roman" w:cs="Times New Roman"/>
      <w:sz w:val="26"/>
      <w:szCs w:val="20"/>
      <w:lang w:val="en-GB" w:eastAsia="en-US"/>
    </w:rPr>
  </w:style>
  <w:style w:type="paragraph" w:customStyle="1" w:styleId="EnableReference">
    <w:name w:val="EnableReference"/>
    <w:basedOn w:val="Normal"/>
    <w:rsid w:val="006F2CA2"/>
    <w:pPr>
      <w:keepNext/>
      <w:keepLines/>
      <w:spacing w:before="0" w:after="0" w:line="240" w:lineRule="auto"/>
      <w:ind w:left="4320"/>
      <w:jc w:val="right"/>
    </w:pPr>
    <w:rPr>
      <w:rFonts w:ascii="Times New Roman" w:hAnsi="Times New Roman" w:cs="Times New Roman"/>
      <w:sz w:val="18"/>
      <w:szCs w:val="20"/>
      <w:lang w:val="en-GB" w:eastAsia="en-US"/>
    </w:rPr>
  </w:style>
  <w:style w:type="paragraph" w:customStyle="1" w:styleId="EnablingReference">
    <w:name w:val="Enabling Reference"/>
    <w:basedOn w:val="Normal"/>
    <w:next w:val="Normal"/>
    <w:rsid w:val="006F2CA2"/>
    <w:pPr>
      <w:spacing w:before="0" w:after="0" w:line="240" w:lineRule="auto"/>
      <w:jc w:val="right"/>
    </w:pPr>
    <w:rPr>
      <w:rFonts w:ascii="Times New Roman" w:hAnsi="Times New Roman" w:cs="Times New Roman"/>
      <w:sz w:val="20"/>
      <w:szCs w:val="20"/>
      <w:lang w:val="en-GB" w:eastAsia="en-US"/>
    </w:rPr>
  </w:style>
  <w:style w:type="paragraph" w:customStyle="1" w:styleId="EquationImageName">
    <w:name w:val="EquationImageName"/>
    <w:basedOn w:val="FigureImageName"/>
    <w:rsid w:val="006F2CA2"/>
  </w:style>
  <w:style w:type="paragraph" w:customStyle="1" w:styleId="ExpenditureHeading">
    <w:name w:val="ExpenditureHeading"/>
    <w:basedOn w:val="Normal"/>
    <w:rsid w:val="006F2CA2"/>
    <w:pPr>
      <w:keepNext/>
      <w:keepLines/>
      <w:suppressLineNumbers/>
      <w:spacing w:before="360" w:after="0" w:line="240" w:lineRule="auto"/>
      <w:jc w:val="center"/>
    </w:pPr>
    <w:rPr>
      <w:rFonts w:ascii="Times New Roman" w:hAnsi="Times New Roman" w:cs="Times New Roman"/>
      <w:caps/>
      <w:sz w:val="26"/>
      <w:szCs w:val="20"/>
      <w:lang w:val="en-GB" w:eastAsia="en-US"/>
    </w:rPr>
  </w:style>
  <w:style w:type="paragraph" w:customStyle="1" w:styleId="Explanatory1">
    <w:name w:val="Explanatory1"/>
    <w:basedOn w:val="Normal"/>
    <w:rsid w:val="006F2CA2"/>
    <w:pPr>
      <w:suppressLineNumbers/>
      <w:spacing w:before="240" w:after="0" w:line="240" w:lineRule="auto"/>
      <w:ind w:firstLine="720"/>
      <w:jc w:val="both"/>
    </w:pPr>
    <w:rPr>
      <w:rFonts w:ascii="Times New Roman" w:hAnsi="Times New Roman" w:cs="Times New Roman"/>
      <w:sz w:val="22"/>
      <w:szCs w:val="20"/>
      <w:lang w:val="en-GB" w:eastAsia="en-US"/>
    </w:rPr>
  </w:style>
  <w:style w:type="paragraph" w:customStyle="1" w:styleId="Explanatory1N">
    <w:name w:val="Explanatory1N"/>
    <w:basedOn w:val="Explanatory1"/>
    <w:rsid w:val="006F2CA2"/>
    <w:pPr>
      <w:ind w:firstLine="0"/>
    </w:pPr>
  </w:style>
  <w:style w:type="paragraph" w:customStyle="1" w:styleId="Explanatory2">
    <w:name w:val="Explanatory2"/>
    <w:basedOn w:val="Normal"/>
    <w:rsid w:val="006F2CA2"/>
    <w:pPr>
      <w:suppressLineNumbers/>
      <w:spacing w:before="240" w:after="0" w:line="240" w:lineRule="auto"/>
      <w:ind w:left="1196" w:hanging="476"/>
      <w:jc w:val="both"/>
    </w:pPr>
    <w:rPr>
      <w:rFonts w:ascii="Times New Roman" w:hAnsi="Times New Roman" w:cs="Times New Roman"/>
      <w:sz w:val="22"/>
      <w:szCs w:val="20"/>
      <w:lang w:val="en-GB" w:eastAsia="en-US"/>
    </w:rPr>
  </w:style>
  <w:style w:type="paragraph" w:customStyle="1" w:styleId="ExplanatoryHeading">
    <w:name w:val="ExplanatoryHeading"/>
    <w:basedOn w:val="Normal"/>
    <w:rsid w:val="006F2CA2"/>
    <w:pPr>
      <w:keepNext/>
      <w:keepLines/>
      <w:suppressLineNumbers/>
      <w:spacing w:before="120" w:after="120" w:line="240" w:lineRule="auto"/>
      <w:jc w:val="center"/>
    </w:pPr>
    <w:rPr>
      <w:rFonts w:ascii="Times New Roman" w:hAnsi="Times New Roman" w:cs="Times New Roman"/>
      <w:caps/>
      <w:sz w:val="26"/>
      <w:szCs w:val="20"/>
      <w:lang w:val="en-GB" w:eastAsia="en-US"/>
    </w:rPr>
  </w:style>
  <w:style w:type="paragraph" w:customStyle="1" w:styleId="ExplanatoryHeading2">
    <w:name w:val="ExplanatoryHeading2"/>
    <w:basedOn w:val="ExplanatoryHeading"/>
    <w:rsid w:val="006F2CA2"/>
    <w:rPr>
      <w:sz w:val="22"/>
    </w:rPr>
  </w:style>
  <w:style w:type="paragraph" w:customStyle="1" w:styleId="ExpSectionText1">
    <w:name w:val="ExpSectionText(1)"/>
    <w:basedOn w:val="SectionText1"/>
    <w:link w:val="ExpSectionText1Char"/>
    <w:rsid w:val="006F2CA2"/>
    <w:pPr>
      <w:suppressLineNumbers/>
      <w:ind w:firstLine="284"/>
    </w:pPr>
    <w:rPr>
      <w:sz w:val="22"/>
    </w:rPr>
  </w:style>
  <w:style w:type="paragraph" w:customStyle="1" w:styleId="SectionText1N">
    <w:name w:val="SectionText(1)N"/>
    <w:basedOn w:val="SectionText1"/>
    <w:rsid w:val="006F2CA2"/>
    <w:pPr>
      <w:ind w:firstLine="0"/>
    </w:pPr>
  </w:style>
  <w:style w:type="paragraph" w:customStyle="1" w:styleId="ExpSectionText1N">
    <w:name w:val="ExpSectionText(1)N"/>
    <w:basedOn w:val="SectionText1N"/>
    <w:rsid w:val="006F2CA2"/>
    <w:pPr>
      <w:suppressLineNumbers/>
    </w:pPr>
    <w:rPr>
      <w:sz w:val="22"/>
    </w:rPr>
  </w:style>
  <w:style w:type="paragraph" w:customStyle="1" w:styleId="ExpSectionTexta">
    <w:name w:val="ExpSectionText(a)"/>
    <w:basedOn w:val="SectionTexta"/>
    <w:rsid w:val="006F2CA2"/>
    <w:pPr>
      <w:suppressLineNumbers/>
      <w:ind w:left="850" w:hanging="850"/>
    </w:pPr>
    <w:rPr>
      <w:sz w:val="22"/>
    </w:rPr>
  </w:style>
  <w:style w:type="paragraph" w:customStyle="1" w:styleId="ExpSectionTextaN">
    <w:name w:val="ExpSectionText(a)N+"/>
    <w:basedOn w:val="SectionTextaN"/>
    <w:rsid w:val="006F2CA2"/>
    <w:pPr>
      <w:suppressLineNumbers/>
    </w:pPr>
    <w:rPr>
      <w:sz w:val="22"/>
    </w:rPr>
  </w:style>
  <w:style w:type="paragraph" w:customStyle="1" w:styleId="ExpSectionTexti">
    <w:name w:val="ExpSectionText(i)"/>
    <w:basedOn w:val="SectionTexti"/>
    <w:rsid w:val="006F2CA2"/>
    <w:pPr>
      <w:suppressLineNumbers/>
    </w:pPr>
    <w:rPr>
      <w:sz w:val="22"/>
    </w:rPr>
  </w:style>
  <w:style w:type="paragraph" w:customStyle="1" w:styleId="ExpSectionTextiN">
    <w:name w:val="ExpSectionText(i)N+"/>
    <w:basedOn w:val="SectionTextiN"/>
    <w:rsid w:val="006F2CA2"/>
    <w:pPr>
      <w:suppressLineNumbers/>
    </w:pPr>
    <w:rPr>
      <w:sz w:val="22"/>
    </w:rPr>
  </w:style>
  <w:style w:type="paragraph" w:customStyle="1" w:styleId="FigureHeading">
    <w:name w:val="FigureHeading"/>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Heading">
    <w:name w:val="FormHeading"/>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No">
    <w:name w:val="FormNo"/>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FormPara">
    <w:name w:val="FormPara"/>
    <w:basedOn w:val="Normal"/>
    <w:rsid w:val="006F2CA2"/>
    <w:pPr>
      <w:spacing w:before="120" w:after="0" w:line="240" w:lineRule="auto"/>
      <w:jc w:val="both"/>
    </w:pPr>
    <w:rPr>
      <w:rFonts w:ascii="Times New Roman" w:hAnsi="Times New Roman" w:cs="Times New Roman"/>
      <w:sz w:val="26"/>
      <w:szCs w:val="20"/>
      <w:lang w:val="en-GB" w:eastAsia="en-US"/>
    </w:rPr>
  </w:style>
  <w:style w:type="paragraph" w:customStyle="1" w:styleId="FrontPageRevisedItem">
    <w:name w:val="FrontPageRevisedItem"/>
    <w:basedOn w:val="Normal"/>
    <w:rsid w:val="006F2CA2"/>
    <w:pPr>
      <w:spacing w:before="60" w:after="0" w:line="240" w:lineRule="auto"/>
      <w:jc w:val="center"/>
    </w:pPr>
    <w:rPr>
      <w:rFonts w:ascii="Times New Roman" w:hAnsi="Times New Roman" w:cs="Times New Roman"/>
      <w:b/>
      <w:sz w:val="20"/>
      <w:szCs w:val="20"/>
      <w:lang w:val="en-GB" w:eastAsia="en-US"/>
    </w:rPr>
  </w:style>
  <w:style w:type="paragraph" w:customStyle="1" w:styleId="FrontPageAmdtItem">
    <w:name w:val="FrontPageAmdtItem"/>
    <w:basedOn w:val="FrontPageRevisedItem"/>
    <w:rsid w:val="006F2CA2"/>
    <w:pPr>
      <w:spacing w:after="60"/>
    </w:pPr>
    <w:rPr>
      <w:b w:val="0"/>
    </w:rPr>
  </w:style>
  <w:style w:type="paragraph" w:customStyle="1" w:styleId="HeaderPgNoEven">
    <w:name w:val="HeaderPgNoEven"/>
    <w:basedOn w:val="Header"/>
    <w:rsid w:val="006F2CA2"/>
    <w:pPr>
      <w:tabs>
        <w:tab w:val="clear" w:pos="4513"/>
        <w:tab w:val="clear" w:pos="9026"/>
        <w:tab w:val="center" w:pos="4320"/>
        <w:tab w:val="right" w:pos="8640"/>
      </w:tabs>
      <w:spacing w:before="120"/>
    </w:pPr>
    <w:rPr>
      <w:rFonts w:ascii="Times New Roman" w:hAnsi="Times New Roman"/>
      <w:sz w:val="20"/>
      <w:szCs w:val="20"/>
      <w:lang w:val="en-GB" w:eastAsia="en-US"/>
    </w:rPr>
  </w:style>
  <w:style w:type="paragraph" w:customStyle="1" w:styleId="HeaderPgNoOdd">
    <w:name w:val="HeaderPgNoOdd"/>
    <w:basedOn w:val="Header"/>
    <w:rsid w:val="006F2CA2"/>
    <w:pPr>
      <w:tabs>
        <w:tab w:val="clear" w:pos="4513"/>
        <w:tab w:val="clear" w:pos="9026"/>
        <w:tab w:val="center" w:pos="4320"/>
        <w:tab w:val="right" w:pos="8640"/>
      </w:tabs>
      <w:spacing w:before="120"/>
      <w:jc w:val="right"/>
    </w:pPr>
    <w:rPr>
      <w:rFonts w:ascii="Times New Roman" w:hAnsi="Times New Roman"/>
      <w:sz w:val="20"/>
      <w:szCs w:val="20"/>
      <w:lang w:val="en-GB" w:eastAsia="en-US"/>
    </w:rPr>
  </w:style>
  <w:style w:type="paragraph" w:customStyle="1" w:styleId="LegislativeHistoryHeading">
    <w:name w:val="LegislativeHistoryHeading"/>
    <w:basedOn w:val="Normal"/>
    <w:uiPriority w:val="99"/>
    <w:rsid w:val="006F2CA2"/>
    <w:pPr>
      <w:keepNext/>
      <w:keepLines/>
      <w:pageBreakBefore/>
      <w:spacing w:before="120" w:after="0" w:line="240" w:lineRule="auto"/>
      <w:jc w:val="center"/>
    </w:pPr>
    <w:rPr>
      <w:rFonts w:ascii="Times New Roman" w:hAnsi="Times New Roman" w:cs="Times New Roman"/>
      <w:caps/>
      <w:sz w:val="26"/>
      <w:szCs w:val="20"/>
      <w:lang w:val="en-GB" w:eastAsia="en-US"/>
    </w:rPr>
  </w:style>
  <w:style w:type="paragraph" w:customStyle="1" w:styleId="LegislativeHistoryItem">
    <w:name w:val="LegislativeHistoryItem"/>
    <w:basedOn w:val="Normal"/>
    <w:uiPriority w:val="99"/>
    <w:rsid w:val="006F2CA2"/>
    <w:pPr>
      <w:keepNext/>
      <w:keepLines/>
      <w:numPr>
        <w:numId w:val="30"/>
      </w:numPr>
      <w:spacing w:before="120" w:after="0" w:line="240" w:lineRule="auto"/>
      <w:ind w:left="480"/>
      <w:jc w:val="both"/>
    </w:pPr>
    <w:rPr>
      <w:rFonts w:ascii="Times New Roman" w:hAnsi="Times New Roman" w:cs="Times New Roman"/>
      <w:b/>
      <w:sz w:val="22"/>
      <w:szCs w:val="20"/>
      <w:lang w:val="en-GB" w:eastAsia="en-US"/>
    </w:rPr>
  </w:style>
  <w:style w:type="character" w:styleId="LineNumber">
    <w:name w:val="line number"/>
    <w:rsid w:val="006F2CA2"/>
    <w:rPr>
      <w:sz w:val="16"/>
    </w:rPr>
  </w:style>
  <w:style w:type="paragraph" w:customStyle="1" w:styleId="LineGap">
    <w:name w:val="LineGap"/>
    <w:basedOn w:val="Normal"/>
    <w:rsid w:val="006F2CA2"/>
    <w:pPr>
      <w:spacing w:before="0" w:after="0" w:line="40" w:lineRule="exact"/>
      <w:jc w:val="both"/>
    </w:pPr>
    <w:rPr>
      <w:rFonts w:ascii="Times New Roman" w:hAnsi="Times New Roman" w:cs="Times New Roman"/>
      <w:sz w:val="26"/>
      <w:szCs w:val="20"/>
      <w:lang w:val="en-GB" w:eastAsia="en-US"/>
    </w:rPr>
  </w:style>
  <w:style w:type="paragraph" w:customStyle="1" w:styleId="LineShortCenter">
    <w:name w:val="LineShortCenter"/>
    <w:basedOn w:val="Normal"/>
    <w:next w:val="Normal"/>
    <w:rsid w:val="006F2CA2"/>
    <w:pPr>
      <w:keepLines/>
      <w:suppressLineNumbers/>
      <w:pBdr>
        <w:top w:val="single" w:sz="6" w:space="1" w:color="auto"/>
      </w:pBdr>
      <w:spacing w:before="480" w:after="0" w:line="240" w:lineRule="auto"/>
      <w:ind w:left="2448" w:right="2448"/>
      <w:jc w:val="center"/>
    </w:pPr>
    <w:rPr>
      <w:rFonts w:ascii="Times New Roman" w:hAnsi="Times New Roman" w:cs="Times New Roman"/>
      <w:b/>
      <w:sz w:val="16"/>
      <w:szCs w:val="20"/>
      <w:lang w:val="en-GB" w:eastAsia="en-US"/>
    </w:rPr>
  </w:style>
  <w:style w:type="paragraph" w:customStyle="1" w:styleId="LineThinBottom">
    <w:name w:val="LineThinBottom"/>
    <w:basedOn w:val="Normal"/>
    <w:rsid w:val="006F2CA2"/>
    <w:pPr>
      <w:pBdr>
        <w:bottom w:val="single" w:sz="6" w:space="1" w:color="auto"/>
      </w:pBdr>
      <w:spacing w:before="0" w:after="0" w:line="60" w:lineRule="exact"/>
      <w:jc w:val="both"/>
    </w:pPr>
    <w:rPr>
      <w:rFonts w:ascii="Times New Roman" w:hAnsi="Times New Roman" w:cs="Times New Roman"/>
      <w:sz w:val="26"/>
      <w:szCs w:val="20"/>
      <w:lang w:val="en-GB" w:eastAsia="en-US"/>
    </w:rPr>
  </w:style>
  <w:style w:type="paragraph" w:customStyle="1" w:styleId="LineThickBottom">
    <w:name w:val="LineThickBottom"/>
    <w:basedOn w:val="LineThinBottom"/>
    <w:rsid w:val="006F2CA2"/>
    <w:pPr>
      <w:pBdr>
        <w:bottom w:val="single" w:sz="12" w:space="1" w:color="auto"/>
      </w:pBdr>
    </w:pPr>
  </w:style>
  <w:style w:type="paragraph" w:customStyle="1" w:styleId="LineThickTop">
    <w:name w:val="LineThickTop"/>
    <w:basedOn w:val="Normal"/>
    <w:rsid w:val="006F2CA2"/>
    <w:pPr>
      <w:pBdr>
        <w:top w:val="single" w:sz="12" w:space="1" w:color="auto"/>
      </w:pBdr>
      <w:spacing w:before="0" w:after="0" w:line="120" w:lineRule="auto"/>
      <w:jc w:val="both"/>
    </w:pPr>
    <w:rPr>
      <w:rFonts w:ascii="Times New Roman" w:hAnsi="Times New Roman" w:cs="Times New Roman"/>
      <w:sz w:val="26"/>
      <w:szCs w:val="20"/>
      <w:lang w:val="en-GB" w:eastAsia="en-US"/>
    </w:rPr>
  </w:style>
  <w:style w:type="paragraph" w:customStyle="1" w:styleId="LineThinTop">
    <w:name w:val="LineThinTop"/>
    <w:basedOn w:val="Normal"/>
    <w:rsid w:val="006F2CA2"/>
    <w:pPr>
      <w:pBdr>
        <w:top w:val="single" w:sz="6" w:space="1" w:color="auto"/>
      </w:pBdr>
      <w:spacing w:before="0" w:after="0" w:line="60" w:lineRule="exact"/>
      <w:jc w:val="both"/>
    </w:pPr>
    <w:rPr>
      <w:rFonts w:ascii="Times New Roman" w:hAnsi="Times New Roman" w:cs="Times New Roman"/>
      <w:sz w:val="26"/>
      <w:szCs w:val="20"/>
      <w:lang w:val="en-GB" w:eastAsia="en-US"/>
    </w:rPr>
  </w:style>
  <w:style w:type="paragraph" w:customStyle="1" w:styleId="MastheadCenterDate">
    <w:name w:val="MastheadCenterDate"/>
    <w:basedOn w:val="Normal"/>
    <w:rsid w:val="006F2CA2"/>
    <w:pPr>
      <w:spacing w:before="0" w:after="0" w:line="240" w:lineRule="auto"/>
      <w:jc w:val="center"/>
    </w:pPr>
    <w:rPr>
      <w:rFonts w:ascii="Times New Roman" w:hAnsi="Times New Roman" w:cs="Times New Roman"/>
      <w:b/>
      <w:sz w:val="26"/>
      <w:szCs w:val="20"/>
      <w:lang w:val="en-GB" w:eastAsia="en-US"/>
    </w:rPr>
  </w:style>
  <w:style w:type="paragraph" w:customStyle="1" w:styleId="MastheadCrest">
    <w:name w:val="MastheadCrest"/>
    <w:basedOn w:val="Normal"/>
    <w:next w:val="MastheadUnderCrest"/>
    <w:rsid w:val="006F2CA2"/>
    <w:pPr>
      <w:spacing w:before="0" w:after="0" w:line="240" w:lineRule="auto"/>
      <w:jc w:val="center"/>
    </w:pPr>
    <w:rPr>
      <w:rFonts w:ascii="Times New Roman" w:hAnsi="Times New Roman" w:cs="Times New Roman"/>
      <w:sz w:val="26"/>
      <w:szCs w:val="20"/>
      <w:lang w:val="en-GB" w:eastAsia="en-US"/>
    </w:rPr>
  </w:style>
  <w:style w:type="paragraph" w:customStyle="1" w:styleId="MastheadGazetteHeading">
    <w:name w:val="MastheadGazetteHeading"/>
    <w:basedOn w:val="Normal"/>
    <w:next w:val="MastheadNameSupplement"/>
    <w:rsid w:val="006F2CA2"/>
    <w:pPr>
      <w:spacing w:before="80" w:after="0" w:line="240" w:lineRule="auto"/>
      <w:jc w:val="center"/>
    </w:pPr>
    <w:rPr>
      <w:rFonts w:ascii="Times New Roman" w:hAnsi="Times New Roman" w:cs="Times New Roman"/>
      <w:caps/>
      <w:spacing w:val="30"/>
      <w:sz w:val="48"/>
      <w:szCs w:val="20"/>
      <w:lang w:val="en-GB" w:eastAsia="en-US"/>
    </w:rPr>
  </w:style>
  <w:style w:type="paragraph" w:customStyle="1" w:styleId="MastheadNameSupplement">
    <w:name w:val="MastheadNameSupplement"/>
    <w:basedOn w:val="Normal"/>
    <w:next w:val="MastheadPublByAuth"/>
    <w:rsid w:val="006F2CA2"/>
    <w:pPr>
      <w:suppressAutoHyphens/>
      <w:spacing w:before="40" w:after="0" w:line="240" w:lineRule="auto"/>
      <w:jc w:val="center"/>
    </w:pPr>
    <w:rPr>
      <w:rFonts w:ascii="Times New Roman" w:hAnsi="Times New Roman" w:cs="Times New Roman"/>
      <w:caps/>
      <w:spacing w:val="10"/>
      <w:sz w:val="36"/>
      <w:szCs w:val="20"/>
      <w:lang w:val="en-GB" w:eastAsia="en-US"/>
    </w:rPr>
  </w:style>
  <w:style w:type="paragraph" w:customStyle="1" w:styleId="MastheadNumber">
    <w:name w:val="MastheadNumber"/>
    <w:basedOn w:val="Normal"/>
    <w:rsid w:val="006F2CA2"/>
    <w:pPr>
      <w:spacing w:before="0" w:after="0" w:line="240" w:lineRule="auto"/>
    </w:pPr>
    <w:rPr>
      <w:rFonts w:ascii="Times New Roman" w:hAnsi="Times New Roman" w:cs="Times New Roman"/>
      <w:b/>
      <w:sz w:val="26"/>
      <w:szCs w:val="20"/>
      <w:lang w:val="en-GB" w:eastAsia="en-US"/>
    </w:rPr>
  </w:style>
  <w:style w:type="paragraph" w:customStyle="1" w:styleId="MastheadPublByAuth">
    <w:name w:val="MastheadPublByAuth"/>
    <w:basedOn w:val="Normal"/>
    <w:rsid w:val="006F2CA2"/>
    <w:pPr>
      <w:spacing w:before="60" w:after="0" w:line="240" w:lineRule="auto"/>
      <w:jc w:val="center"/>
    </w:pPr>
    <w:rPr>
      <w:rFonts w:ascii="Times New Roman" w:hAnsi="Times New Roman" w:cs="Times New Roman"/>
      <w:i/>
      <w:sz w:val="26"/>
      <w:szCs w:val="20"/>
      <w:lang w:val="en-GB" w:eastAsia="en-US"/>
    </w:rPr>
  </w:style>
  <w:style w:type="paragraph" w:customStyle="1" w:styleId="MastheadUnderCrest">
    <w:name w:val="MastheadUnderCrest"/>
    <w:basedOn w:val="Normal"/>
    <w:next w:val="MastheadGazetteHeading"/>
    <w:rsid w:val="006F2CA2"/>
    <w:pPr>
      <w:spacing w:before="80" w:after="0" w:line="240" w:lineRule="auto"/>
      <w:jc w:val="center"/>
    </w:pPr>
    <w:rPr>
      <w:rFonts w:ascii="Times New Roman" w:hAnsi="Times New Roman" w:cs="Times New Roman"/>
      <w:spacing w:val="10"/>
      <w:sz w:val="26"/>
      <w:szCs w:val="20"/>
      <w:lang w:val="en-GB" w:eastAsia="en-US"/>
    </w:rPr>
  </w:style>
  <w:style w:type="paragraph" w:customStyle="1" w:styleId="MastheadYear">
    <w:name w:val="MastheadYear"/>
    <w:basedOn w:val="Normal"/>
    <w:rsid w:val="006F2CA2"/>
    <w:pPr>
      <w:spacing w:before="0" w:after="0" w:line="240" w:lineRule="auto"/>
      <w:jc w:val="right"/>
    </w:pPr>
    <w:rPr>
      <w:rFonts w:ascii="Times New Roman" w:hAnsi="Times New Roman" w:cs="Times New Roman"/>
      <w:b/>
      <w:sz w:val="26"/>
      <w:szCs w:val="20"/>
      <w:lang w:val="en-GB" w:eastAsia="en-US"/>
    </w:rPr>
  </w:style>
  <w:style w:type="paragraph" w:customStyle="1" w:styleId="p5">
    <w:name w:val="p5"/>
    <w:basedOn w:val="Normal"/>
    <w:rsid w:val="006F2CA2"/>
    <w:pPr>
      <w:widowControl w:val="0"/>
      <w:tabs>
        <w:tab w:val="left" w:pos="220"/>
      </w:tabs>
      <w:spacing w:before="0" w:after="0" w:line="220" w:lineRule="atLeast"/>
      <w:ind w:left="1440" w:firstLine="288"/>
    </w:pPr>
    <w:rPr>
      <w:rFonts w:ascii="Times New Roman" w:hAnsi="Times New Roman" w:cs="Times New Roman"/>
      <w:szCs w:val="20"/>
      <w:lang w:val="en-US" w:eastAsia="en-US"/>
    </w:rPr>
  </w:style>
  <w:style w:type="paragraph" w:styleId="PlainText">
    <w:name w:val="Plain Text"/>
    <w:basedOn w:val="Normal"/>
    <w:link w:val="PlainTextChar"/>
    <w:rsid w:val="006F2CA2"/>
    <w:pPr>
      <w:widowControl w:val="0"/>
      <w:spacing w:before="0" w:after="0" w:line="240" w:lineRule="auto"/>
    </w:pPr>
    <w:rPr>
      <w:rFonts w:ascii="Courier New" w:hAnsi="Courier New" w:cs="Times New Roman"/>
      <w:sz w:val="20"/>
      <w:szCs w:val="20"/>
      <w:lang w:val="en-US" w:eastAsia="en-US"/>
    </w:rPr>
  </w:style>
  <w:style w:type="character" w:customStyle="1" w:styleId="PlainTextChar">
    <w:name w:val="Plain Text Char"/>
    <w:link w:val="PlainText"/>
    <w:rsid w:val="006F2CA2"/>
    <w:rPr>
      <w:rFonts w:ascii="Courier New" w:hAnsi="Courier New"/>
      <w:lang w:val="en-US" w:eastAsia="en-US"/>
    </w:rPr>
  </w:style>
  <w:style w:type="paragraph" w:customStyle="1" w:styleId="PreambleActBillName">
    <w:name w:val="PreambleActBillName"/>
    <w:basedOn w:val="Normal"/>
    <w:rsid w:val="006F2CA2"/>
    <w:pPr>
      <w:suppressAutoHyphens/>
      <w:spacing w:before="560" w:after="0" w:line="240" w:lineRule="auto"/>
      <w:jc w:val="center"/>
    </w:pPr>
    <w:rPr>
      <w:rFonts w:ascii="Times New Roman" w:hAnsi="Times New Roman" w:cs="Times New Roman"/>
      <w:b/>
      <w:caps/>
      <w:sz w:val="26"/>
      <w:szCs w:val="20"/>
      <w:lang w:val="en-GB" w:eastAsia="en-US"/>
    </w:rPr>
  </w:style>
  <w:style w:type="paragraph" w:customStyle="1" w:styleId="PreambleActBillNumber">
    <w:name w:val="PreambleActBillNumber"/>
    <w:basedOn w:val="Normal"/>
    <w:next w:val="LineShortCenter"/>
    <w:rsid w:val="006F2CA2"/>
    <w:pPr>
      <w:keepNext/>
      <w:keepLines/>
      <w:spacing w:before="360" w:after="240" w:line="240" w:lineRule="auto"/>
      <w:ind w:left="1440" w:right="1440"/>
      <w:jc w:val="center"/>
    </w:pPr>
    <w:rPr>
      <w:rFonts w:ascii="Times New Roman" w:hAnsi="Times New Roman" w:cs="Times New Roman"/>
      <w:b/>
      <w:sz w:val="26"/>
      <w:szCs w:val="20"/>
      <w:lang w:val="en-GB" w:eastAsia="en-US"/>
    </w:rPr>
  </w:style>
  <w:style w:type="paragraph" w:customStyle="1" w:styleId="PreambleAssent">
    <w:name w:val="PreambleAssent"/>
    <w:basedOn w:val="Normal"/>
    <w:next w:val="PreamblePresidentSign"/>
    <w:rsid w:val="006F2CA2"/>
    <w:pPr>
      <w:keepNext/>
      <w:keepLines/>
      <w:spacing w:before="240" w:after="0" w:line="240" w:lineRule="auto"/>
      <w:ind w:left="1440" w:right="1440"/>
      <w:jc w:val="center"/>
    </w:pPr>
    <w:rPr>
      <w:rFonts w:ascii="Times New Roman" w:hAnsi="Times New Roman" w:cs="Times New Roman"/>
      <w:sz w:val="26"/>
      <w:szCs w:val="20"/>
      <w:lang w:val="en-GB" w:eastAsia="en-US"/>
    </w:rPr>
  </w:style>
  <w:style w:type="paragraph" w:customStyle="1" w:styleId="PreambleBillIntituledAmdtBill">
    <w:name w:val="PreambleBillIntituledAmdtBill"/>
    <w:basedOn w:val="PreambleBillIntituled"/>
    <w:rsid w:val="006F2CA2"/>
    <w:pPr>
      <w:suppressLineNumbers/>
      <w:spacing w:before="6804" w:line="440" w:lineRule="exact"/>
    </w:pPr>
    <w:rPr>
      <w:spacing w:val="10"/>
    </w:rPr>
  </w:style>
  <w:style w:type="paragraph" w:customStyle="1" w:styleId="PreambleDateInOperation">
    <w:name w:val="PreambleDateInOperation"/>
    <w:basedOn w:val="Normal"/>
    <w:rsid w:val="006F2CA2"/>
    <w:pPr>
      <w:spacing w:before="360" w:after="240" w:line="240" w:lineRule="auto"/>
      <w:jc w:val="both"/>
    </w:pPr>
    <w:rPr>
      <w:rFonts w:ascii="Times New Roman" w:hAnsi="Times New Roman" w:cs="Times New Roman"/>
      <w:b/>
      <w:sz w:val="26"/>
      <w:szCs w:val="20"/>
      <w:lang w:val="en-GB" w:eastAsia="en-US"/>
    </w:rPr>
  </w:style>
  <w:style w:type="paragraph" w:customStyle="1" w:styleId="PreambleHeadingForTOC">
    <w:name w:val="PreambleHeadingForTOC"/>
    <w:basedOn w:val="Normal"/>
    <w:rsid w:val="006F2CA2"/>
    <w:pPr>
      <w:spacing w:before="300" w:after="200" w:line="240" w:lineRule="auto"/>
      <w:jc w:val="center"/>
    </w:pPr>
    <w:rPr>
      <w:rFonts w:ascii="Times New Roman" w:hAnsi="Times New Roman" w:cs="Times New Roman"/>
      <w:caps/>
      <w:sz w:val="26"/>
      <w:szCs w:val="20"/>
      <w:lang w:val="en-GB" w:eastAsia="en-US"/>
    </w:rPr>
  </w:style>
  <w:style w:type="paragraph" w:customStyle="1" w:styleId="PreambleIntroduction">
    <w:name w:val="PreambleIntroduction"/>
    <w:basedOn w:val="Normal"/>
    <w:uiPriority w:val="99"/>
    <w:rsid w:val="006F2CA2"/>
    <w:pPr>
      <w:suppressLineNumbers/>
      <w:suppressAutoHyphens/>
      <w:spacing w:before="240" w:after="0" w:line="240" w:lineRule="auto"/>
      <w:ind w:firstLine="215"/>
      <w:jc w:val="both"/>
    </w:pPr>
    <w:rPr>
      <w:rFonts w:ascii="Times New Roman" w:hAnsi="Times New Roman" w:cs="Times New Roman"/>
      <w:sz w:val="26"/>
      <w:szCs w:val="20"/>
      <w:lang w:val="en-GB" w:eastAsia="en-US"/>
    </w:rPr>
  </w:style>
  <w:style w:type="paragraph" w:customStyle="1" w:styleId="PreambleLongTitle">
    <w:name w:val="PreambleLongTitle"/>
    <w:basedOn w:val="Normal"/>
    <w:autoRedefine/>
    <w:rsid w:val="006F2CA2"/>
    <w:pPr>
      <w:suppressLineNumbers/>
      <w:spacing w:before="120" w:after="0" w:line="240" w:lineRule="auto"/>
      <w:ind w:left="216" w:hanging="216"/>
      <w:jc w:val="both"/>
    </w:pPr>
    <w:rPr>
      <w:rFonts w:ascii="Times New Roman" w:hAnsi="Times New Roman" w:cs="Times New Roman"/>
      <w:sz w:val="26"/>
      <w:szCs w:val="20"/>
      <w:lang w:val="en-GB" w:eastAsia="en-US"/>
    </w:rPr>
  </w:style>
  <w:style w:type="paragraph" w:customStyle="1" w:styleId="PreamblePresidentSign">
    <w:name w:val="PreamblePresidentSign"/>
    <w:basedOn w:val="Normal"/>
    <w:rsid w:val="006F2CA2"/>
    <w:pPr>
      <w:spacing w:before="1400" w:after="600" w:line="240" w:lineRule="auto"/>
      <w:ind w:left="3600"/>
      <w:jc w:val="center"/>
    </w:pPr>
    <w:rPr>
      <w:rFonts w:ascii="Times New Roman" w:hAnsi="Times New Roman" w:cs="Times New Roman"/>
      <w:spacing w:val="10"/>
      <w:sz w:val="26"/>
      <w:szCs w:val="20"/>
      <w:lang w:val="en-GB" w:eastAsia="en-US"/>
    </w:rPr>
  </w:style>
  <w:style w:type="paragraph" w:customStyle="1" w:styleId="PreambleSingaporeName">
    <w:name w:val="PreambleSingaporeName"/>
    <w:basedOn w:val="Normal"/>
    <w:next w:val="LineShortCenter"/>
    <w:rsid w:val="006F2CA2"/>
    <w:pPr>
      <w:keepNext/>
      <w:keepLines/>
      <w:pageBreakBefore/>
      <w:spacing w:before="800" w:after="0" w:line="240" w:lineRule="auto"/>
      <w:ind w:left="1440" w:right="1440"/>
      <w:jc w:val="center"/>
    </w:pPr>
    <w:rPr>
      <w:rFonts w:ascii="Times New Roman" w:hAnsi="Times New Roman" w:cs="Times New Roman"/>
      <w:b/>
      <w:sz w:val="26"/>
      <w:szCs w:val="20"/>
      <w:lang w:val="en-GB" w:eastAsia="en-US"/>
    </w:rPr>
  </w:style>
  <w:style w:type="paragraph" w:customStyle="1" w:styleId="PreambleWefDateActSup">
    <w:name w:val="PreambleWefDate(ActSup)"/>
    <w:basedOn w:val="Normal"/>
    <w:rsid w:val="006F2CA2"/>
    <w:pPr>
      <w:spacing w:before="360" w:after="240" w:line="240" w:lineRule="auto"/>
    </w:pPr>
    <w:rPr>
      <w:rFonts w:ascii="Times New Roman" w:hAnsi="Times New Roman" w:cs="Times New Roman"/>
      <w:b/>
      <w:sz w:val="26"/>
      <w:szCs w:val="20"/>
      <w:lang w:val="en-GB" w:eastAsia="en-US"/>
    </w:rPr>
  </w:style>
  <w:style w:type="paragraph" w:customStyle="1" w:styleId="PreambleWefDateRevEd">
    <w:name w:val="PreambleWefDate(RevEd)"/>
    <w:basedOn w:val="PreambleWefDateActSup"/>
    <w:rsid w:val="006F2CA2"/>
    <w:pPr>
      <w:jc w:val="right"/>
    </w:pPr>
    <w:rPr>
      <w:b w:val="0"/>
    </w:rPr>
  </w:style>
  <w:style w:type="paragraph" w:customStyle="1" w:styleId="PreambleWhatStage">
    <w:name w:val="PreambleWhatStage"/>
    <w:basedOn w:val="Normal"/>
    <w:rsid w:val="006F2CA2"/>
    <w:pPr>
      <w:spacing w:before="240" w:after="0" w:line="240" w:lineRule="auto"/>
      <w:ind w:firstLine="720"/>
      <w:jc w:val="both"/>
    </w:pPr>
    <w:rPr>
      <w:rFonts w:ascii="Times New Roman" w:hAnsi="Times New Roman" w:cs="Times New Roman"/>
      <w:sz w:val="26"/>
      <w:szCs w:val="20"/>
      <w:lang w:val="en-GB" w:eastAsia="en-US"/>
    </w:rPr>
  </w:style>
  <w:style w:type="paragraph" w:customStyle="1" w:styleId="Quote1">
    <w:name w:val="Quote 1"/>
    <w:basedOn w:val="Normal"/>
    <w:rsid w:val="006F2CA2"/>
    <w:pPr>
      <w:spacing w:before="120" w:after="0" w:line="240" w:lineRule="auto"/>
      <w:ind w:left="720" w:right="749"/>
      <w:jc w:val="both"/>
    </w:pPr>
    <w:rPr>
      <w:rFonts w:ascii="Times New Roman" w:hAnsi="Times New Roman" w:cs="Times New Roman"/>
      <w:sz w:val="26"/>
      <w:szCs w:val="20"/>
      <w:lang w:val="en-GB" w:eastAsia="en-US"/>
    </w:rPr>
  </w:style>
  <w:style w:type="paragraph" w:customStyle="1" w:styleId="Quote2">
    <w:name w:val="Quote 2"/>
    <w:basedOn w:val="Quote1"/>
    <w:rsid w:val="006F2CA2"/>
    <w:pPr>
      <w:ind w:left="1440" w:right="1469"/>
    </w:pPr>
  </w:style>
  <w:style w:type="paragraph" w:customStyle="1" w:styleId="Quote3">
    <w:name w:val="Quote 3"/>
    <w:basedOn w:val="Quote2"/>
    <w:rsid w:val="006F2CA2"/>
    <w:pPr>
      <w:ind w:left="2160" w:right="2189"/>
    </w:pPr>
  </w:style>
  <w:style w:type="paragraph" w:customStyle="1" w:styleId="ScheduleText1">
    <w:name w:val="ScheduleText(1)"/>
    <w:basedOn w:val="SectionText1"/>
    <w:rsid w:val="006F2CA2"/>
    <w:pPr>
      <w:spacing w:before="240"/>
      <w:ind w:left="504" w:hanging="504"/>
    </w:pPr>
    <w:rPr>
      <w:sz w:val="22"/>
    </w:rPr>
  </w:style>
  <w:style w:type="paragraph" w:customStyle="1" w:styleId="ScheduleText1N">
    <w:name w:val="ScheduleText(1)N"/>
    <w:basedOn w:val="ScheduleText1"/>
    <w:rsid w:val="006F2CA2"/>
    <w:pPr>
      <w:ind w:left="0" w:firstLine="0"/>
    </w:pPr>
  </w:style>
  <w:style w:type="paragraph" w:customStyle="1" w:styleId="ScheduleBigIndentLeft">
    <w:name w:val="ScheduleBigIndentLeft"/>
    <w:basedOn w:val="ScheduleText1N"/>
    <w:rsid w:val="006F2CA2"/>
    <w:pPr>
      <w:ind w:left="4320"/>
    </w:pPr>
  </w:style>
  <w:style w:type="paragraph" w:customStyle="1" w:styleId="ScheduleBigIndentCenter">
    <w:name w:val="ScheduleBigIndentCenter"/>
    <w:basedOn w:val="ScheduleBigIndentLeft"/>
    <w:rsid w:val="006F2CA2"/>
    <w:pPr>
      <w:jc w:val="center"/>
    </w:pPr>
  </w:style>
  <w:style w:type="paragraph" w:customStyle="1" w:styleId="ScheduleBigIndentRight">
    <w:name w:val="ScheduleBigIndentRight"/>
    <w:basedOn w:val="ScheduleBigIndentCenter"/>
    <w:rsid w:val="006F2CA2"/>
    <w:pPr>
      <w:jc w:val="right"/>
    </w:pPr>
  </w:style>
  <w:style w:type="paragraph" w:customStyle="1" w:styleId="ScheduleDivisionHeading2">
    <w:name w:val="ScheduleDivisionHeading2"/>
    <w:basedOn w:val="DivisionHeading2"/>
    <w:rsid w:val="006F2CA2"/>
    <w:rPr>
      <w:sz w:val="22"/>
    </w:rPr>
  </w:style>
  <w:style w:type="paragraph" w:customStyle="1" w:styleId="ScheduleDivisionHeading3">
    <w:name w:val="ScheduleDivisionHeading3"/>
    <w:basedOn w:val="DivisionHeading3"/>
    <w:rsid w:val="006F2CA2"/>
    <w:rPr>
      <w:sz w:val="22"/>
    </w:rPr>
  </w:style>
  <w:style w:type="paragraph" w:customStyle="1" w:styleId="ScheduleEnablingRef">
    <w:name w:val="ScheduleEnablingRef"/>
    <w:basedOn w:val="Normal"/>
    <w:next w:val="Normal"/>
    <w:rsid w:val="006F2CA2"/>
    <w:pPr>
      <w:keepNext/>
      <w:keepLines/>
      <w:spacing w:before="0" w:after="0" w:line="240" w:lineRule="auto"/>
      <w:ind w:left="4320"/>
      <w:jc w:val="right"/>
    </w:pPr>
    <w:rPr>
      <w:rFonts w:ascii="Times New Roman" w:hAnsi="Times New Roman" w:cs="Times New Roman"/>
      <w:sz w:val="20"/>
      <w:szCs w:val="20"/>
      <w:lang w:val="en-GB" w:eastAsia="en-US"/>
    </w:rPr>
  </w:style>
  <w:style w:type="paragraph" w:customStyle="1" w:styleId="ScheduleHeading">
    <w:name w:val="ScheduleHeading"/>
    <w:basedOn w:val="Normal"/>
    <w:rsid w:val="006F2CA2"/>
    <w:pPr>
      <w:keepNext/>
      <w:keepLines/>
      <w:spacing w:before="360" w:after="360" w:line="240" w:lineRule="auto"/>
      <w:jc w:val="center"/>
    </w:pPr>
    <w:rPr>
      <w:rFonts w:ascii="Times New Roman" w:hAnsi="Times New Roman" w:cs="Times New Roman"/>
      <w:caps/>
      <w:sz w:val="26"/>
      <w:szCs w:val="20"/>
      <w:lang w:val="en-GB" w:eastAsia="en-US"/>
    </w:rPr>
  </w:style>
  <w:style w:type="paragraph" w:customStyle="1" w:styleId="ScheduleSectionHeading">
    <w:name w:val="ScheduleSectionHeading"/>
    <w:basedOn w:val="SectionHeading"/>
    <w:rsid w:val="006F2CA2"/>
    <w:rPr>
      <w:sz w:val="22"/>
    </w:rPr>
  </w:style>
  <w:style w:type="paragraph" w:customStyle="1" w:styleId="ScheduleSectionIllustrationHeading">
    <w:name w:val="ScheduleSectionIllustrationHeading"/>
    <w:basedOn w:val="SectionIllustrationHeading"/>
    <w:rsid w:val="006F2CA2"/>
  </w:style>
  <w:style w:type="paragraph" w:customStyle="1" w:styleId="ScheduleSectionIllustrationText">
    <w:name w:val="ScheduleSectionIllustrationText"/>
    <w:basedOn w:val="SectionIllustrationTexta"/>
    <w:rsid w:val="006F2CA2"/>
  </w:style>
  <w:style w:type="paragraph" w:customStyle="1" w:styleId="ScheduleSectionInterpretationa">
    <w:name w:val="ScheduleSectionInterpretation(a)"/>
    <w:basedOn w:val="SectionInterpretationa"/>
    <w:rsid w:val="006F2CA2"/>
    <w:rPr>
      <w:sz w:val="22"/>
    </w:rPr>
  </w:style>
  <w:style w:type="paragraph" w:customStyle="1" w:styleId="ScheduleSectionInterpretationi">
    <w:name w:val="ScheduleSectionInterpretation(i)"/>
    <w:basedOn w:val="SectionInterpretationi"/>
    <w:rsid w:val="006F2CA2"/>
    <w:rPr>
      <w:sz w:val="22"/>
    </w:rPr>
  </w:style>
  <w:style w:type="paragraph" w:customStyle="1" w:styleId="ScheduleSectionInterpretationItem">
    <w:name w:val="ScheduleSectionInterpretationItem"/>
    <w:basedOn w:val="SectionInterpretationItem"/>
    <w:rsid w:val="006F2CA2"/>
    <w:rPr>
      <w:sz w:val="22"/>
    </w:rPr>
  </w:style>
  <w:style w:type="paragraph" w:customStyle="1" w:styleId="ScheduleSectionInterpretationItemN">
    <w:name w:val="ScheduleSectionInterpretationItemN+"/>
    <w:basedOn w:val="SectionInterpretationItemN"/>
    <w:rsid w:val="006F2CA2"/>
    <w:rPr>
      <w:sz w:val="22"/>
    </w:rPr>
  </w:style>
  <w:style w:type="paragraph" w:customStyle="1" w:styleId="ScheduleSectionText10">
    <w:name w:val="ScheduleSectionText(1)"/>
    <w:basedOn w:val="SectionText1"/>
    <w:rsid w:val="006F2CA2"/>
    <w:rPr>
      <w:sz w:val="22"/>
    </w:rPr>
  </w:style>
  <w:style w:type="paragraph" w:customStyle="1" w:styleId="ScheduleSectionTexta">
    <w:name w:val="ScheduleSectionText(a)"/>
    <w:basedOn w:val="SectionTexta"/>
    <w:rsid w:val="006F2CA2"/>
    <w:rPr>
      <w:sz w:val="22"/>
    </w:rPr>
  </w:style>
  <w:style w:type="paragraph" w:customStyle="1" w:styleId="ScheduleSectionTextaN0">
    <w:name w:val="ScheduleSectionText(a)N"/>
    <w:basedOn w:val="Normal"/>
    <w:rsid w:val="006F2CA2"/>
    <w:pPr>
      <w:tabs>
        <w:tab w:val="right" w:pos="737"/>
      </w:tabs>
      <w:spacing w:before="120" w:after="0" w:line="240" w:lineRule="auto"/>
      <w:ind w:left="475"/>
      <w:jc w:val="both"/>
    </w:pPr>
    <w:rPr>
      <w:rFonts w:ascii="Times New Roman" w:hAnsi="Times New Roman" w:cs="Times New Roman"/>
      <w:color w:val="000000"/>
      <w:sz w:val="22"/>
      <w:lang w:val="en-GB" w:eastAsia="en-US" w:bidi="ta-IN"/>
    </w:rPr>
  </w:style>
  <w:style w:type="paragraph" w:customStyle="1" w:styleId="ScheduleSectionTextaN">
    <w:name w:val="ScheduleSectionText(a)N+"/>
    <w:basedOn w:val="SectionTextaN"/>
    <w:rsid w:val="006F2CA2"/>
    <w:rPr>
      <w:sz w:val="22"/>
    </w:rPr>
  </w:style>
  <w:style w:type="paragraph" w:customStyle="1" w:styleId="ScheduleSectionTexti">
    <w:name w:val="ScheduleSectionText(i)"/>
    <w:basedOn w:val="SectionTexti"/>
    <w:rsid w:val="006F2CA2"/>
    <w:pPr>
      <w:tabs>
        <w:tab w:val="clear" w:pos="1446"/>
        <w:tab w:val="right" w:pos="1276"/>
      </w:tabs>
      <w:ind w:left="1389" w:hanging="907"/>
    </w:pPr>
    <w:rPr>
      <w:color w:val="000000"/>
      <w:sz w:val="22"/>
    </w:rPr>
  </w:style>
  <w:style w:type="paragraph" w:customStyle="1" w:styleId="ScheduleSectionTextiN">
    <w:name w:val="ScheduleSectionText(i)N+"/>
    <w:basedOn w:val="SectionTextiN"/>
    <w:rsid w:val="006F2CA2"/>
    <w:pPr>
      <w:ind w:left="1389"/>
    </w:pPr>
    <w:rPr>
      <w:sz w:val="22"/>
    </w:rPr>
  </w:style>
  <w:style w:type="paragraph" w:customStyle="1" w:styleId="ScheduleSectionTextA0">
    <w:name w:val="ScheduleSectionText[A]"/>
    <w:basedOn w:val="SectionTextA0"/>
    <w:rsid w:val="006F2CA2"/>
    <w:pPr>
      <w:tabs>
        <w:tab w:val="clear" w:pos="2126"/>
        <w:tab w:val="right" w:pos="1871"/>
      </w:tabs>
      <w:ind w:left="1984" w:hanging="907"/>
    </w:pPr>
    <w:rPr>
      <w:sz w:val="22"/>
    </w:rPr>
  </w:style>
  <w:style w:type="paragraph" w:customStyle="1" w:styleId="ScheduleSectionTextAN1">
    <w:name w:val="ScheduleSectionText[A]N+"/>
    <w:basedOn w:val="SectionTextAN0"/>
    <w:rsid w:val="006F2CA2"/>
    <w:pPr>
      <w:ind w:left="1985"/>
    </w:pPr>
    <w:rPr>
      <w:sz w:val="22"/>
    </w:rPr>
  </w:style>
  <w:style w:type="paragraph" w:customStyle="1" w:styleId="ScheduleSignatureBlock">
    <w:name w:val="ScheduleSignatureBlock"/>
    <w:basedOn w:val="ScheduleBigIndentCenter"/>
    <w:rsid w:val="006F2CA2"/>
    <w:pPr>
      <w:spacing w:before="560"/>
      <w:ind w:left="3600"/>
    </w:pPr>
    <w:rPr>
      <w:sz w:val="24"/>
    </w:rPr>
  </w:style>
  <w:style w:type="paragraph" w:customStyle="1" w:styleId="ScheduleText2N">
    <w:name w:val="ScheduleText(2)N"/>
    <w:basedOn w:val="ScheduleText1N"/>
    <w:rsid w:val="006F2CA2"/>
    <w:pPr>
      <w:ind w:left="720"/>
    </w:pPr>
  </w:style>
  <w:style w:type="paragraph" w:customStyle="1" w:styleId="ScheduleTexta">
    <w:name w:val="ScheduleText(a)"/>
    <w:basedOn w:val="ScheduleText1"/>
    <w:rsid w:val="006F2CA2"/>
    <w:pPr>
      <w:ind w:left="1008"/>
    </w:pPr>
  </w:style>
  <w:style w:type="paragraph" w:customStyle="1" w:styleId="ScheduleTextaN">
    <w:name w:val="ScheduleText(a)N"/>
    <w:basedOn w:val="ScheduleTexta"/>
    <w:rsid w:val="006F2CA2"/>
    <w:pPr>
      <w:ind w:left="504" w:firstLine="0"/>
    </w:pPr>
  </w:style>
  <w:style w:type="paragraph" w:customStyle="1" w:styleId="ScheduleTextaN0">
    <w:name w:val="ScheduleText(a)N+"/>
    <w:basedOn w:val="ScheduleTextaN"/>
    <w:rsid w:val="006F2CA2"/>
    <w:pPr>
      <w:ind w:left="1008"/>
    </w:pPr>
  </w:style>
  <w:style w:type="paragraph" w:customStyle="1" w:styleId="ScheduleTitle">
    <w:name w:val="ScheduleTitle"/>
    <w:basedOn w:val="ScheduleDivisionHeading1"/>
    <w:qFormat/>
    <w:rsid w:val="006F2CA2"/>
    <w:rPr>
      <w:lang w:val="en-GB"/>
    </w:rPr>
  </w:style>
  <w:style w:type="paragraph" w:customStyle="1" w:styleId="SectionBreak">
    <w:name w:val="SectionBreak"/>
    <w:basedOn w:val="MastheadCrest"/>
    <w:rsid w:val="006F2CA2"/>
  </w:style>
  <w:style w:type="paragraph" w:customStyle="1" w:styleId="SectionHeadingNoTOC">
    <w:name w:val="SectionHeadingNoTOC"/>
    <w:basedOn w:val="SectionHeading"/>
    <w:rsid w:val="006F2CA2"/>
  </w:style>
  <w:style w:type="paragraph" w:customStyle="1" w:styleId="SectionInterpretationaN">
    <w:name w:val="SectionInterpretation(a)N+"/>
    <w:basedOn w:val="SectionInterpretationa"/>
    <w:rsid w:val="006F2CA2"/>
    <w:pPr>
      <w:tabs>
        <w:tab w:val="clear" w:pos="1236"/>
      </w:tabs>
      <w:ind w:firstLine="0"/>
    </w:pPr>
  </w:style>
  <w:style w:type="paragraph" w:customStyle="1" w:styleId="SectionInterpretationiN">
    <w:name w:val="SectionInterpretation(i)N+"/>
    <w:basedOn w:val="SectionInterpretationi"/>
    <w:rsid w:val="006F2CA2"/>
    <w:pPr>
      <w:tabs>
        <w:tab w:val="clear" w:pos="1905"/>
      </w:tabs>
      <w:ind w:firstLine="0"/>
    </w:pPr>
  </w:style>
  <w:style w:type="paragraph" w:customStyle="1" w:styleId="SimplePara">
    <w:name w:val="SimplePara"/>
    <w:basedOn w:val="Normal"/>
    <w:rsid w:val="006F2CA2"/>
    <w:pPr>
      <w:spacing w:before="120" w:after="0" w:line="240" w:lineRule="auto"/>
      <w:jc w:val="both"/>
    </w:pPr>
    <w:rPr>
      <w:rFonts w:ascii="Times New Roman" w:hAnsi="Times New Roman" w:cs="Times New Roman"/>
      <w:sz w:val="26"/>
      <w:szCs w:val="20"/>
      <w:lang w:val="en-GB" w:eastAsia="en-US"/>
    </w:rPr>
  </w:style>
  <w:style w:type="paragraph" w:customStyle="1" w:styleId="SLFileRef">
    <w:name w:val="SLFileRef"/>
    <w:basedOn w:val="Normal"/>
    <w:rsid w:val="006F2CA2"/>
    <w:pPr>
      <w:spacing w:before="240" w:after="240" w:line="240" w:lineRule="auto"/>
    </w:pPr>
    <w:rPr>
      <w:rFonts w:ascii="Times New Roman" w:hAnsi="Times New Roman" w:cs="Times New Roman"/>
      <w:sz w:val="26"/>
      <w:szCs w:val="20"/>
      <w:lang w:val="en-GB" w:eastAsia="en-US"/>
    </w:rPr>
  </w:style>
  <w:style w:type="paragraph" w:customStyle="1" w:styleId="SLInstrumentNumber">
    <w:name w:val="SLInstrumentNumber"/>
    <w:basedOn w:val="Normal"/>
    <w:rsid w:val="006F2CA2"/>
    <w:pPr>
      <w:keepNext/>
      <w:keepLines/>
      <w:spacing w:before="240" w:after="0" w:line="240" w:lineRule="auto"/>
    </w:pPr>
    <w:rPr>
      <w:rFonts w:ascii="Times New Roman" w:hAnsi="Times New Roman" w:cs="Times New Roman"/>
      <w:b/>
      <w:sz w:val="26"/>
      <w:szCs w:val="20"/>
      <w:lang w:val="en-GB" w:eastAsia="en-US"/>
    </w:rPr>
  </w:style>
  <w:style w:type="paragraph" w:customStyle="1" w:styleId="SLPreamble">
    <w:name w:val="SLPreamble"/>
    <w:basedOn w:val="Normal"/>
    <w:rsid w:val="006F2CA2"/>
    <w:pPr>
      <w:spacing w:before="300" w:after="0" w:line="240" w:lineRule="auto"/>
      <w:ind w:firstLine="215"/>
      <w:jc w:val="both"/>
    </w:pPr>
    <w:rPr>
      <w:rFonts w:ascii="Times New Roman" w:hAnsi="Times New Roman" w:cs="Times New Roman"/>
      <w:sz w:val="26"/>
      <w:szCs w:val="20"/>
      <w:lang w:val="en-GB" w:eastAsia="en-US"/>
    </w:rPr>
  </w:style>
  <w:style w:type="paragraph" w:customStyle="1" w:styleId="SLMadeDate">
    <w:name w:val="SLMadeDate"/>
    <w:basedOn w:val="SLPreamble"/>
    <w:rsid w:val="006F2CA2"/>
    <w:pPr>
      <w:keepNext/>
      <w:ind w:firstLine="216"/>
    </w:pPr>
  </w:style>
  <w:style w:type="paragraph" w:customStyle="1" w:styleId="SLPrincipalAct">
    <w:name w:val="SLPrincipalAct"/>
    <w:basedOn w:val="Normal"/>
    <w:rsid w:val="006F2CA2"/>
    <w:pPr>
      <w:keepNext/>
      <w:keepLines/>
      <w:spacing w:before="120" w:after="0" w:line="240" w:lineRule="auto"/>
      <w:jc w:val="center"/>
    </w:pPr>
    <w:rPr>
      <w:rFonts w:ascii="Times New Roman" w:hAnsi="Times New Roman" w:cs="Times New Roman"/>
      <w:caps/>
      <w:sz w:val="26"/>
      <w:szCs w:val="20"/>
      <w:lang w:val="en-GB" w:eastAsia="en-US"/>
    </w:rPr>
  </w:style>
  <w:style w:type="paragraph" w:customStyle="1" w:styleId="SLName">
    <w:name w:val="SLName"/>
    <w:basedOn w:val="SLPrincipalAct"/>
    <w:rsid w:val="006F2CA2"/>
  </w:style>
  <w:style w:type="paragraph" w:customStyle="1" w:styleId="SLPreambleorMadeDate">
    <w:name w:val="SLPreamble or MadeDate"/>
    <w:basedOn w:val="SLPreamble"/>
    <w:rsid w:val="006F2CA2"/>
    <w:pPr>
      <w:keepNext/>
      <w:ind w:firstLine="216"/>
    </w:pPr>
  </w:style>
  <w:style w:type="paragraph" w:customStyle="1" w:styleId="SLSignatureBlock">
    <w:name w:val="SLSignatureBlock"/>
    <w:basedOn w:val="Normal"/>
    <w:rsid w:val="006F2CA2"/>
    <w:pPr>
      <w:keepLines/>
      <w:suppressAutoHyphens/>
      <w:spacing w:before="1100" w:after="0" w:line="240" w:lineRule="auto"/>
      <w:ind w:left="3120"/>
      <w:jc w:val="center"/>
    </w:pPr>
    <w:rPr>
      <w:rFonts w:ascii="Times New Roman" w:hAnsi="Times New Roman" w:cs="Times New Roman"/>
      <w:sz w:val="26"/>
      <w:szCs w:val="20"/>
      <w:lang w:val="en-GB" w:eastAsia="en-US"/>
    </w:rPr>
  </w:style>
  <w:style w:type="paragraph" w:customStyle="1" w:styleId="SLText1">
    <w:name w:val="SLText(1)"/>
    <w:basedOn w:val="SectionText1"/>
    <w:rsid w:val="006F2CA2"/>
    <w:rPr>
      <w:sz w:val="20"/>
    </w:rPr>
  </w:style>
  <w:style w:type="paragraph" w:customStyle="1" w:styleId="SLToBeTabled">
    <w:name w:val="SLToBeTabled"/>
    <w:basedOn w:val="SLFileRef"/>
    <w:rsid w:val="006F2CA2"/>
    <w:pPr>
      <w:spacing w:before="120" w:after="120"/>
      <w:ind w:firstLine="432"/>
    </w:pPr>
  </w:style>
  <w:style w:type="paragraph" w:customStyle="1" w:styleId="TableColumnHeadingLeft">
    <w:name w:val="TableColumnHeadingLeft"/>
    <w:basedOn w:val="Normal"/>
    <w:rsid w:val="006F2CA2"/>
    <w:pPr>
      <w:spacing w:before="60" w:after="60" w:line="240" w:lineRule="auto"/>
    </w:pPr>
    <w:rPr>
      <w:rFonts w:ascii="Times New Roman" w:hAnsi="Times New Roman" w:cs="Times New Roman"/>
      <w:i/>
      <w:sz w:val="22"/>
      <w:szCs w:val="20"/>
      <w:lang w:val="en-GB" w:eastAsia="en-US"/>
    </w:rPr>
  </w:style>
  <w:style w:type="paragraph" w:customStyle="1" w:styleId="TableColumnHeadingCentered">
    <w:name w:val="TableColumnHeadingCentered"/>
    <w:basedOn w:val="TableColumnHeadingLeft"/>
    <w:rsid w:val="006F2CA2"/>
    <w:pPr>
      <w:jc w:val="center"/>
    </w:pPr>
  </w:style>
  <w:style w:type="paragraph" w:customStyle="1" w:styleId="TableHeading">
    <w:name w:val="TableHeading"/>
    <w:basedOn w:val="Normal"/>
    <w:rsid w:val="006F2CA2"/>
    <w:pPr>
      <w:spacing w:before="120" w:after="0" w:line="240" w:lineRule="auto"/>
      <w:jc w:val="center"/>
    </w:pPr>
    <w:rPr>
      <w:rFonts w:ascii="Times New Roman" w:hAnsi="Times New Roman" w:cs="Times New Roman"/>
      <w:sz w:val="26"/>
      <w:szCs w:val="20"/>
      <w:lang w:val="en-GB" w:eastAsia="en-US"/>
    </w:rPr>
  </w:style>
  <w:style w:type="paragraph" w:customStyle="1" w:styleId="TableHeadingLeft">
    <w:name w:val="TableHeadingLeft"/>
    <w:basedOn w:val="Normal"/>
    <w:rsid w:val="006F2CA2"/>
    <w:pPr>
      <w:spacing w:before="60" w:after="60" w:line="240" w:lineRule="auto"/>
    </w:pPr>
    <w:rPr>
      <w:rFonts w:ascii="Times New Roman" w:hAnsi="Times New Roman" w:cs="Times New Roman"/>
      <w:sz w:val="22"/>
      <w:szCs w:val="20"/>
      <w:lang w:val="en-GB" w:eastAsia="en-US"/>
    </w:rPr>
  </w:style>
  <w:style w:type="paragraph" w:customStyle="1" w:styleId="TableHeadingCentered">
    <w:name w:val="TableHeadingCentered"/>
    <w:basedOn w:val="TableHeadingLeft"/>
    <w:rsid w:val="006F2CA2"/>
    <w:pPr>
      <w:jc w:val="center"/>
    </w:pPr>
  </w:style>
  <w:style w:type="paragraph" w:customStyle="1" w:styleId="AlternativeEndMarker">
    <w:name w:val="Alternative End Marker"/>
    <w:basedOn w:val="Normal"/>
    <w:qFormat/>
    <w:rsid w:val="006F2CA2"/>
    <w:pPr>
      <w:spacing w:before="120" w:after="0" w:line="240" w:lineRule="auto"/>
      <w:jc w:val="both"/>
    </w:pPr>
    <w:rPr>
      <w:rFonts w:ascii="Times New Roman" w:hAnsi="Times New Roman" w:cs="Times New Roman"/>
      <w:color w:val="FF0000"/>
      <w:sz w:val="22"/>
      <w:szCs w:val="20"/>
      <w:lang w:val="en-GB" w:eastAsia="en-US"/>
    </w:rPr>
  </w:style>
  <w:style w:type="paragraph" w:customStyle="1" w:styleId="AlternativeStartMarker">
    <w:name w:val="Alternative Start Marker"/>
    <w:basedOn w:val="Normal"/>
    <w:qFormat/>
    <w:rsid w:val="006F2CA2"/>
    <w:pPr>
      <w:spacing w:before="120" w:after="0" w:line="240" w:lineRule="auto"/>
      <w:jc w:val="both"/>
    </w:pPr>
    <w:rPr>
      <w:rFonts w:ascii="Times New Roman" w:hAnsi="Times New Roman" w:cs="Times New Roman"/>
      <w:color w:val="FF0000"/>
      <w:sz w:val="22"/>
      <w:szCs w:val="20"/>
      <w:lang w:val="en-GB" w:eastAsia="en-US"/>
    </w:rPr>
  </w:style>
  <w:style w:type="paragraph" w:customStyle="1" w:styleId="AlternativeElEnd">
    <w:name w:val="AlternativeElEnd"/>
    <w:basedOn w:val="Normal"/>
    <w:link w:val="AlternativeElEndChar"/>
    <w:qFormat/>
    <w:rsid w:val="006F2CA2"/>
    <w:pPr>
      <w:spacing w:before="120" w:after="0" w:line="240" w:lineRule="auto"/>
      <w:jc w:val="both"/>
    </w:pPr>
    <w:rPr>
      <w:rFonts w:ascii="Times New Roman" w:hAnsi="Times New Roman" w:cs="Times New Roman"/>
      <w:color w:val="C00000"/>
      <w:sz w:val="22"/>
      <w:szCs w:val="20"/>
      <w:lang w:val="en-GB" w:eastAsia="en-US"/>
    </w:rPr>
  </w:style>
  <w:style w:type="paragraph" w:customStyle="1" w:styleId="AlternativeElStart">
    <w:name w:val="AlternativeElStart"/>
    <w:basedOn w:val="Normal"/>
    <w:qFormat/>
    <w:rsid w:val="006F2CA2"/>
    <w:pPr>
      <w:spacing w:before="120" w:after="0" w:line="240" w:lineRule="auto"/>
      <w:jc w:val="both"/>
    </w:pPr>
    <w:rPr>
      <w:rFonts w:ascii="Times New Roman" w:hAnsi="Times New Roman" w:cs="Times New Roman"/>
      <w:color w:val="C00000"/>
      <w:sz w:val="22"/>
      <w:szCs w:val="20"/>
      <w:lang w:val="en-GB" w:eastAsia="en-US"/>
    </w:rPr>
  </w:style>
  <w:style w:type="character" w:customStyle="1" w:styleId="AlternativeEnd">
    <w:name w:val="AlternativeEnd"/>
    <w:rsid w:val="006F2CA2"/>
    <w:rPr>
      <w:i/>
      <w:color w:val="800000"/>
    </w:rPr>
  </w:style>
  <w:style w:type="paragraph" w:customStyle="1" w:styleId="AlternativeOR">
    <w:name w:val="AlternativeOR"/>
    <w:basedOn w:val="AlternativeElStart"/>
    <w:qFormat/>
    <w:rsid w:val="006F2CA2"/>
    <w:pPr>
      <w:jc w:val="center"/>
    </w:pPr>
  </w:style>
  <w:style w:type="character" w:customStyle="1" w:styleId="AlternativeStart">
    <w:name w:val="AlternativeStart"/>
    <w:rsid w:val="006F2CA2"/>
    <w:rPr>
      <w:i/>
      <w:color w:val="800000"/>
    </w:rPr>
  </w:style>
  <w:style w:type="paragraph" w:customStyle="1" w:styleId="AmendmentMarkerParagraph">
    <w:name w:val="Amendment Marker (Paragraph)"/>
    <w:qFormat/>
    <w:rsid w:val="006F2CA2"/>
    <w:pPr>
      <w:spacing w:after="200" w:line="276" w:lineRule="auto"/>
    </w:pPr>
    <w:rPr>
      <w:rFonts w:eastAsia="MS Mincho"/>
      <w:b/>
      <w:i/>
      <w:sz w:val="24"/>
      <w:szCs w:val="24"/>
      <w:lang w:val="en-GB" w:eastAsia="ja-JP" w:bidi="ta-IN"/>
    </w:rPr>
  </w:style>
  <w:style w:type="paragraph" w:customStyle="1" w:styleId="AmendmentMarkerGazette">
    <w:name w:val="Amendment Marker(Gazette)"/>
    <w:qFormat/>
    <w:rsid w:val="006F2CA2"/>
    <w:pPr>
      <w:spacing w:after="200" w:line="276" w:lineRule="auto"/>
    </w:pPr>
    <w:rPr>
      <w:lang w:val="en-GB" w:eastAsia="en-US" w:bidi="ta-IN"/>
    </w:rPr>
  </w:style>
  <w:style w:type="paragraph" w:customStyle="1" w:styleId="AmendmentMarkerPart">
    <w:name w:val="Amendment Marker(Part)"/>
    <w:qFormat/>
    <w:rsid w:val="006F2CA2"/>
    <w:pPr>
      <w:spacing w:before="100" w:beforeAutospacing="1" w:after="100" w:afterAutospacing="1" w:line="276" w:lineRule="auto"/>
    </w:pPr>
    <w:rPr>
      <w:rFonts w:eastAsia="MS Mincho"/>
      <w:szCs w:val="40"/>
      <w:lang w:val="en-US" w:eastAsia="ja-JP" w:bidi="ta-IN"/>
    </w:rPr>
  </w:style>
  <w:style w:type="paragraph" w:customStyle="1" w:styleId="AmendmentMarkerSection">
    <w:name w:val="Amendment Marker(Section)"/>
    <w:next w:val="Normal"/>
    <w:qFormat/>
    <w:rsid w:val="006F2CA2"/>
    <w:pPr>
      <w:spacing w:before="100" w:beforeAutospacing="1" w:after="100" w:afterAutospacing="1" w:line="276" w:lineRule="auto"/>
    </w:pPr>
    <w:rPr>
      <w:rFonts w:eastAsia="MS Mincho"/>
      <w:i/>
      <w:szCs w:val="40"/>
      <w:lang w:val="en-US" w:eastAsia="ja-JP" w:bidi="ta-IN"/>
    </w:rPr>
  </w:style>
  <w:style w:type="paragraph" w:customStyle="1" w:styleId="AmendmentMarkerSubSection">
    <w:name w:val="Amendment Marker(Sub Section)"/>
    <w:next w:val="Normal"/>
    <w:qFormat/>
    <w:rsid w:val="006F2CA2"/>
    <w:pPr>
      <w:spacing w:after="200" w:line="276" w:lineRule="auto"/>
    </w:pPr>
    <w:rPr>
      <w:rFonts w:eastAsia="MS Mincho"/>
      <w:b/>
      <w:i/>
      <w:lang w:val="en-US" w:eastAsia="ja-JP" w:bidi="ta-IN"/>
    </w:rPr>
  </w:style>
  <w:style w:type="paragraph" w:styleId="Bibliography">
    <w:name w:val="Bibliography"/>
    <w:basedOn w:val="Normal"/>
    <w:next w:val="Normal"/>
    <w:uiPriority w:val="37"/>
    <w:semiHidden/>
    <w:unhideWhenUsed/>
    <w:rsid w:val="006F2CA2"/>
    <w:pPr>
      <w:spacing w:before="120" w:after="0" w:line="240" w:lineRule="auto"/>
      <w:jc w:val="both"/>
    </w:pPr>
    <w:rPr>
      <w:rFonts w:ascii="Times New Roman" w:hAnsi="Times New Roman" w:cs="Times New Roman"/>
      <w:sz w:val="26"/>
      <w:szCs w:val="20"/>
      <w:lang w:val="en-GB" w:eastAsia="en-US"/>
    </w:rPr>
  </w:style>
  <w:style w:type="paragraph" w:styleId="BodyTextFirstIndent">
    <w:name w:val="Body Text First Indent"/>
    <w:basedOn w:val="BodyText"/>
    <w:link w:val="BodyTextFirstIndentChar"/>
    <w:uiPriority w:val="99"/>
    <w:semiHidden/>
    <w:unhideWhenUsed/>
    <w:rsid w:val="006F2CA2"/>
    <w:pPr>
      <w:spacing w:after="0"/>
      <w:ind w:firstLine="360"/>
    </w:pPr>
    <w:rPr>
      <w:rFonts w:eastAsia="MS Mincho"/>
      <w:sz w:val="26"/>
      <w:lang w:eastAsia="ja-JP"/>
    </w:rPr>
  </w:style>
  <w:style w:type="character" w:customStyle="1" w:styleId="BodyTextFirstIndentChar">
    <w:name w:val="Body Text First Indent Char"/>
    <w:link w:val="BodyTextFirstIndent"/>
    <w:uiPriority w:val="99"/>
    <w:semiHidden/>
    <w:rsid w:val="006F2CA2"/>
    <w:rPr>
      <w:rFonts w:eastAsia="MS Mincho"/>
      <w:sz w:val="26"/>
      <w:lang w:val="en-US" w:eastAsia="ja-JP"/>
    </w:rPr>
  </w:style>
  <w:style w:type="paragraph" w:styleId="BodyTextFirstIndent2">
    <w:name w:val="Body Text First Indent 2"/>
    <w:basedOn w:val="BodyTextIndent"/>
    <w:link w:val="BodyTextFirstIndent2Char"/>
    <w:uiPriority w:val="99"/>
    <w:unhideWhenUsed/>
    <w:rsid w:val="006F2CA2"/>
    <w:pPr>
      <w:spacing w:line="240" w:lineRule="auto"/>
      <w:ind w:left="360" w:firstLine="360"/>
      <w:jc w:val="left"/>
    </w:pPr>
    <w:rPr>
      <w:rFonts w:eastAsia="MS Mincho"/>
      <w:sz w:val="26"/>
      <w:lang w:val="en-US" w:eastAsia="ja-JP"/>
    </w:rPr>
  </w:style>
  <w:style w:type="character" w:customStyle="1" w:styleId="BodyTextFirstIndent2Char">
    <w:name w:val="Body Text First Indent 2 Char"/>
    <w:link w:val="BodyTextFirstIndent2"/>
    <w:uiPriority w:val="99"/>
    <w:rsid w:val="006F2CA2"/>
    <w:rPr>
      <w:rFonts w:eastAsia="MS Mincho"/>
      <w:sz w:val="26"/>
      <w:lang w:val="en-US" w:eastAsia="ja-JP"/>
    </w:rPr>
  </w:style>
  <w:style w:type="character" w:styleId="BookTitle">
    <w:name w:val="Book Title"/>
    <w:uiPriority w:val="33"/>
    <w:qFormat/>
    <w:rsid w:val="006F2CA2"/>
    <w:rPr>
      <w:b/>
      <w:bCs/>
      <w:smallCaps/>
      <w:spacing w:val="5"/>
      <w:lang w:val="en-GB"/>
    </w:rPr>
  </w:style>
  <w:style w:type="paragraph" w:customStyle="1" w:styleId="ClientNotes">
    <w:name w:val="ClientNotes"/>
    <w:qFormat/>
    <w:rsid w:val="006F2CA2"/>
    <w:pPr>
      <w:suppressLineNumbers/>
      <w:adjustRightInd w:val="0"/>
      <w:spacing w:after="120"/>
    </w:pPr>
    <w:rPr>
      <w:rFonts w:ascii="Arial" w:eastAsia="MS Mincho" w:hAnsi="Arial"/>
      <w:i/>
      <w:color w:val="008000"/>
      <w:lang w:val="en-GB" w:eastAsia="ja-JP" w:bidi="ta-IN"/>
    </w:rPr>
  </w:style>
  <w:style w:type="paragraph" w:styleId="Closing">
    <w:name w:val="Closing"/>
    <w:basedOn w:val="Normal"/>
    <w:link w:val="ClosingChar"/>
    <w:uiPriority w:val="99"/>
    <w:semiHidden/>
    <w:unhideWhenUsed/>
    <w:rsid w:val="006F2CA2"/>
    <w:pPr>
      <w:spacing w:before="120" w:after="0" w:line="240" w:lineRule="auto"/>
      <w:ind w:left="4252"/>
      <w:jc w:val="both"/>
    </w:pPr>
    <w:rPr>
      <w:rFonts w:ascii="Times New Roman" w:hAnsi="Times New Roman" w:cs="Times New Roman"/>
      <w:sz w:val="26"/>
      <w:szCs w:val="20"/>
      <w:lang w:val="en-GB" w:eastAsia="en-US"/>
    </w:rPr>
  </w:style>
  <w:style w:type="character" w:customStyle="1" w:styleId="ClosingChar">
    <w:name w:val="Closing Char"/>
    <w:link w:val="Closing"/>
    <w:uiPriority w:val="99"/>
    <w:semiHidden/>
    <w:rsid w:val="006F2CA2"/>
    <w:rPr>
      <w:sz w:val="26"/>
      <w:lang w:val="en-GB" w:eastAsia="en-US"/>
    </w:rPr>
  </w:style>
  <w:style w:type="table" w:styleId="ColorfulGrid-Accent1">
    <w:name w:val="Colorful Grid Accent 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
    <w:name w:val="Colorful Grid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
    <w:name w:val="Colorful List1"/>
    <w:basedOn w:val="TableNormal"/>
    <w:uiPriority w:val="72"/>
    <w:rsid w:val="006F2CA2"/>
    <w:rPr>
      <w:rFonts w:ascii="Calibri" w:hAnsi="Calibri"/>
      <w:color w:val="000000"/>
      <w:sz w:val="22"/>
      <w:szCs w:val="22"/>
      <w:lang w:val="en-US" w:bidi="ta-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Accent6">
    <w:name w:val="Colorful Shading Accent 6"/>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
    <w:name w:val="Colorful Shading1"/>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character" w:customStyle="1" w:styleId="CommencementMarker">
    <w:name w:val="Commencement Marker"/>
    <w:uiPriority w:val="1"/>
    <w:rsid w:val="006F2CA2"/>
    <w:rPr>
      <w:rFonts w:ascii="Times New Roman" w:hAnsi="Times New Roman"/>
      <w:b w:val="0"/>
      <w:bCs/>
      <w:smallCaps/>
      <w:spacing w:val="5"/>
      <w:sz w:val="20"/>
      <w:lang w:val="en-GB"/>
    </w:rPr>
  </w:style>
  <w:style w:type="table" w:styleId="DarkList-Accent1">
    <w:name w:val="Dark List Accent 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4">
    <w:name w:val="Dark List Accent 4"/>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
    <w:name w:val="Dark List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paragraph" w:styleId="Date">
    <w:name w:val="Date"/>
    <w:basedOn w:val="Normal"/>
    <w:next w:val="Normal"/>
    <w:link w:val="DateChar"/>
    <w:uiPriority w:val="99"/>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DateChar">
    <w:name w:val="Date Char"/>
    <w:link w:val="Date"/>
    <w:uiPriority w:val="99"/>
    <w:rsid w:val="006F2CA2"/>
    <w:rPr>
      <w:sz w:val="26"/>
      <w:lang w:val="en-GB" w:eastAsia="en-US"/>
    </w:rPr>
  </w:style>
  <w:style w:type="paragraph" w:customStyle="1" w:styleId="DivisionNote">
    <w:name w:val="Division Note"/>
    <w:basedOn w:val="Normal"/>
    <w:qFormat/>
    <w:rsid w:val="006F2CA2"/>
    <w:pPr>
      <w:suppressLineNumbers/>
      <w:tabs>
        <w:tab w:val="left" w:pos="576"/>
      </w:tabs>
      <w:overflowPunct w:val="0"/>
      <w:autoSpaceDE w:val="0"/>
      <w:autoSpaceDN w:val="0"/>
      <w:adjustRightInd w:val="0"/>
      <w:spacing w:before="120" w:after="120" w:line="240" w:lineRule="auto"/>
    </w:pPr>
    <w:rPr>
      <w:rFonts w:cs="Times New Roman"/>
      <w:i/>
      <w:color w:val="FF0000"/>
      <w:sz w:val="20"/>
      <w:szCs w:val="20"/>
      <w:lang w:val="en-AU" w:eastAsia="en-US"/>
    </w:rPr>
  </w:style>
  <w:style w:type="paragraph" w:customStyle="1" w:styleId="DrafterNote">
    <w:name w:val="Drafter Note"/>
    <w:qFormat/>
    <w:rsid w:val="006F2CA2"/>
    <w:pPr>
      <w:suppressLineNumbers/>
      <w:tabs>
        <w:tab w:val="left" w:pos="576"/>
      </w:tabs>
      <w:overflowPunct w:val="0"/>
      <w:autoSpaceDE w:val="0"/>
      <w:autoSpaceDN w:val="0"/>
      <w:adjustRightInd w:val="0"/>
      <w:spacing w:after="120" w:line="276" w:lineRule="auto"/>
    </w:pPr>
    <w:rPr>
      <w:rFonts w:ascii="Arial" w:hAnsi="Arial"/>
      <w:color w:val="365F91"/>
      <w:lang w:val="en-AU" w:eastAsia="en-US"/>
    </w:rPr>
  </w:style>
  <w:style w:type="paragraph" w:styleId="E-mailSignature">
    <w:name w:val="E-mail Signature"/>
    <w:basedOn w:val="Normal"/>
    <w:link w:val="E-mailSignature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E-mailSignatureChar">
    <w:name w:val="E-mail Signature Char"/>
    <w:link w:val="E-mailSignature"/>
    <w:uiPriority w:val="99"/>
    <w:semiHidden/>
    <w:rsid w:val="006F2CA2"/>
    <w:rPr>
      <w:sz w:val="26"/>
      <w:lang w:val="en-GB" w:eastAsia="en-US"/>
    </w:rPr>
  </w:style>
  <w:style w:type="character" w:styleId="EndnoteReference">
    <w:name w:val="endnote reference"/>
    <w:uiPriority w:val="99"/>
    <w:semiHidden/>
    <w:unhideWhenUsed/>
    <w:rsid w:val="006F2CA2"/>
    <w:rPr>
      <w:vertAlign w:val="superscript"/>
      <w:lang w:val="en-GB"/>
    </w:rPr>
  </w:style>
  <w:style w:type="paragraph" w:styleId="EndnoteText">
    <w:name w:val="endnote text"/>
    <w:basedOn w:val="Normal"/>
    <w:link w:val="EndnoteTextChar"/>
    <w:uiPriority w:val="99"/>
    <w:semiHidden/>
    <w:unhideWhenUsed/>
    <w:rsid w:val="006F2CA2"/>
    <w:pPr>
      <w:spacing w:before="120" w:after="0" w:line="240" w:lineRule="auto"/>
      <w:jc w:val="both"/>
    </w:pPr>
    <w:rPr>
      <w:rFonts w:ascii="Times New Roman" w:hAnsi="Times New Roman" w:cs="Times New Roman"/>
      <w:sz w:val="20"/>
      <w:szCs w:val="20"/>
      <w:lang w:val="en-GB" w:eastAsia="en-US"/>
    </w:rPr>
  </w:style>
  <w:style w:type="character" w:customStyle="1" w:styleId="EndnoteTextChar">
    <w:name w:val="Endnote Text Char"/>
    <w:link w:val="EndnoteText"/>
    <w:uiPriority w:val="99"/>
    <w:semiHidden/>
    <w:rsid w:val="006F2CA2"/>
    <w:rPr>
      <w:lang w:val="en-GB" w:eastAsia="en-US"/>
    </w:rPr>
  </w:style>
  <w:style w:type="paragraph" w:styleId="EnvelopeAddress">
    <w:name w:val="envelope address"/>
    <w:basedOn w:val="Normal"/>
    <w:uiPriority w:val="99"/>
    <w:unhideWhenUsed/>
    <w:rsid w:val="006F2CA2"/>
    <w:pPr>
      <w:framePr w:w="7920" w:h="1980" w:hRule="exact" w:hSpace="180" w:wrap="auto" w:hAnchor="page" w:xAlign="center" w:yAlign="bottom"/>
      <w:spacing w:before="120" w:after="0" w:line="240" w:lineRule="auto"/>
      <w:ind w:left="2880"/>
      <w:jc w:val="both"/>
    </w:pPr>
    <w:rPr>
      <w:rFonts w:ascii="Cambria" w:hAnsi="Cambria" w:cs="Times New Roman"/>
      <w:lang w:val="en-GB" w:eastAsia="en-US"/>
    </w:rPr>
  </w:style>
  <w:style w:type="character" w:customStyle="1" w:styleId="GazetteMarker">
    <w:name w:val="Gazette Marker"/>
    <w:uiPriority w:val="1"/>
    <w:rsid w:val="006F2CA2"/>
    <w:rPr>
      <w:i/>
    </w:rPr>
  </w:style>
  <w:style w:type="character" w:styleId="HTMLAcronym">
    <w:name w:val="HTML Acronym"/>
    <w:uiPriority w:val="99"/>
    <w:semiHidden/>
    <w:unhideWhenUsed/>
    <w:rsid w:val="006F2CA2"/>
    <w:rPr>
      <w:lang w:val="en-GB"/>
    </w:rPr>
  </w:style>
  <w:style w:type="paragraph" w:styleId="HTMLAddress">
    <w:name w:val="HTML Address"/>
    <w:basedOn w:val="Normal"/>
    <w:link w:val="HTMLAddressChar"/>
    <w:uiPriority w:val="99"/>
    <w:semiHidden/>
    <w:unhideWhenUsed/>
    <w:rsid w:val="006F2CA2"/>
    <w:pPr>
      <w:spacing w:before="120" w:after="0" w:line="240" w:lineRule="auto"/>
      <w:jc w:val="both"/>
    </w:pPr>
    <w:rPr>
      <w:rFonts w:ascii="Times New Roman" w:hAnsi="Times New Roman" w:cs="Times New Roman"/>
      <w:i/>
      <w:iCs/>
      <w:sz w:val="26"/>
      <w:szCs w:val="20"/>
      <w:lang w:val="en-GB" w:eastAsia="en-US"/>
    </w:rPr>
  </w:style>
  <w:style w:type="character" w:customStyle="1" w:styleId="HTMLAddressChar">
    <w:name w:val="HTML Address Char"/>
    <w:link w:val="HTMLAddress"/>
    <w:uiPriority w:val="99"/>
    <w:semiHidden/>
    <w:rsid w:val="006F2CA2"/>
    <w:rPr>
      <w:i/>
      <w:iCs/>
      <w:sz w:val="26"/>
      <w:lang w:val="en-GB" w:eastAsia="en-US"/>
    </w:rPr>
  </w:style>
  <w:style w:type="character" w:styleId="HTMLCite">
    <w:name w:val="HTML Cite"/>
    <w:uiPriority w:val="99"/>
    <w:semiHidden/>
    <w:unhideWhenUsed/>
    <w:rsid w:val="006F2CA2"/>
    <w:rPr>
      <w:i/>
      <w:iCs/>
      <w:lang w:val="en-GB"/>
    </w:rPr>
  </w:style>
  <w:style w:type="character" w:styleId="HTMLCode">
    <w:name w:val="HTML Code"/>
    <w:uiPriority w:val="99"/>
    <w:semiHidden/>
    <w:unhideWhenUsed/>
    <w:rsid w:val="006F2CA2"/>
    <w:rPr>
      <w:rFonts w:ascii="Consolas" w:hAnsi="Consolas"/>
      <w:sz w:val="20"/>
      <w:szCs w:val="20"/>
      <w:lang w:val="en-GB"/>
    </w:rPr>
  </w:style>
  <w:style w:type="character" w:styleId="HTMLDefinition">
    <w:name w:val="HTML Definition"/>
    <w:uiPriority w:val="99"/>
    <w:semiHidden/>
    <w:unhideWhenUsed/>
    <w:rsid w:val="006F2CA2"/>
    <w:rPr>
      <w:i/>
      <w:iCs/>
      <w:lang w:val="en-GB"/>
    </w:rPr>
  </w:style>
  <w:style w:type="character" w:styleId="HTMLKeyboard">
    <w:name w:val="HTML Keyboard"/>
    <w:uiPriority w:val="99"/>
    <w:semiHidden/>
    <w:unhideWhenUsed/>
    <w:rsid w:val="006F2CA2"/>
    <w:rPr>
      <w:rFonts w:ascii="Consolas" w:hAnsi="Consolas"/>
      <w:sz w:val="20"/>
      <w:szCs w:val="20"/>
      <w:lang w:val="en-GB"/>
    </w:rPr>
  </w:style>
  <w:style w:type="paragraph" w:styleId="HTMLPreformatted">
    <w:name w:val="HTML Preformatted"/>
    <w:basedOn w:val="Normal"/>
    <w:link w:val="HTMLPreformattedChar"/>
    <w:uiPriority w:val="99"/>
    <w:unhideWhenUsed/>
    <w:rsid w:val="006F2CA2"/>
    <w:pPr>
      <w:spacing w:before="120" w:after="0" w:line="240" w:lineRule="auto"/>
      <w:jc w:val="both"/>
    </w:pPr>
    <w:rPr>
      <w:rFonts w:ascii="Consolas" w:hAnsi="Consolas" w:cs="Times New Roman"/>
      <w:sz w:val="20"/>
      <w:szCs w:val="20"/>
      <w:lang w:val="en-GB" w:eastAsia="en-US"/>
    </w:rPr>
  </w:style>
  <w:style w:type="character" w:customStyle="1" w:styleId="HTMLPreformattedChar">
    <w:name w:val="HTML Preformatted Char"/>
    <w:link w:val="HTMLPreformatted"/>
    <w:uiPriority w:val="99"/>
    <w:rsid w:val="006F2CA2"/>
    <w:rPr>
      <w:rFonts w:ascii="Consolas" w:hAnsi="Consolas"/>
      <w:lang w:val="en-GB" w:eastAsia="en-US"/>
    </w:rPr>
  </w:style>
  <w:style w:type="character" w:styleId="HTMLSample">
    <w:name w:val="HTML Sample"/>
    <w:uiPriority w:val="99"/>
    <w:semiHidden/>
    <w:unhideWhenUsed/>
    <w:rsid w:val="006F2CA2"/>
    <w:rPr>
      <w:rFonts w:ascii="Consolas" w:hAnsi="Consolas"/>
      <w:sz w:val="24"/>
      <w:szCs w:val="24"/>
      <w:lang w:val="en-GB"/>
    </w:rPr>
  </w:style>
  <w:style w:type="character" w:styleId="HTMLTypewriter">
    <w:name w:val="HTML Typewriter"/>
    <w:uiPriority w:val="99"/>
    <w:semiHidden/>
    <w:unhideWhenUsed/>
    <w:rsid w:val="006F2CA2"/>
    <w:rPr>
      <w:rFonts w:ascii="Consolas" w:hAnsi="Consolas"/>
      <w:sz w:val="20"/>
      <w:szCs w:val="20"/>
      <w:lang w:val="en-GB"/>
    </w:rPr>
  </w:style>
  <w:style w:type="character" w:styleId="HTMLVariable">
    <w:name w:val="HTML Variable"/>
    <w:uiPriority w:val="99"/>
    <w:semiHidden/>
    <w:unhideWhenUsed/>
    <w:rsid w:val="006F2CA2"/>
    <w:rPr>
      <w:i/>
      <w:iCs/>
      <w:lang w:val="en-GB"/>
    </w:rPr>
  </w:style>
  <w:style w:type="paragraph" w:styleId="Index2">
    <w:name w:val="index 2"/>
    <w:basedOn w:val="Normal"/>
    <w:next w:val="Normal"/>
    <w:autoRedefine/>
    <w:uiPriority w:val="99"/>
    <w:semiHidden/>
    <w:unhideWhenUsed/>
    <w:rsid w:val="006F2CA2"/>
    <w:pPr>
      <w:spacing w:before="120" w:after="0" w:line="240" w:lineRule="auto"/>
      <w:ind w:left="520" w:hanging="260"/>
      <w:jc w:val="both"/>
    </w:pPr>
    <w:rPr>
      <w:rFonts w:ascii="Times New Roman" w:hAnsi="Times New Roman" w:cs="Times New Roman"/>
      <w:sz w:val="26"/>
      <w:szCs w:val="20"/>
      <w:lang w:val="en-GB" w:eastAsia="en-US"/>
    </w:rPr>
  </w:style>
  <w:style w:type="paragraph" w:styleId="Index3">
    <w:name w:val="index 3"/>
    <w:basedOn w:val="Normal"/>
    <w:next w:val="Normal"/>
    <w:autoRedefine/>
    <w:uiPriority w:val="99"/>
    <w:semiHidden/>
    <w:unhideWhenUsed/>
    <w:rsid w:val="006F2CA2"/>
    <w:pPr>
      <w:spacing w:before="120" w:after="0" w:line="240" w:lineRule="auto"/>
      <w:ind w:left="780" w:hanging="260"/>
      <w:jc w:val="both"/>
    </w:pPr>
    <w:rPr>
      <w:rFonts w:ascii="Times New Roman" w:hAnsi="Times New Roman" w:cs="Times New Roman"/>
      <w:sz w:val="26"/>
      <w:szCs w:val="20"/>
      <w:lang w:val="en-GB" w:eastAsia="en-US"/>
    </w:rPr>
  </w:style>
  <w:style w:type="paragraph" w:styleId="Index4">
    <w:name w:val="index 4"/>
    <w:basedOn w:val="Normal"/>
    <w:next w:val="Normal"/>
    <w:autoRedefine/>
    <w:uiPriority w:val="99"/>
    <w:semiHidden/>
    <w:unhideWhenUsed/>
    <w:rsid w:val="006F2CA2"/>
    <w:pPr>
      <w:spacing w:before="120" w:after="0" w:line="240" w:lineRule="auto"/>
      <w:ind w:left="1040" w:hanging="260"/>
      <w:jc w:val="both"/>
    </w:pPr>
    <w:rPr>
      <w:rFonts w:ascii="Times New Roman" w:hAnsi="Times New Roman" w:cs="Times New Roman"/>
      <w:sz w:val="26"/>
      <w:szCs w:val="20"/>
      <w:lang w:val="en-GB" w:eastAsia="en-US"/>
    </w:rPr>
  </w:style>
  <w:style w:type="paragraph" w:styleId="Index5">
    <w:name w:val="index 5"/>
    <w:basedOn w:val="Normal"/>
    <w:next w:val="Normal"/>
    <w:autoRedefine/>
    <w:uiPriority w:val="99"/>
    <w:semiHidden/>
    <w:unhideWhenUsed/>
    <w:rsid w:val="006F2CA2"/>
    <w:pPr>
      <w:spacing w:before="120" w:after="0" w:line="240" w:lineRule="auto"/>
      <w:ind w:left="1300" w:hanging="260"/>
      <w:jc w:val="both"/>
    </w:pPr>
    <w:rPr>
      <w:rFonts w:ascii="Times New Roman" w:hAnsi="Times New Roman" w:cs="Times New Roman"/>
      <w:sz w:val="26"/>
      <w:szCs w:val="20"/>
      <w:lang w:val="en-GB" w:eastAsia="en-US"/>
    </w:rPr>
  </w:style>
  <w:style w:type="paragraph" w:styleId="Index6">
    <w:name w:val="index 6"/>
    <w:basedOn w:val="Normal"/>
    <w:next w:val="Normal"/>
    <w:autoRedefine/>
    <w:uiPriority w:val="99"/>
    <w:semiHidden/>
    <w:unhideWhenUsed/>
    <w:rsid w:val="006F2CA2"/>
    <w:pPr>
      <w:spacing w:before="120" w:after="0" w:line="240" w:lineRule="auto"/>
      <w:ind w:left="1560" w:hanging="260"/>
      <w:jc w:val="both"/>
    </w:pPr>
    <w:rPr>
      <w:rFonts w:ascii="Times New Roman" w:hAnsi="Times New Roman" w:cs="Times New Roman"/>
      <w:sz w:val="26"/>
      <w:szCs w:val="20"/>
      <w:lang w:val="en-GB" w:eastAsia="en-US"/>
    </w:rPr>
  </w:style>
  <w:style w:type="paragraph" w:styleId="Index7">
    <w:name w:val="index 7"/>
    <w:basedOn w:val="Normal"/>
    <w:next w:val="Normal"/>
    <w:autoRedefine/>
    <w:uiPriority w:val="99"/>
    <w:semiHidden/>
    <w:unhideWhenUsed/>
    <w:rsid w:val="006F2CA2"/>
    <w:pPr>
      <w:spacing w:before="120" w:after="0" w:line="240" w:lineRule="auto"/>
      <w:ind w:left="1820" w:hanging="260"/>
      <w:jc w:val="both"/>
    </w:pPr>
    <w:rPr>
      <w:rFonts w:ascii="Times New Roman" w:hAnsi="Times New Roman" w:cs="Times New Roman"/>
      <w:sz w:val="26"/>
      <w:szCs w:val="20"/>
      <w:lang w:val="en-GB" w:eastAsia="en-US"/>
    </w:rPr>
  </w:style>
  <w:style w:type="paragraph" w:styleId="Index8">
    <w:name w:val="index 8"/>
    <w:basedOn w:val="Normal"/>
    <w:next w:val="Normal"/>
    <w:autoRedefine/>
    <w:uiPriority w:val="99"/>
    <w:semiHidden/>
    <w:unhideWhenUsed/>
    <w:rsid w:val="006F2CA2"/>
    <w:pPr>
      <w:spacing w:before="120" w:after="0" w:line="240" w:lineRule="auto"/>
      <w:ind w:left="2080" w:hanging="260"/>
      <w:jc w:val="both"/>
    </w:pPr>
    <w:rPr>
      <w:rFonts w:ascii="Times New Roman" w:hAnsi="Times New Roman" w:cs="Times New Roman"/>
      <w:sz w:val="26"/>
      <w:szCs w:val="20"/>
      <w:lang w:val="en-GB" w:eastAsia="en-US"/>
    </w:rPr>
  </w:style>
  <w:style w:type="paragraph" w:styleId="Index9">
    <w:name w:val="index 9"/>
    <w:basedOn w:val="Normal"/>
    <w:next w:val="Normal"/>
    <w:autoRedefine/>
    <w:uiPriority w:val="99"/>
    <w:semiHidden/>
    <w:unhideWhenUsed/>
    <w:rsid w:val="006F2CA2"/>
    <w:pPr>
      <w:spacing w:before="120" w:after="0" w:line="240" w:lineRule="auto"/>
      <w:ind w:left="2340" w:hanging="260"/>
      <w:jc w:val="both"/>
    </w:pPr>
    <w:rPr>
      <w:rFonts w:ascii="Times New Roman" w:hAnsi="Times New Roman" w:cs="Times New Roman"/>
      <w:sz w:val="26"/>
      <w:szCs w:val="20"/>
      <w:lang w:val="en-GB" w:eastAsia="en-US"/>
    </w:rPr>
  </w:style>
  <w:style w:type="paragraph" w:styleId="IndexHeading">
    <w:name w:val="index heading"/>
    <w:basedOn w:val="Normal"/>
    <w:next w:val="Index1"/>
    <w:uiPriority w:val="99"/>
    <w:semiHidden/>
    <w:unhideWhenUsed/>
    <w:rsid w:val="006F2CA2"/>
    <w:pPr>
      <w:spacing w:before="120" w:after="0" w:line="240" w:lineRule="auto"/>
      <w:jc w:val="both"/>
    </w:pPr>
    <w:rPr>
      <w:rFonts w:ascii="Cambria" w:hAnsi="Cambria" w:cs="Times New Roman"/>
      <w:b/>
      <w:bCs/>
      <w:sz w:val="26"/>
      <w:szCs w:val="20"/>
      <w:lang w:val="en-GB" w:eastAsia="en-US"/>
    </w:rPr>
  </w:style>
  <w:style w:type="character" w:styleId="IntenseEmphasis">
    <w:name w:val="Intense Emphasis"/>
    <w:uiPriority w:val="21"/>
    <w:qFormat/>
    <w:rsid w:val="006F2CA2"/>
    <w:rPr>
      <w:b/>
      <w:bCs/>
      <w:i/>
      <w:iCs/>
      <w:color w:val="4F81BD"/>
      <w:lang w:val="en-GB"/>
    </w:rPr>
  </w:style>
  <w:style w:type="paragraph" w:styleId="IntenseQuote">
    <w:name w:val="Intense Quote"/>
    <w:basedOn w:val="Normal"/>
    <w:next w:val="Normal"/>
    <w:link w:val="IntenseQuoteChar"/>
    <w:uiPriority w:val="30"/>
    <w:qFormat/>
    <w:rsid w:val="006F2CA2"/>
    <w:pPr>
      <w:pBdr>
        <w:bottom w:val="single" w:sz="4" w:space="4" w:color="4F81BD"/>
      </w:pBdr>
      <w:spacing w:before="200" w:after="280" w:line="240" w:lineRule="auto"/>
      <w:ind w:left="936" w:right="936"/>
      <w:jc w:val="both"/>
    </w:pPr>
    <w:rPr>
      <w:rFonts w:ascii="Times New Roman" w:hAnsi="Times New Roman" w:cs="Times New Roman"/>
      <w:b/>
      <w:bCs/>
      <w:i/>
      <w:iCs/>
      <w:color w:val="4F81BD"/>
      <w:sz w:val="26"/>
      <w:szCs w:val="20"/>
      <w:lang w:val="en-GB" w:eastAsia="en-US"/>
    </w:rPr>
  </w:style>
  <w:style w:type="character" w:customStyle="1" w:styleId="IntenseQuoteChar">
    <w:name w:val="Intense Quote Char"/>
    <w:link w:val="IntenseQuote"/>
    <w:uiPriority w:val="30"/>
    <w:rsid w:val="006F2CA2"/>
    <w:rPr>
      <w:b/>
      <w:bCs/>
      <w:i/>
      <w:iCs/>
      <w:color w:val="4F81BD"/>
      <w:sz w:val="26"/>
      <w:lang w:val="en-GB" w:eastAsia="en-US"/>
    </w:rPr>
  </w:style>
  <w:style w:type="character" w:styleId="IntenseReference">
    <w:name w:val="Intense Reference"/>
    <w:uiPriority w:val="32"/>
    <w:qFormat/>
    <w:rsid w:val="006F2CA2"/>
    <w:rPr>
      <w:b/>
      <w:bCs/>
      <w:smallCaps/>
      <w:color w:val="C0504D"/>
      <w:spacing w:val="5"/>
      <w:u w:val="single"/>
      <w:lang w:val="en-GB"/>
    </w:rPr>
  </w:style>
  <w:style w:type="table" w:customStyle="1" w:styleId="LightGrid1">
    <w:name w:val="Light Grid1"/>
    <w:basedOn w:val="TableNormal"/>
    <w:uiPriority w:val="62"/>
    <w:rsid w:val="006F2CA2"/>
    <w:rPr>
      <w:rFonts w:ascii="Calibri" w:hAnsi="Calibri"/>
      <w:sz w:val="22"/>
      <w:szCs w:val="22"/>
      <w:lang w:val="en-US" w:bidi="ta-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
    <w:name w:val="List"/>
    <w:basedOn w:val="Normal"/>
    <w:uiPriority w:val="99"/>
    <w:semiHidden/>
    <w:unhideWhenUsed/>
    <w:rsid w:val="006F2CA2"/>
    <w:pPr>
      <w:spacing w:before="120" w:after="0" w:line="240" w:lineRule="auto"/>
      <w:ind w:left="283" w:hanging="283"/>
      <w:contextualSpacing/>
      <w:jc w:val="both"/>
    </w:pPr>
    <w:rPr>
      <w:rFonts w:ascii="Times New Roman" w:hAnsi="Times New Roman" w:cs="Times New Roman"/>
      <w:sz w:val="26"/>
      <w:szCs w:val="20"/>
      <w:lang w:val="en-GB" w:eastAsia="en-US"/>
    </w:rPr>
  </w:style>
  <w:style w:type="paragraph" w:styleId="List2">
    <w:name w:val="List 2"/>
    <w:basedOn w:val="Normal"/>
    <w:uiPriority w:val="99"/>
    <w:semiHidden/>
    <w:unhideWhenUsed/>
    <w:rsid w:val="006F2CA2"/>
    <w:pPr>
      <w:spacing w:before="120" w:after="0" w:line="240" w:lineRule="auto"/>
      <w:ind w:left="566" w:hanging="283"/>
      <w:contextualSpacing/>
      <w:jc w:val="both"/>
    </w:pPr>
    <w:rPr>
      <w:rFonts w:ascii="Times New Roman" w:hAnsi="Times New Roman" w:cs="Times New Roman"/>
      <w:sz w:val="26"/>
      <w:szCs w:val="20"/>
      <w:lang w:val="en-GB" w:eastAsia="en-US"/>
    </w:rPr>
  </w:style>
  <w:style w:type="paragraph" w:styleId="List3">
    <w:name w:val="List 3"/>
    <w:basedOn w:val="Normal"/>
    <w:uiPriority w:val="99"/>
    <w:semiHidden/>
    <w:unhideWhenUsed/>
    <w:rsid w:val="006F2CA2"/>
    <w:pPr>
      <w:spacing w:before="120" w:after="0" w:line="240" w:lineRule="auto"/>
      <w:ind w:left="849" w:hanging="283"/>
      <w:contextualSpacing/>
      <w:jc w:val="both"/>
    </w:pPr>
    <w:rPr>
      <w:rFonts w:ascii="Times New Roman" w:hAnsi="Times New Roman" w:cs="Times New Roman"/>
      <w:sz w:val="26"/>
      <w:szCs w:val="20"/>
      <w:lang w:val="en-GB" w:eastAsia="en-US"/>
    </w:rPr>
  </w:style>
  <w:style w:type="paragraph" w:styleId="List4">
    <w:name w:val="List 4"/>
    <w:basedOn w:val="Normal"/>
    <w:uiPriority w:val="99"/>
    <w:semiHidden/>
    <w:unhideWhenUsed/>
    <w:rsid w:val="006F2CA2"/>
    <w:pPr>
      <w:spacing w:before="120" w:after="0" w:line="240" w:lineRule="auto"/>
      <w:ind w:left="1132" w:hanging="283"/>
      <w:contextualSpacing/>
      <w:jc w:val="both"/>
    </w:pPr>
    <w:rPr>
      <w:rFonts w:ascii="Times New Roman" w:hAnsi="Times New Roman" w:cs="Times New Roman"/>
      <w:sz w:val="26"/>
      <w:szCs w:val="20"/>
      <w:lang w:val="en-GB" w:eastAsia="en-US"/>
    </w:rPr>
  </w:style>
  <w:style w:type="paragraph" w:styleId="List5">
    <w:name w:val="List 5"/>
    <w:basedOn w:val="Normal"/>
    <w:uiPriority w:val="99"/>
    <w:semiHidden/>
    <w:unhideWhenUsed/>
    <w:rsid w:val="006F2CA2"/>
    <w:pPr>
      <w:spacing w:before="120" w:after="0" w:line="240" w:lineRule="auto"/>
      <w:ind w:left="1415" w:hanging="283"/>
      <w:contextualSpacing/>
      <w:jc w:val="both"/>
    </w:pPr>
    <w:rPr>
      <w:rFonts w:ascii="Times New Roman" w:hAnsi="Times New Roman" w:cs="Times New Roman"/>
      <w:sz w:val="26"/>
      <w:szCs w:val="20"/>
      <w:lang w:val="en-GB" w:eastAsia="en-US"/>
    </w:rPr>
  </w:style>
  <w:style w:type="paragraph" w:styleId="ListContinue">
    <w:name w:val="List Continue"/>
    <w:basedOn w:val="Normal"/>
    <w:uiPriority w:val="99"/>
    <w:semiHidden/>
    <w:unhideWhenUsed/>
    <w:rsid w:val="006F2CA2"/>
    <w:pPr>
      <w:spacing w:before="120" w:after="120" w:line="240" w:lineRule="auto"/>
      <w:ind w:left="283"/>
      <w:contextualSpacing/>
      <w:jc w:val="both"/>
    </w:pPr>
    <w:rPr>
      <w:rFonts w:ascii="Times New Roman" w:hAnsi="Times New Roman" w:cs="Times New Roman"/>
      <w:sz w:val="26"/>
      <w:szCs w:val="20"/>
      <w:lang w:val="en-GB" w:eastAsia="en-US"/>
    </w:rPr>
  </w:style>
  <w:style w:type="paragraph" w:styleId="ListContinue2">
    <w:name w:val="List Continue 2"/>
    <w:basedOn w:val="Normal"/>
    <w:uiPriority w:val="99"/>
    <w:semiHidden/>
    <w:unhideWhenUsed/>
    <w:rsid w:val="006F2CA2"/>
    <w:pPr>
      <w:spacing w:before="120" w:after="120" w:line="240" w:lineRule="auto"/>
      <w:ind w:left="566"/>
      <w:contextualSpacing/>
      <w:jc w:val="both"/>
    </w:pPr>
    <w:rPr>
      <w:rFonts w:ascii="Times New Roman" w:hAnsi="Times New Roman" w:cs="Times New Roman"/>
      <w:sz w:val="26"/>
      <w:szCs w:val="20"/>
      <w:lang w:val="en-GB" w:eastAsia="en-US"/>
    </w:rPr>
  </w:style>
  <w:style w:type="paragraph" w:styleId="ListContinue3">
    <w:name w:val="List Continue 3"/>
    <w:basedOn w:val="Normal"/>
    <w:uiPriority w:val="99"/>
    <w:semiHidden/>
    <w:unhideWhenUsed/>
    <w:rsid w:val="006F2CA2"/>
    <w:pPr>
      <w:spacing w:before="120" w:after="120" w:line="240" w:lineRule="auto"/>
      <w:ind w:left="849"/>
      <w:contextualSpacing/>
      <w:jc w:val="both"/>
    </w:pPr>
    <w:rPr>
      <w:rFonts w:ascii="Times New Roman" w:hAnsi="Times New Roman" w:cs="Times New Roman"/>
      <w:sz w:val="26"/>
      <w:szCs w:val="20"/>
      <w:lang w:val="en-GB" w:eastAsia="en-US"/>
    </w:rPr>
  </w:style>
  <w:style w:type="paragraph" w:styleId="ListContinue4">
    <w:name w:val="List Continue 4"/>
    <w:basedOn w:val="Normal"/>
    <w:uiPriority w:val="99"/>
    <w:semiHidden/>
    <w:unhideWhenUsed/>
    <w:rsid w:val="006F2CA2"/>
    <w:pPr>
      <w:spacing w:before="120" w:after="120" w:line="240" w:lineRule="auto"/>
      <w:ind w:left="1132"/>
      <w:contextualSpacing/>
      <w:jc w:val="both"/>
    </w:pPr>
    <w:rPr>
      <w:rFonts w:ascii="Times New Roman" w:hAnsi="Times New Roman" w:cs="Times New Roman"/>
      <w:sz w:val="26"/>
      <w:szCs w:val="20"/>
      <w:lang w:val="en-GB" w:eastAsia="en-US"/>
    </w:rPr>
  </w:style>
  <w:style w:type="paragraph" w:styleId="ListContinue5">
    <w:name w:val="List Continue 5"/>
    <w:basedOn w:val="Normal"/>
    <w:uiPriority w:val="99"/>
    <w:semiHidden/>
    <w:unhideWhenUsed/>
    <w:rsid w:val="006F2CA2"/>
    <w:pPr>
      <w:spacing w:before="120" w:after="120" w:line="240" w:lineRule="auto"/>
      <w:ind w:left="1415"/>
      <w:contextualSpacing/>
      <w:jc w:val="both"/>
    </w:pPr>
    <w:rPr>
      <w:rFonts w:ascii="Times New Roman" w:hAnsi="Times New Roman" w:cs="Times New Roman"/>
      <w:sz w:val="26"/>
      <w:szCs w:val="20"/>
      <w:lang w:val="en-GB" w:eastAsia="en-US"/>
    </w:rPr>
  </w:style>
  <w:style w:type="paragraph" w:styleId="MacroText">
    <w:name w:val="macro"/>
    <w:link w:val="MacroTextChar"/>
    <w:uiPriority w:val="99"/>
    <w:semiHidden/>
    <w:unhideWhenUsed/>
    <w:rsid w:val="006F2CA2"/>
    <w:pPr>
      <w:tabs>
        <w:tab w:val="left" w:pos="480"/>
        <w:tab w:val="left" w:pos="960"/>
        <w:tab w:val="left" w:pos="1440"/>
        <w:tab w:val="left" w:pos="1920"/>
        <w:tab w:val="left" w:pos="2400"/>
        <w:tab w:val="left" w:pos="2880"/>
        <w:tab w:val="left" w:pos="3360"/>
        <w:tab w:val="left" w:pos="3840"/>
        <w:tab w:val="left" w:pos="4320"/>
      </w:tabs>
    </w:pPr>
    <w:rPr>
      <w:rFonts w:ascii="Consolas" w:eastAsia="MS Mincho" w:hAnsi="Consolas"/>
      <w:lang w:val="en-GB" w:eastAsia="ja-JP"/>
    </w:rPr>
  </w:style>
  <w:style w:type="character" w:customStyle="1" w:styleId="MacroTextChar">
    <w:name w:val="Macro Text Char"/>
    <w:link w:val="MacroText"/>
    <w:uiPriority w:val="99"/>
    <w:semiHidden/>
    <w:rsid w:val="006F2CA2"/>
    <w:rPr>
      <w:rFonts w:ascii="Consolas" w:eastAsia="MS Mincho" w:hAnsi="Consolas"/>
      <w:lang w:val="en-GB" w:eastAsia="ja-JP"/>
    </w:rPr>
  </w:style>
  <w:style w:type="table" w:customStyle="1" w:styleId="MediumGrid11">
    <w:name w:val="Medium Grid 11"/>
    <w:basedOn w:val="TableNormal"/>
    <w:uiPriority w:val="67"/>
    <w:rsid w:val="006F2CA2"/>
    <w:rPr>
      <w:rFonts w:ascii="Calibri" w:hAnsi="Calibri"/>
      <w:sz w:val="22"/>
      <w:szCs w:val="22"/>
      <w:lang w:val="en-US" w:bidi="ta-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MessageHeader">
    <w:name w:val="Message Header"/>
    <w:basedOn w:val="Normal"/>
    <w:link w:val="MessageHeaderChar"/>
    <w:uiPriority w:val="99"/>
    <w:semiHidden/>
    <w:unhideWhenUsed/>
    <w:rsid w:val="006F2CA2"/>
    <w:pPr>
      <w:pBdr>
        <w:top w:val="single" w:sz="6" w:space="1" w:color="auto"/>
        <w:left w:val="single" w:sz="6" w:space="1" w:color="auto"/>
        <w:bottom w:val="single" w:sz="6" w:space="1" w:color="auto"/>
        <w:right w:val="single" w:sz="6" w:space="1" w:color="auto"/>
      </w:pBdr>
      <w:shd w:val="pct20" w:color="auto" w:fill="auto"/>
      <w:spacing w:before="120" w:after="0" w:line="240" w:lineRule="auto"/>
      <w:ind w:left="1134" w:hanging="1134"/>
      <w:jc w:val="both"/>
    </w:pPr>
    <w:rPr>
      <w:rFonts w:ascii="Cambria" w:hAnsi="Cambria" w:cs="Times New Roman"/>
      <w:lang w:val="en-GB" w:eastAsia="en-US"/>
    </w:rPr>
  </w:style>
  <w:style w:type="character" w:customStyle="1" w:styleId="MessageHeaderChar">
    <w:name w:val="Message Header Char"/>
    <w:link w:val="MessageHeader"/>
    <w:uiPriority w:val="99"/>
    <w:semiHidden/>
    <w:rsid w:val="006F2CA2"/>
    <w:rPr>
      <w:rFonts w:ascii="Cambria" w:hAnsi="Cambria"/>
      <w:sz w:val="24"/>
      <w:szCs w:val="24"/>
      <w:shd w:val="pct20" w:color="auto" w:fill="auto"/>
      <w:lang w:val="en-GB" w:eastAsia="en-US"/>
    </w:rPr>
  </w:style>
  <w:style w:type="paragraph" w:styleId="NormalIndent">
    <w:name w:val="Normal Indent"/>
    <w:basedOn w:val="Normal"/>
    <w:uiPriority w:val="99"/>
    <w:semiHidden/>
    <w:unhideWhenUsed/>
    <w:rsid w:val="006F2CA2"/>
    <w:pPr>
      <w:spacing w:before="120" w:after="0" w:line="240" w:lineRule="auto"/>
      <w:ind w:left="720"/>
      <w:jc w:val="both"/>
    </w:pPr>
    <w:rPr>
      <w:rFonts w:ascii="Times New Roman" w:hAnsi="Times New Roman" w:cs="Times New Roman"/>
      <w:sz w:val="26"/>
      <w:szCs w:val="20"/>
      <w:lang w:val="en-GB" w:eastAsia="en-US"/>
    </w:rPr>
  </w:style>
  <w:style w:type="paragraph" w:customStyle="1" w:styleId="Note">
    <w:name w:val="Note"/>
    <w:qFormat/>
    <w:rsid w:val="006F2CA2"/>
    <w:pPr>
      <w:suppressLineNumbers/>
      <w:overflowPunct w:val="0"/>
      <w:adjustRightInd w:val="0"/>
      <w:spacing w:after="120"/>
    </w:pPr>
    <w:rPr>
      <w:rFonts w:ascii="Arial" w:eastAsia="MS Mincho" w:hAnsi="Arial"/>
      <w:color w:val="E36C0A"/>
      <w:lang w:val="en-GB" w:eastAsia="ja-JP"/>
    </w:rPr>
  </w:style>
  <w:style w:type="paragraph" w:styleId="NoteHeading">
    <w:name w:val="Note Heading"/>
    <w:basedOn w:val="Normal"/>
    <w:next w:val="Normal"/>
    <w:link w:val="NoteHeading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NoteHeadingChar">
    <w:name w:val="Note Heading Char"/>
    <w:link w:val="NoteHeading"/>
    <w:uiPriority w:val="99"/>
    <w:semiHidden/>
    <w:rsid w:val="006F2CA2"/>
    <w:rPr>
      <w:sz w:val="26"/>
      <w:lang w:val="en-GB" w:eastAsia="en-US"/>
    </w:rPr>
  </w:style>
  <w:style w:type="character" w:customStyle="1" w:styleId="PartNo">
    <w:name w:val="Part No"/>
    <w:rsid w:val="006F2CA2"/>
    <w:rPr>
      <w:color w:val="000080"/>
    </w:rPr>
  </w:style>
  <w:style w:type="paragraph" w:styleId="Quote">
    <w:name w:val="Quote"/>
    <w:basedOn w:val="Normal"/>
    <w:next w:val="Normal"/>
    <w:link w:val="QuoteChar"/>
    <w:uiPriority w:val="29"/>
    <w:qFormat/>
    <w:rsid w:val="006F2CA2"/>
    <w:pPr>
      <w:spacing w:before="120" w:after="0" w:line="240" w:lineRule="auto"/>
      <w:jc w:val="both"/>
    </w:pPr>
    <w:rPr>
      <w:rFonts w:ascii="Times New Roman" w:hAnsi="Times New Roman" w:cs="Times New Roman"/>
      <w:i/>
      <w:iCs/>
      <w:color w:val="000000"/>
      <w:sz w:val="26"/>
      <w:szCs w:val="20"/>
      <w:lang w:val="en-GB" w:eastAsia="en-US"/>
    </w:rPr>
  </w:style>
  <w:style w:type="character" w:customStyle="1" w:styleId="QuoteChar">
    <w:name w:val="Quote Char"/>
    <w:link w:val="Quote"/>
    <w:uiPriority w:val="29"/>
    <w:rsid w:val="006F2CA2"/>
    <w:rPr>
      <w:i/>
      <w:iCs/>
      <w:color w:val="000000"/>
      <w:sz w:val="26"/>
      <w:lang w:val="en-GB" w:eastAsia="en-US"/>
    </w:rPr>
  </w:style>
  <w:style w:type="paragraph" w:styleId="Salutation">
    <w:name w:val="Salutation"/>
    <w:basedOn w:val="Normal"/>
    <w:next w:val="Normal"/>
    <w:link w:val="SalutationChar"/>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character" w:customStyle="1" w:styleId="SalutationChar">
    <w:name w:val="Salutation Char"/>
    <w:link w:val="Salutation"/>
    <w:uiPriority w:val="99"/>
    <w:semiHidden/>
    <w:rsid w:val="006F2CA2"/>
    <w:rPr>
      <w:sz w:val="26"/>
      <w:lang w:val="en-GB" w:eastAsia="en-US"/>
    </w:rPr>
  </w:style>
  <w:style w:type="character" w:customStyle="1" w:styleId="SectionNo">
    <w:name w:val="Section No"/>
    <w:rsid w:val="006F2CA2"/>
    <w:rPr>
      <w:b/>
      <w:color w:val="000080"/>
    </w:rPr>
  </w:style>
  <w:style w:type="paragraph" w:styleId="Signature">
    <w:name w:val="Signature"/>
    <w:basedOn w:val="Normal"/>
    <w:link w:val="SignatureChar"/>
    <w:uiPriority w:val="99"/>
    <w:semiHidden/>
    <w:unhideWhenUsed/>
    <w:rsid w:val="006F2CA2"/>
    <w:pPr>
      <w:spacing w:before="120" w:after="0" w:line="240" w:lineRule="auto"/>
      <w:ind w:left="4252"/>
      <w:jc w:val="both"/>
    </w:pPr>
    <w:rPr>
      <w:rFonts w:ascii="Times New Roman" w:hAnsi="Times New Roman" w:cs="Times New Roman"/>
      <w:sz w:val="26"/>
      <w:szCs w:val="20"/>
      <w:lang w:val="en-GB" w:eastAsia="en-US"/>
    </w:rPr>
  </w:style>
  <w:style w:type="character" w:customStyle="1" w:styleId="SignatureChar">
    <w:name w:val="Signature Char"/>
    <w:link w:val="Signature"/>
    <w:uiPriority w:val="99"/>
    <w:semiHidden/>
    <w:rsid w:val="006F2CA2"/>
    <w:rPr>
      <w:sz w:val="26"/>
      <w:lang w:val="en-GB" w:eastAsia="en-US"/>
    </w:rPr>
  </w:style>
  <w:style w:type="paragraph" w:customStyle="1" w:styleId="SourceNote">
    <w:name w:val="Source Note"/>
    <w:qFormat/>
    <w:rsid w:val="006F2CA2"/>
    <w:pPr>
      <w:spacing w:after="200" w:line="276" w:lineRule="auto"/>
      <w:jc w:val="right"/>
    </w:pPr>
    <w:rPr>
      <w:rFonts w:ascii="Arial" w:eastAsia="MS Mincho" w:hAnsi="Arial"/>
      <w:color w:val="7030A0"/>
      <w:lang w:val="en-GB" w:eastAsia="ja-JP"/>
    </w:rPr>
  </w:style>
  <w:style w:type="paragraph" w:customStyle="1" w:styleId="SourceNote0">
    <w:name w:val="SourceNote"/>
    <w:basedOn w:val="SectionText1"/>
    <w:semiHidden/>
    <w:qFormat/>
    <w:rsid w:val="006F2CA2"/>
    <w:pPr>
      <w:spacing w:after="120"/>
      <w:jc w:val="left"/>
    </w:pPr>
    <w:rPr>
      <w:i/>
    </w:rPr>
  </w:style>
  <w:style w:type="character" w:customStyle="1" w:styleId="SubParagraphNo">
    <w:name w:val="Sub Paragraph No"/>
    <w:rsid w:val="006F2CA2"/>
    <w:rPr>
      <w:color w:val="000080"/>
    </w:rPr>
  </w:style>
  <w:style w:type="character" w:customStyle="1" w:styleId="SubSectionNo">
    <w:name w:val="Sub Section No"/>
    <w:rsid w:val="006F2CA2"/>
    <w:rPr>
      <w:b/>
      <w:bCs w:val="0"/>
      <w:color w:val="000080"/>
    </w:rPr>
  </w:style>
  <w:style w:type="character" w:styleId="SubtleEmphasis">
    <w:name w:val="Subtle Emphasis"/>
    <w:uiPriority w:val="19"/>
    <w:qFormat/>
    <w:rsid w:val="006F2CA2"/>
    <w:rPr>
      <w:i/>
      <w:iCs/>
      <w:color w:val="808080"/>
      <w:lang w:val="en-GB"/>
    </w:rPr>
  </w:style>
  <w:style w:type="character" w:styleId="SubtleReference">
    <w:name w:val="Subtle Reference"/>
    <w:uiPriority w:val="31"/>
    <w:qFormat/>
    <w:rsid w:val="006F2CA2"/>
    <w:rPr>
      <w:smallCaps/>
      <w:color w:val="C0504D"/>
      <w:u w:val="single"/>
      <w:lang w:val="en-GB"/>
    </w:rPr>
  </w:style>
  <w:style w:type="table" w:styleId="Table3Deffects1">
    <w:name w:val="Table 3D effects 1"/>
    <w:basedOn w:val="TableNormal"/>
    <w:uiPriority w:val="99"/>
    <w:semiHidden/>
    <w:unhideWhenUsed/>
    <w:rsid w:val="006F2CA2"/>
    <w:rPr>
      <w:rFonts w:ascii="Calibri" w:hAnsi="Calibri"/>
      <w:sz w:val="22"/>
      <w:szCs w:val="22"/>
      <w:lang w:val="en-US" w:bidi="ta-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TableofAuthorities">
    <w:name w:val="table of authorities"/>
    <w:basedOn w:val="Normal"/>
    <w:next w:val="Normal"/>
    <w:uiPriority w:val="99"/>
    <w:semiHidden/>
    <w:unhideWhenUsed/>
    <w:rsid w:val="006F2CA2"/>
    <w:pPr>
      <w:spacing w:before="120" w:after="0" w:line="240" w:lineRule="auto"/>
      <w:ind w:left="260" w:hanging="260"/>
      <w:jc w:val="both"/>
    </w:pPr>
    <w:rPr>
      <w:rFonts w:ascii="Times New Roman" w:hAnsi="Times New Roman" w:cs="Times New Roman"/>
      <w:sz w:val="26"/>
      <w:szCs w:val="20"/>
      <w:lang w:val="en-GB" w:eastAsia="en-US"/>
    </w:rPr>
  </w:style>
  <w:style w:type="paragraph" w:styleId="TableofFigures">
    <w:name w:val="table of figures"/>
    <w:basedOn w:val="Normal"/>
    <w:next w:val="Normal"/>
    <w:uiPriority w:val="99"/>
    <w:semiHidden/>
    <w:unhideWhenUsed/>
    <w:rsid w:val="006F2CA2"/>
    <w:pPr>
      <w:spacing w:before="120" w:after="0" w:line="240" w:lineRule="auto"/>
      <w:jc w:val="both"/>
    </w:pPr>
    <w:rPr>
      <w:rFonts w:ascii="Times New Roman" w:hAnsi="Times New Roman" w:cs="Times New Roman"/>
      <w:sz w:val="26"/>
      <w:szCs w:val="20"/>
      <w:lang w:val="en-GB" w:eastAsia="en-US"/>
    </w:rPr>
  </w:style>
  <w:style w:type="paragraph" w:styleId="TOAHeading">
    <w:name w:val="toa heading"/>
    <w:basedOn w:val="Normal"/>
    <w:next w:val="Normal"/>
    <w:uiPriority w:val="99"/>
    <w:semiHidden/>
    <w:unhideWhenUsed/>
    <w:rsid w:val="006F2CA2"/>
    <w:pPr>
      <w:spacing w:before="120" w:after="0" w:line="240" w:lineRule="auto"/>
      <w:jc w:val="both"/>
    </w:pPr>
    <w:rPr>
      <w:rFonts w:ascii="Cambria" w:hAnsi="Cambria" w:cs="Times New Roman"/>
      <w:b/>
      <w:bCs/>
      <w:lang w:val="en-GB" w:eastAsia="en-US"/>
    </w:rPr>
  </w:style>
  <w:style w:type="paragraph" w:styleId="TOCHeading">
    <w:name w:val="TOC Heading"/>
    <w:basedOn w:val="Heading1"/>
    <w:next w:val="Normal"/>
    <w:uiPriority w:val="39"/>
    <w:unhideWhenUsed/>
    <w:qFormat/>
    <w:rsid w:val="006F2CA2"/>
    <w:pPr>
      <w:keepNext/>
      <w:keepLines/>
      <w:spacing w:before="480" w:beforeAutospacing="0" w:after="0" w:afterAutospacing="0"/>
      <w:outlineLvl w:val="9"/>
    </w:pPr>
    <w:rPr>
      <w:lang w:val="en-GB" w:eastAsia="ja-JP"/>
    </w:rPr>
  </w:style>
  <w:style w:type="character" w:customStyle="1" w:styleId="AlternativeElEndChar">
    <w:name w:val="AlternativeElEnd Char"/>
    <w:link w:val="AlternativeElEnd"/>
    <w:rsid w:val="006F2CA2"/>
    <w:rPr>
      <w:color w:val="C00000"/>
      <w:sz w:val="22"/>
      <w:lang w:val="en-GB" w:eastAsia="en-US"/>
    </w:rPr>
  </w:style>
  <w:style w:type="character" w:customStyle="1" w:styleId="AltInlineStartMarker">
    <w:name w:val="Alt Inline Start Marker"/>
    <w:uiPriority w:val="1"/>
    <w:qFormat/>
    <w:rsid w:val="006F2CA2"/>
    <w:rPr>
      <w:rFonts w:ascii="Calibri" w:hAnsi="Calibri" w:cs="Arial"/>
      <w:bCs/>
      <w:color w:val="FF0000"/>
      <w:sz w:val="22"/>
      <w:lang w:val="en-GB"/>
    </w:rPr>
  </w:style>
  <w:style w:type="character" w:customStyle="1" w:styleId="AltInlineEndMarker">
    <w:name w:val="Alt Inline End Marker"/>
    <w:uiPriority w:val="1"/>
    <w:qFormat/>
    <w:rsid w:val="006F2CA2"/>
    <w:rPr>
      <w:rFonts w:ascii="Calibri" w:hAnsi="Calibri"/>
      <w:color w:val="FF0000"/>
      <w:sz w:val="22"/>
    </w:rPr>
  </w:style>
  <w:style w:type="character" w:customStyle="1" w:styleId="AltInlineElStart">
    <w:name w:val="AltInlineElStart"/>
    <w:uiPriority w:val="1"/>
    <w:qFormat/>
    <w:rsid w:val="006F2CA2"/>
    <w:rPr>
      <w:rFonts w:ascii="Calibri" w:hAnsi="Calibri"/>
      <w:color w:val="C00000"/>
      <w:sz w:val="22"/>
    </w:rPr>
  </w:style>
  <w:style w:type="character" w:customStyle="1" w:styleId="AltInlineElEnd">
    <w:name w:val="AltInlineElEnd"/>
    <w:uiPriority w:val="1"/>
    <w:qFormat/>
    <w:rsid w:val="006F2CA2"/>
    <w:rPr>
      <w:rFonts w:ascii="Calibri" w:hAnsi="Calibri"/>
      <w:color w:val="C00000"/>
      <w:sz w:val="22"/>
    </w:rPr>
  </w:style>
  <w:style w:type="paragraph" w:customStyle="1" w:styleId="SectionHeadingHidden">
    <w:name w:val="SectionHeading(Hidden)"/>
    <w:basedOn w:val="Normal"/>
    <w:next w:val="SectionHeading"/>
    <w:qFormat/>
    <w:rsid w:val="006F2CA2"/>
    <w:pPr>
      <w:spacing w:before="120" w:after="0" w:line="240" w:lineRule="auto"/>
      <w:jc w:val="both"/>
    </w:pPr>
    <w:rPr>
      <w:rFonts w:ascii="Times New Roman" w:hAnsi="Times New Roman" w:cs="Times New Roman"/>
      <w:vanish/>
      <w:sz w:val="26"/>
      <w:szCs w:val="20"/>
      <w:lang w:val="en-GB" w:eastAsia="en-US"/>
    </w:rPr>
  </w:style>
  <w:style w:type="character" w:customStyle="1" w:styleId="TOC4Italic">
    <w:name w:val="TOC 4 (Italic)"/>
    <w:uiPriority w:val="1"/>
    <w:rsid w:val="006F2CA2"/>
    <w:rPr>
      <w:rFonts w:ascii="Times New Roman" w:hAnsi="Times New Roman"/>
      <w:bCs/>
      <w:i/>
      <w:sz w:val="22"/>
      <w:szCs w:val="24"/>
      <w:lang w:bidi="ta-IN"/>
    </w:rPr>
  </w:style>
  <w:style w:type="character" w:customStyle="1" w:styleId="TOC4Number">
    <w:name w:val="TOC 4 (Number)"/>
    <w:uiPriority w:val="1"/>
    <w:rsid w:val="006F2CA2"/>
    <w:rPr>
      <w:rFonts w:ascii="Times New Roman" w:hAnsi="Times New Roman"/>
      <w:sz w:val="22"/>
      <w:szCs w:val="24"/>
      <w:lang w:bidi="ta-IN"/>
    </w:rPr>
  </w:style>
  <w:style w:type="character" w:customStyle="1" w:styleId="HyperLinker">
    <w:name w:val="HyperLinker"/>
    <w:uiPriority w:val="1"/>
    <w:rsid w:val="006F2CA2"/>
    <w:rPr>
      <w:color w:val="auto"/>
      <w:u w:val="none"/>
      <w:lang w:val="en-GB"/>
    </w:rPr>
  </w:style>
  <w:style w:type="paragraph" w:customStyle="1" w:styleId="TOC4Word">
    <w:name w:val="TOC 4 (Word)"/>
    <w:basedOn w:val="TOC4"/>
    <w:qFormat/>
    <w:rsid w:val="006F2CA2"/>
    <w:pPr>
      <w:tabs>
        <w:tab w:val="right" w:pos="240"/>
        <w:tab w:val="left" w:pos="6600"/>
      </w:tabs>
      <w:spacing w:before="120" w:after="120" w:line="240" w:lineRule="auto"/>
      <w:ind w:left="0" w:right="1263"/>
      <w:jc w:val="both"/>
    </w:pPr>
    <w:rPr>
      <w:rFonts w:ascii="Times New Roman" w:hAnsi="Times New Roman"/>
      <w:noProof/>
      <w:color w:val="000000"/>
      <w:szCs w:val="24"/>
      <w:lang w:val="en-GB" w:eastAsia="en-US" w:bidi="ta-IN"/>
    </w:rPr>
  </w:style>
  <w:style w:type="paragraph" w:customStyle="1" w:styleId="DefinitionTerm">
    <w:name w:val="Definition Term"/>
    <w:basedOn w:val="IntenseQuote"/>
    <w:link w:val="DefinitionTermChar"/>
    <w:qFormat/>
    <w:rsid w:val="006F2CA2"/>
  </w:style>
  <w:style w:type="character" w:customStyle="1" w:styleId="DefinitionTermChar">
    <w:name w:val="Definition Term Char"/>
    <w:link w:val="DefinitionTerm"/>
    <w:rsid w:val="006F2CA2"/>
    <w:rPr>
      <w:b/>
      <w:bCs/>
      <w:i/>
      <w:iCs/>
      <w:color w:val="4F81BD"/>
      <w:sz w:val="26"/>
      <w:lang w:val="en-GB" w:eastAsia="en-US"/>
    </w:rPr>
  </w:style>
  <w:style w:type="paragraph" w:customStyle="1" w:styleId="PreviousREProvNo">
    <w:name w:val="PreviousREProvNo"/>
    <w:basedOn w:val="ScheduleRef"/>
    <w:qFormat/>
    <w:rsid w:val="006F2CA2"/>
    <w:rPr>
      <w:sz w:val="26"/>
      <w:lang w:val="en-GB"/>
    </w:rPr>
  </w:style>
  <w:style w:type="character" w:customStyle="1" w:styleId="SectionHeadingChar">
    <w:name w:val="SectionHeading Char"/>
    <w:link w:val="SectionHeading"/>
    <w:rsid w:val="006F2CA2"/>
    <w:rPr>
      <w:b/>
      <w:sz w:val="26"/>
      <w:lang w:val="en-GB" w:eastAsia="en-US"/>
    </w:rPr>
  </w:style>
  <w:style w:type="character" w:customStyle="1" w:styleId="SectionTextaChar">
    <w:name w:val="SectionText(a) Char"/>
    <w:link w:val="SectionTexta"/>
    <w:rsid w:val="006F2CA2"/>
    <w:rPr>
      <w:color w:val="000000"/>
      <w:sz w:val="26"/>
      <w:szCs w:val="24"/>
      <w:lang w:val="en-GB" w:eastAsia="en-US" w:bidi="ta-IN"/>
    </w:rPr>
  </w:style>
  <w:style w:type="paragraph" w:customStyle="1" w:styleId="SourceRef">
    <w:name w:val="SourceRef"/>
    <w:basedOn w:val="AmendRef"/>
    <w:qFormat/>
    <w:rsid w:val="006F2CA2"/>
    <w:pPr>
      <w:spacing w:before="60"/>
      <w:ind w:left="0"/>
      <w:jc w:val="left"/>
    </w:pPr>
    <w:rPr>
      <w:sz w:val="20"/>
    </w:rPr>
  </w:style>
  <w:style w:type="paragraph" w:customStyle="1" w:styleId="LegislativeSourceTable">
    <w:name w:val="LegislativeSourceTable"/>
    <w:qFormat/>
    <w:rsid w:val="006F2CA2"/>
    <w:pPr>
      <w:spacing w:after="200" w:line="276" w:lineRule="auto"/>
      <w:jc w:val="center"/>
    </w:pPr>
    <w:rPr>
      <w:b/>
      <w:caps/>
      <w:sz w:val="26"/>
      <w:lang w:val="en-GB" w:eastAsia="en-US"/>
    </w:rPr>
  </w:style>
  <w:style w:type="paragraph" w:customStyle="1" w:styleId="SectionInterpretationA0">
    <w:name w:val="SectionInterpretation[A]"/>
    <w:basedOn w:val="SectionInterpretationi"/>
    <w:qFormat/>
    <w:rsid w:val="006F2CA2"/>
    <w:pPr>
      <w:tabs>
        <w:tab w:val="clear" w:pos="1905"/>
        <w:tab w:val="right" w:pos="2676"/>
      </w:tabs>
      <w:ind w:left="2793" w:hanging="1443"/>
    </w:pPr>
  </w:style>
  <w:style w:type="paragraph" w:customStyle="1" w:styleId="SectionProviso1">
    <w:name w:val="SectionProviso(1)"/>
    <w:basedOn w:val="SectionText1N"/>
    <w:qFormat/>
    <w:rsid w:val="006F2CA2"/>
    <w:pPr>
      <w:ind w:firstLine="284"/>
    </w:pPr>
  </w:style>
  <w:style w:type="paragraph" w:customStyle="1" w:styleId="SectionProvisoa">
    <w:name w:val="SectionProviso(a)"/>
    <w:basedOn w:val="SectionTextaN"/>
    <w:qFormat/>
    <w:rsid w:val="006F2CA2"/>
    <w:pPr>
      <w:ind w:firstLine="283"/>
    </w:pPr>
  </w:style>
  <w:style w:type="paragraph" w:customStyle="1" w:styleId="SectionProvisoi">
    <w:name w:val="SectionProviso(i)"/>
    <w:basedOn w:val="SectionTextiN"/>
    <w:qFormat/>
    <w:rsid w:val="006F2CA2"/>
    <w:pPr>
      <w:ind w:firstLine="284"/>
    </w:pPr>
  </w:style>
  <w:style w:type="paragraph" w:customStyle="1" w:styleId="SectionText1Indent">
    <w:name w:val="SectionText(1)Indent"/>
    <w:basedOn w:val="SectionText1N"/>
    <w:qFormat/>
    <w:rsid w:val="006F2CA2"/>
    <w:pPr>
      <w:ind w:left="284"/>
    </w:pPr>
  </w:style>
  <w:style w:type="paragraph" w:customStyle="1" w:styleId="SectionTextaIndent">
    <w:name w:val="SectionText(a)Indent"/>
    <w:basedOn w:val="SectionTextaN"/>
    <w:qFormat/>
    <w:rsid w:val="006F2CA2"/>
    <w:pPr>
      <w:ind w:left="1134"/>
    </w:pPr>
  </w:style>
  <w:style w:type="paragraph" w:customStyle="1" w:styleId="SectionTextiIndent">
    <w:name w:val="SectionText(i)Indent"/>
    <w:basedOn w:val="SectionTextiN"/>
    <w:qFormat/>
    <w:rsid w:val="006F2CA2"/>
    <w:pPr>
      <w:ind w:left="1843"/>
    </w:pPr>
  </w:style>
  <w:style w:type="paragraph" w:customStyle="1" w:styleId="SectionTextAA">
    <w:name w:val="SectionText[AA]"/>
    <w:basedOn w:val="Normal"/>
    <w:qFormat/>
    <w:rsid w:val="006F2CA2"/>
    <w:pPr>
      <w:tabs>
        <w:tab w:val="right" w:pos="3005"/>
      </w:tabs>
      <w:spacing w:before="120" w:after="0" w:line="240" w:lineRule="auto"/>
      <w:ind w:left="3175" w:hanging="2183"/>
      <w:jc w:val="both"/>
    </w:pPr>
    <w:rPr>
      <w:rFonts w:ascii="Times New Roman" w:hAnsi="Times New Roman" w:cs="Times New Roman"/>
      <w:sz w:val="26"/>
      <w:szCs w:val="20"/>
      <w:lang w:val="en-GB" w:eastAsia="en-US" w:bidi="ta-IN"/>
    </w:rPr>
  </w:style>
  <w:style w:type="paragraph" w:customStyle="1" w:styleId="SectionTextI0">
    <w:name w:val="SectionText[I]"/>
    <w:basedOn w:val="SectionTextAA"/>
    <w:qFormat/>
    <w:rsid w:val="006F2CA2"/>
    <w:pPr>
      <w:tabs>
        <w:tab w:val="clear" w:pos="3005"/>
        <w:tab w:val="right" w:pos="3657"/>
      </w:tabs>
      <w:ind w:left="3771" w:hanging="2393"/>
    </w:pPr>
  </w:style>
  <w:style w:type="paragraph" w:customStyle="1" w:styleId="ScheduleSectionTextAA">
    <w:name w:val="ScheduleSectionText[AA]"/>
    <w:basedOn w:val="ScheduleSectionTextA0"/>
    <w:qFormat/>
    <w:rsid w:val="006F2CA2"/>
    <w:pPr>
      <w:tabs>
        <w:tab w:val="clear" w:pos="1871"/>
        <w:tab w:val="right" w:pos="2608"/>
      </w:tabs>
      <w:ind w:left="2721" w:hanging="1729"/>
    </w:pPr>
  </w:style>
  <w:style w:type="paragraph" w:customStyle="1" w:styleId="ScheduleSectionTextI0">
    <w:name w:val="ScheduleSectionText[I]"/>
    <w:basedOn w:val="ScheduleSectionTextAA"/>
    <w:qFormat/>
    <w:rsid w:val="006F2CA2"/>
    <w:pPr>
      <w:tabs>
        <w:tab w:val="clear" w:pos="2608"/>
        <w:tab w:val="right" w:pos="3062"/>
      </w:tabs>
      <w:ind w:left="3175" w:hanging="1049"/>
    </w:pPr>
  </w:style>
  <w:style w:type="paragraph" w:customStyle="1" w:styleId="SectionInterpretationAA">
    <w:name w:val="SectionInterpretation[AA]"/>
    <w:basedOn w:val="SectionInterpretationA0"/>
    <w:qFormat/>
    <w:rsid w:val="006F2CA2"/>
    <w:pPr>
      <w:tabs>
        <w:tab w:val="clear" w:pos="2676"/>
        <w:tab w:val="right" w:pos="3402"/>
      </w:tabs>
      <w:ind w:left="3515" w:hanging="1718"/>
    </w:pPr>
  </w:style>
  <w:style w:type="paragraph" w:customStyle="1" w:styleId="TOC2NoItalic">
    <w:name w:val="TOC 2 (No Italic)"/>
    <w:basedOn w:val="TOC2"/>
    <w:qFormat/>
    <w:rsid w:val="006F2CA2"/>
    <w:pPr>
      <w:spacing w:before="120" w:after="40" w:line="240" w:lineRule="auto"/>
      <w:ind w:left="0"/>
      <w:jc w:val="center"/>
    </w:pPr>
    <w:rPr>
      <w:rFonts w:ascii="Times New Roman" w:hAnsi="Times New Roman" w:cs="Times New Roman"/>
      <w:noProof/>
      <w:sz w:val="26"/>
      <w:szCs w:val="26"/>
      <w:lang w:val="en-GB" w:eastAsia="en-US"/>
    </w:rPr>
  </w:style>
  <w:style w:type="paragraph" w:customStyle="1" w:styleId="SectionTextAAN">
    <w:name w:val="SectionText[AA]N+"/>
    <w:basedOn w:val="SectionTextAA"/>
    <w:qFormat/>
    <w:rsid w:val="006F2CA2"/>
    <w:pPr>
      <w:ind w:firstLine="0"/>
    </w:pPr>
  </w:style>
  <w:style w:type="paragraph" w:customStyle="1" w:styleId="SectionTextIN0">
    <w:name w:val="SectionText[I]N+"/>
    <w:basedOn w:val="SectionTextI0"/>
    <w:qFormat/>
    <w:rsid w:val="006F2CA2"/>
    <w:pPr>
      <w:ind w:firstLine="0"/>
    </w:pPr>
  </w:style>
  <w:style w:type="paragraph" w:customStyle="1" w:styleId="SectionInterpretationAN0">
    <w:name w:val="SectionInterpretation[A]N+"/>
    <w:basedOn w:val="SectionInterpretationA0"/>
    <w:qFormat/>
    <w:rsid w:val="006F2CA2"/>
    <w:pPr>
      <w:tabs>
        <w:tab w:val="clear" w:pos="2676"/>
      </w:tabs>
      <w:ind w:left="2807" w:firstLine="0"/>
    </w:pPr>
  </w:style>
  <w:style w:type="paragraph" w:customStyle="1" w:styleId="SectionInterpretationAAN">
    <w:name w:val="SectionInterpretation[AA]N+"/>
    <w:basedOn w:val="SectionInterpretationAA"/>
    <w:qFormat/>
    <w:rsid w:val="006F2CA2"/>
    <w:pPr>
      <w:tabs>
        <w:tab w:val="clear" w:pos="3402"/>
      </w:tabs>
      <w:ind w:firstLine="0"/>
    </w:pPr>
  </w:style>
  <w:style w:type="paragraph" w:customStyle="1" w:styleId="ScheduleSectionInterpretationA0">
    <w:name w:val="ScheduleSectionInterpretation[A]"/>
    <w:basedOn w:val="SectionInterpretationA0"/>
    <w:qFormat/>
    <w:rsid w:val="006F2CA2"/>
    <w:rPr>
      <w:sz w:val="22"/>
    </w:rPr>
  </w:style>
  <w:style w:type="paragraph" w:customStyle="1" w:styleId="ScheduleSectionInterpretationAA">
    <w:name w:val="ScheduleSectionInterpretation[AA]"/>
    <w:basedOn w:val="SectionInterpretationAA"/>
    <w:qFormat/>
    <w:rsid w:val="006F2CA2"/>
    <w:rPr>
      <w:sz w:val="22"/>
    </w:rPr>
  </w:style>
  <w:style w:type="paragraph" w:customStyle="1" w:styleId="ScheduleSectionInterpretationaN">
    <w:name w:val="ScheduleSectionInterpretation(a)N+"/>
    <w:basedOn w:val="Normal"/>
    <w:qFormat/>
    <w:rsid w:val="006F2CA2"/>
    <w:pPr>
      <w:spacing w:before="120" w:after="0" w:line="240" w:lineRule="auto"/>
      <w:ind w:left="1350"/>
      <w:jc w:val="both"/>
    </w:pPr>
    <w:rPr>
      <w:rFonts w:ascii="Times New Roman" w:hAnsi="Times New Roman" w:cs="Times New Roman"/>
      <w:sz w:val="22"/>
      <w:szCs w:val="20"/>
      <w:lang w:val="en-GB" w:eastAsia="en-US"/>
    </w:rPr>
  </w:style>
  <w:style w:type="paragraph" w:customStyle="1" w:styleId="ScheduleSectionInterpretationiN">
    <w:name w:val="ScheduleSectionInterpretation(i)N+"/>
    <w:basedOn w:val="SectionInterpretationiN"/>
    <w:qFormat/>
    <w:rsid w:val="006F2CA2"/>
    <w:rPr>
      <w:sz w:val="22"/>
    </w:rPr>
  </w:style>
  <w:style w:type="paragraph" w:customStyle="1" w:styleId="ScheduleSectionInterpretationAN0">
    <w:name w:val="ScheduleSectionInterpretation[A]N+"/>
    <w:basedOn w:val="SectionInterpretationAN0"/>
    <w:qFormat/>
    <w:rsid w:val="006F2CA2"/>
    <w:rPr>
      <w:sz w:val="22"/>
    </w:rPr>
  </w:style>
  <w:style w:type="paragraph" w:customStyle="1" w:styleId="ScheduleSectionInterpretationAAN">
    <w:name w:val="ScheduleSectionInterpretation[AA]N+"/>
    <w:basedOn w:val="SectionInterpretationAAN"/>
    <w:qFormat/>
    <w:rsid w:val="006F2CA2"/>
    <w:rPr>
      <w:sz w:val="22"/>
    </w:rPr>
  </w:style>
  <w:style w:type="paragraph" w:customStyle="1" w:styleId="ScheduleSectionTextAAN">
    <w:name w:val="ScheduleSectionText[AA]N+"/>
    <w:basedOn w:val="SectionTextAAN"/>
    <w:qFormat/>
    <w:rsid w:val="006F2CA2"/>
    <w:pPr>
      <w:tabs>
        <w:tab w:val="clear" w:pos="3005"/>
      </w:tabs>
      <w:ind w:left="2722"/>
    </w:pPr>
    <w:rPr>
      <w:sz w:val="22"/>
    </w:rPr>
  </w:style>
  <w:style w:type="paragraph" w:customStyle="1" w:styleId="ScheduleSectionTextIN0">
    <w:name w:val="ScheduleSectionText[I]N+"/>
    <w:basedOn w:val="SectionTextIN0"/>
    <w:qFormat/>
    <w:rsid w:val="006F2CA2"/>
    <w:pPr>
      <w:ind w:left="3175"/>
    </w:pPr>
    <w:rPr>
      <w:sz w:val="22"/>
    </w:rPr>
  </w:style>
  <w:style w:type="paragraph" w:customStyle="1" w:styleId="Am1SectionInterpretationA0">
    <w:name w:val="Am1SectionInterpretation[A]"/>
    <w:basedOn w:val="Am1SectionInterpretationi"/>
    <w:qFormat/>
    <w:rsid w:val="006F2CA2"/>
    <w:pPr>
      <w:tabs>
        <w:tab w:val="clear" w:pos="2410"/>
        <w:tab w:val="right" w:pos="3130"/>
      </w:tabs>
      <w:ind w:left="3240" w:hanging="1530"/>
    </w:pPr>
  </w:style>
  <w:style w:type="paragraph" w:customStyle="1" w:styleId="Am1SectionInterpretationAN0">
    <w:name w:val="Am1SectionInterpretation[A]N+"/>
    <w:basedOn w:val="Am1SectionInterpretationiN"/>
    <w:qFormat/>
    <w:rsid w:val="006F2CA2"/>
    <w:pPr>
      <w:ind w:left="3240"/>
    </w:pPr>
  </w:style>
  <w:style w:type="paragraph" w:customStyle="1" w:styleId="Am2SectionInterpretationA0">
    <w:name w:val="Am2SectionInterpretation[A]"/>
    <w:basedOn w:val="Am2SectionInterpretationi"/>
    <w:qFormat/>
    <w:rsid w:val="006F2CA2"/>
    <w:pPr>
      <w:tabs>
        <w:tab w:val="clear" w:pos="3056"/>
        <w:tab w:val="right" w:pos="3754"/>
      </w:tabs>
      <w:ind w:left="3870" w:hanging="1800"/>
    </w:pPr>
  </w:style>
  <w:style w:type="paragraph" w:customStyle="1" w:styleId="Am2SectionTextAA">
    <w:name w:val="Am2SectionText[AA]"/>
    <w:basedOn w:val="Am2SectionTextA0"/>
    <w:qFormat/>
    <w:rsid w:val="006F2CA2"/>
    <w:pPr>
      <w:tabs>
        <w:tab w:val="clear" w:pos="3436"/>
        <w:tab w:val="right" w:pos="4332"/>
      </w:tabs>
      <w:ind w:left="4446" w:hanging="2552"/>
    </w:pPr>
  </w:style>
  <w:style w:type="paragraph" w:customStyle="1" w:styleId="Am2SectionTextAAN">
    <w:name w:val="Am2SectionText[AA]N+"/>
    <w:basedOn w:val="Am2SectionTextAN2"/>
    <w:qFormat/>
    <w:rsid w:val="006F2CA2"/>
    <w:pPr>
      <w:ind w:left="4445"/>
    </w:pPr>
  </w:style>
  <w:style w:type="paragraph" w:customStyle="1" w:styleId="Am2SectionTextI0">
    <w:name w:val="Am2SectionText[I]"/>
    <w:basedOn w:val="Am2SectionTextAA"/>
    <w:qFormat/>
    <w:rsid w:val="006F2CA2"/>
    <w:pPr>
      <w:tabs>
        <w:tab w:val="clear" w:pos="4332"/>
        <w:tab w:val="right" w:pos="4961"/>
      </w:tabs>
      <w:ind w:left="5143" w:hanging="3158"/>
    </w:pPr>
  </w:style>
  <w:style w:type="paragraph" w:customStyle="1" w:styleId="Am2SectionTextIN1">
    <w:name w:val="Am2SectionText[I]N+"/>
    <w:basedOn w:val="Am2SectionTextAAN"/>
    <w:qFormat/>
    <w:rsid w:val="006F2CA2"/>
    <w:pPr>
      <w:ind w:left="5143"/>
    </w:pPr>
  </w:style>
  <w:style w:type="paragraph" w:customStyle="1" w:styleId="Am2SectionInterpretationAA">
    <w:name w:val="Am2SectionInterpretation[AA]"/>
    <w:basedOn w:val="Am2SectionInterpretationA0"/>
    <w:qFormat/>
    <w:rsid w:val="006F2CA2"/>
    <w:pPr>
      <w:tabs>
        <w:tab w:val="clear" w:pos="3754"/>
        <w:tab w:val="right" w:pos="4655"/>
      </w:tabs>
      <w:ind w:left="4770" w:hanging="2700"/>
    </w:pPr>
  </w:style>
  <w:style w:type="paragraph" w:customStyle="1" w:styleId="Am2SectionInterpretationAAN">
    <w:name w:val="Am2SectionInterpretation[AA]N+"/>
    <w:basedOn w:val="Am2SectionInterpretationAA"/>
    <w:qFormat/>
    <w:rsid w:val="006F2CA2"/>
    <w:pPr>
      <w:tabs>
        <w:tab w:val="clear" w:pos="4655"/>
      </w:tabs>
      <w:ind w:firstLine="0"/>
    </w:pPr>
  </w:style>
  <w:style w:type="paragraph" w:customStyle="1" w:styleId="Am2SectionInterpretationAN0">
    <w:name w:val="Am2SectionInterpretation[A]N+"/>
    <w:basedOn w:val="Am2SectionInterpretationA0"/>
    <w:qFormat/>
    <w:rsid w:val="006F2CA2"/>
    <w:pPr>
      <w:tabs>
        <w:tab w:val="clear" w:pos="3754"/>
      </w:tabs>
      <w:ind w:firstLine="0"/>
    </w:pPr>
  </w:style>
  <w:style w:type="paragraph" w:customStyle="1" w:styleId="Am1SectionInterpretationAA">
    <w:name w:val="Am1SectionInterpretation[AA]"/>
    <w:basedOn w:val="Am1SectionInterpretationA0"/>
    <w:qFormat/>
    <w:rsid w:val="006F2CA2"/>
    <w:pPr>
      <w:tabs>
        <w:tab w:val="clear" w:pos="3130"/>
        <w:tab w:val="right" w:pos="4026"/>
      </w:tabs>
      <w:ind w:left="4140" w:hanging="2250"/>
    </w:pPr>
  </w:style>
  <w:style w:type="paragraph" w:customStyle="1" w:styleId="Am1SectionInterpretationAAN">
    <w:name w:val="Am1SectionInterpretation[AA]N+"/>
    <w:basedOn w:val="Am1SectionInterpretationAA"/>
    <w:qFormat/>
    <w:rsid w:val="006F2CA2"/>
    <w:pPr>
      <w:tabs>
        <w:tab w:val="clear" w:pos="4026"/>
      </w:tabs>
      <w:ind w:firstLine="0"/>
    </w:pPr>
  </w:style>
  <w:style w:type="paragraph" w:customStyle="1" w:styleId="Am1SectionTextAA">
    <w:name w:val="Am1SectionText[AA]"/>
    <w:basedOn w:val="Am1SectionTextA0"/>
    <w:qFormat/>
    <w:rsid w:val="006F2CA2"/>
    <w:pPr>
      <w:tabs>
        <w:tab w:val="clear" w:pos="2659"/>
        <w:tab w:val="right" w:pos="3555"/>
      </w:tabs>
      <w:ind w:left="3668" w:hanging="2676"/>
    </w:pPr>
  </w:style>
  <w:style w:type="paragraph" w:customStyle="1" w:styleId="Am1SectionTextAAN">
    <w:name w:val="Am1SectionText[AA]N+"/>
    <w:basedOn w:val="Am1SectionTextAA"/>
    <w:qFormat/>
    <w:rsid w:val="006F2CA2"/>
    <w:pPr>
      <w:tabs>
        <w:tab w:val="clear" w:pos="3555"/>
      </w:tabs>
      <w:ind w:firstLine="0"/>
    </w:pPr>
  </w:style>
  <w:style w:type="paragraph" w:customStyle="1" w:styleId="Am1SectionTextI0">
    <w:name w:val="Am1SectionText[I]"/>
    <w:basedOn w:val="Am1SectionTextAA"/>
    <w:qFormat/>
    <w:rsid w:val="006F2CA2"/>
    <w:pPr>
      <w:tabs>
        <w:tab w:val="clear" w:pos="3555"/>
        <w:tab w:val="right" w:pos="4185"/>
      </w:tabs>
      <w:ind w:left="4366" w:hanging="3374"/>
    </w:pPr>
  </w:style>
  <w:style w:type="paragraph" w:customStyle="1" w:styleId="Am1SectionTextIN1">
    <w:name w:val="Am1SectionText[I]N+"/>
    <w:basedOn w:val="Am1SectionTextI0"/>
    <w:qFormat/>
    <w:rsid w:val="006F2CA2"/>
    <w:pPr>
      <w:tabs>
        <w:tab w:val="clear" w:pos="4185"/>
      </w:tabs>
      <w:ind w:firstLine="0"/>
    </w:pPr>
  </w:style>
  <w:style w:type="paragraph" w:customStyle="1" w:styleId="Am2SectionProviso1">
    <w:name w:val="Am2SectionProviso(1)"/>
    <w:basedOn w:val="Am2SectionText1N"/>
    <w:qFormat/>
    <w:rsid w:val="006F2CA2"/>
    <w:pPr>
      <w:ind w:left="1170" w:firstLine="360"/>
    </w:pPr>
  </w:style>
  <w:style w:type="paragraph" w:customStyle="1" w:styleId="Am2SectionProvisoa">
    <w:name w:val="Am2SectionProviso(a)"/>
    <w:basedOn w:val="Am2SectionTextaN0"/>
    <w:qFormat/>
    <w:rsid w:val="006F2CA2"/>
    <w:pPr>
      <w:ind w:firstLine="360"/>
    </w:pPr>
  </w:style>
  <w:style w:type="paragraph" w:customStyle="1" w:styleId="Am2SectionTextaIndent">
    <w:name w:val="Am2SectionText(a)Indent"/>
    <w:basedOn w:val="Am2SectionTextaN0"/>
    <w:qFormat/>
    <w:rsid w:val="006F2CA2"/>
    <w:pPr>
      <w:ind w:left="2529"/>
    </w:pPr>
  </w:style>
  <w:style w:type="paragraph" w:customStyle="1" w:styleId="Am2SectionTextiIndent">
    <w:name w:val="Am2SectionText(i)Indent"/>
    <w:basedOn w:val="Am2SectionTextiN0"/>
    <w:qFormat/>
    <w:rsid w:val="006F2CA2"/>
    <w:pPr>
      <w:ind w:left="3181"/>
    </w:pPr>
  </w:style>
  <w:style w:type="paragraph" w:customStyle="1" w:styleId="Am2SectionProvisoi">
    <w:name w:val="Am2SectionProviso(i)"/>
    <w:basedOn w:val="Am2SectionTextiN0"/>
    <w:qFormat/>
    <w:rsid w:val="006F2CA2"/>
    <w:pPr>
      <w:ind w:firstLine="357"/>
    </w:pPr>
  </w:style>
  <w:style w:type="paragraph" w:customStyle="1" w:styleId="Am1SectionProviso1">
    <w:name w:val="Am1SectionProviso(1)"/>
    <w:basedOn w:val="Am1SectionText1N"/>
    <w:qFormat/>
    <w:rsid w:val="006F2CA2"/>
    <w:pPr>
      <w:ind w:left="450" w:firstLine="400"/>
    </w:pPr>
  </w:style>
  <w:style w:type="paragraph" w:customStyle="1" w:styleId="Am1SectionProvisoi">
    <w:name w:val="Am1SectionProviso(i)"/>
    <w:basedOn w:val="Am1SectionTextaN0"/>
    <w:qFormat/>
    <w:rsid w:val="006F2CA2"/>
    <w:pPr>
      <w:ind w:left="2155" w:firstLine="357"/>
    </w:pPr>
  </w:style>
  <w:style w:type="paragraph" w:customStyle="1" w:styleId="Am1SectionTextiIndent">
    <w:name w:val="Am1SectionText(i)Indent"/>
    <w:basedOn w:val="Am1SectionTextiN0"/>
    <w:qFormat/>
    <w:rsid w:val="006F2CA2"/>
    <w:pPr>
      <w:ind w:left="2512"/>
    </w:pPr>
  </w:style>
  <w:style w:type="paragraph" w:customStyle="1" w:styleId="Am1SectionTextaIndent">
    <w:name w:val="Am1SectionText(a)Indent"/>
    <w:basedOn w:val="Am1SectionTextaN0"/>
    <w:qFormat/>
    <w:rsid w:val="006F2CA2"/>
    <w:pPr>
      <w:ind w:left="1800"/>
    </w:pPr>
  </w:style>
  <w:style w:type="paragraph" w:customStyle="1" w:styleId="Am1SectionProvisoa">
    <w:name w:val="Am1SectionProviso(a)"/>
    <w:basedOn w:val="Am1SectionTextaN0"/>
    <w:qFormat/>
    <w:rsid w:val="006F2CA2"/>
    <w:pPr>
      <w:ind w:left="1440" w:firstLine="360"/>
    </w:pPr>
  </w:style>
  <w:style w:type="paragraph" w:customStyle="1" w:styleId="SpeakerSignatureBlock">
    <w:name w:val="SpeakerSignatureBlock"/>
    <w:basedOn w:val="SLSignatureBlock"/>
    <w:qFormat/>
    <w:rsid w:val="006F2CA2"/>
    <w:pPr>
      <w:tabs>
        <w:tab w:val="left" w:pos="7088"/>
      </w:tabs>
      <w:ind w:left="4678"/>
    </w:pPr>
    <w:rPr>
      <w:rFonts w:eastAsia="+mn-ea"/>
      <w:i/>
      <w:kern w:val="24"/>
      <w:sz w:val="22"/>
    </w:rPr>
  </w:style>
  <w:style w:type="paragraph" w:customStyle="1" w:styleId="SpeakerCertText">
    <w:name w:val="SpeakerCertText"/>
    <w:basedOn w:val="ScheduleSectionText1N"/>
    <w:qFormat/>
    <w:rsid w:val="006F2CA2"/>
    <w:rPr>
      <w:rFonts w:eastAsia="+mn-ea"/>
      <w:kern w:val="24"/>
      <w:lang w:val="en-GB"/>
    </w:rPr>
  </w:style>
  <w:style w:type="paragraph" w:customStyle="1" w:styleId="SpeakerCertTexta">
    <w:name w:val="SpeakerCertText(a)"/>
    <w:basedOn w:val="ScheduleSectionTexta"/>
    <w:qFormat/>
    <w:rsid w:val="006F2CA2"/>
    <w:rPr>
      <w:rFonts w:eastAsia="+mn-ea"/>
      <w:kern w:val="24"/>
    </w:rPr>
  </w:style>
  <w:style w:type="paragraph" w:customStyle="1" w:styleId="Am1ScheduleSectionHeading">
    <w:name w:val="Am1ScheduleSectionHeading"/>
    <w:basedOn w:val="Am1SectionHeading"/>
    <w:qFormat/>
    <w:rsid w:val="006F2CA2"/>
    <w:rPr>
      <w:sz w:val="22"/>
    </w:rPr>
  </w:style>
  <w:style w:type="paragraph" w:customStyle="1" w:styleId="Am1ScheduleSectionText1">
    <w:name w:val="Am1ScheduleSectionText(1)"/>
    <w:basedOn w:val="Am1SectionText1"/>
    <w:qFormat/>
    <w:rsid w:val="006F2CA2"/>
    <w:rPr>
      <w:sz w:val="22"/>
    </w:rPr>
  </w:style>
  <w:style w:type="paragraph" w:customStyle="1" w:styleId="Am1ScheduleSectionProviso1">
    <w:name w:val="Am1ScheduleSectionProviso(1)"/>
    <w:basedOn w:val="Am1SectionProviso1"/>
    <w:qFormat/>
    <w:rsid w:val="006F2CA2"/>
    <w:rPr>
      <w:sz w:val="22"/>
    </w:rPr>
  </w:style>
  <w:style w:type="paragraph" w:customStyle="1" w:styleId="Am1ScheduleSectionTexta">
    <w:name w:val="Am1ScheduleSectionText(a)"/>
    <w:basedOn w:val="Am1SectionTexta"/>
    <w:qFormat/>
    <w:rsid w:val="006F2CA2"/>
    <w:pPr>
      <w:tabs>
        <w:tab w:val="right" w:pos="1320"/>
      </w:tabs>
      <w:ind w:left="1434" w:hanging="1060"/>
    </w:pPr>
    <w:rPr>
      <w:color w:val="000000"/>
      <w:sz w:val="22"/>
      <w:szCs w:val="24"/>
      <w:lang w:bidi="ta-IN"/>
    </w:rPr>
  </w:style>
  <w:style w:type="paragraph" w:customStyle="1" w:styleId="Am1ScheduleSectionTextaIndent">
    <w:name w:val="Am1ScheduleSectionText(a)Indent"/>
    <w:basedOn w:val="Am1SectionTextaIndent"/>
    <w:qFormat/>
    <w:rsid w:val="006F2CA2"/>
    <w:rPr>
      <w:sz w:val="22"/>
    </w:rPr>
  </w:style>
  <w:style w:type="paragraph" w:customStyle="1" w:styleId="Am1ScheduleSectionProvisoa">
    <w:name w:val="Am1ScheduleSectionProviso(a)"/>
    <w:basedOn w:val="Am1SectionProvisoa"/>
    <w:qFormat/>
    <w:rsid w:val="006F2CA2"/>
    <w:rPr>
      <w:sz w:val="22"/>
    </w:rPr>
  </w:style>
  <w:style w:type="paragraph" w:customStyle="1" w:styleId="Am1ScheduleSectionTexti">
    <w:name w:val="Am1ScheduleSectionText(i)"/>
    <w:basedOn w:val="Am1SectionTexti"/>
    <w:qFormat/>
    <w:rsid w:val="006F2CA2"/>
    <w:rPr>
      <w:sz w:val="22"/>
    </w:rPr>
  </w:style>
  <w:style w:type="paragraph" w:customStyle="1" w:styleId="Am1ScheduleSectionProvisoi">
    <w:name w:val="Am1ScheduleSectionProviso(i)"/>
    <w:basedOn w:val="Am1SectionProvisoi"/>
    <w:qFormat/>
    <w:rsid w:val="006F2CA2"/>
    <w:rPr>
      <w:sz w:val="22"/>
    </w:rPr>
  </w:style>
  <w:style w:type="paragraph" w:customStyle="1" w:styleId="Am1ScheduleSectionTextiIndent">
    <w:name w:val="Am1ScheduleSectionText(i)Indent"/>
    <w:basedOn w:val="Am1SectionTextiIndent"/>
    <w:qFormat/>
    <w:rsid w:val="006F2CA2"/>
    <w:rPr>
      <w:sz w:val="22"/>
    </w:rPr>
  </w:style>
  <w:style w:type="paragraph" w:customStyle="1" w:styleId="Am1ScheduleSectionTextA0">
    <w:name w:val="Am1ScheduleSectionText[A]"/>
    <w:basedOn w:val="Am1SectionTextA0"/>
    <w:qFormat/>
    <w:rsid w:val="006F2CA2"/>
    <w:rPr>
      <w:sz w:val="22"/>
    </w:rPr>
  </w:style>
  <w:style w:type="paragraph" w:customStyle="1" w:styleId="Am1ScheduleSectionTextAA">
    <w:name w:val="Am1ScheduleSectionText[AA]"/>
    <w:basedOn w:val="Am1SectionTextAA"/>
    <w:qFormat/>
    <w:rsid w:val="006F2CA2"/>
    <w:rPr>
      <w:sz w:val="22"/>
    </w:rPr>
  </w:style>
  <w:style w:type="paragraph" w:customStyle="1" w:styleId="Am1ScheduleSectionTextAAN">
    <w:name w:val="Am1ScheduleSectionText[AA]N+"/>
    <w:basedOn w:val="Am1SectionTextAAN"/>
    <w:qFormat/>
    <w:rsid w:val="006F2CA2"/>
    <w:rPr>
      <w:sz w:val="22"/>
    </w:rPr>
  </w:style>
  <w:style w:type="paragraph" w:customStyle="1" w:styleId="Am1ScheduleSectionTextI0">
    <w:name w:val="Am1ScheduleSectionText[I]"/>
    <w:basedOn w:val="Am1SectionTextI0"/>
    <w:qFormat/>
    <w:rsid w:val="006F2CA2"/>
    <w:pPr>
      <w:tabs>
        <w:tab w:val="clear" w:pos="4185"/>
        <w:tab w:val="right" w:pos="4253"/>
      </w:tabs>
    </w:pPr>
    <w:rPr>
      <w:sz w:val="22"/>
    </w:rPr>
  </w:style>
  <w:style w:type="paragraph" w:customStyle="1" w:styleId="Am1ScheduleSectionInterpretationItem">
    <w:name w:val="Am1ScheduleSectionInterpretationItem"/>
    <w:basedOn w:val="Am1SectionInterpretationItem"/>
    <w:qFormat/>
    <w:rsid w:val="006F2CA2"/>
    <w:rPr>
      <w:sz w:val="22"/>
    </w:rPr>
  </w:style>
  <w:style w:type="paragraph" w:customStyle="1" w:styleId="Am1ScheduleSectionInterpretationa">
    <w:name w:val="Am1ScheduleSectionInterpretation(a)"/>
    <w:basedOn w:val="Am1SectionInterpretationa"/>
    <w:qFormat/>
    <w:rsid w:val="006F2CA2"/>
    <w:rPr>
      <w:sz w:val="22"/>
    </w:rPr>
  </w:style>
  <w:style w:type="paragraph" w:customStyle="1" w:styleId="Am1ScheduleSectionInterpretationi">
    <w:name w:val="Am1ScheduleSectionInterpretation(i)"/>
    <w:basedOn w:val="Am1SectionInterpretationi"/>
    <w:qFormat/>
    <w:rsid w:val="006F2CA2"/>
    <w:rPr>
      <w:sz w:val="22"/>
    </w:rPr>
  </w:style>
  <w:style w:type="paragraph" w:customStyle="1" w:styleId="Am1ScheduleSectionInterpretationA0">
    <w:name w:val="Am1ScheduleSectionInterpretation[A]"/>
    <w:basedOn w:val="Am1SectionInterpretationA0"/>
    <w:qFormat/>
    <w:rsid w:val="006F2CA2"/>
    <w:rPr>
      <w:sz w:val="22"/>
    </w:rPr>
  </w:style>
  <w:style w:type="paragraph" w:customStyle="1" w:styleId="Am1ScheduleSectionInterpretationAA">
    <w:name w:val="Am1ScheduleSectionInterpretation[AA]"/>
    <w:basedOn w:val="Am1SectionInterpretationAA"/>
    <w:qFormat/>
    <w:rsid w:val="006F2CA2"/>
    <w:rPr>
      <w:sz w:val="22"/>
    </w:rPr>
  </w:style>
  <w:style w:type="paragraph" w:customStyle="1" w:styleId="Am1ScheduleSectionTextaN">
    <w:name w:val="Am1ScheduleSectionText(a)N+"/>
    <w:basedOn w:val="Am1SectionTextaN0"/>
    <w:qFormat/>
    <w:rsid w:val="006F2CA2"/>
    <w:rPr>
      <w:sz w:val="22"/>
    </w:rPr>
  </w:style>
  <w:style w:type="paragraph" w:customStyle="1" w:styleId="Am1ScheduleSectionTextiN">
    <w:name w:val="Am1ScheduleSectionText(i)N+"/>
    <w:basedOn w:val="Am1SectionTextiN0"/>
    <w:qFormat/>
    <w:rsid w:val="006F2CA2"/>
    <w:rPr>
      <w:sz w:val="22"/>
    </w:rPr>
  </w:style>
  <w:style w:type="paragraph" w:customStyle="1" w:styleId="Am1ScheduleSectionText1N">
    <w:name w:val="Am1ScheduleSectionText(1)N"/>
    <w:basedOn w:val="Am1SectionText1N"/>
    <w:qFormat/>
    <w:rsid w:val="006F2CA2"/>
    <w:rPr>
      <w:sz w:val="22"/>
    </w:rPr>
  </w:style>
  <w:style w:type="paragraph" w:customStyle="1" w:styleId="Am1ScheduleSectionTextAN0">
    <w:name w:val="Am1ScheduleSectionText[A]N+"/>
    <w:basedOn w:val="Am1SectionTextAN2"/>
    <w:qFormat/>
    <w:rsid w:val="006F2CA2"/>
    <w:rPr>
      <w:sz w:val="22"/>
    </w:rPr>
  </w:style>
  <w:style w:type="paragraph" w:customStyle="1" w:styleId="Am1ScheduleSectionTextIN0">
    <w:name w:val="Am1ScheduleSectionText[I]N+"/>
    <w:basedOn w:val="Am1SectionTextIN1"/>
    <w:qFormat/>
    <w:rsid w:val="006F2CA2"/>
    <w:rPr>
      <w:sz w:val="22"/>
    </w:rPr>
  </w:style>
  <w:style w:type="paragraph" w:customStyle="1" w:styleId="Am1ScheduleSectionInterpretationItemN">
    <w:name w:val="Am1ScheduleSectionInterpretationItemN+"/>
    <w:basedOn w:val="Am1SectionInterpretationItemN"/>
    <w:qFormat/>
    <w:rsid w:val="006F2CA2"/>
    <w:rPr>
      <w:sz w:val="22"/>
    </w:rPr>
  </w:style>
  <w:style w:type="paragraph" w:customStyle="1" w:styleId="Am1ScheduleSectionInterpretationaN">
    <w:name w:val="Am1ScheduleSectionInterpretation(a)N+"/>
    <w:basedOn w:val="Am1SectionInterpretationaN"/>
    <w:qFormat/>
    <w:rsid w:val="006F2CA2"/>
    <w:rPr>
      <w:sz w:val="22"/>
    </w:rPr>
  </w:style>
  <w:style w:type="paragraph" w:customStyle="1" w:styleId="Am1ScheduleSectionInterpretationiN">
    <w:name w:val="Am1ScheduleSectionInterpretation(i)N+"/>
    <w:basedOn w:val="Am1SectionInterpretationiN"/>
    <w:qFormat/>
    <w:rsid w:val="006F2CA2"/>
    <w:rPr>
      <w:sz w:val="22"/>
    </w:rPr>
  </w:style>
  <w:style w:type="paragraph" w:customStyle="1" w:styleId="Am1ScheduleSectionInterpretationAN0">
    <w:name w:val="Am1ScheduleSectionInterpretation[A]N+"/>
    <w:basedOn w:val="Am1SectionInterpretationAN0"/>
    <w:qFormat/>
    <w:rsid w:val="006F2CA2"/>
    <w:rPr>
      <w:sz w:val="22"/>
    </w:rPr>
  </w:style>
  <w:style w:type="paragraph" w:customStyle="1" w:styleId="Am1ScheduleSectionInterpretationAAN">
    <w:name w:val="Am1ScheduleSectionInterpretation[AA]N+"/>
    <w:basedOn w:val="Am1SectionInterpretationAAN"/>
    <w:qFormat/>
    <w:rsid w:val="006F2CA2"/>
    <w:rPr>
      <w:sz w:val="22"/>
    </w:rPr>
  </w:style>
  <w:style w:type="paragraph" w:customStyle="1" w:styleId="Am2ScheduleSectionHeading">
    <w:name w:val="Am2ScheduleSectionHeading"/>
    <w:basedOn w:val="Am2SectionHeading"/>
    <w:qFormat/>
    <w:rsid w:val="006F2CA2"/>
    <w:rPr>
      <w:sz w:val="22"/>
    </w:rPr>
  </w:style>
  <w:style w:type="paragraph" w:customStyle="1" w:styleId="Am1ScheduleDivisionHeading1">
    <w:name w:val="Am1ScheduleDivisionHeading1"/>
    <w:basedOn w:val="Am1DivisionHeading1"/>
    <w:qFormat/>
    <w:rsid w:val="006F2CA2"/>
    <w:rPr>
      <w:sz w:val="22"/>
    </w:rPr>
  </w:style>
  <w:style w:type="paragraph" w:customStyle="1" w:styleId="Am1ScheduleDivisionHeading2">
    <w:name w:val="Am1ScheduleDivisionHeading2"/>
    <w:basedOn w:val="Am1DivisionHeading2"/>
    <w:qFormat/>
    <w:rsid w:val="006F2CA2"/>
    <w:rPr>
      <w:sz w:val="22"/>
    </w:rPr>
  </w:style>
  <w:style w:type="paragraph" w:customStyle="1" w:styleId="Am1ScheduleDivisionHeading3">
    <w:name w:val="Am1ScheduleDivisionHeading3"/>
    <w:basedOn w:val="Am1DivisionHeading3"/>
    <w:qFormat/>
    <w:rsid w:val="006F2CA2"/>
    <w:rPr>
      <w:sz w:val="22"/>
    </w:rPr>
  </w:style>
  <w:style w:type="paragraph" w:customStyle="1" w:styleId="Am2ScheduleSectionText1">
    <w:name w:val="Am2ScheduleSectionText(1)"/>
    <w:basedOn w:val="Am2SectionText1"/>
    <w:qFormat/>
    <w:rsid w:val="006F2CA2"/>
    <w:rPr>
      <w:sz w:val="22"/>
    </w:rPr>
  </w:style>
  <w:style w:type="paragraph" w:customStyle="1" w:styleId="Am2ScheduleSectionText1N">
    <w:name w:val="Am2ScheduleSectionText(1)N"/>
    <w:basedOn w:val="Am2SectionText1N"/>
    <w:qFormat/>
    <w:rsid w:val="006F2CA2"/>
    <w:rPr>
      <w:sz w:val="22"/>
    </w:rPr>
  </w:style>
  <w:style w:type="paragraph" w:customStyle="1" w:styleId="Am2ScheduleSectionProviso1">
    <w:name w:val="Am2ScheduleSectionProviso(1)"/>
    <w:basedOn w:val="Am2SectionProviso1"/>
    <w:qFormat/>
    <w:rsid w:val="006F2CA2"/>
    <w:rPr>
      <w:sz w:val="22"/>
    </w:rPr>
  </w:style>
  <w:style w:type="paragraph" w:customStyle="1" w:styleId="Am2ScheduleSectionTexta">
    <w:name w:val="Am2ScheduleSectionText(a)"/>
    <w:basedOn w:val="Am2SectionTexta"/>
    <w:qFormat/>
    <w:rsid w:val="006F2CA2"/>
    <w:rPr>
      <w:sz w:val="22"/>
    </w:rPr>
  </w:style>
  <w:style w:type="paragraph" w:customStyle="1" w:styleId="Am2ScheduleSectionProvisoa">
    <w:name w:val="Am2ScheduleSectionProviso(a)"/>
    <w:basedOn w:val="Am2SectionProvisoa"/>
    <w:qFormat/>
    <w:rsid w:val="006F2CA2"/>
    <w:rPr>
      <w:sz w:val="22"/>
    </w:rPr>
  </w:style>
  <w:style w:type="paragraph" w:customStyle="1" w:styleId="Am2ScheduleSectionTextaIndent">
    <w:name w:val="Am2ScheduleSectionText(a)Indent"/>
    <w:basedOn w:val="Am2SectionTextaIndent"/>
    <w:qFormat/>
    <w:rsid w:val="006F2CA2"/>
    <w:rPr>
      <w:sz w:val="22"/>
    </w:rPr>
  </w:style>
  <w:style w:type="paragraph" w:customStyle="1" w:styleId="Am2ScheduleSectionTexti">
    <w:name w:val="Am2ScheduleSectionText(i)"/>
    <w:basedOn w:val="Am2SectionTexti"/>
    <w:qFormat/>
    <w:rsid w:val="006F2CA2"/>
    <w:rPr>
      <w:sz w:val="22"/>
    </w:rPr>
  </w:style>
  <w:style w:type="paragraph" w:customStyle="1" w:styleId="Am2ScheduleSectionProvisoi">
    <w:name w:val="Am2ScheduleSectionProviso(i)"/>
    <w:basedOn w:val="Am2SectionProvisoi"/>
    <w:qFormat/>
    <w:rsid w:val="006F2CA2"/>
    <w:rPr>
      <w:sz w:val="22"/>
    </w:rPr>
  </w:style>
  <w:style w:type="paragraph" w:customStyle="1" w:styleId="Am2ScheduleSectionTextiIndent">
    <w:name w:val="Am2ScheduleSectionText(i)Indent"/>
    <w:basedOn w:val="Am2SectionTextiIndent"/>
    <w:qFormat/>
    <w:rsid w:val="006F2CA2"/>
    <w:rPr>
      <w:sz w:val="22"/>
    </w:rPr>
  </w:style>
  <w:style w:type="paragraph" w:customStyle="1" w:styleId="Am2ScheduleSectionTextA0">
    <w:name w:val="Am2ScheduleSectionText[A]"/>
    <w:basedOn w:val="Am2SectionTextA0"/>
    <w:qFormat/>
    <w:rsid w:val="006F2CA2"/>
    <w:rPr>
      <w:sz w:val="22"/>
    </w:rPr>
  </w:style>
  <w:style w:type="paragraph" w:customStyle="1" w:styleId="Am2ScheduleSectionTextAA">
    <w:name w:val="Am2ScheduleSectionText[AA]"/>
    <w:basedOn w:val="Am2SectionTextAA"/>
    <w:qFormat/>
    <w:rsid w:val="006F2CA2"/>
    <w:rPr>
      <w:sz w:val="22"/>
    </w:rPr>
  </w:style>
  <w:style w:type="paragraph" w:customStyle="1" w:styleId="Am2ScheduleSectionTextI0">
    <w:name w:val="Am2ScheduleSectionText[I]"/>
    <w:basedOn w:val="Am2SectionTextI0"/>
    <w:qFormat/>
    <w:rsid w:val="006F2CA2"/>
    <w:pPr>
      <w:tabs>
        <w:tab w:val="clear" w:pos="4961"/>
        <w:tab w:val="right" w:pos="5029"/>
      </w:tabs>
    </w:pPr>
    <w:rPr>
      <w:sz w:val="22"/>
    </w:rPr>
  </w:style>
  <w:style w:type="paragraph" w:customStyle="1" w:styleId="Am2ScheduleSectionInterpretationItem">
    <w:name w:val="Am2ScheduleSectionInterpretationItem"/>
    <w:basedOn w:val="Am2SectionInterpretationItem"/>
    <w:qFormat/>
    <w:rsid w:val="006F2CA2"/>
    <w:rPr>
      <w:sz w:val="22"/>
    </w:rPr>
  </w:style>
  <w:style w:type="paragraph" w:customStyle="1" w:styleId="Am2ScheduleSectionInterpretationa">
    <w:name w:val="Am2ScheduleSectionInterpretation(a)"/>
    <w:basedOn w:val="Am2SectionInterpretationa"/>
    <w:qFormat/>
    <w:rsid w:val="006F2CA2"/>
    <w:rPr>
      <w:sz w:val="22"/>
    </w:rPr>
  </w:style>
  <w:style w:type="paragraph" w:customStyle="1" w:styleId="Am2ScheduleSectionInterpretationi">
    <w:name w:val="Am2ScheduleSectionInterpretation(i)"/>
    <w:basedOn w:val="Am2SectionInterpretationi"/>
    <w:qFormat/>
    <w:rsid w:val="006F2CA2"/>
    <w:rPr>
      <w:sz w:val="22"/>
    </w:rPr>
  </w:style>
  <w:style w:type="paragraph" w:customStyle="1" w:styleId="Am2ScheduleSectionInterpretationA0">
    <w:name w:val="Am2ScheduleSectionInterpretation[A]"/>
    <w:basedOn w:val="Am2SectionInterpretationA0"/>
    <w:qFormat/>
    <w:rsid w:val="006F2CA2"/>
    <w:rPr>
      <w:sz w:val="22"/>
    </w:rPr>
  </w:style>
  <w:style w:type="paragraph" w:customStyle="1" w:styleId="Am2ScheduleSectionInterpretationAA">
    <w:name w:val="Am2ScheduleSectionInterpretation[AA]"/>
    <w:basedOn w:val="Am2SectionInterpretationAA"/>
    <w:qFormat/>
    <w:rsid w:val="006F2CA2"/>
    <w:rPr>
      <w:sz w:val="22"/>
    </w:rPr>
  </w:style>
  <w:style w:type="paragraph" w:customStyle="1" w:styleId="Am2ScheduleSectionTextaN">
    <w:name w:val="Am2ScheduleSectionText(a)N+"/>
    <w:basedOn w:val="Am2SectionTextaN0"/>
    <w:qFormat/>
    <w:rsid w:val="006F2CA2"/>
    <w:rPr>
      <w:sz w:val="22"/>
    </w:rPr>
  </w:style>
  <w:style w:type="paragraph" w:customStyle="1" w:styleId="Am2ScheduleSectionTextiN">
    <w:name w:val="Am2ScheduleSectionText(i)N+"/>
    <w:basedOn w:val="Am2SectionTextiN0"/>
    <w:qFormat/>
    <w:rsid w:val="006F2CA2"/>
    <w:rPr>
      <w:sz w:val="22"/>
    </w:rPr>
  </w:style>
  <w:style w:type="paragraph" w:customStyle="1" w:styleId="Am2ScheduleSectionTextAN0">
    <w:name w:val="Am2ScheduleSectionText[A]N+"/>
    <w:basedOn w:val="Am2SectionTextAN2"/>
    <w:qFormat/>
    <w:rsid w:val="006F2CA2"/>
    <w:rPr>
      <w:sz w:val="22"/>
    </w:rPr>
  </w:style>
  <w:style w:type="paragraph" w:customStyle="1" w:styleId="Am2ScheduleSectionTextAAN">
    <w:name w:val="Am2ScheduleSectionText[AA]N+"/>
    <w:basedOn w:val="Am2SectionTextAAN"/>
    <w:qFormat/>
    <w:rsid w:val="006F2CA2"/>
    <w:rPr>
      <w:sz w:val="22"/>
    </w:rPr>
  </w:style>
  <w:style w:type="paragraph" w:customStyle="1" w:styleId="Am2ScheduleSectionTextIN0">
    <w:name w:val="Am2ScheduleSectionText[I]N+"/>
    <w:basedOn w:val="Am2SectionTextIN1"/>
    <w:qFormat/>
    <w:rsid w:val="006F2CA2"/>
    <w:rPr>
      <w:sz w:val="22"/>
    </w:rPr>
  </w:style>
  <w:style w:type="paragraph" w:customStyle="1" w:styleId="Am2ScheduleSectionInterpretationItemN">
    <w:name w:val="Am2ScheduleSectionInterpretationItemN+"/>
    <w:basedOn w:val="Am2SectionInterpretationItemN"/>
    <w:qFormat/>
    <w:rsid w:val="006F2CA2"/>
    <w:rPr>
      <w:sz w:val="22"/>
    </w:rPr>
  </w:style>
  <w:style w:type="paragraph" w:customStyle="1" w:styleId="Am2ScheduleSectionInterpretationaN">
    <w:name w:val="Am2ScheduleSectionInterpretation(a)N+"/>
    <w:basedOn w:val="Am2SectionInterpretationaN"/>
    <w:qFormat/>
    <w:rsid w:val="006F2CA2"/>
    <w:pPr>
      <w:tabs>
        <w:tab w:val="clear" w:pos="2410"/>
      </w:tabs>
      <w:ind w:firstLine="0"/>
    </w:pPr>
    <w:rPr>
      <w:sz w:val="22"/>
    </w:rPr>
  </w:style>
  <w:style w:type="paragraph" w:customStyle="1" w:styleId="Am2ScheduleSectionInterpretationiN">
    <w:name w:val="Am2ScheduleSectionInterpretation(i)N+"/>
    <w:basedOn w:val="Am2SectionInterpretationiN"/>
    <w:qFormat/>
    <w:rsid w:val="006F2CA2"/>
    <w:rPr>
      <w:sz w:val="22"/>
    </w:rPr>
  </w:style>
  <w:style w:type="paragraph" w:customStyle="1" w:styleId="Am2ScheduleSectionInterpretationAN0">
    <w:name w:val="Am2ScheduleSectionInterpretation[A]N+"/>
    <w:basedOn w:val="Am2SectionInterpretationAN0"/>
    <w:qFormat/>
    <w:rsid w:val="006F2CA2"/>
    <w:rPr>
      <w:sz w:val="22"/>
    </w:rPr>
  </w:style>
  <w:style w:type="paragraph" w:customStyle="1" w:styleId="Am2ScheduleSectionInterpretationAAN">
    <w:name w:val="Am2ScheduleSectionInterpretation[AA]N+"/>
    <w:basedOn w:val="Am2SectionInterpretationAAN"/>
    <w:qFormat/>
    <w:rsid w:val="006F2CA2"/>
    <w:rPr>
      <w:sz w:val="22"/>
    </w:rPr>
  </w:style>
  <w:style w:type="paragraph" w:customStyle="1" w:styleId="Am2ScheduleDivisionHeading1">
    <w:name w:val="Am2ScheduleDivisionHeading1"/>
    <w:basedOn w:val="Am2DivisionHeading1"/>
    <w:qFormat/>
    <w:rsid w:val="006F2CA2"/>
    <w:rPr>
      <w:sz w:val="22"/>
    </w:rPr>
  </w:style>
  <w:style w:type="paragraph" w:customStyle="1" w:styleId="Am2ScheduleDivisionHeading2">
    <w:name w:val="Am2ScheduleDivisionHeading2"/>
    <w:basedOn w:val="Am2DivisionHeading2"/>
    <w:qFormat/>
    <w:rsid w:val="006F2CA2"/>
    <w:rPr>
      <w:sz w:val="22"/>
    </w:rPr>
  </w:style>
  <w:style w:type="paragraph" w:customStyle="1" w:styleId="Am2ScheduleDivisionHeading3">
    <w:name w:val="Am2ScheduleDivisionHeading3"/>
    <w:basedOn w:val="Am2DivisionHeading3"/>
    <w:qFormat/>
    <w:rsid w:val="006F2CA2"/>
    <w:rPr>
      <w:sz w:val="22"/>
    </w:rPr>
  </w:style>
  <w:style w:type="paragraph" w:customStyle="1" w:styleId="Am1ScheduleHeading">
    <w:name w:val="Am1ScheduleHeading"/>
    <w:basedOn w:val="ScheduleHeading"/>
    <w:qFormat/>
    <w:rsid w:val="006F2CA2"/>
    <w:pPr>
      <w:ind w:left="475"/>
    </w:pPr>
  </w:style>
  <w:style w:type="paragraph" w:customStyle="1" w:styleId="Am1AmendRef">
    <w:name w:val="Am1AmendRef"/>
    <w:basedOn w:val="AmendRef"/>
    <w:qFormat/>
    <w:rsid w:val="006F2CA2"/>
  </w:style>
  <w:style w:type="paragraph" w:customStyle="1" w:styleId="Am1ScheduleRef">
    <w:name w:val="Am1ScheduleRef"/>
    <w:basedOn w:val="ScheduleRef"/>
    <w:qFormat/>
    <w:rsid w:val="006F2CA2"/>
    <w:rPr>
      <w:lang w:val="en-GB"/>
    </w:rPr>
  </w:style>
  <w:style w:type="paragraph" w:customStyle="1" w:styleId="Am2ScheduleHeading">
    <w:name w:val="Am2ScheduleHeading"/>
    <w:basedOn w:val="Am1ScheduleHeading"/>
    <w:qFormat/>
    <w:rsid w:val="006F2CA2"/>
    <w:pPr>
      <w:ind w:left="1152"/>
    </w:pPr>
  </w:style>
  <w:style w:type="paragraph" w:customStyle="1" w:styleId="Am1ScheduleTitle">
    <w:name w:val="Am1ScheduleTitle"/>
    <w:basedOn w:val="ScheduleTitle"/>
    <w:qFormat/>
    <w:rsid w:val="006F2CA2"/>
    <w:pPr>
      <w:ind w:left="475"/>
    </w:pPr>
  </w:style>
  <w:style w:type="paragraph" w:customStyle="1" w:styleId="Am2ScheduleTitle">
    <w:name w:val="Am2ScheduleTitle"/>
    <w:basedOn w:val="Am1ScheduleTitle"/>
    <w:qFormat/>
    <w:rsid w:val="006F2CA2"/>
    <w:pPr>
      <w:ind w:left="1152"/>
    </w:pPr>
  </w:style>
  <w:style w:type="paragraph" w:customStyle="1" w:styleId="Am1ScheduleSectionText10">
    <w:name w:val="Am1ScheduleSectionText1."/>
    <w:basedOn w:val="Am1ScheduleSectionText1"/>
    <w:qFormat/>
    <w:rsid w:val="006F2CA2"/>
  </w:style>
  <w:style w:type="paragraph" w:customStyle="1" w:styleId="Am2ScheduleSectionText10">
    <w:name w:val="Am2ScheduleSectionText1."/>
    <w:basedOn w:val="Am2ScheduleSectionText1"/>
    <w:qFormat/>
    <w:rsid w:val="006F2CA2"/>
  </w:style>
  <w:style w:type="paragraph" w:customStyle="1" w:styleId="LegislativeHistoryFootnote">
    <w:name w:val="LegislativeHistoryFootnote"/>
    <w:basedOn w:val="Normal"/>
    <w:qFormat/>
    <w:rsid w:val="006F2CA2"/>
    <w:pPr>
      <w:autoSpaceDE w:val="0"/>
      <w:autoSpaceDN w:val="0"/>
      <w:spacing w:before="120" w:after="0" w:line="240" w:lineRule="auto"/>
      <w:jc w:val="both"/>
    </w:pPr>
    <w:rPr>
      <w:rFonts w:ascii="Times New Roman" w:hAnsi="Times New Roman" w:cs="Times New Roman"/>
      <w:sz w:val="20"/>
      <w:szCs w:val="26"/>
      <w:lang w:val="en-US" w:eastAsia="zh-CN"/>
    </w:rPr>
  </w:style>
  <w:style w:type="paragraph" w:customStyle="1" w:styleId="LegislativeHistoryNote">
    <w:name w:val="LegislativeHistoryNote"/>
    <w:basedOn w:val="Normal"/>
    <w:qFormat/>
    <w:rsid w:val="006F2CA2"/>
    <w:pPr>
      <w:spacing w:before="120" w:after="0" w:line="240" w:lineRule="auto"/>
      <w:ind w:left="960" w:hanging="660"/>
      <w:jc w:val="both"/>
    </w:pPr>
    <w:rPr>
      <w:rFonts w:ascii="Times New Roman" w:hAnsi="Times New Roman" w:cs="Times New Roman"/>
      <w:i/>
      <w:sz w:val="22"/>
      <w:szCs w:val="20"/>
      <w:lang w:val="en-GB" w:eastAsia="en-US"/>
    </w:rPr>
  </w:style>
  <w:style w:type="paragraph" w:customStyle="1" w:styleId="LegislativeHistoryText">
    <w:name w:val="LegislativeHistoryText"/>
    <w:basedOn w:val="Normal"/>
    <w:qFormat/>
    <w:rsid w:val="006F2CA2"/>
    <w:pPr>
      <w:spacing w:before="120" w:after="0" w:line="240" w:lineRule="auto"/>
      <w:ind w:firstLine="240"/>
      <w:jc w:val="both"/>
    </w:pPr>
    <w:rPr>
      <w:rFonts w:ascii="Times New Roman" w:hAnsi="Times New Roman" w:cs="Times New Roman"/>
      <w:sz w:val="22"/>
      <w:szCs w:val="20"/>
      <w:lang w:val="en-GB" w:eastAsia="en-US"/>
    </w:rPr>
  </w:style>
  <w:style w:type="paragraph" w:customStyle="1" w:styleId="LegislativeHistorySubHeading">
    <w:name w:val="LegislativeHistorySubHeading"/>
    <w:basedOn w:val="LegislativeHistoryText"/>
    <w:qFormat/>
    <w:rsid w:val="006F2CA2"/>
    <w:pPr>
      <w:ind w:left="480" w:firstLine="0"/>
    </w:pPr>
  </w:style>
  <w:style w:type="paragraph" w:customStyle="1" w:styleId="LegislativeHistoryTableItem">
    <w:name w:val="LegislativeHistoryTableItem"/>
    <w:basedOn w:val="TableItemNoIndent"/>
    <w:qFormat/>
    <w:rsid w:val="006F2CA2"/>
    <w:pPr>
      <w:ind w:left="260"/>
      <w:jc w:val="both"/>
    </w:pPr>
    <w:rPr>
      <w:lang w:val="en-GB"/>
    </w:rPr>
  </w:style>
  <w:style w:type="paragraph" w:customStyle="1" w:styleId="Am2AmendRef">
    <w:name w:val="Am2AmendRef"/>
    <w:basedOn w:val="Am1AmendRef"/>
    <w:qFormat/>
    <w:rsid w:val="006F2CA2"/>
  </w:style>
  <w:style w:type="paragraph" w:customStyle="1" w:styleId="Am2ScheduleRef">
    <w:name w:val="Am2ScheduleRef"/>
    <w:basedOn w:val="Am1ScheduleRef"/>
    <w:qFormat/>
    <w:rsid w:val="006F2CA2"/>
  </w:style>
  <w:style w:type="paragraph" w:customStyle="1" w:styleId="AnnexHeadingRight">
    <w:name w:val="AnnexHeadingRight"/>
    <w:basedOn w:val="ScheduleSectionText10"/>
    <w:qFormat/>
    <w:rsid w:val="006F2CA2"/>
    <w:pPr>
      <w:jc w:val="right"/>
    </w:pPr>
  </w:style>
  <w:style w:type="paragraph" w:customStyle="1" w:styleId="AnnexHeadingCentered">
    <w:name w:val="AnnexHeadingCentered"/>
    <w:basedOn w:val="ScheduleDivisionHeading1"/>
    <w:qFormat/>
    <w:rsid w:val="006F2CA2"/>
    <w:rPr>
      <w:lang w:val="en-GB"/>
    </w:rPr>
  </w:style>
  <w:style w:type="paragraph" w:customStyle="1" w:styleId="SectionIllustrationText">
    <w:name w:val="SectionIllustrationText"/>
    <w:basedOn w:val="SectionIllustrationTexta"/>
    <w:qFormat/>
    <w:rsid w:val="006F2CA2"/>
  </w:style>
  <w:style w:type="paragraph" w:customStyle="1" w:styleId="SectionExplanationText">
    <w:name w:val="SectionExplanationText"/>
    <w:basedOn w:val="SectionIllustrationText"/>
    <w:qFormat/>
    <w:rsid w:val="006F2CA2"/>
  </w:style>
  <w:style w:type="paragraph" w:customStyle="1" w:styleId="SectionExplanationHeading">
    <w:name w:val="SectionExplanationHeading"/>
    <w:basedOn w:val="SectionIllustrationHeading"/>
    <w:link w:val="SectionExplanationHeadingChar"/>
    <w:qFormat/>
    <w:rsid w:val="006F2CA2"/>
    <w:rPr>
      <w:lang w:val="en-US"/>
    </w:rPr>
  </w:style>
  <w:style w:type="paragraph" w:customStyle="1" w:styleId="SectionExplanationTexta">
    <w:name w:val="SectionExplanationText(a)"/>
    <w:basedOn w:val="SectionIllustrationTexta"/>
    <w:qFormat/>
    <w:rsid w:val="006F2CA2"/>
  </w:style>
  <w:style w:type="character" w:customStyle="1" w:styleId="SectionIllustrationHeadingChar">
    <w:name w:val="SectionIllustrationHeading Char"/>
    <w:link w:val="SectionIllustrationHeading"/>
    <w:rsid w:val="006F2CA2"/>
    <w:rPr>
      <w:i/>
      <w:sz w:val="22"/>
      <w:lang w:val="en-GB" w:eastAsia="en-US"/>
    </w:rPr>
  </w:style>
  <w:style w:type="character" w:customStyle="1" w:styleId="SectionExplanationHeadingChar">
    <w:name w:val="SectionExplanationHeading Char"/>
    <w:link w:val="SectionExplanationHeading"/>
    <w:rsid w:val="006F2CA2"/>
    <w:rPr>
      <w:i/>
      <w:sz w:val="22"/>
      <w:lang w:val="en-US" w:eastAsia="en-US"/>
    </w:rPr>
  </w:style>
  <w:style w:type="paragraph" w:customStyle="1" w:styleId="SectionExplanationInterpretationItem">
    <w:name w:val="SectionExplanationInterpretationItem"/>
    <w:basedOn w:val="SectionExplanationText"/>
    <w:qFormat/>
    <w:rsid w:val="006F2CA2"/>
    <w:rPr>
      <w:lang w:eastAsia="zh-CN"/>
    </w:rPr>
  </w:style>
  <w:style w:type="paragraph" w:customStyle="1" w:styleId="SectionExceptionHeading">
    <w:name w:val="SectionExceptionHeading"/>
    <w:basedOn w:val="SectionExplanationHeading"/>
    <w:link w:val="SectionExceptionHeadingChar"/>
    <w:qFormat/>
    <w:rsid w:val="006F2CA2"/>
  </w:style>
  <w:style w:type="paragraph" w:customStyle="1" w:styleId="SectionExceptionText">
    <w:name w:val="SectionExceptionText"/>
    <w:basedOn w:val="SectionExplanationText"/>
    <w:qFormat/>
    <w:rsid w:val="006F2CA2"/>
  </w:style>
  <w:style w:type="paragraph" w:customStyle="1" w:styleId="SectionExceptionInterpretationItem">
    <w:name w:val="SectionExceptionInterpretationItem"/>
    <w:basedOn w:val="SectionExplanationInterpretationItem"/>
    <w:qFormat/>
    <w:rsid w:val="006F2CA2"/>
  </w:style>
  <w:style w:type="paragraph" w:customStyle="1" w:styleId="SectionExceptionTexta">
    <w:name w:val="SectionExceptionText(a)"/>
    <w:basedOn w:val="SectionExplanationTexta"/>
    <w:qFormat/>
    <w:rsid w:val="006F2CA2"/>
    <w:rPr>
      <w:color w:val="000000"/>
      <w:lang w:bidi="ta-IN"/>
    </w:rPr>
  </w:style>
  <w:style w:type="character" w:customStyle="1" w:styleId="SectionExceptionHeadingChar">
    <w:name w:val="SectionExceptionHeading Char"/>
    <w:link w:val="SectionExceptionHeading"/>
    <w:rsid w:val="006F2CA2"/>
    <w:rPr>
      <w:i/>
      <w:sz w:val="22"/>
      <w:lang w:val="en-US" w:eastAsia="en-US"/>
    </w:rPr>
  </w:style>
  <w:style w:type="paragraph" w:customStyle="1" w:styleId="SectionExplanationText1Indent">
    <w:name w:val="SectionExplanationText(1)Indent"/>
    <w:basedOn w:val="SectionExplanationText"/>
    <w:qFormat/>
    <w:rsid w:val="006F2CA2"/>
    <w:pPr>
      <w:ind w:left="720" w:firstLine="0"/>
    </w:pPr>
    <w:rPr>
      <w:color w:val="000000"/>
      <w:lang w:bidi="ta-IN"/>
    </w:rPr>
  </w:style>
  <w:style w:type="paragraph" w:customStyle="1" w:styleId="SectionExceptionText1Indent">
    <w:name w:val="SectionExceptionText(1)Indent"/>
    <w:basedOn w:val="SectionExplanationText1Indent"/>
    <w:qFormat/>
    <w:rsid w:val="006F2CA2"/>
  </w:style>
  <w:style w:type="paragraph" w:customStyle="1" w:styleId="SectionSubHeading">
    <w:name w:val="SectionSubHeading"/>
    <w:basedOn w:val="SectionHeading"/>
    <w:qFormat/>
    <w:rsid w:val="006F2CA2"/>
  </w:style>
  <w:style w:type="paragraph" w:customStyle="1" w:styleId="FormerlyKnownAs">
    <w:name w:val="FormerlyKnownAs"/>
    <w:basedOn w:val="ExpSectionText1N"/>
    <w:qFormat/>
    <w:rsid w:val="006F2CA2"/>
    <w:pPr>
      <w:jc w:val="center"/>
    </w:pPr>
    <w:rPr>
      <w:i/>
    </w:rPr>
  </w:style>
  <w:style w:type="paragraph" w:customStyle="1" w:styleId="PreambleChapterNo">
    <w:name w:val="PreambleChapterNo"/>
    <w:basedOn w:val="PreambleActBillNumber"/>
    <w:qFormat/>
    <w:rsid w:val="006F2CA2"/>
    <w:rPr>
      <w:lang w:bidi="ta-IN"/>
    </w:rPr>
  </w:style>
  <w:style w:type="paragraph" w:customStyle="1" w:styleId="LegislativeHistoryTitle">
    <w:name w:val="LegislativeHistoryTitle"/>
    <w:basedOn w:val="LegislativeHistoryHeading"/>
    <w:qFormat/>
    <w:rsid w:val="006F2CA2"/>
    <w:pPr>
      <w:pageBreakBefore w:val="0"/>
    </w:pPr>
    <w:rPr>
      <w:caps w:val="0"/>
    </w:rPr>
  </w:style>
  <w:style w:type="paragraph" w:customStyle="1" w:styleId="MTDisplayEquation">
    <w:name w:val="MTDisplayEquation"/>
    <w:basedOn w:val="Normal"/>
    <w:next w:val="Normal"/>
    <w:rsid w:val="006F2CA2"/>
    <w:pPr>
      <w:tabs>
        <w:tab w:val="center" w:pos="3600"/>
      </w:tabs>
      <w:spacing w:before="0" w:after="200" w:line="276" w:lineRule="auto"/>
    </w:pPr>
    <w:rPr>
      <w:rFonts w:ascii="Times New Roman" w:hAnsi="Times New Roman" w:cs="Times New Roman"/>
      <w:color w:val="000000"/>
      <w:kern w:val="24"/>
      <w:sz w:val="22"/>
      <w:szCs w:val="20"/>
      <w:lang w:val="en-GB" w:eastAsia="zh-CN"/>
    </w:rPr>
  </w:style>
  <w:style w:type="paragraph" w:customStyle="1" w:styleId="Am1SectionSubHeading">
    <w:name w:val="Am1SectionSubHeading"/>
    <w:basedOn w:val="Am1SectionHeading"/>
    <w:qFormat/>
    <w:rsid w:val="006F2CA2"/>
  </w:style>
  <w:style w:type="paragraph" w:customStyle="1" w:styleId="Am2SectionSubHeading">
    <w:name w:val="Am2SectionSubHeading"/>
    <w:basedOn w:val="Am2SectionHeading"/>
    <w:qFormat/>
    <w:rsid w:val="006F2CA2"/>
  </w:style>
  <w:style w:type="character" w:customStyle="1" w:styleId="ParagraphNo">
    <w:name w:val="Paragraph No"/>
    <w:rsid w:val="006F2CA2"/>
    <w:rPr>
      <w:color w:val="000080"/>
    </w:rPr>
  </w:style>
  <w:style w:type="character" w:customStyle="1" w:styleId="ParagraphNo0">
    <w:name w:val="ParagraphNo"/>
    <w:uiPriority w:val="1"/>
    <w:qFormat/>
    <w:rsid w:val="006F2CA2"/>
    <w:rPr>
      <w:i/>
      <w:lang w:bidi="ta-IN"/>
    </w:rPr>
  </w:style>
  <w:style w:type="paragraph" w:customStyle="1" w:styleId="ScheduleSectionProviso1">
    <w:name w:val="ScheduleSectionProviso(1)"/>
    <w:basedOn w:val="SectionProviso1"/>
    <w:qFormat/>
    <w:rsid w:val="006F2CA2"/>
    <w:pPr>
      <w:ind w:firstLine="240"/>
    </w:pPr>
    <w:rPr>
      <w:sz w:val="22"/>
    </w:rPr>
  </w:style>
  <w:style w:type="paragraph" w:customStyle="1" w:styleId="ScheduleSectionProvisoa">
    <w:name w:val="ScheduleSectionProviso(a)"/>
    <w:basedOn w:val="SectionProvisoa"/>
    <w:qFormat/>
    <w:rsid w:val="006F2CA2"/>
    <w:pPr>
      <w:ind w:firstLine="229"/>
    </w:pPr>
    <w:rPr>
      <w:sz w:val="22"/>
    </w:rPr>
  </w:style>
  <w:style w:type="paragraph" w:customStyle="1" w:styleId="ScheduleSectionProvisoi">
    <w:name w:val="ScheduleSectionProviso(i)"/>
    <w:basedOn w:val="SectionProvisoi"/>
    <w:qFormat/>
    <w:rsid w:val="006F2CA2"/>
    <w:pPr>
      <w:ind w:left="1389" w:firstLine="221"/>
    </w:pPr>
    <w:rPr>
      <w:sz w:val="22"/>
    </w:rPr>
  </w:style>
  <w:style w:type="paragraph" w:customStyle="1" w:styleId="SLPreambleHeading">
    <w:name w:val="SLPreambleHeading"/>
    <w:basedOn w:val="SectionHeading"/>
    <w:qFormat/>
    <w:rsid w:val="006F2CA2"/>
    <w:rPr>
      <w:lang w:bidi="ta-IN"/>
    </w:rPr>
  </w:style>
  <w:style w:type="character" w:customStyle="1" w:styleId="ExpSectionText1Char">
    <w:name w:val="ExpSectionText(1) Char"/>
    <w:link w:val="ExpSectionText1"/>
    <w:rsid w:val="006F2CA2"/>
    <w:rPr>
      <w:sz w:val="22"/>
      <w:lang w:val="en-GB" w:eastAsia="en-US"/>
    </w:rPr>
  </w:style>
  <w:style w:type="paragraph" w:customStyle="1" w:styleId="SLEmpowering">
    <w:name w:val="SLEmpowering"/>
    <w:basedOn w:val="SLPrincipalAct"/>
    <w:qFormat/>
    <w:rsid w:val="006F2CA2"/>
    <w:pPr>
      <w:spacing w:before="0"/>
    </w:pPr>
  </w:style>
  <w:style w:type="paragraph" w:customStyle="1" w:styleId="SectionExplanationSubHeading">
    <w:name w:val="SectionExplanationSubHeading"/>
    <w:basedOn w:val="SectionExplanationHeading"/>
    <w:qFormat/>
    <w:rsid w:val="006F2CA2"/>
    <w:pPr>
      <w:jc w:val="left"/>
    </w:pPr>
    <w:rPr>
      <w:b/>
      <w:i w:val="0"/>
    </w:rPr>
  </w:style>
  <w:style w:type="paragraph" w:customStyle="1" w:styleId="SectionExceptionSubHeading">
    <w:name w:val="SectionExceptionSubHeading"/>
    <w:basedOn w:val="SectionExplanationSubHeading"/>
    <w:qFormat/>
    <w:rsid w:val="006F2CA2"/>
  </w:style>
  <w:style w:type="paragraph" w:customStyle="1" w:styleId="Am1SourceRef">
    <w:name w:val="Am1SourceRef"/>
    <w:basedOn w:val="SourceRef"/>
    <w:qFormat/>
    <w:rsid w:val="006F2CA2"/>
  </w:style>
  <w:style w:type="paragraph" w:customStyle="1" w:styleId="Am2SourceRef">
    <w:name w:val="Am2SourceRef"/>
    <w:basedOn w:val="Am1SourceRef"/>
    <w:qFormat/>
    <w:rsid w:val="006F2CA2"/>
  </w:style>
  <w:style w:type="paragraph" w:customStyle="1" w:styleId="Am1PreviousREProvNo">
    <w:name w:val="Am1PreviousREProvNo"/>
    <w:basedOn w:val="PreviousREProvNo"/>
    <w:qFormat/>
    <w:rsid w:val="006F2CA2"/>
  </w:style>
  <w:style w:type="paragraph" w:customStyle="1" w:styleId="Am2PreviousREProvNo">
    <w:name w:val="Am2PreviousREProvNo"/>
    <w:basedOn w:val="Am1PreviousREProvNo"/>
    <w:qFormat/>
    <w:rsid w:val="006F2CA2"/>
  </w:style>
  <w:style w:type="paragraph" w:customStyle="1" w:styleId="Am1FigureImageName">
    <w:name w:val="Am1FigureImageName"/>
    <w:basedOn w:val="FigureImageName"/>
    <w:qFormat/>
    <w:rsid w:val="006F2CA2"/>
  </w:style>
  <w:style w:type="paragraph" w:customStyle="1" w:styleId="Am2FigureImageName">
    <w:name w:val="Am2FigureImageName"/>
    <w:basedOn w:val="Am1FigureImageName"/>
    <w:qFormat/>
    <w:rsid w:val="006F2CA2"/>
  </w:style>
  <w:style w:type="paragraph" w:customStyle="1" w:styleId="Am1MTDisplayEquation">
    <w:name w:val="Am1MTDisplayEquation"/>
    <w:basedOn w:val="MTDisplayEquation"/>
    <w:qFormat/>
    <w:rsid w:val="006F2CA2"/>
  </w:style>
  <w:style w:type="paragraph" w:customStyle="1" w:styleId="Am2MTDisplayEquation">
    <w:name w:val="Am2MTDisplayEquation"/>
    <w:basedOn w:val="Am1MTDisplayEquation"/>
    <w:qFormat/>
    <w:rsid w:val="006F2CA2"/>
  </w:style>
  <w:style w:type="paragraph" w:customStyle="1" w:styleId="TableItemIndent5">
    <w:name w:val="TableItemIndent(5)"/>
    <w:basedOn w:val="TableItemIndent4"/>
    <w:qFormat/>
    <w:rsid w:val="006F2CA2"/>
    <w:pPr>
      <w:ind w:left="2621" w:hanging="576"/>
    </w:pPr>
  </w:style>
  <w:style w:type="paragraph" w:customStyle="1" w:styleId="SLByCommand">
    <w:name w:val="SLByCommand"/>
    <w:basedOn w:val="SLSignatureBlock"/>
    <w:qFormat/>
    <w:rsid w:val="006F2CA2"/>
  </w:style>
  <w:style w:type="paragraph" w:customStyle="1" w:styleId="SectionIllustrationSubHeading">
    <w:name w:val="SectionIllustrationSubHeading"/>
    <w:next w:val="SectionIllustrationTexta"/>
    <w:qFormat/>
    <w:rsid w:val="006F2CA2"/>
    <w:pPr>
      <w:spacing w:before="240" w:line="276" w:lineRule="auto"/>
    </w:pPr>
    <w:rPr>
      <w:i/>
      <w:sz w:val="22"/>
      <w:lang w:val="en-GB" w:eastAsia="en-US"/>
    </w:rPr>
  </w:style>
  <w:style w:type="paragraph" w:customStyle="1" w:styleId="Am1ScheduleSectionTextIndent">
    <w:name w:val="Am1ScheduleSectionTextIndent"/>
    <w:basedOn w:val="ScheduleSectionTextIndent"/>
    <w:qFormat/>
    <w:rsid w:val="006F2CA2"/>
  </w:style>
  <w:style w:type="paragraph" w:customStyle="1" w:styleId="Am2ScheduleSectionTextIndent">
    <w:name w:val="Am2ScheduleSectionTextIndent"/>
    <w:basedOn w:val="Am1ScheduleSectionTextIndent"/>
    <w:qFormat/>
    <w:rsid w:val="006F2CA2"/>
  </w:style>
  <w:style w:type="paragraph" w:customStyle="1" w:styleId="PreambleHeading">
    <w:name w:val="PreambleHeading"/>
    <w:basedOn w:val="SectionHeading"/>
    <w:rsid w:val="006F2CA2"/>
  </w:style>
  <w:style w:type="paragraph" w:customStyle="1" w:styleId="ScheduleSectionText1Indent">
    <w:name w:val="ScheduleSectionText1.Indent"/>
    <w:basedOn w:val="ScheduleSectionText1"/>
    <w:qFormat/>
    <w:rsid w:val="006F2CA2"/>
    <w:pPr>
      <w:tabs>
        <w:tab w:val="right" w:pos="360"/>
      </w:tabs>
      <w:ind w:left="480" w:hanging="480"/>
    </w:pPr>
    <w:rPr>
      <w:lang w:bidi="ta-IN"/>
    </w:rPr>
  </w:style>
  <w:style w:type="paragraph" w:customStyle="1" w:styleId="TableStartQuote">
    <w:name w:val="TableStartQuote"/>
    <w:basedOn w:val="ScheduleSectionText1N"/>
    <w:qFormat/>
    <w:rsid w:val="006F2CA2"/>
    <w:pPr>
      <w:jc w:val="left"/>
    </w:pPr>
    <w:rPr>
      <w:lang w:val="en-GB"/>
    </w:rPr>
  </w:style>
  <w:style w:type="paragraph" w:customStyle="1" w:styleId="TableEndQuote">
    <w:name w:val="TableEndQuote"/>
    <w:basedOn w:val="TableStartQuote"/>
    <w:qFormat/>
    <w:rsid w:val="006F2CA2"/>
    <w:pPr>
      <w:jc w:val="right"/>
    </w:pPr>
  </w:style>
  <w:style w:type="paragraph" w:customStyle="1" w:styleId="LegislativeHistorySLNos">
    <w:name w:val="LegislativeHistorySLNos"/>
    <w:basedOn w:val="AmendRef"/>
    <w:qFormat/>
    <w:rsid w:val="006F2CA2"/>
  </w:style>
  <w:style w:type="paragraph" w:customStyle="1" w:styleId="Am1ScheduleSectionText1Indent">
    <w:name w:val="Am1ScheduleSectionText1.Indent"/>
    <w:basedOn w:val="ScheduleSectionText1Indent"/>
    <w:qFormat/>
    <w:rsid w:val="006F2CA2"/>
    <w:pPr>
      <w:tabs>
        <w:tab w:val="clear" w:pos="360"/>
        <w:tab w:val="right" w:pos="800"/>
      </w:tabs>
      <w:ind w:left="960" w:hanging="720"/>
    </w:pPr>
  </w:style>
  <w:style w:type="paragraph" w:customStyle="1" w:styleId="Am2ScheduleSectionText1Indent">
    <w:name w:val="Am2ScheduleSectionText1.Indent"/>
    <w:basedOn w:val="Am1ScheduleSectionText1Indent"/>
    <w:qFormat/>
    <w:rsid w:val="006F2CA2"/>
    <w:pPr>
      <w:tabs>
        <w:tab w:val="clear" w:pos="800"/>
        <w:tab w:val="right" w:pos="1440"/>
      </w:tabs>
      <w:ind w:left="1560" w:hanging="600"/>
    </w:pPr>
  </w:style>
  <w:style w:type="paragraph" w:customStyle="1" w:styleId="StartQuote">
    <w:name w:val="StartQuote"/>
    <w:basedOn w:val="SectionText1N"/>
    <w:qFormat/>
    <w:rsid w:val="006F2CA2"/>
    <w:pPr>
      <w:jc w:val="left"/>
    </w:pPr>
    <w:rPr>
      <w:sz w:val="22"/>
    </w:rPr>
  </w:style>
  <w:style w:type="paragraph" w:customStyle="1" w:styleId="EndQuote">
    <w:name w:val="EndQuote"/>
    <w:basedOn w:val="StartQuote"/>
    <w:qFormat/>
    <w:rsid w:val="006F2CA2"/>
    <w:pPr>
      <w:jc w:val="right"/>
    </w:pPr>
  </w:style>
  <w:style w:type="paragraph" w:customStyle="1" w:styleId="ScheduleSectionTextaIndent">
    <w:name w:val="ScheduleSectionText(a)Indent"/>
    <w:basedOn w:val="ScheduleSectionTextaN"/>
    <w:qFormat/>
    <w:rsid w:val="006F2CA2"/>
    <w:pPr>
      <w:ind w:left="1077"/>
    </w:pPr>
  </w:style>
  <w:style w:type="paragraph" w:customStyle="1" w:styleId="ScheduleSectionTextiIndent">
    <w:name w:val="ScheduleSectionText(i)Indent"/>
    <w:basedOn w:val="ScheduleSectionTextiN"/>
    <w:qFormat/>
    <w:rsid w:val="006F2CA2"/>
    <w:pPr>
      <w:ind w:left="1610"/>
    </w:pPr>
  </w:style>
  <w:style w:type="paragraph" w:customStyle="1" w:styleId="Am1PreambleLongTitle">
    <w:name w:val="Am1PreambleLongTitle"/>
    <w:basedOn w:val="PreambleLongTitle"/>
    <w:qFormat/>
    <w:rsid w:val="006F2CA2"/>
    <w:pPr>
      <w:ind w:left="691"/>
    </w:pPr>
  </w:style>
  <w:style w:type="paragraph" w:customStyle="1" w:styleId="Am1PreambleIntroduction">
    <w:name w:val="Am1PreambleIntroduction"/>
    <w:basedOn w:val="PreambleIntroduction"/>
    <w:qFormat/>
    <w:rsid w:val="006F2CA2"/>
    <w:pPr>
      <w:ind w:left="475"/>
    </w:pPr>
  </w:style>
  <w:style w:type="paragraph" w:customStyle="1" w:styleId="Am2PreambleLongTitle">
    <w:name w:val="Am2PreambleLongTitle"/>
    <w:basedOn w:val="Am1PreambleLongTitle"/>
    <w:qFormat/>
    <w:rsid w:val="006F2CA2"/>
    <w:pPr>
      <w:ind w:left="1368"/>
    </w:pPr>
  </w:style>
  <w:style w:type="paragraph" w:customStyle="1" w:styleId="Am2PreambleIntroduction">
    <w:name w:val="Am2PreambleIntroduction"/>
    <w:basedOn w:val="Am1PreambleIntroduction"/>
    <w:qFormat/>
    <w:rsid w:val="006F2CA2"/>
    <w:pPr>
      <w:ind w:left="1152"/>
    </w:pPr>
  </w:style>
  <w:style w:type="table" w:customStyle="1" w:styleId="ContinuousTableGroup">
    <w:name w:val="Continuous Table Group"/>
    <w:basedOn w:val="TableNormal"/>
    <w:rsid w:val="006F2CA2"/>
    <w:pPr>
      <w:spacing w:after="200" w:line="276" w:lineRule="auto"/>
    </w:pPr>
    <w:rPr>
      <w:rFonts w:ascii="Calibri" w:hAnsi="Calibri"/>
      <w:sz w:val="22"/>
      <w:szCs w:val="22"/>
      <w:lang w:val="en-US" w:eastAsia="en-US"/>
    </w:rPr>
    <w:tblPr/>
  </w:style>
  <w:style w:type="table" w:customStyle="1" w:styleId="FormulaTable">
    <w:name w:val="Formula Table"/>
    <w:basedOn w:val="TableNormal"/>
    <w:rsid w:val="006F2CA2"/>
    <w:pPr>
      <w:spacing w:after="200" w:line="276" w:lineRule="auto"/>
    </w:pPr>
    <w:rPr>
      <w:rFonts w:ascii="Calibri" w:hAnsi="Calibri"/>
      <w:sz w:val="22"/>
      <w:szCs w:val="22"/>
      <w:lang w:val="en-US" w:eastAsia="en-US"/>
    </w:rPr>
    <w:tblPr/>
  </w:style>
  <w:style w:type="paragraph" w:customStyle="1" w:styleId="ScheduleDivisionHeading4">
    <w:name w:val="ScheduleDivisionHeading4"/>
    <w:basedOn w:val="ScheduleDivisionHeading3"/>
    <w:qFormat/>
    <w:rsid w:val="006F2CA2"/>
  </w:style>
  <w:style w:type="paragraph" w:customStyle="1" w:styleId="Am1ScheduleDivisionHeading4">
    <w:name w:val="Am1ScheduleDivisionHeading4"/>
    <w:basedOn w:val="ScheduleDivisionHeading4"/>
    <w:qFormat/>
    <w:rsid w:val="006F2CA2"/>
    <w:pPr>
      <w:ind w:left="480"/>
    </w:pPr>
  </w:style>
  <w:style w:type="paragraph" w:customStyle="1" w:styleId="Am2ScheduleDivisionHeading4">
    <w:name w:val="Am2ScheduleDivisionHeading4"/>
    <w:basedOn w:val="Am1ScheduleDivisionHeading4"/>
    <w:qFormat/>
    <w:rsid w:val="006F2CA2"/>
    <w:pPr>
      <w:ind w:left="1152"/>
    </w:pPr>
  </w:style>
  <w:style w:type="paragraph" w:customStyle="1" w:styleId="SectionIllustrationTextaIndent">
    <w:name w:val="SectionIllustrationText(a)Indent"/>
    <w:basedOn w:val="SectionIllustrationHeading"/>
    <w:qFormat/>
    <w:rsid w:val="006F2CA2"/>
    <w:pPr>
      <w:tabs>
        <w:tab w:val="right" w:pos="720"/>
      </w:tabs>
      <w:ind w:left="960" w:hanging="720"/>
      <w:jc w:val="both"/>
    </w:pPr>
    <w:rPr>
      <w:i w:val="0"/>
    </w:rPr>
  </w:style>
  <w:style w:type="paragraph" w:customStyle="1" w:styleId="Am1AppendixHeadingCentered">
    <w:name w:val="Am1AppendixHeadingCentered"/>
    <w:basedOn w:val="AppendixHeadingCentered"/>
    <w:qFormat/>
    <w:rsid w:val="006F2CA2"/>
    <w:pPr>
      <w:ind w:left="475"/>
    </w:pPr>
  </w:style>
  <w:style w:type="paragraph" w:customStyle="1" w:styleId="Am2AppendixHeadingCentered">
    <w:name w:val="Am2AppendixHeadingCentered"/>
    <w:basedOn w:val="Am1AppendixHeadingCentered"/>
    <w:qFormat/>
    <w:rsid w:val="006F2CA2"/>
    <w:pPr>
      <w:ind w:left="1152"/>
    </w:pPr>
  </w:style>
  <w:style w:type="paragraph" w:customStyle="1" w:styleId="SectionInterpretationProviso">
    <w:name w:val="SectionInterpretationProviso"/>
    <w:basedOn w:val="SectionInterpretationItemN"/>
    <w:qFormat/>
    <w:rsid w:val="006F2CA2"/>
    <w:pPr>
      <w:ind w:firstLine="260"/>
    </w:pPr>
  </w:style>
  <w:style w:type="paragraph" w:customStyle="1" w:styleId="Am1SectionInterpretationProviso">
    <w:name w:val="Am1SectionInterpretationProviso"/>
    <w:basedOn w:val="SectionInterpretationProviso"/>
    <w:qFormat/>
    <w:rsid w:val="006F2CA2"/>
    <w:pPr>
      <w:ind w:left="1195"/>
    </w:pPr>
  </w:style>
  <w:style w:type="paragraph" w:customStyle="1" w:styleId="Am2SectionInterpretationProviso">
    <w:name w:val="Am2SectionInterpretationProviso"/>
    <w:basedOn w:val="Am1SectionInterpretationProviso"/>
    <w:qFormat/>
    <w:rsid w:val="006F2CA2"/>
    <w:pPr>
      <w:ind w:left="1915"/>
    </w:pPr>
  </w:style>
  <w:style w:type="paragraph" w:customStyle="1" w:styleId="Am1SectionIllustrationTexta">
    <w:name w:val="Am1SectionIllustrationText(a)"/>
    <w:basedOn w:val="SectionIllustrationTexta"/>
    <w:qFormat/>
    <w:rsid w:val="006F2CA2"/>
    <w:pPr>
      <w:ind w:left="475"/>
    </w:pPr>
  </w:style>
  <w:style w:type="paragraph" w:customStyle="1" w:styleId="Am1SectionIllustrationTextaIndent">
    <w:name w:val="Am1SectionIllustrationText(a)Indent"/>
    <w:basedOn w:val="SectionIllustrationTextaIndent"/>
    <w:qFormat/>
    <w:rsid w:val="006F2CA2"/>
    <w:pPr>
      <w:tabs>
        <w:tab w:val="clear" w:pos="720"/>
        <w:tab w:val="right" w:pos="1195"/>
      </w:tabs>
      <w:ind w:left="1435"/>
    </w:pPr>
  </w:style>
  <w:style w:type="paragraph" w:customStyle="1" w:styleId="Am1SectionExplanationHeading">
    <w:name w:val="Am1SectionExplanationHeading"/>
    <w:basedOn w:val="SectionExplanationHeading"/>
    <w:link w:val="Am1SectionExplanationHeadingChar"/>
    <w:qFormat/>
    <w:rsid w:val="006F2CA2"/>
    <w:pPr>
      <w:ind w:left="475"/>
    </w:pPr>
  </w:style>
  <w:style w:type="character" w:customStyle="1" w:styleId="Am1SectionExplanationHeadingChar">
    <w:name w:val="Am1SectionExplanationHeading Char"/>
    <w:link w:val="Am1SectionExplanationHeading"/>
    <w:rsid w:val="006F2CA2"/>
    <w:rPr>
      <w:i/>
      <w:sz w:val="22"/>
      <w:lang w:val="en-US" w:eastAsia="en-US"/>
    </w:rPr>
  </w:style>
  <w:style w:type="paragraph" w:customStyle="1" w:styleId="Am1SectionExplanationSubHeading">
    <w:name w:val="Am1SectionExplanationSubHeading"/>
    <w:basedOn w:val="SectionExplanationSubHeading"/>
    <w:qFormat/>
    <w:rsid w:val="006F2CA2"/>
    <w:pPr>
      <w:ind w:left="475"/>
    </w:pPr>
  </w:style>
  <w:style w:type="paragraph" w:customStyle="1" w:styleId="Am1SectionExplanationText">
    <w:name w:val="Am1SectionExplanationText"/>
    <w:basedOn w:val="SectionExplanationText"/>
    <w:qFormat/>
    <w:rsid w:val="006F2CA2"/>
    <w:pPr>
      <w:ind w:left="475"/>
    </w:pPr>
    <w:rPr>
      <w:color w:val="000000"/>
      <w:lang w:bidi="ta-IN"/>
    </w:rPr>
  </w:style>
  <w:style w:type="paragraph" w:customStyle="1" w:styleId="Am1SectionExplanationText1Indent">
    <w:name w:val="Am1SectionExplanationText(1)Indent"/>
    <w:basedOn w:val="SectionExplanationText1Indent"/>
    <w:qFormat/>
    <w:rsid w:val="006F2CA2"/>
    <w:pPr>
      <w:ind w:left="1195"/>
    </w:pPr>
  </w:style>
  <w:style w:type="paragraph" w:customStyle="1" w:styleId="Am1SectionExplanationTexta">
    <w:name w:val="Am1SectionExplanationText(a)"/>
    <w:basedOn w:val="SectionExplanationTexta"/>
    <w:qFormat/>
    <w:rsid w:val="006F2CA2"/>
    <w:pPr>
      <w:ind w:left="475"/>
    </w:pPr>
  </w:style>
  <w:style w:type="paragraph" w:customStyle="1" w:styleId="Am1SectionExceptionHeading">
    <w:name w:val="Am1SectionExceptionHeading"/>
    <w:basedOn w:val="SectionExceptionHeading"/>
    <w:link w:val="Am1SectionExceptionHeadingChar"/>
    <w:qFormat/>
    <w:rsid w:val="006F2CA2"/>
    <w:pPr>
      <w:ind w:left="475"/>
    </w:pPr>
  </w:style>
  <w:style w:type="character" w:customStyle="1" w:styleId="Am1SectionExceptionHeadingChar">
    <w:name w:val="Am1SectionExceptionHeading Char"/>
    <w:link w:val="Am1SectionExceptionHeading"/>
    <w:rsid w:val="006F2CA2"/>
    <w:rPr>
      <w:i/>
      <w:sz w:val="22"/>
      <w:lang w:val="en-US" w:eastAsia="en-US"/>
    </w:rPr>
  </w:style>
  <w:style w:type="paragraph" w:customStyle="1" w:styleId="Am1SectionExceptionSubHeading">
    <w:name w:val="Am1SectionExceptionSubHeading"/>
    <w:basedOn w:val="SectionExceptionSubHeading"/>
    <w:qFormat/>
    <w:rsid w:val="006F2CA2"/>
    <w:pPr>
      <w:ind w:left="475"/>
    </w:pPr>
  </w:style>
  <w:style w:type="paragraph" w:customStyle="1" w:styleId="Am1SectionExceptionText">
    <w:name w:val="Am1SectionExceptionText"/>
    <w:basedOn w:val="SectionExceptionText"/>
    <w:qFormat/>
    <w:rsid w:val="006F2CA2"/>
    <w:pPr>
      <w:ind w:left="475"/>
    </w:pPr>
  </w:style>
  <w:style w:type="paragraph" w:customStyle="1" w:styleId="Am1SectionExceptionText1Indent">
    <w:name w:val="Am1SectionExceptionText(1)Indent"/>
    <w:basedOn w:val="SectionExceptionText1Indent"/>
    <w:qFormat/>
    <w:rsid w:val="006F2CA2"/>
    <w:pPr>
      <w:ind w:left="1195"/>
    </w:pPr>
  </w:style>
  <w:style w:type="paragraph" w:customStyle="1" w:styleId="Am1SectionExceptionTexta">
    <w:name w:val="Am1SectionExceptionText(a)"/>
    <w:basedOn w:val="SectionExceptionTexta"/>
    <w:qFormat/>
    <w:rsid w:val="006F2CA2"/>
    <w:pPr>
      <w:ind w:left="475"/>
    </w:pPr>
  </w:style>
  <w:style w:type="paragraph" w:customStyle="1" w:styleId="Am1SectionExceptionInterpretationItem">
    <w:name w:val="Am1SectionExceptionInterpretationItem"/>
    <w:basedOn w:val="SectionExceptionInterpretationItem"/>
    <w:qFormat/>
    <w:rsid w:val="006F2CA2"/>
    <w:pPr>
      <w:ind w:left="475"/>
    </w:pPr>
  </w:style>
  <w:style w:type="paragraph" w:customStyle="1" w:styleId="Am2SectionIllustrationTexta">
    <w:name w:val="Am2SectionIllustrationText(a)"/>
    <w:basedOn w:val="SectionIllustrationTexta"/>
    <w:qFormat/>
    <w:rsid w:val="006F2CA2"/>
    <w:pPr>
      <w:ind w:left="1152"/>
    </w:pPr>
  </w:style>
  <w:style w:type="paragraph" w:customStyle="1" w:styleId="Am2SectionIllustrationTextaIndent">
    <w:name w:val="Am2SectionIllustrationText(a)Indent"/>
    <w:basedOn w:val="Am1SectionIllustrationTextaIndent"/>
    <w:qFormat/>
    <w:rsid w:val="006F2CA2"/>
    <w:pPr>
      <w:tabs>
        <w:tab w:val="clear" w:pos="1195"/>
        <w:tab w:val="right" w:pos="1872"/>
      </w:tabs>
      <w:ind w:left="2112"/>
    </w:pPr>
  </w:style>
  <w:style w:type="paragraph" w:customStyle="1" w:styleId="Am1SectionExplanationInterpretationItem">
    <w:name w:val="Am1SectionExplanationInterpretationItem"/>
    <w:basedOn w:val="SectionExplanationInterpretationItem"/>
    <w:qFormat/>
    <w:rsid w:val="006F2CA2"/>
    <w:pPr>
      <w:ind w:left="475"/>
    </w:pPr>
  </w:style>
  <w:style w:type="paragraph" w:customStyle="1" w:styleId="Am1SectionIllustrationSubHeading">
    <w:name w:val="Am1SectionIllustrationSubHeading"/>
    <w:basedOn w:val="SectionIllustrationSubHeading"/>
    <w:qFormat/>
    <w:rsid w:val="006F2CA2"/>
    <w:pPr>
      <w:ind w:left="475"/>
    </w:pPr>
  </w:style>
  <w:style w:type="paragraph" w:customStyle="1" w:styleId="Am2SectionIllustrationSubHeading">
    <w:name w:val="Am2SectionIllustrationSubHeading"/>
    <w:basedOn w:val="Am1SectionIllustrationSubHeading"/>
    <w:qFormat/>
    <w:rsid w:val="006F2CA2"/>
    <w:pPr>
      <w:ind w:left="1152"/>
    </w:pPr>
  </w:style>
  <w:style w:type="paragraph" w:customStyle="1" w:styleId="Am2SectionExplanationHeading">
    <w:name w:val="Am2SectionExplanationHeading"/>
    <w:basedOn w:val="Am1SectionExplanationHeading"/>
    <w:link w:val="Am2SectionExplanationHeadingChar"/>
    <w:qFormat/>
    <w:rsid w:val="006F2CA2"/>
    <w:pPr>
      <w:ind w:left="1152"/>
    </w:pPr>
  </w:style>
  <w:style w:type="character" w:customStyle="1" w:styleId="Am2SectionExplanationHeadingChar">
    <w:name w:val="Am2SectionExplanationHeading Char"/>
    <w:link w:val="Am2SectionExplanationHeading"/>
    <w:rsid w:val="006F2CA2"/>
    <w:rPr>
      <w:i/>
      <w:sz w:val="22"/>
      <w:lang w:val="en-US" w:eastAsia="en-US"/>
    </w:rPr>
  </w:style>
  <w:style w:type="paragraph" w:customStyle="1" w:styleId="Am2SectionExplanationSubHeading">
    <w:name w:val="Am2SectionExplanationSubHeading"/>
    <w:basedOn w:val="Am1SectionExplanationSubHeading"/>
    <w:qFormat/>
    <w:rsid w:val="006F2CA2"/>
    <w:pPr>
      <w:ind w:left="1152"/>
    </w:pPr>
  </w:style>
  <w:style w:type="paragraph" w:customStyle="1" w:styleId="Am2SectionExplanationText">
    <w:name w:val="Am2SectionExplanationText"/>
    <w:basedOn w:val="Am1SectionExplanationText"/>
    <w:qFormat/>
    <w:rsid w:val="006F2CA2"/>
    <w:pPr>
      <w:ind w:left="1152"/>
    </w:pPr>
  </w:style>
  <w:style w:type="paragraph" w:customStyle="1" w:styleId="Am2SectionExplanationText1Indent">
    <w:name w:val="Am2SectionExplanationText(1)Indent"/>
    <w:basedOn w:val="Am1SectionExplanationText1Indent"/>
    <w:qFormat/>
    <w:rsid w:val="006F2CA2"/>
    <w:pPr>
      <w:ind w:left="1872"/>
    </w:pPr>
  </w:style>
  <w:style w:type="paragraph" w:customStyle="1" w:styleId="Am2SectionExplanationTexta">
    <w:name w:val="Am2SectionExplanationText(a)"/>
    <w:basedOn w:val="Am1SectionExplanationTexta"/>
    <w:qFormat/>
    <w:rsid w:val="006F2CA2"/>
    <w:pPr>
      <w:ind w:left="1152"/>
    </w:pPr>
  </w:style>
  <w:style w:type="paragraph" w:customStyle="1" w:styleId="Am2SectionExplanationInterpretationItem">
    <w:name w:val="Am2SectionExplanationInterpretationItem"/>
    <w:basedOn w:val="Am1SectionExplanationInterpretationItem"/>
    <w:qFormat/>
    <w:rsid w:val="006F2CA2"/>
    <w:pPr>
      <w:ind w:left="1152"/>
    </w:pPr>
  </w:style>
  <w:style w:type="paragraph" w:customStyle="1" w:styleId="Am2SectionExceptionHeading">
    <w:name w:val="Am2SectionExceptionHeading"/>
    <w:basedOn w:val="Am1SectionExceptionHeading"/>
    <w:link w:val="Am2SectionExceptionHeadingChar"/>
    <w:qFormat/>
    <w:rsid w:val="006F2CA2"/>
    <w:pPr>
      <w:ind w:left="1152"/>
    </w:pPr>
  </w:style>
  <w:style w:type="character" w:customStyle="1" w:styleId="Am2SectionExceptionHeadingChar">
    <w:name w:val="Am2SectionExceptionHeading Char"/>
    <w:link w:val="Am2SectionExceptionHeading"/>
    <w:rsid w:val="006F2CA2"/>
    <w:rPr>
      <w:i/>
      <w:sz w:val="22"/>
      <w:lang w:val="en-US" w:eastAsia="en-US"/>
    </w:rPr>
  </w:style>
  <w:style w:type="paragraph" w:customStyle="1" w:styleId="Am2SectionExceptionSubHeading">
    <w:name w:val="Am2SectionExceptionSubHeading"/>
    <w:basedOn w:val="Am1SectionExceptionSubHeading"/>
    <w:qFormat/>
    <w:rsid w:val="006F2CA2"/>
    <w:pPr>
      <w:ind w:left="1152"/>
    </w:pPr>
  </w:style>
  <w:style w:type="paragraph" w:customStyle="1" w:styleId="Am2SectionExceptionText">
    <w:name w:val="Am2SectionExceptionText"/>
    <w:basedOn w:val="Am1SectionExceptionText"/>
    <w:qFormat/>
    <w:rsid w:val="006F2CA2"/>
    <w:pPr>
      <w:ind w:left="1152"/>
    </w:pPr>
  </w:style>
  <w:style w:type="paragraph" w:customStyle="1" w:styleId="Am2SectionExceptionText1Indent">
    <w:name w:val="Am2SectionExceptionText(1)Indent"/>
    <w:basedOn w:val="Am1SectionExceptionText1Indent"/>
    <w:qFormat/>
    <w:rsid w:val="006F2CA2"/>
    <w:pPr>
      <w:ind w:left="1872"/>
    </w:pPr>
  </w:style>
  <w:style w:type="paragraph" w:customStyle="1" w:styleId="Am2SectionExceptionTexta">
    <w:name w:val="Am2SectionExceptionText(a)"/>
    <w:basedOn w:val="Am1SectionExceptionTexta"/>
    <w:qFormat/>
    <w:rsid w:val="006F2CA2"/>
    <w:pPr>
      <w:ind w:left="1152"/>
    </w:pPr>
  </w:style>
  <w:style w:type="paragraph" w:customStyle="1" w:styleId="Am2SectionExceptionInterpretationItem">
    <w:name w:val="Am2SectionExceptionInterpretationItem"/>
    <w:basedOn w:val="Am1SectionExceptionInterpretationItem"/>
    <w:qFormat/>
    <w:rsid w:val="006F2CA2"/>
    <w:pPr>
      <w:ind w:left="1152"/>
    </w:pPr>
  </w:style>
  <w:style w:type="paragraph" w:customStyle="1" w:styleId="Am1ClientNotes">
    <w:name w:val="Am1ClientNotes"/>
    <w:basedOn w:val="ClientNotes"/>
    <w:qFormat/>
    <w:rsid w:val="006F2CA2"/>
  </w:style>
  <w:style w:type="paragraph" w:customStyle="1" w:styleId="Am1Note">
    <w:name w:val="Am1Note"/>
    <w:basedOn w:val="Note"/>
    <w:qFormat/>
    <w:rsid w:val="006F2CA2"/>
  </w:style>
  <w:style w:type="paragraph" w:customStyle="1" w:styleId="Am1DrafterNote">
    <w:name w:val="Am1Drafter Note"/>
    <w:basedOn w:val="DrafterNote"/>
    <w:qFormat/>
    <w:rsid w:val="006F2CA2"/>
  </w:style>
  <w:style w:type="paragraph" w:customStyle="1" w:styleId="Am1DivisionNote">
    <w:name w:val="Am1Division Note"/>
    <w:basedOn w:val="DivisionNote"/>
    <w:qFormat/>
    <w:rsid w:val="006F2CA2"/>
  </w:style>
  <w:style w:type="paragraph" w:customStyle="1" w:styleId="Am2ClientNotes">
    <w:name w:val="Am2ClientNotes"/>
    <w:basedOn w:val="Am1ClientNotes"/>
    <w:qFormat/>
    <w:rsid w:val="006F2CA2"/>
  </w:style>
  <w:style w:type="paragraph" w:customStyle="1" w:styleId="Am2Note">
    <w:name w:val="Am2Note"/>
    <w:basedOn w:val="Am1Note"/>
    <w:qFormat/>
    <w:rsid w:val="006F2CA2"/>
  </w:style>
  <w:style w:type="paragraph" w:customStyle="1" w:styleId="Am2DrafterNote">
    <w:name w:val="Am2Drafter Note"/>
    <w:basedOn w:val="Am1DrafterNote"/>
    <w:qFormat/>
    <w:rsid w:val="006F2CA2"/>
  </w:style>
  <w:style w:type="paragraph" w:customStyle="1" w:styleId="Am2DivisionNote">
    <w:name w:val="Am2Division Note"/>
    <w:basedOn w:val="Am1DivisionNote"/>
    <w:qFormat/>
    <w:rsid w:val="006F2CA2"/>
  </w:style>
  <w:style w:type="paragraph" w:customStyle="1" w:styleId="ConsequentialIndent1">
    <w:name w:val="ConsequentialIndent(1)"/>
    <w:basedOn w:val="TableItemIndent1"/>
    <w:qFormat/>
    <w:rsid w:val="006F2CA2"/>
    <w:rPr>
      <w:lang w:val="en-GB"/>
    </w:rPr>
  </w:style>
  <w:style w:type="paragraph" w:customStyle="1" w:styleId="ConsequentialIndent2">
    <w:name w:val="ConsequentialIndent(2)"/>
    <w:basedOn w:val="TableItemIndent2"/>
    <w:qFormat/>
    <w:rsid w:val="006F2CA2"/>
    <w:pPr>
      <w:ind w:left="1008" w:hanging="533"/>
    </w:pPr>
    <w:rPr>
      <w:lang w:val="en-GB"/>
    </w:rPr>
  </w:style>
  <w:style w:type="paragraph" w:customStyle="1" w:styleId="ConsequentialIndent3">
    <w:name w:val="ConsequentialIndent(3)"/>
    <w:basedOn w:val="TableItemIndent3"/>
    <w:qFormat/>
    <w:rsid w:val="006F2CA2"/>
    <w:pPr>
      <w:ind w:left="1417" w:hanging="476"/>
    </w:pPr>
  </w:style>
  <w:style w:type="paragraph" w:customStyle="1" w:styleId="Am1TableHeading">
    <w:name w:val="Am1TableHeading"/>
    <w:basedOn w:val="TableHeading"/>
    <w:qFormat/>
    <w:rsid w:val="006F2CA2"/>
    <w:pPr>
      <w:ind w:left="476"/>
    </w:pPr>
  </w:style>
  <w:style w:type="paragraph" w:customStyle="1" w:styleId="Am1FigureHeading">
    <w:name w:val="Am1FigureHeading"/>
    <w:basedOn w:val="FigureHeading"/>
    <w:qFormat/>
    <w:rsid w:val="006F2CA2"/>
    <w:pPr>
      <w:ind w:left="476"/>
    </w:pPr>
  </w:style>
  <w:style w:type="paragraph" w:customStyle="1" w:styleId="Am2TableHeading">
    <w:name w:val="Am2TableHeading"/>
    <w:basedOn w:val="Am1TableHeading"/>
    <w:qFormat/>
    <w:rsid w:val="006F2CA2"/>
    <w:pPr>
      <w:ind w:left="1151"/>
    </w:pPr>
  </w:style>
  <w:style w:type="paragraph" w:customStyle="1" w:styleId="Am2FigureHeading">
    <w:name w:val="Am2FigureHeading"/>
    <w:basedOn w:val="Am1FigureHeading"/>
    <w:qFormat/>
    <w:rsid w:val="006F2CA2"/>
    <w:pPr>
      <w:ind w:left="1151"/>
    </w:pPr>
  </w:style>
  <w:style w:type="paragraph" w:customStyle="1" w:styleId="SubSectionHeading">
    <w:name w:val="SubSectionHeading"/>
    <w:basedOn w:val="SectionHeading"/>
    <w:qFormat/>
    <w:rsid w:val="006F2CA2"/>
    <w:rPr>
      <w:b w:val="0"/>
      <w:i/>
    </w:rPr>
  </w:style>
  <w:style w:type="paragraph" w:customStyle="1" w:styleId="Am1SectionText1Indent">
    <w:name w:val="Am1SectionText(1)Indent"/>
    <w:basedOn w:val="SectionText1Indent"/>
    <w:qFormat/>
    <w:rsid w:val="006F2CA2"/>
    <w:pPr>
      <w:ind w:left="851"/>
    </w:pPr>
  </w:style>
  <w:style w:type="paragraph" w:customStyle="1" w:styleId="Am2SectionText1Indent">
    <w:name w:val="Am2SectionText(1)Indent"/>
    <w:basedOn w:val="Am1SectionText1Indent"/>
    <w:qFormat/>
    <w:rsid w:val="006F2CA2"/>
    <w:pPr>
      <w:ind w:left="1525"/>
    </w:pPr>
  </w:style>
  <w:style w:type="paragraph" w:customStyle="1" w:styleId="SectionProviso1N">
    <w:name w:val="SectionProviso(1)N"/>
    <w:basedOn w:val="SectionText1N"/>
    <w:qFormat/>
    <w:rsid w:val="006F2CA2"/>
  </w:style>
  <w:style w:type="paragraph" w:customStyle="1" w:styleId="SectionProvisoaN">
    <w:name w:val="SectionProviso(a)N+"/>
    <w:basedOn w:val="SectionTextaN"/>
    <w:qFormat/>
    <w:rsid w:val="006F2CA2"/>
  </w:style>
  <w:style w:type="paragraph" w:customStyle="1" w:styleId="ScheduleSectionProvisoiN">
    <w:name w:val="ScheduleSectionProviso(i)N+"/>
    <w:basedOn w:val="ScheduleSectionTextiN"/>
    <w:qFormat/>
    <w:rsid w:val="006F2CA2"/>
  </w:style>
  <w:style w:type="paragraph" w:customStyle="1" w:styleId="Am1SectionProvisoaN">
    <w:name w:val="Am1SectionProviso(a)N+"/>
    <w:basedOn w:val="Am1SectionTextaN0"/>
    <w:qFormat/>
    <w:rsid w:val="006F2CA2"/>
  </w:style>
  <w:style w:type="paragraph" w:customStyle="1" w:styleId="Am1SectionProviso1N">
    <w:name w:val="Am1SectionProviso(1)N"/>
    <w:basedOn w:val="Am1SectionText1N"/>
    <w:qFormat/>
    <w:rsid w:val="006F2CA2"/>
  </w:style>
  <w:style w:type="paragraph" w:customStyle="1" w:styleId="Am1SectionProvisoiN">
    <w:name w:val="Am1SectionProviso(i)N+"/>
    <w:basedOn w:val="Am1SectionTextiN0"/>
    <w:qFormat/>
    <w:rsid w:val="006F2CA2"/>
  </w:style>
  <w:style w:type="paragraph" w:customStyle="1" w:styleId="Am1ScheduleSectionProviso1N">
    <w:name w:val="Am1ScheduleSectionProviso(1)N"/>
    <w:basedOn w:val="Am1ScheduleSectionText1N"/>
    <w:qFormat/>
    <w:rsid w:val="006F2CA2"/>
  </w:style>
  <w:style w:type="paragraph" w:customStyle="1" w:styleId="Am1ScheduleSectionProvisoaN">
    <w:name w:val="Am1ScheduleSectionProviso(a)N+"/>
    <w:basedOn w:val="Am1ScheduleSectionTextaN"/>
    <w:qFormat/>
    <w:rsid w:val="006F2CA2"/>
  </w:style>
  <w:style w:type="paragraph" w:customStyle="1" w:styleId="Am1ScheduleSectionProvisoiN">
    <w:name w:val="Am1ScheduleSectionProviso(i)N+"/>
    <w:basedOn w:val="Am1ScheduleSectionTextiN"/>
    <w:qFormat/>
    <w:rsid w:val="006F2CA2"/>
  </w:style>
  <w:style w:type="paragraph" w:customStyle="1" w:styleId="Am2SectionProviso1N">
    <w:name w:val="Am2SectionProviso(1)N"/>
    <w:basedOn w:val="Am2SectionText1N"/>
    <w:qFormat/>
    <w:rsid w:val="006F2CA2"/>
  </w:style>
  <w:style w:type="paragraph" w:customStyle="1" w:styleId="Am2SectionProvisoaN">
    <w:name w:val="Am2SectionProviso(a)N+"/>
    <w:basedOn w:val="Am2SectionTextaN0"/>
    <w:qFormat/>
    <w:rsid w:val="006F2CA2"/>
  </w:style>
  <w:style w:type="paragraph" w:customStyle="1" w:styleId="Am2SectionProvisoiN">
    <w:name w:val="Am2SectionProviso(i)N+"/>
    <w:basedOn w:val="Am2SectionTextiN0"/>
    <w:qFormat/>
    <w:rsid w:val="006F2CA2"/>
  </w:style>
  <w:style w:type="paragraph" w:customStyle="1" w:styleId="Am2ScheduleSectionProviso1N">
    <w:name w:val="Am2ScheduleSectionProviso(1)N"/>
    <w:basedOn w:val="Am2ScheduleSectionText1N"/>
    <w:qFormat/>
    <w:rsid w:val="006F2CA2"/>
  </w:style>
  <w:style w:type="paragraph" w:customStyle="1" w:styleId="Am2ScheduleSectionProvisoaN">
    <w:name w:val="Am2ScheduleSectionProviso(a)N+"/>
    <w:basedOn w:val="Am2ScheduleSectionTextaN"/>
    <w:qFormat/>
    <w:rsid w:val="006F2CA2"/>
  </w:style>
  <w:style w:type="paragraph" w:customStyle="1" w:styleId="Am2ScheduleSectionProvisoiN">
    <w:name w:val="Am2ScheduleSectionProviso(i)N+"/>
    <w:basedOn w:val="Am2ScheduleSectionTextiN"/>
    <w:qFormat/>
    <w:rsid w:val="006F2CA2"/>
  </w:style>
  <w:style w:type="paragraph" w:customStyle="1" w:styleId="Am1SubSectionHeading">
    <w:name w:val="Am1SubSectionHeading"/>
    <w:basedOn w:val="SubSectionHeading"/>
    <w:qFormat/>
    <w:rsid w:val="006F2CA2"/>
    <w:pPr>
      <w:ind w:left="476"/>
    </w:pPr>
  </w:style>
  <w:style w:type="paragraph" w:customStyle="1" w:styleId="Am2SubSectionHeading">
    <w:name w:val="Am2SubSectionHeading"/>
    <w:basedOn w:val="Am1SubSectionHeading"/>
    <w:qFormat/>
    <w:rsid w:val="006F2CA2"/>
    <w:pPr>
      <w:ind w:left="1151"/>
    </w:pPr>
  </w:style>
  <w:style w:type="character" w:customStyle="1" w:styleId="CommentTextChar1">
    <w:name w:val="Comment Text Char1"/>
    <w:semiHidden/>
    <w:rsid w:val="006F2CA2"/>
    <w:rPr>
      <w:rFonts w:ascii="Century Gothic" w:eastAsia="SimSun" w:hAnsi="Century Gothic" w:cs="Times New Roman"/>
      <w:sz w:val="20"/>
      <w:szCs w:val="20"/>
      <w:lang w:val="en-US" w:eastAsia="zh-CN"/>
    </w:rPr>
  </w:style>
  <w:style w:type="character" w:customStyle="1" w:styleId="b">
    <w:name w:val="b_"/>
    <w:rsid w:val="006F2CA2"/>
  </w:style>
  <w:style w:type="numbering" w:customStyle="1" w:styleId="NoList4">
    <w:name w:val="No List4"/>
    <w:next w:val="NoList"/>
    <w:uiPriority w:val="99"/>
    <w:semiHidden/>
    <w:unhideWhenUsed/>
    <w:rsid w:val="006F2CA2"/>
  </w:style>
  <w:style w:type="table" w:customStyle="1" w:styleId="TableGrid4">
    <w:name w:val="Table Grid4"/>
    <w:basedOn w:val="TableNormal"/>
    <w:next w:val="TableGrid"/>
    <w:uiPriority w:val="59"/>
    <w:rsid w:val="006F2CA2"/>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6F2CA2"/>
  </w:style>
  <w:style w:type="table" w:customStyle="1" w:styleId="TableGrid11">
    <w:name w:val="Table Grid11"/>
    <w:basedOn w:val="TableNormal"/>
    <w:next w:val="TableGrid"/>
    <w:uiPriority w:val="59"/>
    <w:rsid w:val="006F2CA2"/>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
    <w:name w:val="Colorful Grid - Accent 11"/>
    <w:basedOn w:val="TableNormal"/>
    <w:next w:val="ColorfulGrid-Accent1"/>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1">
    <w:name w:val="Colorful Grid1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1">
    <w:name w:val="Colorful List11"/>
    <w:basedOn w:val="TableNormal"/>
    <w:uiPriority w:val="72"/>
    <w:rsid w:val="006F2CA2"/>
    <w:rPr>
      <w:rFonts w:ascii="Calibri" w:hAnsi="Calibri"/>
      <w:color w:val="000000"/>
      <w:sz w:val="22"/>
      <w:szCs w:val="22"/>
      <w:lang w:val="en-US" w:bidi="ta-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Accent61">
    <w:name w:val="Colorful Shading - Accent 61"/>
    <w:basedOn w:val="TableNormal"/>
    <w:next w:val="ColorfulShading-Accent6"/>
    <w:uiPriority w:val="71"/>
    <w:rsid w:val="006F2CA2"/>
    <w:rPr>
      <w:rFonts w:ascii="Calibri" w:hAnsi="Calibri"/>
      <w:color w:val="000000"/>
      <w:sz w:val="22"/>
      <w:szCs w:val="22"/>
      <w:lang w:val="en-US" w:bidi="ta-I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1">
    <w:name w:val="Colorful Shading11"/>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Accent11">
    <w:name w:val="Dark List - Accent 11"/>
    <w:basedOn w:val="TableNormal"/>
    <w:next w:val="DarkList-Accent1"/>
    <w:uiPriority w:val="70"/>
    <w:rsid w:val="006F2CA2"/>
    <w:rPr>
      <w:rFonts w:ascii="Calibri" w:hAnsi="Calibri"/>
      <w:color w:val="FFFFFF"/>
      <w:sz w:val="22"/>
      <w:szCs w:val="22"/>
      <w:lang w:val="en-US" w:bidi="ta-I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41">
    <w:name w:val="Dark List - Accent 41"/>
    <w:basedOn w:val="TableNormal"/>
    <w:next w:val="DarkList-Accent4"/>
    <w:uiPriority w:val="70"/>
    <w:rsid w:val="006F2CA2"/>
    <w:rPr>
      <w:rFonts w:ascii="Calibri" w:hAnsi="Calibri"/>
      <w:color w:val="FFFFFF"/>
      <w:sz w:val="22"/>
      <w:szCs w:val="22"/>
      <w:lang w:val="en-US" w:bidi="ta-I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1">
    <w:name w:val="Dark List1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11">
    <w:name w:val="Light Grid11"/>
    <w:basedOn w:val="TableNormal"/>
    <w:uiPriority w:val="62"/>
    <w:rsid w:val="006F2CA2"/>
    <w:rPr>
      <w:rFonts w:ascii="Calibri" w:hAnsi="Calibri"/>
      <w:sz w:val="22"/>
      <w:szCs w:val="22"/>
      <w:lang w:val="en-US" w:bidi="ta-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Grid111">
    <w:name w:val="Medium Grid 111"/>
    <w:basedOn w:val="TableNormal"/>
    <w:uiPriority w:val="67"/>
    <w:rsid w:val="006F2CA2"/>
    <w:rPr>
      <w:rFonts w:ascii="Calibri" w:hAnsi="Calibri"/>
      <w:sz w:val="22"/>
      <w:szCs w:val="22"/>
      <w:lang w:val="en-US" w:bidi="ta-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Table3Deffects11">
    <w:name w:val="Table 3D effects 11"/>
    <w:basedOn w:val="TableNormal"/>
    <w:next w:val="Table3Deffects1"/>
    <w:uiPriority w:val="99"/>
    <w:semiHidden/>
    <w:unhideWhenUsed/>
    <w:rsid w:val="006F2CA2"/>
    <w:rPr>
      <w:rFonts w:ascii="Calibri" w:hAnsi="Calibri"/>
      <w:sz w:val="22"/>
      <w:szCs w:val="22"/>
      <w:lang w:val="en-US" w:bidi="ta-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ContinuousTableGroup1">
    <w:name w:val="Continuous Table Group1"/>
    <w:basedOn w:val="TableNormal"/>
    <w:rsid w:val="006F2CA2"/>
    <w:pPr>
      <w:spacing w:after="200" w:line="276" w:lineRule="auto"/>
    </w:pPr>
    <w:rPr>
      <w:rFonts w:ascii="Calibri" w:hAnsi="Calibri"/>
      <w:sz w:val="22"/>
      <w:szCs w:val="22"/>
      <w:lang w:val="en-US" w:eastAsia="en-US"/>
    </w:rPr>
    <w:tblPr/>
  </w:style>
  <w:style w:type="table" w:customStyle="1" w:styleId="FormulaTable1">
    <w:name w:val="Formula Table1"/>
    <w:basedOn w:val="TableNormal"/>
    <w:rsid w:val="006F2CA2"/>
    <w:pPr>
      <w:spacing w:after="200" w:line="276" w:lineRule="auto"/>
    </w:pPr>
    <w:rPr>
      <w:rFonts w:ascii="Calibri" w:hAnsi="Calibri"/>
      <w:sz w:val="22"/>
      <w:szCs w:val="22"/>
      <w:lang w:val="en-US" w:eastAsia="en-US"/>
    </w:rPr>
    <w:tblPr/>
  </w:style>
  <w:style w:type="numbering" w:customStyle="1" w:styleId="NoList5">
    <w:name w:val="No List5"/>
    <w:next w:val="NoList"/>
    <w:uiPriority w:val="99"/>
    <w:semiHidden/>
    <w:unhideWhenUsed/>
    <w:rsid w:val="00267633"/>
  </w:style>
  <w:style w:type="numbering" w:customStyle="1" w:styleId="NoList13">
    <w:name w:val="No List13"/>
    <w:next w:val="NoList"/>
    <w:uiPriority w:val="99"/>
    <w:semiHidden/>
    <w:unhideWhenUsed/>
    <w:rsid w:val="00267633"/>
  </w:style>
  <w:style w:type="numbering" w:customStyle="1" w:styleId="NoList111">
    <w:name w:val="No List111"/>
    <w:next w:val="NoList"/>
    <w:uiPriority w:val="99"/>
    <w:semiHidden/>
    <w:unhideWhenUsed/>
    <w:rsid w:val="00267633"/>
  </w:style>
  <w:style w:type="table" w:customStyle="1" w:styleId="TableGrid5">
    <w:name w:val="Table Grid5"/>
    <w:basedOn w:val="TableNormal"/>
    <w:next w:val="TableGrid"/>
    <w:uiPriority w:val="59"/>
    <w:rsid w:val="00267633"/>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uiPriority w:val="99"/>
    <w:semiHidden/>
    <w:unhideWhenUsed/>
    <w:rsid w:val="00267633"/>
  </w:style>
  <w:style w:type="table" w:customStyle="1" w:styleId="TableGrid12">
    <w:name w:val="Table Grid12"/>
    <w:basedOn w:val="TableNormal"/>
    <w:next w:val="TableGrid"/>
    <w:uiPriority w:val="59"/>
    <w:rsid w:val="00267633"/>
    <w:rPr>
      <w:rFonts w:ascii="Calibri" w:eastAsia="Calibri" w:hAnsi="Calibri"/>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26763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267633"/>
  </w:style>
  <w:style w:type="numbering" w:customStyle="1" w:styleId="NoList31">
    <w:name w:val="No List31"/>
    <w:next w:val="NoList"/>
    <w:uiPriority w:val="99"/>
    <w:semiHidden/>
    <w:unhideWhenUsed/>
    <w:rsid w:val="00267633"/>
  </w:style>
  <w:style w:type="table" w:customStyle="1" w:styleId="TableGrid31">
    <w:name w:val="Table Grid31"/>
    <w:basedOn w:val="TableNormal"/>
    <w:next w:val="TableGrid"/>
    <w:uiPriority w:val="59"/>
    <w:rsid w:val="0026763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uiPriority w:val="59"/>
    <w:rsid w:val="0026763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43EFB"/>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026F03"/>
  </w:style>
  <w:style w:type="numbering" w:customStyle="1" w:styleId="NoList14">
    <w:name w:val="No List14"/>
    <w:next w:val="NoList"/>
    <w:uiPriority w:val="99"/>
    <w:semiHidden/>
    <w:unhideWhenUsed/>
    <w:rsid w:val="00026F03"/>
  </w:style>
  <w:style w:type="numbering" w:customStyle="1" w:styleId="NoList112">
    <w:name w:val="No List112"/>
    <w:next w:val="NoList"/>
    <w:uiPriority w:val="99"/>
    <w:semiHidden/>
    <w:unhideWhenUsed/>
    <w:rsid w:val="00026F03"/>
  </w:style>
  <w:style w:type="table" w:customStyle="1" w:styleId="TableGrid13">
    <w:name w:val="Table Grid13"/>
    <w:basedOn w:val="TableNormal"/>
    <w:next w:val="TableGrid"/>
    <w:rsid w:val="00026F03"/>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uiPriority w:val="99"/>
    <w:semiHidden/>
    <w:unhideWhenUsed/>
    <w:rsid w:val="00026F03"/>
  </w:style>
  <w:style w:type="table" w:customStyle="1" w:styleId="TableGrid14">
    <w:name w:val="Table Grid14"/>
    <w:basedOn w:val="TableNormal"/>
    <w:next w:val="TableGrid"/>
    <w:uiPriority w:val="59"/>
    <w:rsid w:val="00026F0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026F0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026F03"/>
  </w:style>
  <w:style w:type="numbering" w:customStyle="1" w:styleId="NoList32">
    <w:name w:val="No List32"/>
    <w:next w:val="NoList"/>
    <w:uiPriority w:val="99"/>
    <w:semiHidden/>
    <w:unhideWhenUsed/>
    <w:rsid w:val="00026F03"/>
  </w:style>
  <w:style w:type="table" w:customStyle="1" w:styleId="TableGrid32">
    <w:name w:val="Table Grid32"/>
    <w:basedOn w:val="TableNormal"/>
    <w:next w:val="TableGrid"/>
    <w:uiPriority w:val="59"/>
    <w:rsid w:val="00026F0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E5E0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59"/>
    <w:rsid w:val="000B6E0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144731">
      <w:bodyDiv w:val="1"/>
      <w:marLeft w:val="0"/>
      <w:marRight w:val="0"/>
      <w:marTop w:val="0"/>
      <w:marBottom w:val="0"/>
      <w:divBdr>
        <w:top w:val="none" w:sz="0" w:space="0" w:color="auto"/>
        <w:left w:val="none" w:sz="0" w:space="0" w:color="auto"/>
        <w:bottom w:val="none" w:sz="0" w:space="0" w:color="auto"/>
        <w:right w:val="none" w:sz="0" w:space="0" w:color="auto"/>
      </w:divBdr>
    </w:div>
    <w:div w:id="1603102638">
      <w:bodyDiv w:val="1"/>
      <w:marLeft w:val="0"/>
      <w:marRight w:val="0"/>
      <w:marTop w:val="0"/>
      <w:marBottom w:val="0"/>
      <w:divBdr>
        <w:top w:val="none" w:sz="0" w:space="0" w:color="auto"/>
        <w:left w:val="none" w:sz="0" w:space="0" w:color="auto"/>
        <w:bottom w:val="none" w:sz="0" w:space="0" w:color="auto"/>
        <w:right w:val="none" w:sz="0" w:space="0" w:color="auto"/>
      </w:divBdr>
    </w:div>
    <w:div w:id="1902056013">
      <w:bodyDiv w:val="1"/>
      <w:marLeft w:val="0"/>
      <w:marRight w:val="0"/>
      <w:marTop w:val="0"/>
      <w:marBottom w:val="0"/>
      <w:divBdr>
        <w:top w:val="none" w:sz="0" w:space="0" w:color="auto"/>
        <w:left w:val="none" w:sz="0" w:space="0" w:color="auto"/>
        <w:bottom w:val="none" w:sz="0" w:space="0" w:color="auto"/>
        <w:right w:val="none" w:sz="0" w:space="0" w:color="auto"/>
      </w:divBdr>
    </w:div>
    <w:div w:id="2085951362">
      <w:bodyDiv w:val="1"/>
      <w:marLeft w:val="0"/>
      <w:marRight w:val="0"/>
      <w:marTop w:val="0"/>
      <w:marBottom w:val="0"/>
      <w:divBdr>
        <w:top w:val="none" w:sz="0" w:space="0" w:color="auto"/>
        <w:left w:val="none" w:sz="0" w:space="0" w:color="auto"/>
        <w:bottom w:val="none" w:sz="0" w:space="0" w:color="auto"/>
        <w:right w:val="none" w:sz="0" w:space="0" w:color="auto"/>
      </w:divBdr>
    </w:div>
    <w:div w:id="211643997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db.gov.sg" TargetMode="External"/><Relationship Id="rId18" Type="http://schemas.openxmlformats.org/officeDocument/2006/relationships/hyperlink" Target="http://www.cpf.gov.sg" TargetMode="External"/><Relationship Id="rId26" Type="http://schemas.openxmlformats.org/officeDocument/2006/relationships/image" Target="media/image1.png"/><Relationship Id="rId21" Type="http://schemas.openxmlformats.org/officeDocument/2006/relationships/hyperlink" Target="mailto:FJCourts_MAINTPOS@fjcourts.gov.sg" TargetMode="External"/><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yperlink" Target="http://www.hdb.gov.sg" TargetMode="Externa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db.gov.sg" TargetMode="External"/><Relationship Id="rId24" Type="http://schemas.openxmlformats.org/officeDocument/2006/relationships/footer" Target="footer9.xml"/><Relationship Id="rId32" Type="http://schemas.openxmlformats.org/officeDocument/2006/relationships/header" Target="header4.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xml"/><Relationship Id="rId28" Type="http://schemas.openxmlformats.org/officeDocument/2006/relationships/image" Target="media/image3.emf"/><Relationship Id="rId36" Type="http://schemas.openxmlformats.org/officeDocument/2006/relationships/fontTable" Target="fontTable.xml"/><Relationship Id="rId10" Type="http://schemas.openxmlformats.org/officeDocument/2006/relationships/hyperlink" Target="http://www.hdb.gov.sg" TargetMode="External"/><Relationship Id="rId19" Type="http://schemas.openxmlformats.org/officeDocument/2006/relationships/footer" Target="footer6.xm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hdb.gov.sg" TargetMode="External"/><Relationship Id="rId22" Type="http://schemas.openxmlformats.org/officeDocument/2006/relationships/footer" Target="footer8.xml"/><Relationship Id="rId27" Type="http://schemas.openxmlformats.org/officeDocument/2006/relationships/image" Target="media/image2.png"/><Relationship Id="rId30" Type="http://schemas.openxmlformats.org/officeDocument/2006/relationships/header" Target="header2.xml"/><Relationship Id="rId35" Type="http://schemas.openxmlformats.org/officeDocument/2006/relationships/header" Target="header7.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1F79D-E074-42CB-8989-FDB508097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127447</Words>
  <Characters>726448</Characters>
  <Application>Microsoft Office Word</Application>
  <DocSecurity>0</DocSecurity>
  <Lines>6053</Lines>
  <Paragraphs>1704</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852191</CharactersWithSpaces>
  <SharedDoc>false</SharedDoc>
  <HLinks>
    <vt:vector size="78" baseType="variant">
      <vt:variant>
        <vt:i4>3735671</vt:i4>
      </vt:variant>
      <vt:variant>
        <vt:i4>10276</vt:i4>
      </vt:variant>
      <vt:variant>
        <vt:i4>0</vt:i4>
      </vt:variant>
      <vt:variant>
        <vt:i4>5</vt:i4>
      </vt:variant>
      <vt:variant>
        <vt:lpwstr>mailto:FJCourts_MAINTPOS@fjcourts.gov.sg</vt:lpwstr>
      </vt:variant>
      <vt:variant>
        <vt:lpwstr/>
      </vt:variant>
      <vt:variant>
        <vt:i4>6488104</vt:i4>
      </vt:variant>
      <vt:variant>
        <vt:i4>9997</vt:i4>
      </vt:variant>
      <vt:variant>
        <vt:i4>0</vt:i4>
      </vt:variant>
      <vt:variant>
        <vt:i4>5</vt:i4>
      </vt:variant>
      <vt:variant>
        <vt:lpwstr>http://www.cpf.gov.sg/</vt:lpwstr>
      </vt:variant>
      <vt:variant>
        <vt:lpwstr/>
      </vt:variant>
      <vt:variant>
        <vt:i4>7077948</vt:i4>
      </vt:variant>
      <vt:variant>
        <vt:i4>9994</vt:i4>
      </vt:variant>
      <vt:variant>
        <vt:i4>0</vt:i4>
      </vt:variant>
      <vt:variant>
        <vt:i4>5</vt:i4>
      </vt:variant>
      <vt:variant>
        <vt:lpwstr>http://www.hdb.gov.sg/</vt:lpwstr>
      </vt:variant>
      <vt:variant>
        <vt:lpwstr/>
      </vt:variant>
      <vt:variant>
        <vt:i4>7077948</vt:i4>
      </vt:variant>
      <vt:variant>
        <vt:i4>9991</vt:i4>
      </vt:variant>
      <vt:variant>
        <vt:i4>0</vt:i4>
      </vt:variant>
      <vt:variant>
        <vt:i4>5</vt:i4>
      </vt:variant>
      <vt:variant>
        <vt:lpwstr>http://www.hdb.gov.sg/</vt:lpwstr>
      </vt:variant>
      <vt:variant>
        <vt:lpwstr/>
      </vt:variant>
      <vt:variant>
        <vt:i4>7077948</vt:i4>
      </vt:variant>
      <vt:variant>
        <vt:i4>9988</vt:i4>
      </vt:variant>
      <vt:variant>
        <vt:i4>0</vt:i4>
      </vt:variant>
      <vt:variant>
        <vt:i4>5</vt:i4>
      </vt:variant>
      <vt:variant>
        <vt:lpwstr>http://www.hdb.gov.sg/</vt:lpwstr>
      </vt:variant>
      <vt:variant>
        <vt:lpwstr/>
      </vt:variant>
      <vt:variant>
        <vt:i4>7077948</vt:i4>
      </vt:variant>
      <vt:variant>
        <vt:i4>9985</vt:i4>
      </vt:variant>
      <vt:variant>
        <vt:i4>0</vt:i4>
      </vt:variant>
      <vt:variant>
        <vt:i4>5</vt:i4>
      </vt:variant>
      <vt:variant>
        <vt:lpwstr>http://www.hdb.gov.sg/</vt:lpwstr>
      </vt:variant>
      <vt:variant>
        <vt:lpwstr/>
      </vt:variant>
      <vt:variant>
        <vt:i4>7077948</vt:i4>
      </vt:variant>
      <vt:variant>
        <vt:i4>9982</vt:i4>
      </vt:variant>
      <vt:variant>
        <vt:i4>0</vt:i4>
      </vt:variant>
      <vt:variant>
        <vt:i4>5</vt:i4>
      </vt:variant>
      <vt:variant>
        <vt:lpwstr>http://www.hdb.gov.sg/</vt:lpwstr>
      </vt:variant>
      <vt:variant>
        <vt:lpwstr/>
      </vt:variant>
      <vt:variant>
        <vt:i4>7995420</vt:i4>
      </vt:variant>
      <vt:variant>
        <vt:i4>27</vt:i4>
      </vt:variant>
      <vt:variant>
        <vt:i4>0</vt:i4>
      </vt:variant>
      <vt:variant>
        <vt:i4>5</vt:i4>
      </vt:variant>
      <vt:variant>
        <vt:lpwstr>mailto:FJCourts_Family_Registry@fjcourts.gov.sg</vt:lpwstr>
      </vt:variant>
      <vt:variant>
        <vt:lpwstr/>
      </vt:variant>
      <vt:variant>
        <vt:i4>7995433</vt:i4>
      </vt:variant>
      <vt:variant>
        <vt:i4>24</vt:i4>
      </vt:variant>
      <vt:variant>
        <vt:i4>0</vt:i4>
      </vt:variant>
      <vt:variant>
        <vt:i4>5</vt:i4>
      </vt:variant>
      <vt:variant>
        <vt:lpwstr>http://www.familyjusticecourts.gov.sg/</vt:lpwstr>
      </vt:variant>
      <vt:variant>
        <vt:lpwstr/>
      </vt:variant>
      <vt:variant>
        <vt:i4>2818099</vt:i4>
      </vt:variant>
      <vt:variant>
        <vt:i4>18</vt:i4>
      </vt:variant>
      <vt:variant>
        <vt:i4>0</vt:i4>
      </vt:variant>
      <vt:variant>
        <vt:i4>5</vt:i4>
      </vt:variant>
      <vt:variant>
        <vt:lpwstr>http://www.iras.gov.sg/</vt:lpwstr>
      </vt:variant>
      <vt:variant>
        <vt:lpwstr/>
      </vt:variant>
      <vt:variant>
        <vt:i4>1376261</vt:i4>
      </vt:variant>
      <vt:variant>
        <vt:i4>12</vt:i4>
      </vt:variant>
      <vt:variant>
        <vt:i4>0</vt:i4>
      </vt:variant>
      <vt:variant>
        <vt:i4>5</vt:i4>
      </vt:variant>
      <vt:variant>
        <vt:lpwstr>https://ifams.gov.sg/FSA</vt:lpwstr>
      </vt:variant>
      <vt:variant>
        <vt:lpwstr/>
      </vt:variant>
      <vt:variant>
        <vt:i4>1179737</vt:i4>
      </vt:variant>
      <vt:variant>
        <vt:i4>9</vt:i4>
      </vt:variant>
      <vt:variant>
        <vt:i4>0</vt:i4>
      </vt:variant>
      <vt:variant>
        <vt:i4>5</vt:i4>
      </vt:variant>
      <vt:variant>
        <vt:lpwstr>https://ifams.gov.sg/</vt:lpwstr>
      </vt:variant>
      <vt:variant>
        <vt:lpwstr/>
      </vt:variant>
      <vt:variant>
        <vt:i4>7995420</vt:i4>
      </vt:variant>
      <vt:variant>
        <vt:i4>6</vt:i4>
      </vt:variant>
      <vt:variant>
        <vt:i4>0</vt:i4>
      </vt:variant>
      <vt:variant>
        <vt:i4>5</vt:i4>
      </vt:variant>
      <vt:variant>
        <vt:lpwstr>mailto:FJCourts_Family_Registry@fjcourts.gov.sg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RQ</dc:creator>
  <cp:keywords/>
  <dc:description/>
  <cp:lastModifiedBy>Ian CHEN (GOVTECH)</cp:lastModifiedBy>
  <cp:revision>3</cp:revision>
  <cp:lastPrinted>2018-07-18T04:35:00Z</cp:lastPrinted>
  <dcterms:created xsi:type="dcterms:W3CDTF">2019-04-23T03:23:00Z</dcterms:created>
  <dcterms:modified xsi:type="dcterms:W3CDTF">2019-04-23T03:23:00Z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-231491017</vt:i4>
  </property>
</Properties>
</file>